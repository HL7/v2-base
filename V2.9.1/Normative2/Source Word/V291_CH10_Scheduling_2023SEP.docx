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CD2F2" w14:textId="763847B5" w:rsidR="00140913" w:rsidRPr="00CD2674" w:rsidRDefault="009E5E0F">
      <w:pPr>
        <w:pStyle w:val="ANSIdesignation"/>
        <w:rPr>
          <w:bCs/>
        </w:rPr>
        <w:pPrChange w:id="2" w:author="Lynn Laakso" w:date="2022-09-09T14:45:00Z">
          <w:pPr>
            <w:jc w:val="right"/>
          </w:pPr>
        </w:pPrChange>
      </w:pPr>
      <w:bookmarkStart w:id="3" w:name="_Toc25579082"/>
      <w:bookmarkStart w:id="4" w:name="_Toc25585447"/>
      <w:bookmarkStart w:id="5" w:name="_Toc358711079"/>
      <w:r w:rsidRPr="00CD2674">
        <w:rPr>
          <w:bCs/>
          <w:caps w:val="0"/>
          <w:noProof/>
        </w:rPr>
        <w:drawing>
          <wp:anchor distT="0" distB="0" distL="114300" distR="114300" simplePos="0" relativeHeight="251658240" behindDoc="0" locked="0" layoutInCell="1" allowOverlap="1" wp14:anchorId="72259862" wp14:editId="2753E75B">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3"/>
      <w:bookmarkEnd w:id="4"/>
      <w:ins w:id="6" w:author="Lynn Laakso" w:date="2022-09-09T14:45:00Z">
        <w:r w:rsidR="00CD2674" w:rsidRPr="00CD2674">
          <w:rPr>
            <w:rFonts w:ascii="Arial Narrow" w:hAnsi="Arial Narrow"/>
            <w:bCs/>
            <w:noProof/>
            <w:rPrChange w:id="7" w:author="Lynn Laakso" w:date="2022-09-09T14:45:00Z">
              <w:rPr>
                <w:rFonts w:ascii="Arial Narrow" w:hAnsi="Arial Narrow"/>
                <w:b/>
                <w:caps/>
                <w:noProof/>
              </w:rPr>
            </w:rPrChange>
          </w:rPr>
          <w:t>V291_R1_N1_2022SEP</w:t>
        </w:r>
      </w:ins>
    </w:p>
    <w:p w14:paraId="0CB56F66" w14:textId="77777777" w:rsidR="003262BC" w:rsidRPr="000D351C" w:rsidRDefault="003262BC">
      <w:pPr>
        <w:pStyle w:val="Heading1"/>
        <w:rPr>
          <w:noProof/>
        </w:rPr>
      </w:pPr>
      <w:r w:rsidRPr="000D351C">
        <w:rPr>
          <w:noProof/>
        </w:rPr>
        <w:t>.</w:t>
      </w:r>
      <w:r w:rsidRPr="000D351C">
        <w:rPr>
          <w:noProof/>
        </w:rPr>
        <w:br/>
      </w:r>
      <w:bookmarkEnd w:id="5"/>
      <w:r w:rsidRPr="000D351C">
        <w:rPr>
          <w:noProof/>
        </w:rPr>
        <w:t>Scheduling</w:t>
      </w:r>
      <w:r w:rsidR="003D291E" w:rsidRPr="000D351C">
        <w:rPr>
          <w:noProof/>
        </w:rPr>
        <w:fldChar w:fldCharType="begin"/>
      </w:r>
      <w:r w:rsidRPr="000D351C">
        <w:rPr>
          <w:noProof/>
        </w:rPr>
        <w:instrText xml:space="preserve"> XE "Scheduling" </w:instrText>
      </w:r>
      <w:r w:rsidR="003D291E" w:rsidRPr="000D351C">
        <w:rPr>
          <w:noProof/>
        </w:rPr>
        <w:fldChar w:fldCharType="end"/>
      </w:r>
    </w:p>
    <w:p w14:paraId="277F5B99" w14:textId="66759C4E" w:rsidR="003262BC" w:rsidRDefault="00C55F25">
      <w:pPr>
        <w:rPr>
          <w:noProof/>
        </w:rPr>
      </w:pPr>
      <w:r>
        <w:rPr>
          <w:vanish/>
        </w:rPr>
        <w:fldChar w:fldCharType="begin"/>
      </w:r>
      <w:r>
        <w:rPr>
          <w:vanish/>
        </w:rPr>
        <w:instrText xml:space="preserve"> SEQ Kapitel \r 10 \* MERGEFORMAT </w:instrText>
      </w:r>
      <w:r>
        <w:rPr>
          <w:vanish/>
        </w:rPr>
        <w:fldChar w:fldCharType="separate"/>
      </w:r>
      <w:r w:rsidR="00AC5F7F">
        <w:rPr>
          <w:noProof/>
          <w:vanish/>
        </w:rPr>
        <w:t>10</w:t>
      </w:r>
      <w:r>
        <w:rPr>
          <w:vanish/>
        </w:rPr>
        <w:fldChar w:fldCharType="end"/>
      </w:r>
    </w:p>
    <w:tbl>
      <w:tblPr>
        <w:tblpPr w:leftFromText="180" w:rightFromText="180" w:vertAnchor="text" w:horzAnchor="margin" w:tblpY="60"/>
        <w:tblW w:w="9415" w:type="dxa"/>
        <w:tblLayout w:type="fixed"/>
        <w:tblLook w:val="0000" w:firstRow="0" w:lastRow="0" w:firstColumn="0" w:lastColumn="0" w:noHBand="0" w:noVBand="0"/>
      </w:tblPr>
      <w:tblGrid>
        <w:gridCol w:w="2685"/>
        <w:gridCol w:w="6730"/>
      </w:tblGrid>
      <w:tr w:rsidR="003262BC" w:rsidRPr="00A36A1B" w14:paraId="11E279E8" w14:textId="77777777" w:rsidTr="00CD68FF">
        <w:trPr>
          <w:trHeight w:val="576"/>
        </w:trPr>
        <w:tc>
          <w:tcPr>
            <w:tcW w:w="2685" w:type="dxa"/>
          </w:tcPr>
          <w:p w14:paraId="5BE9B141" w14:textId="77777777" w:rsidR="003262BC" w:rsidRPr="000D351C" w:rsidRDefault="003262BC" w:rsidP="003262BC">
            <w:pPr>
              <w:rPr>
                <w:noProof/>
              </w:rPr>
            </w:pPr>
            <w:r w:rsidRPr="000D351C">
              <w:rPr>
                <w:noProof/>
              </w:rPr>
              <w:t>Chapter Chair:</w:t>
            </w:r>
          </w:p>
        </w:tc>
        <w:tc>
          <w:tcPr>
            <w:tcW w:w="6730" w:type="dxa"/>
          </w:tcPr>
          <w:p w14:paraId="2F41FF0E" w14:textId="77777777" w:rsidR="003262BC" w:rsidRPr="001334FC" w:rsidRDefault="003262BC" w:rsidP="003262BC">
            <w:pPr>
              <w:rPr>
                <w:noProof/>
                <w:lang w:val="es-MX"/>
              </w:rPr>
            </w:pPr>
            <w:r w:rsidRPr="001334FC">
              <w:rPr>
                <w:noProof/>
                <w:lang w:val="es-MX"/>
              </w:rPr>
              <w:t>Alexander de Leon</w:t>
            </w:r>
            <w:r w:rsidRPr="001334FC">
              <w:rPr>
                <w:noProof/>
                <w:lang w:val="es-MX"/>
              </w:rPr>
              <w:br/>
              <w:t>Kaiser Permanente</w:t>
            </w:r>
          </w:p>
        </w:tc>
      </w:tr>
      <w:tr w:rsidR="00BB1882" w:rsidRPr="00A36A1B" w14:paraId="6B5EA45A" w14:textId="77777777" w:rsidTr="00CD68FF">
        <w:trPr>
          <w:trHeight w:val="576"/>
        </w:trPr>
        <w:tc>
          <w:tcPr>
            <w:tcW w:w="2685" w:type="dxa"/>
          </w:tcPr>
          <w:p w14:paraId="3FD9BE6C" w14:textId="7BABB00C" w:rsidR="00BB1882" w:rsidRPr="00BB1882" w:rsidRDefault="00BB1882" w:rsidP="00BB1882">
            <w:pPr>
              <w:spacing w:before="0"/>
              <w:rPr>
                <w:noProof/>
                <w:lang w:val="es-MX"/>
              </w:rPr>
            </w:pPr>
            <w:r w:rsidRPr="00BB1882">
              <w:rPr>
                <w:noProof/>
                <w:lang w:val="es-MX"/>
              </w:rPr>
              <w:t>Chapter Chair</w:t>
            </w:r>
          </w:p>
        </w:tc>
        <w:tc>
          <w:tcPr>
            <w:tcW w:w="6730" w:type="dxa"/>
          </w:tcPr>
          <w:p w14:paraId="048DB5AC" w14:textId="77777777" w:rsidR="00BB1882" w:rsidRPr="00BB1882" w:rsidRDefault="00BB1882" w:rsidP="00BB1882">
            <w:pPr>
              <w:spacing w:before="0" w:after="0"/>
              <w:rPr>
                <w:noProof/>
                <w:lang w:val="es-MX"/>
              </w:rPr>
            </w:pPr>
            <w:r w:rsidRPr="00BB1882">
              <w:rPr>
                <w:noProof/>
                <w:lang w:val="es-MX"/>
              </w:rPr>
              <w:t>Brian Postlewaite</w:t>
            </w:r>
          </w:p>
          <w:p w14:paraId="1F6B1DB0" w14:textId="4B7F3DF5" w:rsidR="00BB1882" w:rsidRPr="001334FC" w:rsidRDefault="00BB1882" w:rsidP="00BB1882">
            <w:pPr>
              <w:spacing w:before="0"/>
              <w:rPr>
                <w:noProof/>
                <w:lang w:val="es-MX"/>
              </w:rPr>
            </w:pPr>
            <w:r w:rsidRPr="00BB1882">
              <w:rPr>
                <w:noProof/>
                <w:lang w:val="es-MX"/>
              </w:rPr>
              <w:t>Microsoft Corporation</w:t>
            </w:r>
          </w:p>
        </w:tc>
      </w:tr>
      <w:tr w:rsidR="00BB1882" w:rsidRPr="00A36A1B" w14:paraId="680CFE01" w14:textId="77777777" w:rsidTr="00CD68FF">
        <w:trPr>
          <w:trHeight w:val="576"/>
        </w:trPr>
        <w:tc>
          <w:tcPr>
            <w:tcW w:w="2685" w:type="dxa"/>
          </w:tcPr>
          <w:p w14:paraId="0B3399E1" w14:textId="6B78BBDD" w:rsidR="00BB1882" w:rsidRPr="00BB1882" w:rsidRDefault="00BB1882" w:rsidP="00BB1882">
            <w:pPr>
              <w:spacing w:before="0"/>
              <w:rPr>
                <w:noProof/>
                <w:lang w:val="es-MX"/>
              </w:rPr>
            </w:pPr>
            <w:r w:rsidRPr="00BB1882">
              <w:rPr>
                <w:noProof/>
                <w:lang w:val="es-MX"/>
              </w:rPr>
              <w:t>Chapter Chair</w:t>
            </w:r>
          </w:p>
        </w:tc>
        <w:tc>
          <w:tcPr>
            <w:tcW w:w="6730" w:type="dxa"/>
          </w:tcPr>
          <w:p w14:paraId="11CC01A7" w14:textId="77777777" w:rsidR="00BB1882" w:rsidRPr="00BB1882" w:rsidRDefault="00BB1882" w:rsidP="00BB1882">
            <w:pPr>
              <w:spacing w:before="0" w:after="0"/>
              <w:rPr>
                <w:noProof/>
                <w:lang w:val="es-MX"/>
              </w:rPr>
            </w:pPr>
            <w:r w:rsidRPr="00BB1882">
              <w:rPr>
                <w:noProof/>
                <w:lang w:val="es-MX"/>
              </w:rPr>
              <w:t>Line Saele</w:t>
            </w:r>
          </w:p>
          <w:p w14:paraId="55A2F7E5" w14:textId="5A681A97" w:rsidR="00BB1882" w:rsidRPr="001334FC" w:rsidRDefault="00BB1882" w:rsidP="00BB1882">
            <w:pPr>
              <w:spacing w:before="0"/>
              <w:rPr>
                <w:noProof/>
                <w:lang w:val="es-MX"/>
              </w:rPr>
            </w:pPr>
            <w:r w:rsidRPr="00BB1882">
              <w:rPr>
                <w:noProof/>
                <w:lang w:val="es-MX"/>
              </w:rPr>
              <w:t>Norwegian Institute of Public Health</w:t>
            </w:r>
          </w:p>
        </w:tc>
      </w:tr>
      <w:tr w:rsidR="00BB1882" w:rsidRPr="00A36A1B" w14:paraId="72CF7778" w14:textId="77777777" w:rsidTr="00CD68FF">
        <w:trPr>
          <w:trHeight w:val="576"/>
        </w:trPr>
        <w:tc>
          <w:tcPr>
            <w:tcW w:w="2685" w:type="dxa"/>
          </w:tcPr>
          <w:p w14:paraId="6A3D2A8E" w14:textId="66D0F22A" w:rsidR="00BB1882" w:rsidRPr="00BB1882" w:rsidRDefault="00BB1882" w:rsidP="00BB1882">
            <w:pPr>
              <w:spacing w:before="0"/>
              <w:rPr>
                <w:noProof/>
                <w:lang w:val="es-MX"/>
              </w:rPr>
            </w:pPr>
            <w:r w:rsidRPr="00BB1882">
              <w:rPr>
                <w:noProof/>
                <w:lang w:val="es-MX"/>
              </w:rPr>
              <w:t>Chapter Chair</w:t>
            </w:r>
          </w:p>
        </w:tc>
        <w:tc>
          <w:tcPr>
            <w:tcW w:w="6730" w:type="dxa"/>
          </w:tcPr>
          <w:p w14:paraId="78E710E4" w14:textId="77777777" w:rsidR="00BB1882" w:rsidRPr="00BB1882" w:rsidRDefault="00BB1882" w:rsidP="00BB1882">
            <w:pPr>
              <w:spacing w:before="0" w:after="0"/>
              <w:rPr>
                <w:noProof/>
                <w:lang w:val="es-MX"/>
              </w:rPr>
            </w:pPr>
            <w:r w:rsidRPr="00BB1882">
              <w:rPr>
                <w:noProof/>
                <w:lang w:val="es-MX"/>
              </w:rPr>
              <w:t>Cooper Thompson</w:t>
            </w:r>
          </w:p>
          <w:p w14:paraId="479679E7" w14:textId="538000A6" w:rsidR="00BB1882" w:rsidRPr="001334FC" w:rsidRDefault="00BB1882" w:rsidP="00BB1882">
            <w:pPr>
              <w:spacing w:before="0"/>
              <w:rPr>
                <w:noProof/>
                <w:lang w:val="es-MX"/>
              </w:rPr>
            </w:pPr>
            <w:r w:rsidRPr="00BB1882">
              <w:rPr>
                <w:noProof/>
                <w:lang w:val="es-MX"/>
              </w:rPr>
              <w:t>Epic</w:t>
            </w:r>
          </w:p>
        </w:tc>
      </w:tr>
      <w:tr w:rsidR="00B859DE" w:rsidRPr="00A36A1B" w14:paraId="11952566" w14:textId="77777777" w:rsidTr="00CD68FF">
        <w:trPr>
          <w:trHeight w:val="576"/>
        </w:trPr>
        <w:tc>
          <w:tcPr>
            <w:tcW w:w="2685" w:type="dxa"/>
          </w:tcPr>
          <w:p w14:paraId="386B6723" w14:textId="77777777" w:rsidR="00B859DE" w:rsidRPr="000D351C" w:rsidRDefault="00B859DE" w:rsidP="00B859DE">
            <w:pPr>
              <w:rPr>
                <w:noProof/>
              </w:rPr>
            </w:pPr>
            <w:r w:rsidRPr="000D351C">
              <w:rPr>
                <w:noProof/>
              </w:rPr>
              <w:t>Editor:</w:t>
            </w:r>
          </w:p>
        </w:tc>
        <w:tc>
          <w:tcPr>
            <w:tcW w:w="6730" w:type="dxa"/>
          </w:tcPr>
          <w:p w14:paraId="0B6089DA" w14:textId="77777777" w:rsidR="00B859DE" w:rsidRPr="00B31613" w:rsidRDefault="00B859DE" w:rsidP="00B859DE">
            <w:pPr>
              <w:rPr>
                <w:noProof/>
                <w:lang w:val="es-GT"/>
              </w:rPr>
            </w:pPr>
            <w:r w:rsidRPr="0065051A">
              <w:rPr>
                <w:noProof/>
                <w:lang w:val="es-GT"/>
              </w:rPr>
              <w:t>Alexander de Leon</w:t>
            </w:r>
            <w:r w:rsidRPr="0065051A">
              <w:rPr>
                <w:noProof/>
                <w:lang w:val="es-GT"/>
              </w:rPr>
              <w:br/>
              <w:t>Kaiser Pe</w:t>
            </w:r>
            <w:r>
              <w:rPr>
                <w:noProof/>
                <w:lang w:val="es-GT"/>
              </w:rPr>
              <w:t>rmanente</w:t>
            </w:r>
          </w:p>
        </w:tc>
      </w:tr>
      <w:tr w:rsidR="00B859DE" w:rsidRPr="000D351C" w14:paraId="7494829F" w14:textId="77777777" w:rsidTr="00CD68FF">
        <w:trPr>
          <w:trHeight w:val="435"/>
        </w:trPr>
        <w:tc>
          <w:tcPr>
            <w:tcW w:w="2685" w:type="dxa"/>
          </w:tcPr>
          <w:p w14:paraId="21C86C2F" w14:textId="77777777" w:rsidR="00B859DE" w:rsidRPr="000D351C" w:rsidRDefault="00B859DE" w:rsidP="00B859DE">
            <w:pPr>
              <w:rPr>
                <w:noProof/>
              </w:rPr>
            </w:pPr>
            <w:r w:rsidRPr="000D351C">
              <w:rPr>
                <w:noProof/>
              </w:rPr>
              <w:t>Sponsoring TC:</w:t>
            </w:r>
          </w:p>
        </w:tc>
        <w:tc>
          <w:tcPr>
            <w:tcW w:w="6730" w:type="dxa"/>
          </w:tcPr>
          <w:p w14:paraId="20EB0E68" w14:textId="77777777" w:rsidR="00B859DE" w:rsidRPr="000D351C" w:rsidRDefault="00B859DE" w:rsidP="00B859DE">
            <w:pPr>
              <w:rPr>
                <w:noProof/>
              </w:rPr>
            </w:pPr>
            <w:r>
              <w:rPr>
                <w:noProof/>
              </w:rPr>
              <w:t>Patient Administration</w:t>
            </w:r>
          </w:p>
        </w:tc>
      </w:tr>
      <w:tr w:rsidR="00B859DE" w:rsidRPr="000D351C" w14:paraId="379E4757" w14:textId="77777777" w:rsidTr="00CD68FF">
        <w:trPr>
          <w:trHeight w:val="390"/>
        </w:trPr>
        <w:tc>
          <w:tcPr>
            <w:tcW w:w="2685" w:type="dxa"/>
          </w:tcPr>
          <w:p w14:paraId="0063FB9C" w14:textId="77777777" w:rsidR="00B859DE" w:rsidRPr="000D351C" w:rsidRDefault="00B859DE" w:rsidP="00B859DE">
            <w:pPr>
              <w:rPr>
                <w:noProof/>
              </w:rPr>
            </w:pPr>
            <w:r w:rsidRPr="000D351C">
              <w:rPr>
                <w:noProof/>
              </w:rPr>
              <w:t>List Server:</w:t>
            </w:r>
          </w:p>
        </w:tc>
        <w:tc>
          <w:tcPr>
            <w:tcW w:w="6730" w:type="dxa"/>
          </w:tcPr>
          <w:p w14:paraId="16B84E3D" w14:textId="77777777" w:rsidR="00B859DE" w:rsidRPr="003F69F0" w:rsidRDefault="00000000" w:rsidP="00B859DE">
            <w:pPr>
              <w:rPr>
                <w:noProof/>
              </w:rPr>
            </w:pPr>
            <w:hyperlink r:id="rId9" w:history="1">
              <w:r w:rsidR="00B859DE" w:rsidRPr="003F69F0">
                <w:rPr>
                  <w:rStyle w:val="Hyperlink"/>
                  <w:rFonts w:ascii="Times New Roman" w:hAnsi="Times New Roman" w:cs="Times New Roman"/>
                  <w:noProof/>
                  <w:kern w:val="0"/>
                  <w:sz w:val="24"/>
                </w:rPr>
                <w:t>sched@lists.hl7.org</w:t>
              </w:r>
            </w:hyperlink>
            <w:r w:rsidR="00B859DE" w:rsidRPr="003F69F0">
              <w:rPr>
                <w:noProof/>
              </w:rPr>
              <w:t xml:space="preserve"> </w:t>
            </w:r>
            <w:r w:rsidR="00B859DE" w:rsidRPr="003F69F0">
              <w:rPr>
                <w:noProof/>
              </w:rPr>
              <w:br/>
            </w:r>
          </w:p>
        </w:tc>
      </w:tr>
    </w:tbl>
    <w:p w14:paraId="597654A9" w14:textId="77777777" w:rsidR="00D3405B" w:rsidRPr="00D3405B" w:rsidRDefault="00D3405B" w:rsidP="00D3405B">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8" w:author="Merrick, Riki | APHL" w:date="2022-07-27T12:45:00Z"/>
          <w:rFonts w:eastAsia="MS Mincho"/>
          <w:kern w:val="20"/>
          <w:szCs w:val="20"/>
        </w:rPr>
      </w:pPr>
      <w:ins w:id="9" w:author="Merrick, Riki | APHL" w:date="2022-07-27T12:45:00Z">
        <w:r w:rsidRPr="00D3405B">
          <w:rPr>
            <w:rFonts w:eastAsia="MS Mincho"/>
            <w:b/>
            <w:kern w:val="20"/>
            <w:sz w:val="28"/>
            <w:szCs w:val="20"/>
            <w:u w:val="single"/>
          </w:rPr>
          <w:t>Notes to Balloters</w:t>
        </w:r>
      </w:ins>
    </w:p>
    <w:p w14:paraId="2B9AC371"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0" w:author="Merrick, Riki | APHL" w:date="2022-07-27T12:45:00Z"/>
          <w:rFonts w:eastAsia="MS Mincho"/>
          <w:kern w:val="20"/>
          <w:szCs w:val="20"/>
        </w:rPr>
      </w:pPr>
      <w:ins w:id="11" w:author="Merrick, Riki | APHL" w:date="2022-07-27T12:45:00Z">
        <w:r w:rsidRPr="00D3405B">
          <w:rPr>
            <w:rFonts w:eastAsia="MS Mincho"/>
            <w:kern w:val="20"/>
            <w:szCs w:val="20"/>
          </w:rPr>
          <w:t>This is the First Normative Ballot for Version 2.9.1.</w:t>
        </w:r>
      </w:ins>
    </w:p>
    <w:p w14:paraId="6B489D0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2" w:author="Merrick, Riki | APHL" w:date="2022-07-27T12:45:00Z"/>
          <w:rFonts w:eastAsia="MS Mincho"/>
          <w:kern w:val="20"/>
          <w:szCs w:val="20"/>
        </w:rPr>
      </w:pPr>
      <w:ins w:id="13" w:author="Merrick, Riki | APHL" w:date="2022-07-27T12:45:00Z">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BBD846A" w14:textId="77777777"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4" w:author="Merrick, Riki | APHL" w:date="2022-07-27T12:45:00Z"/>
          <w:rFonts w:eastAsia="MS Mincho"/>
          <w:kern w:val="20"/>
          <w:szCs w:val="20"/>
        </w:rPr>
      </w:pPr>
      <w:ins w:id="15" w:author="Merrick, Riki | APHL" w:date="2022-07-27T12:45:00Z">
        <w:r w:rsidRPr="00D3405B">
          <w:rPr>
            <w:rFonts w:eastAsia="MS Mincho"/>
            <w:kern w:val="20"/>
            <w:szCs w:val="20"/>
          </w:rPr>
          <w:t>The following table itemizes the changes that have been applied to the chapter.</w:t>
        </w:r>
      </w:ins>
    </w:p>
    <w:p w14:paraId="271A935A" w14:textId="7C4DB702" w:rsidR="00D3405B" w:rsidRPr="00D3405B" w:rsidRDefault="00D3405B" w:rsidP="00D3405B">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6" w:author="Merrick, Riki | APHL" w:date="2022-07-27T12:45:00Z"/>
          <w:rFonts w:eastAsia="MS Mincho"/>
          <w:kern w:val="20"/>
          <w:szCs w:val="20"/>
        </w:rPr>
      </w:pPr>
      <w:ins w:id="17" w:author="Merrick, Riki | APHL" w:date="2022-07-27T12:45:00Z">
        <w:r w:rsidRPr="00D3405B">
          <w:rPr>
            <w:rFonts w:eastAsia="MS Mincho"/>
            <w:kern w:val="20"/>
            <w:szCs w:val="20"/>
          </w:rPr>
          <w:t xml:space="preserve">HL7 HQ, the Work Group Chairs and the International Affiliates thank you for your consideration! </w:t>
        </w:r>
      </w:ins>
    </w:p>
    <w:p w14:paraId="41939BD1" w14:textId="77777777" w:rsidR="00D3405B" w:rsidRPr="00D3405B" w:rsidRDefault="00D3405B" w:rsidP="00D3405B">
      <w:pPr>
        <w:spacing w:before="0" w:after="200" w:line="276" w:lineRule="auto"/>
        <w:rPr>
          <w:ins w:id="18" w:author="Merrick, Riki | APHL" w:date="2022-07-27T12:45:00Z"/>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Change w:id="19" w:author="Merrick, Riki | APHL" w:date="2022-07-27T12:46: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PrChange>
      </w:tblPr>
      <w:tblGrid>
        <w:gridCol w:w="994"/>
        <w:gridCol w:w="2284"/>
        <w:gridCol w:w="3021"/>
        <w:gridCol w:w="1069"/>
        <w:gridCol w:w="1268"/>
        <w:gridCol w:w="714"/>
        <w:tblGridChange w:id="20">
          <w:tblGrid>
            <w:gridCol w:w="930"/>
            <w:gridCol w:w="64"/>
            <w:gridCol w:w="2242"/>
            <w:gridCol w:w="42"/>
            <w:gridCol w:w="3018"/>
            <w:gridCol w:w="3"/>
            <w:gridCol w:w="1067"/>
            <w:gridCol w:w="2"/>
            <w:gridCol w:w="1266"/>
            <w:gridCol w:w="2"/>
            <w:gridCol w:w="714"/>
          </w:tblGrid>
        </w:tblGridChange>
      </w:tblGrid>
      <w:tr w:rsidR="00D3405B" w:rsidRPr="00D3405B" w14:paraId="167E0940" w14:textId="77777777" w:rsidTr="00D3405B">
        <w:trPr>
          <w:trHeight w:val="530"/>
          <w:tblHeader/>
          <w:ins w:id="21" w:author="Merrick, Riki | APHL" w:date="2022-07-27T12:45:00Z"/>
          <w:trPrChange w:id="22" w:author="Merrick, Riki | APHL" w:date="2022-07-27T12:46:00Z">
            <w:trPr>
              <w:trHeight w:val="530"/>
            </w:trPr>
          </w:trPrChange>
        </w:trPr>
        <w:tc>
          <w:tcPr>
            <w:tcW w:w="930" w:type="dxa"/>
            <w:shd w:val="clear" w:color="auto" w:fill="D9D9D9"/>
            <w:tcPrChange w:id="23" w:author="Merrick, Riki | APHL" w:date="2022-07-27T12:46:00Z">
              <w:tcPr>
                <w:tcW w:w="930" w:type="dxa"/>
                <w:shd w:val="clear" w:color="auto" w:fill="D9D9D9"/>
              </w:tcPr>
            </w:tcPrChange>
          </w:tcPr>
          <w:p w14:paraId="56CD7CA3" w14:textId="77777777" w:rsidR="00D3405B" w:rsidRPr="00D3405B" w:rsidRDefault="00D3405B" w:rsidP="00D3405B">
            <w:pPr>
              <w:widowControl w:val="0"/>
              <w:autoSpaceDE w:val="0"/>
              <w:autoSpaceDN w:val="0"/>
              <w:adjustRightInd w:val="0"/>
              <w:spacing w:before="110" w:after="200" w:line="276" w:lineRule="auto"/>
              <w:rPr>
                <w:ins w:id="24" w:author="Merrick, Riki | APHL" w:date="2022-07-27T12:45:00Z"/>
                <w:rFonts w:ascii="Arial" w:hAnsi="Arial"/>
                <w:sz w:val="22"/>
                <w:szCs w:val="22"/>
              </w:rPr>
            </w:pPr>
            <w:ins w:id="25" w:author="Merrick, Riki | APHL" w:date="2022-07-27T12:45:00Z">
              <w:r w:rsidRPr="00D3405B">
                <w:rPr>
                  <w:b/>
                  <w:bCs/>
                  <w:i/>
                  <w:iCs/>
                  <w:color w:val="000080"/>
                  <w:sz w:val="22"/>
                  <w:szCs w:val="22"/>
                </w:rPr>
                <w:t>Section</w:t>
              </w:r>
            </w:ins>
          </w:p>
        </w:tc>
        <w:tc>
          <w:tcPr>
            <w:tcW w:w="2306" w:type="dxa"/>
            <w:shd w:val="clear" w:color="auto" w:fill="D9D9D9"/>
            <w:tcPrChange w:id="26" w:author="Merrick, Riki | APHL" w:date="2022-07-27T12:46:00Z">
              <w:tcPr>
                <w:tcW w:w="2306" w:type="dxa"/>
                <w:gridSpan w:val="2"/>
                <w:shd w:val="clear" w:color="auto" w:fill="D9D9D9"/>
              </w:tcPr>
            </w:tcPrChange>
          </w:tcPr>
          <w:p w14:paraId="24335FA5" w14:textId="77777777" w:rsidR="00D3405B" w:rsidRPr="00D3405B" w:rsidRDefault="00D3405B" w:rsidP="00D3405B">
            <w:pPr>
              <w:widowControl w:val="0"/>
              <w:autoSpaceDE w:val="0"/>
              <w:autoSpaceDN w:val="0"/>
              <w:adjustRightInd w:val="0"/>
              <w:spacing w:before="110" w:after="200" w:line="276" w:lineRule="auto"/>
              <w:rPr>
                <w:ins w:id="27" w:author="Merrick, Riki | APHL" w:date="2022-07-27T12:45:00Z"/>
                <w:rFonts w:ascii="Arial" w:hAnsi="Arial"/>
                <w:sz w:val="22"/>
                <w:szCs w:val="22"/>
              </w:rPr>
            </w:pPr>
            <w:ins w:id="28" w:author="Merrick, Riki | APHL" w:date="2022-07-27T12:45:00Z">
              <w:r w:rsidRPr="00D3405B">
                <w:rPr>
                  <w:b/>
                  <w:bCs/>
                  <w:i/>
                  <w:iCs/>
                  <w:color w:val="000080"/>
                  <w:sz w:val="22"/>
                  <w:szCs w:val="22"/>
                </w:rPr>
                <w:t>Section Name</w:t>
              </w:r>
            </w:ins>
          </w:p>
        </w:tc>
        <w:tc>
          <w:tcPr>
            <w:tcW w:w="3060" w:type="dxa"/>
            <w:shd w:val="clear" w:color="auto" w:fill="D9D9D9"/>
            <w:tcPrChange w:id="29" w:author="Merrick, Riki | APHL" w:date="2022-07-27T12:46:00Z">
              <w:tcPr>
                <w:tcW w:w="3060" w:type="dxa"/>
                <w:gridSpan w:val="2"/>
                <w:shd w:val="clear" w:color="auto" w:fill="D9D9D9"/>
              </w:tcPr>
            </w:tcPrChange>
          </w:tcPr>
          <w:p w14:paraId="61E8FC07" w14:textId="77777777" w:rsidR="00D3405B" w:rsidRPr="00D3405B" w:rsidRDefault="00D3405B" w:rsidP="00D3405B">
            <w:pPr>
              <w:widowControl w:val="0"/>
              <w:autoSpaceDE w:val="0"/>
              <w:autoSpaceDN w:val="0"/>
              <w:adjustRightInd w:val="0"/>
              <w:spacing w:before="110" w:after="200" w:line="276" w:lineRule="auto"/>
              <w:rPr>
                <w:ins w:id="30" w:author="Merrick, Riki | APHL" w:date="2022-07-27T12:45:00Z"/>
                <w:rFonts w:ascii="Arial" w:hAnsi="Arial"/>
                <w:sz w:val="22"/>
                <w:szCs w:val="22"/>
              </w:rPr>
            </w:pPr>
            <w:ins w:id="31" w:author="Merrick, Riki | APHL" w:date="2022-07-27T12:45:00Z">
              <w:r w:rsidRPr="00D3405B">
                <w:rPr>
                  <w:b/>
                  <w:bCs/>
                  <w:i/>
                  <w:iCs/>
                  <w:color w:val="000080"/>
                  <w:sz w:val="22"/>
                  <w:szCs w:val="22"/>
                </w:rPr>
                <w:t>Change  Type</w:t>
              </w:r>
            </w:ins>
          </w:p>
        </w:tc>
        <w:tc>
          <w:tcPr>
            <w:tcW w:w="1070" w:type="dxa"/>
            <w:shd w:val="clear" w:color="auto" w:fill="D9D9D9"/>
            <w:tcPrChange w:id="32" w:author="Merrick, Riki | APHL" w:date="2022-07-27T12:46:00Z">
              <w:tcPr>
                <w:tcW w:w="1070" w:type="dxa"/>
                <w:gridSpan w:val="2"/>
                <w:shd w:val="clear" w:color="auto" w:fill="D9D9D9"/>
              </w:tcPr>
            </w:tcPrChange>
          </w:tcPr>
          <w:p w14:paraId="4219967F" w14:textId="77777777" w:rsidR="00D3405B" w:rsidRPr="00D3405B" w:rsidRDefault="00D3405B" w:rsidP="00D3405B">
            <w:pPr>
              <w:widowControl w:val="0"/>
              <w:autoSpaceDE w:val="0"/>
              <w:autoSpaceDN w:val="0"/>
              <w:adjustRightInd w:val="0"/>
              <w:spacing w:before="110" w:after="200" w:line="276" w:lineRule="auto"/>
              <w:rPr>
                <w:ins w:id="33" w:author="Merrick, Riki | APHL" w:date="2022-07-27T12:45:00Z"/>
                <w:b/>
                <w:bCs/>
                <w:i/>
                <w:iCs/>
                <w:color w:val="000080"/>
                <w:sz w:val="22"/>
                <w:szCs w:val="22"/>
              </w:rPr>
            </w:pPr>
            <w:ins w:id="34" w:author="Merrick, Riki | APHL" w:date="2022-07-27T12:45:00Z">
              <w:r w:rsidRPr="00D3405B">
                <w:rPr>
                  <w:b/>
                  <w:bCs/>
                  <w:i/>
                  <w:iCs/>
                  <w:color w:val="000080"/>
                  <w:sz w:val="22"/>
                  <w:szCs w:val="22"/>
                </w:rPr>
                <w:t>Proposal #</w:t>
              </w:r>
            </w:ins>
          </w:p>
        </w:tc>
        <w:tc>
          <w:tcPr>
            <w:tcW w:w="1268" w:type="dxa"/>
            <w:shd w:val="clear" w:color="auto" w:fill="D9D9D9"/>
            <w:tcPrChange w:id="35" w:author="Merrick, Riki | APHL" w:date="2022-07-27T12:46:00Z">
              <w:tcPr>
                <w:tcW w:w="1268" w:type="dxa"/>
                <w:gridSpan w:val="2"/>
                <w:shd w:val="clear" w:color="auto" w:fill="D9D9D9"/>
              </w:tcPr>
            </w:tcPrChange>
          </w:tcPr>
          <w:p w14:paraId="6AAF6CF0" w14:textId="77777777" w:rsidR="00D3405B" w:rsidRPr="00D3405B" w:rsidRDefault="00D3405B" w:rsidP="00D3405B">
            <w:pPr>
              <w:widowControl w:val="0"/>
              <w:autoSpaceDE w:val="0"/>
              <w:autoSpaceDN w:val="0"/>
              <w:adjustRightInd w:val="0"/>
              <w:spacing w:before="110" w:after="200" w:line="276" w:lineRule="auto"/>
              <w:jc w:val="center"/>
              <w:rPr>
                <w:ins w:id="36" w:author="Merrick, Riki | APHL" w:date="2022-07-27T12:45:00Z"/>
                <w:b/>
                <w:bCs/>
                <w:i/>
                <w:iCs/>
                <w:color w:val="000080"/>
                <w:sz w:val="28"/>
                <w:szCs w:val="28"/>
              </w:rPr>
            </w:pPr>
            <w:ins w:id="37" w:author="Merrick, Riki | APHL" w:date="2022-07-27T12:45:00Z">
              <w:r w:rsidRPr="00D3405B">
                <w:rPr>
                  <w:b/>
                  <w:bCs/>
                  <w:i/>
                  <w:iCs/>
                  <w:color w:val="000080"/>
                  <w:sz w:val="22"/>
                  <w:szCs w:val="22"/>
                </w:rPr>
                <w:t>Substantive</w:t>
              </w:r>
              <w:r w:rsidRPr="00D3405B">
                <w:rPr>
                  <w:b/>
                  <w:bCs/>
                  <w:i/>
                  <w:iCs/>
                  <w:color w:val="000080"/>
                  <w:sz w:val="22"/>
                  <w:szCs w:val="22"/>
                </w:rPr>
                <w:br/>
                <w:t>Y/N</w:t>
              </w:r>
            </w:ins>
          </w:p>
        </w:tc>
        <w:tc>
          <w:tcPr>
            <w:tcW w:w="716" w:type="dxa"/>
            <w:shd w:val="clear" w:color="auto" w:fill="D9D9D9"/>
            <w:tcPrChange w:id="38" w:author="Merrick, Riki | APHL" w:date="2022-07-27T12:46:00Z">
              <w:tcPr>
                <w:tcW w:w="716" w:type="dxa"/>
                <w:gridSpan w:val="2"/>
                <w:shd w:val="clear" w:color="auto" w:fill="D9D9D9"/>
              </w:tcPr>
            </w:tcPrChange>
          </w:tcPr>
          <w:p w14:paraId="66F3151E" w14:textId="77777777" w:rsidR="00D3405B" w:rsidRPr="00D3405B" w:rsidRDefault="00D3405B" w:rsidP="00D3405B">
            <w:pPr>
              <w:widowControl w:val="0"/>
              <w:autoSpaceDE w:val="0"/>
              <w:autoSpaceDN w:val="0"/>
              <w:adjustRightInd w:val="0"/>
              <w:spacing w:before="110" w:after="200" w:line="276" w:lineRule="auto"/>
              <w:jc w:val="center"/>
              <w:rPr>
                <w:ins w:id="39" w:author="Merrick, Riki | APHL" w:date="2022-07-27T12:45:00Z"/>
                <w:b/>
                <w:bCs/>
                <w:i/>
                <w:iCs/>
                <w:color w:val="000080"/>
                <w:sz w:val="28"/>
                <w:szCs w:val="28"/>
              </w:rPr>
            </w:pPr>
            <w:ins w:id="40" w:author="Merrick, Riki | APHL" w:date="2022-07-27T12:45:00Z">
              <w:r w:rsidRPr="00D3405B">
                <w:rPr>
                  <w:b/>
                  <w:bCs/>
                  <w:i/>
                  <w:iCs/>
                  <w:color w:val="000080"/>
                  <w:sz w:val="22"/>
                  <w:szCs w:val="22"/>
                </w:rPr>
                <w:t>Line</w:t>
              </w:r>
              <w:r w:rsidRPr="00D3405B">
                <w:rPr>
                  <w:b/>
                  <w:bCs/>
                  <w:i/>
                  <w:iCs/>
                  <w:color w:val="000080"/>
                  <w:sz w:val="22"/>
                  <w:szCs w:val="22"/>
                </w:rPr>
                <w:br/>
                <w:t>Item</w:t>
              </w:r>
            </w:ins>
          </w:p>
        </w:tc>
      </w:tr>
      <w:tr w:rsidR="00D3405B" w:rsidRPr="00D3405B" w14:paraId="46CF1C70" w14:textId="77777777" w:rsidTr="00A51CFB">
        <w:trPr>
          <w:trHeight w:val="530"/>
          <w:ins w:id="41" w:author="Merrick, Riki | APHL" w:date="2022-07-27T12:45:00Z"/>
        </w:trPr>
        <w:tc>
          <w:tcPr>
            <w:tcW w:w="930" w:type="dxa"/>
            <w:shd w:val="clear" w:color="auto" w:fill="D9D9D9"/>
          </w:tcPr>
          <w:p w14:paraId="7C359E8F" w14:textId="2998EEA8" w:rsidR="00D3405B" w:rsidRPr="00D3405B" w:rsidRDefault="00D3405B" w:rsidP="00D3405B">
            <w:pPr>
              <w:widowControl w:val="0"/>
              <w:autoSpaceDE w:val="0"/>
              <w:autoSpaceDN w:val="0"/>
              <w:adjustRightInd w:val="0"/>
              <w:spacing w:before="110" w:after="200" w:line="276" w:lineRule="auto"/>
              <w:rPr>
                <w:ins w:id="42" w:author="Merrick, Riki | APHL" w:date="2022-07-27T12:45:00Z"/>
                <w:b/>
                <w:bCs/>
                <w:i/>
                <w:iCs/>
                <w:color w:val="000080"/>
                <w:sz w:val="22"/>
                <w:szCs w:val="22"/>
              </w:rPr>
            </w:pPr>
            <w:ins w:id="43" w:author="Merrick, Riki | APHL" w:date="2022-07-27T12:51:00Z">
              <w:r>
                <w:rPr>
                  <w:b/>
                  <w:bCs/>
                  <w:i/>
                  <w:iCs/>
                  <w:color w:val="000080"/>
                  <w:sz w:val="22"/>
                  <w:szCs w:val="22"/>
                </w:rPr>
                <w:t>10.3</w:t>
              </w:r>
            </w:ins>
          </w:p>
        </w:tc>
        <w:tc>
          <w:tcPr>
            <w:tcW w:w="2306" w:type="dxa"/>
            <w:shd w:val="clear" w:color="auto" w:fill="D9D9D9"/>
          </w:tcPr>
          <w:p w14:paraId="3010CAA3" w14:textId="7998133D" w:rsidR="00D3405B" w:rsidRPr="00D3405B" w:rsidRDefault="00D3405B" w:rsidP="00D3405B">
            <w:pPr>
              <w:widowControl w:val="0"/>
              <w:autoSpaceDE w:val="0"/>
              <w:autoSpaceDN w:val="0"/>
              <w:adjustRightInd w:val="0"/>
              <w:spacing w:before="110" w:after="200" w:line="276" w:lineRule="auto"/>
              <w:rPr>
                <w:ins w:id="44" w:author="Merrick, Riki | APHL" w:date="2022-07-27T12:45:00Z"/>
                <w:bCs/>
                <w:i/>
                <w:iCs/>
                <w:noProof/>
                <w:sz w:val="22"/>
                <w:szCs w:val="22"/>
              </w:rPr>
            </w:pPr>
            <w:ins w:id="45" w:author="Merrick, Riki | APHL" w:date="2022-07-27T12:52:00Z">
              <w:r w:rsidRPr="00D3405B">
                <w:rPr>
                  <w:bCs/>
                  <w:i/>
                  <w:iCs/>
                  <w:noProof/>
                  <w:sz w:val="22"/>
                  <w:szCs w:val="22"/>
                </w:rPr>
                <w:t xml:space="preserve">Placer Application Requests and Trigger </w:t>
              </w:r>
              <w:r w:rsidRPr="00D3405B">
                <w:rPr>
                  <w:bCs/>
                  <w:i/>
                  <w:iCs/>
                  <w:noProof/>
                  <w:sz w:val="22"/>
                  <w:szCs w:val="22"/>
                </w:rPr>
                <w:lastRenderedPageBreak/>
                <w:t>Events</w:t>
              </w:r>
            </w:ins>
          </w:p>
        </w:tc>
        <w:tc>
          <w:tcPr>
            <w:tcW w:w="3060" w:type="dxa"/>
            <w:shd w:val="clear" w:color="auto" w:fill="D9D9D9"/>
          </w:tcPr>
          <w:p w14:paraId="56D66261" w14:textId="7CF20BDC" w:rsidR="00D3405B" w:rsidRPr="00D3405B" w:rsidRDefault="00D3405B" w:rsidP="00D3405B">
            <w:pPr>
              <w:widowControl w:val="0"/>
              <w:autoSpaceDE w:val="0"/>
              <w:autoSpaceDN w:val="0"/>
              <w:adjustRightInd w:val="0"/>
              <w:spacing w:before="110" w:after="200" w:line="276" w:lineRule="auto"/>
              <w:rPr>
                <w:ins w:id="46" w:author="Merrick, Riki | APHL" w:date="2022-07-27T12:45:00Z"/>
                <w:color w:val="000080"/>
                <w:sz w:val="22"/>
                <w:szCs w:val="22"/>
              </w:rPr>
            </w:pPr>
            <w:ins w:id="47" w:author="Merrick, Riki | APHL" w:date="2022-07-27T12:52:00Z">
              <w:r>
                <w:rPr>
                  <w:color w:val="000080"/>
                  <w:sz w:val="22"/>
                  <w:szCs w:val="22"/>
                </w:rPr>
                <w:lastRenderedPageBreak/>
                <w:t xml:space="preserve">Added GSP, GSR and GSC segments into the message </w:t>
              </w:r>
              <w:r>
                <w:rPr>
                  <w:color w:val="000080"/>
                  <w:sz w:val="22"/>
                  <w:szCs w:val="22"/>
                </w:rPr>
                <w:lastRenderedPageBreak/>
                <w:t>structure</w:t>
              </w:r>
            </w:ins>
          </w:p>
        </w:tc>
        <w:tc>
          <w:tcPr>
            <w:tcW w:w="1070" w:type="dxa"/>
            <w:shd w:val="clear" w:color="auto" w:fill="D9D9D9"/>
          </w:tcPr>
          <w:p w14:paraId="79890E9B" w14:textId="64EE13F8" w:rsidR="00D3405B" w:rsidRPr="00D3405B" w:rsidRDefault="00D3405B" w:rsidP="00D3405B">
            <w:pPr>
              <w:widowControl w:val="0"/>
              <w:autoSpaceDE w:val="0"/>
              <w:autoSpaceDN w:val="0"/>
              <w:adjustRightInd w:val="0"/>
              <w:spacing w:before="110" w:after="200" w:line="276" w:lineRule="auto"/>
              <w:rPr>
                <w:ins w:id="48" w:author="Merrick, Riki | APHL" w:date="2022-07-27T12:45:00Z"/>
                <w:sz w:val="22"/>
                <w:szCs w:val="22"/>
              </w:rPr>
            </w:pPr>
            <w:ins w:id="49" w:author="Merrick, Riki | APHL" w:date="2022-07-27T12:52:00Z">
              <w:r>
                <w:rPr>
                  <w:sz w:val="22"/>
                  <w:szCs w:val="22"/>
                </w:rPr>
                <w:lastRenderedPageBreak/>
                <w:t>SOGI</w:t>
              </w:r>
            </w:ins>
          </w:p>
        </w:tc>
        <w:tc>
          <w:tcPr>
            <w:tcW w:w="1268" w:type="dxa"/>
            <w:shd w:val="clear" w:color="auto" w:fill="D9D9D9"/>
          </w:tcPr>
          <w:p w14:paraId="1A025BAE" w14:textId="49E9CE5D" w:rsidR="00D3405B" w:rsidRPr="00D3405B" w:rsidRDefault="00D3405B" w:rsidP="00D3405B">
            <w:pPr>
              <w:widowControl w:val="0"/>
              <w:autoSpaceDE w:val="0"/>
              <w:autoSpaceDN w:val="0"/>
              <w:adjustRightInd w:val="0"/>
              <w:spacing w:before="110" w:after="200" w:line="276" w:lineRule="auto"/>
              <w:rPr>
                <w:ins w:id="50" w:author="Merrick, Riki | APHL" w:date="2022-07-27T12:45:00Z"/>
                <w:b/>
                <w:bCs/>
                <w:i/>
                <w:iCs/>
                <w:color w:val="000080"/>
                <w:sz w:val="22"/>
                <w:szCs w:val="22"/>
              </w:rPr>
            </w:pPr>
            <w:ins w:id="51" w:author="Merrick, Riki | APHL" w:date="2022-07-27T12:52:00Z">
              <w:r>
                <w:rPr>
                  <w:b/>
                  <w:bCs/>
                  <w:i/>
                  <w:iCs/>
                  <w:color w:val="000080"/>
                  <w:sz w:val="22"/>
                  <w:szCs w:val="22"/>
                </w:rPr>
                <w:t>Yes</w:t>
              </w:r>
            </w:ins>
          </w:p>
        </w:tc>
        <w:tc>
          <w:tcPr>
            <w:tcW w:w="716" w:type="dxa"/>
            <w:shd w:val="clear" w:color="auto" w:fill="D9D9D9"/>
          </w:tcPr>
          <w:p w14:paraId="6783CFFD" w14:textId="77777777" w:rsidR="00D3405B" w:rsidRPr="00D3405B" w:rsidRDefault="00D3405B" w:rsidP="00D3405B">
            <w:pPr>
              <w:widowControl w:val="0"/>
              <w:autoSpaceDE w:val="0"/>
              <w:autoSpaceDN w:val="0"/>
              <w:adjustRightInd w:val="0"/>
              <w:spacing w:before="110" w:after="200" w:line="276" w:lineRule="auto"/>
              <w:rPr>
                <w:ins w:id="52" w:author="Merrick, Riki | APHL" w:date="2022-07-27T12:45:00Z"/>
                <w:b/>
                <w:bCs/>
                <w:i/>
                <w:iCs/>
                <w:color w:val="000080"/>
                <w:sz w:val="22"/>
                <w:szCs w:val="22"/>
              </w:rPr>
            </w:pPr>
          </w:p>
        </w:tc>
      </w:tr>
      <w:tr w:rsidR="00D3405B" w:rsidRPr="00D3405B" w14:paraId="22DF4F59" w14:textId="77777777" w:rsidTr="00A51CFB">
        <w:trPr>
          <w:trHeight w:val="530"/>
          <w:ins w:id="53" w:author="Merrick, Riki | APHL" w:date="2022-07-27T12:45:00Z"/>
        </w:trPr>
        <w:tc>
          <w:tcPr>
            <w:tcW w:w="930" w:type="dxa"/>
            <w:shd w:val="clear" w:color="auto" w:fill="D9D9D9"/>
          </w:tcPr>
          <w:p w14:paraId="1282D460" w14:textId="183CEAED" w:rsidR="00D3405B" w:rsidRPr="00D3405B" w:rsidRDefault="00D3405B" w:rsidP="00D3405B">
            <w:pPr>
              <w:widowControl w:val="0"/>
              <w:autoSpaceDE w:val="0"/>
              <w:autoSpaceDN w:val="0"/>
              <w:adjustRightInd w:val="0"/>
              <w:spacing w:before="110" w:after="200" w:line="276" w:lineRule="auto"/>
              <w:rPr>
                <w:ins w:id="54" w:author="Merrick, Riki | APHL" w:date="2022-07-27T12:45:00Z"/>
                <w:b/>
                <w:bCs/>
                <w:i/>
                <w:iCs/>
                <w:color w:val="000080"/>
                <w:sz w:val="22"/>
                <w:szCs w:val="22"/>
              </w:rPr>
            </w:pPr>
            <w:ins w:id="55" w:author="Merrick, Riki | APHL" w:date="2022-07-27T12:52:00Z">
              <w:r>
                <w:rPr>
                  <w:b/>
                  <w:bCs/>
                  <w:i/>
                  <w:iCs/>
                  <w:color w:val="000080"/>
                  <w:sz w:val="22"/>
                  <w:szCs w:val="22"/>
                </w:rPr>
                <w:t>10.4</w:t>
              </w:r>
            </w:ins>
          </w:p>
        </w:tc>
        <w:tc>
          <w:tcPr>
            <w:tcW w:w="2306" w:type="dxa"/>
            <w:shd w:val="clear" w:color="auto" w:fill="D9D9D9"/>
          </w:tcPr>
          <w:p w14:paraId="401A18A1" w14:textId="5C139893" w:rsidR="00D3405B" w:rsidRPr="00D3405B" w:rsidRDefault="00D3405B" w:rsidP="00D3405B">
            <w:pPr>
              <w:widowControl w:val="0"/>
              <w:autoSpaceDE w:val="0"/>
              <w:autoSpaceDN w:val="0"/>
              <w:adjustRightInd w:val="0"/>
              <w:spacing w:before="110" w:after="200" w:line="276" w:lineRule="auto"/>
              <w:rPr>
                <w:ins w:id="56" w:author="Merrick, Riki | APHL" w:date="2022-07-27T12:45:00Z"/>
                <w:bCs/>
                <w:i/>
                <w:iCs/>
                <w:noProof/>
                <w:sz w:val="22"/>
                <w:szCs w:val="22"/>
              </w:rPr>
            </w:pPr>
            <w:ins w:id="57" w:author="Merrick, Riki | APHL" w:date="2022-07-27T12:52:00Z">
              <w:r w:rsidRPr="00D3405B">
                <w:rPr>
                  <w:bCs/>
                  <w:i/>
                  <w:iCs/>
                  <w:noProof/>
                  <w:sz w:val="22"/>
                  <w:szCs w:val="22"/>
                </w:rPr>
                <w:t>Filler Application Messages and Trigger Events Unsolicited</w:t>
              </w:r>
            </w:ins>
          </w:p>
        </w:tc>
        <w:tc>
          <w:tcPr>
            <w:tcW w:w="3060" w:type="dxa"/>
            <w:shd w:val="clear" w:color="auto" w:fill="D9D9D9"/>
          </w:tcPr>
          <w:p w14:paraId="442FA357" w14:textId="78B74721" w:rsidR="00D3405B" w:rsidRPr="00D3405B" w:rsidRDefault="00D3405B" w:rsidP="00D3405B">
            <w:pPr>
              <w:widowControl w:val="0"/>
              <w:autoSpaceDE w:val="0"/>
              <w:autoSpaceDN w:val="0"/>
              <w:adjustRightInd w:val="0"/>
              <w:spacing w:before="110" w:after="200" w:line="276" w:lineRule="auto"/>
              <w:rPr>
                <w:ins w:id="58" w:author="Merrick, Riki | APHL" w:date="2022-07-27T12:45:00Z"/>
                <w:color w:val="000080"/>
                <w:sz w:val="22"/>
                <w:szCs w:val="22"/>
              </w:rPr>
            </w:pPr>
            <w:ins w:id="59" w:author="Merrick, Riki | APHL" w:date="2022-07-27T12:52:00Z">
              <w:r>
                <w:rPr>
                  <w:color w:val="000080"/>
                  <w:sz w:val="22"/>
                  <w:szCs w:val="22"/>
                </w:rPr>
                <w:t>Added GSP, GSR and GSC segments into the message structure</w:t>
              </w:r>
            </w:ins>
          </w:p>
        </w:tc>
        <w:tc>
          <w:tcPr>
            <w:tcW w:w="1070" w:type="dxa"/>
            <w:shd w:val="clear" w:color="auto" w:fill="D9D9D9"/>
          </w:tcPr>
          <w:p w14:paraId="729A2C0D" w14:textId="6362E04B" w:rsidR="00D3405B" w:rsidRPr="00D3405B" w:rsidRDefault="00D3405B" w:rsidP="00D3405B">
            <w:pPr>
              <w:widowControl w:val="0"/>
              <w:autoSpaceDE w:val="0"/>
              <w:autoSpaceDN w:val="0"/>
              <w:adjustRightInd w:val="0"/>
              <w:spacing w:before="110" w:after="200" w:line="276" w:lineRule="auto"/>
              <w:rPr>
                <w:ins w:id="60" w:author="Merrick, Riki | APHL" w:date="2022-07-27T12:45:00Z"/>
                <w:sz w:val="22"/>
                <w:szCs w:val="22"/>
              </w:rPr>
            </w:pPr>
            <w:ins w:id="61" w:author="Merrick, Riki | APHL" w:date="2022-07-27T12:52:00Z">
              <w:r>
                <w:rPr>
                  <w:sz w:val="22"/>
                  <w:szCs w:val="22"/>
                </w:rPr>
                <w:t>S</w:t>
              </w:r>
            </w:ins>
            <w:ins w:id="62" w:author="Merrick, Riki | APHL" w:date="2022-07-27T12:53:00Z">
              <w:r>
                <w:rPr>
                  <w:sz w:val="22"/>
                  <w:szCs w:val="22"/>
                </w:rPr>
                <w:t>OGI</w:t>
              </w:r>
            </w:ins>
          </w:p>
        </w:tc>
        <w:tc>
          <w:tcPr>
            <w:tcW w:w="1268" w:type="dxa"/>
            <w:shd w:val="clear" w:color="auto" w:fill="D9D9D9"/>
          </w:tcPr>
          <w:p w14:paraId="1F98DAB2" w14:textId="33AE07E7" w:rsidR="00D3405B" w:rsidRPr="00D3405B" w:rsidRDefault="00D3405B" w:rsidP="00D3405B">
            <w:pPr>
              <w:widowControl w:val="0"/>
              <w:autoSpaceDE w:val="0"/>
              <w:autoSpaceDN w:val="0"/>
              <w:adjustRightInd w:val="0"/>
              <w:spacing w:before="110" w:after="200" w:line="276" w:lineRule="auto"/>
              <w:rPr>
                <w:ins w:id="63" w:author="Merrick, Riki | APHL" w:date="2022-07-27T12:45:00Z"/>
                <w:b/>
                <w:bCs/>
                <w:i/>
                <w:iCs/>
                <w:color w:val="000080"/>
                <w:sz w:val="22"/>
                <w:szCs w:val="22"/>
              </w:rPr>
            </w:pPr>
            <w:ins w:id="64" w:author="Merrick, Riki | APHL" w:date="2022-07-27T12:53:00Z">
              <w:r>
                <w:rPr>
                  <w:b/>
                  <w:bCs/>
                  <w:i/>
                  <w:iCs/>
                  <w:color w:val="000080"/>
                  <w:sz w:val="22"/>
                  <w:szCs w:val="22"/>
                </w:rPr>
                <w:t>Yes</w:t>
              </w:r>
            </w:ins>
          </w:p>
        </w:tc>
        <w:tc>
          <w:tcPr>
            <w:tcW w:w="716" w:type="dxa"/>
            <w:shd w:val="clear" w:color="auto" w:fill="D9D9D9"/>
          </w:tcPr>
          <w:p w14:paraId="460AAEC3" w14:textId="77777777" w:rsidR="00D3405B" w:rsidRPr="00D3405B" w:rsidRDefault="00D3405B" w:rsidP="00D3405B">
            <w:pPr>
              <w:widowControl w:val="0"/>
              <w:autoSpaceDE w:val="0"/>
              <w:autoSpaceDN w:val="0"/>
              <w:adjustRightInd w:val="0"/>
              <w:spacing w:before="110" w:after="200" w:line="276" w:lineRule="auto"/>
              <w:rPr>
                <w:ins w:id="65" w:author="Merrick, Riki | APHL" w:date="2022-07-27T12:45:00Z"/>
                <w:b/>
                <w:bCs/>
                <w:i/>
                <w:iCs/>
                <w:color w:val="000080"/>
                <w:sz w:val="22"/>
                <w:szCs w:val="22"/>
              </w:rPr>
            </w:pPr>
          </w:p>
        </w:tc>
      </w:tr>
      <w:tr w:rsidR="007F34A8" w:rsidRPr="00D3405B" w14:paraId="344164C5" w14:textId="77777777" w:rsidTr="00A51CFB">
        <w:trPr>
          <w:trHeight w:val="530"/>
          <w:ins w:id="66" w:author="Merrick, Riki | APHL" w:date="2022-07-27T12:53:00Z"/>
        </w:trPr>
        <w:tc>
          <w:tcPr>
            <w:tcW w:w="930" w:type="dxa"/>
            <w:shd w:val="clear" w:color="auto" w:fill="D9D9D9"/>
          </w:tcPr>
          <w:p w14:paraId="6B601016" w14:textId="2D1121BF" w:rsidR="007F34A8" w:rsidRDefault="007F34A8" w:rsidP="00D3405B">
            <w:pPr>
              <w:widowControl w:val="0"/>
              <w:autoSpaceDE w:val="0"/>
              <w:autoSpaceDN w:val="0"/>
              <w:adjustRightInd w:val="0"/>
              <w:spacing w:before="110" w:after="200" w:line="276" w:lineRule="auto"/>
              <w:rPr>
                <w:ins w:id="67" w:author="Merrick, Riki | APHL" w:date="2022-07-27T12:53:00Z"/>
                <w:b/>
                <w:bCs/>
                <w:i/>
                <w:iCs/>
                <w:color w:val="000080"/>
                <w:sz w:val="22"/>
                <w:szCs w:val="22"/>
              </w:rPr>
            </w:pPr>
            <w:ins w:id="68" w:author="Merrick, Riki | APHL" w:date="2022-07-27T12:53:00Z">
              <w:r>
                <w:rPr>
                  <w:b/>
                  <w:bCs/>
                  <w:i/>
                  <w:iCs/>
                  <w:color w:val="000080"/>
                  <w:sz w:val="22"/>
                  <w:szCs w:val="22"/>
                </w:rPr>
                <w:t>Several</w:t>
              </w:r>
            </w:ins>
          </w:p>
        </w:tc>
        <w:tc>
          <w:tcPr>
            <w:tcW w:w="2306" w:type="dxa"/>
            <w:shd w:val="clear" w:color="auto" w:fill="D9D9D9"/>
          </w:tcPr>
          <w:p w14:paraId="5F56141A" w14:textId="77777777" w:rsidR="007F34A8" w:rsidRPr="00D3405B" w:rsidRDefault="007F34A8" w:rsidP="00D3405B">
            <w:pPr>
              <w:widowControl w:val="0"/>
              <w:autoSpaceDE w:val="0"/>
              <w:autoSpaceDN w:val="0"/>
              <w:adjustRightInd w:val="0"/>
              <w:spacing w:before="110" w:after="200" w:line="276" w:lineRule="auto"/>
              <w:rPr>
                <w:ins w:id="69" w:author="Merrick, Riki | APHL" w:date="2022-07-27T12:53:00Z"/>
                <w:bCs/>
                <w:i/>
                <w:iCs/>
                <w:noProof/>
                <w:sz w:val="22"/>
                <w:szCs w:val="22"/>
              </w:rPr>
            </w:pPr>
          </w:p>
        </w:tc>
        <w:tc>
          <w:tcPr>
            <w:tcW w:w="3060" w:type="dxa"/>
            <w:shd w:val="clear" w:color="auto" w:fill="D9D9D9"/>
          </w:tcPr>
          <w:p w14:paraId="044E09E2" w14:textId="3394F8EB" w:rsidR="007F34A8" w:rsidRDefault="007F34A8" w:rsidP="00D3405B">
            <w:pPr>
              <w:widowControl w:val="0"/>
              <w:autoSpaceDE w:val="0"/>
              <w:autoSpaceDN w:val="0"/>
              <w:adjustRightInd w:val="0"/>
              <w:spacing w:before="110" w:after="200" w:line="276" w:lineRule="auto"/>
              <w:rPr>
                <w:ins w:id="70" w:author="Merrick, Riki | APHL" w:date="2022-07-27T12:53:00Z"/>
                <w:color w:val="000080"/>
                <w:sz w:val="22"/>
                <w:szCs w:val="22"/>
              </w:rPr>
            </w:pPr>
            <w:ins w:id="71" w:author="Merrick, Riki | APHL" w:date="2022-07-27T12:53:00Z">
              <w:r>
                <w:rPr>
                  <w:color w:val="000080"/>
                  <w:sz w:val="22"/>
                  <w:szCs w:val="22"/>
                </w:rPr>
                <w:t>Formatting changes to the section headers</w:t>
              </w:r>
            </w:ins>
          </w:p>
        </w:tc>
        <w:tc>
          <w:tcPr>
            <w:tcW w:w="1070" w:type="dxa"/>
            <w:shd w:val="clear" w:color="auto" w:fill="D9D9D9"/>
          </w:tcPr>
          <w:p w14:paraId="40DDCDD0" w14:textId="2F67B62B" w:rsidR="007F34A8" w:rsidRDefault="007F34A8" w:rsidP="00D3405B">
            <w:pPr>
              <w:widowControl w:val="0"/>
              <w:autoSpaceDE w:val="0"/>
              <w:autoSpaceDN w:val="0"/>
              <w:adjustRightInd w:val="0"/>
              <w:spacing w:before="110" w:after="200" w:line="276" w:lineRule="auto"/>
              <w:rPr>
                <w:ins w:id="72" w:author="Merrick, Riki | APHL" w:date="2022-07-27T12:53:00Z"/>
                <w:sz w:val="22"/>
                <w:szCs w:val="22"/>
              </w:rPr>
            </w:pPr>
          </w:p>
        </w:tc>
        <w:tc>
          <w:tcPr>
            <w:tcW w:w="1268" w:type="dxa"/>
            <w:shd w:val="clear" w:color="auto" w:fill="D9D9D9"/>
          </w:tcPr>
          <w:p w14:paraId="182D6C92" w14:textId="41370C79" w:rsidR="007F34A8" w:rsidRDefault="007F34A8" w:rsidP="00D3405B">
            <w:pPr>
              <w:widowControl w:val="0"/>
              <w:autoSpaceDE w:val="0"/>
              <w:autoSpaceDN w:val="0"/>
              <w:adjustRightInd w:val="0"/>
              <w:spacing w:before="110" w:after="200" w:line="276" w:lineRule="auto"/>
              <w:rPr>
                <w:ins w:id="73" w:author="Merrick, Riki | APHL" w:date="2022-07-27T12:53:00Z"/>
                <w:b/>
                <w:bCs/>
                <w:i/>
                <w:iCs/>
                <w:color w:val="000080"/>
                <w:sz w:val="22"/>
                <w:szCs w:val="22"/>
              </w:rPr>
            </w:pPr>
            <w:ins w:id="74" w:author="Merrick, Riki | APHL" w:date="2022-07-27T12:53:00Z">
              <w:r>
                <w:rPr>
                  <w:b/>
                  <w:bCs/>
                  <w:i/>
                  <w:iCs/>
                  <w:color w:val="000080"/>
                  <w:sz w:val="22"/>
                  <w:szCs w:val="22"/>
                </w:rPr>
                <w:t>No</w:t>
              </w:r>
            </w:ins>
          </w:p>
        </w:tc>
        <w:tc>
          <w:tcPr>
            <w:tcW w:w="716" w:type="dxa"/>
            <w:shd w:val="clear" w:color="auto" w:fill="D9D9D9"/>
          </w:tcPr>
          <w:p w14:paraId="21AAE5DF" w14:textId="77777777" w:rsidR="007F34A8" w:rsidRPr="00D3405B" w:rsidRDefault="007F34A8" w:rsidP="00D3405B">
            <w:pPr>
              <w:widowControl w:val="0"/>
              <w:autoSpaceDE w:val="0"/>
              <w:autoSpaceDN w:val="0"/>
              <w:adjustRightInd w:val="0"/>
              <w:spacing w:before="110" w:after="200" w:line="276" w:lineRule="auto"/>
              <w:rPr>
                <w:ins w:id="75" w:author="Merrick, Riki | APHL" w:date="2022-07-27T12:53:00Z"/>
                <w:b/>
                <w:bCs/>
                <w:i/>
                <w:iCs/>
                <w:color w:val="000080"/>
                <w:sz w:val="22"/>
                <w:szCs w:val="22"/>
              </w:rPr>
            </w:pPr>
          </w:p>
        </w:tc>
      </w:tr>
      <w:tr w:rsidR="002B032F" w:rsidRPr="00D3405B" w14:paraId="7FAAD169" w14:textId="77777777" w:rsidTr="00A51CFB">
        <w:trPr>
          <w:trHeight w:val="530"/>
          <w:ins w:id="76" w:author="Craig Newman" w:date="2023-07-03T08:03:00Z"/>
        </w:trPr>
        <w:tc>
          <w:tcPr>
            <w:tcW w:w="930" w:type="dxa"/>
            <w:shd w:val="clear" w:color="auto" w:fill="D9D9D9"/>
          </w:tcPr>
          <w:p w14:paraId="628B1E6C" w14:textId="431964AC" w:rsidR="002B032F" w:rsidRDefault="002B032F" w:rsidP="002B032F">
            <w:pPr>
              <w:widowControl w:val="0"/>
              <w:autoSpaceDE w:val="0"/>
              <w:autoSpaceDN w:val="0"/>
              <w:adjustRightInd w:val="0"/>
              <w:spacing w:before="110" w:after="200" w:line="276" w:lineRule="auto"/>
              <w:rPr>
                <w:ins w:id="77" w:author="Craig Newman" w:date="2023-07-03T08:03:00Z"/>
                <w:b/>
                <w:bCs/>
                <w:i/>
                <w:iCs/>
                <w:color w:val="000080"/>
                <w:sz w:val="22"/>
                <w:szCs w:val="22"/>
              </w:rPr>
            </w:pPr>
            <w:ins w:id="78" w:author="Craig Newman" w:date="2023-07-03T08:03:00Z">
              <w:r>
                <w:rPr>
                  <w:noProof/>
                </w:rPr>
                <w:t>Various Messages</w:t>
              </w:r>
            </w:ins>
          </w:p>
        </w:tc>
        <w:tc>
          <w:tcPr>
            <w:tcW w:w="2306" w:type="dxa"/>
            <w:shd w:val="clear" w:color="auto" w:fill="D9D9D9"/>
          </w:tcPr>
          <w:p w14:paraId="0E1AFE70" w14:textId="4037E590" w:rsidR="002B032F" w:rsidRPr="00D3405B" w:rsidRDefault="002B032F" w:rsidP="002B032F">
            <w:pPr>
              <w:widowControl w:val="0"/>
              <w:autoSpaceDE w:val="0"/>
              <w:autoSpaceDN w:val="0"/>
              <w:adjustRightInd w:val="0"/>
              <w:spacing w:before="110" w:after="200" w:line="276" w:lineRule="auto"/>
              <w:rPr>
                <w:ins w:id="79" w:author="Craig Newman" w:date="2023-07-03T08:03:00Z"/>
                <w:bCs/>
                <w:i/>
                <w:iCs/>
                <w:noProof/>
                <w:sz w:val="22"/>
                <w:szCs w:val="22"/>
              </w:rPr>
            </w:pPr>
            <w:ins w:id="80" w:author="Craig Newman" w:date="2023-07-03T08:03:00Z">
              <w:r>
                <w:rPr>
                  <w:noProof/>
                </w:rPr>
                <w:t>GSC Segment</w:t>
              </w:r>
            </w:ins>
          </w:p>
        </w:tc>
        <w:tc>
          <w:tcPr>
            <w:tcW w:w="3060" w:type="dxa"/>
            <w:shd w:val="clear" w:color="auto" w:fill="D9D9D9"/>
          </w:tcPr>
          <w:p w14:paraId="3C9FC310" w14:textId="3B6E9F4D" w:rsidR="002B032F" w:rsidRDefault="002B032F" w:rsidP="002B032F">
            <w:pPr>
              <w:widowControl w:val="0"/>
              <w:autoSpaceDE w:val="0"/>
              <w:autoSpaceDN w:val="0"/>
              <w:adjustRightInd w:val="0"/>
              <w:spacing w:before="110" w:after="200" w:line="276" w:lineRule="auto"/>
              <w:rPr>
                <w:ins w:id="81" w:author="Craig Newman" w:date="2023-07-03T08:03:00Z"/>
                <w:color w:val="000080"/>
                <w:sz w:val="22"/>
                <w:szCs w:val="22"/>
              </w:rPr>
            </w:pPr>
            <w:ins w:id="82" w:author="Craig Newman" w:date="2023-07-03T08:03:00Z">
              <w:r>
                <w:rPr>
                  <w:noProof/>
                </w:rPr>
                <w:t>Update GSC segment name to Sex Parameter for Clinical Use</w:t>
              </w:r>
            </w:ins>
          </w:p>
        </w:tc>
        <w:tc>
          <w:tcPr>
            <w:tcW w:w="1070" w:type="dxa"/>
            <w:shd w:val="clear" w:color="auto" w:fill="D9D9D9"/>
          </w:tcPr>
          <w:p w14:paraId="580B1560" w14:textId="1DE22C95" w:rsidR="002B032F" w:rsidRDefault="002B032F" w:rsidP="002B032F">
            <w:pPr>
              <w:widowControl w:val="0"/>
              <w:autoSpaceDE w:val="0"/>
              <w:autoSpaceDN w:val="0"/>
              <w:adjustRightInd w:val="0"/>
              <w:spacing w:before="110" w:after="200" w:line="276" w:lineRule="auto"/>
              <w:rPr>
                <w:ins w:id="83" w:author="Craig Newman" w:date="2023-07-03T08:03:00Z"/>
                <w:sz w:val="22"/>
                <w:szCs w:val="22"/>
              </w:rPr>
            </w:pPr>
            <w:ins w:id="84" w:author="Craig Newman" w:date="2023-07-03T08:03:00Z">
              <w:r>
                <w:rPr>
                  <w:noProof/>
                </w:rPr>
                <w:t>V2-25427</w:t>
              </w:r>
            </w:ins>
          </w:p>
        </w:tc>
        <w:tc>
          <w:tcPr>
            <w:tcW w:w="1268" w:type="dxa"/>
            <w:shd w:val="clear" w:color="auto" w:fill="D9D9D9"/>
          </w:tcPr>
          <w:p w14:paraId="3C3FF88A" w14:textId="08D52148" w:rsidR="002B032F" w:rsidRDefault="002B032F" w:rsidP="002B032F">
            <w:pPr>
              <w:widowControl w:val="0"/>
              <w:autoSpaceDE w:val="0"/>
              <w:autoSpaceDN w:val="0"/>
              <w:adjustRightInd w:val="0"/>
              <w:spacing w:before="110" w:after="200" w:line="276" w:lineRule="auto"/>
              <w:rPr>
                <w:ins w:id="85" w:author="Craig Newman" w:date="2023-07-03T08:03:00Z"/>
                <w:b/>
                <w:bCs/>
                <w:i/>
                <w:iCs/>
                <w:color w:val="000080"/>
                <w:sz w:val="22"/>
                <w:szCs w:val="22"/>
              </w:rPr>
            </w:pPr>
            <w:ins w:id="86" w:author="Craig Newman" w:date="2023-07-03T08:03:00Z">
              <w:r>
                <w:rPr>
                  <w:noProof/>
                </w:rPr>
                <w:t>No</w:t>
              </w:r>
            </w:ins>
          </w:p>
        </w:tc>
        <w:tc>
          <w:tcPr>
            <w:tcW w:w="716" w:type="dxa"/>
            <w:shd w:val="clear" w:color="auto" w:fill="D9D9D9"/>
          </w:tcPr>
          <w:p w14:paraId="7D2E98DA" w14:textId="77777777" w:rsidR="002B032F" w:rsidRPr="00D3405B" w:rsidRDefault="002B032F" w:rsidP="002B032F">
            <w:pPr>
              <w:widowControl w:val="0"/>
              <w:autoSpaceDE w:val="0"/>
              <w:autoSpaceDN w:val="0"/>
              <w:adjustRightInd w:val="0"/>
              <w:spacing w:before="110" w:after="200" w:line="276" w:lineRule="auto"/>
              <w:rPr>
                <w:ins w:id="87" w:author="Craig Newman" w:date="2023-07-03T08:03:00Z"/>
                <w:b/>
                <w:bCs/>
                <w:i/>
                <w:iCs/>
                <w:color w:val="000080"/>
                <w:sz w:val="22"/>
                <w:szCs w:val="22"/>
              </w:rPr>
            </w:pPr>
          </w:p>
        </w:tc>
      </w:tr>
    </w:tbl>
    <w:p w14:paraId="4E2399E5" w14:textId="77777777" w:rsidR="003262BC" w:rsidRDefault="003262BC">
      <w:pPr>
        <w:rPr>
          <w:noProof/>
        </w:rPr>
      </w:pPr>
    </w:p>
    <w:p w14:paraId="46D3C892" w14:textId="77777777" w:rsidR="003262BC" w:rsidRPr="000D351C" w:rsidRDefault="003262BC">
      <w:pPr>
        <w:pStyle w:val="Heading2"/>
        <w:rPr>
          <w:noProof/>
        </w:rPr>
      </w:pPr>
      <w:bookmarkStart w:id="88" w:name="_Toc138579683"/>
      <w:bookmarkStart w:id="89" w:name="_Toc138579690"/>
      <w:bookmarkStart w:id="90" w:name="_Toc138579691"/>
      <w:bookmarkStart w:id="91" w:name="_Toc138579770"/>
      <w:bookmarkStart w:id="92" w:name="_Toc28982186"/>
      <w:bookmarkStart w:id="93" w:name="_Toc348247529"/>
      <w:bookmarkStart w:id="94" w:name="_Toc348260547"/>
      <w:bookmarkStart w:id="95" w:name="_Toc348346545"/>
      <w:bookmarkStart w:id="96" w:name="_Toc348847836"/>
      <w:bookmarkStart w:id="97" w:name="_Toc348848790"/>
      <w:bookmarkStart w:id="98" w:name="_Toc358637977"/>
      <w:bookmarkStart w:id="99" w:name="_Toc358711080"/>
      <w:bookmarkEnd w:id="88"/>
      <w:bookmarkEnd w:id="89"/>
      <w:bookmarkEnd w:id="90"/>
      <w:bookmarkEnd w:id="91"/>
      <w:r w:rsidRPr="000D351C">
        <w:rPr>
          <w:noProof/>
        </w:rPr>
        <w:t>CHAPTER 10 CONTENTS</w:t>
      </w:r>
      <w:bookmarkEnd w:id="92"/>
    </w:p>
    <w:p w14:paraId="45C275D6" w14:textId="42170CDB" w:rsidR="00DF529F" w:rsidRDefault="00DF529F" w:rsidP="00CD2674">
      <w:pPr>
        <w:pStyle w:val="TOC2"/>
        <w:rPr>
          <w:rFonts w:asciiTheme="minorHAnsi" w:eastAsiaTheme="minorEastAsia" w:hAnsiTheme="minorHAnsi" w:cstheme="minorBidi"/>
          <w:kern w:val="0"/>
          <w:sz w:val="22"/>
          <w:szCs w:val="22"/>
        </w:rPr>
      </w:pPr>
      <w:r>
        <w:rPr>
          <w:rFonts w:ascii="Times New Roman Bold" w:hAnsi="Times New Roman Bold"/>
          <w:i/>
          <w:caps/>
        </w:rPr>
        <w:fldChar w:fldCharType="begin"/>
      </w:r>
      <w:r>
        <w:rPr>
          <w:rFonts w:ascii="Times New Roman Bold" w:hAnsi="Times New Roman Bold"/>
          <w:i/>
          <w:caps/>
        </w:rPr>
        <w:instrText xml:space="preserve"> TOC \o "2-3" \h \z </w:instrText>
      </w:r>
      <w:r>
        <w:rPr>
          <w:rFonts w:ascii="Times New Roman Bold" w:hAnsi="Times New Roman Bold"/>
          <w:i/>
          <w:caps/>
        </w:rPr>
        <w:fldChar w:fldCharType="separate"/>
      </w:r>
      <w:r>
        <w:fldChar w:fldCharType="begin"/>
      </w:r>
      <w:r>
        <w:instrText xml:space="preserve"> HYPERLINK \l "_Toc28982186" </w:instrText>
      </w:r>
      <w:r>
        <w:fldChar w:fldCharType="separate"/>
      </w:r>
      <w:r w:rsidRPr="004B281E">
        <w:rPr>
          <w:rStyle w:val="Hyperlink"/>
        </w:rPr>
        <w:t>10.1</w:t>
      </w:r>
      <w:r>
        <w:rPr>
          <w:rFonts w:asciiTheme="minorHAnsi" w:eastAsiaTheme="minorEastAsia" w:hAnsiTheme="minorHAnsi" w:cstheme="minorBidi"/>
          <w:kern w:val="0"/>
          <w:sz w:val="22"/>
          <w:szCs w:val="22"/>
        </w:rPr>
        <w:tab/>
      </w:r>
      <w:r w:rsidRPr="004B281E">
        <w:rPr>
          <w:rStyle w:val="Hyperlink"/>
        </w:rPr>
        <w:t>CHAPTER 10 CONTENTS</w:t>
      </w:r>
      <w:r>
        <w:rPr>
          <w:webHidden/>
        </w:rPr>
        <w:tab/>
      </w:r>
      <w:r>
        <w:rPr>
          <w:webHidden/>
        </w:rPr>
        <w:fldChar w:fldCharType="begin"/>
      </w:r>
      <w:r>
        <w:rPr>
          <w:webHidden/>
        </w:rPr>
        <w:instrText xml:space="preserve"> PAGEREF _Toc28982186 \h </w:instrText>
      </w:r>
      <w:r>
        <w:rPr>
          <w:webHidden/>
        </w:rPr>
      </w:r>
      <w:r>
        <w:rPr>
          <w:webHidden/>
        </w:rPr>
        <w:fldChar w:fldCharType="separate"/>
      </w:r>
      <w:ins w:id="100" w:author="Lynn Laakso" w:date="2022-09-09T14:48:00Z">
        <w:r w:rsidR="00AC5F7F">
          <w:rPr>
            <w:webHidden/>
          </w:rPr>
          <w:t>2</w:t>
        </w:r>
      </w:ins>
      <w:del w:id="101" w:author="Lynn Laakso" w:date="2022-09-09T14:47:00Z">
        <w:r w:rsidDel="00CD2674">
          <w:rPr>
            <w:webHidden/>
          </w:rPr>
          <w:delText>1</w:delText>
        </w:r>
      </w:del>
      <w:r>
        <w:rPr>
          <w:webHidden/>
        </w:rPr>
        <w:fldChar w:fldCharType="end"/>
      </w:r>
      <w:r>
        <w:fldChar w:fldCharType="end"/>
      </w:r>
    </w:p>
    <w:p w14:paraId="502F62B1" w14:textId="1E29444E" w:rsidR="00DF529F" w:rsidRDefault="00000000" w:rsidP="00CD2674">
      <w:pPr>
        <w:pStyle w:val="TOC2"/>
        <w:rPr>
          <w:rFonts w:asciiTheme="minorHAnsi" w:eastAsiaTheme="minorEastAsia" w:hAnsiTheme="minorHAnsi" w:cstheme="minorBidi"/>
          <w:kern w:val="0"/>
          <w:sz w:val="22"/>
          <w:szCs w:val="22"/>
        </w:rPr>
      </w:pPr>
      <w:hyperlink w:anchor="_Toc28982187" w:history="1">
        <w:r w:rsidR="00DF529F" w:rsidRPr="004B281E">
          <w:rPr>
            <w:rStyle w:val="Hyperlink"/>
          </w:rPr>
          <w:t>10.2</w:t>
        </w:r>
        <w:r w:rsidR="00DF529F">
          <w:rPr>
            <w:rFonts w:asciiTheme="minorHAnsi" w:eastAsiaTheme="minorEastAsia" w:hAnsiTheme="minorHAnsi" w:cstheme="minorBidi"/>
            <w:kern w:val="0"/>
            <w:sz w:val="22"/>
            <w:szCs w:val="22"/>
          </w:rPr>
          <w:tab/>
        </w:r>
        <w:r w:rsidR="00DF529F" w:rsidRPr="004B281E">
          <w:rPr>
            <w:rStyle w:val="Hyperlink"/>
          </w:rPr>
          <w:t>PURPOSE</w:t>
        </w:r>
        <w:r w:rsidR="00DF529F">
          <w:rPr>
            <w:webHidden/>
          </w:rPr>
          <w:tab/>
        </w:r>
        <w:r w:rsidR="00DF529F">
          <w:rPr>
            <w:webHidden/>
          </w:rPr>
          <w:fldChar w:fldCharType="begin"/>
        </w:r>
        <w:r w:rsidR="00DF529F">
          <w:rPr>
            <w:webHidden/>
          </w:rPr>
          <w:instrText xml:space="preserve"> PAGEREF _Toc28982187 \h </w:instrText>
        </w:r>
        <w:r w:rsidR="00DF529F">
          <w:rPr>
            <w:webHidden/>
          </w:rPr>
        </w:r>
        <w:r w:rsidR="00DF529F">
          <w:rPr>
            <w:webHidden/>
          </w:rPr>
          <w:fldChar w:fldCharType="separate"/>
        </w:r>
        <w:r w:rsidR="00AC5F7F">
          <w:rPr>
            <w:webHidden/>
          </w:rPr>
          <w:t>3</w:t>
        </w:r>
        <w:r w:rsidR="00DF529F">
          <w:rPr>
            <w:webHidden/>
          </w:rPr>
          <w:fldChar w:fldCharType="end"/>
        </w:r>
      </w:hyperlink>
    </w:p>
    <w:p w14:paraId="44E9F2DF" w14:textId="77F782D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"_Toc28982188" </w:instrText>
      </w:r>
      <w:r>
        <w:fldChar w:fldCharType="separate"/>
      </w:r>
      <w:r w:rsidR="00DF529F" w:rsidRPr="004B281E">
        <w:rPr>
          <w:rStyle w:val="Hyperlink"/>
        </w:rPr>
        <w:t>10.2.1</w:t>
      </w:r>
      <w:r w:rsidR="00DF529F">
        <w:rPr>
          <w:rFonts w:asciiTheme="minorHAnsi" w:eastAsiaTheme="minorEastAsia" w:hAnsiTheme="minorHAnsi" w:cstheme="minorBidi"/>
          <w:kern w:val="0"/>
          <w:sz w:val="22"/>
          <w:szCs w:val="22"/>
        </w:rPr>
        <w:tab/>
      </w:r>
      <w:r w:rsidR="00DF529F" w:rsidRPr="004B281E">
        <w:rPr>
          <w:rStyle w:val="Hyperlink"/>
        </w:rPr>
        <w:t>Schedules, Appointments, Services, and Resources</w:t>
      </w:r>
      <w:r w:rsidR="00DF529F">
        <w:rPr>
          <w:webHidden/>
        </w:rPr>
        <w:tab/>
      </w:r>
      <w:r w:rsidR="00DF529F">
        <w:rPr>
          <w:webHidden/>
        </w:rPr>
        <w:fldChar w:fldCharType="begin"/>
      </w:r>
      <w:r w:rsidR="00DF529F">
        <w:rPr>
          <w:webHidden/>
        </w:rPr>
        <w:instrText xml:space="preserve"> PAGEREF _Toc28982188 \h </w:instrText>
      </w:r>
      <w:r w:rsidR="00DF529F">
        <w:rPr>
          <w:webHidden/>
        </w:rPr>
      </w:r>
      <w:r w:rsidR="00DF529F">
        <w:rPr>
          <w:webHidden/>
        </w:rPr>
        <w:fldChar w:fldCharType="separate"/>
      </w:r>
      <w:ins w:id="102" w:author="Lynn Laakso" w:date="2022-09-09T14:48:00Z">
        <w:r w:rsidR="00AC5F7F">
          <w:rPr>
            <w:webHidden/>
          </w:rPr>
          <w:t>4</w:t>
        </w:r>
      </w:ins>
      <w:del w:id="103" w:author="Lynn Laakso" w:date="2022-09-09T14:47:00Z">
        <w:r w:rsidR="00DF529F" w:rsidDel="00CD2674">
          <w:rPr>
            <w:webHidden/>
          </w:rPr>
          <w:delText>3</w:delText>
        </w:r>
      </w:del>
      <w:r w:rsidR="00DF529F">
        <w:rPr>
          <w:webHidden/>
        </w:rPr>
        <w:fldChar w:fldCharType="end"/>
      </w:r>
      <w:r>
        <w:fldChar w:fldCharType="end"/>
      </w:r>
    </w:p>
    <w:p w14:paraId="5E17354B" w14:textId="7C3B968D" w:rsidR="00DF529F" w:rsidRDefault="00000000" w:rsidP="00CD2674">
      <w:pPr>
        <w:pStyle w:val="TOC3"/>
        <w:rPr>
          <w:rFonts w:asciiTheme="minorHAnsi" w:eastAsiaTheme="minorEastAsia" w:hAnsiTheme="minorHAnsi" w:cstheme="minorBidi"/>
          <w:kern w:val="0"/>
          <w:sz w:val="22"/>
          <w:szCs w:val="22"/>
        </w:rPr>
      </w:pPr>
      <w:hyperlink w:anchor="_Toc28982189" w:history="1">
        <w:r w:rsidR="00DF529F" w:rsidRPr="004B281E">
          <w:rPr>
            <w:rStyle w:val="Hyperlink"/>
          </w:rPr>
          <w:t>10.2.2</w:t>
        </w:r>
        <w:r w:rsidR="00DF529F">
          <w:rPr>
            <w:rFonts w:asciiTheme="minorHAnsi" w:eastAsiaTheme="minorEastAsia" w:hAnsiTheme="minorHAnsi" w:cstheme="minorBidi"/>
            <w:kern w:val="0"/>
            <w:sz w:val="22"/>
            <w:szCs w:val="22"/>
          </w:rPr>
          <w:tab/>
        </w:r>
        <w:r w:rsidR="00DF529F" w:rsidRPr="004B281E">
          <w:rPr>
            <w:rStyle w:val="Hyperlink"/>
          </w:rPr>
          <w:t>Application Roles</w:t>
        </w:r>
        <w:r w:rsidR="00DF529F">
          <w:rPr>
            <w:webHidden/>
          </w:rPr>
          <w:tab/>
        </w:r>
        <w:r w:rsidR="00DF529F">
          <w:rPr>
            <w:webHidden/>
          </w:rPr>
          <w:fldChar w:fldCharType="begin"/>
        </w:r>
        <w:r w:rsidR="00DF529F">
          <w:rPr>
            <w:webHidden/>
          </w:rPr>
          <w:instrText xml:space="preserve"> PAGEREF _Toc28982189 \h </w:instrText>
        </w:r>
        <w:r w:rsidR="00DF529F">
          <w:rPr>
            <w:webHidden/>
          </w:rPr>
        </w:r>
        <w:r w:rsidR="00DF529F">
          <w:rPr>
            <w:webHidden/>
          </w:rPr>
          <w:fldChar w:fldCharType="separate"/>
        </w:r>
        <w:r w:rsidR="00AC5F7F">
          <w:rPr>
            <w:webHidden/>
          </w:rPr>
          <w:t>7</w:t>
        </w:r>
        <w:r w:rsidR="00DF529F">
          <w:rPr>
            <w:webHidden/>
          </w:rPr>
          <w:fldChar w:fldCharType="end"/>
        </w:r>
      </w:hyperlink>
    </w:p>
    <w:p w14:paraId="3B6467BF" w14:textId="7A6E64A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"_Toc28982190" </w:instrText>
      </w:r>
      <w:r>
        <w:fldChar w:fldCharType="separate"/>
      </w:r>
      <w:r w:rsidR="00DF529F" w:rsidRPr="004B281E">
        <w:rPr>
          <w:rStyle w:val="Hyperlink"/>
        </w:rPr>
        <w:t>10.2.3</w:t>
      </w:r>
      <w:r w:rsidR="00DF529F">
        <w:rPr>
          <w:rFonts w:asciiTheme="minorHAnsi" w:eastAsiaTheme="minorEastAsia" w:hAnsiTheme="minorHAnsi" w:cstheme="minorBidi"/>
          <w:kern w:val="0"/>
          <w:sz w:val="22"/>
          <w:szCs w:val="22"/>
        </w:rPr>
        <w:tab/>
      </w:r>
      <w:r w:rsidR="00DF529F" w:rsidRPr="004B281E">
        <w:rPr>
          <w:rStyle w:val="Hyperlink"/>
        </w:rPr>
        <w:t>Trigger Events, Status, Reasons, and Types</w:t>
      </w:r>
      <w:r w:rsidR="00DF529F">
        <w:rPr>
          <w:webHidden/>
        </w:rPr>
        <w:tab/>
      </w:r>
      <w:r w:rsidR="00DF529F">
        <w:rPr>
          <w:webHidden/>
        </w:rPr>
        <w:fldChar w:fldCharType="begin"/>
      </w:r>
      <w:r w:rsidR="00DF529F">
        <w:rPr>
          <w:webHidden/>
        </w:rPr>
        <w:instrText xml:space="preserve"> PAGEREF _Toc28982190 \h </w:instrText>
      </w:r>
      <w:r w:rsidR="00DF529F">
        <w:rPr>
          <w:webHidden/>
        </w:rPr>
      </w:r>
      <w:r w:rsidR="00DF529F">
        <w:rPr>
          <w:webHidden/>
        </w:rPr>
        <w:fldChar w:fldCharType="separate"/>
      </w:r>
      <w:ins w:id="104" w:author="Lynn Laakso" w:date="2022-09-09T14:48:00Z">
        <w:r w:rsidR="00AC5F7F">
          <w:rPr>
            <w:webHidden/>
          </w:rPr>
          <w:t>9</w:t>
        </w:r>
      </w:ins>
      <w:del w:id="105" w:author="Lynn Laakso" w:date="2022-09-09T14:47:00Z">
        <w:r w:rsidR="00DF529F" w:rsidDel="00CD2674">
          <w:rPr>
            <w:webHidden/>
          </w:rPr>
          <w:delText>9</w:delText>
        </w:r>
      </w:del>
      <w:r w:rsidR="00DF529F">
        <w:rPr>
          <w:webHidden/>
        </w:rPr>
        <w:fldChar w:fldCharType="end"/>
      </w:r>
      <w:r>
        <w:fldChar w:fldCharType="end"/>
      </w:r>
    </w:p>
    <w:p w14:paraId="15ECDAA3" w14:textId="562FB3B1" w:rsidR="00DF529F" w:rsidRDefault="00000000" w:rsidP="00CD2674">
      <w:pPr>
        <w:pStyle w:val="TOC3"/>
        <w:rPr>
          <w:rFonts w:asciiTheme="minorHAnsi" w:eastAsiaTheme="minorEastAsia" w:hAnsiTheme="minorHAnsi" w:cstheme="minorBidi"/>
          <w:kern w:val="0"/>
          <w:sz w:val="22"/>
          <w:szCs w:val="22"/>
        </w:rPr>
      </w:pPr>
      <w:hyperlink w:anchor="_Toc28982191" w:history="1">
        <w:r w:rsidR="00DF529F" w:rsidRPr="004B281E">
          <w:rPr>
            <w:rStyle w:val="Hyperlink"/>
          </w:rPr>
          <w:t>10.2.4</w:t>
        </w:r>
        <w:r w:rsidR="00DF529F">
          <w:rPr>
            <w:rFonts w:asciiTheme="minorHAnsi" w:eastAsiaTheme="minorEastAsia" w:hAnsiTheme="minorHAnsi" w:cstheme="minorBidi"/>
            <w:kern w:val="0"/>
            <w:sz w:val="22"/>
            <w:szCs w:val="22"/>
          </w:rPr>
          <w:tab/>
        </w:r>
        <w:r w:rsidR="00DF529F" w:rsidRPr="004B281E">
          <w:rPr>
            <w:rStyle w:val="Hyperlink"/>
          </w:rPr>
          <w:t>Appointments, Orders, and Referrals</w:t>
        </w:r>
        <w:r w:rsidR="00DF529F">
          <w:rPr>
            <w:webHidden/>
          </w:rPr>
          <w:tab/>
        </w:r>
        <w:r w:rsidR="00DF529F">
          <w:rPr>
            <w:webHidden/>
          </w:rPr>
          <w:fldChar w:fldCharType="begin"/>
        </w:r>
        <w:r w:rsidR="00DF529F">
          <w:rPr>
            <w:webHidden/>
          </w:rPr>
          <w:instrText xml:space="preserve"> PAGEREF _Toc28982191 \h </w:instrText>
        </w:r>
        <w:r w:rsidR="00DF529F">
          <w:rPr>
            <w:webHidden/>
          </w:rPr>
        </w:r>
        <w:r w:rsidR="00DF529F">
          <w:rPr>
            <w:webHidden/>
          </w:rPr>
          <w:fldChar w:fldCharType="separate"/>
        </w:r>
        <w:r w:rsidR="00AC5F7F">
          <w:rPr>
            <w:webHidden/>
          </w:rPr>
          <w:t>10</w:t>
        </w:r>
        <w:r w:rsidR="00DF529F">
          <w:rPr>
            <w:webHidden/>
          </w:rPr>
          <w:fldChar w:fldCharType="end"/>
        </w:r>
      </w:hyperlink>
    </w:p>
    <w:p w14:paraId="3A8C674C" w14:textId="400CA3D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"_Toc28982192" </w:instrText>
      </w:r>
      <w:r>
        <w:fldChar w:fldCharType="separate"/>
      </w:r>
      <w:r w:rsidR="00DF529F" w:rsidRPr="004B281E">
        <w:rPr>
          <w:rStyle w:val="Hyperlink"/>
        </w:rPr>
        <w:t>10.2.5</w:t>
      </w:r>
      <w:r w:rsidR="00DF529F">
        <w:rPr>
          <w:rFonts w:asciiTheme="minorHAnsi" w:eastAsiaTheme="minorEastAsia" w:hAnsiTheme="minorHAnsi" w:cstheme="minorBidi"/>
          <w:kern w:val="0"/>
          <w:sz w:val="22"/>
          <w:szCs w:val="22"/>
        </w:rPr>
        <w:tab/>
      </w:r>
      <w:r w:rsidR="00DF529F" w:rsidRPr="004B281E">
        <w:rPr>
          <w:rStyle w:val="Hyperlink"/>
        </w:rPr>
        <w:t>Glossary</w:t>
      </w:r>
      <w:r w:rsidR="00DF529F">
        <w:rPr>
          <w:webHidden/>
        </w:rPr>
        <w:tab/>
      </w:r>
      <w:r w:rsidR="00DF529F">
        <w:rPr>
          <w:webHidden/>
        </w:rPr>
        <w:fldChar w:fldCharType="begin"/>
      </w:r>
      <w:r w:rsidR="00DF529F">
        <w:rPr>
          <w:webHidden/>
        </w:rPr>
        <w:instrText xml:space="preserve"> PAGEREF _Toc28982192 \h </w:instrText>
      </w:r>
      <w:r w:rsidR="00DF529F">
        <w:rPr>
          <w:webHidden/>
        </w:rPr>
      </w:r>
      <w:r w:rsidR="00DF529F">
        <w:rPr>
          <w:webHidden/>
        </w:rPr>
        <w:fldChar w:fldCharType="separate"/>
      </w:r>
      <w:ins w:id="106" w:author="Lynn Laakso" w:date="2022-09-09T14:48:00Z">
        <w:r w:rsidR="00AC5F7F">
          <w:rPr>
            <w:webHidden/>
          </w:rPr>
          <w:t>11</w:t>
        </w:r>
      </w:ins>
      <w:del w:id="107" w:author="Lynn Laakso" w:date="2022-09-09T14:47:00Z">
        <w:r w:rsidR="00DF529F" w:rsidDel="00CD2674">
          <w:rPr>
            <w:webHidden/>
          </w:rPr>
          <w:delText>10</w:delText>
        </w:r>
      </w:del>
      <w:r w:rsidR="00DF529F">
        <w:rPr>
          <w:webHidden/>
        </w:rPr>
        <w:fldChar w:fldCharType="end"/>
      </w:r>
      <w:r>
        <w:fldChar w:fldCharType="end"/>
      </w:r>
    </w:p>
    <w:p w14:paraId="37639E69" w14:textId="47F11BCD" w:rsidR="00DF529F" w:rsidRDefault="00000000" w:rsidP="00CD2674">
      <w:pPr>
        <w:pStyle w:val="TOC3"/>
        <w:rPr>
          <w:rFonts w:asciiTheme="minorHAnsi" w:eastAsiaTheme="minorEastAsia" w:hAnsiTheme="minorHAnsi" w:cstheme="minorBidi"/>
          <w:kern w:val="0"/>
          <w:sz w:val="22"/>
          <w:szCs w:val="22"/>
        </w:rPr>
      </w:pPr>
      <w:hyperlink w:anchor="_Toc28982193" w:history="1">
        <w:r w:rsidR="00DF529F" w:rsidRPr="004B281E">
          <w:rPr>
            <w:rStyle w:val="Hyperlink"/>
          </w:rPr>
          <w:t>10.2.6</w:t>
        </w:r>
        <w:r w:rsidR="00DF529F">
          <w:rPr>
            <w:rFonts w:asciiTheme="minorHAnsi" w:eastAsiaTheme="minorEastAsia" w:hAnsiTheme="minorHAnsi" w:cstheme="minorBidi"/>
            <w:kern w:val="0"/>
            <w:sz w:val="22"/>
            <w:szCs w:val="22"/>
          </w:rPr>
          <w:tab/>
        </w:r>
        <w:r w:rsidR="00DF529F" w:rsidRPr="004B281E">
          <w:rPr>
            <w:rStyle w:val="Hyperlink"/>
          </w:rPr>
          <w:t>Organization of This Chapter:  Trigger Events and Message Definitions</w:t>
        </w:r>
        <w:r w:rsidR="00DF529F">
          <w:rPr>
            <w:webHidden/>
          </w:rPr>
          <w:tab/>
        </w:r>
        <w:r w:rsidR="00DF529F">
          <w:rPr>
            <w:webHidden/>
          </w:rPr>
          <w:fldChar w:fldCharType="begin"/>
        </w:r>
        <w:r w:rsidR="00DF529F">
          <w:rPr>
            <w:webHidden/>
          </w:rPr>
          <w:instrText xml:space="preserve"> PAGEREF _Toc28982193 \h </w:instrText>
        </w:r>
        <w:r w:rsidR="00DF529F">
          <w:rPr>
            <w:webHidden/>
          </w:rPr>
        </w:r>
        <w:r w:rsidR="00DF529F">
          <w:rPr>
            <w:webHidden/>
          </w:rPr>
          <w:fldChar w:fldCharType="separate"/>
        </w:r>
        <w:r w:rsidR="00AC5F7F">
          <w:rPr>
            <w:webHidden/>
          </w:rPr>
          <w:t>12</w:t>
        </w:r>
        <w:r w:rsidR="00DF529F">
          <w:rPr>
            <w:webHidden/>
          </w:rPr>
          <w:fldChar w:fldCharType="end"/>
        </w:r>
      </w:hyperlink>
    </w:p>
    <w:p w14:paraId="03C0E6C8" w14:textId="132F533D"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"_Toc28982194" </w:instrText>
      </w:r>
      <w:r>
        <w:fldChar w:fldCharType="separate"/>
      </w:r>
      <w:r w:rsidR="00DF529F" w:rsidRPr="004B281E">
        <w:rPr>
          <w:rStyle w:val="Hyperlink"/>
        </w:rPr>
        <w:t>10.3</w:t>
      </w:r>
      <w:r w:rsidR="00DF529F">
        <w:rPr>
          <w:rFonts w:asciiTheme="minorHAnsi" w:eastAsiaTheme="minorEastAsia" w:hAnsiTheme="minorHAnsi" w:cstheme="minorBidi"/>
          <w:kern w:val="0"/>
          <w:sz w:val="22"/>
          <w:szCs w:val="22"/>
        </w:rPr>
        <w:tab/>
      </w:r>
      <w:r w:rsidR="00DF529F" w:rsidRPr="004B281E">
        <w:rPr>
          <w:rStyle w:val="Hyperlink"/>
        </w:rPr>
        <w:t>PLACER APPLICATION REQUESTS AND TRIGGER EVENTS</w:t>
      </w:r>
      <w:r w:rsidR="00DF529F">
        <w:rPr>
          <w:webHidden/>
        </w:rPr>
        <w:tab/>
      </w:r>
      <w:r w:rsidR="00DF529F">
        <w:rPr>
          <w:webHidden/>
        </w:rPr>
        <w:fldChar w:fldCharType="begin"/>
      </w:r>
      <w:r w:rsidR="00DF529F">
        <w:rPr>
          <w:webHidden/>
        </w:rPr>
        <w:instrText xml:space="preserve"> PAGEREF _Toc28982194 \h </w:instrText>
      </w:r>
      <w:r w:rsidR="00DF529F">
        <w:rPr>
          <w:webHidden/>
        </w:rPr>
      </w:r>
      <w:r w:rsidR="00DF529F">
        <w:rPr>
          <w:webHidden/>
        </w:rPr>
        <w:fldChar w:fldCharType="separate"/>
      </w:r>
      <w:ins w:id="108" w:author="Lynn Laakso" w:date="2022-09-09T14:48:00Z">
        <w:r w:rsidR="00AC5F7F">
          <w:rPr>
            <w:webHidden/>
          </w:rPr>
          <w:t>13</w:t>
        </w:r>
      </w:ins>
      <w:del w:id="109" w:author="Lynn Laakso" w:date="2022-09-09T14:47:00Z">
        <w:r w:rsidR="00DF529F" w:rsidDel="00CD2674">
          <w:rPr>
            <w:webHidden/>
          </w:rPr>
          <w:delText>12</w:delText>
        </w:r>
      </w:del>
      <w:r w:rsidR="00DF529F">
        <w:rPr>
          <w:webHidden/>
        </w:rPr>
        <w:fldChar w:fldCharType="end"/>
      </w:r>
      <w:r>
        <w:fldChar w:fldCharType="end"/>
      </w:r>
    </w:p>
    <w:p w14:paraId="1A6248D2" w14:textId="1EAF7668" w:rsidR="00DF529F" w:rsidRDefault="00000000" w:rsidP="00CD2674">
      <w:pPr>
        <w:pStyle w:val="TOC3"/>
        <w:rPr>
          <w:rFonts w:asciiTheme="minorHAnsi" w:eastAsiaTheme="minorEastAsia" w:hAnsiTheme="minorHAnsi" w:cstheme="minorBidi"/>
          <w:kern w:val="0"/>
          <w:sz w:val="22"/>
          <w:szCs w:val="22"/>
        </w:rPr>
      </w:pPr>
      <w:hyperlink w:anchor="_Toc28982195" w:history="1">
        <w:r w:rsidR="00DF529F" w:rsidRPr="004B281E">
          <w:rPr>
            <w:rStyle w:val="Hyperlink"/>
          </w:rPr>
          <w:t>10.3.1</w:t>
        </w:r>
        <w:r w:rsidR="00DF529F">
          <w:rPr>
            <w:rFonts w:asciiTheme="minorHAnsi" w:eastAsiaTheme="minorEastAsia" w:hAnsiTheme="minorHAnsi" w:cstheme="minorBidi"/>
            <w:kern w:val="0"/>
            <w:sz w:val="22"/>
            <w:szCs w:val="22"/>
          </w:rPr>
          <w:tab/>
        </w:r>
        <w:r w:rsidR="00DF529F" w:rsidRPr="004B281E">
          <w:rPr>
            <w:rStyle w:val="Hyperlink"/>
          </w:rPr>
          <w:t>Request New Appointment Booking (Event S01)</w:t>
        </w:r>
        <w:r w:rsidR="00DF529F">
          <w:rPr>
            <w:webHidden/>
          </w:rPr>
          <w:tab/>
        </w:r>
        <w:r w:rsidR="00DF529F">
          <w:rPr>
            <w:webHidden/>
          </w:rPr>
          <w:fldChar w:fldCharType="begin"/>
        </w:r>
        <w:r w:rsidR="00DF529F">
          <w:rPr>
            <w:webHidden/>
          </w:rPr>
          <w:instrText xml:space="preserve"> PAGEREF _Toc28982195 \h </w:instrText>
        </w:r>
        <w:r w:rsidR="00DF529F">
          <w:rPr>
            <w:webHidden/>
          </w:rPr>
        </w:r>
        <w:r w:rsidR="00DF529F">
          <w:rPr>
            <w:webHidden/>
          </w:rPr>
          <w:fldChar w:fldCharType="separate"/>
        </w:r>
        <w:r w:rsidR="00AC5F7F">
          <w:rPr>
            <w:webHidden/>
          </w:rPr>
          <w:t>17</w:t>
        </w:r>
        <w:r w:rsidR="00DF529F">
          <w:rPr>
            <w:webHidden/>
          </w:rPr>
          <w:fldChar w:fldCharType="end"/>
        </w:r>
      </w:hyperlink>
    </w:p>
    <w:p w14:paraId="479062AD" w14:textId="52D5A37E" w:rsidR="00DF529F" w:rsidRDefault="00000000" w:rsidP="00CD2674">
      <w:pPr>
        <w:pStyle w:val="TOC3"/>
        <w:rPr>
          <w:rFonts w:asciiTheme="minorHAnsi" w:eastAsiaTheme="minorEastAsia" w:hAnsiTheme="minorHAnsi" w:cstheme="minorBidi"/>
          <w:kern w:val="0"/>
          <w:sz w:val="22"/>
          <w:szCs w:val="22"/>
        </w:rPr>
      </w:pPr>
      <w:hyperlink w:anchor="_Toc28982196" w:history="1">
        <w:r w:rsidR="00DF529F" w:rsidRPr="004B281E">
          <w:rPr>
            <w:rStyle w:val="Hyperlink"/>
          </w:rPr>
          <w:t>10.3.2</w:t>
        </w:r>
        <w:r w:rsidR="00DF529F">
          <w:rPr>
            <w:rFonts w:asciiTheme="minorHAnsi" w:eastAsiaTheme="minorEastAsia" w:hAnsiTheme="minorHAnsi" w:cstheme="minorBidi"/>
            <w:kern w:val="0"/>
            <w:sz w:val="22"/>
            <w:szCs w:val="22"/>
          </w:rPr>
          <w:tab/>
        </w:r>
        <w:r w:rsidR="00DF529F" w:rsidRPr="004B281E">
          <w:rPr>
            <w:rStyle w:val="Hyperlink"/>
          </w:rPr>
          <w:t>Request Appointment Rescheduling (Event S02)</w:t>
        </w:r>
        <w:r w:rsidR="00DF529F">
          <w:rPr>
            <w:webHidden/>
          </w:rPr>
          <w:tab/>
        </w:r>
        <w:r w:rsidR="00DF529F">
          <w:rPr>
            <w:webHidden/>
          </w:rPr>
          <w:fldChar w:fldCharType="begin"/>
        </w:r>
        <w:r w:rsidR="00DF529F">
          <w:rPr>
            <w:webHidden/>
          </w:rPr>
          <w:instrText xml:space="preserve"> PAGEREF _Toc28982196 \h </w:instrText>
        </w:r>
        <w:r w:rsidR="00DF529F">
          <w:rPr>
            <w:webHidden/>
          </w:rPr>
        </w:r>
        <w:r w:rsidR="00DF529F">
          <w:rPr>
            <w:webHidden/>
          </w:rPr>
          <w:fldChar w:fldCharType="separate"/>
        </w:r>
        <w:r w:rsidR="00AC5F7F">
          <w:rPr>
            <w:webHidden/>
          </w:rPr>
          <w:t>17</w:t>
        </w:r>
        <w:r w:rsidR="00DF529F">
          <w:rPr>
            <w:webHidden/>
          </w:rPr>
          <w:fldChar w:fldCharType="end"/>
        </w:r>
      </w:hyperlink>
    </w:p>
    <w:p w14:paraId="09265E25" w14:textId="0D86AB6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"_Toc28982197" </w:instrText>
      </w:r>
      <w:r>
        <w:fldChar w:fldCharType="separate"/>
      </w:r>
      <w:r w:rsidR="00DF529F" w:rsidRPr="004B281E">
        <w:rPr>
          <w:rStyle w:val="Hyperlink"/>
        </w:rPr>
        <w:t>10.3.3</w:t>
      </w:r>
      <w:r w:rsidR="00DF529F">
        <w:rPr>
          <w:rFonts w:asciiTheme="minorHAnsi" w:eastAsiaTheme="minorEastAsia" w:hAnsiTheme="minorHAnsi" w:cstheme="minorBidi"/>
          <w:kern w:val="0"/>
          <w:sz w:val="22"/>
          <w:szCs w:val="22"/>
        </w:rPr>
        <w:tab/>
      </w:r>
      <w:r w:rsidR="00DF529F" w:rsidRPr="004B281E">
        <w:rPr>
          <w:rStyle w:val="Hyperlink"/>
        </w:rPr>
        <w:t>Request Appointment Modification (Event S03)</w:t>
      </w:r>
      <w:r w:rsidR="00DF529F">
        <w:rPr>
          <w:webHidden/>
        </w:rPr>
        <w:tab/>
      </w:r>
      <w:r w:rsidR="00DF529F">
        <w:rPr>
          <w:webHidden/>
        </w:rPr>
        <w:fldChar w:fldCharType="begin"/>
      </w:r>
      <w:r w:rsidR="00DF529F">
        <w:rPr>
          <w:webHidden/>
        </w:rPr>
        <w:instrText xml:space="preserve"> PAGEREF _Toc28982197 \h </w:instrText>
      </w:r>
      <w:r w:rsidR="00DF529F">
        <w:rPr>
          <w:webHidden/>
        </w:rPr>
      </w:r>
      <w:r w:rsidR="00DF529F">
        <w:rPr>
          <w:webHidden/>
        </w:rPr>
        <w:fldChar w:fldCharType="separate"/>
      </w:r>
      <w:ins w:id="110" w:author="Lynn Laakso" w:date="2022-09-09T14:48:00Z">
        <w:r w:rsidR="00AC5F7F">
          <w:rPr>
            <w:webHidden/>
          </w:rPr>
          <w:t>18</w:t>
        </w:r>
      </w:ins>
      <w:del w:id="111" w:author="Lynn Laakso" w:date="2022-09-09T14:47:00Z">
        <w:r w:rsidR="00DF529F" w:rsidDel="00CD2674">
          <w:rPr>
            <w:webHidden/>
          </w:rPr>
          <w:delText>17</w:delText>
        </w:r>
      </w:del>
      <w:r w:rsidR="00DF529F">
        <w:rPr>
          <w:webHidden/>
        </w:rPr>
        <w:fldChar w:fldCharType="end"/>
      </w:r>
      <w:r>
        <w:fldChar w:fldCharType="end"/>
      </w:r>
    </w:p>
    <w:p w14:paraId="1FF65602" w14:textId="6D6D052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"_Toc28982198" </w:instrText>
      </w:r>
      <w:r>
        <w:fldChar w:fldCharType="separate"/>
      </w:r>
      <w:r w:rsidR="00DF529F" w:rsidRPr="004B281E">
        <w:rPr>
          <w:rStyle w:val="Hyperlink"/>
        </w:rPr>
        <w:t>10.3.4</w:t>
      </w:r>
      <w:r w:rsidR="00DF529F">
        <w:rPr>
          <w:rFonts w:asciiTheme="minorHAnsi" w:eastAsiaTheme="minorEastAsia" w:hAnsiTheme="minorHAnsi" w:cstheme="minorBidi"/>
          <w:kern w:val="0"/>
          <w:sz w:val="22"/>
          <w:szCs w:val="22"/>
        </w:rPr>
        <w:tab/>
      </w:r>
      <w:r w:rsidR="00DF529F" w:rsidRPr="004B281E">
        <w:rPr>
          <w:rStyle w:val="Hyperlink"/>
        </w:rPr>
        <w:t>Request Appointment Cancellation (Event S04)</w:t>
      </w:r>
      <w:r w:rsidR="00DF529F">
        <w:rPr>
          <w:webHidden/>
        </w:rPr>
        <w:tab/>
      </w:r>
      <w:r w:rsidR="00DF529F">
        <w:rPr>
          <w:webHidden/>
        </w:rPr>
        <w:fldChar w:fldCharType="begin"/>
      </w:r>
      <w:r w:rsidR="00DF529F">
        <w:rPr>
          <w:webHidden/>
        </w:rPr>
        <w:instrText xml:space="preserve"> PAGEREF _Toc28982198 \h </w:instrText>
      </w:r>
      <w:r w:rsidR="00DF529F">
        <w:rPr>
          <w:webHidden/>
        </w:rPr>
      </w:r>
      <w:r w:rsidR="00DF529F">
        <w:rPr>
          <w:webHidden/>
        </w:rPr>
        <w:fldChar w:fldCharType="separate"/>
      </w:r>
      <w:ins w:id="112" w:author="Lynn Laakso" w:date="2022-09-09T14:48:00Z">
        <w:r w:rsidR="00AC5F7F">
          <w:rPr>
            <w:webHidden/>
          </w:rPr>
          <w:t>18</w:t>
        </w:r>
      </w:ins>
      <w:del w:id="113" w:author="Lynn Laakso" w:date="2022-09-09T14:47:00Z">
        <w:r w:rsidR="00DF529F" w:rsidDel="00CD2674">
          <w:rPr>
            <w:webHidden/>
          </w:rPr>
          <w:delText>17</w:delText>
        </w:r>
      </w:del>
      <w:r w:rsidR="00DF529F">
        <w:rPr>
          <w:webHidden/>
        </w:rPr>
        <w:fldChar w:fldCharType="end"/>
      </w:r>
      <w:r>
        <w:fldChar w:fldCharType="end"/>
      </w:r>
    </w:p>
    <w:p w14:paraId="484E56C7" w14:textId="6B6DFE83"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"_Toc28982199" </w:instrText>
      </w:r>
      <w:r>
        <w:fldChar w:fldCharType="separate"/>
      </w:r>
      <w:r w:rsidR="00DF529F" w:rsidRPr="004B281E">
        <w:rPr>
          <w:rStyle w:val="Hyperlink"/>
        </w:rPr>
        <w:t>10.3.5</w:t>
      </w:r>
      <w:r w:rsidR="00DF529F">
        <w:rPr>
          <w:rFonts w:asciiTheme="minorHAnsi" w:eastAsiaTheme="minorEastAsia" w:hAnsiTheme="minorHAnsi" w:cstheme="minorBidi"/>
          <w:kern w:val="0"/>
          <w:sz w:val="22"/>
          <w:szCs w:val="22"/>
        </w:rPr>
        <w:tab/>
      </w:r>
      <w:r w:rsidR="00DF529F" w:rsidRPr="004B281E">
        <w:rPr>
          <w:rStyle w:val="Hyperlink"/>
        </w:rPr>
        <w:t>Request Appointment Discontinuation (Event S05)</w:t>
      </w:r>
      <w:r w:rsidR="00DF529F">
        <w:rPr>
          <w:webHidden/>
        </w:rPr>
        <w:tab/>
      </w:r>
      <w:r w:rsidR="00DF529F">
        <w:rPr>
          <w:webHidden/>
        </w:rPr>
        <w:fldChar w:fldCharType="begin"/>
      </w:r>
      <w:r w:rsidR="00DF529F">
        <w:rPr>
          <w:webHidden/>
        </w:rPr>
        <w:instrText xml:space="preserve"> PAGEREF _Toc28982199 \h </w:instrText>
      </w:r>
      <w:r w:rsidR="00DF529F">
        <w:rPr>
          <w:webHidden/>
        </w:rPr>
      </w:r>
      <w:r w:rsidR="00DF529F">
        <w:rPr>
          <w:webHidden/>
        </w:rPr>
        <w:fldChar w:fldCharType="separate"/>
      </w:r>
      <w:ins w:id="114" w:author="Lynn Laakso" w:date="2022-09-09T14:48:00Z">
        <w:r w:rsidR="00AC5F7F">
          <w:rPr>
            <w:webHidden/>
          </w:rPr>
          <w:t>18</w:t>
        </w:r>
      </w:ins>
      <w:del w:id="115" w:author="Lynn Laakso" w:date="2022-09-09T14:47:00Z">
        <w:r w:rsidR="00DF529F" w:rsidDel="00CD2674">
          <w:rPr>
            <w:webHidden/>
          </w:rPr>
          <w:delText>17</w:delText>
        </w:r>
      </w:del>
      <w:r w:rsidR="00DF529F">
        <w:rPr>
          <w:webHidden/>
        </w:rPr>
        <w:fldChar w:fldCharType="end"/>
      </w:r>
      <w:r>
        <w:fldChar w:fldCharType="end"/>
      </w:r>
    </w:p>
    <w:p w14:paraId="0063F826" w14:textId="5C4A19E0" w:rsidR="00DF529F" w:rsidRDefault="00000000" w:rsidP="00CD2674">
      <w:pPr>
        <w:pStyle w:val="TOC3"/>
        <w:rPr>
          <w:rFonts w:asciiTheme="minorHAnsi" w:eastAsiaTheme="minorEastAsia" w:hAnsiTheme="minorHAnsi" w:cstheme="minorBidi"/>
          <w:kern w:val="0"/>
          <w:sz w:val="22"/>
          <w:szCs w:val="22"/>
        </w:rPr>
      </w:pPr>
      <w:hyperlink w:anchor="_Toc28982200" w:history="1">
        <w:r w:rsidR="00DF529F" w:rsidRPr="004B281E">
          <w:rPr>
            <w:rStyle w:val="Hyperlink"/>
          </w:rPr>
          <w:t>10.3.6</w:t>
        </w:r>
        <w:r w:rsidR="00DF529F">
          <w:rPr>
            <w:rFonts w:asciiTheme="minorHAnsi" w:eastAsiaTheme="minorEastAsia" w:hAnsiTheme="minorHAnsi" w:cstheme="minorBidi"/>
            <w:kern w:val="0"/>
            <w:sz w:val="22"/>
            <w:szCs w:val="22"/>
          </w:rPr>
          <w:tab/>
        </w:r>
        <w:r w:rsidR="00DF529F" w:rsidRPr="004B281E">
          <w:rPr>
            <w:rStyle w:val="Hyperlink"/>
          </w:rPr>
          <w:t>Request Appointment Deletion (Event S06)</w:t>
        </w:r>
        <w:r w:rsidR="00DF529F">
          <w:rPr>
            <w:webHidden/>
          </w:rPr>
          <w:tab/>
        </w:r>
        <w:r w:rsidR="00DF529F">
          <w:rPr>
            <w:webHidden/>
          </w:rPr>
          <w:fldChar w:fldCharType="begin"/>
        </w:r>
        <w:r w:rsidR="00DF529F">
          <w:rPr>
            <w:webHidden/>
          </w:rPr>
          <w:instrText xml:space="preserve"> PAGEREF _Toc28982200 \h </w:instrText>
        </w:r>
        <w:r w:rsidR="00DF529F">
          <w:rPr>
            <w:webHidden/>
          </w:rPr>
        </w:r>
        <w:r w:rsidR="00DF529F">
          <w:rPr>
            <w:webHidden/>
          </w:rPr>
          <w:fldChar w:fldCharType="separate"/>
        </w:r>
        <w:r w:rsidR="00AC5F7F">
          <w:rPr>
            <w:webHidden/>
          </w:rPr>
          <w:t>18</w:t>
        </w:r>
        <w:r w:rsidR="00DF529F">
          <w:rPr>
            <w:webHidden/>
          </w:rPr>
          <w:fldChar w:fldCharType="end"/>
        </w:r>
      </w:hyperlink>
    </w:p>
    <w:p w14:paraId="163373D8" w14:textId="334AEF1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"_Toc28982201" </w:instrText>
      </w:r>
      <w:r>
        <w:fldChar w:fldCharType="separate"/>
      </w:r>
      <w:r w:rsidR="00DF529F" w:rsidRPr="004B281E">
        <w:rPr>
          <w:rStyle w:val="Hyperlink"/>
        </w:rPr>
        <w:t>10.3.7</w:t>
      </w:r>
      <w:r w:rsidR="00DF529F">
        <w:rPr>
          <w:rFonts w:asciiTheme="minorHAnsi" w:eastAsiaTheme="minorEastAsia" w:hAnsiTheme="minorHAnsi" w:cstheme="minorBidi"/>
          <w:kern w:val="0"/>
          <w:sz w:val="22"/>
          <w:szCs w:val="22"/>
        </w:rPr>
        <w:tab/>
      </w:r>
      <w:r w:rsidR="00DF529F" w:rsidRPr="004B281E">
        <w:rPr>
          <w:rStyle w:val="Hyperlink"/>
        </w:rPr>
        <w:t>Request Addition of Service/Resource on Appointment (Event S07)</w:t>
      </w:r>
      <w:r w:rsidR="00DF529F">
        <w:rPr>
          <w:webHidden/>
        </w:rPr>
        <w:tab/>
      </w:r>
      <w:r w:rsidR="00DF529F">
        <w:rPr>
          <w:webHidden/>
        </w:rPr>
        <w:fldChar w:fldCharType="begin"/>
      </w:r>
      <w:r w:rsidR="00DF529F">
        <w:rPr>
          <w:webHidden/>
        </w:rPr>
        <w:instrText xml:space="preserve"> PAGEREF _Toc28982201 \h </w:instrText>
      </w:r>
      <w:r w:rsidR="00DF529F">
        <w:rPr>
          <w:webHidden/>
        </w:rPr>
      </w:r>
      <w:r w:rsidR="00DF529F">
        <w:rPr>
          <w:webHidden/>
        </w:rPr>
        <w:fldChar w:fldCharType="separate"/>
      </w:r>
      <w:ins w:id="116" w:author="Lynn Laakso" w:date="2022-09-09T14:48:00Z">
        <w:r w:rsidR="00AC5F7F">
          <w:rPr>
            <w:webHidden/>
          </w:rPr>
          <w:t>19</w:t>
        </w:r>
      </w:ins>
      <w:del w:id="117" w:author="Lynn Laakso" w:date="2022-09-09T14:47:00Z">
        <w:r w:rsidR="00DF529F" w:rsidDel="00CD2674">
          <w:rPr>
            <w:webHidden/>
          </w:rPr>
          <w:delText>18</w:delText>
        </w:r>
      </w:del>
      <w:r w:rsidR="00DF529F">
        <w:rPr>
          <w:webHidden/>
        </w:rPr>
        <w:fldChar w:fldCharType="end"/>
      </w:r>
      <w:r>
        <w:fldChar w:fldCharType="end"/>
      </w:r>
    </w:p>
    <w:p w14:paraId="4EEFD520" w14:textId="1BD9A7C6"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"_Toc28982202" </w:instrText>
      </w:r>
      <w:r>
        <w:fldChar w:fldCharType="separate"/>
      </w:r>
      <w:r w:rsidR="00DF529F" w:rsidRPr="004B281E">
        <w:rPr>
          <w:rStyle w:val="Hyperlink"/>
        </w:rPr>
        <w:t>10.3.8</w:t>
      </w:r>
      <w:r w:rsidR="00DF529F">
        <w:rPr>
          <w:rFonts w:asciiTheme="minorHAnsi" w:eastAsiaTheme="minorEastAsia" w:hAnsiTheme="minorHAnsi" w:cstheme="minorBidi"/>
          <w:kern w:val="0"/>
          <w:sz w:val="22"/>
          <w:szCs w:val="22"/>
        </w:rPr>
        <w:tab/>
      </w:r>
      <w:r w:rsidR="00DF529F" w:rsidRPr="004B281E">
        <w:rPr>
          <w:rStyle w:val="Hyperlink"/>
        </w:rPr>
        <w:t>Request Modification of Service/Resource on Appointment (Event S08)</w:t>
      </w:r>
      <w:r w:rsidR="00DF529F">
        <w:rPr>
          <w:webHidden/>
        </w:rPr>
        <w:tab/>
      </w:r>
      <w:r w:rsidR="00DF529F">
        <w:rPr>
          <w:webHidden/>
        </w:rPr>
        <w:fldChar w:fldCharType="begin"/>
      </w:r>
      <w:r w:rsidR="00DF529F">
        <w:rPr>
          <w:webHidden/>
        </w:rPr>
        <w:instrText xml:space="preserve"> PAGEREF _Toc28982202 \h </w:instrText>
      </w:r>
      <w:r w:rsidR="00DF529F">
        <w:rPr>
          <w:webHidden/>
        </w:rPr>
      </w:r>
      <w:r w:rsidR="00DF529F">
        <w:rPr>
          <w:webHidden/>
        </w:rPr>
        <w:fldChar w:fldCharType="separate"/>
      </w:r>
      <w:ins w:id="118" w:author="Lynn Laakso" w:date="2022-09-09T14:48:00Z">
        <w:r w:rsidR="00AC5F7F">
          <w:rPr>
            <w:webHidden/>
          </w:rPr>
          <w:t>19</w:t>
        </w:r>
      </w:ins>
      <w:del w:id="119" w:author="Lynn Laakso" w:date="2022-09-09T14:47:00Z">
        <w:r w:rsidR="00DF529F" w:rsidDel="00CD2674">
          <w:rPr>
            <w:webHidden/>
          </w:rPr>
          <w:delText>18</w:delText>
        </w:r>
      </w:del>
      <w:r w:rsidR="00DF529F">
        <w:rPr>
          <w:webHidden/>
        </w:rPr>
        <w:fldChar w:fldCharType="end"/>
      </w:r>
      <w:r>
        <w:fldChar w:fldCharType="end"/>
      </w:r>
    </w:p>
    <w:p w14:paraId="61D0028C" w14:textId="6DA9E85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"_Toc28982203" </w:instrText>
      </w:r>
      <w:r>
        <w:fldChar w:fldCharType="separate"/>
      </w:r>
      <w:r w:rsidR="00DF529F" w:rsidRPr="004B281E">
        <w:rPr>
          <w:rStyle w:val="Hyperlink"/>
        </w:rPr>
        <w:t>10.3.9</w:t>
      </w:r>
      <w:r w:rsidR="00DF529F">
        <w:rPr>
          <w:rFonts w:asciiTheme="minorHAnsi" w:eastAsiaTheme="minorEastAsia" w:hAnsiTheme="minorHAnsi" w:cstheme="minorBidi"/>
          <w:kern w:val="0"/>
          <w:sz w:val="22"/>
          <w:szCs w:val="22"/>
        </w:rPr>
        <w:tab/>
      </w:r>
      <w:r w:rsidR="00DF529F" w:rsidRPr="004B281E">
        <w:rPr>
          <w:rStyle w:val="Hyperlink"/>
        </w:rPr>
        <w:t>Request Cancellation of Service/Resource on Appointment (Event S09)</w:t>
      </w:r>
      <w:r w:rsidR="00DF529F">
        <w:rPr>
          <w:webHidden/>
        </w:rPr>
        <w:tab/>
      </w:r>
      <w:r w:rsidR="00DF529F">
        <w:rPr>
          <w:webHidden/>
        </w:rPr>
        <w:fldChar w:fldCharType="begin"/>
      </w:r>
      <w:r w:rsidR="00DF529F">
        <w:rPr>
          <w:webHidden/>
        </w:rPr>
        <w:instrText xml:space="preserve"> PAGEREF _Toc28982203 \h </w:instrText>
      </w:r>
      <w:r w:rsidR="00DF529F">
        <w:rPr>
          <w:webHidden/>
        </w:rPr>
      </w:r>
      <w:r w:rsidR="00DF529F">
        <w:rPr>
          <w:webHidden/>
        </w:rPr>
        <w:fldChar w:fldCharType="separate"/>
      </w:r>
      <w:ins w:id="120" w:author="Lynn Laakso" w:date="2022-09-09T14:48:00Z">
        <w:r w:rsidR="00AC5F7F">
          <w:rPr>
            <w:webHidden/>
          </w:rPr>
          <w:t>19</w:t>
        </w:r>
      </w:ins>
      <w:del w:id="121" w:author="Lynn Laakso" w:date="2022-09-09T14:47:00Z">
        <w:r w:rsidR="00DF529F" w:rsidDel="00CD2674">
          <w:rPr>
            <w:webHidden/>
          </w:rPr>
          <w:delText>18</w:delText>
        </w:r>
      </w:del>
      <w:r w:rsidR="00DF529F">
        <w:rPr>
          <w:webHidden/>
        </w:rPr>
        <w:fldChar w:fldCharType="end"/>
      </w:r>
      <w:r>
        <w:fldChar w:fldCharType="end"/>
      </w:r>
    </w:p>
    <w:p w14:paraId="03FEA3AF" w14:textId="7674E39D" w:rsidR="00DF529F" w:rsidRDefault="00000000" w:rsidP="00CD2674">
      <w:pPr>
        <w:pStyle w:val="TOC3"/>
        <w:rPr>
          <w:rFonts w:asciiTheme="minorHAnsi" w:eastAsiaTheme="minorEastAsia" w:hAnsiTheme="minorHAnsi" w:cstheme="minorBidi"/>
          <w:kern w:val="0"/>
          <w:sz w:val="22"/>
          <w:szCs w:val="22"/>
        </w:rPr>
      </w:pPr>
      <w:hyperlink w:anchor="_Toc28982204" w:history="1">
        <w:r w:rsidR="00DF529F" w:rsidRPr="004B281E">
          <w:rPr>
            <w:rStyle w:val="Hyperlink"/>
          </w:rPr>
          <w:t>10.3.10</w:t>
        </w:r>
        <w:r w:rsidR="00DF529F">
          <w:rPr>
            <w:rFonts w:asciiTheme="minorHAnsi" w:eastAsiaTheme="minorEastAsia" w:hAnsiTheme="minorHAnsi" w:cstheme="minorBidi"/>
            <w:kern w:val="0"/>
            <w:sz w:val="22"/>
            <w:szCs w:val="22"/>
          </w:rPr>
          <w:tab/>
        </w:r>
        <w:r w:rsidR="00DF529F" w:rsidRPr="004B281E">
          <w:rPr>
            <w:rStyle w:val="Hyperlink"/>
          </w:rPr>
          <w:t>Request Discontinuation of Service/Resource on Appointment (Event S10)</w:t>
        </w:r>
        <w:r w:rsidR="00DF529F">
          <w:rPr>
            <w:webHidden/>
          </w:rPr>
          <w:tab/>
        </w:r>
        <w:r w:rsidR="00DF529F">
          <w:rPr>
            <w:webHidden/>
          </w:rPr>
          <w:fldChar w:fldCharType="begin"/>
        </w:r>
        <w:r w:rsidR="00DF529F">
          <w:rPr>
            <w:webHidden/>
          </w:rPr>
          <w:instrText xml:space="preserve"> PAGEREF _Toc28982204 \h </w:instrText>
        </w:r>
        <w:r w:rsidR="00DF529F">
          <w:rPr>
            <w:webHidden/>
          </w:rPr>
        </w:r>
        <w:r w:rsidR="00DF529F">
          <w:rPr>
            <w:webHidden/>
          </w:rPr>
          <w:fldChar w:fldCharType="separate"/>
        </w:r>
        <w:r w:rsidR="00AC5F7F">
          <w:rPr>
            <w:webHidden/>
          </w:rPr>
          <w:t>19</w:t>
        </w:r>
        <w:r w:rsidR="00DF529F">
          <w:rPr>
            <w:webHidden/>
          </w:rPr>
          <w:fldChar w:fldCharType="end"/>
        </w:r>
      </w:hyperlink>
    </w:p>
    <w:p w14:paraId="5ADA167D" w14:textId="09D1493B" w:rsidR="00DF529F" w:rsidRDefault="00000000" w:rsidP="00CD2674">
      <w:pPr>
        <w:pStyle w:val="TOC3"/>
        <w:rPr>
          <w:rFonts w:asciiTheme="minorHAnsi" w:eastAsiaTheme="minorEastAsia" w:hAnsiTheme="minorHAnsi" w:cstheme="minorBidi"/>
          <w:kern w:val="0"/>
          <w:sz w:val="22"/>
          <w:szCs w:val="22"/>
        </w:rPr>
      </w:pPr>
      <w:hyperlink w:anchor="_Toc28982205" w:history="1">
        <w:r w:rsidR="00DF529F" w:rsidRPr="004B281E">
          <w:rPr>
            <w:rStyle w:val="Hyperlink"/>
          </w:rPr>
          <w:t>10.3.11</w:t>
        </w:r>
        <w:r w:rsidR="00DF529F">
          <w:rPr>
            <w:rFonts w:asciiTheme="minorHAnsi" w:eastAsiaTheme="minorEastAsia" w:hAnsiTheme="minorHAnsi" w:cstheme="minorBidi"/>
            <w:kern w:val="0"/>
            <w:sz w:val="22"/>
            <w:szCs w:val="22"/>
          </w:rPr>
          <w:tab/>
        </w:r>
        <w:r w:rsidR="00DF529F" w:rsidRPr="004B281E">
          <w:rPr>
            <w:rStyle w:val="Hyperlink"/>
          </w:rPr>
          <w:t>Request Deletion of Service/Resource on Appointment (Event S11)</w:t>
        </w:r>
        <w:r w:rsidR="00DF529F">
          <w:rPr>
            <w:webHidden/>
          </w:rPr>
          <w:tab/>
        </w:r>
        <w:r w:rsidR="00DF529F">
          <w:rPr>
            <w:webHidden/>
          </w:rPr>
          <w:fldChar w:fldCharType="begin"/>
        </w:r>
        <w:r w:rsidR="00DF529F">
          <w:rPr>
            <w:webHidden/>
          </w:rPr>
          <w:instrText xml:space="preserve"> PAGEREF _Toc28982205 \h </w:instrText>
        </w:r>
        <w:r w:rsidR="00DF529F">
          <w:rPr>
            <w:webHidden/>
          </w:rPr>
        </w:r>
        <w:r w:rsidR="00DF529F">
          <w:rPr>
            <w:webHidden/>
          </w:rPr>
          <w:fldChar w:fldCharType="separate"/>
        </w:r>
        <w:r w:rsidR="00AC5F7F">
          <w:rPr>
            <w:webHidden/>
          </w:rPr>
          <w:t>19</w:t>
        </w:r>
        <w:r w:rsidR="00DF529F">
          <w:rPr>
            <w:webHidden/>
          </w:rPr>
          <w:fldChar w:fldCharType="end"/>
        </w:r>
      </w:hyperlink>
    </w:p>
    <w:p w14:paraId="7B9D8FCD" w14:textId="51F5C37E"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"_Toc28982206" </w:instrText>
      </w:r>
      <w:r>
        <w:fldChar w:fldCharType="separate"/>
      </w:r>
      <w:r w:rsidR="00DF529F" w:rsidRPr="004B281E">
        <w:rPr>
          <w:rStyle w:val="Hyperlink"/>
        </w:rPr>
        <w:t>10.4</w:t>
      </w:r>
      <w:r w:rsidR="00DF529F">
        <w:rPr>
          <w:rFonts w:asciiTheme="minorHAnsi" w:eastAsiaTheme="minorEastAsia" w:hAnsiTheme="minorHAnsi" w:cstheme="minorBidi"/>
          <w:kern w:val="0"/>
          <w:sz w:val="22"/>
          <w:szCs w:val="22"/>
        </w:rPr>
        <w:tab/>
      </w:r>
      <w:r w:rsidR="00DF529F" w:rsidRPr="004B281E">
        <w:rPr>
          <w:rStyle w:val="Hyperlink"/>
        </w:rPr>
        <w:t>FILLER APPLICATION MESSAGES AND TRIGGER EVENTS UNSOLICITED</w:t>
      </w:r>
      <w:r w:rsidR="00DF529F">
        <w:rPr>
          <w:webHidden/>
        </w:rPr>
        <w:tab/>
      </w:r>
      <w:r w:rsidR="00DF529F">
        <w:rPr>
          <w:webHidden/>
        </w:rPr>
        <w:fldChar w:fldCharType="begin"/>
      </w:r>
      <w:r w:rsidR="00DF529F">
        <w:rPr>
          <w:webHidden/>
        </w:rPr>
        <w:instrText xml:space="preserve"> PAGEREF _Toc28982206 \h </w:instrText>
      </w:r>
      <w:r w:rsidR="00DF529F">
        <w:rPr>
          <w:webHidden/>
        </w:rPr>
      </w:r>
      <w:r w:rsidR="00DF529F">
        <w:rPr>
          <w:webHidden/>
        </w:rPr>
        <w:fldChar w:fldCharType="separate"/>
      </w:r>
      <w:ins w:id="122" w:author="Lynn Laakso" w:date="2022-09-09T14:48:00Z">
        <w:r w:rsidR="00AC5F7F">
          <w:rPr>
            <w:webHidden/>
          </w:rPr>
          <w:t>20</w:t>
        </w:r>
      </w:ins>
      <w:del w:id="123" w:author="Lynn Laakso" w:date="2022-09-09T14:47:00Z">
        <w:r w:rsidR="00DF529F" w:rsidDel="00CD2674">
          <w:rPr>
            <w:webHidden/>
          </w:rPr>
          <w:delText>19</w:delText>
        </w:r>
      </w:del>
      <w:r w:rsidR="00DF529F">
        <w:rPr>
          <w:webHidden/>
        </w:rPr>
        <w:fldChar w:fldCharType="end"/>
      </w:r>
      <w:r>
        <w:fldChar w:fldCharType="end"/>
      </w:r>
    </w:p>
    <w:p w14:paraId="66A295DE" w14:textId="71E4B384" w:rsidR="00DF529F" w:rsidRDefault="00D3573D" w:rsidP="00CD2674">
      <w:pPr>
        <w:pStyle w:val="TOC3"/>
        <w:rPr>
          <w:rFonts w:asciiTheme="minorHAnsi" w:eastAsiaTheme="minorEastAsia" w:hAnsiTheme="minorHAnsi" w:cstheme="minorBidi"/>
          <w:kern w:val="0"/>
          <w:sz w:val="22"/>
          <w:szCs w:val="22"/>
        </w:rPr>
      </w:pPr>
      <w:r>
        <w:lastRenderedPageBreak/>
        <w:fldChar w:fldCharType="begin"/>
      </w:r>
      <w:r>
        <w:instrText xml:space="preserve"> HYPERLINK \l "_Toc28982207" </w:instrText>
      </w:r>
      <w:r>
        <w:fldChar w:fldCharType="separate"/>
      </w:r>
      <w:r w:rsidR="00DF529F" w:rsidRPr="004B281E">
        <w:rPr>
          <w:rStyle w:val="Hyperlink"/>
        </w:rPr>
        <w:t>10.4.1</w:t>
      </w:r>
      <w:r w:rsidR="00DF529F">
        <w:rPr>
          <w:rFonts w:asciiTheme="minorHAnsi" w:eastAsiaTheme="minorEastAsia" w:hAnsiTheme="minorHAnsi" w:cstheme="minorBidi"/>
          <w:kern w:val="0"/>
          <w:sz w:val="22"/>
          <w:szCs w:val="22"/>
        </w:rPr>
        <w:tab/>
      </w:r>
      <w:r w:rsidR="00DF529F" w:rsidRPr="004B281E">
        <w:rPr>
          <w:rStyle w:val="Hyperlink"/>
        </w:rPr>
        <w:t>Notification of New Appointment Booking (Event S12)</w:t>
      </w:r>
      <w:r w:rsidR="00DF529F">
        <w:rPr>
          <w:webHidden/>
        </w:rPr>
        <w:tab/>
      </w:r>
      <w:r w:rsidR="00DF529F">
        <w:rPr>
          <w:webHidden/>
        </w:rPr>
        <w:fldChar w:fldCharType="begin"/>
      </w:r>
      <w:r w:rsidR="00DF529F">
        <w:rPr>
          <w:webHidden/>
        </w:rPr>
        <w:instrText xml:space="preserve"> PAGEREF _Toc28982207 \h </w:instrText>
      </w:r>
      <w:r w:rsidR="00DF529F">
        <w:rPr>
          <w:webHidden/>
        </w:rPr>
      </w:r>
      <w:r w:rsidR="00DF529F">
        <w:rPr>
          <w:webHidden/>
        </w:rPr>
        <w:fldChar w:fldCharType="separate"/>
      </w:r>
      <w:ins w:id="124" w:author="Lynn Laakso" w:date="2022-09-09T14:48:00Z">
        <w:r w:rsidR="00AC5F7F">
          <w:rPr>
            <w:webHidden/>
          </w:rPr>
          <w:t>23</w:t>
        </w:r>
      </w:ins>
      <w:del w:id="125" w:author="Lynn Laakso" w:date="2022-09-09T14:47:00Z">
        <w:r w:rsidR="00DF529F" w:rsidDel="00CD2674">
          <w:rPr>
            <w:webHidden/>
          </w:rPr>
          <w:delText>22</w:delText>
        </w:r>
      </w:del>
      <w:r w:rsidR="00DF529F">
        <w:rPr>
          <w:webHidden/>
        </w:rPr>
        <w:fldChar w:fldCharType="end"/>
      </w:r>
      <w:r>
        <w:fldChar w:fldCharType="end"/>
      </w:r>
    </w:p>
    <w:p w14:paraId="065C6328" w14:textId="251E066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"_Toc28982208" </w:instrText>
      </w:r>
      <w:r>
        <w:fldChar w:fldCharType="separate"/>
      </w:r>
      <w:r w:rsidR="00DF529F" w:rsidRPr="004B281E">
        <w:rPr>
          <w:rStyle w:val="Hyperlink"/>
        </w:rPr>
        <w:t>10.4.2</w:t>
      </w:r>
      <w:r w:rsidR="00DF529F">
        <w:rPr>
          <w:rFonts w:asciiTheme="minorHAnsi" w:eastAsiaTheme="minorEastAsia" w:hAnsiTheme="minorHAnsi" w:cstheme="minorBidi"/>
          <w:kern w:val="0"/>
          <w:sz w:val="22"/>
          <w:szCs w:val="22"/>
        </w:rPr>
        <w:tab/>
      </w:r>
      <w:r w:rsidR="00DF529F" w:rsidRPr="004B281E">
        <w:rPr>
          <w:rStyle w:val="Hyperlink"/>
        </w:rPr>
        <w:t>Notification of Appointment Rescheduling (Event S13)</w:t>
      </w:r>
      <w:r w:rsidR="00DF529F">
        <w:rPr>
          <w:webHidden/>
        </w:rPr>
        <w:tab/>
      </w:r>
      <w:r w:rsidR="00DF529F">
        <w:rPr>
          <w:webHidden/>
        </w:rPr>
        <w:fldChar w:fldCharType="begin"/>
      </w:r>
      <w:r w:rsidR="00DF529F">
        <w:rPr>
          <w:webHidden/>
        </w:rPr>
        <w:instrText xml:space="preserve"> PAGEREF _Toc28982208 \h </w:instrText>
      </w:r>
      <w:r w:rsidR="00DF529F">
        <w:rPr>
          <w:webHidden/>
        </w:rPr>
      </w:r>
      <w:r w:rsidR="00DF529F">
        <w:rPr>
          <w:webHidden/>
        </w:rPr>
        <w:fldChar w:fldCharType="separate"/>
      </w:r>
      <w:ins w:id="126" w:author="Lynn Laakso" w:date="2022-09-09T14:48:00Z">
        <w:r w:rsidR="00AC5F7F">
          <w:rPr>
            <w:webHidden/>
          </w:rPr>
          <w:t>23</w:t>
        </w:r>
      </w:ins>
      <w:del w:id="127" w:author="Lynn Laakso" w:date="2022-09-09T14:47:00Z">
        <w:r w:rsidR="00DF529F" w:rsidDel="00CD2674">
          <w:rPr>
            <w:webHidden/>
          </w:rPr>
          <w:delText>22</w:delText>
        </w:r>
      </w:del>
      <w:r w:rsidR="00DF529F">
        <w:rPr>
          <w:webHidden/>
        </w:rPr>
        <w:fldChar w:fldCharType="end"/>
      </w:r>
      <w:r>
        <w:fldChar w:fldCharType="end"/>
      </w:r>
    </w:p>
    <w:p w14:paraId="2154B286" w14:textId="52054C4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"_Toc28982209" </w:instrText>
      </w:r>
      <w:r>
        <w:fldChar w:fldCharType="separate"/>
      </w:r>
      <w:r w:rsidR="00DF529F" w:rsidRPr="004B281E">
        <w:rPr>
          <w:rStyle w:val="Hyperlink"/>
        </w:rPr>
        <w:t>10.4.3</w:t>
      </w:r>
      <w:r w:rsidR="00DF529F">
        <w:rPr>
          <w:rFonts w:asciiTheme="minorHAnsi" w:eastAsiaTheme="minorEastAsia" w:hAnsiTheme="minorHAnsi" w:cstheme="minorBidi"/>
          <w:kern w:val="0"/>
          <w:sz w:val="22"/>
          <w:szCs w:val="22"/>
        </w:rPr>
        <w:tab/>
      </w:r>
      <w:r w:rsidR="00DF529F" w:rsidRPr="004B281E">
        <w:rPr>
          <w:rStyle w:val="Hyperlink"/>
        </w:rPr>
        <w:t>Notification of Appointment Modification (Event S14)</w:t>
      </w:r>
      <w:r w:rsidR="00DF529F">
        <w:rPr>
          <w:webHidden/>
        </w:rPr>
        <w:tab/>
      </w:r>
      <w:r w:rsidR="00DF529F">
        <w:rPr>
          <w:webHidden/>
        </w:rPr>
        <w:fldChar w:fldCharType="begin"/>
      </w:r>
      <w:r w:rsidR="00DF529F">
        <w:rPr>
          <w:webHidden/>
        </w:rPr>
        <w:instrText xml:space="preserve"> PAGEREF _Toc28982209 \h </w:instrText>
      </w:r>
      <w:r w:rsidR="00DF529F">
        <w:rPr>
          <w:webHidden/>
        </w:rPr>
      </w:r>
      <w:r w:rsidR="00DF529F">
        <w:rPr>
          <w:webHidden/>
        </w:rPr>
        <w:fldChar w:fldCharType="separate"/>
      </w:r>
      <w:ins w:id="128" w:author="Lynn Laakso" w:date="2022-09-09T14:48:00Z">
        <w:r w:rsidR="00AC5F7F">
          <w:rPr>
            <w:webHidden/>
          </w:rPr>
          <w:t>23</w:t>
        </w:r>
      </w:ins>
      <w:del w:id="129" w:author="Lynn Laakso" w:date="2022-09-09T14:47:00Z">
        <w:r w:rsidR="00DF529F" w:rsidDel="00CD2674">
          <w:rPr>
            <w:webHidden/>
          </w:rPr>
          <w:delText>22</w:delText>
        </w:r>
      </w:del>
      <w:r w:rsidR="00DF529F">
        <w:rPr>
          <w:webHidden/>
        </w:rPr>
        <w:fldChar w:fldCharType="end"/>
      </w:r>
      <w:r>
        <w:fldChar w:fldCharType="end"/>
      </w:r>
    </w:p>
    <w:p w14:paraId="495192F9" w14:textId="70FEFEDA"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"_Toc28982210" </w:instrText>
      </w:r>
      <w:r>
        <w:fldChar w:fldCharType="separate"/>
      </w:r>
      <w:r w:rsidR="00DF529F" w:rsidRPr="004B281E">
        <w:rPr>
          <w:rStyle w:val="Hyperlink"/>
        </w:rPr>
        <w:t>10.4.4</w:t>
      </w:r>
      <w:r w:rsidR="00DF529F">
        <w:rPr>
          <w:rFonts w:asciiTheme="minorHAnsi" w:eastAsiaTheme="minorEastAsia" w:hAnsiTheme="minorHAnsi" w:cstheme="minorBidi"/>
          <w:kern w:val="0"/>
          <w:sz w:val="22"/>
          <w:szCs w:val="22"/>
        </w:rPr>
        <w:tab/>
      </w:r>
      <w:r w:rsidR="00DF529F" w:rsidRPr="004B281E">
        <w:rPr>
          <w:rStyle w:val="Hyperlink"/>
        </w:rPr>
        <w:t>Notification of Appointment Cancellation (Event S15)</w:t>
      </w:r>
      <w:r w:rsidR="00DF529F">
        <w:rPr>
          <w:webHidden/>
        </w:rPr>
        <w:tab/>
      </w:r>
      <w:r w:rsidR="00DF529F">
        <w:rPr>
          <w:webHidden/>
        </w:rPr>
        <w:fldChar w:fldCharType="begin"/>
      </w:r>
      <w:r w:rsidR="00DF529F">
        <w:rPr>
          <w:webHidden/>
        </w:rPr>
        <w:instrText xml:space="preserve"> PAGEREF _Toc28982210 \h </w:instrText>
      </w:r>
      <w:r w:rsidR="00DF529F">
        <w:rPr>
          <w:webHidden/>
        </w:rPr>
      </w:r>
      <w:r w:rsidR="00DF529F">
        <w:rPr>
          <w:webHidden/>
        </w:rPr>
        <w:fldChar w:fldCharType="separate"/>
      </w:r>
      <w:ins w:id="130" w:author="Lynn Laakso" w:date="2022-09-09T14:48:00Z">
        <w:r w:rsidR="00AC5F7F">
          <w:rPr>
            <w:webHidden/>
          </w:rPr>
          <w:t>23</w:t>
        </w:r>
      </w:ins>
      <w:del w:id="131" w:author="Lynn Laakso" w:date="2022-09-09T14:47:00Z">
        <w:r w:rsidR="00DF529F" w:rsidDel="00CD2674">
          <w:rPr>
            <w:webHidden/>
          </w:rPr>
          <w:delText>22</w:delText>
        </w:r>
      </w:del>
      <w:r w:rsidR="00DF529F">
        <w:rPr>
          <w:webHidden/>
        </w:rPr>
        <w:fldChar w:fldCharType="end"/>
      </w:r>
      <w:r>
        <w:fldChar w:fldCharType="end"/>
      </w:r>
    </w:p>
    <w:p w14:paraId="5980418F" w14:textId="3A4450AB"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"_Toc28982211" </w:instrText>
      </w:r>
      <w:r>
        <w:fldChar w:fldCharType="separate"/>
      </w:r>
      <w:r w:rsidR="00DF529F" w:rsidRPr="004B281E">
        <w:rPr>
          <w:rStyle w:val="Hyperlink"/>
        </w:rPr>
        <w:t>10.4.5</w:t>
      </w:r>
      <w:r w:rsidR="00DF529F">
        <w:rPr>
          <w:rFonts w:asciiTheme="minorHAnsi" w:eastAsiaTheme="minorEastAsia" w:hAnsiTheme="minorHAnsi" w:cstheme="minorBidi"/>
          <w:kern w:val="0"/>
          <w:sz w:val="22"/>
          <w:szCs w:val="22"/>
        </w:rPr>
        <w:tab/>
      </w:r>
      <w:r w:rsidR="00DF529F" w:rsidRPr="004B281E">
        <w:rPr>
          <w:rStyle w:val="Hyperlink"/>
        </w:rPr>
        <w:t>Notification of Appointment Discontinuation (Event S16)</w:t>
      </w:r>
      <w:r w:rsidR="00DF529F">
        <w:rPr>
          <w:webHidden/>
        </w:rPr>
        <w:tab/>
      </w:r>
      <w:r w:rsidR="00DF529F">
        <w:rPr>
          <w:webHidden/>
        </w:rPr>
        <w:fldChar w:fldCharType="begin"/>
      </w:r>
      <w:r w:rsidR="00DF529F">
        <w:rPr>
          <w:webHidden/>
        </w:rPr>
        <w:instrText xml:space="preserve"> PAGEREF _Toc28982211 \h </w:instrText>
      </w:r>
      <w:r w:rsidR="00DF529F">
        <w:rPr>
          <w:webHidden/>
        </w:rPr>
      </w:r>
      <w:r w:rsidR="00DF529F">
        <w:rPr>
          <w:webHidden/>
        </w:rPr>
        <w:fldChar w:fldCharType="separate"/>
      </w:r>
      <w:ins w:id="132" w:author="Lynn Laakso" w:date="2022-09-09T14:48:00Z">
        <w:r w:rsidR="00AC5F7F">
          <w:rPr>
            <w:webHidden/>
          </w:rPr>
          <w:t>23</w:t>
        </w:r>
      </w:ins>
      <w:del w:id="133" w:author="Lynn Laakso" w:date="2022-09-09T14:47:00Z">
        <w:r w:rsidR="00DF529F" w:rsidDel="00CD2674">
          <w:rPr>
            <w:webHidden/>
          </w:rPr>
          <w:delText>23</w:delText>
        </w:r>
      </w:del>
      <w:r w:rsidR="00DF529F">
        <w:rPr>
          <w:webHidden/>
        </w:rPr>
        <w:fldChar w:fldCharType="end"/>
      </w:r>
      <w:r>
        <w:fldChar w:fldCharType="end"/>
      </w:r>
    </w:p>
    <w:p w14:paraId="285FE264" w14:textId="0D7E17E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"_Toc28982212" </w:instrText>
      </w:r>
      <w:r>
        <w:fldChar w:fldCharType="separate"/>
      </w:r>
      <w:r w:rsidR="00DF529F" w:rsidRPr="004B281E">
        <w:rPr>
          <w:rStyle w:val="Hyperlink"/>
        </w:rPr>
        <w:t>10.4.6</w:t>
      </w:r>
      <w:r w:rsidR="00DF529F">
        <w:rPr>
          <w:rFonts w:asciiTheme="minorHAnsi" w:eastAsiaTheme="minorEastAsia" w:hAnsiTheme="minorHAnsi" w:cstheme="minorBidi"/>
          <w:kern w:val="0"/>
          <w:sz w:val="22"/>
          <w:szCs w:val="22"/>
        </w:rPr>
        <w:tab/>
      </w:r>
      <w:r w:rsidR="00DF529F" w:rsidRPr="004B281E">
        <w:rPr>
          <w:rStyle w:val="Hyperlink"/>
        </w:rPr>
        <w:t>Notification of Appointment Deletion (Event S17)</w:t>
      </w:r>
      <w:r w:rsidR="00DF529F">
        <w:rPr>
          <w:webHidden/>
        </w:rPr>
        <w:tab/>
      </w:r>
      <w:r w:rsidR="00DF529F">
        <w:rPr>
          <w:webHidden/>
        </w:rPr>
        <w:fldChar w:fldCharType="begin"/>
      </w:r>
      <w:r w:rsidR="00DF529F">
        <w:rPr>
          <w:webHidden/>
        </w:rPr>
        <w:instrText xml:space="preserve"> PAGEREF _Toc28982212 \h </w:instrText>
      </w:r>
      <w:r w:rsidR="00DF529F">
        <w:rPr>
          <w:webHidden/>
        </w:rPr>
      </w:r>
      <w:r w:rsidR="00DF529F">
        <w:rPr>
          <w:webHidden/>
        </w:rPr>
        <w:fldChar w:fldCharType="separate"/>
      </w:r>
      <w:ins w:id="134" w:author="Lynn Laakso" w:date="2022-09-09T14:48:00Z">
        <w:r w:rsidR="00AC5F7F">
          <w:rPr>
            <w:webHidden/>
          </w:rPr>
          <w:t>23</w:t>
        </w:r>
      </w:ins>
      <w:del w:id="135" w:author="Lynn Laakso" w:date="2022-09-09T14:47:00Z">
        <w:r w:rsidR="00DF529F" w:rsidDel="00CD2674">
          <w:rPr>
            <w:webHidden/>
          </w:rPr>
          <w:delText>23</w:delText>
        </w:r>
      </w:del>
      <w:r w:rsidR="00DF529F">
        <w:rPr>
          <w:webHidden/>
        </w:rPr>
        <w:fldChar w:fldCharType="end"/>
      </w:r>
      <w:r>
        <w:fldChar w:fldCharType="end"/>
      </w:r>
    </w:p>
    <w:p w14:paraId="017CEF32" w14:textId="3398E2A4"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"_Toc28982213" </w:instrText>
      </w:r>
      <w:r>
        <w:fldChar w:fldCharType="separate"/>
      </w:r>
      <w:r w:rsidR="00DF529F" w:rsidRPr="004B281E">
        <w:rPr>
          <w:rStyle w:val="Hyperlink"/>
        </w:rPr>
        <w:t>10.4.7</w:t>
      </w:r>
      <w:r w:rsidR="00DF529F">
        <w:rPr>
          <w:rFonts w:asciiTheme="minorHAnsi" w:eastAsiaTheme="minorEastAsia" w:hAnsiTheme="minorHAnsi" w:cstheme="minorBidi"/>
          <w:kern w:val="0"/>
          <w:sz w:val="22"/>
          <w:szCs w:val="22"/>
        </w:rPr>
        <w:tab/>
      </w:r>
      <w:r w:rsidR="00DF529F" w:rsidRPr="004B281E">
        <w:rPr>
          <w:rStyle w:val="Hyperlink"/>
        </w:rPr>
        <w:t>Notification of Addition of Service/Resource on Appointment (Event S18)</w:t>
      </w:r>
      <w:r w:rsidR="00DF529F">
        <w:rPr>
          <w:webHidden/>
        </w:rPr>
        <w:tab/>
      </w:r>
      <w:r w:rsidR="00DF529F">
        <w:rPr>
          <w:webHidden/>
        </w:rPr>
        <w:fldChar w:fldCharType="begin"/>
      </w:r>
      <w:r w:rsidR="00DF529F">
        <w:rPr>
          <w:webHidden/>
        </w:rPr>
        <w:instrText xml:space="preserve"> PAGEREF _Toc28982213 \h </w:instrText>
      </w:r>
      <w:r w:rsidR="00DF529F">
        <w:rPr>
          <w:webHidden/>
        </w:rPr>
      </w:r>
      <w:r w:rsidR="00DF529F">
        <w:rPr>
          <w:webHidden/>
        </w:rPr>
        <w:fldChar w:fldCharType="separate"/>
      </w:r>
      <w:ins w:id="136" w:author="Lynn Laakso" w:date="2022-09-09T14:48:00Z">
        <w:r w:rsidR="00AC5F7F">
          <w:rPr>
            <w:webHidden/>
          </w:rPr>
          <w:t>24</w:t>
        </w:r>
      </w:ins>
      <w:del w:id="137" w:author="Lynn Laakso" w:date="2022-09-09T14:47:00Z">
        <w:r w:rsidR="00DF529F" w:rsidDel="00CD2674">
          <w:rPr>
            <w:webHidden/>
          </w:rPr>
          <w:delText>23</w:delText>
        </w:r>
      </w:del>
      <w:r w:rsidR="00DF529F">
        <w:rPr>
          <w:webHidden/>
        </w:rPr>
        <w:fldChar w:fldCharType="end"/>
      </w:r>
      <w:r>
        <w:fldChar w:fldCharType="end"/>
      </w:r>
    </w:p>
    <w:p w14:paraId="30F114FA" w14:textId="041D78B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"_Toc28982214" </w:instrText>
      </w:r>
      <w:r>
        <w:fldChar w:fldCharType="separate"/>
      </w:r>
      <w:r w:rsidR="00DF529F" w:rsidRPr="004B281E">
        <w:rPr>
          <w:rStyle w:val="Hyperlink"/>
        </w:rPr>
        <w:t>10.4.8</w:t>
      </w:r>
      <w:r w:rsidR="00DF529F">
        <w:rPr>
          <w:rFonts w:asciiTheme="minorHAnsi" w:eastAsiaTheme="minorEastAsia" w:hAnsiTheme="minorHAnsi" w:cstheme="minorBidi"/>
          <w:kern w:val="0"/>
          <w:sz w:val="22"/>
          <w:szCs w:val="22"/>
        </w:rPr>
        <w:tab/>
      </w:r>
      <w:r w:rsidR="00DF529F" w:rsidRPr="004B281E">
        <w:rPr>
          <w:rStyle w:val="Hyperlink"/>
        </w:rPr>
        <w:t>Notification of Modification of Service/Resource on Appointment (Event S19)</w:t>
      </w:r>
      <w:r w:rsidR="00DF529F">
        <w:rPr>
          <w:webHidden/>
        </w:rPr>
        <w:tab/>
      </w:r>
      <w:r w:rsidR="00DF529F">
        <w:rPr>
          <w:webHidden/>
        </w:rPr>
        <w:fldChar w:fldCharType="begin"/>
      </w:r>
      <w:r w:rsidR="00DF529F">
        <w:rPr>
          <w:webHidden/>
        </w:rPr>
        <w:instrText xml:space="preserve"> PAGEREF _Toc28982214 \h </w:instrText>
      </w:r>
      <w:r w:rsidR="00DF529F">
        <w:rPr>
          <w:webHidden/>
        </w:rPr>
      </w:r>
      <w:r w:rsidR="00DF529F">
        <w:rPr>
          <w:webHidden/>
        </w:rPr>
        <w:fldChar w:fldCharType="separate"/>
      </w:r>
      <w:ins w:id="138" w:author="Lynn Laakso" w:date="2022-09-09T14:48:00Z">
        <w:r w:rsidR="00AC5F7F">
          <w:rPr>
            <w:webHidden/>
          </w:rPr>
          <w:t>24</w:t>
        </w:r>
      </w:ins>
      <w:del w:id="139" w:author="Lynn Laakso" w:date="2022-09-09T14:47:00Z">
        <w:r w:rsidR="00DF529F" w:rsidDel="00CD2674">
          <w:rPr>
            <w:webHidden/>
          </w:rPr>
          <w:delText>23</w:delText>
        </w:r>
      </w:del>
      <w:r w:rsidR="00DF529F">
        <w:rPr>
          <w:webHidden/>
        </w:rPr>
        <w:fldChar w:fldCharType="end"/>
      </w:r>
      <w:r>
        <w:fldChar w:fldCharType="end"/>
      </w:r>
    </w:p>
    <w:p w14:paraId="2BBE7D0F" w14:textId="49351AAE"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"_Toc28982215" </w:instrText>
      </w:r>
      <w:r>
        <w:fldChar w:fldCharType="separate"/>
      </w:r>
      <w:r w:rsidR="00DF529F" w:rsidRPr="004B281E">
        <w:rPr>
          <w:rStyle w:val="Hyperlink"/>
        </w:rPr>
        <w:t>10.4.9</w:t>
      </w:r>
      <w:r w:rsidR="00DF529F">
        <w:rPr>
          <w:rFonts w:asciiTheme="minorHAnsi" w:eastAsiaTheme="minorEastAsia" w:hAnsiTheme="minorHAnsi" w:cstheme="minorBidi"/>
          <w:kern w:val="0"/>
          <w:sz w:val="22"/>
          <w:szCs w:val="22"/>
        </w:rPr>
        <w:tab/>
      </w:r>
      <w:r w:rsidR="00DF529F" w:rsidRPr="004B281E">
        <w:rPr>
          <w:rStyle w:val="Hyperlink"/>
        </w:rPr>
        <w:t>Notification of Cancellation of Service/Resource on Appointment (Event S20)</w:t>
      </w:r>
      <w:r w:rsidR="00DF529F">
        <w:rPr>
          <w:webHidden/>
        </w:rPr>
        <w:tab/>
      </w:r>
      <w:r w:rsidR="00DF529F">
        <w:rPr>
          <w:webHidden/>
        </w:rPr>
        <w:fldChar w:fldCharType="begin"/>
      </w:r>
      <w:r w:rsidR="00DF529F">
        <w:rPr>
          <w:webHidden/>
        </w:rPr>
        <w:instrText xml:space="preserve"> PAGEREF _Toc28982215 \h </w:instrText>
      </w:r>
      <w:r w:rsidR="00DF529F">
        <w:rPr>
          <w:webHidden/>
        </w:rPr>
      </w:r>
      <w:r w:rsidR="00DF529F">
        <w:rPr>
          <w:webHidden/>
        </w:rPr>
        <w:fldChar w:fldCharType="separate"/>
      </w:r>
      <w:ins w:id="140" w:author="Lynn Laakso" w:date="2022-09-09T14:48:00Z">
        <w:r w:rsidR="00AC5F7F">
          <w:rPr>
            <w:webHidden/>
          </w:rPr>
          <w:t>24</w:t>
        </w:r>
      </w:ins>
      <w:del w:id="141" w:author="Lynn Laakso" w:date="2022-09-09T14:47:00Z">
        <w:r w:rsidR="00DF529F" w:rsidDel="00CD2674">
          <w:rPr>
            <w:webHidden/>
          </w:rPr>
          <w:delText>23</w:delText>
        </w:r>
      </w:del>
      <w:r w:rsidR="00DF529F">
        <w:rPr>
          <w:webHidden/>
        </w:rPr>
        <w:fldChar w:fldCharType="end"/>
      </w:r>
      <w:r>
        <w:fldChar w:fldCharType="end"/>
      </w:r>
    </w:p>
    <w:p w14:paraId="45D07D4E" w14:textId="558638E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"_Toc28982216" </w:instrText>
      </w:r>
      <w:r>
        <w:fldChar w:fldCharType="separate"/>
      </w:r>
      <w:r w:rsidR="00DF529F" w:rsidRPr="004B281E">
        <w:rPr>
          <w:rStyle w:val="Hyperlink"/>
        </w:rPr>
        <w:t>10.4.10</w:t>
      </w:r>
      <w:r w:rsidR="00DF529F">
        <w:rPr>
          <w:rFonts w:asciiTheme="minorHAnsi" w:eastAsiaTheme="minorEastAsia" w:hAnsiTheme="minorHAnsi" w:cstheme="minorBidi"/>
          <w:kern w:val="0"/>
          <w:sz w:val="22"/>
          <w:szCs w:val="22"/>
        </w:rPr>
        <w:tab/>
      </w:r>
      <w:r w:rsidR="00DF529F" w:rsidRPr="004B281E">
        <w:rPr>
          <w:rStyle w:val="Hyperlink"/>
        </w:rPr>
        <w:t>Notification of Discontinuation of Service/Resource on Appointment (Event S21)</w:t>
      </w:r>
      <w:r w:rsidR="00DF529F">
        <w:rPr>
          <w:webHidden/>
        </w:rPr>
        <w:tab/>
      </w:r>
      <w:r w:rsidR="00DF529F">
        <w:rPr>
          <w:webHidden/>
        </w:rPr>
        <w:fldChar w:fldCharType="begin"/>
      </w:r>
      <w:r w:rsidR="00DF529F">
        <w:rPr>
          <w:webHidden/>
        </w:rPr>
        <w:instrText xml:space="preserve"> PAGEREF _Toc28982216 \h </w:instrText>
      </w:r>
      <w:r w:rsidR="00DF529F">
        <w:rPr>
          <w:webHidden/>
        </w:rPr>
      </w:r>
      <w:r w:rsidR="00DF529F">
        <w:rPr>
          <w:webHidden/>
        </w:rPr>
        <w:fldChar w:fldCharType="separate"/>
      </w:r>
      <w:ins w:id="142" w:author="Lynn Laakso" w:date="2022-09-09T14:48:00Z">
        <w:r w:rsidR="00AC5F7F">
          <w:rPr>
            <w:webHidden/>
          </w:rPr>
          <w:t>24</w:t>
        </w:r>
      </w:ins>
      <w:del w:id="143" w:author="Lynn Laakso" w:date="2022-09-09T14:47:00Z">
        <w:r w:rsidR="00DF529F" w:rsidDel="00CD2674">
          <w:rPr>
            <w:webHidden/>
          </w:rPr>
          <w:delText>24</w:delText>
        </w:r>
      </w:del>
      <w:r w:rsidR="00DF529F">
        <w:rPr>
          <w:webHidden/>
        </w:rPr>
        <w:fldChar w:fldCharType="end"/>
      </w:r>
      <w:r>
        <w:fldChar w:fldCharType="end"/>
      </w:r>
    </w:p>
    <w:p w14:paraId="6A63FB27" w14:textId="180C5591"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"_Toc28982217" </w:instrText>
      </w:r>
      <w:r>
        <w:fldChar w:fldCharType="separate"/>
      </w:r>
      <w:r w:rsidR="00DF529F" w:rsidRPr="004B281E">
        <w:rPr>
          <w:rStyle w:val="Hyperlink"/>
        </w:rPr>
        <w:t>10.4.11</w:t>
      </w:r>
      <w:r w:rsidR="00DF529F">
        <w:rPr>
          <w:rFonts w:asciiTheme="minorHAnsi" w:eastAsiaTheme="minorEastAsia" w:hAnsiTheme="minorHAnsi" w:cstheme="minorBidi"/>
          <w:kern w:val="0"/>
          <w:sz w:val="22"/>
          <w:szCs w:val="22"/>
        </w:rPr>
        <w:tab/>
      </w:r>
      <w:r w:rsidR="00DF529F" w:rsidRPr="004B281E">
        <w:rPr>
          <w:rStyle w:val="Hyperlink"/>
        </w:rPr>
        <w:t>Notification of Deletion of Service/Resource on Appointment (Event S22)</w:t>
      </w:r>
      <w:r w:rsidR="00DF529F">
        <w:rPr>
          <w:webHidden/>
        </w:rPr>
        <w:tab/>
      </w:r>
      <w:r w:rsidR="00DF529F">
        <w:rPr>
          <w:webHidden/>
        </w:rPr>
        <w:fldChar w:fldCharType="begin"/>
      </w:r>
      <w:r w:rsidR="00DF529F">
        <w:rPr>
          <w:webHidden/>
        </w:rPr>
        <w:instrText xml:space="preserve"> PAGEREF _Toc28982217 \h </w:instrText>
      </w:r>
      <w:r w:rsidR="00DF529F">
        <w:rPr>
          <w:webHidden/>
        </w:rPr>
      </w:r>
      <w:r w:rsidR="00DF529F">
        <w:rPr>
          <w:webHidden/>
        </w:rPr>
        <w:fldChar w:fldCharType="separate"/>
      </w:r>
      <w:ins w:id="144" w:author="Lynn Laakso" w:date="2022-09-09T14:48:00Z">
        <w:r w:rsidR="00AC5F7F">
          <w:rPr>
            <w:webHidden/>
          </w:rPr>
          <w:t>25</w:t>
        </w:r>
      </w:ins>
      <w:del w:id="145" w:author="Lynn Laakso" w:date="2022-09-09T14:47:00Z">
        <w:r w:rsidR="00DF529F" w:rsidDel="00CD2674">
          <w:rPr>
            <w:webHidden/>
          </w:rPr>
          <w:delText>24</w:delText>
        </w:r>
      </w:del>
      <w:r w:rsidR="00DF529F">
        <w:rPr>
          <w:webHidden/>
        </w:rPr>
        <w:fldChar w:fldCharType="end"/>
      </w:r>
      <w:r>
        <w:fldChar w:fldCharType="end"/>
      </w:r>
    </w:p>
    <w:p w14:paraId="18A6F936" w14:textId="7C5DC58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"_Toc28982218" </w:instrText>
      </w:r>
      <w:r>
        <w:fldChar w:fldCharType="separate"/>
      </w:r>
      <w:r w:rsidR="00DF529F" w:rsidRPr="004B281E">
        <w:rPr>
          <w:rStyle w:val="Hyperlink"/>
        </w:rPr>
        <w:t>10.4.12</w:t>
      </w:r>
      <w:r w:rsidR="00DF529F">
        <w:rPr>
          <w:rFonts w:asciiTheme="minorHAnsi" w:eastAsiaTheme="minorEastAsia" w:hAnsiTheme="minorHAnsi" w:cstheme="minorBidi"/>
          <w:kern w:val="0"/>
          <w:sz w:val="22"/>
          <w:szCs w:val="22"/>
        </w:rPr>
        <w:tab/>
      </w:r>
      <w:r w:rsidR="00DF529F" w:rsidRPr="004B281E">
        <w:rPr>
          <w:rStyle w:val="Hyperlink"/>
        </w:rPr>
        <w:t>Notification of Blocked Schedule Time Slot(S) (Event S23)</w:t>
      </w:r>
      <w:r w:rsidR="00DF529F">
        <w:rPr>
          <w:webHidden/>
        </w:rPr>
        <w:tab/>
      </w:r>
      <w:r w:rsidR="00DF529F">
        <w:rPr>
          <w:webHidden/>
        </w:rPr>
        <w:fldChar w:fldCharType="begin"/>
      </w:r>
      <w:r w:rsidR="00DF529F">
        <w:rPr>
          <w:webHidden/>
        </w:rPr>
        <w:instrText xml:space="preserve"> PAGEREF _Toc28982218 \h </w:instrText>
      </w:r>
      <w:r w:rsidR="00DF529F">
        <w:rPr>
          <w:webHidden/>
        </w:rPr>
      </w:r>
      <w:r w:rsidR="00DF529F">
        <w:rPr>
          <w:webHidden/>
        </w:rPr>
        <w:fldChar w:fldCharType="separate"/>
      </w:r>
      <w:ins w:id="146" w:author="Lynn Laakso" w:date="2022-09-09T14:48:00Z">
        <w:r w:rsidR="00AC5F7F">
          <w:rPr>
            <w:webHidden/>
          </w:rPr>
          <w:t>25</w:t>
        </w:r>
      </w:ins>
      <w:del w:id="147" w:author="Lynn Laakso" w:date="2022-09-09T14:47:00Z">
        <w:r w:rsidR="00DF529F" w:rsidDel="00CD2674">
          <w:rPr>
            <w:webHidden/>
          </w:rPr>
          <w:delText>24</w:delText>
        </w:r>
      </w:del>
      <w:r w:rsidR="00DF529F">
        <w:rPr>
          <w:webHidden/>
        </w:rPr>
        <w:fldChar w:fldCharType="end"/>
      </w:r>
      <w:r>
        <w:fldChar w:fldCharType="end"/>
      </w:r>
    </w:p>
    <w:p w14:paraId="58B351A0" w14:textId="6BF9A3E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"_Toc28982219" </w:instrText>
      </w:r>
      <w:r>
        <w:fldChar w:fldCharType="separate"/>
      </w:r>
      <w:r w:rsidR="00DF529F" w:rsidRPr="004B281E">
        <w:rPr>
          <w:rStyle w:val="Hyperlink"/>
        </w:rPr>
        <w:t>10.4.13</w:t>
      </w:r>
      <w:r w:rsidR="00DF529F">
        <w:rPr>
          <w:rFonts w:asciiTheme="minorHAnsi" w:eastAsiaTheme="minorEastAsia" w:hAnsiTheme="minorHAnsi" w:cstheme="minorBidi"/>
          <w:kern w:val="0"/>
          <w:sz w:val="22"/>
          <w:szCs w:val="22"/>
        </w:rPr>
        <w:tab/>
      </w:r>
      <w:r w:rsidR="00DF529F" w:rsidRPr="004B281E">
        <w:rPr>
          <w:rStyle w:val="Hyperlink"/>
        </w:rPr>
        <w:t>Notification of Opened ("un-blocked") Schedule Time Slot(s) (Event S24)</w:t>
      </w:r>
      <w:r w:rsidR="00DF529F">
        <w:rPr>
          <w:webHidden/>
        </w:rPr>
        <w:tab/>
      </w:r>
      <w:r w:rsidR="00DF529F">
        <w:rPr>
          <w:webHidden/>
        </w:rPr>
        <w:fldChar w:fldCharType="begin"/>
      </w:r>
      <w:r w:rsidR="00DF529F">
        <w:rPr>
          <w:webHidden/>
        </w:rPr>
        <w:instrText xml:space="preserve"> PAGEREF _Toc28982219 \h </w:instrText>
      </w:r>
      <w:r w:rsidR="00DF529F">
        <w:rPr>
          <w:webHidden/>
        </w:rPr>
      </w:r>
      <w:r w:rsidR="00DF529F">
        <w:rPr>
          <w:webHidden/>
        </w:rPr>
        <w:fldChar w:fldCharType="separate"/>
      </w:r>
      <w:ins w:id="148" w:author="Lynn Laakso" w:date="2022-09-09T14:48:00Z">
        <w:r w:rsidR="00AC5F7F">
          <w:rPr>
            <w:webHidden/>
          </w:rPr>
          <w:t>25</w:t>
        </w:r>
      </w:ins>
      <w:del w:id="149" w:author="Lynn Laakso" w:date="2022-09-09T14:47:00Z">
        <w:r w:rsidR="00DF529F" w:rsidDel="00CD2674">
          <w:rPr>
            <w:webHidden/>
          </w:rPr>
          <w:delText>24</w:delText>
        </w:r>
      </w:del>
      <w:r w:rsidR="00DF529F">
        <w:rPr>
          <w:webHidden/>
        </w:rPr>
        <w:fldChar w:fldCharType="end"/>
      </w:r>
      <w:r>
        <w:fldChar w:fldCharType="end"/>
      </w:r>
    </w:p>
    <w:p w14:paraId="724F4C20" w14:textId="6814552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"_Toc28982220" </w:instrText>
      </w:r>
      <w:r>
        <w:fldChar w:fldCharType="separate"/>
      </w:r>
      <w:r w:rsidR="00DF529F" w:rsidRPr="004B281E">
        <w:rPr>
          <w:rStyle w:val="Hyperlink"/>
        </w:rPr>
        <w:t>10.4.14</w:t>
      </w:r>
      <w:r w:rsidR="00DF529F">
        <w:rPr>
          <w:rFonts w:asciiTheme="minorHAnsi" w:eastAsiaTheme="minorEastAsia" w:hAnsiTheme="minorHAnsi" w:cstheme="minorBidi"/>
          <w:kern w:val="0"/>
          <w:sz w:val="22"/>
          <w:szCs w:val="22"/>
        </w:rPr>
        <w:tab/>
      </w:r>
      <w:r w:rsidR="00DF529F" w:rsidRPr="004B281E">
        <w:rPr>
          <w:rStyle w:val="Hyperlink"/>
        </w:rPr>
        <w:t>Notification That Patient Did Not Show Up for Scheduled Appointment (Event S26)</w:t>
      </w:r>
      <w:r w:rsidR="00DF529F">
        <w:rPr>
          <w:webHidden/>
        </w:rPr>
        <w:tab/>
      </w:r>
      <w:r w:rsidR="00DF529F">
        <w:rPr>
          <w:webHidden/>
        </w:rPr>
        <w:fldChar w:fldCharType="begin"/>
      </w:r>
      <w:r w:rsidR="00DF529F">
        <w:rPr>
          <w:webHidden/>
        </w:rPr>
        <w:instrText xml:space="preserve"> PAGEREF _Toc28982220 \h </w:instrText>
      </w:r>
      <w:r w:rsidR="00DF529F">
        <w:rPr>
          <w:webHidden/>
        </w:rPr>
      </w:r>
      <w:r w:rsidR="00DF529F">
        <w:rPr>
          <w:webHidden/>
        </w:rPr>
        <w:fldChar w:fldCharType="separate"/>
      </w:r>
      <w:ins w:id="150" w:author="Lynn Laakso" w:date="2022-09-09T14:48:00Z">
        <w:r w:rsidR="00AC5F7F">
          <w:rPr>
            <w:webHidden/>
          </w:rPr>
          <w:t>25</w:t>
        </w:r>
      </w:ins>
      <w:del w:id="151" w:author="Lynn Laakso" w:date="2022-09-09T14:47:00Z">
        <w:r w:rsidR="00DF529F" w:rsidDel="00CD2674">
          <w:rPr>
            <w:webHidden/>
          </w:rPr>
          <w:delText>24</w:delText>
        </w:r>
      </w:del>
      <w:r w:rsidR="00DF529F">
        <w:rPr>
          <w:webHidden/>
        </w:rPr>
        <w:fldChar w:fldCharType="end"/>
      </w:r>
      <w:r>
        <w:fldChar w:fldCharType="end"/>
      </w:r>
    </w:p>
    <w:p w14:paraId="67286221" w14:textId="68612221"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"_Toc28982221" </w:instrText>
      </w:r>
      <w:r>
        <w:fldChar w:fldCharType="separate"/>
      </w:r>
      <w:r w:rsidR="00DF529F" w:rsidRPr="004B281E">
        <w:rPr>
          <w:rStyle w:val="Hyperlink"/>
        </w:rPr>
        <w:t>10.4.15</w:t>
      </w:r>
      <w:r w:rsidR="00DF529F">
        <w:rPr>
          <w:rFonts w:asciiTheme="minorHAnsi" w:eastAsiaTheme="minorEastAsia" w:hAnsiTheme="minorHAnsi" w:cstheme="minorBidi"/>
          <w:kern w:val="0"/>
          <w:sz w:val="22"/>
          <w:szCs w:val="22"/>
        </w:rPr>
        <w:tab/>
      </w:r>
      <w:r w:rsidR="00DF529F" w:rsidRPr="004B281E">
        <w:rPr>
          <w:rStyle w:val="Hyperlink"/>
        </w:rPr>
        <w:t>Broadcast Notification of Scheduled Appointments (Event S27)</w:t>
      </w:r>
      <w:r w:rsidR="00DF529F">
        <w:rPr>
          <w:webHidden/>
        </w:rPr>
        <w:tab/>
      </w:r>
      <w:r w:rsidR="00DF529F">
        <w:rPr>
          <w:webHidden/>
        </w:rPr>
        <w:fldChar w:fldCharType="begin"/>
      </w:r>
      <w:r w:rsidR="00DF529F">
        <w:rPr>
          <w:webHidden/>
        </w:rPr>
        <w:instrText xml:space="preserve"> PAGEREF _Toc28982221 \h </w:instrText>
      </w:r>
      <w:r w:rsidR="00DF529F">
        <w:rPr>
          <w:webHidden/>
        </w:rPr>
      </w:r>
      <w:r w:rsidR="00DF529F">
        <w:rPr>
          <w:webHidden/>
        </w:rPr>
        <w:fldChar w:fldCharType="separate"/>
      </w:r>
      <w:ins w:id="152" w:author="Lynn Laakso" w:date="2022-09-09T14:48:00Z">
        <w:r w:rsidR="00AC5F7F">
          <w:rPr>
            <w:webHidden/>
          </w:rPr>
          <w:t>26</w:t>
        </w:r>
      </w:ins>
      <w:del w:id="153" w:author="Lynn Laakso" w:date="2022-09-09T14:47:00Z">
        <w:r w:rsidR="00DF529F" w:rsidDel="00CD2674">
          <w:rPr>
            <w:webHidden/>
          </w:rPr>
          <w:delText>25</w:delText>
        </w:r>
      </w:del>
      <w:r w:rsidR="00DF529F">
        <w:rPr>
          <w:webHidden/>
        </w:rPr>
        <w:fldChar w:fldCharType="end"/>
      </w:r>
      <w:r>
        <w:fldChar w:fldCharType="end"/>
      </w:r>
    </w:p>
    <w:p w14:paraId="13498B98" w14:textId="22A38852"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"_Toc28982222" </w:instrText>
      </w:r>
      <w:r>
        <w:fldChar w:fldCharType="separate"/>
      </w:r>
      <w:r w:rsidR="00DF529F" w:rsidRPr="004B281E">
        <w:rPr>
          <w:rStyle w:val="Hyperlink"/>
        </w:rPr>
        <w:t>10.5</w:t>
      </w:r>
      <w:r w:rsidR="00DF529F">
        <w:rPr>
          <w:rFonts w:asciiTheme="minorHAnsi" w:eastAsiaTheme="minorEastAsia" w:hAnsiTheme="minorHAnsi" w:cstheme="minorBidi"/>
          <w:kern w:val="0"/>
          <w:sz w:val="22"/>
          <w:szCs w:val="22"/>
        </w:rPr>
        <w:tab/>
      </w:r>
      <w:r w:rsidR="00DF529F" w:rsidRPr="004B281E">
        <w:rPr>
          <w:rStyle w:val="Hyperlink"/>
        </w:rPr>
        <w:t>QUERY TRANSACTIONS AND TRIGGER EVENTS</w:t>
      </w:r>
      <w:r w:rsidR="00DF529F">
        <w:rPr>
          <w:webHidden/>
        </w:rPr>
        <w:tab/>
      </w:r>
      <w:r w:rsidR="00DF529F">
        <w:rPr>
          <w:webHidden/>
        </w:rPr>
        <w:fldChar w:fldCharType="begin"/>
      </w:r>
      <w:r w:rsidR="00DF529F">
        <w:rPr>
          <w:webHidden/>
        </w:rPr>
        <w:instrText xml:space="preserve"> PAGEREF _Toc28982222 \h </w:instrText>
      </w:r>
      <w:r w:rsidR="00DF529F">
        <w:rPr>
          <w:webHidden/>
        </w:rPr>
      </w:r>
      <w:r w:rsidR="00DF529F">
        <w:rPr>
          <w:webHidden/>
        </w:rPr>
        <w:fldChar w:fldCharType="separate"/>
      </w:r>
      <w:ins w:id="154" w:author="Lynn Laakso" w:date="2022-09-09T14:48:00Z">
        <w:r w:rsidR="00AC5F7F">
          <w:rPr>
            <w:webHidden/>
          </w:rPr>
          <w:t>26</w:t>
        </w:r>
      </w:ins>
      <w:del w:id="155" w:author="Lynn Laakso" w:date="2022-09-09T14:47:00Z">
        <w:r w:rsidR="00DF529F" w:rsidDel="00CD2674">
          <w:rPr>
            <w:webHidden/>
          </w:rPr>
          <w:delText>25</w:delText>
        </w:r>
      </w:del>
      <w:r w:rsidR="00DF529F">
        <w:rPr>
          <w:webHidden/>
        </w:rPr>
        <w:fldChar w:fldCharType="end"/>
      </w:r>
      <w:r>
        <w:fldChar w:fldCharType="end"/>
      </w:r>
    </w:p>
    <w:p w14:paraId="077D0683" w14:textId="108C1C19"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"_Toc28982223" </w:instrText>
      </w:r>
      <w:r>
        <w:fldChar w:fldCharType="separate"/>
      </w:r>
      <w:r w:rsidR="00DF529F" w:rsidRPr="004B281E">
        <w:rPr>
          <w:rStyle w:val="Hyperlink"/>
        </w:rPr>
        <w:t>10.5.1</w:t>
      </w:r>
      <w:r w:rsidR="00DF529F">
        <w:rPr>
          <w:rFonts w:asciiTheme="minorHAnsi" w:eastAsiaTheme="minorEastAsia" w:hAnsiTheme="minorHAnsi" w:cstheme="minorBidi"/>
          <w:kern w:val="0"/>
          <w:sz w:val="22"/>
          <w:szCs w:val="22"/>
        </w:rPr>
        <w:tab/>
      </w:r>
      <w:r w:rsidR="00DF529F" w:rsidRPr="004B281E">
        <w:rPr>
          <w:rStyle w:val="Hyperlink"/>
        </w:rPr>
        <w:t>Original Mode Queries - Display Oriented</w:t>
      </w:r>
      <w:r w:rsidR="00DF529F">
        <w:rPr>
          <w:webHidden/>
        </w:rPr>
        <w:tab/>
      </w:r>
      <w:r w:rsidR="00DF529F">
        <w:rPr>
          <w:webHidden/>
        </w:rPr>
        <w:fldChar w:fldCharType="begin"/>
      </w:r>
      <w:r w:rsidR="00DF529F">
        <w:rPr>
          <w:webHidden/>
        </w:rPr>
        <w:instrText xml:space="preserve"> PAGEREF _Toc28982223 \h </w:instrText>
      </w:r>
      <w:r w:rsidR="00DF529F">
        <w:rPr>
          <w:webHidden/>
        </w:rPr>
      </w:r>
      <w:r w:rsidR="00DF529F">
        <w:rPr>
          <w:webHidden/>
        </w:rPr>
        <w:fldChar w:fldCharType="separate"/>
      </w:r>
      <w:ins w:id="156" w:author="Lynn Laakso" w:date="2022-09-09T14:48:00Z">
        <w:r w:rsidR="00AC5F7F">
          <w:rPr>
            <w:webHidden/>
          </w:rPr>
          <w:t>26</w:t>
        </w:r>
      </w:ins>
      <w:del w:id="157" w:author="Lynn Laakso" w:date="2022-09-09T14:47:00Z">
        <w:r w:rsidR="00DF529F" w:rsidDel="00CD2674">
          <w:rPr>
            <w:webHidden/>
          </w:rPr>
          <w:delText>25</w:delText>
        </w:r>
      </w:del>
      <w:r w:rsidR="00DF529F">
        <w:rPr>
          <w:webHidden/>
        </w:rPr>
        <w:fldChar w:fldCharType="end"/>
      </w:r>
      <w:r>
        <w:fldChar w:fldCharType="end"/>
      </w:r>
    </w:p>
    <w:p w14:paraId="626F7D38" w14:textId="377B7A2B"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"_Toc28982224" </w:instrText>
      </w:r>
      <w:r>
        <w:fldChar w:fldCharType="separate"/>
      </w:r>
      <w:r w:rsidR="00DF529F" w:rsidRPr="004B281E">
        <w:rPr>
          <w:rStyle w:val="Hyperlink"/>
        </w:rPr>
        <w:t>10.5.2</w:t>
      </w:r>
      <w:r w:rsidR="00DF529F">
        <w:rPr>
          <w:rFonts w:asciiTheme="minorHAnsi" w:eastAsiaTheme="minorEastAsia" w:hAnsiTheme="minorHAnsi" w:cstheme="minorBidi"/>
          <w:kern w:val="0"/>
          <w:sz w:val="22"/>
          <w:szCs w:val="22"/>
        </w:rPr>
        <w:tab/>
      </w:r>
      <w:r w:rsidR="00DF529F" w:rsidRPr="004B281E">
        <w:rPr>
          <w:rStyle w:val="Hyperlink"/>
        </w:rPr>
        <w:t>Original Mode Queries - Record Oriented</w:t>
      </w:r>
      <w:r w:rsidR="00DF529F">
        <w:rPr>
          <w:webHidden/>
        </w:rPr>
        <w:tab/>
      </w:r>
      <w:r w:rsidR="00DF529F">
        <w:rPr>
          <w:webHidden/>
        </w:rPr>
        <w:fldChar w:fldCharType="begin"/>
      </w:r>
      <w:r w:rsidR="00DF529F">
        <w:rPr>
          <w:webHidden/>
        </w:rPr>
        <w:instrText xml:space="preserve"> PAGEREF _Toc28982224 \h </w:instrText>
      </w:r>
      <w:r w:rsidR="00DF529F">
        <w:rPr>
          <w:webHidden/>
        </w:rPr>
      </w:r>
      <w:r w:rsidR="00DF529F">
        <w:rPr>
          <w:webHidden/>
        </w:rPr>
        <w:fldChar w:fldCharType="separate"/>
      </w:r>
      <w:ins w:id="158" w:author="Lynn Laakso" w:date="2022-09-09T14:48:00Z">
        <w:r w:rsidR="00AC5F7F">
          <w:rPr>
            <w:webHidden/>
          </w:rPr>
          <w:t>26</w:t>
        </w:r>
      </w:ins>
      <w:del w:id="159" w:author="Lynn Laakso" w:date="2022-09-09T14:47:00Z">
        <w:r w:rsidR="00DF529F" w:rsidDel="00CD2674">
          <w:rPr>
            <w:webHidden/>
          </w:rPr>
          <w:delText>25</w:delText>
        </w:r>
      </w:del>
      <w:r w:rsidR="00DF529F">
        <w:rPr>
          <w:webHidden/>
        </w:rPr>
        <w:fldChar w:fldCharType="end"/>
      </w:r>
      <w:r>
        <w:fldChar w:fldCharType="end"/>
      </w:r>
    </w:p>
    <w:p w14:paraId="6A23BEEF" w14:textId="0CAC508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"_Toc28982225" </w:instrText>
      </w:r>
      <w:r>
        <w:fldChar w:fldCharType="separate"/>
      </w:r>
      <w:r w:rsidR="00DF529F" w:rsidRPr="004B281E">
        <w:rPr>
          <w:rStyle w:val="Hyperlink"/>
        </w:rPr>
        <w:t>10.5.3</w:t>
      </w:r>
      <w:r w:rsidR="00DF529F">
        <w:rPr>
          <w:rFonts w:asciiTheme="minorHAnsi" w:eastAsiaTheme="minorEastAsia" w:hAnsiTheme="minorHAnsi" w:cstheme="minorBidi"/>
          <w:kern w:val="0"/>
          <w:sz w:val="22"/>
          <w:szCs w:val="22"/>
        </w:rPr>
        <w:tab/>
      </w:r>
      <w:r w:rsidR="00DF529F" w:rsidRPr="004B281E">
        <w:rPr>
          <w:rStyle w:val="Hyperlink"/>
        </w:rPr>
        <w:t>SQM/SQR - Schedule Query Message and Response (Event S25)</w:t>
      </w:r>
      <w:r w:rsidR="00DF529F">
        <w:rPr>
          <w:webHidden/>
        </w:rPr>
        <w:tab/>
      </w:r>
      <w:r w:rsidR="00DF529F">
        <w:rPr>
          <w:webHidden/>
        </w:rPr>
        <w:fldChar w:fldCharType="begin"/>
      </w:r>
      <w:r w:rsidR="00DF529F">
        <w:rPr>
          <w:webHidden/>
        </w:rPr>
        <w:instrText xml:space="preserve"> PAGEREF _Toc28982225 \h </w:instrText>
      </w:r>
      <w:r w:rsidR="00DF529F">
        <w:rPr>
          <w:webHidden/>
        </w:rPr>
      </w:r>
      <w:r w:rsidR="00DF529F">
        <w:rPr>
          <w:webHidden/>
        </w:rPr>
        <w:fldChar w:fldCharType="separate"/>
      </w:r>
      <w:ins w:id="160" w:author="Lynn Laakso" w:date="2022-09-09T14:48:00Z">
        <w:r w:rsidR="00AC5F7F">
          <w:rPr>
            <w:webHidden/>
          </w:rPr>
          <w:t>26</w:t>
        </w:r>
      </w:ins>
      <w:del w:id="161" w:author="Lynn Laakso" w:date="2022-09-09T14:47:00Z">
        <w:r w:rsidR="00DF529F" w:rsidDel="00CD2674">
          <w:rPr>
            <w:webHidden/>
          </w:rPr>
          <w:delText>25</w:delText>
        </w:r>
      </w:del>
      <w:r w:rsidR="00DF529F">
        <w:rPr>
          <w:webHidden/>
        </w:rPr>
        <w:fldChar w:fldCharType="end"/>
      </w:r>
      <w:r>
        <w:fldChar w:fldCharType="end"/>
      </w:r>
    </w:p>
    <w:p w14:paraId="7860BEBF" w14:textId="328F93F5"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"_Toc28982226" </w:instrText>
      </w:r>
      <w:r>
        <w:fldChar w:fldCharType="separate"/>
      </w:r>
      <w:r w:rsidR="00DF529F" w:rsidRPr="004B281E">
        <w:rPr>
          <w:rStyle w:val="Hyperlink"/>
        </w:rPr>
        <w:t>10.5.4</w:t>
      </w:r>
      <w:r w:rsidR="00DF529F">
        <w:rPr>
          <w:rFonts w:asciiTheme="minorHAnsi" w:eastAsiaTheme="minorEastAsia" w:hAnsiTheme="minorHAnsi" w:cstheme="minorBidi"/>
          <w:kern w:val="0"/>
          <w:sz w:val="22"/>
          <w:szCs w:val="22"/>
        </w:rPr>
        <w:tab/>
      </w:r>
      <w:r w:rsidR="00DF529F" w:rsidRPr="004B281E">
        <w:rPr>
          <w:rStyle w:val="Hyperlink"/>
        </w:rPr>
        <w:t>Enhanced Mode Queries</w:t>
      </w:r>
      <w:r w:rsidR="00DF529F">
        <w:rPr>
          <w:webHidden/>
        </w:rPr>
        <w:tab/>
      </w:r>
      <w:r w:rsidR="00DF529F">
        <w:rPr>
          <w:webHidden/>
        </w:rPr>
        <w:fldChar w:fldCharType="begin"/>
      </w:r>
      <w:r w:rsidR="00DF529F">
        <w:rPr>
          <w:webHidden/>
        </w:rPr>
        <w:instrText xml:space="preserve"> PAGEREF _Toc28982226 \h </w:instrText>
      </w:r>
      <w:r w:rsidR="00DF529F">
        <w:rPr>
          <w:webHidden/>
        </w:rPr>
      </w:r>
      <w:r w:rsidR="00DF529F">
        <w:rPr>
          <w:webHidden/>
        </w:rPr>
        <w:fldChar w:fldCharType="separate"/>
      </w:r>
      <w:ins w:id="162" w:author="Lynn Laakso" w:date="2022-09-09T14:48:00Z">
        <w:r w:rsidR="00AC5F7F">
          <w:rPr>
            <w:webHidden/>
          </w:rPr>
          <w:t>26</w:t>
        </w:r>
      </w:ins>
      <w:del w:id="163" w:author="Lynn Laakso" w:date="2022-09-09T14:47:00Z">
        <w:r w:rsidR="00DF529F" w:rsidDel="00CD2674">
          <w:rPr>
            <w:webHidden/>
          </w:rPr>
          <w:delText>26</w:delText>
        </w:r>
      </w:del>
      <w:r w:rsidR="00DF529F">
        <w:rPr>
          <w:webHidden/>
        </w:rPr>
        <w:fldChar w:fldCharType="end"/>
      </w:r>
      <w:r>
        <w:fldChar w:fldCharType="end"/>
      </w:r>
    </w:p>
    <w:p w14:paraId="3282A31E" w14:textId="3474464D"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"_Toc28982227" </w:instrText>
      </w:r>
      <w:r>
        <w:fldChar w:fldCharType="separate"/>
      </w:r>
      <w:r w:rsidR="00DF529F" w:rsidRPr="004B281E">
        <w:rPr>
          <w:rStyle w:val="Hyperlink"/>
        </w:rPr>
        <w:t>10.6</w:t>
      </w:r>
      <w:r w:rsidR="00DF529F">
        <w:rPr>
          <w:rFonts w:asciiTheme="minorHAnsi" w:eastAsiaTheme="minorEastAsia" w:hAnsiTheme="minorHAnsi" w:cstheme="minorBidi"/>
          <w:kern w:val="0"/>
          <w:sz w:val="22"/>
          <w:szCs w:val="22"/>
        </w:rPr>
        <w:tab/>
      </w:r>
      <w:r w:rsidR="00DF529F" w:rsidRPr="004B281E">
        <w:rPr>
          <w:rStyle w:val="Hyperlink"/>
        </w:rPr>
        <w:t>MESSAGE SEGMENTS</w:t>
      </w:r>
      <w:r w:rsidR="00DF529F">
        <w:rPr>
          <w:webHidden/>
        </w:rPr>
        <w:tab/>
      </w:r>
      <w:r w:rsidR="00DF529F">
        <w:rPr>
          <w:webHidden/>
        </w:rPr>
        <w:fldChar w:fldCharType="begin"/>
      </w:r>
      <w:r w:rsidR="00DF529F">
        <w:rPr>
          <w:webHidden/>
        </w:rPr>
        <w:instrText xml:space="preserve"> PAGEREF _Toc28982227 \h </w:instrText>
      </w:r>
      <w:r w:rsidR="00DF529F">
        <w:rPr>
          <w:webHidden/>
        </w:rPr>
      </w:r>
      <w:r w:rsidR="00DF529F">
        <w:rPr>
          <w:webHidden/>
        </w:rPr>
        <w:fldChar w:fldCharType="separate"/>
      </w:r>
      <w:ins w:id="164" w:author="Lynn Laakso" w:date="2022-09-09T14:48:00Z">
        <w:r w:rsidR="00AC5F7F">
          <w:rPr>
            <w:webHidden/>
          </w:rPr>
          <w:t>26</w:t>
        </w:r>
      </w:ins>
      <w:del w:id="165" w:author="Lynn Laakso" w:date="2022-09-09T14:47:00Z">
        <w:r w:rsidR="00DF529F" w:rsidDel="00CD2674">
          <w:rPr>
            <w:webHidden/>
          </w:rPr>
          <w:delText>26</w:delText>
        </w:r>
      </w:del>
      <w:r w:rsidR="00DF529F">
        <w:rPr>
          <w:webHidden/>
        </w:rPr>
        <w:fldChar w:fldCharType="end"/>
      </w:r>
      <w:r>
        <w:fldChar w:fldCharType="end"/>
      </w:r>
    </w:p>
    <w:p w14:paraId="58B887F2" w14:textId="5018083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"_Toc28982228" </w:instrText>
      </w:r>
      <w:r>
        <w:fldChar w:fldCharType="separate"/>
      </w:r>
      <w:r w:rsidR="00DF529F" w:rsidRPr="004B281E">
        <w:rPr>
          <w:rStyle w:val="Hyperlink"/>
        </w:rPr>
        <w:t>10.6.1</w:t>
      </w:r>
      <w:r w:rsidR="00DF529F">
        <w:rPr>
          <w:rFonts w:asciiTheme="minorHAnsi" w:eastAsiaTheme="minorEastAsia" w:hAnsiTheme="minorHAnsi" w:cstheme="minorBidi"/>
          <w:kern w:val="0"/>
          <w:sz w:val="22"/>
          <w:szCs w:val="22"/>
        </w:rPr>
        <w:tab/>
      </w:r>
      <w:r w:rsidR="00DF529F" w:rsidRPr="004B281E">
        <w:rPr>
          <w:rStyle w:val="Hyperlink"/>
        </w:rPr>
        <w:t>ARQ - Appointment Request Segment</w:t>
      </w:r>
      <w:r w:rsidR="00DF529F">
        <w:rPr>
          <w:webHidden/>
        </w:rPr>
        <w:tab/>
      </w:r>
      <w:r w:rsidR="00DF529F">
        <w:rPr>
          <w:webHidden/>
        </w:rPr>
        <w:fldChar w:fldCharType="begin"/>
      </w:r>
      <w:r w:rsidR="00DF529F">
        <w:rPr>
          <w:webHidden/>
        </w:rPr>
        <w:instrText xml:space="preserve"> PAGEREF _Toc28982228 \h </w:instrText>
      </w:r>
      <w:r w:rsidR="00DF529F">
        <w:rPr>
          <w:webHidden/>
        </w:rPr>
      </w:r>
      <w:r w:rsidR="00DF529F">
        <w:rPr>
          <w:webHidden/>
        </w:rPr>
        <w:fldChar w:fldCharType="separate"/>
      </w:r>
      <w:ins w:id="166" w:author="Lynn Laakso" w:date="2022-09-09T14:48:00Z">
        <w:r w:rsidR="00AC5F7F">
          <w:rPr>
            <w:webHidden/>
          </w:rPr>
          <w:t>26</w:t>
        </w:r>
      </w:ins>
      <w:del w:id="167" w:author="Lynn Laakso" w:date="2022-09-09T14:47:00Z">
        <w:r w:rsidR="00DF529F" w:rsidDel="00CD2674">
          <w:rPr>
            <w:webHidden/>
          </w:rPr>
          <w:delText>26</w:delText>
        </w:r>
      </w:del>
      <w:r w:rsidR="00DF529F">
        <w:rPr>
          <w:webHidden/>
        </w:rPr>
        <w:fldChar w:fldCharType="end"/>
      </w:r>
      <w:r>
        <w:fldChar w:fldCharType="end"/>
      </w:r>
    </w:p>
    <w:p w14:paraId="3A4424C8" w14:textId="4E05E55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"_Toc28982229" </w:instrText>
      </w:r>
      <w:r>
        <w:fldChar w:fldCharType="separate"/>
      </w:r>
      <w:r w:rsidR="00DF529F" w:rsidRPr="004B281E">
        <w:rPr>
          <w:rStyle w:val="Hyperlink"/>
        </w:rPr>
        <w:t>10.6.2</w:t>
      </w:r>
      <w:r w:rsidR="00DF529F">
        <w:rPr>
          <w:rFonts w:asciiTheme="minorHAnsi" w:eastAsiaTheme="minorEastAsia" w:hAnsiTheme="minorHAnsi" w:cstheme="minorBidi"/>
          <w:kern w:val="0"/>
          <w:sz w:val="22"/>
          <w:szCs w:val="22"/>
        </w:rPr>
        <w:tab/>
      </w:r>
      <w:r w:rsidR="00DF529F" w:rsidRPr="004B281E">
        <w:rPr>
          <w:rStyle w:val="Hyperlink"/>
        </w:rPr>
        <w:t>SCH - Schedule Activity Information Segment</w:t>
      </w:r>
      <w:r w:rsidR="00DF529F">
        <w:rPr>
          <w:webHidden/>
        </w:rPr>
        <w:tab/>
      </w:r>
      <w:r w:rsidR="00DF529F">
        <w:rPr>
          <w:webHidden/>
        </w:rPr>
        <w:fldChar w:fldCharType="begin"/>
      </w:r>
      <w:r w:rsidR="00DF529F">
        <w:rPr>
          <w:webHidden/>
        </w:rPr>
        <w:instrText xml:space="preserve"> PAGEREF _Toc28982229 \h </w:instrText>
      </w:r>
      <w:r w:rsidR="00DF529F">
        <w:rPr>
          <w:webHidden/>
        </w:rPr>
      </w:r>
      <w:r w:rsidR="00DF529F">
        <w:rPr>
          <w:webHidden/>
        </w:rPr>
        <w:fldChar w:fldCharType="separate"/>
      </w:r>
      <w:ins w:id="168" w:author="Lynn Laakso" w:date="2022-09-09T14:48:00Z">
        <w:r w:rsidR="00AC5F7F">
          <w:rPr>
            <w:webHidden/>
          </w:rPr>
          <w:t>38</w:t>
        </w:r>
      </w:ins>
      <w:del w:id="169" w:author="Lynn Laakso" w:date="2022-09-09T14:47:00Z">
        <w:r w:rsidR="00DF529F" w:rsidDel="00CD2674">
          <w:rPr>
            <w:webHidden/>
          </w:rPr>
          <w:delText>37</w:delText>
        </w:r>
      </w:del>
      <w:r w:rsidR="00DF529F">
        <w:rPr>
          <w:webHidden/>
        </w:rPr>
        <w:fldChar w:fldCharType="end"/>
      </w:r>
      <w:r>
        <w:fldChar w:fldCharType="end"/>
      </w:r>
    </w:p>
    <w:p w14:paraId="6343ECA3" w14:textId="63C3F0A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"_Toc28982230" </w:instrText>
      </w:r>
      <w:r>
        <w:fldChar w:fldCharType="separate"/>
      </w:r>
      <w:r w:rsidR="00DF529F" w:rsidRPr="004B281E">
        <w:rPr>
          <w:rStyle w:val="Hyperlink"/>
        </w:rPr>
        <w:t>10.6.3</w:t>
      </w:r>
      <w:r w:rsidR="00DF529F">
        <w:rPr>
          <w:rFonts w:asciiTheme="minorHAnsi" w:eastAsiaTheme="minorEastAsia" w:hAnsiTheme="minorHAnsi" w:cstheme="minorBidi"/>
          <w:kern w:val="0"/>
          <w:sz w:val="22"/>
          <w:szCs w:val="22"/>
        </w:rPr>
        <w:tab/>
      </w:r>
      <w:r w:rsidR="00DF529F" w:rsidRPr="004B281E">
        <w:rPr>
          <w:rStyle w:val="Hyperlink"/>
        </w:rPr>
        <w:t>RGS - Resource Group Segment</w:t>
      </w:r>
      <w:r w:rsidR="00DF529F">
        <w:rPr>
          <w:webHidden/>
        </w:rPr>
        <w:tab/>
      </w:r>
      <w:r w:rsidR="00DF529F">
        <w:rPr>
          <w:webHidden/>
        </w:rPr>
        <w:fldChar w:fldCharType="begin"/>
      </w:r>
      <w:r w:rsidR="00DF529F">
        <w:rPr>
          <w:webHidden/>
        </w:rPr>
        <w:instrText xml:space="preserve"> PAGEREF _Toc28982230 \h </w:instrText>
      </w:r>
      <w:r w:rsidR="00DF529F">
        <w:rPr>
          <w:webHidden/>
        </w:rPr>
      </w:r>
      <w:r w:rsidR="00DF529F">
        <w:rPr>
          <w:webHidden/>
        </w:rPr>
        <w:fldChar w:fldCharType="separate"/>
      </w:r>
      <w:ins w:id="170" w:author="Lynn Laakso" w:date="2022-09-09T14:48:00Z">
        <w:r w:rsidR="00AC5F7F">
          <w:rPr>
            <w:webHidden/>
          </w:rPr>
          <w:t>51</w:t>
        </w:r>
      </w:ins>
      <w:del w:id="171" w:author="Lynn Laakso" w:date="2022-09-09T14:47:00Z">
        <w:r w:rsidR="00DF529F" w:rsidDel="00CD2674">
          <w:rPr>
            <w:webHidden/>
          </w:rPr>
          <w:delText>51</w:delText>
        </w:r>
      </w:del>
      <w:r w:rsidR="00DF529F">
        <w:rPr>
          <w:webHidden/>
        </w:rPr>
        <w:fldChar w:fldCharType="end"/>
      </w:r>
      <w:r>
        <w:fldChar w:fldCharType="end"/>
      </w:r>
    </w:p>
    <w:p w14:paraId="3FDA1D34" w14:textId="4A85631F"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"_Toc28982231" </w:instrText>
      </w:r>
      <w:r>
        <w:fldChar w:fldCharType="separate"/>
      </w:r>
      <w:r w:rsidR="00DF529F" w:rsidRPr="004B281E">
        <w:rPr>
          <w:rStyle w:val="Hyperlink"/>
        </w:rPr>
        <w:t>10.6.4</w:t>
      </w:r>
      <w:r w:rsidR="00DF529F">
        <w:rPr>
          <w:rFonts w:asciiTheme="minorHAnsi" w:eastAsiaTheme="minorEastAsia" w:hAnsiTheme="minorHAnsi" w:cstheme="minorBidi"/>
          <w:kern w:val="0"/>
          <w:sz w:val="22"/>
          <w:szCs w:val="22"/>
        </w:rPr>
        <w:tab/>
      </w:r>
      <w:r w:rsidR="00DF529F" w:rsidRPr="004B281E">
        <w:rPr>
          <w:rStyle w:val="Hyperlink"/>
        </w:rPr>
        <w:t>AIS - Appointment Information - Service Segment</w:t>
      </w:r>
      <w:r w:rsidR="00DF529F">
        <w:rPr>
          <w:webHidden/>
        </w:rPr>
        <w:tab/>
      </w:r>
      <w:r w:rsidR="00DF529F">
        <w:rPr>
          <w:webHidden/>
        </w:rPr>
        <w:fldChar w:fldCharType="begin"/>
      </w:r>
      <w:r w:rsidR="00DF529F">
        <w:rPr>
          <w:webHidden/>
        </w:rPr>
        <w:instrText xml:space="preserve"> PAGEREF _Toc28982231 \h </w:instrText>
      </w:r>
      <w:r w:rsidR="00DF529F">
        <w:rPr>
          <w:webHidden/>
        </w:rPr>
      </w:r>
      <w:r w:rsidR="00DF529F">
        <w:rPr>
          <w:webHidden/>
        </w:rPr>
        <w:fldChar w:fldCharType="separate"/>
      </w:r>
      <w:ins w:id="172" w:author="Lynn Laakso" w:date="2022-09-09T14:48:00Z">
        <w:r w:rsidR="00AC5F7F">
          <w:rPr>
            <w:webHidden/>
          </w:rPr>
          <w:t>52</w:t>
        </w:r>
      </w:ins>
      <w:del w:id="173" w:author="Lynn Laakso" w:date="2022-09-09T14:47:00Z">
        <w:r w:rsidR="00DF529F" w:rsidDel="00CD2674">
          <w:rPr>
            <w:webHidden/>
          </w:rPr>
          <w:delText>52</w:delText>
        </w:r>
      </w:del>
      <w:r w:rsidR="00DF529F">
        <w:rPr>
          <w:webHidden/>
        </w:rPr>
        <w:fldChar w:fldCharType="end"/>
      </w:r>
      <w:r>
        <w:fldChar w:fldCharType="end"/>
      </w:r>
    </w:p>
    <w:p w14:paraId="2D9F34A0" w14:textId="63511287"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"_Toc28982232" </w:instrText>
      </w:r>
      <w:r>
        <w:fldChar w:fldCharType="separate"/>
      </w:r>
      <w:r w:rsidR="00DF529F" w:rsidRPr="004B281E">
        <w:rPr>
          <w:rStyle w:val="Hyperlink"/>
        </w:rPr>
        <w:t>10.6.5</w:t>
      </w:r>
      <w:r w:rsidR="00DF529F">
        <w:rPr>
          <w:rFonts w:asciiTheme="minorHAnsi" w:eastAsiaTheme="minorEastAsia" w:hAnsiTheme="minorHAnsi" w:cstheme="minorBidi"/>
          <w:kern w:val="0"/>
          <w:sz w:val="22"/>
          <w:szCs w:val="22"/>
        </w:rPr>
        <w:tab/>
      </w:r>
      <w:r w:rsidR="00DF529F" w:rsidRPr="004B281E">
        <w:rPr>
          <w:rStyle w:val="Hyperlink"/>
        </w:rPr>
        <w:t>AIG - Appointment Information - General Resource Segment</w:t>
      </w:r>
      <w:r w:rsidR="00DF529F">
        <w:rPr>
          <w:webHidden/>
        </w:rPr>
        <w:tab/>
      </w:r>
      <w:r w:rsidR="00DF529F">
        <w:rPr>
          <w:webHidden/>
        </w:rPr>
        <w:fldChar w:fldCharType="begin"/>
      </w:r>
      <w:r w:rsidR="00DF529F">
        <w:rPr>
          <w:webHidden/>
        </w:rPr>
        <w:instrText xml:space="preserve"> PAGEREF _Toc28982232 \h </w:instrText>
      </w:r>
      <w:r w:rsidR="00DF529F">
        <w:rPr>
          <w:webHidden/>
        </w:rPr>
      </w:r>
      <w:r w:rsidR="00DF529F">
        <w:rPr>
          <w:webHidden/>
        </w:rPr>
        <w:fldChar w:fldCharType="separate"/>
      </w:r>
      <w:ins w:id="174" w:author="Lynn Laakso" w:date="2022-09-09T14:48:00Z">
        <w:r w:rsidR="00AC5F7F">
          <w:rPr>
            <w:webHidden/>
          </w:rPr>
          <w:t>56</w:t>
        </w:r>
      </w:ins>
      <w:del w:id="175" w:author="Lynn Laakso" w:date="2022-09-09T14:47:00Z">
        <w:r w:rsidR="00DF529F" w:rsidDel="00CD2674">
          <w:rPr>
            <w:webHidden/>
          </w:rPr>
          <w:delText>56</w:delText>
        </w:r>
      </w:del>
      <w:r w:rsidR="00DF529F">
        <w:rPr>
          <w:webHidden/>
        </w:rPr>
        <w:fldChar w:fldCharType="end"/>
      </w:r>
      <w:r>
        <w:fldChar w:fldCharType="end"/>
      </w:r>
    </w:p>
    <w:p w14:paraId="4FB2A4B5" w14:textId="26F5DDE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"_Toc28982233" </w:instrText>
      </w:r>
      <w:r>
        <w:fldChar w:fldCharType="separate"/>
      </w:r>
      <w:r w:rsidR="00DF529F" w:rsidRPr="004B281E">
        <w:rPr>
          <w:rStyle w:val="Hyperlink"/>
        </w:rPr>
        <w:t>10.6.6</w:t>
      </w:r>
      <w:r w:rsidR="00DF529F">
        <w:rPr>
          <w:rFonts w:asciiTheme="minorHAnsi" w:eastAsiaTheme="minorEastAsia" w:hAnsiTheme="minorHAnsi" w:cstheme="minorBidi"/>
          <w:kern w:val="0"/>
          <w:sz w:val="22"/>
          <w:szCs w:val="22"/>
        </w:rPr>
        <w:tab/>
      </w:r>
      <w:r w:rsidR="00DF529F" w:rsidRPr="004B281E">
        <w:rPr>
          <w:rStyle w:val="Hyperlink"/>
        </w:rPr>
        <w:t>AIL - Appointment Information - Location Resource Segment</w:t>
      </w:r>
      <w:r w:rsidR="00DF529F">
        <w:rPr>
          <w:webHidden/>
        </w:rPr>
        <w:tab/>
      </w:r>
      <w:r w:rsidR="00DF529F">
        <w:rPr>
          <w:webHidden/>
        </w:rPr>
        <w:fldChar w:fldCharType="begin"/>
      </w:r>
      <w:r w:rsidR="00DF529F">
        <w:rPr>
          <w:webHidden/>
        </w:rPr>
        <w:instrText xml:space="preserve"> PAGEREF _Toc28982233 \h </w:instrText>
      </w:r>
      <w:r w:rsidR="00DF529F">
        <w:rPr>
          <w:webHidden/>
        </w:rPr>
      </w:r>
      <w:r w:rsidR="00DF529F">
        <w:rPr>
          <w:webHidden/>
        </w:rPr>
        <w:fldChar w:fldCharType="separate"/>
      </w:r>
      <w:ins w:id="176" w:author="Lynn Laakso" w:date="2022-09-09T14:48:00Z">
        <w:r w:rsidR="00AC5F7F">
          <w:rPr>
            <w:webHidden/>
          </w:rPr>
          <w:t>61</w:t>
        </w:r>
      </w:ins>
      <w:del w:id="177" w:author="Lynn Laakso" w:date="2022-09-09T14:47:00Z">
        <w:r w:rsidR="00DF529F" w:rsidDel="00CD2674">
          <w:rPr>
            <w:webHidden/>
          </w:rPr>
          <w:delText>61</w:delText>
        </w:r>
      </w:del>
      <w:r w:rsidR="00DF529F">
        <w:rPr>
          <w:webHidden/>
        </w:rPr>
        <w:fldChar w:fldCharType="end"/>
      </w:r>
      <w:r>
        <w:fldChar w:fldCharType="end"/>
      </w:r>
    </w:p>
    <w:p w14:paraId="136591A4" w14:textId="089E3D9D"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"_Toc28982234" </w:instrText>
      </w:r>
      <w:r>
        <w:fldChar w:fldCharType="separate"/>
      </w:r>
      <w:r w:rsidR="00DF529F" w:rsidRPr="004B281E">
        <w:rPr>
          <w:rStyle w:val="Hyperlink"/>
        </w:rPr>
        <w:t>10.6.7</w:t>
      </w:r>
      <w:r w:rsidR="00DF529F">
        <w:rPr>
          <w:rFonts w:asciiTheme="minorHAnsi" w:eastAsiaTheme="minorEastAsia" w:hAnsiTheme="minorHAnsi" w:cstheme="minorBidi"/>
          <w:kern w:val="0"/>
          <w:sz w:val="22"/>
          <w:szCs w:val="22"/>
        </w:rPr>
        <w:tab/>
      </w:r>
      <w:r w:rsidR="00DF529F" w:rsidRPr="004B281E">
        <w:rPr>
          <w:rStyle w:val="Hyperlink"/>
        </w:rPr>
        <w:t>AIP - Appointment Information - Personnel Resource Segment</w:t>
      </w:r>
      <w:r w:rsidR="00DF529F">
        <w:rPr>
          <w:webHidden/>
        </w:rPr>
        <w:tab/>
      </w:r>
      <w:r w:rsidR="00DF529F">
        <w:rPr>
          <w:webHidden/>
        </w:rPr>
        <w:fldChar w:fldCharType="begin"/>
      </w:r>
      <w:r w:rsidR="00DF529F">
        <w:rPr>
          <w:webHidden/>
        </w:rPr>
        <w:instrText xml:space="preserve"> PAGEREF _Toc28982234 \h </w:instrText>
      </w:r>
      <w:r w:rsidR="00DF529F">
        <w:rPr>
          <w:webHidden/>
        </w:rPr>
      </w:r>
      <w:r w:rsidR="00DF529F">
        <w:rPr>
          <w:webHidden/>
        </w:rPr>
        <w:fldChar w:fldCharType="separate"/>
      </w:r>
      <w:ins w:id="178" w:author="Lynn Laakso" w:date="2022-09-09T14:48:00Z">
        <w:r w:rsidR="00AC5F7F">
          <w:rPr>
            <w:webHidden/>
          </w:rPr>
          <w:t>65</w:t>
        </w:r>
      </w:ins>
      <w:del w:id="179" w:author="Lynn Laakso" w:date="2022-09-09T14:47:00Z">
        <w:r w:rsidR="00DF529F" w:rsidDel="00CD2674">
          <w:rPr>
            <w:webHidden/>
          </w:rPr>
          <w:delText>65</w:delText>
        </w:r>
      </w:del>
      <w:r w:rsidR="00DF529F">
        <w:rPr>
          <w:webHidden/>
        </w:rPr>
        <w:fldChar w:fldCharType="end"/>
      </w:r>
      <w:r>
        <w:fldChar w:fldCharType="end"/>
      </w:r>
    </w:p>
    <w:p w14:paraId="3A910AE8" w14:textId="7209EBD0"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"_Toc28982235" </w:instrText>
      </w:r>
      <w:r>
        <w:fldChar w:fldCharType="separate"/>
      </w:r>
      <w:r w:rsidR="00DF529F" w:rsidRPr="004B281E">
        <w:rPr>
          <w:rStyle w:val="Hyperlink"/>
        </w:rPr>
        <w:t>10.6.8</w:t>
      </w:r>
      <w:r w:rsidR="00DF529F">
        <w:rPr>
          <w:rFonts w:asciiTheme="minorHAnsi" w:eastAsiaTheme="minorEastAsia" w:hAnsiTheme="minorHAnsi" w:cstheme="minorBidi"/>
          <w:kern w:val="0"/>
          <w:sz w:val="22"/>
          <w:szCs w:val="22"/>
        </w:rPr>
        <w:tab/>
      </w:r>
      <w:r w:rsidR="00DF529F" w:rsidRPr="004B281E">
        <w:rPr>
          <w:rStyle w:val="Hyperlink"/>
        </w:rPr>
        <w:t>APR - Appointment Preferences Segment</w:t>
      </w:r>
      <w:r w:rsidR="00DF529F">
        <w:rPr>
          <w:webHidden/>
        </w:rPr>
        <w:tab/>
      </w:r>
      <w:r w:rsidR="00DF529F">
        <w:rPr>
          <w:webHidden/>
        </w:rPr>
        <w:fldChar w:fldCharType="begin"/>
      </w:r>
      <w:r w:rsidR="00DF529F">
        <w:rPr>
          <w:webHidden/>
        </w:rPr>
        <w:instrText xml:space="preserve"> PAGEREF _Toc28982235 \h </w:instrText>
      </w:r>
      <w:r w:rsidR="00DF529F">
        <w:rPr>
          <w:webHidden/>
        </w:rPr>
      </w:r>
      <w:r w:rsidR="00DF529F">
        <w:rPr>
          <w:webHidden/>
        </w:rPr>
        <w:fldChar w:fldCharType="separate"/>
      </w:r>
      <w:ins w:id="180" w:author="Lynn Laakso" w:date="2022-09-09T14:48:00Z">
        <w:r w:rsidR="00AC5F7F">
          <w:rPr>
            <w:webHidden/>
          </w:rPr>
          <w:t>70</w:t>
        </w:r>
      </w:ins>
      <w:del w:id="181" w:author="Lynn Laakso" w:date="2022-09-09T14:47:00Z">
        <w:r w:rsidR="00DF529F" w:rsidDel="00CD2674">
          <w:rPr>
            <w:webHidden/>
          </w:rPr>
          <w:delText>70</w:delText>
        </w:r>
      </w:del>
      <w:r w:rsidR="00DF529F">
        <w:rPr>
          <w:webHidden/>
        </w:rPr>
        <w:fldChar w:fldCharType="end"/>
      </w:r>
      <w:r>
        <w:fldChar w:fldCharType="end"/>
      </w:r>
    </w:p>
    <w:p w14:paraId="695C4750" w14:textId="35B8C2CD"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"_Toc28982236" </w:instrText>
      </w:r>
      <w:r>
        <w:fldChar w:fldCharType="separate"/>
      </w:r>
      <w:r w:rsidR="00DF529F" w:rsidRPr="004B281E">
        <w:rPr>
          <w:rStyle w:val="Hyperlink"/>
        </w:rPr>
        <w:t>10.7</w:t>
      </w:r>
      <w:r w:rsidR="00DF529F">
        <w:rPr>
          <w:rFonts w:asciiTheme="minorHAnsi" w:eastAsiaTheme="minorEastAsia" w:hAnsiTheme="minorHAnsi" w:cstheme="minorBidi"/>
          <w:kern w:val="0"/>
          <w:sz w:val="22"/>
          <w:szCs w:val="22"/>
        </w:rPr>
        <w:tab/>
      </w:r>
      <w:r w:rsidR="00DF529F" w:rsidRPr="004B281E">
        <w:rPr>
          <w:rStyle w:val="Hyperlink"/>
        </w:rPr>
        <w:t>EXAMPLE TRANSACTIONS</w:t>
      </w:r>
      <w:r w:rsidR="00DF529F">
        <w:rPr>
          <w:webHidden/>
        </w:rPr>
        <w:tab/>
      </w:r>
      <w:r w:rsidR="00DF529F">
        <w:rPr>
          <w:webHidden/>
        </w:rPr>
        <w:fldChar w:fldCharType="begin"/>
      </w:r>
      <w:r w:rsidR="00DF529F">
        <w:rPr>
          <w:webHidden/>
        </w:rPr>
        <w:instrText xml:space="preserve"> PAGEREF _Toc28982236 \h </w:instrText>
      </w:r>
      <w:r w:rsidR="00DF529F">
        <w:rPr>
          <w:webHidden/>
        </w:rPr>
      </w:r>
      <w:r w:rsidR="00DF529F">
        <w:rPr>
          <w:webHidden/>
        </w:rPr>
        <w:fldChar w:fldCharType="separate"/>
      </w:r>
      <w:ins w:id="182" w:author="Lynn Laakso" w:date="2022-09-09T14:48:00Z">
        <w:r w:rsidR="00AC5F7F">
          <w:rPr>
            <w:webHidden/>
          </w:rPr>
          <w:t>73</w:t>
        </w:r>
      </w:ins>
      <w:del w:id="183" w:author="Lynn Laakso" w:date="2022-09-09T14:47:00Z">
        <w:r w:rsidR="00DF529F" w:rsidDel="00CD2674">
          <w:rPr>
            <w:webHidden/>
          </w:rPr>
          <w:delText>73</w:delText>
        </w:r>
      </w:del>
      <w:r w:rsidR="00DF529F">
        <w:rPr>
          <w:webHidden/>
        </w:rPr>
        <w:fldChar w:fldCharType="end"/>
      </w:r>
      <w:r>
        <w:fldChar w:fldCharType="end"/>
      </w:r>
    </w:p>
    <w:p w14:paraId="1428AA85" w14:textId="44679BC2"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"_Toc28982237" </w:instrText>
      </w:r>
      <w:r>
        <w:fldChar w:fldCharType="separate"/>
      </w:r>
      <w:r w:rsidR="00DF529F" w:rsidRPr="004B281E">
        <w:rPr>
          <w:rStyle w:val="Hyperlink"/>
        </w:rPr>
        <w:t>10.7.1</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 Event S01</w:t>
      </w:r>
      <w:r w:rsidR="00DF529F">
        <w:rPr>
          <w:webHidden/>
        </w:rPr>
        <w:tab/>
      </w:r>
      <w:r w:rsidR="00DF529F">
        <w:rPr>
          <w:webHidden/>
        </w:rPr>
        <w:fldChar w:fldCharType="begin"/>
      </w:r>
      <w:r w:rsidR="00DF529F">
        <w:rPr>
          <w:webHidden/>
        </w:rPr>
        <w:instrText xml:space="preserve"> PAGEREF _Toc28982237 \h </w:instrText>
      </w:r>
      <w:r w:rsidR="00DF529F">
        <w:rPr>
          <w:webHidden/>
        </w:rPr>
      </w:r>
      <w:r w:rsidR="00DF529F">
        <w:rPr>
          <w:webHidden/>
        </w:rPr>
        <w:fldChar w:fldCharType="separate"/>
      </w:r>
      <w:ins w:id="184" w:author="Lynn Laakso" w:date="2022-09-09T14:48:00Z">
        <w:r w:rsidR="00AC5F7F">
          <w:rPr>
            <w:webHidden/>
          </w:rPr>
          <w:t>73</w:t>
        </w:r>
      </w:ins>
      <w:del w:id="185" w:author="Lynn Laakso" w:date="2022-09-09T14:47:00Z">
        <w:r w:rsidR="00DF529F" w:rsidDel="00CD2674">
          <w:rPr>
            <w:webHidden/>
          </w:rPr>
          <w:delText>73</w:delText>
        </w:r>
      </w:del>
      <w:r w:rsidR="00DF529F">
        <w:rPr>
          <w:webHidden/>
        </w:rPr>
        <w:fldChar w:fldCharType="end"/>
      </w:r>
      <w:r>
        <w:fldChar w:fldCharType="end"/>
      </w:r>
    </w:p>
    <w:p w14:paraId="77227DB7" w14:textId="0C6DC9B8"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"_Toc28982238" </w:instrText>
      </w:r>
      <w:r>
        <w:fldChar w:fldCharType="separate"/>
      </w:r>
      <w:r w:rsidR="00DF529F" w:rsidRPr="004B281E">
        <w:rPr>
          <w:rStyle w:val="Hyperlink"/>
        </w:rPr>
        <w:t>10.7.2</w:t>
      </w:r>
      <w:r w:rsidR="00DF529F">
        <w:rPr>
          <w:rFonts w:asciiTheme="minorHAnsi" w:eastAsiaTheme="minorEastAsia" w:hAnsiTheme="minorHAnsi" w:cstheme="minorBidi"/>
          <w:kern w:val="0"/>
          <w:sz w:val="22"/>
          <w:szCs w:val="22"/>
        </w:rPr>
        <w:tab/>
      </w:r>
      <w:r w:rsidR="00DF529F" w:rsidRPr="004B281E">
        <w:rPr>
          <w:rStyle w:val="Hyperlink"/>
        </w:rPr>
        <w:t>Unsolicited Notification of Rescheduled Appointment - Event S13</w:t>
      </w:r>
      <w:r w:rsidR="00DF529F">
        <w:rPr>
          <w:webHidden/>
        </w:rPr>
        <w:tab/>
      </w:r>
      <w:r w:rsidR="00DF529F">
        <w:rPr>
          <w:webHidden/>
        </w:rPr>
        <w:fldChar w:fldCharType="begin"/>
      </w:r>
      <w:r w:rsidR="00DF529F">
        <w:rPr>
          <w:webHidden/>
        </w:rPr>
        <w:instrText xml:space="preserve"> PAGEREF _Toc28982238 \h </w:instrText>
      </w:r>
      <w:r w:rsidR="00DF529F">
        <w:rPr>
          <w:webHidden/>
        </w:rPr>
      </w:r>
      <w:r w:rsidR="00DF529F">
        <w:rPr>
          <w:webHidden/>
        </w:rPr>
        <w:fldChar w:fldCharType="separate"/>
      </w:r>
      <w:ins w:id="186" w:author="Lynn Laakso" w:date="2022-09-09T14:48:00Z">
        <w:r w:rsidR="00AC5F7F">
          <w:rPr>
            <w:webHidden/>
          </w:rPr>
          <w:t>74</w:t>
        </w:r>
      </w:ins>
      <w:del w:id="187" w:author="Lynn Laakso" w:date="2022-09-09T14:47:00Z">
        <w:r w:rsidR="00DF529F" w:rsidDel="00CD2674">
          <w:rPr>
            <w:webHidden/>
          </w:rPr>
          <w:delText>74</w:delText>
        </w:r>
      </w:del>
      <w:r w:rsidR="00DF529F">
        <w:rPr>
          <w:webHidden/>
        </w:rPr>
        <w:fldChar w:fldCharType="end"/>
      </w:r>
      <w:r>
        <w:fldChar w:fldCharType="end"/>
      </w:r>
    </w:p>
    <w:p w14:paraId="013DC7AD" w14:textId="3A23958C"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"_Toc28982239" </w:instrText>
      </w:r>
      <w:r>
        <w:fldChar w:fldCharType="separate"/>
      </w:r>
      <w:r w:rsidR="00DF529F" w:rsidRPr="004B281E">
        <w:rPr>
          <w:rStyle w:val="Hyperlink"/>
        </w:rPr>
        <w:t>10.7.3</w:t>
      </w:r>
      <w:r w:rsidR="00DF529F">
        <w:rPr>
          <w:rFonts w:asciiTheme="minorHAnsi" w:eastAsiaTheme="minorEastAsia" w:hAnsiTheme="minorHAnsi" w:cstheme="minorBidi"/>
          <w:kern w:val="0"/>
          <w:sz w:val="22"/>
          <w:szCs w:val="22"/>
        </w:rPr>
        <w:tab/>
      </w:r>
      <w:r w:rsidR="00DF529F" w:rsidRPr="004B281E">
        <w:rPr>
          <w:rStyle w:val="Hyperlink"/>
        </w:rPr>
        <w:t>Request and Receive New Appointment with Repeating Interval - Event S01</w:t>
      </w:r>
      <w:r w:rsidR="00DF529F">
        <w:rPr>
          <w:webHidden/>
        </w:rPr>
        <w:tab/>
      </w:r>
      <w:r w:rsidR="00DF529F">
        <w:rPr>
          <w:webHidden/>
        </w:rPr>
        <w:fldChar w:fldCharType="begin"/>
      </w:r>
      <w:r w:rsidR="00DF529F">
        <w:rPr>
          <w:webHidden/>
        </w:rPr>
        <w:instrText xml:space="preserve"> PAGEREF _Toc28982239 \h </w:instrText>
      </w:r>
      <w:r w:rsidR="00DF529F">
        <w:rPr>
          <w:webHidden/>
        </w:rPr>
      </w:r>
      <w:r w:rsidR="00DF529F">
        <w:rPr>
          <w:webHidden/>
        </w:rPr>
        <w:fldChar w:fldCharType="separate"/>
      </w:r>
      <w:ins w:id="188" w:author="Lynn Laakso" w:date="2022-09-09T14:48:00Z">
        <w:r w:rsidR="00AC5F7F">
          <w:rPr>
            <w:webHidden/>
          </w:rPr>
          <w:t>74</w:t>
        </w:r>
      </w:ins>
      <w:del w:id="189" w:author="Lynn Laakso" w:date="2022-09-09T14:47:00Z">
        <w:r w:rsidR="00DF529F" w:rsidDel="00CD2674">
          <w:rPr>
            <w:webHidden/>
          </w:rPr>
          <w:delText>74</w:delText>
        </w:r>
      </w:del>
      <w:r w:rsidR="00DF529F">
        <w:rPr>
          <w:webHidden/>
        </w:rPr>
        <w:fldChar w:fldCharType="end"/>
      </w:r>
      <w:r>
        <w:fldChar w:fldCharType="end"/>
      </w:r>
    </w:p>
    <w:p w14:paraId="3A21E46E" w14:textId="1150ABE9"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"_Toc28982240" </w:instrText>
      </w:r>
      <w:r>
        <w:fldChar w:fldCharType="separate"/>
      </w:r>
      <w:r w:rsidR="00DF529F" w:rsidRPr="004B281E">
        <w:rPr>
          <w:rStyle w:val="Hyperlink"/>
        </w:rPr>
        <w:t>10.8</w:t>
      </w:r>
      <w:r w:rsidR="00DF529F">
        <w:rPr>
          <w:rFonts w:asciiTheme="minorHAnsi" w:eastAsiaTheme="minorEastAsia" w:hAnsiTheme="minorHAnsi" w:cstheme="minorBidi"/>
          <w:kern w:val="0"/>
          <w:sz w:val="22"/>
          <w:szCs w:val="22"/>
        </w:rPr>
        <w:tab/>
      </w:r>
      <w:r w:rsidR="00DF529F" w:rsidRPr="004B281E">
        <w:rPr>
          <w:rStyle w:val="Hyperlink"/>
        </w:rPr>
        <w:t>IMPLEMENTATION CONSIDERATIONS</w:t>
      </w:r>
      <w:r w:rsidR="00DF529F">
        <w:rPr>
          <w:webHidden/>
        </w:rPr>
        <w:tab/>
      </w:r>
      <w:r w:rsidR="00DF529F">
        <w:rPr>
          <w:webHidden/>
        </w:rPr>
        <w:fldChar w:fldCharType="begin"/>
      </w:r>
      <w:r w:rsidR="00DF529F">
        <w:rPr>
          <w:webHidden/>
        </w:rPr>
        <w:instrText xml:space="preserve"> PAGEREF _Toc28982240 \h </w:instrText>
      </w:r>
      <w:r w:rsidR="00DF529F">
        <w:rPr>
          <w:webHidden/>
        </w:rPr>
      </w:r>
      <w:r w:rsidR="00DF529F">
        <w:rPr>
          <w:webHidden/>
        </w:rPr>
        <w:fldChar w:fldCharType="separate"/>
      </w:r>
      <w:ins w:id="190" w:author="Lynn Laakso" w:date="2022-09-09T14:48:00Z">
        <w:r w:rsidR="00AC5F7F">
          <w:rPr>
            <w:webHidden/>
          </w:rPr>
          <w:t>75</w:t>
        </w:r>
      </w:ins>
      <w:del w:id="191" w:author="Lynn Laakso" w:date="2022-09-09T14:47:00Z">
        <w:r w:rsidR="00DF529F" w:rsidDel="00CD2674">
          <w:rPr>
            <w:webHidden/>
          </w:rPr>
          <w:delText>75</w:delText>
        </w:r>
      </w:del>
      <w:r w:rsidR="00DF529F">
        <w:rPr>
          <w:webHidden/>
        </w:rPr>
        <w:fldChar w:fldCharType="end"/>
      </w:r>
      <w:r>
        <w:fldChar w:fldCharType="end"/>
      </w:r>
    </w:p>
    <w:p w14:paraId="41452CB9" w14:textId="493BED5E"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"_Toc28982241" </w:instrText>
      </w:r>
      <w:r>
        <w:fldChar w:fldCharType="separate"/>
      </w:r>
      <w:r w:rsidR="00DF529F" w:rsidRPr="004B281E">
        <w:rPr>
          <w:rStyle w:val="Hyperlink"/>
        </w:rPr>
        <w:t>10.8.1</w:t>
      </w:r>
      <w:r w:rsidR="00DF529F">
        <w:rPr>
          <w:rFonts w:asciiTheme="minorHAnsi" w:eastAsiaTheme="minorEastAsia" w:hAnsiTheme="minorHAnsi" w:cstheme="minorBidi"/>
          <w:kern w:val="0"/>
          <w:sz w:val="22"/>
          <w:szCs w:val="22"/>
        </w:rPr>
        <w:tab/>
      </w:r>
      <w:r w:rsidR="00DF529F" w:rsidRPr="004B281E">
        <w:rPr>
          <w:rStyle w:val="Hyperlink"/>
        </w:rPr>
        <w:t>Logical Relationship of Resource and Service Segments</w:t>
      </w:r>
      <w:r w:rsidR="00DF529F">
        <w:rPr>
          <w:webHidden/>
        </w:rPr>
        <w:tab/>
      </w:r>
      <w:r w:rsidR="00DF529F">
        <w:rPr>
          <w:webHidden/>
        </w:rPr>
        <w:fldChar w:fldCharType="begin"/>
      </w:r>
      <w:r w:rsidR="00DF529F">
        <w:rPr>
          <w:webHidden/>
        </w:rPr>
        <w:instrText xml:space="preserve"> PAGEREF _Toc28982241 \h </w:instrText>
      </w:r>
      <w:r w:rsidR="00DF529F">
        <w:rPr>
          <w:webHidden/>
        </w:rPr>
      </w:r>
      <w:r w:rsidR="00DF529F">
        <w:rPr>
          <w:webHidden/>
        </w:rPr>
        <w:fldChar w:fldCharType="separate"/>
      </w:r>
      <w:ins w:id="192" w:author="Lynn Laakso" w:date="2022-09-09T14:48:00Z">
        <w:r w:rsidR="00AC5F7F">
          <w:rPr>
            <w:webHidden/>
          </w:rPr>
          <w:t>75</w:t>
        </w:r>
      </w:ins>
      <w:del w:id="193" w:author="Lynn Laakso" w:date="2022-09-09T14:47:00Z">
        <w:r w:rsidR="00DF529F" w:rsidDel="00CD2674">
          <w:rPr>
            <w:webHidden/>
          </w:rPr>
          <w:delText>75</w:delText>
        </w:r>
      </w:del>
      <w:r w:rsidR="00DF529F">
        <w:rPr>
          <w:webHidden/>
        </w:rPr>
        <w:fldChar w:fldCharType="end"/>
      </w:r>
      <w:r>
        <w:fldChar w:fldCharType="end"/>
      </w:r>
    </w:p>
    <w:p w14:paraId="15D19591" w14:textId="035950A6" w:rsidR="00DF529F" w:rsidRDefault="00D3573D" w:rsidP="00CD2674">
      <w:pPr>
        <w:pStyle w:val="TOC3"/>
        <w:rPr>
          <w:rFonts w:asciiTheme="minorHAnsi" w:eastAsiaTheme="minorEastAsia" w:hAnsiTheme="minorHAnsi" w:cstheme="minorBidi"/>
          <w:kern w:val="0"/>
          <w:sz w:val="22"/>
          <w:szCs w:val="22"/>
        </w:rPr>
      </w:pPr>
      <w:r>
        <w:fldChar w:fldCharType="begin"/>
      </w:r>
      <w:r>
        <w:instrText xml:space="preserve"> HYPERLINK \l "_Toc28982242" </w:instrText>
      </w:r>
      <w:r>
        <w:fldChar w:fldCharType="separate"/>
      </w:r>
      <w:r w:rsidR="00DF529F" w:rsidRPr="004B281E">
        <w:rPr>
          <w:rStyle w:val="Hyperlink"/>
        </w:rPr>
        <w:t>10.8.2</w:t>
      </w:r>
      <w:r w:rsidR="00DF529F">
        <w:rPr>
          <w:rFonts w:asciiTheme="minorHAnsi" w:eastAsiaTheme="minorEastAsia" w:hAnsiTheme="minorHAnsi" w:cstheme="minorBidi"/>
          <w:kern w:val="0"/>
          <w:sz w:val="22"/>
          <w:szCs w:val="22"/>
        </w:rPr>
        <w:tab/>
      </w:r>
      <w:r w:rsidR="00DF529F" w:rsidRPr="004B281E">
        <w:rPr>
          <w:rStyle w:val="Hyperlink"/>
        </w:rPr>
        <w:t>Multiple Placer Applications</w:t>
      </w:r>
      <w:r w:rsidR="00DF529F">
        <w:rPr>
          <w:webHidden/>
        </w:rPr>
        <w:tab/>
      </w:r>
      <w:r w:rsidR="00DF529F">
        <w:rPr>
          <w:webHidden/>
        </w:rPr>
        <w:fldChar w:fldCharType="begin"/>
      </w:r>
      <w:r w:rsidR="00DF529F">
        <w:rPr>
          <w:webHidden/>
        </w:rPr>
        <w:instrText xml:space="preserve"> PAGEREF _Toc28982242 \h </w:instrText>
      </w:r>
      <w:r w:rsidR="00DF529F">
        <w:rPr>
          <w:webHidden/>
        </w:rPr>
      </w:r>
      <w:r w:rsidR="00DF529F">
        <w:rPr>
          <w:webHidden/>
        </w:rPr>
        <w:fldChar w:fldCharType="separate"/>
      </w:r>
      <w:ins w:id="194" w:author="Lynn Laakso" w:date="2022-09-09T14:48:00Z">
        <w:r w:rsidR="00AC5F7F">
          <w:rPr>
            <w:webHidden/>
          </w:rPr>
          <w:t>75</w:t>
        </w:r>
      </w:ins>
      <w:del w:id="195" w:author="Lynn Laakso" w:date="2022-09-09T14:47:00Z">
        <w:r w:rsidR="00DF529F" w:rsidDel="00CD2674">
          <w:rPr>
            <w:webHidden/>
          </w:rPr>
          <w:delText>75</w:delText>
        </w:r>
      </w:del>
      <w:r w:rsidR="00DF529F">
        <w:rPr>
          <w:webHidden/>
        </w:rPr>
        <w:fldChar w:fldCharType="end"/>
      </w:r>
      <w:r>
        <w:fldChar w:fldCharType="end"/>
      </w:r>
    </w:p>
    <w:p w14:paraId="2463A5C8" w14:textId="4BE46C10" w:rsidR="00DF529F" w:rsidRDefault="00D3573D" w:rsidP="00CD2674">
      <w:pPr>
        <w:pStyle w:val="TOC2"/>
        <w:rPr>
          <w:rFonts w:asciiTheme="minorHAnsi" w:eastAsiaTheme="minorEastAsia" w:hAnsiTheme="minorHAnsi" w:cstheme="minorBidi"/>
          <w:kern w:val="0"/>
          <w:sz w:val="22"/>
          <w:szCs w:val="22"/>
        </w:rPr>
      </w:pPr>
      <w:r>
        <w:fldChar w:fldCharType="begin"/>
      </w:r>
      <w:r>
        <w:instrText xml:space="preserve"> HYPERLINK \l "_Toc28982243" </w:instrText>
      </w:r>
      <w:r>
        <w:fldChar w:fldCharType="separate"/>
      </w:r>
      <w:r w:rsidR="00DF529F" w:rsidRPr="004B281E">
        <w:rPr>
          <w:rStyle w:val="Hyperlink"/>
        </w:rPr>
        <w:t>10.9</w:t>
      </w:r>
      <w:r w:rsidR="00DF529F">
        <w:rPr>
          <w:rFonts w:asciiTheme="minorHAnsi" w:eastAsiaTheme="minorEastAsia" w:hAnsiTheme="minorHAnsi" w:cstheme="minorBidi"/>
          <w:kern w:val="0"/>
          <w:sz w:val="22"/>
          <w:szCs w:val="22"/>
        </w:rPr>
        <w:tab/>
      </w:r>
      <w:r w:rsidR="00DF529F" w:rsidRPr="004B281E">
        <w:rPr>
          <w:rStyle w:val="Hyperlink"/>
        </w:rPr>
        <w:t>ISSUES</w:t>
      </w:r>
      <w:r w:rsidR="00DF529F">
        <w:rPr>
          <w:webHidden/>
        </w:rPr>
        <w:tab/>
      </w:r>
      <w:r w:rsidR="00DF529F">
        <w:rPr>
          <w:webHidden/>
        </w:rPr>
        <w:fldChar w:fldCharType="begin"/>
      </w:r>
      <w:r w:rsidR="00DF529F">
        <w:rPr>
          <w:webHidden/>
        </w:rPr>
        <w:instrText xml:space="preserve"> PAGEREF _Toc28982243 \h </w:instrText>
      </w:r>
      <w:r w:rsidR="00DF529F">
        <w:rPr>
          <w:webHidden/>
        </w:rPr>
      </w:r>
      <w:r w:rsidR="00DF529F">
        <w:rPr>
          <w:webHidden/>
        </w:rPr>
        <w:fldChar w:fldCharType="separate"/>
      </w:r>
      <w:ins w:id="196" w:author="Lynn Laakso" w:date="2022-09-09T14:48:00Z">
        <w:r w:rsidR="00AC5F7F">
          <w:rPr>
            <w:webHidden/>
          </w:rPr>
          <w:t>75</w:t>
        </w:r>
      </w:ins>
      <w:del w:id="197" w:author="Lynn Laakso" w:date="2022-09-09T14:47:00Z">
        <w:r w:rsidR="00DF529F" w:rsidDel="00CD2674">
          <w:rPr>
            <w:webHidden/>
          </w:rPr>
          <w:delText>75</w:delText>
        </w:r>
      </w:del>
      <w:r w:rsidR="00DF529F">
        <w:rPr>
          <w:webHidden/>
        </w:rPr>
        <w:fldChar w:fldCharType="end"/>
      </w:r>
      <w:r>
        <w:fldChar w:fldCharType="end"/>
      </w:r>
    </w:p>
    <w:p w14:paraId="1DDBB5C9" w14:textId="77777777" w:rsidR="003262BC" w:rsidRPr="000D351C" w:rsidRDefault="00DF529F" w:rsidP="00CD2674">
      <w:pPr>
        <w:pStyle w:val="TOC4"/>
      </w:pPr>
      <w:r>
        <w:fldChar w:fldCharType="end"/>
      </w:r>
    </w:p>
    <w:p w14:paraId="10D9A87A" w14:textId="77777777" w:rsidR="003262BC" w:rsidRPr="000D351C" w:rsidRDefault="003262BC">
      <w:pPr>
        <w:pStyle w:val="Heading2"/>
        <w:tabs>
          <w:tab w:val="left" w:pos="900"/>
        </w:tabs>
        <w:rPr>
          <w:noProof/>
        </w:rPr>
      </w:pPr>
      <w:bookmarkStart w:id="198" w:name="_Toc497011353"/>
      <w:bookmarkStart w:id="199" w:name="_Toc28982187"/>
      <w:r w:rsidRPr="000D351C">
        <w:rPr>
          <w:noProof/>
        </w:rPr>
        <w:lastRenderedPageBreak/>
        <w:t>PURPOSE</w:t>
      </w:r>
      <w:bookmarkEnd w:id="93"/>
      <w:bookmarkEnd w:id="94"/>
      <w:bookmarkEnd w:id="95"/>
      <w:bookmarkEnd w:id="96"/>
      <w:bookmarkEnd w:id="97"/>
      <w:bookmarkEnd w:id="98"/>
      <w:bookmarkEnd w:id="99"/>
      <w:bookmarkEnd w:id="198"/>
      <w:bookmarkEnd w:id="199"/>
    </w:p>
    <w:p w14:paraId="09211C9A" w14:textId="77777777" w:rsidR="003262BC" w:rsidRPr="000D351C" w:rsidRDefault="003262BC">
      <w:pPr>
        <w:rPr>
          <w:noProof/>
        </w:rPr>
      </w:pPr>
      <w:r w:rsidRPr="000D351C">
        <w:rPr>
          <w:noProof/>
        </w:rPr>
        <w:t xml:space="preserve">This chapter defines abstract messages for the purpose of communicating various events related to the scheduling of appointments for services or for the use of resources.  There are three basic types of messages defined in this transaction set: </w:t>
      </w:r>
      <w:r w:rsidRPr="000D351C">
        <w:rPr>
          <w:rStyle w:val="Emphasis"/>
          <w:noProof/>
        </w:rPr>
        <w:t>request transactions</w:t>
      </w:r>
      <w:r w:rsidRPr="000D351C">
        <w:rPr>
          <w:noProof/>
        </w:rPr>
        <w:t xml:space="preserve"> and their responses, </w:t>
      </w:r>
      <w:r w:rsidRPr="000D351C">
        <w:rPr>
          <w:rStyle w:val="Emphasis"/>
          <w:noProof/>
        </w:rPr>
        <w:t>query transactions</w:t>
      </w:r>
      <w:r w:rsidRPr="000D351C">
        <w:rPr>
          <w:noProof/>
        </w:rPr>
        <w:t xml:space="preserve"> and their responses, and </w:t>
      </w:r>
      <w:r w:rsidRPr="000D351C">
        <w:rPr>
          <w:rStyle w:val="Emphasis"/>
          <w:noProof/>
        </w:rPr>
        <w:t>unsolicited transactions</w:t>
      </w:r>
      <w:r w:rsidRPr="000D351C">
        <w:rPr>
          <w:noProof/>
        </w:rPr>
        <w:t xml:space="preserve"> and their responses.  Request transactions communicate requests for the scheduling of appointments for services or for the use of resources.  These transactions occur between </w:t>
      </w:r>
      <w:r w:rsidRPr="000D351C">
        <w:rPr>
          <w:rStyle w:val="Emphasis"/>
          <w:noProof/>
        </w:rPr>
        <w:t>placer</w:t>
      </w:r>
      <w:r w:rsidRPr="000D351C">
        <w:rPr>
          <w:noProof/>
        </w:rPr>
        <w:t xml:space="preserve"> (requesting) applications and </w:t>
      </w:r>
      <w:r w:rsidRPr="000D351C">
        <w:rPr>
          <w:rStyle w:val="Emphasis"/>
          <w:noProof/>
        </w:rPr>
        <w:t>filler</w:t>
      </w:r>
      <w:r w:rsidRPr="000D351C">
        <w:rPr>
          <w:noProof/>
        </w:rPr>
        <w:t xml:space="preserve"> (processing) applications.  The query and unsolicited transaction sets provide for the exchange of scheduling information between systems.  The exchange of this information is achieved either actively or passively.  The active gathering of scheduling information is performed by issuing query transactions to a filler application from a querying application.  The passive gathering of this information is performed by accepting unsolicited transactions issued by a filler application.</w:t>
      </w:r>
    </w:p>
    <w:p w14:paraId="5652EFF9" w14:textId="77777777" w:rsidR="003262BC" w:rsidRPr="000D351C" w:rsidRDefault="003262BC">
      <w:pPr>
        <w:rPr>
          <w:noProof/>
        </w:rPr>
      </w:pPr>
      <w:r w:rsidRPr="000D351C">
        <w:rPr>
          <w:noProof/>
        </w:rPr>
        <w:t>This chapter describes various roles under which applications might operate.  The roles discussed in this chapter illustrate the underlying model used to develop this specification.  They do not imply the need for a particular application model or method of implementation.</w:t>
      </w:r>
    </w:p>
    <w:p w14:paraId="46CD0DDB" w14:textId="77777777" w:rsidR="003262BC" w:rsidRPr="000D351C" w:rsidRDefault="003262BC">
      <w:pPr>
        <w:rPr>
          <w:noProof/>
        </w:rPr>
      </w:pPr>
      <w:r w:rsidRPr="000D351C">
        <w:rPr>
          <w:noProof/>
        </w:rPr>
        <w:t>This chapter defines the transactions at the seventh level, that is, the abstract message.  Various schemes are used to generate the actual characters that comprise the messages according to the communication environment.  The HL7 Encoding Rules will be used where there is not a complete Presentation Layer.  This is described in Chapter 1, "Relationship to Other Protocols."  The examples included in this chapter were constructed using the HL7 Encoding Rules.</w:t>
      </w:r>
    </w:p>
    <w:p w14:paraId="439961B3" w14:textId="77777777" w:rsidR="003262BC" w:rsidRPr="000D351C" w:rsidRDefault="003262BC">
      <w:pPr>
        <w:pStyle w:val="Heading3"/>
        <w:tabs>
          <w:tab w:val="left" w:pos="900"/>
        </w:tabs>
        <w:rPr>
          <w:noProof/>
        </w:rPr>
      </w:pPr>
      <w:bookmarkStart w:id="200" w:name="_Toc348247530"/>
      <w:bookmarkStart w:id="201" w:name="_Toc348260548"/>
      <w:bookmarkStart w:id="202" w:name="_Toc348346546"/>
      <w:bookmarkStart w:id="203" w:name="_Toc348847837"/>
      <w:bookmarkStart w:id="204" w:name="_Toc348848791"/>
      <w:bookmarkStart w:id="205" w:name="_Toc358637978"/>
      <w:bookmarkStart w:id="206" w:name="_Toc358711081"/>
      <w:bookmarkStart w:id="207" w:name="_Toc497011354"/>
      <w:bookmarkStart w:id="208" w:name="_Toc28982188"/>
      <w:r w:rsidRPr="000D351C">
        <w:rPr>
          <w:noProof/>
        </w:rPr>
        <w:t>Schedules, Appointments, Services, and Resources</w:t>
      </w:r>
      <w:bookmarkEnd w:id="200"/>
      <w:bookmarkEnd w:id="201"/>
      <w:bookmarkEnd w:id="202"/>
      <w:bookmarkEnd w:id="203"/>
      <w:bookmarkEnd w:id="204"/>
      <w:bookmarkEnd w:id="205"/>
      <w:bookmarkEnd w:id="206"/>
      <w:bookmarkEnd w:id="207"/>
      <w:bookmarkEnd w:id="208"/>
    </w:p>
    <w:p w14:paraId="6E45F361" w14:textId="77777777" w:rsidR="003262BC" w:rsidRPr="000D351C" w:rsidRDefault="003262BC" w:rsidP="009B0F5F">
      <w:pPr>
        <w:pStyle w:val="NormalIndented"/>
        <w:rPr>
          <w:noProof/>
        </w:rPr>
      </w:pPr>
      <w:r w:rsidRPr="000D351C">
        <w:rPr>
          <w:noProof/>
        </w:rPr>
        <w:t xml:space="preserve">The goal of this specification is to facilitate the communication of scheduling requests and information between applications.  Such communication involves three main subjects: </w:t>
      </w:r>
      <w:r w:rsidRPr="000D351C">
        <w:rPr>
          <w:rStyle w:val="Emphasis"/>
          <w:noProof/>
        </w:rPr>
        <w:t>schedules</w:t>
      </w:r>
      <w:r w:rsidRPr="000D351C">
        <w:rPr>
          <w:noProof/>
        </w:rPr>
        <w:t xml:space="preserve">, </w:t>
      </w:r>
      <w:r w:rsidRPr="000D351C">
        <w:rPr>
          <w:rStyle w:val="Emphasis"/>
          <w:noProof/>
        </w:rPr>
        <w:t>appointments</w:t>
      </w:r>
      <w:r w:rsidRPr="000D351C">
        <w:rPr>
          <w:noProof/>
        </w:rPr>
        <w:t xml:space="preserve">, and </w:t>
      </w:r>
      <w:r w:rsidRPr="000D351C">
        <w:rPr>
          <w:rStyle w:val="Emphasis"/>
          <w:noProof/>
        </w:rPr>
        <w:t>services and resources</w:t>
      </w:r>
      <w:r w:rsidRPr="000D351C">
        <w:rPr>
          <w:noProof/>
        </w:rPr>
        <w:t xml:space="preserve">.  Schedules control the occurrence of certain services and the use of particular resources.  They consist of a set of open, booked and blocked slots for one particular service or resource.  </w:t>
      </w:r>
      <w:r w:rsidRPr="000D351C">
        <w:rPr>
          <w:rStyle w:val="Emphasis"/>
          <w:noProof/>
        </w:rPr>
        <w:t>Open slots</w:t>
      </w:r>
      <w:r w:rsidRPr="000D351C">
        <w:rPr>
          <w:noProof/>
        </w:rPr>
        <w:t xml:space="preserve"> are periods of time on a schedule during which a service may occur, and/or a resource is available for use.  </w:t>
      </w:r>
      <w:r w:rsidRPr="000D351C">
        <w:rPr>
          <w:rStyle w:val="Emphasis"/>
          <w:noProof/>
        </w:rPr>
        <w:t>Booked slots</w:t>
      </w:r>
      <w:r w:rsidRPr="000D351C">
        <w:rPr>
          <w:noProof/>
        </w:rPr>
        <w:t xml:space="preserve"> are periods of time on a schedule that have already been reserved.  </w:t>
      </w:r>
      <w:r w:rsidRPr="000D351C">
        <w:rPr>
          <w:rStyle w:val="Emphasis"/>
          <w:noProof/>
        </w:rPr>
        <w:t>Appointments</w:t>
      </w:r>
      <w:r w:rsidRPr="000D351C">
        <w:rPr>
          <w:noProof/>
        </w:rPr>
        <w:t xml:space="preserve"> occupy sets of one or more booked slots on a schedule.  They describe the nature of the service and/or the use of the resource, the person or persons responsible for the appointment's booking, and other information relevant to the booking and execution of an appointment.  </w:t>
      </w:r>
      <w:r w:rsidRPr="000D351C">
        <w:rPr>
          <w:rStyle w:val="Emphasis"/>
          <w:noProof/>
        </w:rPr>
        <w:t>Blocked slots</w:t>
      </w:r>
      <w:r w:rsidRPr="000D351C">
        <w:rPr>
          <w:noProof/>
        </w:rPr>
        <w:t xml:space="preserve"> on a schedule are periods of time during which a service or resource is unavailable for reasons other than booked appointments (for example, a piece of equipment might be unavailable for maintenance reasons).</w:t>
      </w:r>
    </w:p>
    <w:p w14:paraId="0C96CAE6" w14:textId="77777777" w:rsidR="003262BC" w:rsidRPr="000D351C" w:rsidRDefault="003262BC" w:rsidP="009B0F5F">
      <w:pPr>
        <w:pStyle w:val="NormalIndented"/>
        <w:rPr>
          <w:noProof/>
        </w:rPr>
      </w:pPr>
      <w:r w:rsidRPr="000D351C">
        <w:rPr>
          <w:noProof/>
        </w:rPr>
        <w:t xml:space="preserve">In the context of this chapter, services and resources are those things that are controlled by schedules.  </w:t>
      </w:r>
      <w:r w:rsidRPr="000D351C">
        <w:rPr>
          <w:rStyle w:val="Emphasis"/>
          <w:noProof/>
        </w:rPr>
        <w:t>Services</w:t>
      </w:r>
      <w:r w:rsidRPr="000D351C">
        <w:rPr>
          <w:noProof/>
        </w:rPr>
        <w:t xml:space="preserve"> are real-world events, such as clinic appointments, the performance of which is controlled by a schedule.  Often, these kinds of activities relate to the care of a patient.  In other words, appointments for services often schedule a service for one or more patients.  </w:t>
      </w:r>
      <w:r w:rsidRPr="000D351C">
        <w:rPr>
          <w:rStyle w:val="Emphasis"/>
          <w:noProof/>
        </w:rPr>
        <w:t>Resources</w:t>
      </w:r>
      <w:r w:rsidRPr="000D351C">
        <w:rPr>
          <w:noProof/>
        </w:rPr>
        <w:t xml:space="preserve"> are tangible items whose use is controlled by a schedule.  These "items" are often people, locations, or things low in supply but high in demand.</w:t>
      </w:r>
    </w:p>
    <w:p w14:paraId="0FF29A5F" w14:textId="77777777" w:rsidR="003262BC" w:rsidRPr="000D351C" w:rsidRDefault="003262BC">
      <w:pPr>
        <w:pStyle w:val="Heading4"/>
        <w:tabs>
          <w:tab w:val="num" w:pos="2160"/>
        </w:tabs>
        <w:rPr>
          <w:noProof/>
          <w:vanish/>
        </w:rPr>
      </w:pPr>
      <w:bookmarkStart w:id="209" w:name="_Toc175631788"/>
      <w:bookmarkEnd w:id="209"/>
    </w:p>
    <w:p w14:paraId="6918E68E" w14:textId="77777777" w:rsidR="003262BC" w:rsidRPr="000D351C" w:rsidRDefault="003262BC">
      <w:pPr>
        <w:pStyle w:val="Heading4"/>
        <w:tabs>
          <w:tab w:val="num" w:pos="2160"/>
        </w:tabs>
        <w:rPr>
          <w:noProof/>
        </w:rPr>
      </w:pPr>
      <w:bookmarkStart w:id="210" w:name="_Toc497011355"/>
      <w:r w:rsidRPr="000D351C">
        <w:rPr>
          <w:noProof/>
        </w:rPr>
        <w:t>Schedules</w:t>
      </w:r>
      <w:bookmarkEnd w:id="210"/>
      <w:r w:rsidR="003D291E" w:rsidRPr="000D351C">
        <w:rPr>
          <w:noProof/>
        </w:rPr>
        <w:fldChar w:fldCharType="begin"/>
      </w:r>
      <w:r w:rsidRPr="000D351C">
        <w:rPr>
          <w:noProof/>
        </w:rPr>
        <w:instrText xml:space="preserve"> XE "Schedules" </w:instrText>
      </w:r>
      <w:r w:rsidR="003D291E" w:rsidRPr="000D351C">
        <w:rPr>
          <w:noProof/>
        </w:rPr>
        <w:fldChar w:fldCharType="end"/>
      </w:r>
    </w:p>
    <w:p w14:paraId="7B51D0B1" w14:textId="77777777" w:rsidR="003262BC" w:rsidRPr="000D351C" w:rsidRDefault="003262BC" w:rsidP="009B0F5F">
      <w:pPr>
        <w:pStyle w:val="NormalIndented"/>
        <w:rPr>
          <w:noProof/>
        </w:rPr>
      </w:pPr>
      <w:r w:rsidRPr="000D351C">
        <w:rPr>
          <w:noProof/>
        </w:rPr>
        <w:t xml:space="preserve">A </w:t>
      </w:r>
      <w:r w:rsidRPr="000D351C">
        <w:rPr>
          <w:rStyle w:val="Emphasis"/>
          <w:noProof/>
        </w:rPr>
        <w:t>schedule</w:t>
      </w:r>
      <w:r w:rsidRPr="000D351C">
        <w:rPr>
          <w:noProof/>
        </w:rPr>
        <w:t xml:space="preserve"> controls the dates and times available for the performance of a service and/or the use of a resource.  One schedule applies to one service or resource, since each service or resource can be reserved independently of the others.  (If two or more services, people, locations, or things cannot be reserved independently of one another, they are considered to be one activity or resource.)  A schedule consists of slots of time during which the controlled service or resource is potentially available for performance or use.  Slots are categorized as open, booked, or blocked.  An open slot on a schedule indicates that the service or resource is available for performance or use during that period of time.  A booked slot indicates that the service or resource is not available during the time period, because an appointment has been scheduled.  A blocked slot indicates that a service or resource is unavailable for reasons other than a scheduled appointment.</w:t>
      </w:r>
    </w:p>
    <w:p w14:paraId="0CC000DA" w14:textId="77777777" w:rsidR="003262BC" w:rsidRPr="000D351C" w:rsidRDefault="003262BC" w:rsidP="009B0F5F">
      <w:pPr>
        <w:pStyle w:val="NormalIndented"/>
        <w:rPr>
          <w:noProof/>
        </w:rPr>
      </w:pPr>
      <w:r w:rsidRPr="000D351C">
        <w:rPr>
          <w:noProof/>
        </w:rPr>
        <w:lastRenderedPageBreak/>
        <w:t>The real-world, non-automated analog of the schedule described above is a standard appointment book.  These books are generally organized with rows of time slots, during which a service or resource is available.  The following figure illustrates an excerpt from such an appointment book.</w:t>
      </w:r>
    </w:p>
    <w:p w14:paraId="3CED6A10" w14:textId="77777777" w:rsidR="003262BC" w:rsidRPr="000D351C" w:rsidRDefault="003262BC">
      <w:pPr>
        <w:pStyle w:val="OtherTableCaption"/>
        <w:rPr>
          <w:noProof/>
        </w:rPr>
      </w:pPr>
      <w:r w:rsidRPr="000D351C">
        <w:rPr>
          <w:noProof/>
        </w:rPr>
        <w:t>Figure 10-1.  An example excerpt from an appointment book</w:t>
      </w:r>
      <w:r w:rsidR="003D291E" w:rsidRPr="000D351C">
        <w:rPr>
          <w:noProof/>
        </w:rPr>
        <w:fldChar w:fldCharType="begin"/>
      </w:r>
      <w:r w:rsidRPr="000D351C">
        <w:rPr>
          <w:noProof/>
        </w:rPr>
        <w:instrText xml:space="preserve"> XE "Figure 10-1.  An example excerpt from an appointment book" </w:instrText>
      </w:r>
      <w:r w:rsidR="003D291E" w:rsidRPr="000D351C">
        <w:rPr>
          <w:noProof/>
        </w:rPr>
        <w:fldChar w:fldCharType="end"/>
      </w:r>
    </w:p>
    <w:tbl>
      <w:tblPr>
        <w:tblW w:w="0" w:type="auto"/>
        <w:jc w:val="center"/>
        <w:tblLayout w:type="fixed"/>
        <w:tblLook w:val="0000" w:firstRow="0" w:lastRow="0" w:firstColumn="0" w:lastColumn="0" w:noHBand="0" w:noVBand="0"/>
      </w:tblPr>
      <w:tblGrid>
        <w:gridCol w:w="1166"/>
        <w:gridCol w:w="284"/>
        <w:gridCol w:w="1843"/>
        <w:gridCol w:w="493"/>
        <w:gridCol w:w="1440"/>
        <w:gridCol w:w="302"/>
        <w:gridCol w:w="1440"/>
        <w:gridCol w:w="302"/>
        <w:gridCol w:w="1440"/>
      </w:tblGrid>
      <w:tr w:rsidR="003262BC" w:rsidRPr="000D351C" w14:paraId="6688E93D" w14:textId="77777777" w:rsidTr="00B31613">
        <w:trPr>
          <w:jc w:val="center"/>
        </w:trPr>
        <w:tc>
          <w:tcPr>
            <w:tcW w:w="1166" w:type="dxa"/>
          </w:tcPr>
          <w:p w14:paraId="7B0AAA7F" w14:textId="77777777" w:rsidR="003262BC" w:rsidRPr="000D351C" w:rsidRDefault="003262BC">
            <w:pPr>
              <w:pStyle w:val="OtherTableBody"/>
              <w:rPr>
                <w:rFonts w:ascii="Arial" w:hAnsi="Arial"/>
                <w:noProof/>
                <w:lang w:val="en-US"/>
              </w:rPr>
            </w:pPr>
          </w:p>
        </w:tc>
        <w:tc>
          <w:tcPr>
            <w:tcW w:w="284" w:type="dxa"/>
          </w:tcPr>
          <w:p w14:paraId="633BBD4D" w14:textId="77777777" w:rsidR="003262BC" w:rsidRPr="000D351C" w:rsidRDefault="003262BC">
            <w:pPr>
              <w:pStyle w:val="OtherTableBody"/>
              <w:rPr>
                <w:rFonts w:ascii="Arial" w:hAnsi="Arial"/>
                <w:b/>
                <w:noProof/>
                <w:lang w:val="en-US"/>
              </w:rPr>
            </w:pPr>
          </w:p>
        </w:tc>
        <w:tc>
          <w:tcPr>
            <w:tcW w:w="1843" w:type="dxa"/>
          </w:tcPr>
          <w:p w14:paraId="05DA13DC"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Date:</w:t>
            </w:r>
          </w:p>
        </w:tc>
        <w:tc>
          <w:tcPr>
            <w:tcW w:w="493" w:type="dxa"/>
          </w:tcPr>
          <w:p w14:paraId="1A388D15" w14:textId="77777777" w:rsidR="003262BC" w:rsidRPr="000D351C" w:rsidRDefault="003262BC">
            <w:pPr>
              <w:pStyle w:val="OtherTableBody"/>
              <w:rPr>
                <w:rFonts w:ascii="Arial" w:hAnsi="Arial"/>
                <w:noProof/>
                <w:lang w:val="en-US"/>
              </w:rPr>
            </w:pPr>
          </w:p>
        </w:tc>
        <w:tc>
          <w:tcPr>
            <w:tcW w:w="1440" w:type="dxa"/>
          </w:tcPr>
          <w:p w14:paraId="06890DEA" w14:textId="77777777" w:rsidR="003262BC" w:rsidRPr="000D351C" w:rsidRDefault="003262BC">
            <w:pPr>
              <w:pStyle w:val="OtherTableBody"/>
              <w:rPr>
                <w:rFonts w:ascii="Arial" w:hAnsi="Arial"/>
                <w:noProof/>
                <w:lang w:val="en-US"/>
              </w:rPr>
            </w:pPr>
            <w:r w:rsidRPr="000D351C">
              <w:rPr>
                <w:rFonts w:ascii="Arial" w:hAnsi="Arial"/>
                <w:noProof/>
                <w:lang w:val="en-US"/>
              </w:rPr>
              <w:t>May 17, 1994</w:t>
            </w:r>
          </w:p>
        </w:tc>
        <w:tc>
          <w:tcPr>
            <w:tcW w:w="302" w:type="dxa"/>
          </w:tcPr>
          <w:p w14:paraId="52E76EB9" w14:textId="77777777" w:rsidR="003262BC" w:rsidRPr="000D351C" w:rsidRDefault="003262BC">
            <w:pPr>
              <w:pStyle w:val="OtherTableBody"/>
              <w:rPr>
                <w:rFonts w:ascii="Arial" w:hAnsi="Arial"/>
                <w:noProof/>
                <w:lang w:val="en-US"/>
              </w:rPr>
            </w:pPr>
          </w:p>
        </w:tc>
        <w:tc>
          <w:tcPr>
            <w:tcW w:w="1440" w:type="dxa"/>
          </w:tcPr>
          <w:p w14:paraId="138F8933" w14:textId="77777777" w:rsidR="003262BC" w:rsidRPr="000D351C" w:rsidRDefault="003262BC">
            <w:pPr>
              <w:pStyle w:val="OtherTableBody"/>
              <w:rPr>
                <w:rFonts w:ascii="Arial" w:hAnsi="Arial"/>
                <w:noProof/>
                <w:lang w:val="en-US"/>
              </w:rPr>
            </w:pPr>
          </w:p>
        </w:tc>
        <w:tc>
          <w:tcPr>
            <w:tcW w:w="302" w:type="dxa"/>
          </w:tcPr>
          <w:p w14:paraId="048F22C7" w14:textId="77777777" w:rsidR="003262BC" w:rsidRPr="000D351C" w:rsidRDefault="003262BC">
            <w:pPr>
              <w:pStyle w:val="OtherTableBody"/>
              <w:rPr>
                <w:rFonts w:ascii="Arial" w:hAnsi="Arial"/>
                <w:noProof/>
                <w:lang w:val="en-US"/>
              </w:rPr>
            </w:pPr>
          </w:p>
        </w:tc>
        <w:tc>
          <w:tcPr>
            <w:tcW w:w="1440" w:type="dxa"/>
          </w:tcPr>
          <w:p w14:paraId="0235D715" w14:textId="77777777" w:rsidR="003262BC" w:rsidRPr="000D351C" w:rsidRDefault="003262BC">
            <w:pPr>
              <w:pStyle w:val="OtherTableBody"/>
              <w:rPr>
                <w:rFonts w:ascii="Arial" w:hAnsi="Arial"/>
                <w:noProof/>
                <w:lang w:val="en-US"/>
              </w:rPr>
            </w:pPr>
          </w:p>
        </w:tc>
      </w:tr>
      <w:tr w:rsidR="003262BC" w:rsidRPr="000D351C" w14:paraId="07B41EA4" w14:textId="77777777" w:rsidTr="00B31613">
        <w:trPr>
          <w:jc w:val="center"/>
        </w:trPr>
        <w:tc>
          <w:tcPr>
            <w:tcW w:w="1166" w:type="dxa"/>
          </w:tcPr>
          <w:p w14:paraId="2D68B43D" w14:textId="77777777" w:rsidR="003262BC" w:rsidRPr="000D351C" w:rsidRDefault="003262BC">
            <w:pPr>
              <w:pStyle w:val="OtherTableBody"/>
              <w:rPr>
                <w:rFonts w:ascii="Arial" w:hAnsi="Arial"/>
                <w:noProof/>
                <w:lang w:val="en-US"/>
              </w:rPr>
            </w:pPr>
          </w:p>
        </w:tc>
        <w:tc>
          <w:tcPr>
            <w:tcW w:w="2127" w:type="dxa"/>
            <w:gridSpan w:val="2"/>
            <w:tcBorders>
              <w:top w:val="single" w:sz="6" w:space="0" w:color="auto"/>
              <w:left w:val="single" w:sz="6" w:space="0" w:color="auto"/>
              <w:bottom w:val="single" w:sz="6" w:space="0" w:color="auto"/>
            </w:tcBorders>
          </w:tcPr>
          <w:p w14:paraId="24D741EF"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A</w:t>
            </w:r>
          </w:p>
        </w:tc>
        <w:tc>
          <w:tcPr>
            <w:tcW w:w="1933" w:type="dxa"/>
            <w:gridSpan w:val="2"/>
            <w:tcBorders>
              <w:top w:val="single" w:sz="6" w:space="0" w:color="auto"/>
              <w:left w:val="single" w:sz="6" w:space="0" w:color="auto"/>
              <w:bottom w:val="single" w:sz="6" w:space="0" w:color="auto"/>
              <w:right w:val="single" w:sz="6" w:space="0" w:color="auto"/>
            </w:tcBorders>
          </w:tcPr>
          <w:p w14:paraId="7109230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B</w:t>
            </w:r>
          </w:p>
        </w:tc>
        <w:tc>
          <w:tcPr>
            <w:tcW w:w="1742" w:type="dxa"/>
            <w:gridSpan w:val="2"/>
            <w:tcBorders>
              <w:top w:val="single" w:sz="6" w:space="0" w:color="auto"/>
              <w:left w:val="single" w:sz="6" w:space="0" w:color="auto"/>
              <w:bottom w:val="single" w:sz="6" w:space="0" w:color="auto"/>
              <w:right w:val="single" w:sz="6" w:space="0" w:color="auto"/>
            </w:tcBorders>
          </w:tcPr>
          <w:p w14:paraId="069175AD"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C</w:t>
            </w:r>
          </w:p>
        </w:tc>
        <w:tc>
          <w:tcPr>
            <w:tcW w:w="1742" w:type="dxa"/>
            <w:gridSpan w:val="2"/>
            <w:tcBorders>
              <w:top w:val="single" w:sz="6" w:space="0" w:color="auto"/>
              <w:left w:val="single" w:sz="6" w:space="0" w:color="auto"/>
              <w:bottom w:val="single" w:sz="6" w:space="0" w:color="auto"/>
              <w:right w:val="single" w:sz="6" w:space="0" w:color="auto"/>
            </w:tcBorders>
          </w:tcPr>
          <w:p w14:paraId="155C0EE5" w14:textId="77777777" w:rsidR="003262BC" w:rsidRPr="000D351C" w:rsidRDefault="003262BC">
            <w:pPr>
              <w:pStyle w:val="OtherTableBody"/>
              <w:jc w:val="center"/>
              <w:rPr>
                <w:rStyle w:val="Strong"/>
                <w:rFonts w:ascii="Arial" w:hAnsi="Arial" w:cs="Arial"/>
                <w:noProof/>
                <w:lang w:val="en-US"/>
              </w:rPr>
            </w:pPr>
            <w:r w:rsidRPr="000D351C">
              <w:rPr>
                <w:rStyle w:val="Strong"/>
                <w:rFonts w:ascii="Arial" w:hAnsi="Arial" w:cs="Arial"/>
                <w:noProof/>
                <w:lang w:val="en-US"/>
              </w:rPr>
              <w:t>Room D</w:t>
            </w:r>
          </w:p>
        </w:tc>
      </w:tr>
      <w:tr w:rsidR="00B31613" w:rsidRPr="000D351C" w14:paraId="2610B975" w14:textId="77777777" w:rsidTr="00B31613">
        <w:trPr>
          <w:jc w:val="center"/>
        </w:trPr>
        <w:tc>
          <w:tcPr>
            <w:tcW w:w="1166" w:type="dxa"/>
            <w:tcBorders>
              <w:top w:val="single" w:sz="6" w:space="0" w:color="auto"/>
              <w:left w:val="single" w:sz="6" w:space="0" w:color="auto"/>
            </w:tcBorders>
          </w:tcPr>
          <w:p w14:paraId="24083CF1"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8:00 am</w:t>
            </w:r>
          </w:p>
        </w:tc>
        <w:tc>
          <w:tcPr>
            <w:tcW w:w="284" w:type="dxa"/>
            <w:tcBorders>
              <w:top w:val="single" w:sz="6" w:space="0" w:color="auto"/>
              <w:left w:val="single" w:sz="6" w:space="0" w:color="auto"/>
              <w:bottom w:val="single" w:sz="6" w:space="0" w:color="auto"/>
            </w:tcBorders>
            <w:shd w:val="pct20" w:color="auto" w:fill="auto"/>
          </w:tcPr>
          <w:p w14:paraId="6B16A857"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5F44F3AF"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493" w:type="dxa"/>
            <w:tcBorders>
              <w:top w:val="single" w:sz="6" w:space="0" w:color="auto"/>
              <w:left w:val="single" w:sz="6" w:space="0" w:color="auto"/>
              <w:bottom w:val="single" w:sz="6" w:space="0" w:color="auto"/>
            </w:tcBorders>
          </w:tcPr>
          <w:p w14:paraId="734577E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B16F33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4A7DC50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5FC3F8F"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491F3C9F"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657A46" w14:textId="77777777" w:rsidR="003262BC" w:rsidRPr="000D351C" w:rsidRDefault="003262BC">
            <w:pPr>
              <w:pStyle w:val="OtherTableBody"/>
              <w:rPr>
                <w:rFonts w:ascii="Arial" w:hAnsi="Arial"/>
                <w:noProof/>
                <w:lang w:val="en-US"/>
              </w:rPr>
            </w:pPr>
          </w:p>
        </w:tc>
      </w:tr>
      <w:tr w:rsidR="00B31613" w:rsidRPr="000D351C" w14:paraId="34BCA0AB" w14:textId="77777777" w:rsidTr="00B31613">
        <w:trPr>
          <w:jc w:val="center"/>
        </w:trPr>
        <w:tc>
          <w:tcPr>
            <w:tcW w:w="1166" w:type="dxa"/>
            <w:tcBorders>
              <w:left w:val="single" w:sz="6" w:space="0" w:color="auto"/>
            </w:tcBorders>
          </w:tcPr>
          <w:p w14:paraId="6AA771CD"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bottom w:val="single" w:sz="6" w:space="0" w:color="auto"/>
            </w:tcBorders>
            <w:shd w:val="pct20" w:color="auto" w:fill="auto"/>
          </w:tcPr>
          <w:p w14:paraId="34C5BD6F"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1011DBF"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tcPr>
          <w:p w14:paraId="42DEFAB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7F45C9AC"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3356C1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2444289" w14:textId="77777777" w:rsidR="003262BC" w:rsidRPr="000D351C" w:rsidRDefault="003262BC">
            <w:pPr>
              <w:pStyle w:val="OtherTableBody"/>
              <w:rPr>
                <w:rFonts w:ascii="Arial" w:hAnsi="Arial"/>
                <w:noProof/>
                <w:lang w:val="en-US"/>
              </w:rPr>
            </w:pPr>
            <w:r w:rsidRPr="000D351C">
              <w:rPr>
                <w:rFonts w:ascii="Arial" w:hAnsi="Arial"/>
                <w:noProof/>
                <w:lang w:val="en-US"/>
              </w:rPr>
              <w:t>Closed for</w:t>
            </w:r>
          </w:p>
        </w:tc>
        <w:tc>
          <w:tcPr>
            <w:tcW w:w="302" w:type="dxa"/>
            <w:tcBorders>
              <w:top w:val="single" w:sz="6" w:space="0" w:color="auto"/>
              <w:left w:val="single" w:sz="6" w:space="0" w:color="auto"/>
              <w:bottom w:val="single" w:sz="6" w:space="0" w:color="auto"/>
            </w:tcBorders>
          </w:tcPr>
          <w:p w14:paraId="2FB9350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F33E3F2" w14:textId="77777777" w:rsidR="003262BC" w:rsidRPr="000D351C" w:rsidRDefault="003262BC">
            <w:pPr>
              <w:pStyle w:val="OtherTableBody"/>
              <w:rPr>
                <w:rFonts w:ascii="Arial" w:hAnsi="Arial"/>
                <w:noProof/>
                <w:lang w:val="en-US"/>
              </w:rPr>
            </w:pPr>
          </w:p>
        </w:tc>
      </w:tr>
      <w:tr w:rsidR="00B31613" w:rsidRPr="000D351C" w14:paraId="696361EC" w14:textId="77777777" w:rsidTr="00B31613">
        <w:trPr>
          <w:jc w:val="center"/>
        </w:trPr>
        <w:tc>
          <w:tcPr>
            <w:tcW w:w="1166" w:type="dxa"/>
            <w:tcBorders>
              <w:left w:val="single" w:sz="6" w:space="0" w:color="auto"/>
            </w:tcBorders>
          </w:tcPr>
          <w:p w14:paraId="436C8D5F"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20" w:color="auto" w:fill="auto"/>
          </w:tcPr>
          <w:p w14:paraId="367859C4"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42188F64" w14:textId="77777777" w:rsidR="003262BC" w:rsidRPr="000D351C" w:rsidRDefault="003262BC">
            <w:pPr>
              <w:pStyle w:val="OtherTableBody"/>
              <w:rPr>
                <w:rFonts w:ascii="Arial" w:hAnsi="Arial"/>
                <w:noProof/>
                <w:lang w:val="en-US"/>
              </w:rPr>
            </w:pPr>
            <w:r w:rsidRPr="000D351C">
              <w:rPr>
                <w:rFonts w:ascii="Arial" w:hAnsi="Arial"/>
                <w:noProof/>
                <w:lang w:val="en-US"/>
              </w:rPr>
              <w:t>Physical</w:t>
            </w:r>
          </w:p>
        </w:tc>
        <w:tc>
          <w:tcPr>
            <w:tcW w:w="493" w:type="dxa"/>
            <w:tcBorders>
              <w:top w:val="single" w:sz="6" w:space="0" w:color="auto"/>
              <w:left w:val="single" w:sz="6" w:space="0" w:color="auto"/>
              <w:bottom w:val="single" w:sz="6" w:space="0" w:color="auto"/>
            </w:tcBorders>
            <w:shd w:val="pct20" w:color="auto" w:fill="auto"/>
          </w:tcPr>
          <w:p w14:paraId="4341CB5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E22A48B"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c>
          <w:tcPr>
            <w:tcW w:w="302" w:type="dxa"/>
            <w:tcBorders>
              <w:top w:val="single" w:sz="6" w:space="0" w:color="auto"/>
              <w:left w:val="single" w:sz="6" w:space="0" w:color="auto"/>
              <w:bottom w:val="single" w:sz="6" w:space="0" w:color="auto"/>
            </w:tcBorders>
            <w:shd w:val="diagStripe" w:color="auto" w:fill="auto"/>
          </w:tcPr>
          <w:p w14:paraId="220F3D7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DB5D752" w14:textId="77777777" w:rsidR="003262BC" w:rsidRPr="000D351C" w:rsidRDefault="008E66B0">
            <w:pPr>
              <w:pStyle w:val="OtherTableBody"/>
              <w:rPr>
                <w:rFonts w:ascii="Arial" w:hAnsi="Arial"/>
                <w:noProof/>
                <w:lang w:val="en-US"/>
              </w:rPr>
            </w:pPr>
            <w:r w:rsidRPr="000D351C">
              <w:rPr>
                <w:rFonts w:ascii="Arial" w:hAnsi="Arial"/>
                <w:noProof/>
                <w:lang w:val="en-US"/>
              </w:rPr>
              <w:t>R</w:t>
            </w:r>
            <w:r w:rsidR="003262BC" w:rsidRPr="000D351C">
              <w:rPr>
                <w:rFonts w:ascii="Arial" w:hAnsi="Arial"/>
                <w:noProof/>
                <w:lang w:val="en-US"/>
              </w:rPr>
              <w:t>emodeling</w:t>
            </w:r>
          </w:p>
        </w:tc>
        <w:tc>
          <w:tcPr>
            <w:tcW w:w="302" w:type="dxa"/>
            <w:tcBorders>
              <w:top w:val="single" w:sz="6" w:space="0" w:color="auto"/>
              <w:left w:val="single" w:sz="6" w:space="0" w:color="auto"/>
              <w:bottom w:val="single" w:sz="6" w:space="0" w:color="auto"/>
            </w:tcBorders>
          </w:tcPr>
          <w:p w14:paraId="04123D82"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4ACE5A1A" w14:textId="77777777" w:rsidR="003262BC" w:rsidRPr="000D351C" w:rsidRDefault="003262BC">
            <w:pPr>
              <w:pStyle w:val="OtherTableBody"/>
              <w:rPr>
                <w:rFonts w:ascii="Arial" w:hAnsi="Arial"/>
                <w:noProof/>
                <w:lang w:val="en-US"/>
              </w:rPr>
            </w:pPr>
          </w:p>
        </w:tc>
      </w:tr>
      <w:tr w:rsidR="00B31613" w:rsidRPr="000D351C" w14:paraId="092EC686" w14:textId="77777777" w:rsidTr="00B31613">
        <w:trPr>
          <w:jc w:val="center"/>
        </w:trPr>
        <w:tc>
          <w:tcPr>
            <w:tcW w:w="1166" w:type="dxa"/>
            <w:tcBorders>
              <w:left w:val="single" w:sz="6" w:space="0" w:color="auto"/>
            </w:tcBorders>
          </w:tcPr>
          <w:p w14:paraId="24B089B5"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:45   </w:t>
            </w:r>
          </w:p>
        </w:tc>
        <w:tc>
          <w:tcPr>
            <w:tcW w:w="284" w:type="dxa"/>
            <w:tcBorders>
              <w:top w:val="single" w:sz="6" w:space="0" w:color="auto"/>
              <w:left w:val="single" w:sz="6" w:space="0" w:color="auto"/>
            </w:tcBorders>
            <w:shd w:val="pct20" w:color="auto" w:fill="auto"/>
          </w:tcPr>
          <w:p w14:paraId="239F989B"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3CAE4076" w14:textId="77777777" w:rsidR="003262BC" w:rsidRPr="000D351C" w:rsidRDefault="003262BC">
            <w:pPr>
              <w:pStyle w:val="OtherTableBody"/>
              <w:rPr>
                <w:rFonts w:ascii="Arial" w:hAnsi="Arial"/>
                <w:noProof/>
                <w:lang w:val="en-US"/>
              </w:rPr>
            </w:pPr>
            <w:r w:rsidRPr="000D351C">
              <w:rPr>
                <w:rFonts w:ascii="Arial" w:hAnsi="Arial"/>
                <w:noProof/>
                <w:lang w:val="en-US"/>
              </w:rPr>
              <w:t>Exam</w:t>
            </w:r>
          </w:p>
        </w:tc>
        <w:tc>
          <w:tcPr>
            <w:tcW w:w="493" w:type="dxa"/>
            <w:tcBorders>
              <w:top w:val="single" w:sz="6" w:space="0" w:color="auto"/>
              <w:left w:val="single" w:sz="6" w:space="0" w:color="auto"/>
              <w:bottom w:val="single" w:sz="6" w:space="0" w:color="auto"/>
            </w:tcBorders>
            <w:shd w:val="pct20" w:color="auto" w:fill="auto"/>
          </w:tcPr>
          <w:p w14:paraId="03EBB3A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457DDC5"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c>
          <w:tcPr>
            <w:tcW w:w="302" w:type="dxa"/>
            <w:tcBorders>
              <w:top w:val="single" w:sz="6" w:space="0" w:color="auto"/>
              <w:left w:val="single" w:sz="6" w:space="0" w:color="auto"/>
              <w:bottom w:val="single" w:sz="6" w:space="0" w:color="auto"/>
            </w:tcBorders>
            <w:shd w:val="diagStripe" w:color="auto" w:fill="auto"/>
          </w:tcPr>
          <w:p w14:paraId="39E388B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69008628"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tcPr>
          <w:p w14:paraId="542796C7"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0DD03FDD" w14:textId="77777777" w:rsidR="003262BC" w:rsidRPr="000D351C" w:rsidRDefault="003262BC">
            <w:pPr>
              <w:pStyle w:val="OtherTableBody"/>
              <w:rPr>
                <w:rFonts w:ascii="Arial" w:hAnsi="Arial"/>
                <w:noProof/>
                <w:lang w:val="en-US"/>
              </w:rPr>
            </w:pPr>
          </w:p>
        </w:tc>
      </w:tr>
      <w:tr w:rsidR="00B31613" w:rsidRPr="000D351C" w14:paraId="79B1EE45" w14:textId="77777777" w:rsidTr="00B31613">
        <w:trPr>
          <w:jc w:val="center"/>
        </w:trPr>
        <w:tc>
          <w:tcPr>
            <w:tcW w:w="1166" w:type="dxa"/>
            <w:tcBorders>
              <w:left w:val="single" w:sz="6" w:space="0" w:color="auto"/>
            </w:tcBorders>
          </w:tcPr>
          <w:p w14:paraId="6282AFDC"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9:00 am</w:t>
            </w:r>
          </w:p>
        </w:tc>
        <w:tc>
          <w:tcPr>
            <w:tcW w:w="284" w:type="dxa"/>
            <w:tcBorders>
              <w:top w:val="single" w:sz="6" w:space="0" w:color="auto"/>
              <w:left w:val="single" w:sz="6" w:space="0" w:color="auto"/>
              <w:bottom w:val="single" w:sz="6" w:space="0" w:color="auto"/>
            </w:tcBorders>
            <w:shd w:val="pct50" w:color="auto" w:fill="auto"/>
          </w:tcPr>
          <w:p w14:paraId="4AA17911"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2FAE5B77" w14:textId="77777777" w:rsidR="003262BC" w:rsidRPr="000D351C" w:rsidRDefault="003262BC">
            <w:pPr>
              <w:pStyle w:val="OtherTableBody"/>
              <w:rPr>
                <w:rFonts w:ascii="Arial" w:hAnsi="Arial"/>
                <w:noProof/>
                <w:lang w:val="en-US"/>
              </w:rPr>
            </w:pPr>
            <w:r w:rsidRPr="000D351C">
              <w:rPr>
                <w:rFonts w:ascii="Arial" w:hAnsi="Arial"/>
                <w:noProof/>
                <w:lang w:val="en-US"/>
              </w:rPr>
              <w:t>Pat: E Everywoman</w:t>
            </w:r>
          </w:p>
        </w:tc>
        <w:tc>
          <w:tcPr>
            <w:tcW w:w="493" w:type="dxa"/>
            <w:tcBorders>
              <w:top w:val="single" w:sz="6" w:space="0" w:color="auto"/>
              <w:left w:val="single" w:sz="6" w:space="0" w:color="auto"/>
              <w:bottom w:val="single" w:sz="6" w:space="0" w:color="auto"/>
            </w:tcBorders>
            <w:shd w:val="pct20" w:color="auto" w:fill="auto"/>
          </w:tcPr>
          <w:p w14:paraId="4EF7B959"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08E725D" w14:textId="77777777" w:rsidR="003262BC" w:rsidRPr="000D351C" w:rsidRDefault="003262BC">
            <w:pPr>
              <w:pStyle w:val="OtherTableBody"/>
              <w:rPr>
                <w:rFonts w:ascii="Arial" w:hAnsi="Arial"/>
                <w:noProof/>
                <w:lang w:val="en-US"/>
              </w:rPr>
            </w:pPr>
            <w:r w:rsidRPr="000D351C">
              <w:rPr>
                <w:rFonts w:ascii="Arial" w:hAnsi="Arial"/>
                <w:noProof/>
                <w:lang w:val="en-US"/>
              </w:rPr>
              <w:t>Allergy</w:t>
            </w:r>
          </w:p>
        </w:tc>
        <w:tc>
          <w:tcPr>
            <w:tcW w:w="302" w:type="dxa"/>
            <w:tcBorders>
              <w:top w:val="single" w:sz="6" w:space="0" w:color="auto"/>
              <w:left w:val="single" w:sz="6" w:space="0" w:color="auto"/>
              <w:bottom w:val="single" w:sz="6" w:space="0" w:color="auto"/>
            </w:tcBorders>
            <w:shd w:val="diagStripe" w:color="auto" w:fill="auto"/>
          </w:tcPr>
          <w:p w14:paraId="43C603E5"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1E90452E"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pct20" w:color="auto" w:fill="auto"/>
          </w:tcPr>
          <w:p w14:paraId="1FBAB926"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595DAC90" w14:textId="77777777" w:rsidR="003262BC" w:rsidRPr="000D351C" w:rsidRDefault="003262BC">
            <w:pPr>
              <w:pStyle w:val="OtherTableBody"/>
              <w:rPr>
                <w:rFonts w:ascii="Arial" w:hAnsi="Arial"/>
                <w:noProof/>
                <w:lang w:val="en-US"/>
              </w:rPr>
            </w:pPr>
            <w:r w:rsidRPr="000D351C">
              <w:rPr>
                <w:rFonts w:ascii="Arial" w:hAnsi="Arial"/>
                <w:noProof/>
                <w:lang w:val="en-US"/>
              </w:rPr>
              <w:t>Pat: A Everyman</w:t>
            </w:r>
          </w:p>
        </w:tc>
      </w:tr>
      <w:tr w:rsidR="00B31613" w:rsidRPr="000D351C" w14:paraId="21B0ED94" w14:textId="77777777" w:rsidTr="00B31613">
        <w:trPr>
          <w:jc w:val="center"/>
        </w:trPr>
        <w:tc>
          <w:tcPr>
            <w:tcW w:w="1166" w:type="dxa"/>
            <w:tcBorders>
              <w:left w:val="single" w:sz="6" w:space="0" w:color="auto"/>
            </w:tcBorders>
          </w:tcPr>
          <w:p w14:paraId="3A0EC4BA"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:15   </w:t>
            </w:r>
          </w:p>
        </w:tc>
        <w:tc>
          <w:tcPr>
            <w:tcW w:w="284" w:type="dxa"/>
            <w:tcBorders>
              <w:top w:val="single" w:sz="6" w:space="0" w:color="auto"/>
              <w:left w:val="single" w:sz="6" w:space="0" w:color="auto"/>
            </w:tcBorders>
            <w:shd w:val="pct50" w:color="auto" w:fill="auto"/>
          </w:tcPr>
          <w:p w14:paraId="639DF08E" w14:textId="77777777" w:rsidR="003262BC" w:rsidRPr="000D351C" w:rsidRDefault="003262BC">
            <w:pPr>
              <w:pStyle w:val="OtherTableBody"/>
              <w:rPr>
                <w:rFonts w:ascii="Arial" w:hAnsi="Arial"/>
                <w:noProof/>
                <w:lang w:val="en-US"/>
              </w:rPr>
            </w:pPr>
          </w:p>
        </w:tc>
        <w:tc>
          <w:tcPr>
            <w:tcW w:w="1843" w:type="dxa"/>
            <w:tcBorders>
              <w:top w:val="single" w:sz="6" w:space="0" w:color="auto"/>
              <w:right w:val="single" w:sz="6" w:space="0" w:color="auto"/>
            </w:tcBorders>
          </w:tcPr>
          <w:p w14:paraId="3D226163" w14:textId="77777777" w:rsidR="003262BC" w:rsidRPr="000D351C" w:rsidRDefault="003262BC">
            <w:pPr>
              <w:pStyle w:val="OtherTableBody"/>
              <w:rPr>
                <w:rFonts w:ascii="Arial" w:hAnsi="Arial"/>
                <w:noProof/>
                <w:lang w:val="en-US"/>
              </w:rPr>
            </w:pPr>
            <w:r w:rsidRPr="000D351C">
              <w:rPr>
                <w:rFonts w:ascii="Arial" w:hAnsi="Arial"/>
                <w:noProof/>
                <w:lang w:val="en-US"/>
              </w:rPr>
              <w:t>Dr.: Specialize</w:t>
            </w:r>
          </w:p>
        </w:tc>
        <w:tc>
          <w:tcPr>
            <w:tcW w:w="493" w:type="dxa"/>
            <w:tcBorders>
              <w:top w:val="single" w:sz="6" w:space="0" w:color="auto"/>
              <w:left w:val="single" w:sz="6" w:space="0" w:color="auto"/>
            </w:tcBorders>
            <w:shd w:val="pct20" w:color="auto" w:fill="auto"/>
          </w:tcPr>
          <w:p w14:paraId="6AFED8B9"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4DCD0F2B" w14:textId="77777777" w:rsidR="003262BC" w:rsidRPr="000D351C" w:rsidRDefault="003262BC">
            <w:pPr>
              <w:pStyle w:val="OtherTableBody"/>
              <w:rPr>
                <w:rFonts w:ascii="Arial" w:hAnsi="Arial"/>
                <w:noProof/>
                <w:lang w:val="en-US"/>
              </w:rPr>
            </w:pPr>
            <w:r w:rsidRPr="000D351C">
              <w:rPr>
                <w:rFonts w:ascii="Arial" w:hAnsi="Arial"/>
                <w:noProof/>
                <w:lang w:val="en-US"/>
              </w:rPr>
              <w:t>Scratch Test</w:t>
            </w:r>
          </w:p>
        </w:tc>
        <w:tc>
          <w:tcPr>
            <w:tcW w:w="302" w:type="dxa"/>
            <w:tcBorders>
              <w:top w:val="single" w:sz="6" w:space="0" w:color="auto"/>
              <w:left w:val="single" w:sz="6" w:space="0" w:color="auto"/>
            </w:tcBorders>
            <w:shd w:val="diagStripe" w:color="auto" w:fill="auto"/>
          </w:tcPr>
          <w:p w14:paraId="4ECBB611"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78149505"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tcBorders>
            <w:shd w:val="pct20" w:color="auto" w:fill="auto"/>
          </w:tcPr>
          <w:p w14:paraId="48A5E1C5" w14:textId="77777777" w:rsidR="003262BC" w:rsidRPr="000D351C" w:rsidRDefault="003262BC">
            <w:pPr>
              <w:pStyle w:val="OtherTableBody"/>
              <w:rPr>
                <w:rFonts w:ascii="Arial" w:hAnsi="Arial"/>
                <w:noProof/>
                <w:lang w:val="en-US"/>
              </w:rPr>
            </w:pPr>
          </w:p>
        </w:tc>
        <w:tc>
          <w:tcPr>
            <w:tcW w:w="1440" w:type="dxa"/>
            <w:tcBorders>
              <w:top w:val="single" w:sz="6" w:space="0" w:color="auto"/>
              <w:right w:val="single" w:sz="6" w:space="0" w:color="auto"/>
            </w:tcBorders>
          </w:tcPr>
          <w:p w14:paraId="1ED30D46" w14:textId="77777777" w:rsidR="003262BC" w:rsidRPr="000D351C" w:rsidRDefault="003262BC">
            <w:pPr>
              <w:pStyle w:val="OtherTableBody"/>
              <w:rPr>
                <w:rFonts w:ascii="Arial" w:hAnsi="Arial"/>
                <w:noProof/>
                <w:lang w:val="en-US"/>
              </w:rPr>
            </w:pPr>
            <w:r w:rsidRPr="000D351C">
              <w:rPr>
                <w:rFonts w:ascii="Arial" w:hAnsi="Arial"/>
                <w:noProof/>
                <w:lang w:val="en-US"/>
              </w:rPr>
              <w:t>Dr.: Stretcher</w:t>
            </w:r>
          </w:p>
        </w:tc>
      </w:tr>
      <w:tr w:rsidR="00B31613" w:rsidRPr="000D351C" w14:paraId="28DD6B0A" w14:textId="77777777" w:rsidTr="00B31613">
        <w:trPr>
          <w:jc w:val="center"/>
        </w:trPr>
        <w:tc>
          <w:tcPr>
            <w:tcW w:w="1166" w:type="dxa"/>
            <w:tcBorders>
              <w:top w:val="single" w:sz="6" w:space="0" w:color="auto"/>
              <w:left w:val="single" w:sz="6" w:space="0" w:color="auto"/>
              <w:bottom w:val="single" w:sz="6" w:space="0" w:color="auto"/>
            </w:tcBorders>
          </w:tcPr>
          <w:p w14:paraId="1B97149E" w14:textId="77777777" w:rsidR="003262BC" w:rsidRPr="000D351C" w:rsidRDefault="003262BC">
            <w:pPr>
              <w:pStyle w:val="OtherTableBody"/>
              <w:rPr>
                <w:rStyle w:val="Strong"/>
                <w:rFonts w:ascii="Arial" w:hAnsi="Arial" w:cs="Arial"/>
                <w:noProof/>
                <w:lang w:val="en-US"/>
              </w:rPr>
            </w:pPr>
            <w:r w:rsidRPr="000D351C">
              <w:rPr>
                <w:rStyle w:val="Strong"/>
                <w:rFonts w:ascii="Arial" w:hAnsi="Arial" w:cs="Arial"/>
                <w:noProof/>
                <w:lang w:val="en-US"/>
              </w:rPr>
              <w:t xml:space="preserve">  :30   </w:t>
            </w:r>
          </w:p>
        </w:tc>
        <w:tc>
          <w:tcPr>
            <w:tcW w:w="284" w:type="dxa"/>
            <w:tcBorders>
              <w:top w:val="single" w:sz="6" w:space="0" w:color="auto"/>
              <w:left w:val="single" w:sz="6" w:space="0" w:color="auto"/>
              <w:bottom w:val="single" w:sz="6" w:space="0" w:color="auto"/>
            </w:tcBorders>
            <w:shd w:val="pct50" w:color="auto" w:fill="auto"/>
          </w:tcPr>
          <w:p w14:paraId="0DFEC0AD" w14:textId="77777777" w:rsidR="003262BC" w:rsidRPr="000D351C" w:rsidRDefault="003262BC">
            <w:pPr>
              <w:pStyle w:val="OtherTableBody"/>
              <w:rPr>
                <w:rFonts w:ascii="Arial" w:hAnsi="Arial"/>
                <w:noProof/>
                <w:lang w:val="en-US"/>
              </w:rPr>
            </w:pPr>
          </w:p>
        </w:tc>
        <w:tc>
          <w:tcPr>
            <w:tcW w:w="1843" w:type="dxa"/>
            <w:tcBorders>
              <w:top w:val="single" w:sz="6" w:space="0" w:color="auto"/>
              <w:bottom w:val="single" w:sz="6" w:space="0" w:color="auto"/>
              <w:right w:val="single" w:sz="6" w:space="0" w:color="auto"/>
            </w:tcBorders>
          </w:tcPr>
          <w:p w14:paraId="01326712" w14:textId="77777777" w:rsidR="003262BC" w:rsidRPr="000D351C" w:rsidRDefault="003262BC">
            <w:pPr>
              <w:pStyle w:val="OtherTableBody"/>
              <w:rPr>
                <w:rFonts w:ascii="Arial" w:hAnsi="Arial"/>
                <w:noProof/>
                <w:lang w:val="en-US"/>
              </w:rPr>
            </w:pPr>
            <w:r w:rsidRPr="000D351C">
              <w:rPr>
                <w:rFonts w:ascii="Arial" w:hAnsi="Arial"/>
                <w:noProof/>
                <w:lang w:val="en-US"/>
              </w:rPr>
              <w:t>Follow-up</w:t>
            </w:r>
          </w:p>
        </w:tc>
        <w:tc>
          <w:tcPr>
            <w:tcW w:w="493" w:type="dxa"/>
            <w:tcBorders>
              <w:top w:val="single" w:sz="6" w:space="0" w:color="auto"/>
              <w:left w:val="single" w:sz="6" w:space="0" w:color="auto"/>
              <w:bottom w:val="single" w:sz="6" w:space="0" w:color="auto"/>
            </w:tcBorders>
            <w:shd w:val="pct20" w:color="auto" w:fill="auto"/>
          </w:tcPr>
          <w:p w14:paraId="05A8D630"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92DAF34"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shd w:val="diagStripe" w:color="auto" w:fill="auto"/>
          </w:tcPr>
          <w:p w14:paraId="28A732F8"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315B1CDA" w14:textId="77777777" w:rsidR="003262BC" w:rsidRPr="000D351C" w:rsidRDefault="003262BC">
            <w:pPr>
              <w:pStyle w:val="OtherTableBody"/>
              <w:rPr>
                <w:rFonts w:ascii="Arial" w:hAnsi="Arial"/>
                <w:noProof/>
                <w:lang w:val="en-US"/>
              </w:rPr>
            </w:pPr>
          </w:p>
        </w:tc>
        <w:tc>
          <w:tcPr>
            <w:tcW w:w="302" w:type="dxa"/>
            <w:tcBorders>
              <w:top w:val="single" w:sz="6" w:space="0" w:color="auto"/>
              <w:left w:val="single" w:sz="6" w:space="0" w:color="auto"/>
              <w:bottom w:val="single" w:sz="6" w:space="0" w:color="auto"/>
            </w:tcBorders>
          </w:tcPr>
          <w:p w14:paraId="0F6E98FC" w14:textId="77777777" w:rsidR="003262BC" w:rsidRPr="000D351C" w:rsidRDefault="003262BC">
            <w:pPr>
              <w:pStyle w:val="OtherTableBody"/>
              <w:rPr>
                <w:rFonts w:ascii="Arial" w:hAnsi="Arial"/>
                <w:noProof/>
                <w:lang w:val="en-US"/>
              </w:rPr>
            </w:pPr>
          </w:p>
        </w:tc>
        <w:tc>
          <w:tcPr>
            <w:tcW w:w="1440" w:type="dxa"/>
            <w:tcBorders>
              <w:top w:val="single" w:sz="6" w:space="0" w:color="auto"/>
              <w:bottom w:val="single" w:sz="6" w:space="0" w:color="auto"/>
              <w:right w:val="single" w:sz="6" w:space="0" w:color="auto"/>
            </w:tcBorders>
          </w:tcPr>
          <w:p w14:paraId="20EFC175" w14:textId="77777777" w:rsidR="003262BC" w:rsidRPr="000D351C" w:rsidRDefault="003262BC">
            <w:pPr>
              <w:pStyle w:val="OtherTableBody"/>
              <w:rPr>
                <w:rFonts w:ascii="Arial" w:hAnsi="Arial"/>
                <w:noProof/>
                <w:lang w:val="en-US"/>
              </w:rPr>
            </w:pPr>
          </w:p>
        </w:tc>
      </w:tr>
    </w:tbl>
    <w:p w14:paraId="516027B0" w14:textId="77777777" w:rsidR="005D48E8" w:rsidRDefault="005D48E8" w:rsidP="009B0F5F">
      <w:pPr>
        <w:pStyle w:val="NormalIndented"/>
        <w:rPr>
          <w:noProof/>
        </w:rPr>
      </w:pPr>
    </w:p>
    <w:p w14:paraId="70DF6898" w14:textId="77777777" w:rsidR="003262BC" w:rsidRPr="000D351C" w:rsidRDefault="003262BC" w:rsidP="009B0F5F">
      <w:pPr>
        <w:pStyle w:val="NormalIndented"/>
        <w:rPr>
          <w:noProof/>
        </w:rPr>
      </w:pPr>
      <w:r w:rsidRPr="000D351C">
        <w:rPr>
          <w:noProof/>
        </w:rPr>
        <w:t>Each cell in the figure above represents a slot on a schedule.  Different shading patterns represent booked and blocked slots.  Information identifying the appointments scheduled in booked slots is written in the appointment book.  Similarly, explanations are written into the book when resources are blocked.  Those cells with no shading and comments represent open slots.</w:t>
      </w:r>
    </w:p>
    <w:p w14:paraId="45BC915F" w14:textId="77777777" w:rsidR="003262BC" w:rsidRPr="000D351C" w:rsidRDefault="003262BC" w:rsidP="009B0F5F">
      <w:pPr>
        <w:pStyle w:val="NormalIndented"/>
        <w:rPr>
          <w:noProof/>
        </w:rPr>
      </w:pPr>
      <w:r w:rsidRPr="000D351C">
        <w:rPr>
          <w:noProof/>
        </w:rPr>
        <w:t>As in the figure above, appointment books commonly contain more than one column.  This format allows the scheduling of more than one resource or activity within the same book.  This chapter defines a schedule as an entity controlling the availability of only one resource or service for a given period of time.  Given that definition, each column in the above excerpt from the appointment book represents a separate schedule for a separate resource.</w:t>
      </w:r>
    </w:p>
    <w:p w14:paraId="6E21B09E" w14:textId="77777777" w:rsidR="003262BC" w:rsidRPr="000D351C" w:rsidRDefault="003262BC">
      <w:pPr>
        <w:pStyle w:val="Heading4"/>
        <w:tabs>
          <w:tab w:val="num" w:pos="2160"/>
        </w:tabs>
        <w:rPr>
          <w:noProof/>
        </w:rPr>
      </w:pPr>
      <w:bookmarkStart w:id="211" w:name="_Toc497011356"/>
      <w:r w:rsidRPr="000D351C">
        <w:rPr>
          <w:noProof/>
        </w:rPr>
        <w:t>Services</w:t>
      </w:r>
      <w:r w:rsidR="003D291E" w:rsidRPr="000D351C">
        <w:rPr>
          <w:noProof/>
        </w:rPr>
        <w:fldChar w:fldCharType="begin"/>
      </w:r>
      <w:r w:rsidRPr="000D351C">
        <w:rPr>
          <w:noProof/>
        </w:rPr>
        <w:instrText xml:space="preserve"> XE "Services" </w:instrText>
      </w:r>
      <w:r w:rsidR="003D291E" w:rsidRPr="000D351C">
        <w:rPr>
          <w:noProof/>
        </w:rPr>
        <w:fldChar w:fldCharType="end"/>
      </w:r>
      <w:r w:rsidRPr="000D351C">
        <w:rPr>
          <w:noProof/>
        </w:rPr>
        <w:t xml:space="preserve"> and Resources</w:t>
      </w:r>
      <w:bookmarkEnd w:id="211"/>
      <w:r w:rsidR="003D291E" w:rsidRPr="000D351C">
        <w:rPr>
          <w:noProof/>
        </w:rPr>
        <w:fldChar w:fldCharType="begin"/>
      </w:r>
      <w:r w:rsidRPr="000D351C">
        <w:rPr>
          <w:noProof/>
        </w:rPr>
        <w:instrText xml:space="preserve"> XE "resources" </w:instrText>
      </w:r>
      <w:r w:rsidR="003D291E" w:rsidRPr="000D351C">
        <w:rPr>
          <w:noProof/>
        </w:rPr>
        <w:fldChar w:fldCharType="end"/>
      </w:r>
    </w:p>
    <w:p w14:paraId="1D8185B3" w14:textId="77777777" w:rsidR="003262BC" w:rsidRPr="000D351C" w:rsidRDefault="003262BC" w:rsidP="009B0F5F">
      <w:pPr>
        <w:pStyle w:val="NormalIndented"/>
        <w:rPr>
          <w:noProof/>
        </w:rPr>
      </w:pPr>
      <w:r w:rsidRPr="000D351C">
        <w:rPr>
          <w:noProof/>
        </w:rPr>
        <w:t>Services and resources are the "what" in any communication of scheduling transactions, that is, they are things—either tangible or intangible—that the transaction is attempting to affect or describe.  The services and resources that are controlled by schedules are typically in high demand.  In any case, their use or performance is managed through the process of reserving blocks of time.</w:t>
      </w:r>
    </w:p>
    <w:p w14:paraId="0CF2F7E0" w14:textId="77777777" w:rsidR="003262BC" w:rsidRPr="000D351C" w:rsidRDefault="003262BC" w:rsidP="009B0F5F">
      <w:pPr>
        <w:pStyle w:val="NormalIndented"/>
        <w:rPr>
          <w:noProof/>
        </w:rPr>
      </w:pPr>
      <w:r w:rsidRPr="000D351C">
        <w:rPr>
          <w:noProof/>
        </w:rPr>
        <w:t>Services are typically activities that occur in a certain location, where specific people and equipment exist to carry out the activity.  The activity must be scheduled prior to its occurrence.  The schedule that controls the activity may not be the same schedule that controls the location, people, and equipment.  For example, patient visits to a clinic are typically controlled through scheduling.  Patients receive an appointment at the clinic, and at the appointed time are seen by a member of the clinic staff.  From the point of view of the person or application requesting the appointment for the patient, the "thing" being scheduled is a service (e.g., a doctor's consult, an X-ray, etc.).  The assignment of an exam room and (in this example) a physician, nurse practitioner, or other staff member is incidental to the actual appointment.</w:t>
      </w:r>
    </w:p>
    <w:p w14:paraId="601C09AA" w14:textId="77777777" w:rsidR="003262BC" w:rsidRPr="000D351C" w:rsidRDefault="003262BC" w:rsidP="009B0F5F">
      <w:pPr>
        <w:pStyle w:val="NormalIndented"/>
        <w:rPr>
          <w:noProof/>
        </w:rPr>
      </w:pPr>
      <w:r w:rsidRPr="000D351C">
        <w:rPr>
          <w:noProof/>
        </w:rPr>
        <w:t>Resources are tangible things that must be reserved prior to their use.  Examples might include MRI equipment, portable X-ray machines, or rooms.  People are also tangible resources that are often scheduled.  Typically these people controlled by schedules have special roles, perform special activities, and are in high demand.</w:t>
      </w:r>
    </w:p>
    <w:p w14:paraId="2EABAEED" w14:textId="77777777" w:rsidR="003262BC" w:rsidRPr="000D351C" w:rsidRDefault="003262BC" w:rsidP="009B0F5F">
      <w:pPr>
        <w:pStyle w:val="NormalIndented"/>
        <w:rPr>
          <w:noProof/>
        </w:rPr>
      </w:pPr>
      <w:r w:rsidRPr="000D351C">
        <w:rPr>
          <w:noProof/>
        </w:rPr>
        <w:t>The following are the primary attributes that describe a resource:</w:t>
      </w:r>
    </w:p>
    <w:p w14:paraId="0B6290B8" w14:textId="77777777" w:rsidR="003262BC" w:rsidRPr="000D351C" w:rsidRDefault="003262BC">
      <w:pPr>
        <w:pStyle w:val="NormalListBullets"/>
        <w:tabs>
          <w:tab w:val="clear" w:pos="1368"/>
          <w:tab w:val="num" w:pos="720"/>
        </w:tabs>
        <w:ind w:left="1080"/>
        <w:rPr>
          <w:noProof/>
        </w:rPr>
      </w:pPr>
      <w:r w:rsidRPr="000D351C">
        <w:rPr>
          <w:noProof/>
        </w:rPr>
        <w:t>A unique identification code</w:t>
      </w:r>
      <w:r w:rsidRPr="000D351C">
        <w:rPr>
          <w:noProof/>
        </w:rPr>
        <w:br/>
      </w:r>
      <w:r w:rsidRPr="000D351C">
        <w:rPr>
          <w:noProof/>
        </w:rPr>
        <w:br/>
        <w:t xml:space="preserve">The unique identification code for a service or resource describes a specific instance of that service or resource.  For tangible resources, this may be a serial number, a location, an employee number, or </w:t>
      </w:r>
      <w:r w:rsidRPr="000D351C">
        <w:rPr>
          <w:noProof/>
        </w:rPr>
        <w:lastRenderedPageBreak/>
        <w:t>another unique designation.  For services, the identification of a slot on the schedule is usually sufficient for unique identification.</w:t>
      </w:r>
    </w:p>
    <w:p w14:paraId="5F56956B" w14:textId="77777777" w:rsidR="003262BC" w:rsidRPr="000D351C" w:rsidRDefault="003262BC">
      <w:pPr>
        <w:pStyle w:val="NormalListBullets"/>
        <w:tabs>
          <w:tab w:val="clear" w:pos="1368"/>
          <w:tab w:val="num" w:pos="720"/>
        </w:tabs>
        <w:ind w:left="1080"/>
        <w:rPr>
          <w:noProof/>
        </w:rPr>
      </w:pPr>
      <w:r w:rsidRPr="000D351C">
        <w:rPr>
          <w:noProof/>
        </w:rPr>
        <w:t>A code describing the type of class of service or resource</w:t>
      </w:r>
      <w:r w:rsidRPr="000D351C">
        <w:rPr>
          <w:noProof/>
        </w:rPr>
        <w:br/>
      </w:r>
      <w:r w:rsidRPr="000D351C">
        <w:rPr>
          <w:noProof/>
        </w:rPr>
        <w:br/>
        <w:t>This code describes a type or class of service, or resource groups like services or resources together.  For services, this is typically a universal service ID similar to the field used in the OBR segment defined in the Order Entry chapter (Chapter 4).  This Universal Service ID uniquely identifies clinical services performed in a healthcare provider organization.</w:t>
      </w:r>
      <w:r w:rsidRPr="000D351C">
        <w:rPr>
          <w:noProof/>
        </w:rPr>
        <w:br/>
      </w:r>
      <w:r w:rsidRPr="000D351C">
        <w:rPr>
          <w:noProof/>
        </w:rPr>
        <w:br/>
        <w:t>For tangible resources, this code may be a model number, a staff classification (such as physician, nurse, physical therapist, etc.), or a kind of room.  This kind of information can be used to request a resource from a pool, where a specific instance of the resource scheduled is unknown and unimportant (as long as it is of the specified type or class).</w:t>
      </w:r>
    </w:p>
    <w:p w14:paraId="17AF1B04" w14:textId="77777777" w:rsidR="003262BC" w:rsidRPr="000D351C" w:rsidRDefault="003262BC">
      <w:pPr>
        <w:pStyle w:val="NormalListBullets"/>
        <w:tabs>
          <w:tab w:val="clear" w:pos="1368"/>
          <w:tab w:val="num" w:pos="720"/>
        </w:tabs>
        <w:ind w:left="1080"/>
        <w:rPr>
          <w:noProof/>
        </w:rPr>
      </w:pPr>
      <w:r w:rsidRPr="000D351C">
        <w:rPr>
          <w:noProof/>
        </w:rPr>
        <w:t>A name or text description of the resource</w:t>
      </w:r>
      <w:r w:rsidRPr="000D351C">
        <w:rPr>
          <w:noProof/>
        </w:rPr>
        <w:br/>
      </w:r>
      <w:r w:rsidRPr="000D351C">
        <w:rPr>
          <w:noProof/>
        </w:rPr>
        <w:br/>
        <w:t>The name or text description of the resource provides a human-readable identification of the service or resource.</w:t>
      </w:r>
    </w:p>
    <w:p w14:paraId="33AC2692" w14:textId="77777777" w:rsidR="003262BC" w:rsidRPr="000D351C" w:rsidRDefault="003262BC">
      <w:pPr>
        <w:pStyle w:val="NormalListBullets"/>
        <w:tabs>
          <w:tab w:val="clear" w:pos="1368"/>
          <w:tab w:val="num" w:pos="720"/>
        </w:tabs>
        <w:ind w:left="1080"/>
        <w:rPr>
          <w:noProof/>
        </w:rPr>
      </w:pPr>
      <w:r w:rsidRPr="000D351C">
        <w:rPr>
          <w:noProof/>
        </w:rPr>
        <w:t>When a resource is associated with an appointment, or is requested for an appointment, the following attributes describe the relationship (or requested relationship):</w:t>
      </w:r>
    </w:p>
    <w:p w14:paraId="6E5078C4" w14:textId="77777777" w:rsidR="003262BC" w:rsidRPr="000D351C" w:rsidRDefault="003262BC">
      <w:pPr>
        <w:pStyle w:val="NormalListBullets"/>
        <w:tabs>
          <w:tab w:val="clear" w:pos="1368"/>
          <w:tab w:val="num" w:pos="720"/>
        </w:tabs>
        <w:ind w:left="1080"/>
        <w:rPr>
          <w:noProof/>
        </w:rPr>
      </w:pPr>
      <w:r w:rsidRPr="000D351C">
        <w:rPr>
          <w:noProof/>
        </w:rPr>
        <w:t>The start date and time the service or resource is required for the appointment.</w:t>
      </w:r>
      <w:r w:rsidRPr="000D351C">
        <w:rPr>
          <w:noProof/>
        </w:rPr>
        <w:br/>
      </w:r>
      <w:r w:rsidRPr="000D351C">
        <w:rPr>
          <w:noProof/>
        </w:rPr>
        <w:br/>
        <w:t>The start date and time the service or resource is required for the appointment describes the point at which the service or resource should be made available to the activity.  In this specification, this is represented as a positive or negative time offset from the start date and time of the appointment.</w:t>
      </w:r>
    </w:p>
    <w:p w14:paraId="2035ED38" w14:textId="77777777" w:rsidR="003262BC" w:rsidRPr="000D351C" w:rsidRDefault="003262BC">
      <w:pPr>
        <w:pStyle w:val="NormalListBullets"/>
        <w:tabs>
          <w:tab w:val="clear" w:pos="1368"/>
          <w:tab w:val="num" w:pos="720"/>
        </w:tabs>
        <w:ind w:left="1080"/>
        <w:rPr>
          <w:noProof/>
        </w:rPr>
      </w:pPr>
      <w:r w:rsidRPr="000D351C">
        <w:rPr>
          <w:noProof/>
        </w:rPr>
        <w:t>The duration for which the service or resource is needed for the appointment.</w:t>
      </w:r>
      <w:r w:rsidRPr="000D351C">
        <w:rPr>
          <w:noProof/>
        </w:rPr>
        <w:br/>
      </w:r>
      <w:r w:rsidRPr="000D351C">
        <w:rPr>
          <w:noProof/>
        </w:rPr>
        <w:br/>
        <w:t>The duration for which the service or resource is required for the appointment describes how long the service or resource is needed to complete the appointment.  By adding the duration to the start date and time, the end date and time can be calculated for the required resource or service within the activity.</w:t>
      </w:r>
    </w:p>
    <w:p w14:paraId="4FDA341E" w14:textId="77777777" w:rsidR="003262BC" w:rsidRPr="000D351C" w:rsidRDefault="003262BC">
      <w:pPr>
        <w:pStyle w:val="NormalListBullets"/>
        <w:tabs>
          <w:tab w:val="clear" w:pos="1368"/>
          <w:tab w:val="num" w:pos="720"/>
        </w:tabs>
        <w:ind w:left="1080"/>
        <w:rPr>
          <w:noProof/>
        </w:rPr>
      </w:pPr>
      <w:r w:rsidRPr="000D351C">
        <w:rPr>
          <w:noProof/>
        </w:rPr>
        <w:t>Other attributes further describe services and resources.  These attributes are communicated, as necessary, in transactions between applications.</w:t>
      </w:r>
    </w:p>
    <w:p w14:paraId="010E3446" w14:textId="77777777" w:rsidR="003262BC" w:rsidRPr="000D351C" w:rsidRDefault="003262BC">
      <w:pPr>
        <w:pStyle w:val="Heading4"/>
        <w:tabs>
          <w:tab w:val="num" w:pos="2160"/>
        </w:tabs>
        <w:rPr>
          <w:noProof/>
        </w:rPr>
      </w:pPr>
      <w:bookmarkStart w:id="212" w:name="_Toc497011357"/>
      <w:r w:rsidRPr="000D351C">
        <w:rPr>
          <w:noProof/>
        </w:rPr>
        <w:t>Appointments</w:t>
      </w:r>
      <w:bookmarkEnd w:id="212"/>
      <w:r w:rsidR="003D291E" w:rsidRPr="000D351C">
        <w:rPr>
          <w:noProof/>
        </w:rPr>
        <w:fldChar w:fldCharType="begin"/>
      </w:r>
      <w:r w:rsidRPr="000D351C">
        <w:rPr>
          <w:noProof/>
        </w:rPr>
        <w:instrText xml:space="preserve"> XE "Appointments" </w:instrText>
      </w:r>
      <w:r w:rsidR="003D291E" w:rsidRPr="000D351C">
        <w:rPr>
          <w:noProof/>
        </w:rPr>
        <w:fldChar w:fldCharType="end"/>
      </w:r>
    </w:p>
    <w:p w14:paraId="18F81EF3" w14:textId="77777777" w:rsidR="003262BC" w:rsidRPr="000D351C" w:rsidRDefault="003262BC" w:rsidP="009B0F5F">
      <w:pPr>
        <w:pStyle w:val="NormalIndented"/>
        <w:rPr>
          <w:noProof/>
        </w:rPr>
      </w:pPr>
      <w:r w:rsidRPr="000D351C">
        <w:rPr>
          <w:noProof/>
        </w:rPr>
        <w:t>Appointments are instances of the performance of a service or the use of a resource.  They describe the "why," the "who" and the "when" in any communication of scheduling transactions.  These appointments occupy one or more slots on a service or resource schedule, causing those slots to become unavailable or "booked."  Appointments can describe scheduled activities related to patients in a healthcare setting, or they can describe scheduled activities wholly unrelated to patients.</w:t>
      </w:r>
    </w:p>
    <w:p w14:paraId="01C808A1" w14:textId="77777777" w:rsidR="003262BC" w:rsidRPr="000D351C" w:rsidRDefault="003262BC" w:rsidP="009B0F5F">
      <w:pPr>
        <w:pStyle w:val="NormalIndented"/>
        <w:rPr>
          <w:noProof/>
        </w:rPr>
      </w:pPr>
      <w:r w:rsidRPr="000D351C">
        <w:rPr>
          <w:noProof/>
        </w:rPr>
        <w:t>In its simplest form, an appointment consists of one service or resource reserved for a period of time, for a specific reason.  More complex activities involve multiple services or resources, or parent-child relationships to other appointments.</w:t>
      </w:r>
    </w:p>
    <w:p w14:paraId="71FFB7E1" w14:textId="77777777" w:rsidR="003262BC" w:rsidRPr="000D351C" w:rsidRDefault="003262BC" w:rsidP="009B0F5F">
      <w:pPr>
        <w:pStyle w:val="NormalIndented"/>
        <w:rPr>
          <w:noProof/>
        </w:rPr>
      </w:pPr>
      <w:r w:rsidRPr="000D351C">
        <w:rPr>
          <w:noProof/>
        </w:rPr>
        <w:t>The primary attributes for the appointment which describes a scheduled activity include the following:</w:t>
      </w:r>
    </w:p>
    <w:p w14:paraId="7A3E1B73" w14:textId="77777777" w:rsidR="003262BC" w:rsidRPr="000D351C" w:rsidRDefault="003262BC">
      <w:pPr>
        <w:pStyle w:val="NormalListBullets"/>
        <w:tabs>
          <w:tab w:val="clear" w:pos="1368"/>
          <w:tab w:val="num" w:pos="720"/>
        </w:tabs>
        <w:ind w:left="1080"/>
        <w:rPr>
          <w:noProof/>
        </w:rPr>
      </w:pPr>
      <w:r w:rsidRPr="000D351C">
        <w:rPr>
          <w:noProof/>
        </w:rPr>
        <w:t>A unique placer appointment identification code</w:t>
      </w:r>
      <w:r w:rsidRPr="000D351C">
        <w:rPr>
          <w:noProof/>
        </w:rPr>
        <w:br/>
      </w:r>
      <w:r w:rsidRPr="000D351C">
        <w:rPr>
          <w:noProof/>
        </w:rPr>
        <w:br/>
        <w:t>The placer appointment identification code uniquely describes an instance of an appointment.  It is used in communications between placer and filler applications to identify a particular appointment (or a request for an appointment booking) on the placer application.  Except in special circumstances, the code is assigned by the placer application upon making an initial scheduling request.  This concept is similar in practice to the placer order number found in Chapter 4, Order Entry.</w:t>
      </w:r>
    </w:p>
    <w:p w14:paraId="3BB008E2" w14:textId="77777777" w:rsidR="003262BC" w:rsidRPr="000D351C" w:rsidRDefault="003262BC">
      <w:pPr>
        <w:pStyle w:val="NormalListBullets"/>
        <w:tabs>
          <w:tab w:val="clear" w:pos="1368"/>
          <w:tab w:val="num" w:pos="720"/>
        </w:tabs>
        <w:ind w:left="1080"/>
        <w:rPr>
          <w:noProof/>
        </w:rPr>
      </w:pPr>
      <w:r w:rsidRPr="000D351C">
        <w:rPr>
          <w:noProof/>
        </w:rPr>
        <w:t>A unique filler appointment identification code</w:t>
      </w:r>
      <w:r w:rsidRPr="000D351C">
        <w:rPr>
          <w:noProof/>
        </w:rPr>
        <w:br/>
      </w:r>
      <w:r w:rsidRPr="000D351C">
        <w:rPr>
          <w:noProof/>
        </w:rPr>
        <w:lastRenderedPageBreak/>
        <w:br/>
        <w:t>The filler appointment identification code uniquely describes an instance of an appointment.  It is the filler application's counter-part to the placer appointment identification code.  It is used in communications between placer and filler applications to identify a particular appointment (or request for an appointment booking) on the filler application.  Except under special circumstances, it is assigned by the filler application when an appointment (or a request for an appointment booking) is created by the filler application.  This concept is similar in practice to the filler order number found in Chapter 4, Order Entry.</w:t>
      </w:r>
    </w:p>
    <w:p w14:paraId="6B51948D" w14:textId="77777777" w:rsidR="003262BC" w:rsidRPr="000D351C" w:rsidRDefault="003262BC">
      <w:pPr>
        <w:pStyle w:val="NormalListBullets"/>
        <w:tabs>
          <w:tab w:val="clear" w:pos="1368"/>
          <w:tab w:val="num" w:pos="720"/>
        </w:tabs>
        <w:ind w:left="1080"/>
        <w:rPr>
          <w:noProof/>
        </w:rPr>
      </w:pPr>
      <w:r w:rsidRPr="000D351C">
        <w:rPr>
          <w:noProof/>
        </w:rPr>
        <w:t>An appointment start date and time</w:t>
      </w:r>
      <w:r w:rsidRPr="000D351C">
        <w:rPr>
          <w:noProof/>
        </w:rPr>
        <w:br/>
      </w:r>
      <w:r w:rsidRPr="000D351C">
        <w:rPr>
          <w:noProof/>
        </w:rPr>
        <w:br/>
        <w:t>The appointment start date and time describe the beginning of the appointment.  In request transactions, the appointment start date and time are expressed as a preference or list of preferences.  The filler application uses this expression of preference to book the appointment.  Once an appointment has been booked, the start date and time are expressed in the actual scheduled start date and time.</w:t>
      </w:r>
    </w:p>
    <w:p w14:paraId="33BCC5E2" w14:textId="77777777" w:rsidR="003262BC" w:rsidRPr="000D351C" w:rsidRDefault="003262BC">
      <w:pPr>
        <w:pStyle w:val="NormalListBullets"/>
        <w:tabs>
          <w:tab w:val="clear" w:pos="1368"/>
          <w:tab w:val="num" w:pos="720"/>
        </w:tabs>
        <w:ind w:left="1080"/>
        <w:rPr>
          <w:noProof/>
        </w:rPr>
      </w:pPr>
      <w:r w:rsidRPr="000D351C">
        <w:rPr>
          <w:noProof/>
        </w:rPr>
        <w:t>An appointment duration</w:t>
      </w:r>
      <w:r w:rsidRPr="000D351C">
        <w:rPr>
          <w:noProof/>
        </w:rPr>
        <w:br/>
      </w:r>
      <w:r w:rsidRPr="000D351C">
        <w:rPr>
          <w:noProof/>
        </w:rPr>
        <w:br/>
        <w:t>The appointment duration describes how long the appointment will last, and consequently, the end date and time of the appointment.</w:t>
      </w:r>
    </w:p>
    <w:p w14:paraId="6C002EDD" w14:textId="77777777" w:rsidR="003262BC" w:rsidRPr="000D351C" w:rsidRDefault="003262BC" w:rsidP="009B0F5F">
      <w:pPr>
        <w:pStyle w:val="NormalIndented"/>
        <w:rPr>
          <w:noProof/>
        </w:rPr>
      </w:pPr>
      <w:r w:rsidRPr="000D351C">
        <w:rPr>
          <w:noProof/>
        </w:rPr>
        <w:t>Supporting information about service and resource activities includes the following:</w:t>
      </w:r>
    </w:p>
    <w:p w14:paraId="5E12C43A" w14:textId="77777777" w:rsidR="003262BC" w:rsidRPr="000D351C" w:rsidRDefault="003262BC">
      <w:pPr>
        <w:pStyle w:val="NormalListBullets"/>
        <w:tabs>
          <w:tab w:val="clear" w:pos="1368"/>
          <w:tab w:val="num" w:pos="720"/>
        </w:tabs>
        <w:ind w:left="1080"/>
        <w:rPr>
          <w:noProof/>
        </w:rPr>
      </w:pPr>
      <w:r w:rsidRPr="000D351C">
        <w:rPr>
          <w:noProof/>
        </w:rPr>
        <w:t>Reason codes to describe the reason that the service is occurring or the resource is being used;</w:t>
      </w:r>
    </w:p>
    <w:p w14:paraId="10FECD4C" w14:textId="77777777" w:rsidR="003262BC" w:rsidRPr="000D351C" w:rsidRDefault="003262BC">
      <w:pPr>
        <w:pStyle w:val="NormalListBullets"/>
        <w:tabs>
          <w:tab w:val="clear" w:pos="1368"/>
          <w:tab w:val="num" w:pos="720"/>
        </w:tabs>
        <w:ind w:left="1080"/>
        <w:rPr>
          <w:noProof/>
        </w:rPr>
      </w:pPr>
      <w:r w:rsidRPr="000D351C">
        <w:rPr>
          <w:noProof/>
        </w:rPr>
        <w:t>Patient information to describe for whom the appointment is taking place, whether the appointment or scheduled activity is for, or related to, a patient;</w:t>
      </w:r>
    </w:p>
    <w:p w14:paraId="1A16A97D" w14:textId="77777777" w:rsidR="003262BC" w:rsidRPr="000D351C" w:rsidRDefault="003262BC">
      <w:pPr>
        <w:pStyle w:val="NormalListBullets"/>
        <w:tabs>
          <w:tab w:val="clear" w:pos="1368"/>
          <w:tab w:val="num" w:pos="720"/>
        </w:tabs>
        <w:ind w:left="1080"/>
        <w:rPr>
          <w:noProof/>
        </w:rPr>
      </w:pPr>
      <w:r w:rsidRPr="000D351C">
        <w:rPr>
          <w:noProof/>
        </w:rPr>
        <w:t>Requestor information to describe the person responsible for initiating and executing the appointment;</w:t>
      </w:r>
    </w:p>
    <w:p w14:paraId="7270E1D2" w14:textId="77777777" w:rsidR="003262BC" w:rsidRPr="000D351C" w:rsidRDefault="003262BC">
      <w:pPr>
        <w:pStyle w:val="NormalListBullets"/>
        <w:tabs>
          <w:tab w:val="clear" w:pos="1368"/>
          <w:tab w:val="num" w:pos="720"/>
        </w:tabs>
        <w:ind w:left="1080"/>
        <w:rPr>
          <w:noProof/>
        </w:rPr>
      </w:pPr>
      <w:r w:rsidRPr="000D351C">
        <w:rPr>
          <w:noProof/>
        </w:rPr>
        <w:t>Location information to describe where the appointment is scheduled to occur.</w:t>
      </w:r>
    </w:p>
    <w:p w14:paraId="6F942514" w14:textId="77777777" w:rsidR="003262BC" w:rsidRPr="000D351C" w:rsidRDefault="003262BC" w:rsidP="009B0F5F">
      <w:pPr>
        <w:pStyle w:val="NormalIndented"/>
        <w:rPr>
          <w:noProof/>
        </w:rPr>
      </w:pPr>
      <w:r w:rsidRPr="000D351C">
        <w:rPr>
          <w:noProof/>
        </w:rPr>
        <w:t>Other attributes further describe appointments.  These attributes are communicated as necessary in transactions between applications.</w:t>
      </w:r>
    </w:p>
    <w:p w14:paraId="215F70C5" w14:textId="77777777" w:rsidR="003262BC" w:rsidRPr="000D351C" w:rsidRDefault="003262BC">
      <w:pPr>
        <w:pStyle w:val="Heading4"/>
        <w:tabs>
          <w:tab w:val="num" w:pos="2160"/>
        </w:tabs>
        <w:rPr>
          <w:noProof/>
        </w:rPr>
      </w:pPr>
      <w:bookmarkStart w:id="213" w:name="_Toc497011358"/>
      <w:r w:rsidRPr="000D351C">
        <w:rPr>
          <w:noProof/>
        </w:rPr>
        <w:t>Parent and Child Appointments</w:t>
      </w:r>
      <w:bookmarkEnd w:id="213"/>
      <w:r w:rsidR="003D291E" w:rsidRPr="000D351C">
        <w:rPr>
          <w:noProof/>
        </w:rPr>
        <w:fldChar w:fldCharType="begin"/>
      </w:r>
      <w:r w:rsidRPr="000D351C">
        <w:rPr>
          <w:noProof/>
        </w:rPr>
        <w:instrText xml:space="preserve"> XE "Parent and child appointments" </w:instrText>
      </w:r>
      <w:r w:rsidR="003D291E" w:rsidRPr="000D351C">
        <w:rPr>
          <w:noProof/>
        </w:rPr>
        <w:fldChar w:fldCharType="end"/>
      </w:r>
    </w:p>
    <w:p w14:paraId="6575FCD2" w14:textId="77777777" w:rsidR="003262BC" w:rsidRPr="000D351C" w:rsidRDefault="003262BC" w:rsidP="009B0F5F">
      <w:pPr>
        <w:pStyle w:val="NormalIndented"/>
        <w:rPr>
          <w:noProof/>
        </w:rPr>
      </w:pPr>
      <w:r w:rsidRPr="000D351C">
        <w:rPr>
          <w:noProof/>
        </w:rPr>
        <w:t>Parent appointments are those appointments that embody one or more child appointments.  For example, a request for a repeating appointment results in a logical parent (the original scheduled appointment request), and one or more children (each individual occurrence of the appointment).  This specification provides no information about how individual applications store or handle parent and child appointments, but it does provide a mechanism for identifying individual occurrences (children) within transactions.</w:t>
      </w:r>
    </w:p>
    <w:p w14:paraId="7A70FA86" w14:textId="77777777" w:rsidR="003262BC" w:rsidRPr="000D351C" w:rsidRDefault="003262BC" w:rsidP="009B0F5F">
      <w:pPr>
        <w:pStyle w:val="NormalIndented"/>
        <w:rPr>
          <w:noProof/>
        </w:rPr>
      </w:pPr>
      <w:r w:rsidRPr="000D351C">
        <w:rPr>
          <w:noProof/>
        </w:rPr>
        <w:t>Either the placing application or the filling application can specify child appointments—and in one of two ways.  If each individual child appointment is assigned a separate and unique Placer Appointment ID and/or Filler Appointment ID, then that unique identifier may be used in transactions to specify an individual child.  If, however, neither the placer nor filler application assigns a unique identifier separately, an occurrence number can be used.  Both the ARQ and SCH segments allow for an occurrence number, which is a unique serial number assigned to each child within a parent appointment.</w:t>
      </w:r>
    </w:p>
    <w:p w14:paraId="5B47D8A5" w14:textId="77777777" w:rsidR="003262BC" w:rsidRPr="000D351C" w:rsidRDefault="003262BC">
      <w:pPr>
        <w:pStyle w:val="Heading3"/>
        <w:tabs>
          <w:tab w:val="left" w:pos="900"/>
        </w:tabs>
        <w:rPr>
          <w:noProof/>
        </w:rPr>
      </w:pPr>
      <w:bookmarkStart w:id="214" w:name="_Toc348247531"/>
      <w:bookmarkStart w:id="215" w:name="_Toc348260549"/>
      <w:bookmarkStart w:id="216" w:name="_Toc348346547"/>
      <w:bookmarkStart w:id="217" w:name="_Toc348847838"/>
      <w:bookmarkStart w:id="218" w:name="_Toc348848792"/>
      <w:bookmarkStart w:id="219" w:name="_Toc358637979"/>
      <w:bookmarkStart w:id="220" w:name="_Toc358711082"/>
      <w:bookmarkStart w:id="221" w:name="_Toc497011359"/>
      <w:bookmarkStart w:id="222" w:name="_Toc28982189"/>
      <w:r w:rsidRPr="000D351C">
        <w:rPr>
          <w:noProof/>
        </w:rPr>
        <w:t>Application Roles</w:t>
      </w:r>
      <w:bookmarkEnd w:id="214"/>
      <w:bookmarkEnd w:id="215"/>
      <w:bookmarkEnd w:id="216"/>
      <w:bookmarkEnd w:id="217"/>
      <w:bookmarkEnd w:id="218"/>
      <w:bookmarkEnd w:id="219"/>
      <w:bookmarkEnd w:id="220"/>
      <w:bookmarkEnd w:id="221"/>
      <w:bookmarkEnd w:id="222"/>
      <w:r w:rsidR="003D291E" w:rsidRPr="000D351C">
        <w:rPr>
          <w:noProof/>
        </w:rPr>
        <w:fldChar w:fldCharType="begin"/>
      </w:r>
      <w:r w:rsidRPr="000D351C">
        <w:rPr>
          <w:noProof/>
        </w:rPr>
        <w:instrText xml:space="preserve"> XE "Application roles" </w:instrText>
      </w:r>
      <w:r w:rsidR="003D291E" w:rsidRPr="000D351C">
        <w:rPr>
          <w:noProof/>
        </w:rPr>
        <w:fldChar w:fldCharType="end"/>
      </w:r>
    </w:p>
    <w:p w14:paraId="6E4F166B" w14:textId="77777777" w:rsidR="003262BC" w:rsidRPr="000D351C" w:rsidRDefault="003262BC" w:rsidP="009B0F5F">
      <w:pPr>
        <w:pStyle w:val="NormalIndented"/>
        <w:rPr>
          <w:noProof/>
        </w:rPr>
      </w:pPr>
      <w:r w:rsidRPr="000D351C">
        <w:rPr>
          <w:noProof/>
        </w:rPr>
        <w:t>In this specification, there are four roles that an application can assume: a filler application role, a placer application role, a querying application role, and an auxiliary application role.  These application roles define the interaction that an application will have with other applications in the messaging environment.  In many environments, any one application may take on more than one application role.</w:t>
      </w:r>
    </w:p>
    <w:p w14:paraId="6B1BF6F6" w14:textId="77777777" w:rsidR="003262BC" w:rsidRPr="000D351C" w:rsidRDefault="003262BC" w:rsidP="009B0F5F">
      <w:pPr>
        <w:pStyle w:val="NormalIndented"/>
        <w:rPr>
          <w:noProof/>
        </w:rPr>
      </w:pPr>
      <w:r w:rsidRPr="000D351C">
        <w:rPr>
          <w:noProof/>
        </w:rPr>
        <w:t xml:space="preserve">In this specification, the definition of application roles is not intended to define or limit the functionality of specific products developed by vendors of such applications.  Instead, this information is provided to help </w:t>
      </w:r>
      <w:r w:rsidRPr="000D351C">
        <w:rPr>
          <w:noProof/>
        </w:rPr>
        <w:lastRenderedPageBreak/>
        <w:t>define the model used to develop this specification, and to provide an unambiguous way for applications to communicate with each other.</w:t>
      </w:r>
    </w:p>
    <w:p w14:paraId="2ADE3162" w14:textId="77777777" w:rsidR="003262BC" w:rsidRPr="000D351C" w:rsidRDefault="003262BC">
      <w:pPr>
        <w:pStyle w:val="Heading4"/>
        <w:tabs>
          <w:tab w:val="num" w:pos="2160"/>
        </w:tabs>
        <w:rPr>
          <w:noProof/>
          <w:vanish/>
        </w:rPr>
      </w:pPr>
      <w:r w:rsidRPr="000D351C">
        <w:rPr>
          <w:noProof/>
          <w:vanish/>
        </w:rPr>
        <w:t>hiddentext</w:t>
      </w:r>
      <w:bookmarkStart w:id="223" w:name="_Toc175631794"/>
      <w:bookmarkEnd w:id="223"/>
    </w:p>
    <w:p w14:paraId="29193360" w14:textId="77777777" w:rsidR="003262BC" w:rsidRPr="000D351C" w:rsidRDefault="003262BC">
      <w:pPr>
        <w:pStyle w:val="Heading4"/>
        <w:tabs>
          <w:tab w:val="num" w:pos="2160"/>
        </w:tabs>
        <w:rPr>
          <w:noProof/>
        </w:rPr>
      </w:pPr>
      <w:bookmarkStart w:id="224" w:name="_Toc497011360"/>
      <w:r w:rsidRPr="000D351C">
        <w:rPr>
          <w:noProof/>
        </w:rPr>
        <w:t>The Filler Application Role</w:t>
      </w:r>
      <w:bookmarkEnd w:id="224"/>
      <w:r w:rsidR="003D291E" w:rsidRPr="000D351C">
        <w:rPr>
          <w:noProof/>
        </w:rPr>
        <w:fldChar w:fldCharType="begin"/>
      </w:r>
      <w:r w:rsidRPr="000D351C">
        <w:rPr>
          <w:noProof/>
        </w:rPr>
        <w:instrText xml:space="preserve"> XE "filler application role" </w:instrText>
      </w:r>
      <w:r w:rsidR="003D291E" w:rsidRPr="000D351C">
        <w:rPr>
          <w:noProof/>
        </w:rPr>
        <w:fldChar w:fldCharType="end"/>
      </w:r>
    </w:p>
    <w:p w14:paraId="46D4BB3F"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In other words, a filler application exerts control over a certain set of services or resources and the schedules that define the availability of those services or resources.  Because of this control, no other application has the ability to reserve, or to otherwise modify, the schedules controlled by a particular filler application.</w:t>
      </w:r>
    </w:p>
    <w:p w14:paraId="6A2043C4" w14:textId="77777777" w:rsidR="003262BC" w:rsidRPr="000D351C" w:rsidRDefault="003262BC" w:rsidP="009B0F5F">
      <w:pPr>
        <w:pStyle w:val="NormalIndented"/>
        <w:rPr>
          <w:noProof/>
        </w:rPr>
      </w:pPr>
      <w:r w:rsidRPr="000D351C">
        <w:rPr>
          <w:noProof/>
        </w:rPr>
        <w:t>Other applications can, on the other hand, make requests to modify the schedules owned by the filler application.  The filler application either fulfills or denies requests to book slots, or to otherwise modify the schedules for the services and resources over which it exerts control.</w:t>
      </w:r>
    </w:p>
    <w:p w14:paraId="72D494E9" w14:textId="77777777" w:rsidR="003262BC" w:rsidRPr="000D351C" w:rsidRDefault="003262BC" w:rsidP="009B0F5F">
      <w:pPr>
        <w:pStyle w:val="NormalIndented"/>
        <w:rPr>
          <w:noProof/>
        </w:rPr>
      </w:pPr>
      <w:r w:rsidRPr="000D351C">
        <w:rPr>
          <w:noProof/>
        </w:rPr>
        <w:t>Finally, the filler application also provides information about scheduled activities to other applications.  The reasons that an application may be interested in receiving such information are varied.  An application may have previously requested bookings or modifications on the schedule, or may simply be interested in the information for its own reporting or statistical purposes.  There are two methods whereby filler applications disseminate this information: by issuing unsolicited information messages, or by responding to queries.</w:t>
      </w:r>
    </w:p>
    <w:p w14:paraId="60619F43" w14:textId="77777777" w:rsidR="003262BC" w:rsidRPr="000D351C" w:rsidRDefault="003262BC" w:rsidP="009B0F5F">
      <w:pPr>
        <w:pStyle w:val="NormalIndented"/>
        <w:rPr>
          <w:noProof/>
        </w:rPr>
      </w:pPr>
      <w:r w:rsidRPr="000D351C">
        <w:rPr>
          <w:noProof/>
        </w:rPr>
        <w:t>The analog of a filler application in a non-automated environment might be an appointment book and the person in charge of maintaining that book.  The appointment book describes when the resources are available and when they are booked.  This appointment book is the only official record of this information, and controls the availability of the resources to any user.  The person in charge of this appointment book takes requests to book the resources, and decides whether to accept or reject the requests based on the information recorded in the appointment book.  Anyone needing information from the appointment book either consults the book directly, or contacts the person in charge of the book.</w:t>
      </w:r>
    </w:p>
    <w:p w14:paraId="1C27A77B" w14:textId="77777777" w:rsidR="003262BC" w:rsidRPr="000D351C" w:rsidRDefault="003262BC">
      <w:pPr>
        <w:pStyle w:val="Heading4"/>
        <w:tabs>
          <w:tab w:val="num" w:pos="2160"/>
        </w:tabs>
        <w:rPr>
          <w:noProof/>
        </w:rPr>
      </w:pPr>
      <w:bookmarkStart w:id="225" w:name="_Toc497011361"/>
      <w:r w:rsidRPr="000D351C">
        <w:rPr>
          <w:noProof/>
        </w:rPr>
        <w:t>The Placer Application Role</w:t>
      </w:r>
      <w:bookmarkEnd w:id="225"/>
      <w:r w:rsidR="003D291E" w:rsidRPr="000D351C">
        <w:rPr>
          <w:noProof/>
        </w:rPr>
        <w:fldChar w:fldCharType="begin"/>
      </w:r>
      <w:r w:rsidRPr="000D351C">
        <w:rPr>
          <w:noProof/>
        </w:rPr>
        <w:instrText xml:space="preserve"> XE "placer application role" </w:instrText>
      </w:r>
      <w:r w:rsidR="003D291E" w:rsidRPr="000D351C">
        <w:rPr>
          <w:noProof/>
        </w:rPr>
        <w:fldChar w:fldCharType="end"/>
      </w:r>
    </w:p>
    <w:p w14:paraId="3850E0DE" w14:textId="77777777" w:rsidR="003262BC" w:rsidRPr="000D351C" w:rsidRDefault="003262BC" w:rsidP="009B0F5F">
      <w:pPr>
        <w:pStyle w:val="NormalIndented"/>
        <w:rPr>
          <w:noProof/>
        </w:rPr>
      </w:pPr>
      <w:r w:rsidRPr="000D351C">
        <w:rPr>
          <w:noProof/>
        </w:rPr>
        <w:t>The placer application role in the scheduling model is also very similar to its counterpart in the Order Entry chapter.  A placer application requests the booking, modification, cancellation, etc., of a scheduled activity for a service or resource.  Because it cannot exert any control over the schedule for that resource, it must send its requests to modify the schedule to the filler application.  In requesting that these appointments be booked or modified in some way, the placer application is asking the filler application to exert its control over the schedule on the placer application's behalf.</w:t>
      </w:r>
    </w:p>
    <w:p w14:paraId="11CF6D8F" w14:textId="77777777" w:rsidR="003262BC" w:rsidRPr="000D351C" w:rsidRDefault="003262BC" w:rsidP="009B0F5F">
      <w:pPr>
        <w:pStyle w:val="NormalIndented"/>
        <w:rPr>
          <w:noProof/>
        </w:rPr>
      </w:pPr>
      <w:r w:rsidRPr="000D351C">
        <w:rPr>
          <w:noProof/>
        </w:rPr>
        <w:t>The analog of a placer application in a non-automated environment might be any person needing a particular resource or appointment for a service.  A person needing to book an appointment would contact the person in charge of the appointment book for that resource or service, and request a reservation.  Often, there is negotiation between the person requesting the reservation or appointment and the person who maintains the appointment book.  The requesting person will indicate requirements and preferences, and the person controlling the appointment book will indicate whether the request can be fulfilled as specified.</w:t>
      </w:r>
    </w:p>
    <w:p w14:paraId="5DAAB04F" w14:textId="77777777" w:rsidR="003262BC" w:rsidRPr="000D351C" w:rsidRDefault="003262BC">
      <w:pPr>
        <w:pStyle w:val="Heading4"/>
        <w:tabs>
          <w:tab w:val="num" w:pos="2160"/>
        </w:tabs>
        <w:rPr>
          <w:noProof/>
        </w:rPr>
      </w:pPr>
      <w:bookmarkStart w:id="226" w:name="_Toc497011362"/>
      <w:r w:rsidRPr="000D351C">
        <w:rPr>
          <w:noProof/>
        </w:rPr>
        <w:t>The Querying Application Role</w:t>
      </w:r>
      <w:bookmarkEnd w:id="226"/>
      <w:r w:rsidR="003D291E" w:rsidRPr="000D351C">
        <w:rPr>
          <w:noProof/>
        </w:rPr>
        <w:fldChar w:fldCharType="begin"/>
      </w:r>
      <w:r w:rsidRPr="000D351C">
        <w:rPr>
          <w:noProof/>
        </w:rPr>
        <w:instrText xml:space="preserve"> XE "querying application role" </w:instrText>
      </w:r>
      <w:r w:rsidR="003D291E" w:rsidRPr="000D351C">
        <w:rPr>
          <w:noProof/>
        </w:rPr>
        <w:fldChar w:fldCharType="end"/>
      </w:r>
    </w:p>
    <w:p w14:paraId="783AAABA"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in general,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7DB48E37" w14:textId="77777777" w:rsidR="003262BC" w:rsidRPr="000D351C" w:rsidRDefault="003262BC" w:rsidP="009B0F5F">
      <w:pPr>
        <w:pStyle w:val="NormalIndented"/>
        <w:rPr>
          <w:noProof/>
        </w:rPr>
      </w:pPr>
      <w:r w:rsidRPr="000D351C">
        <w:rPr>
          <w:noProof/>
        </w:rPr>
        <w:t>The analog of a querying application in a non-automated environment might be any person needing information about a specific portion of a schedule.  For example, a facilities manager may need to know whether a specific room has been scheduled during a specific period of time.  This person might ask the person controlling the appointment book about the specific room and period of time in question.</w:t>
      </w:r>
    </w:p>
    <w:p w14:paraId="12C0BC82" w14:textId="77777777" w:rsidR="003262BC" w:rsidRPr="000D351C" w:rsidRDefault="003262BC" w:rsidP="009B0F5F">
      <w:pPr>
        <w:pStyle w:val="NormalIndented"/>
        <w:rPr>
          <w:noProof/>
        </w:rPr>
      </w:pPr>
      <w:r w:rsidRPr="000D351C">
        <w:rPr>
          <w:noProof/>
        </w:rPr>
        <w:lastRenderedPageBreak/>
        <w:t>Often, a placer application will also act as a querying application.  The ability to send queries and receive lists of open slots is built in to some implementations of placer applications.  These placer applications use this information to select open slots for subsequent booking requests.  The current specification does not imply that placer applications should or should not also be able to fulfill the role of a querying application.  Instead, the model defines these roles separately.  Applications that support this functionality may take advantage of this application role in the model.  Applications that do not support the querying application role are not limited in their support of the placer application role.</w:t>
      </w:r>
    </w:p>
    <w:p w14:paraId="070C89B1" w14:textId="77777777" w:rsidR="003262BC" w:rsidRPr="000D351C" w:rsidRDefault="003262BC">
      <w:pPr>
        <w:pStyle w:val="Heading4"/>
        <w:tabs>
          <w:tab w:val="num" w:pos="2160"/>
        </w:tabs>
        <w:rPr>
          <w:noProof/>
        </w:rPr>
      </w:pPr>
      <w:bookmarkStart w:id="227" w:name="_Toc497011363"/>
      <w:r w:rsidRPr="000D351C">
        <w:rPr>
          <w:noProof/>
        </w:rPr>
        <w:t>The Auxiliary Application Role</w:t>
      </w:r>
      <w:bookmarkEnd w:id="227"/>
      <w:r w:rsidR="003D291E" w:rsidRPr="000D351C">
        <w:rPr>
          <w:noProof/>
        </w:rPr>
        <w:fldChar w:fldCharType="begin"/>
      </w:r>
      <w:r w:rsidRPr="000D351C">
        <w:rPr>
          <w:noProof/>
        </w:rPr>
        <w:instrText xml:space="preserve"> XE "auxiliary application role" </w:instrText>
      </w:r>
      <w:r w:rsidR="003D291E" w:rsidRPr="000D351C">
        <w:rPr>
          <w:noProof/>
        </w:rPr>
        <w:fldChar w:fldCharType="end"/>
      </w:r>
    </w:p>
    <w:p w14:paraId="070B0333" w14:textId="77777777" w:rsidR="003262BC" w:rsidRPr="000D351C" w:rsidRDefault="003262BC" w:rsidP="009B0F5F">
      <w:pPr>
        <w:pStyle w:val="NormalIndented"/>
        <w:rPr>
          <w:noProof/>
        </w:rPr>
      </w:pPr>
      <w:r w:rsidRPr="000D351C">
        <w:rPr>
          <w:noProof/>
        </w:rPr>
        <w:t>Like querying applications, an auxiliary application neither exerts control over, nor requests changes to a schedule.  It, too, is only concerned with gathering information about a particular schedule.  It is considered an "interested third-party," in that it is interested in any changes to a particular schedule, but has no interest in changing it or controlling it in any way.  An auxiliary application passively collects information by receiving unsolicited updates from a filler application.</w:t>
      </w:r>
    </w:p>
    <w:p w14:paraId="4C868256" w14:textId="77777777" w:rsidR="003262BC" w:rsidRPr="000D351C" w:rsidRDefault="003262BC" w:rsidP="009B0F5F">
      <w:pPr>
        <w:pStyle w:val="NormalIndented"/>
        <w:rPr>
          <w:noProof/>
        </w:rPr>
      </w:pPr>
      <w:r w:rsidRPr="000D351C">
        <w:rPr>
          <w:noProof/>
        </w:rPr>
        <w:t>The analog of an auxiliary application in a non-automated environment might be any person receiving reports containing schedule information.  For example, a facilities manager may need to know what rooms are booked for activity during specific periods of time.  This person might ask the person controlling the appointment book for a periodic listing of activity, which may be something as simple as copies of pages from the appointment book.</w:t>
      </w:r>
    </w:p>
    <w:p w14:paraId="5F42E9AB" w14:textId="77777777" w:rsidR="003262BC" w:rsidRPr="000D351C" w:rsidRDefault="003262BC" w:rsidP="009B0F5F">
      <w:pPr>
        <w:pStyle w:val="NormalIndented"/>
        <w:rPr>
          <w:noProof/>
        </w:rPr>
      </w:pPr>
      <w:r w:rsidRPr="000D351C">
        <w:rPr>
          <w:noProof/>
        </w:rPr>
        <w:t>Often, a placer application will also act as an auxiliary application.  A placer application may have the capacity to store information about the scheduled activity that it requested.  In such cases, the placer application is also an "interested" application in that it wishes to receive any messages describing changes to the content or status of the scheduled activity it initiated.</w:t>
      </w:r>
    </w:p>
    <w:p w14:paraId="250B2974" w14:textId="77777777" w:rsidR="003262BC" w:rsidRPr="000D351C" w:rsidRDefault="003262BC">
      <w:pPr>
        <w:pStyle w:val="Heading4"/>
        <w:tabs>
          <w:tab w:val="num" w:pos="2160"/>
        </w:tabs>
        <w:rPr>
          <w:noProof/>
        </w:rPr>
      </w:pPr>
      <w:bookmarkStart w:id="228" w:name="_Toc497011364"/>
      <w:r w:rsidRPr="000D351C">
        <w:rPr>
          <w:noProof/>
        </w:rPr>
        <w:t>Application Roles</w:t>
      </w:r>
      <w:r w:rsidR="003D291E" w:rsidRPr="000D351C">
        <w:rPr>
          <w:noProof/>
        </w:rPr>
        <w:fldChar w:fldCharType="begin"/>
      </w:r>
      <w:r w:rsidRPr="000D351C">
        <w:rPr>
          <w:noProof/>
        </w:rPr>
        <w:instrText xml:space="preserve"> XE "Application roles" </w:instrText>
      </w:r>
      <w:r w:rsidR="003D291E" w:rsidRPr="000D351C">
        <w:rPr>
          <w:noProof/>
        </w:rPr>
        <w:fldChar w:fldCharType="end"/>
      </w:r>
      <w:r w:rsidRPr="000D351C">
        <w:rPr>
          <w:noProof/>
        </w:rPr>
        <w:t xml:space="preserve"> in a Messaging Environment</w:t>
      </w:r>
      <w:bookmarkEnd w:id="228"/>
    </w:p>
    <w:p w14:paraId="384202EF" w14:textId="77777777" w:rsidR="003262BC" w:rsidRPr="000D351C" w:rsidRDefault="003262BC" w:rsidP="009B0F5F">
      <w:pPr>
        <w:pStyle w:val="NormalIndented"/>
        <w:rPr>
          <w:noProof/>
        </w:rPr>
      </w:pPr>
      <w:r w:rsidRPr="000D351C">
        <w:rPr>
          <w:noProof/>
        </w:rPr>
        <w:t>In a messaging environment, these four application roles communicate using specific types of messages and trigger events.  The following figure illustrates the relationships between these application roles in a messaging environment:</w:t>
      </w:r>
    </w:p>
    <w:p w14:paraId="577762B7" w14:textId="77777777" w:rsidR="003262BC" w:rsidRPr="000D351C" w:rsidRDefault="003262BC">
      <w:pPr>
        <w:pStyle w:val="OtherTableCaption"/>
        <w:rPr>
          <w:noProof/>
        </w:rPr>
      </w:pPr>
      <w:r w:rsidRPr="000D351C">
        <w:rPr>
          <w:noProof/>
        </w:rPr>
        <w:t>Figure 10-2.  Application role messaging relationships</w:t>
      </w:r>
      <w:r w:rsidR="003D291E" w:rsidRPr="000D351C">
        <w:rPr>
          <w:noProof/>
        </w:rPr>
        <w:fldChar w:fldCharType="begin"/>
      </w:r>
      <w:r w:rsidRPr="000D351C">
        <w:rPr>
          <w:noProof/>
        </w:rPr>
        <w:instrText xml:space="preserve"> XE "Figure 10-2  Application role messaging relationships" </w:instrText>
      </w:r>
      <w:r w:rsidR="003D291E" w:rsidRPr="000D351C">
        <w:rPr>
          <w:noProof/>
        </w:rPr>
        <w:fldChar w:fldCharType="end"/>
      </w:r>
    </w:p>
    <w:p w14:paraId="1A12E2CB" w14:textId="77777777" w:rsidR="003262BC" w:rsidRPr="000D351C" w:rsidRDefault="003262BC">
      <w:pPr>
        <w:rPr>
          <w:noProof/>
        </w:rPr>
      </w:pPr>
      <w:r w:rsidRPr="000D351C">
        <w:rPr>
          <w:bCs/>
          <w:iCs/>
          <w:noProof/>
        </w:rPr>
        <w:object w:dxaOrig="9372" w:dyaOrig="3304" w14:anchorId="39303B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165pt" o:ole="">
            <v:imagedata r:id="rId10" o:title=""/>
          </v:shape>
          <o:OLEObject Type="Embed" ProgID="Visio.Drawing.11" ShapeID="_x0000_i1025" DrawAspect="Content" ObjectID="_1749894274" r:id="rId11"/>
        </w:object>
      </w:r>
    </w:p>
    <w:p w14:paraId="61935731" w14:textId="77777777" w:rsidR="003262BC" w:rsidRPr="000D351C" w:rsidRDefault="003262BC" w:rsidP="009B0F5F">
      <w:pPr>
        <w:pStyle w:val="NormalIndented"/>
        <w:rPr>
          <w:noProof/>
        </w:rPr>
      </w:pPr>
      <w:r w:rsidRPr="000D351C">
        <w:rPr>
          <w:noProof/>
        </w:rPr>
        <w:t>The relationship between placer and filler applications revolves around request messages and response messages to those requests.  Placer applications trigger request messages to filler applications, which respond to those requests with request response messages.</w:t>
      </w:r>
    </w:p>
    <w:p w14:paraId="6C84DDA5" w14:textId="77777777" w:rsidR="003262BC" w:rsidRPr="000D351C" w:rsidRDefault="003262BC" w:rsidP="009B0F5F">
      <w:pPr>
        <w:pStyle w:val="NormalIndented"/>
        <w:rPr>
          <w:noProof/>
        </w:rPr>
      </w:pPr>
      <w:r w:rsidRPr="000D351C">
        <w:rPr>
          <w:noProof/>
        </w:rPr>
        <w:t>The relationship between querying and filler applications focuses on query messages and responses.  Querying applications trigger query messages to filler applications, which respond with query response messages.</w:t>
      </w:r>
    </w:p>
    <w:p w14:paraId="403803E5" w14:textId="77777777" w:rsidR="003262BC" w:rsidRPr="000D351C" w:rsidRDefault="003262BC" w:rsidP="009B0F5F">
      <w:pPr>
        <w:pStyle w:val="NormalIndented"/>
        <w:rPr>
          <w:noProof/>
        </w:rPr>
      </w:pPr>
      <w:r w:rsidRPr="000D351C">
        <w:rPr>
          <w:noProof/>
        </w:rPr>
        <w:t xml:space="preserve">The relationship between auxiliary and filler applications centers on unsolicited informational messages.  Filler applications trigger unsolicited informational messages to auxiliary applications whenever changes in </w:t>
      </w:r>
      <w:r w:rsidRPr="000D351C">
        <w:rPr>
          <w:noProof/>
        </w:rPr>
        <w:lastRenderedPageBreak/>
        <w:t>the schedule occur.  Auxiliary applications do not respond with any messages other than general acknowledgments.  Filler applications triggering unsolicited informational messages do not expect further information from auxiliary applications.</w:t>
      </w:r>
    </w:p>
    <w:p w14:paraId="3FFA32E5" w14:textId="77777777" w:rsidR="003262BC" w:rsidRPr="000D351C" w:rsidRDefault="003262BC">
      <w:pPr>
        <w:pStyle w:val="Heading3"/>
        <w:tabs>
          <w:tab w:val="left" w:pos="900"/>
        </w:tabs>
        <w:rPr>
          <w:noProof/>
        </w:rPr>
      </w:pPr>
      <w:bookmarkStart w:id="229" w:name="_Toc348247532"/>
      <w:bookmarkStart w:id="230" w:name="_Toc348260550"/>
      <w:bookmarkStart w:id="231" w:name="_Toc348346548"/>
      <w:bookmarkStart w:id="232" w:name="_Toc348847839"/>
      <w:bookmarkStart w:id="233" w:name="_Toc348848793"/>
      <w:bookmarkStart w:id="234" w:name="_Toc358637980"/>
      <w:bookmarkStart w:id="235" w:name="_Toc358711083"/>
      <w:bookmarkStart w:id="236" w:name="_Toc497011365"/>
      <w:bookmarkStart w:id="237" w:name="_Toc28982190"/>
      <w:r w:rsidRPr="000D351C">
        <w:rPr>
          <w:noProof/>
        </w:rPr>
        <w:t>Trigger Events, Status, Reasons, and Types</w:t>
      </w:r>
      <w:bookmarkEnd w:id="229"/>
      <w:bookmarkEnd w:id="230"/>
      <w:bookmarkEnd w:id="231"/>
      <w:bookmarkEnd w:id="232"/>
      <w:bookmarkEnd w:id="233"/>
      <w:bookmarkEnd w:id="234"/>
      <w:bookmarkEnd w:id="235"/>
      <w:bookmarkEnd w:id="236"/>
      <w:bookmarkEnd w:id="237"/>
    </w:p>
    <w:p w14:paraId="7C7F58B3" w14:textId="77777777" w:rsidR="003262BC" w:rsidRPr="000D351C" w:rsidRDefault="003262BC" w:rsidP="009B0F5F">
      <w:pPr>
        <w:pStyle w:val="NormalIndented"/>
        <w:rPr>
          <w:noProof/>
        </w:rPr>
      </w:pPr>
      <w:r w:rsidRPr="000D351C">
        <w:rPr>
          <w:noProof/>
        </w:rPr>
        <w:t>This chapter defines several trigger events used to communicate scheduling information between applications.  In addition, it also defines, suggests, or allows for several statuses that scheduled activities may hold, several reasons a scheduled activity may occur, and several types of scheduled activities.  The distinction between these four concepts is important for understanding the information in this chapter.</w:t>
      </w:r>
    </w:p>
    <w:p w14:paraId="3C7ABF3E" w14:textId="77777777" w:rsidR="003262BC" w:rsidRPr="000D351C" w:rsidRDefault="003262BC">
      <w:pPr>
        <w:pStyle w:val="Heading4"/>
        <w:tabs>
          <w:tab w:val="num" w:pos="2160"/>
        </w:tabs>
        <w:rPr>
          <w:noProof/>
          <w:vanish/>
        </w:rPr>
      </w:pPr>
      <w:r w:rsidRPr="000D351C">
        <w:rPr>
          <w:noProof/>
          <w:vanish/>
        </w:rPr>
        <w:t>hiddentext</w:t>
      </w:r>
      <w:bookmarkStart w:id="238" w:name="_Toc175631801"/>
      <w:bookmarkEnd w:id="238"/>
    </w:p>
    <w:p w14:paraId="4C077CDF" w14:textId="77777777" w:rsidR="003262BC" w:rsidRPr="000D351C" w:rsidRDefault="003262BC">
      <w:pPr>
        <w:pStyle w:val="Heading4"/>
        <w:tabs>
          <w:tab w:val="num" w:pos="2160"/>
        </w:tabs>
        <w:rPr>
          <w:noProof/>
        </w:rPr>
      </w:pPr>
      <w:bookmarkStart w:id="239" w:name="_Toc497011366"/>
      <w:r w:rsidRPr="000D351C">
        <w:rPr>
          <w:noProof/>
        </w:rPr>
        <w:t>Trigger Events</w:t>
      </w:r>
      <w:bookmarkEnd w:id="239"/>
      <w:r w:rsidR="003D291E" w:rsidRPr="000D351C">
        <w:rPr>
          <w:noProof/>
        </w:rPr>
        <w:fldChar w:fldCharType="begin"/>
      </w:r>
      <w:r w:rsidRPr="000D351C">
        <w:rPr>
          <w:noProof/>
        </w:rPr>
        <w:instrText xml:space="preserve"> XE "Trigger events" </w:instrText>
      </w:r>
      <w:r w:rsidR="003D291E" w:rsidRPr="000D351C">
        <w:rPr>
          <w:noProof/>
        </w:rPr>
        <w:fldChar w:fldCharType="end"/>
      </w:r>
    </w:p>
    <w:p w14:paraId="564E5E90" w14:textId="5D7EB5D7" w:rsidR="003262BC" w:rsidRPr="000D351C" w:rsidRDefault="003262BC" w:rsidP="009B0F5F">
      <w:pPr>
        <w:pStyle w:val="NormalIndented"/>
        <w:rPr>
          <w:noProof/>
        </w:rPr>
      </w:pPr>
      <w:r w:rsidRPr="000D351C">
        <w:rPr>
          <w:noProof/>
        </w:rPr>
        <w:t xml:space="preserve">The trigger events for this chapter are defined in Section </w:t>
      </w:r>
      <w:r w:rsidR="000C42CC">
        <w:fldChar w:fldCharType="begin"/>
      </w:r>
      <w:r w:rsidR="000C42CC">
        <w:instrText xml:space="preserve"> REF _Ref371912933 \r \h  \* MERGEFORMAT </w:instrText>
      </w:r>
      <w:r w:rsidR="000C42CC">
        <w:fldChar w:fldCharType="separate"/>
      </w:r>
      <w:ins w:id="240" w:author="Lynn Laakso" w:date="2022-09-09T14:48:00Z">
        <w:r w:rsidR="00AC5F7F" w:rsidRPr="00AC5F7F">
          <w:rPr>
            <w:rStyle w:val="HyperlinkText"/>
            <w:rPrChange w:id="241" w:author="Lynn Laakso" w:date="2022-09-09T14:48:00Z">
              <w:rPr/>
            </w:rPrChange>
          </w:rPr>
          <w:t>10.3</w:t>
        </w:r>
      </w:ins>
      <w:del w:id="242" w:author="Lynn Laakso" w:date="2022-09-09T14:48:00Z">
        <w:r w:rsidR="005330F4" w:rsidDel="00AC5F7F">
          <w:rPr>
            <w:rStyle w:val="HyperlinkText"/>
          </w:rPr>
          <w:delText>10.3</w:delText>
        </w:r>
      </w:del>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ins w:id="243" w:author="Lynn Laakso" w:date="2022-09-09T14:48:00Z">
        <w:r w:rsidR="00AC5F7F" w:rsidRPr="00AC5F7F">
          <w:rPr>
            <w:rStyle w:val="HyperlinkText"/>
            <w:rPrChange w:id="244" w:author="Lynn Laakso" w:date="2022-09-09T14:48:00Z">
              <w:rPr>
                <w:noProof/>
              </w:rPr>
            </w:rPrChange>
          </w:rPr>
          <w:t>PLACER APPLICATION REQUESTS AND TRIGGER EVENTS</w:t>
        </w:r>
      </w:ins>
      <w:del w:id="245" w:author="Lynn Laakso" w:date="2022-09-09T14:48:00Z">
        <w:r w:rsidR="005330F4" w:rsidRPr="005330F4" w:rsidDel="00AC5F7F">
          <w:rPr>
            <w:rStyle w:val="HyperlinkText"/>
          </w:rPr>
          <w:delText>PLACER APPLICATION REQUESTS AND TRIGGER EVENTS</w:delText>
        </w:r>
      </w:del>
      <w:r w:rsidR="000C42CC">
        <w:fldChar w:fldCharType="end"/>
      </w:r>
      <w:r w:rsidRPr="000D351C">
        <w:rPr>
          <w:noProof/>
        </w:rPr>
        <w:t xml:space="preserve">,” </w:t>
      </w:r>
      <w:r w:rsidR="000C42CC">
        <w:fldChar w:fldCharType="begin"/>
      </w:r>
      <w:r w:rsidR="000C42CC">
        <w:instrText xml:space="preserve"> REF _Ref371756932 \r \h  \* MERGEFORMAT </w:instrText>
      </w:r>
      <w:r w:rsidR="000C42CC">
        <w:fldChar w:fldCharType="separate"/>
      </w:r>
      <w:ins w:id="246" w:author="Lynn Laakso" w:date="2022-09-09T14:48:00Z">
        <w:r w:rsidR="00AC5F7F" w:rsidRPr="00AC5F7F">
          <w:rPr>
            <w:rStyle w:val="HyperlinkText"/>
            <w:rPrChange w:id="247" w:author="Lynn Laakso" w:date="2022-09-09T14:48:00Z">
              <w:rPr/>
            </w:rPrChange>
          </w:rPr>
          <w:t>10.4</w:t>
        </w:r>
      </w:ins>
      <w:del w:id="248"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249" w:author="Lynn Laakso" w:date="2022-09-09T14:48:00Z">
        <w:r w:rsidR="00AC5F7F" w:rsidRPr="00AC5F7F">
          <w:rPr>
            <w:rStyle w:val="HyperlinkText"/>
            <w:rPrChange w:id="250" w:author="Lynn Laakso" w:date="2022-09-09T14:48:00Z">
              <w:rPr>
                <w:noProof/>
              </w:rPr>
            </w:rPrChange>
          </w:rPr>
          <w:t>FILLER APPLICATION MESSAGES AND TRIGGER EVENTS UNSOLICITED</w:t>
        </w:r>
      </w:ins>
      <w:del w:id="251"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 xml:space="preserve">," and </w:t>
      </w:r>
      <w:r w:rsidR="000C42CC">
        <w:fldChar w:fldCharType="begin"/>
      </w:r>
      <w:r w:rsidR="000C42CC">
        <w:instrText xml:space="preserve"> REF _Ref373290932 \r \h  \* MERGEFORMAT </w:instrText>
      </w:r>
      <w:r w:rsidR="000C42CC">
        <w:fldChar w:fldCharType="separate"/>
      </w:r>
      <w:ins w:id="252" w:author="Lynn Laakso" w:date="2022-09-09T14:48:00Z">
        <w:r w:rsidR="00AC5F7F" w:rsidRPr="00AC5F7F">
          <w:rPr>
            <w:rStyle w:val="HyperlinkText"/>
            <w:rPrChange w:id="253" w:author="Lynn Laakso" w:date="2022-09-09T14:48:00Z">
              <w:rPr/>
            </w:rPrChange>
          </w:rPr>
          <w:t>10.5</w:t>
        </w:r>
      </w:ins>
      <w:del w:id="254" w:author="Lynn Laakso" w:date="2022-09-09T14:48:00Z">
        <w:r w:rsidR="005330F4" w:rsidDel="00AC5F7F">
          <w:rPr>
            <w:rStyle w:val="HyperlinkText"/>
          </w:rPr>
          <w:delText>10.5</w:delText>
        </w:r>
      </w:del>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ins w:id="255" w:author="Lynn Laakso" w:date="2022-09-09T14:48:00Z">
        <w:r w:rsidR="00AC5F7F" w:rsidRPr="00AC5F7F">
          <w:rPr>
            <w:rStyle w:val="HyperlinkText"/>
            <w:rPrChange w:id="256" w:author="Lynn Laakso" w:date="2022-09-09T14:48:00Z">
              <w:rPr>
                <w:noProof/>
              </w:rPr>
            </w:rPrChange>
          </w:rPr>
          <w:t>QUERY TRANSACTIONS AND TRIGGER EVENTS</w:t>
        </w:r>
      </w:ins>
      <w:del w:id="257" w:author="Lynn Laakso" w:date="2022-09-09T14:48:00Z">
        <w:r w:rsidR="005330F4" w:rsidRPr="005330F4" w:rsidDel="00AC5F7F">
          <w:rPr>
            <w:rStyle w:val="HyperlinkText"/>
          </w:rPr>
          <w:delText>QUERY TRANSACTIONS AND TRIGGER EVENTS</w:delText>
        </w:r>
      </w:del>
      <w:r w:rsidR="000C42CC">
        <w:fldChar w:fldCharType="end"/>
      </w:r>
      <w:r w:rsidRPr="000D351C">
        <w:rPr>
          <w:noProof/>
        </w:rPr>
        <w:t>."  Traditionally, trigger events define the transition of some entity from one state to another.</w:t>
      </w:r>
      <w:r w:rsidRPr="000D351C">
        <w:rPr>
          <w:rStyle w:val="FootnoteReference"/>
          <w:noProof/>
        </w:rPr>
        <w:footnoteReference w:id="1"/>
      </w:r>
      <w:r w:rsidRPr="000D351C">
        <w:rPr>
          <w:rStyle w:val="FootnoteReference"/>
          <w:noProof/>
        </w:rPr>
        <w:t xml:space="preserve"> </w:t>
      </w:r>
      <w:r w:rsidRPr="000D351C">
        <w:rPr>
          <w:noProof/>
        </w:rPr>
        <w:t xml:space="preserve"> Typical trigger events may be listed as follows: new, cancel, modify, discontinue, reschedule, and delete.</w:t>
      </w:r>
    </w:p>
    <w:p w14:paraId="178E9534" w14:textId="77777777" w:rsidR="003262BC" w:rsidRPr="000D351C" w:rsidRDefault="003262BC">
      <w:pPr>
        <w:pStyle w:val="Heading4"/>
        <w:tabs>
          <w:tab w:val="num" w:pos="2160"/>
        </w:tabs>
        <w:rPr>
          <w:noProof/>
        </w:rPr>
      </w:pPr>
      <w:bookmarkStart w:id="258" w:name="_Toc497011367"/>
      <w:r w:rsidRPr="000D351C">
        <w:rPr>
          <w:noProof/>
        </w:rPr>
        <w:t>Status</w:t>
      </w:r>
      <w:bookmarkEnd w:id="258"/>
      <w:r w:rsidR="003D291E" w:rsidRPr="000D351C">
        <w:rPr>
          <w:noProof/>
        </w:rPr>
        <w:fldChar w:fldCharType="begin"/>
      </w:r>
      <w:r w:rsidRPr="000D351C">
        <w:rPr>
          <w:noProof/>
        </w:rPr>
        <w:instrText xml:space="preserve"> XE "Statuses" </w:instrText>
      </w:r>
      <w:r w:rsidR="003D291E" w:rsidRPr="000D351C">
        <w:rPr>
          <w:noProof/>
        </w:rPr>
        <w:fldChar w:fldCharType="end"/>
      </w:r>
    </w:p>
    <w:p w14:paraId="53FEAC07" w14:textId="77777777" w:rsidR="003262BC" w:rsidRPr="000D351C" w:rsidRDefault="003262BC" w:rsidP="009B0F5F">
      <w:pPr>
        <w:pStyle w:val="NormalIndented"/>
        <w:rPr>
          <w:noProof/>
        </w:rPr>
      </w:pPr>
      <w:r w:rsidRPr="000D351C">
        <w:rPr>
          <w:noProof/>
        </w:rPr>
        <w:t>The status of a scheduled activity describes where that activity is in its life cycle.  A status differs from a trigger event in an important way: a status describes the current condition of an entity, whereas a trigger event is generated to "move" the entity from one state to another.  All status fields in this chapter are defined with respect to the application acting in the role of a filler, unless otherwise (and specifically) indicated.  Therefore, a status in a scheduling interface transaction is only truly meaningful if the transaction was generated by the application assigning or maintaining that status.</w:t>
      </w:r>
    </w:p>
    <w:p w14:paraId="6C1A74F6" w14:textId="77777777" w:rsidR="003262BC" w:rsidRPr="000D351C" w:rsidRDefault="003262BC" w:rsidP="009B0F5F">
      <w:pPr>
        <w:pStyle w:val="NormalIndented"/>
        <w:rPr>
          <w:noProof/>
        </w:rPr>
      </w:pPr>
      <w:r w:rsidRPr="000D351C">
        <w:rPr>
          <w:noProof/>
        </w:rPr>
        <w:t>Typical statuses for a schedule transaction might include the following: pending, wait-listed, confirmed, canceled, discontinued, deleted, started, completed, overbooked (booked for a resource along with another conflicting appointment), blocked, etc.</w:t>
      </w:r>
    </w:p>
    <w:p w14:paraId="4E05FB33" w14:textId="77777777" w:rsidR="003262BC" w:rsidRPr="000D351C" w:rsidRDefault="003262BC">
      <w:pPr>
        <w:pStyle w:val="Heading4"/>
        <w:tabs>
          <w:tab w:val="num" w:pos="2160"/>
        </w:tabs>
        <w:rPr>
          <w:noProof/>
        </w:rPr>
      </w:pPr>
      <w:bookmarkStart w:id="259" w:name="_Toc497011368"/>
      <w:r w:rsidRPr="000D351C">
        <w:rPr>
          <w:noProof/>
        </w:rPr>
        <w:t>Reasons</w:t>
      </w:r>
      <w:bookmarkEnd w:id="259"/>
      <w:r w:rsidR="003D291E" w:rsidRPr="000D351C">
        <w:rPr>
          <w:noProof/>
        </w:rPr>
        <w:fldChar w:fldCharType="begin"/>
      </w:r>
      <w:r w:rsidRPr="000D351C">
        <w:rPr>
          <w:noProof/>
        </w:rPr>
        <w:instrText xml:space="preserve"> XE "Trigger events, reasons" </w:instrText>
      </w:r>
      <w:r w:rsidR="003D291E" w:rsidRPr="000D351C">
        <w:rPr>
          <w:noProof/>
        </w:rPr>
        <w:fldChar w:fldCharType="end"/>
      </w:r>
    </w:p>
    <w:p w14:paraId="5682BADA" w14:textId="77777777" w:rsidR="003262BC" w:rsidRPr="000D351C" w:rsidRDefault="003262BC" w:rsidP="009B0F5F">
      <w:pPr>
        <w:pStyle w:val="NormalIndented"/>
        <w:rPr>
          <w:noProof/>
        </w:rPr>
      </w:pPr>
      <w:r w:rsidRPr="000D351C">
        <w:rPr>
          <w:noProof/>
        </w:rPr>
        <w:t>This chapter defines two kinds of reasons used with transactions</w:t>
      </w:r>
      <w:r w:rsidR="003D291E" w:rsidRPr="000D351C">
        <w:rPr>
          <w:noProof/>
        </w:rPr>
        <w:fldChar w:fldCharType="begin"/>
      </w:r>
      <w:r w:rsidRPr="000D351C">
        <w:rPr>
          <w:noProof/>
        </w:rPr>
        <w:instrText xml:space="preserve"> XE "reasons used with transactions" </w:instrText>
      </w:r>
      <w:r w:rsidR="003D291E" w:rsidRPr="000D351C">
        <w:rPr>
          <w:noProof/>
        </w:rPr>
        <w:fldChar w:fldCharType="end"/>
      </w:r>
      <w:r w:rsidRPr="000D351C">
        <w:rPr>
          <w:noProof/>
        </w:rPr>
        <w:t>.  The first is an appointment reason that indicates why the appointment is being booked – and ultimately why the activity is going to occur.  The second is an event reason that describes why a particular trigger event has been generated.  Reasons tend to be static, whereas statuses tend to change.  In contrast, trigger events describe an action to be performed.</w:t>
      </w:r>
    </w:p>
    <w:p w14:paraId="7047298A" w14:textId="77777777" w:rsidR="003262BC" w:rsidRPr="000D351C" w:rsidRDefault="003262BC" w:rsidP="009B0F5F">
      <w:pPr>
        <w:pStyle w:val="NormalIndented"/>
        <w:rPr>
          <w:noProof/>
        </w:rPr>
      </w:pPr>
      <w:r w:rsidRPr="000D351C">
        <w:rPr>
          <w:noProof/>
        </w:rPr>
        <w:t>Appointment reasons tend to be relatively static for the life of the scheduled activity.  Typical examples of appointment reasons include the following: routine, walk-in, check-up, follow-up, emergency, etc.</w:t>
      </w:r>
    </w:p>
    <w:p w14:paraId="751185FF" w14:textId="77777777" w:rsidR="003262BC" w:rsidRPr="000D351C" w:rsidRDefault="003262BC" w:rsidP="009B0F5F">
      <w:pPr>
        <w:pStyle w:val="NormalIndented"/>
        <w:rPr>
          <w:noProof/>
        </w:rPr>
      </w:pPr>
      <w:r w:rsidRPr="000D351C">
        <w:rPr>
          <w:noProof/>
        </w:rPr>
        <w:t>Event reasons are static as well, but only for the life of a particular trigger event.  Typical examples of event reasons include the following: no-show (e.g., when an appointment is canceled), at patient request, at caregiver request, etc.</w:t>
      </w:r>
    </w:p>
    <w:p w14:paraId="3C4E7302" w14:textId="77777777" w:rsidR="003262BC" w:rsidRPr="000D351C" w:rsidRDefault="003262BC">
      <w:pPr>
        <w:pStyle w:val="Heading4"/>
        <w:tabs>
          <w:tab w:val="num" w:pos="2160"/>
        </w:tabs>
        <w:rPr>
          <w:noProof/>
        </w:rPr>
      </w:pPr>
      <w:bookmarkStart w:id="260" w:name="_Toc497011369"/>
      <w:r w:rsidRPr="000D351C">
        <w:rPr>
          <w:noProof/>
        </w:rPr>
        <w:t>Types</w:t>
      </w:r>
      <w:bookmarkEnd w:id="260"/>
      <w:r w:rsidR="003D291E" w:rsidRPr="000D351C">
        <w:rPr>
          <w:noProof/>
        </w:rPr>
        <w:fldChar w:fldCharType="begin"/>
      </w:r>
      <w:r w:rsidRPr="000D351C">
        <w:rPr>
          <w:noProof/>
        </w:rPr>
        <w:instrText xml:space="preserve"> XE "Trigger events, types" </w:instrText>
      </w:r>
      <w:r w:rsidR="003D291E" w:rsidRPr="000D351C">
        <w:rPr>
          <w:noProof/>
        </w:rPr>
        <w:fldChar w:fldCharType="end"/>
      </w:r>
    </w:p>
    <w:p w14:paraId="289EF8CE" w14:textId="77777777" w:rsidR="003262BC" w:rsidRPr="000D351C" w:rsidRDefault="003262BC" w:rsidP="009B0F5F">
      <w:pPr>
        <w:pStyle w:val="NormalIndented"/>
        <w:rPr>
          <w:noProof/>
        </w:rPr>
      </w:pPr>
      <w:r w:rsidRPr="000D351C">
        <w:rPr>
          <w:noProof/>
        </w:rPr>
        <w:t>Rather than describing why an appointment has been scheduled – as the appointment reason does – the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describes the kind of appointment recorded in the schedule.  This information tends to be administrative in nature.  Typical appointment types might include: normal, tentative (or "penciled in"), STAT, etc.</w:t>
      </w:r>
    </w:p>
    <w:p w14:paraId="75BBD1F2" w14:textId="77777777" w:rsidR="003262BC" w:rsidRPr="000D351C" w:rsidRDefault="003262BC">
      <w:pPr>
        <w:pStyle w:val="Heading3"/>
        <w:tabs>
          <w:tab w:val="left" w:pos="900"/>
        </w:tabs>
        <w:rPr>
          <w:noProof/>
        </w:rPr>
      </w:pPr>
      <w:bookmarkStart w:id="261" w:name="_Toc348247533"/>
      <w:bookmarkStart w:id="262" w:name="_Toc348260551"/>
      <w:bookmarkStart w:id="263" w:name="_Toc348346549"/>
      <w:bookmarkStart w:id="264" w:name="_Toc348847840"/>
      <w:bookmarkStart w:id="265" w:name="_Toc348848794"/>
      <w:bookmarkStart w:id="266" w:name="_Toc358637981"/>
      <w:bookmarkStart w:id="267" w:name="_Toc358711084"/>
      <w:bookmarkStart w:id="268" w:name="_Toc497011370"/>
      <w:bookmarkStart w:id="269" w:name="_Toc28982191"/>
      <w:r w:rsidRPr="000D351C">
        <w:rPr>
          <w:noProof/>
        </w:rPr>
        <w:lastRenderedPageBreak/>
        <w:t>Appointments, Orders, and Referrals</w:t>
      </w:r>
      <w:bookmarkEnd w:id="261"/>
      <w:bookmarkEnd w:id="262"/>
      <w:bookmarkEnd w:id="263"/>
      <w:bookmarkEnd w:id="264"/>
      <w:bookmarkEnd w:id="265"/>
      <w:bookmarkEnd w:id="266"/>
      <w:bookmarkEnd w:id="267"/>
      <w:bookmarkEnd w:id="268"/>
      <w:bookmarkEnd w:id="269"/>
    </w:p>
    <w:p w14:paraId="41722C52" w14:textId="77777777" w:rsidR="003262BC" w:rsidRPr="000D351C" w:rsidRDefault="003262BC" w:rsidP="009B0F5F">
      <w:pPr>
        <w:pStyle w:val="NormalIndented"/>
        <w:rPr>
          <w:noProof/>
        </w:rPr>
      </w:pPr>
      <w:r w:rsidRPr="000D351C">
        <w:rPr>
          <w:noProof/>
        </w:rPr>
        <w:t>A schedule request or appointment should not be confused, in any way, with orders for services, or for patient referrals.  The trigger events and messages defined in this chapter are meant to operate within the realm of scheduling activities, and not to imply that any other trigger event or real-world event has or should occur.  It should not be construed from this chapter that any schedule request transaction can be used instead of an order transaction, in which a service or other activity must be specifically ordered.  In such cases, a specific order transaction should occur (either electronically or otherwise).  If subsequent scheduling transactions are then required to carry out the order, the trigger events and messages defined in this chapter may be used.</w:t>
      </w:r>
    </w:p>
    <w:p w14:paraId="541B25EC" w14:textId="77777777" w:rsidR="003262BC" w:rsidRPr="000D351C" w:rsidRDefault="003262BC">
      <w:pPr>
        <w:pStyle w:val="Heading3"/>
        <w:tabs>
          <w:tab w:val="left" w:pos="900"/>
        </w:tabs>
        <w:rPr>
          <w:noProof/>
        </w:rPr>
      </w:pPr>
      <w:bookmarkStart w:id="270" w:name="_Toc348247534"/>
      <w:bookmarkStart w:id="271" w:name="_Toc348260552"/>
      <w:bookmarkStart w:id="272" w:name="_Toc348346550"/>
      <w:bookmarkStart w:id="273" w:name="_Toc348847841"/>
      <w:bookmarkStart w:id="274" w:name="_Toc348848795"/>
      <w:bookmarkStart w:id="275" w:name="_Toc358637982"/>
      <w:bookmarkStart w:id="276" w:name="_Toc358711085"/>
      <w:bookmarkStart w:id="277" w:name="_Toc497011371"/>
      <w:bookmarkStart w:id="278" w:name="_Toc28982192"/>
      <w:r w:rsidRPr="000D351C">
        <w:rPr>
          <w:noProof/>
        </w:rPr>
        <w:t>Glossary</w:t>
      </w:r>
      <w:bookmarkEnd w:id="270"/>
      <w:bookmarkEnd w:id="271"/>
      <w:bookmarkEnd w:id="272"/>
      <w:bookmarkEnd w:id="273"/>
      <w:bookmarkEnd w:id="274"/>
      <w:bookmarkEnd w:id="275"/>
      <w:bookmarkEnd w:id="276"/>
      <w:bookmarkEnd w:id="277"/>
      <w:bookmarkEnd w:id="278"/>
    </w:p>
    <w:p w14:paraId="308AAA4C" w14:textId="77777777" w:rsidR="003262BC" w:rsidRPr="000D351C" w:rsidRDefault="003262BC">
      <w:pPr>
        <w:pStyle w:val="Heading4"/>
        <w:tabs>
          <w:tab w:val="num" w:pos="2160"/>
        </w:tabs>
        <w:rPr>
          <w:noProof/>
          <w:vanish/>
        </w:rPr>
      </w:pPr>
      <w:r w:rsidRPr="000D351C">
        <w:rPr>
          <w:noProof/>
          <w:vanish/>
        </w:rPr>
        <w:t>hiddentext</w:t>
      </w:r>
      <w:bookmarkStart w:id="279" w:name="_Toc175631808"/>
      <w:bookmarkEnd w:id="279"/>
    </w:p>
    <w:p w14:paraId="52B3FE19" w14:textId="77777777" w:rsidR="003262BC" w:rsidRPr="000D351C" w:rsidRDefault="003262BC">
      <w:pPr>
        <w:pStyle w:val="Heading4"/>
        <w:tabs>
          <w:tab w:val="num" w:pos="2160"/>
        </w:tabs>
        <w:rPr>
          <w:noProof/>
        </w:rPr>
      </w:pPr>
      <w:bookmarkStart w:id="280" w:name="_Toc497011372"/>
      <w:r w:rsidRPr="000D351C">
        <w:rPr>
          <w:noProof/>
        </w:rPr>
        <w:t>Appointment</w:t>
      </w:r>
      <w:bookmarkEnd w:id="280"/>
      <w:r w:rsidR="003D291E" w:rsidRPr="000D351C">
        <w:rPr>
          <w:noProof/>
        </w:rPr>
        <w:fldChar w:fldCharType="begin"/>
      </w:r>
      <w:r w:rsidRPr="000D351C">
        <w:rPr>
          <w:noProof/>
        </w:rPr>
        <w:instrText xml:space="preserve"> XE "Appointment" </w:instrText>
      </w:r>
      <w:r w:rsidR="003D291E" w:rsidRPr="000D351C">
        <w:rPr>
          <w:noProof/>
        </w:rPr>
        <w:fldChar w:fldCharType="end"/>
      </w:r>
    </w:p>
    <w:p w14:paraId="5E27F2C7" w14:textId="77777777" w:rsidR="003262BC" w:rsidRPr="000D351C" w:rsidRDefault="003262BC" w:rsidP="009B0F5F">
      <w:pPr>
        <w:pStyle w:val="NormalIndented"/>
        <w:rPr>
          <w:noProof/>
        </w:rPr>
      </w:pPr>
      <w:r w:rsidRPr="000D351C">
        <w:rPr>
          <w:noProof/>
        </w:rPr>
        <w:t>An appointment represents a booked slot or group of slots on a schedule, relating to one or more services or resources.  Two examples might include a patient visit scheduled at a clinic, and a reservation for a piece of equipment.</w:t>
      </w:r>
    </w:p>
    <w:p w14:paraId="3D999323" w14:textId="77777777" w:rsidR="003262BC" w:rsidRPr="000D351C" w:rsidRDefault="003262BC">
      <w:pPr>
        <w:pStyle w:val="Heading4"/>
        <w:tabs>
          <w:tab w:val="num" w:pos="2160"/>
        </w:tabs>
        <w:rPr>
          <w:noProof/>
        </w:rPr>
      </w:pPr>
      <w:bookmarkStart w:id="281" w:name="_Toc497011373"/>
      <w:r w:rsidRPr="000D351C">
        <w:rPr>
          <w:noProof/>
        </w:rPr>
        <w:t>Auxiliary Application</w:t>
      </w:r>
      <w:bookmarkEnd w:id="281"/>
      <w:r w:rsidR="003D291E" w:rsidRPr="000D351C">
        <w:rPr>
          <w:noProof/>
        </w:rPr>
        <w:fldChar w:fldCharType="begin"/>
      </w:r>
      <w:r w:rsidRPr="000D351C">
        <w:rPr>
          <w:noProof/>
        </w:rPr>
        <w:instrText xml:space="preserve"> XE "Auxiliary application" </w:instrText>
      </w:r>
      <w:r w:rsidR="003D291E" w:rsidRPr="000D351C">
        <w:rPr>
          <w:noProof/>
        </w:rPr>
        <w:fldChar w:fldCharType="end"/>
      </w:r>
    </w:p>
    <w:p w14:paraId="47AE6D32" w14:textId="77777777" w:rsidR="003262BC" w:rsidRPr="000D351C" w:rsidRDefault="003262BC" w:rsidP="009B0F5F">
      <w:pPr>
        <w:pStyle w:val="NormalIndented"/>
        <w:rPr>
          <w:noProof/>
        </w:rPr>
      </w:pPr>
      <w:r w:rsidRPr="000D351C">
        <w:rPr>
          <w:noProof/>
        </w:rPr>
        <w:t>An auxiliary application neither exerts control over, nor requests changes to a schedule.  It is only concerned with gathering information about a particular schedule.  It can be considered an "interested third-party," in that it is interested in any changes to a particular schedule, but has no interest in changing it or controlling it in any way.  It may gather information passively or actively.  An auxiliary application passively collects information by receiving unsolicited updates from a filler application.</w:t>
      </w:r>
    </w:p>
    <w:p w14:paraId="099FFBF2" w14:textId="77777777" w:rsidR="003262BC" w:rsidRPr="000D351C" w:rsidRDefault="003262BC">
      <w:pPr>
        <w:pStyle w:val="Heading4"/>
        <w:tabs>
          <w:tab w:val="num" w:pos="2160"/>
        </w:tabs>
        <w:rPr>
          <w:noProof/>
        </w:rPr>
      </w:pPr>
      <w:bookmarkStart w:id="282" w:name="_Toc497011374"/>
      <w:r w:rsidRPr="000D351C">
        <w:rPr>
          <w:noProof/>
        </w:rPr>
        <w:t>Block</w:t>
      </w:r>
      <w:bookmarkEnd w:id="282"/>
      <w:r w:rsidR="003D291E" w:rsidRPr="000D351C">
        <w:rPr>
          <w:noProof/>
        </w:rPr>
        <w:fldChar w:fldCharType="begin"/>
      </w:r>
      <w:r w:rsidRPr="000D351C">
        <w:rPr>
          <w:noProof/>
        </w:rPr>
        <w:instrText xml:space="preserve"> XE "Block" </w:instrText>
      </w:r>
      <w:r w:rsidR="003D291E" w:rsidRPr="000D351C">
        <w:rPr>
          <w:noProof/>
        </w:rPr>
        <w:fldChar w:fldCharType="end"/>
      </w:r>
    </w:p>
    <w:p w14:paraId="59913227" w14:textId="77777777" w:rsidR="003262BC" w:rsidRPr="000D351C" w:rsidRDefault="003262BC" w:rsidP="009B0F5F">
      <w:pPr>
        <w:pStyle w:val="NormalIndented"/>
        <w:rPr>
          <w:noProof/>
        </w:rPr>
      </w:pPr>
      <w:r w:rsidRPr="000D351C">
        <w:rPr>
          <w:noProof/>
        </w:rPr>
        <w:t>An indication that a slot or a set of slots is unavailable for reasons other than booking an appointment.</w:t>
      </w:r>
    </w:p>
    <w:p w14:paraId="323DE7B2" w14:textId="77777777" w:rsidR="003262BC" w:rsidRPr="000D351C" w:rsidRDefault="003262BC">
      <w:pPr>
        <w:pStyle w:val="Heading4"/>
        <w:tabs>
          <w:tab w:val="num" w:pos="2160"/>
        </w:tabs>
        <w:rPr>
          <w:noProof/>
        </w:rPr>
      </w:pPr>
      <w:bookmarkStart w:id="283" w:name="_Toc497011375"/>
      <w:r w:rsidRPr="000D351C">
        <w:rPr>
          <w:noProof/>
        </w:rPr>
        <w:t>Book</w:t>
      </w:r>
      <w:bookmarkEnd w:id="283"/>
      <w:r w:rsidR="003D291E" w:rsidRPr="000D351C">
        <w:rPr>
          <w:noProof/>
        </w:rPr>
        <w:fldChar w:fldCharType="begin"/>
      </w:r>
      <w:r w:rsidRPr="000D351C">
        <w:rPr>
          <w:noProof/>
        </w:rPr>
        <w:instrText xml:space="preserve"> XE "Book" </w:instrText>
      </w:r>
      <w:r w:rsidR="003D291E" w:rsidRPr="000D351C">
        <w:rPr>
          <w:noProof/>
        </w:rPr>
        <w:fldChar w:fldCharType="end"/>
      </w:r>
    </w:p>
    <w:p w14:paraId="0BEE763A" w14:textId="77777777" w:rsidR="003262BC" w:rsidRPr="000D351C" w:rsidRDefault="003262BC" w:rsidP="009B0F5F">
      <w:pPr>
        <w:pStyle w:val="NormalIndented"/>
        <w:rPr>
          <w:noProof/>
        </w:rPr>
      </w:pPr>
      <w:r w:rsidRPr="000D351C">
        <w:rPr>
          <w:noProof/>
        </w:rPr>
        <w:t>The act of reserving a slot or set of slots on a schedule for a service or resource.</w:t>
      </w:r>
    </w:p>
    <w:p w14:paraId="563A4B63" w14:textId="77777777" w:rsidR="003262BC" w:rsidRPr="000D351C" w:rsidRDefault="003262BC">
      <w:pPr>
        <w:pStyle w:val="Heading4"/>
        <w:tabs>
          <w:tab w:val="num" w:pos="2160"/>
        </w:tabs>
        <w:rPr>
          <w:noProof/>
        </w:rPr>
      </w:pPr>
      <w:bookmarkStart w:id="284" w:name="_Toc497011376"/>
      <w:r w:rsidRPr="000D351C">
        <w:rPr>
          <w:noProof/>
        </w:rPr>
        <w:t>Child Appointment</w:t>
      </w:r>
      <w:bookmarkEnd w:id="284"/>
      <w:r w:rsidR="003D291E" w:rsidRPr="000D351C">
        <w:rPr>
          <w:noProof/>
        </w:rPr>
        <w:fldChar w:fldCharType="begin"/>
      </w:r>
      <w:r w:rsidRPr="000D351C">
        <w:rPr>
          <w:noProof/>
        </w:rPr>
        <w:instrText xml:space="preserve"> XE "Child appointment" </w:instrText>
      </w:r>
      <w:r w:rsidR="003D291E" w:rsidRPr="000D351C">
        <w:rPr>
          <w:noProof/>
        </w:rPr>
        <w:fldChar w:fldCharType="end"/>
      </w:r>
    </w:p>
    <w:p w14:paraId="156AF746" w14:textId="77777777" w:rsidR="003262BC" w:rsidRPr="000D351C" w:rsidRDefault="003262BC" w:rsidP="009B0F5F">
      <w:pPr>
        <w:pStyle w:val="NormalIndented"/>
        <w:rPr>
          <w:noProof/>
        </w:rPr>
      </w:pPr>
      <w:r w:rsidRPr="000D351C">
        <w:rPr>
          <w:noProof/>
        </w:rPr>
        <w:t>A child appointment is an appointment subordinate to another appointment (called a parent appointment).  For example, a single instance of an appointment in a group of recurring appointments is a child to the group.  Child appointments can themselves be parent appointments.  For example, if a battery of appointments is scheduled, then the atomic units of the battery are children to the battery request.  If the battery is scheduled as a repeating appointment, then each instance of the battery of appointments (parent to each of the atomic units) is a child to the original repeating request.</w:t>
      </w:r>
    </w:p>
    <w:p w14:paraId="439CF7E5" w14:textId="77777777" w:rsidR="003262BC" w:rsidRPr="000D351C" w:rsidRDefault="003262BC">
      <w:pPr>
        <w:pStyle w:val="Heading4"/>
        <w:tabs>
          <w:tab w:val="num" w:pos="2160"/>
        </w:tabs>
        <w:rPr>
          <w:noProof/>
        </w:rPr>
      </w:pPr>
      <w:bookmarkStart w:id="285" w:name="_Toc497011377"/>
      <w:r w:rsidRPr="000D351C">
        <w:rPr>
          <w:noProof/>
        </w:rPr>
        <w:t>Filler Application</w:t>
      </w:r>
      <w:bookmarkEnd w:id="285"/>
      <w:r w:rsidR="003D291E" w:rsidRPr="000D351C">
        <w:rPr>
          <w:noProof/>
        </w:rPr>
        <w:fldChar w:fldCharType="begin"/>
      </w:r>
      <w:r w:rsidRPr="000D351C">
        <w:rPr>
          <w:noProof/>
        </w:rPr>
        <w:instrText xml:space="preserve"> XE "Filler application" </w:instrText>
      </w:r>
      <w:r w:rsidR="003D291E" w:rsidRPr="000D351C">
        <w:rPr>
          <w:noProof/>
        </w:rPr>
        <w:fldChar w:fldCharType="end"/>
      </w:r>
    </w:p>
    <w:p w14:paraId="77DEE042" w14:textId="77777777" w:rsidR="003262BC" w:rsidRPr="000D351C" w:rsidRDefault="003262BC" w:rsidP="009B0F5F">
      <w:pPr>
        <w:pStyle w:val="NormalIndented"/>
        <w:rPr>
          <w:noProof/>
        </w:rPr>
      </w:pPr>
      <w:r w:rsidRPr="000D351C">
        <w:rPr>
          <w:noProof/>
        </w:rPr>
        <w:t>The filler application role in the scheduling model is very similar to the filler application concept presented in Chapter 4, Order Entry.  A filler application, in the scheduling model, is one that "owns" one or more schedules for one or more services or resources.  It fulfills requests to book slots for the services or resources over which it exerts control.  It also notifies other applications of activity related to appointments, such as new bookings, modifications, cancellations, etc.</w:t>
      </w:r>
    </w:p>
    <w:p w14:paraId="3C4E3C89" w14:textId="77777777" w:rsidR="003262BC" w:rsidRPr="000D351C" w:rsidRDefault="003262BC">
      <w:pPr>
        <w:pStyle w:val="Heading4"/>
        <w:tabs>
          <w:tab w:val="num" w:pos="2160"/>
        </w:tabs>
        <w:rPr>
          <w:noProof/>
        </w:rPr>
      </w:pPr>
      <w:bookmarkStart w:id="286" w:name="_Toc497011378"/>
      <w:r w:rsidRPr="000D351C">
        <w:rPr>
          <w:noProof/>
        </w:rPr>
        <w:t>Parent Appointment</w:t>
      </w:r>
      <w:bookmarkEnd w:id="286"/>
      <w:r w:rsidR="003D291E" w:rsidRPr="000D351C">
        <w:rPr>
          <w:noProof/>
        </w:rPr>
        <w:fldChar w:fldCharType="begin"/>
      </w:r>
      <w:r w:rsidRPr="000D351C">
        <w:rPr>
          <w:noProof/>
        </w:rPr>
        <w:instrText xml:space="preserve"> XE “Parent appointment” </w:instrText>
      </w:r>
      <w:r w:rsidR="003D291E" w:rsidRPr="000D351C">
        <w:rPr>
          <w:noProof/>
        </w:rPr>
        <w:fldChar w:fldCharType="end"/>
      </w:r>
    </w:p>
    <w:p w14:paraId="207537A7" w14:textId="77777777" w:rsidR="003262BC" w:rsidRPr="000D351C" w:rsidRDefault="003262BC" w:rsidP="009B0F5F">
      <w:pPr>
        <w:pStyle w:val="NormalIndented"/>
        <w:rPr>
          <w:noProof/>
        </w:rPr>
      </w:pPr>
      <w:r w:rsidRPr="000D351C">
        <w:rPr>
          <w:noProof/>
        </w:rPr>
        <w:t>A parent appointment is an appointment that consists of one or more subordinate appointments (called child appointments).  A parent appointment is used to relate or group multiple appointments together in various ways.  Examples of kinds of parent-scheduled activities include, but are not limited to, the following.</w:t>
      </w:r>
    </w:p>
    <w:p w14:paraId="4BE4BA03" w14:textId="77777777" w:rsidR="003262BC" w:rsidRPr="000D351C" w:rsidRDefault="003262BC">
      <w:pPr>
        <w:pStyle w:val="NormalListBullets"/>
        <w:tabs>
          <w:tab w:val="clear" w:pos="1368"/>
          <w:tab w:val="num" w:pos="720"/>
        </w:tabs>
        <w:ind w:left="1080"/>
        <w:rPr>
          <w:noProof/>
        </w:rPr>
      </w:pPr>
      <w:r w:rsidRPr="000D351C">
        <w:rPr>
          <w:noProof/>
        </w:rPr>
        <w:t>Recurring (repeating) appointments.  For example, a physical therapy appointment may be scheduled every Tuesday at 4:00 PM for three months.</w:t>
      </w:r>
    </w:p>
    <w:p w14:paraId="20C0F5B6" w14:textId="77777777" w:rsidR="003262BC" w:rsidRPr="000D351C" w:rsidRDefault="003262BC">
      <w:pPr>
        <w:pStyle w:val="NormalListBullets"/>
        <w:tabs>
          <w:tab w:val="clear" w:pos="1368"/>
          <w:tab w:val="num" w:pos="720"/>
        </w:tabs>
        <w:ind w:left="1080"/>
        <w:rPr>
          <w:noProof/>
        </w:rPr>
      </w:pPr>
      <w:r w:rsidRPr="000D351C">
        <w:rPr>
          <w:noProof/>
        </w:rPr>
        <w:t>Batteries of appointments.  For example, an activity consisting of an appointment with Radiology, an appointment with a specialist, and an appointment with a primary care physician might be scheduled.</w:t>
      </w:r>
    </w:p>
    <w:p w14:paraId="259EFAD2" w14:textId="77777777" w:rsidR="003262BC" w:rsidRPr="000D351C" w:rsidRDefault="003262BC">
      <w:pPr>
        <w:pStyle w:val="NormalListBullets"/>
        <w:tabs>
          <w:tab w:val="clear" w:pos="1368"/>
          <w:tab w:val="num" w:pos="720"/>
        </w:tabs>
        <w:ind w:left="1080"/>
        <w:rPr>
          <w:noProof/>
        </w:rPr>
      </w:pPr>
      <w:r w:rsidRPr="000D351C">
        <w:rPr>
          <w:noProof/>
        </w:rPr>
        <w:lastRenderedPageBreak/>
        <w:t>Complex appointments.  For example, recurring batteries of appointments, or batteries of battery appointments.</w:t>
      </w:r>
    </w:p>
    <w:p w14:paraId="5F090A80" w14:textId="77777777" w:rsidR="003262BC" w:rsidRPr="000D351C" w:rsidRDefault="003262BC" w:rsidP="009B0F5F">
      <w:pPr>
        <w:pStyle w:val="NormalIndented"/>
        <w:rPr>
          <w:noProof/>
        </w:rPr>
      </w:pPr>
      <w:r w:rsidRPr="000D351C">
        <w:rPr>
          <w:noProof/>
        </w:rPr>
        <w:t>Parent appointments can themselves be children to other appointments.</w:t>
      </w:r>
    </w:p>
    <w:p w14:paraId="78E4C3E3" w14:textId="77777777" w:rsidR="003262BC" w:rsidRPr="000D351C" w:rsidRDefault="003262BC">
      <w:pPr>
        <w:pStyle w:val="Heading4"/>
        <w:tabs>
          <w:tab w:val="num" w:pos="2160"/>
        </w:tabs>
        <w:rPr>
          <w:noProof/>
        </w:rPr>
      </w:pPr>
      <w:bookmarkStart w:id="287" w:name="_Toc497011379"/>
      <w:r w:rsidRPr="000D351C">
        <w:rPr>
          <w:noProof/>
        </w:rPr>
        <w:t>Placer Application</w:t>
      </w:r>
      <w:bookmarkEnd w:id="287"/>
      <w:r w:rsidR="003D291E" w:rsidRPr="000D351C">
        <w:rPr>
          <w:noProof/>
        </w:rPr>
        <w:fldChar w:fldCharType="begin"/>
      </w:r>
      <w:r w:rsidRPr="000D351C">
        <w:rPr>
          <w:noProof/>
        </w:rPr>
        <w:instrText xml:space="preserve"> XE "Placer application" </w:instrText>
      </w:r>
      <w:r w:rsidR="003D291E" w:rsidRPr="000D351C">
        <w:rPr>
          <w:noProof/>
        </w:rPr>
        <w:fldChar w:fldCharType="end"/>
      </w:r>
    </w:p>
    <w:p w14:paraId="7B3BD12D" w14:textId="77777777" w:rsidR="003262BC" w:rsidRPr="000D351C" w:rsidRDefault="003262BC" w:rsidP="009B0F5F">
      <w:pPr>
        <w:pStyle w:val="NormalIndented"/>
        <w:rPr>
          <w:noProof/>
        </w:rPr>
      </w:pPr>
      <w:r w:rsidRPr="000D351C">
        <w:rPr>
          <w:noProof/>
        </w:rPr>
        <w:t>The role of the placer application in the scheduling model is also very similar to its counterpart in the Order Entry chapter.  A placer application must request the booking, modification, cancellation, etc., of an appointment for a service or resource because it cannot exert any control over that service or resource on the schedule.  In requesting that these appointments be booked or modified in some way, the placer application is asking the filler application to exert its control over the schedule on the placer application's behalf.</w:t>
      </w:r>
    </w:p>
    <w:p w14:paraId="40D492F9" w14:textId="77777777" w:rsidR="003262BC" w:rsidRPr="000D351C" w:rsidRDefault="003262BC">
      <w:pPr>
        <w:pStyle w:val="Heading4"/>
        <w:tabs>
          <w:tab w:val="num" w:pos="2160"/>
        </w:tabs>
        <w:rPr>
          <w:noProof/>
        </w:rPr>
      </w:pPr>
      <w:bookmarkStart w:id="288" w:name="_Toc497011380"/>
      <w:r w:rsidRPr="000D351C">
        <w:rPr>
          <w:noProof/>
        </w:rPr>
        <w:t>Querying Application</w:t>
      </w:r>
      <w:bookmarkEnd w:id="288"/>
      <w:r w:rsidR="003D291E" w:rsidRPr="000D351C">
        <w:rPr>
          <w:noProof/>
        </w:rPr>
        <w:fldChar w:fldCharType="begin"/>
      </w:r>
      <w:r w:rsidRPr="000D351C">
        <w:rPr>
          <w:noProof/>
        </w:rPr>
        <w:instrText xml:space="preserve"> XE "Querying application" </w:instrText>
      </w:r>
      <w:r w:rsidR="003D291E" w:rsidRPr="000D351C">
        <w:rPr>
          <w:noProof/>
        </w:rPr>
        <w:fldChar w:fldCharType="end"/>
      </w:r>
    </w:p>
    <w:p w14:paraId="36173C64" w14:textId="77777777" w:rsidR="003262BC" w:rsidRPr="000D351C" w:rsidRDefault="003262BC" w:rsidP="009B0F5F">
      <w:pPr>
        <w:pStyle w:val="NormalIndented"/>
        <w:rPr>
          <w:noProof/>
        </w:rPr>
      </w:pPr>
      <w:r w:rsidRPr="000D351C">
        <w:rPr>
          <w:noProof/>
        </w:rPr>
        <w:t>A querying application neither exerts control over nor requests changes to a schedule.  Rather than accepting unsolicited information about schedules, as does an auxiliary application, the querying application actively solicits this information using a query mechanism.  It will be driven by a person wanting information about schedules, and may be part of an application filling the placer application role as defined in this chapter.  The information that the querying application receives is valid only at the exact time that the query results are generated by the filler application.  Changes made to the schedule after the query results have been returned are not communicated to the querying application until it issues another query transaction.</w:t>
      </w:r>
    </w:p>
    <w:p w14:paraId="34748B51" w14:textId="77777777" w:rsidR="003262BC" w:rsidRPr="000D351C" w:rsidRDefault="003262BC">
      <w:pPr>
        <w:pStyle w:val="Heading4"/>
        <w:tabs>
          <w:tab w:val="num" w:pos="2160"/>
        </w:tabs>
        <w:rPr>
          <w:noProof/>
        </w:rPr>
      </w:pPr>
      <w:bookmarkStart w:id="289" w:name="_Toc497011381"/>
      <w:r w:rsidRPr="000D351C">
        <w:rPr>
          <w:noProof/>
        </w:rPr>
        <w:t>Resource</w:t>
      </w:r>
      <w:bookmarkEnd w:id="289"/>
      <w:r w:rsidR="003D291E" w:rsidRPr="000D351C">
        <w:rPr>
          <w:noProof/>
        </w:rPr>
        <w:fldChar w:fldCharType="begin"/>
      </w:r>
      <w:r w:rsidRPr="000D351C">
        <w:rPr>
          <w:noProof/>
        </w:rPr>
        <w:instrText xml:space="preserve"> XE "Resource" </w:instrText>
      </w:r>
      <w:r w:rsidR="003D291E" w:rsidRPr="000D351C">
        <w:rPr>
          <w:noProof/>
        </w:rPr>
        <w:fldChar w:fldCharType="end"/>
      </w:r>
    </w:p>
    <w:p w14:paraId="761164BC" w14:textId="77777777" w:rsidR="003262BC" w:rsidRPr="000D351C" w:rsidRDefault="003262BC" w:rsidP="009B0F5F">
      <w:pPr>
        <w:pStyle w:val="NormalIndented"/>
        <w:rPr>
          <w:noProof/>
        </w:rPr>
      </w:pPr>
      <w:r w:rsidRPr="000D351C">
        <w:rPr>
          <w:noProof/>
        </w:rPr>
        <w:t>A resource is any person, place or thing that must be reserved prior to its use.</w:t>
      </w:r>
    </w:p>
    <w:p w14:paraId="145276FC" w14:textId="77777777" w:rsidR="003262BC" w:rsidRPr="000D351C" w:rsidRDefault="003262BC">
      <w:pPr>
        <w:pStyle w:val="Heading4"/>
        <w:tabs>
          <w:tab w:val="num" w:pos="2160"/>
        </w:tabs>
        <w:rPr>
          <w:noProof/>
        </w:rPr>
      </w:pPr>
      <w:bookmarkStart w:id="290" w:name="_Toc497011382"/>
      <w:r w:rsidRPr="000D351C">
        <w:rPr>
          <w:noProof/>
        </w:rPr>
        <w:t>Schedule</w:t>
      </w:r>
      <w:bookmarkEnd w:id="290"/>
      <w:r w:rsidR="003D291E" w:rsidRPr="000D351C">
        <w:rPr>
          <w:noProof/>
        </w:rPr>
        <w:fldChar w:fldCharType="begin"/>
      </w:r>
      <w:r w:rsidRPr="000D351C">
        <w:rPr>
          <w:noProof/>
        </w:rPr>
        <w:instrText xml:space="preserve"> XE "Schedule" </w:instrText>
      </w:r>
      <w:r w:rsidR="003D291E" w:rsidRPr="000D351C">
        <w:rPr>
          <w:noProof/>
        </w:rPr>
        <w:fldChar w:fldCharType="end"/>
      </w:r>
    </w:p>
    <w:p w14:paraId="3AAB7099" w14:textId="77777777" w:rsidR="003262BC" w:rsidRPr="000D351C" w:rsidRDefault="003262BC" w:rsidP="009B0F5F">
      <w:pPr>
        <w:pStyle w:val="NormalIndented"/>
        <w:rPr>
          <w:noProof/>
        </w:rPr>
      </w:pPr>
      <w:r w:rsidRPr="000D351C">
        <w:rPr>
          <w:noProof/>
        </w:rPr>
        <w:t>A schedule is the sum of all of the slots related to a service or resource.</w:t>
      </w:r>
    </w:p>
    <w:p w14:paraId="5E0B6942" w14:textId="77777777" w:rsidR="003262BC" w:rsidRPr="000D351C" w:rsidRDefault="003262BC">
      <w:pPr>
        <w:pStyle w:val="Heading4"/>
        <w:tabs>
          <w:tab w:val="num" w:pos="2160"/>
        </w:tabs>
        <w:rPr>
          <w:noProof/>
        </w:rPr>
      </w:pPr>
      <w:bookmarkStart w:id="291" w:name="_Toc497011383"/>
      <w:r w:rsidRPr="000D351C">
        <w:rPr>
          <w:noProof/>
        </w:rPr>
        <w:t>Service</w:t>
      </w:r>
      <w:bookmarkEnd w:id="291"/>
      <w:r w:rsidR="003D291E" w:rsidRPr="000D351C">
        <w:rPr>
          <w:noProof/>
        </w:rPr>
        <w:fldChar w:fldCharType="begin"/>
      </w:r>
      <w:r w:rsidRPr="000D351C">
        <w:rPr>
          <w:noProof/>
        </w:rPr>
        <w:instrText xml:space="preserve"> XE "Service" </w:instrText>
      </w:r>
      <w:r w:rsidR="003D291E" w:rsidRPr="000D351C">
        <w:rPr>
          <w:noProof/>
        </w:rPr>
        <w:fldChar w:fldCharType="end"/>
      </w:r>
    </w:p>
    <w:p w14:paraId="76D1F459" w14:textId="77777777" w:rsidR="003262BC" w:rsidRPr="000D351C" w:rsidRDefault="003262BC" w:rsidP="009B0F5F">
      <w:pPr>
        <w:pStyle w:val="NormalIndented"/>
        <w:rPr>
          <w:noProof/>
        </w:rPr>
      </w:pPr>
      <w:r w:rsidRPr="000D351C">
        <w:rPr>
          <w:noProof/>
        </w:rPr>
        <w:t>A service is any activity that must be scheduled prior to its performance.</w:t>
      </w:r>
    </w:p>
    <w:p w14:paraId="6F97DF55" w14:textId="77777777" w:rsidR="003262BC" w:rsidRPr="000D351C" w:rsidRDefault="003262BC">
      <w:pPr>
        <w:pStyle w:val="Heading4"/>
        <w:tabs>
          <w:tab w:val="num" w:pos="2160"/>
        </w:tabs>
        <w:rPr>
          <w:noProof/>
        </w:rPr>
      </w:pPr>
      <w:bookmarkStart w:id="292" w:name="_Toc497011384"/>
      <w:r w:rsidRPr="000D351C">
        <w:rPr>
          <w:noProof/>
        </w:rPr>
        <w:t>Slot</w:t>
      </w:r>
      <w:bookmarkEnd w:id="292"/>
      <w:r w:rsidR="003D291E" w:rsidRPr="000D351C">
        <w:rPr>
          <w:noProof/>
        </w:rPr>
        <w:fldChar w:fldCharType="begin"/>
      </w:r>
      <w:r w:rsidRPr="000D351C">
        <w:rPr>
          <w:noProof/>
        </w:rPr>
        <w:instrText xml:space="preserve"> XE "Slot" </w:instrText>
      </w:r>
      <w:r w:rsidR="003D291E" w:rsidRPr="000D351C">
        <w:rPr>
          <w:noProof/>
        </w:rPr>
        <w:fldChar w:fldCharType="end"/>
      </w:r>
    </w:p>
    <w:p w14:paraId="305FBA63" w14:textId="77777777" w:rsidR="003262BC" w:rsidRPr="000D351C" w:rsidRDefault="003262BC" w:rsidP="009B0F5F">
      <w:pPr>
        <w:pStyle w:val="NormalIndented"/>
        <w:rPr>
          <w:noProof/>
        </w:rPr>
      </w:pPr>
      <w:r w:rsidRPr="000D351C">
        <w:rPr>
          <w:noProof/>
        </w:rPr>
        <w:t>A slot is one unit on a schedule.  A slot represents the smallest unit of time or quantity that a service or resource may be booked.  Depending on the nature of the service or resource, there may be more than one defined slot at a given instant of time.  For example, if a service is an open group therapy session with twelve available seats, then there are twelve slots for the given block of time.</w:t>
      </w:r>
    </w:p>
    <w:p w14:paraId="637E4134" w14:textId="77777777" w:rsidR="003262BC" w:rsidRPr="000D351C" w:rsidRDefault="003262BC">
      <w:pPr>
        <w:pStyle w:val="Heading3"/>
        <w:tabs>
          <w:tab w:val="left" w:pos="900"/>
        </w:tabs>
        <w:rPr>
          <w:noProof/>
        </w:rPr>
      </w:pPr>
      <w:bookmarkStart w:id="293" w:name="_Toc358637983"/>
      <w:bookmarkStart w:id="294" w:name="_Toc358711086"/>
      <w:bookmarkStart w:id="295" w:name="_Toc497011385"/>
      <w:bookmarkStart w:id="296" w:name="_Toc28982193"/>
      <w:bookmarkStart w:id="297" w:name="_Toc348247535"/>
      <w:bookmarkStart w:id="298" w:name="_Toc348260553"/>
      <w:bookmarkStart w:id="299" w:name="_Toc348346551"/>
      <w:bookmarkStart w:id="300" w:name="_Toc348847842"/>
      <w:bookmarkStart w:id="301" w:name="_Toc348848796"/>
      <w:r w:rsidRPr="000D351C">
        <w:rPr>
          <w:noProof/>
        </w:rPr>
        <w:t>Organization of This Chapter:  Trigger Events and Message Definitions</w:t>
      </w:r>
      <w:bookmarkEnd w:id="293"/>
      <w:bookmarkEnd w:id="294"/>
      <w:bookmarkEnd w:id="295"/>
      <w:bookmarkEnd w:id="296"/>
    </w:p>
    <w:p w14:paraId="7D984E8A" w14:textId="77777777" w:rsidR="003262BC" w:rsidRPr="000D351C" w:rsidRDefault="003262BC" w:rsidP="009B0F5F">
      <w:pPr>
        <w:pStyle w:val="NormalIndented"/>
        <w:rPr>
          <w:noProof/>
        </w:rPr>
      </w:pPr>
      <w:r w:rsidRPr="000D351C">
        <w:rPr>
          <w:noProof/>
        </w:rPr>
        <w:t>This specification contains three functional groupings of trigger events and message definitions.  The trigger events within each of the three functional groupings share the same or similar message definitions.  For clarity, message definitions shared by multiple trigger events are presented only once.</w:t>
      </w:r>
    </w:p>
    <w:p w14:paraId="5709FE7D" w14:textId="50F8438B" w:rsidR="003262BC" w:rsidRPr="000D351C" w:rsidRDefault="003262BC" w:rsidP="009B0F5F">
      <w:pPr>
        <w:pStyle w:val="NormalIndented"/>
        <w:rPr>
          <w:noProof/>
        </w:rPr>
      </w:pPr>
      <w:r w:rsidRPr="000D351C">
        <w:rPr>
          <w:noProof/>
        </w:rPr>
        <w:t xml:space="preserve">The first functional grouping of trigger events and message definitions describes </w:t>
      </w:r>
      <w:r w:rsidRPr="000D351C">
        <w:rPr>
          <w:rStyle w:val="Emphasis"/>
          <w:noProof/>
        </w:rPr>
        <w:t>placer request transactions</w:t>
      </w:r>
      <w:r w:rsidRPr="000D351C">
        <w:rPr>
          <w:noProof/>
        </w:rPr>
        <w:t xml:space="preserve">.  This grouping defines the trigger events and message definitions for transactions from applications acting in a placer application role, and also defines the related filler application response messages.  These messages are described in Section </w:t>
      </w:r>
      <w:r w:rsidR="000C42CC">
        <w:fldChar w:fldCharType="begin"/>
      </w:r>
      <w:r w:rsidR="000C42CC">
        <w:instrText xml:space="preserve"> REF _Ref371912933 \r \h  \* MERGEFORMAT </w:instrText>
      </w:r>
      <w:r w:rsidR="000C42CC">
        <w:fldChar w:fldCharType="separate"/>
      </w:r>
      <w:ins w:id="302" w:author="Lynn Laakso" w:date="2022-09-09T14:48:00Z">
        <w:r w:rsidR="00AC5F7F" w:rsidRPr="00AC5F7F">
          <w:rPr>
            <w:rStyle w:val="HyperlinkText"/>
            <w:rPrChange w:id="303" w:author="Lynn Laakso" w:date="2022-09-09T14:48:00Z">
              <w:rPr/>
            </w:rPrChange>
          </w:rPr>
          <w:t>10.3</w:t>
        </w:r>
      </w:ins>
      <w:del w:id="304" w:author="Lynn Laakso" w:date="2022-09-09T14:48:00Z">
        <w:r w:rsidR="005330F4" w:rsidDel="00AC5F7F">
          <w:rPr>
            <w:rStyle w:val="HyperlinkText"/>
          </w:rPr>
          <w:delText>10.3</w:delText>
        </w:r>
      </w:del>
      <w:r w:rsidR="000C42CC">
        <w:fldChar w:fldCharType="end"/>
      </w:r>
      <w:r w:rsidRPr="000D351C">
        <w:rPr>
          <w:noProof/>
        </w:rPr>
        <w:t>, "</w:t>
      </w:r>
      <w:r w:rsidR="000C42CC">
        <w:fldChar w:fldCharType="begin"/>
      </w:r>
      <w:r w:rsidR="000C42CC">
        <w:instrText xml:space="preserve"> REF _Ref371912933 \h  \* MERGEFORMAT </w:instrText>
      </w:r>
      <w:r w:rsidR="000C42CC">
        <w:fldChar w:fldCharType="separate"/>
      </w:r>
      <w:ins w:id="305" w:author="Lynn Laakso" w:date="2022-09-09T14:48:00Z">
        <w:r w:rsidR="00AC5F7F" w:rsidRPr="00AC5F7F">
          <w:rPr>
            <w:rStyle w:val="HyperlinkText"/>
            <w:rPrChange w:id="306" w:author="Lynn Laakso" w:date="2022-09-09T14:48:00Z">
              <w:rPr>
                <w:noProof/>
              </w:rPr>
            </w:rPrChange>
          </w:rPr>
          <w:t>PLACER APPLICATION REQUESTS AND TRIGGER EVENTS</w:t>
        </w:r>
      </w:ins>
      <w:del w:id="307" w:author="Lynn Laakso" w:date="2022-09-09T14:48:00Z">
        <w:r w:rsidR="005330F4" w:rsidRPr="005330F4" w:rsidDel="00AC5F7F">
          <w:rPr>
            <w:rStyle w:val="HyperlinkText"/>
          </w:rPr>
          <w:delText>PLACER APPLICATION REQUESTS AND TRIGGER EVENTS</w:delText>
        </w:r>
      </w:del>
      <w:r w:rsidR="000C42CC">
        <w:fldChar w:fldCharType="end"/>
      </w:r>
      <w:r w:rsidRPr="000D351C">
        <w:rPr>
          <w:noProof/>
        </w:rPr>
        <w:t>."</w:t>
      </w:r>
    </w:p>
    <w:p w14:paraId="3574F314" w14:textId="5D855F6C" w:rsidR="003262BC" w:rsidRPr="000D351C" w:rsidRDefault="003262BC" w:rsidP="009B0F5F">
      <w:pPr>
        <w:pStyle w:val="NormalIndented"/>
        <w:rPr>
          <w:noProof/>
        </w:rPr>
      </w:pPr>
      <w:r w:rsidRPr="000D351C">
        <w:rPr>
          <w:noProof/>
        </w:rPr>
        <w:t xml:space="preserve">The second functional grouping describes trigger events and message definitions for </w:t>
      </w:r>
      <w:r w:rsidRPr="000D351C">
        <w:rPr>
          <w:rStyle w:val="Emphasis"/>
          <w:noProof/>
        </w:rPr>
        <w:t>unsolicited transactions</w:t>
      </w:r>
      <w:r w:rsidRPr="000D351C">
        <w:rPr>
          <w:noProof/>
        </w:rPr>
        <w:t xml:space="preserve"> from applications acting in the filler application role.  This grouping describes the unsolicited messages originating from an application fulfilling the filler role, and the response messages sent back by applications fulfilling the auxiliary role.  These messages are described in Section </w:t>
      </w:r>
      <w:r w:rsidR="000C42CC">
        <w:fldChar w:fldCharType="begin"/>
      </w:r>
      <w:r w:rsidR="000C42CC">
        <w:instrText xml:space="preserve"> REF _Ref371756932 \r \h  \* MERGEFORMAT </w:instrText>
      </w:r>
      <w:r w:rsidR="000C42CC">
        <w:fldChar w:fldCharType="separate"/>
      </w:r>
      <w:ins w:id="308" w:author="Lynn Laakso" w:date="2022-09-09T14:48:00Z">
        <w:r w:rsidR="00AC5F7F" w:rsidRPr="00AC5F7F">
          <w:rPr>
            <w:rStyle w:val="HyperlinkText"/>
            <w:rPrChange w:id="309" w:author="Lynn Laakso" w:date="2022-09-09T14:48:00Z">
              <w:rPr/>
            </w:rPrChange>
          </w:rPr>
          <w:t>10.4</w:t>
        </w:r>
      </w:ins>
      <w:del w:id="310"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311" w:author="Lynn Laakso" w:date="2022-09-09T14:48:00Z">
        <w:r w:rsidR="00AC5F7F" w:rsidRPr="00AC5F7F">
          <w:rPr>
            <w:rStyle w:val="HyperlinkText"/>
            <w:rPrChange w:id="312" w:author="Lynn Laakso" w:date="2022-09-09T14:48:00Z">
              <w:rPr>
                <w:noProof/>
              </w:rPr>
            </w:rPrChange>
          </w:rPr>
          <w:t>FILLER APPLICATION MESSAGES AND TRIGGER EVENTS UNSOLICITED</w:t>
        </w:r>
      </w:ins>
      <w:del w:id="313"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w:t>
      </w:r>
    </w:p>
    <w:p w14:paraId="629E0ECB" w14:textId="74C1E9EC" w:rsidR="003262BC" w:rsidRPr="000D351C" w:rsidRDefault="003262BC" w:rsidP="009B0F5F">
      <w:pPr>
        <w:pStyle w:val="NormalIndented"/>
        <w:rPr>
          <w:noProof/>
        </w:rPr>
      </w:pPr>
      <w:r w:rsidRPr="000D351C">
        <w:rPr>
          <w:noProof/>
        </w:rPr>
        <w:lastRenderedPageBreak/>
        <w:t xml:space="preserve">The final grouping describes </w:t>
      </w:r>
      <w:r w:rsidRPr="000D351C">
        <w:rPr>
          <w:rStyle w:val="Emphasis"/>
          <w:noProof/>
        </w:rPr>
        <w:t>query transactions</w:t>
      </w:r>
      <w:r w:rsidRPr="000D351C">
        <w:rPr>
          <w:noProof/>
        </w:rPr>
        <w:t xml:space="preserve"> from applications acting in the querying application role, and also defines the </w:t>
      </w:r>
      <w:r w:rsidRPr="000D351C">
        <w:rPr>
          <w:rStyle w:val="Emphasis"/>
          <w:noProof/>
        </w:rPr>
        <w:t>related filler application messages</w:t>
      </w:r>
      <w:r w:rsidRPr="000D351C">
        <w:rPr>
          <w:noProof/>
        </w:rPr>
        <w:t xml:space="preserve"> used to respond to these queries.  These messages are described in section </w:t>
      </w:r>
      <w:r w:rsidR="000C42CC">
        <w:fldChar w:fldCharType="begin"/>
      </w:r>
      <w:r w:rsidR="000C42CC">
        <w:instrText xml:space="preserve"> REF _Ref373290932 \r \h  \* MERGEFORMAT </w:instrText>
      </w:r>
      <w:r w:rsidR="000C42CC">
        <w:fldChar w:fldCharType="separate"/>
      </w:r>
      <w:ins w:id="314" w:author="Lynn Laakso" w:date="2022-09-09T14:48:00Z">
        <w:r w:rsidR="00AC5F7F" w:rsidRPr="00AC5F7F">
          <w:rPr>
            <w:rStyle w:val="HyperlinkText"/>
            <w:rPrChange w:id="315" w:author="Lynn Laakso" w:date="2022-09-09T14:48:00Z">
              <w:rPr/>
            </w:rPrChange>
          </w:rPr>
          <w:t>10.5</w:t>
        </w:r>
      </w:ins>
      <w:del w:id="316" w:author="Lynn Laakso" w:date="2022-09-09T14:48:00Z">
        <w:r w:rsidR="005330F4" w:rsidDel="00AC5F7F">
          <w:rPr>
            <w:rStyle w:val="HyperlinkText"/>
          </w:rPr>
          <w:delText>10.5</w:delText>
        </w:r>
      </w:del>
      <w:r w:rsidR="000C42CC">
        <w:fldChar w:fldCharType="end"/>
      </w:r>
      <w:r w:rsidRPr="000D351C">
        <w:rPr>
          <w:noProof/>
        </w:rPr>
        <w:t>, "</w:t>
      </w:r>
      <w:r w:rsidR="000C42CC">
        <w:fldChar w:fldCharType="begin"/>
      </w:r>
      <w:r w:rsidR="000C42CC">
        <w:instrText xml:space="preserve"> REF _Ref373290932 \h  \* MERGEFORMAT </w:instrText>
      </w:r>
      <w:r w:rsidR="000C42CC">
        <w:fldChar w:fldCharType="separate"/>
      </w:r>
      <w:ins w:id="317" w:author="Lynn Laakso" w:date="2022-09-09T14:48:00Z">
        <w:r w:rsidR="00AC5F7F" w:rsidRPr="00AC5F7F">
          <w:rPr>
            <w:rStyle w:val="HyperlinkText"/>
            <w:rPrChange w:id="318" w:author="Lynn Laakso" w:date="2022-09-09T14:48:00Z">
              <w:rPr>
                <w:noProof/>
              </w:rPr>
            </w:rPrChange>
          </w:rPr>
          <w:t>QUERY TRANSACTIONS AND TRIGGER EVENTS</w:t>
        </w:r>
      </w:ins>
      <w:del w:id="319" w:author="Lynn Laakso" w:date="2022-09-09T14:48:00Z">
        <w:r w:rsidR="005330F4" w:rsidRPr="005330F4" w:rsidDel="00AC5F7F">
          <w:rPr>
            <w:rStyle w:val="HyperlinkText"/>
          </w:rPr>
          <w:delText>QUERY TRANSACTIONS AND TRIGGER EVENTS</w:delText>
        </w:r>
      </w:del>
      <w:r w:rsidR="000C42CC">
        <w:fldChar w:fldCharType="end"/>
      </w:r>
      <w:r w:rsidRPr="000D351C">
        <w:rPr>
          <w:noProof/>
        </w:rPr>
        <w:t>."</w:t>
      </w:r>
    </w:p>
    <w:p w14:paraId="64AA7B5A" w14:textId="77777777" w:rsidR="003262BC" w:rsidRPr="000D351C" w:rsidRDefault="003262BC" w:rsidP="009B0F5F">
      <w:pPr>
        <w:pStyle w:val="NormalIndented"/>
        <w:rPr>
          <w:noProof/>
        </w:rPr>
      </w:pPr>
      <w:r w:rsidRPr="000D351C">
        <w:rPr>
          <w:noProof/>
        </w:rPr>
        <w:t>The notation used to describe the sequence, optionality, and repetition of segments is described in Chapter 2, "Format for defining abstract messages."</w:t>
      </w:r>
    </w:p>
    <w:p w14:paraId="7B4B2454" w14:textId="77777777" w:rsidR="003262BC" w:rsidRPr="000D351C" w:rsidRDefault="003262BC">
      <w:pPr>
        <w:pStyle w:val="Heading4"/>
        <w:tabs>
          <w:tab w:val="num" w:pos="2160"/>
        </w:tabs>
        <w:rPr>
          <w:noProof/>
          <w:vanish/>
        </w:rPr>
      </w:pPr>
      <w:r w:rsidRPr="000D351C">
        <w:rPr>
          <w:noProof/>
          <w:vanish/>
        </w:rPr>
        <w:t>hiddentext</w:t>
      </w:r>
      <w:bookmarkStart w:id="320" w:name="_Toc175631823"/>
      <w:bookmarkEnd w:id="320"/>
    </w:p>
    <w:p w14:paraId="0CBD954B" w14:textId="77777777" w:rsidR="003262BC" w:rsidRPr="000D351C" w:rsidRDefault="003262BC">
      <w:pPr>
        <w:pStyle w:val="Heading4"/>
        <w:tabs>
          <w:tab w:val="num" w:pos="2160"/>
        </w:tabs>
        <w:rPr>
          <w:noProof/>
        </w:rPr>
      </w:pPr>
      <w:bookmarkStart w:id="321" w:name="_Toc497011386"/>
      <w:r w:rsidRPr="000D351C">
        <w:rPr>
          <w:noProof/>
        </w:rPr>
        <w:t>Update mode</w:t>
      </w:r>
      <w:bookmarkEnd w:id="321"/>
      <w:r w:rsidR="003D291E" w:rsidRPr="000D351C">
        <w:rPr>
          <w:noProof/>
        </w:rPr>
        <w:fldChar w:fldCharType="begin"/>
      </w:r>
      <w:r w:rsidRPr="000D351C">
        <w:rPr>
          <w:noProof/>
        </w:rPr>
        <w:instrText xml:space="preserve"> XE "Update mode" </w:instrText>
      </w:r>
      <w:r w:rsidR="003D291E" w:rsidRPr="000D351C">
        <w:rPr>
          <w:noProof/>
        </w:rPr>
        <w:fldChar w:fldCharType="end"/>
      </w:r>
    </w:p>
    <w:p w14:paraId="60150B93" w14:textId="77777777" w:rsidR="003262BC" w:rsidRPr="000D351C" w:rsidRDefault="003262BC" w:rsidP="009B0F5F">
      <w:pPr>
        <w:pStyle w:val="NormalIndented"/>
        <w:rPr>
          <w:noProof/>
        </w:rPr>
      </w:pPr>
      <w:r w:rsidRPr="000D351C">
        <w:rPr>
          <w:noProof/>
        </w:rPr>
        <w:t>This chapter uses the "Action code/unique identifier" mode for updating via repeating segments.  For more information on updating via repeating segments, please see section 2.10.4, "Protocol for interpreting repeating segments or segment groups in an update Message," in Chapter 2.  The definition of the "Action code/unique identifier" update mode can be found in Chapter 2, Section 2.10.4.2, "Action code/unique identifier mode update definition."</w:t>
      </w:r>
    </w:p>
    <w:p w14:paraId="226A027C" w14:textId="77777777" w:rsidR="003262BC" w:rsidRPr="000D351C" w:rsidRDefault="003262BC">
      <w:pPr>
        <w:pStyle w:val="Heading2"/>
        <w:rPr>
          <w:noProof/>
        </w:rPr>
      </w:pPr>
      <w:bookmarkStart w:id="322" w:name="_Ref358366211"/>
      <w:bookmarkStart w:id="323" w:name="_Ref358366814"/>
      <w:bookmarkStart w:id="324" w:name="_Toc358637984"/>
      <w:bookmarkStart w:id="325" w:name="_Toc358711087"/>
      <w:bookmarkStart w:id="326" w:name="_Ref371912933"/>
      <w:bookmarkStart w:id="327" w:name="_Toc497011387"/>
      <w:bookmarkStart w:id="328" w:name="_Toc28982194"/>
      <w:bookmarkEnd w:id="297"/>
      <w:bookmarkEnd w:id="298"/>
      <w:bookmarkEnd w:id="299"/>
      <w:bookmarkEnd w:id="300"/>
      <w:bookmarkEnd w:id="301"/>
      <w:r w:rsidRPr="000D351C">
        <w:rPr>
          <w:noProof/>
        </w:rPr>
        <w:t>P</w:t>
      </w:r>
      <w:bookmarkEnd w:id="322"/>
      <w:bookmarkEnd w:id="323"/>
      <w:bookmarkEnd w:id="324"/>
      <w:bookmarkEnd w:id="325"/>
      <w:r w:rsidRPr="000D351C">
        <w:rPr>
          <w:noProof/>
        </w:rPr>
        <w:t>LACER APPLICATION REQUESTS AND TRIGGER EVENTS</w:t>
      </w:r>
      <w:bookmarkEnd w:id="326"/>
      <w:bookmarkEnd w:id="327"/>
      <w:bookmarkEnd w:id="328"/>
    </w:p>
    <w:p w14:paraId="57EE2118" w14:textId="77777777" w:rsidR="003262BC" w:rsidRPr="000D351C" w:rsidRDefault="003262BC">
      <w:pPr>
        <w:rPr>
          <w:noProof/>
        </w:rPr>
      </w:pPr>
      <w:r w:rsidRPr="000D351C">
        <w:rPr>
          <w:noProof/>
        </w:rPr>
        <w:t xml:space="preserve">Placer request and filler response transactions are the messages and trigger events used between placer applications and filler applications.  The placer application initiates transactions using the </w:t>
      </w:r>
      <w:r w:rsidRPr="000D351C">
        <w:rPr>
          <w:rStyle w:val="Strong"/>
          <w:noProof/>
        </w:rPr>
        <w:t xml:space="preserve">SRM </w:t>
      </w:r>
      <w:r w:rsidRPr="000D351C">
        <w:rPr>
          <w:noProof/>
        </w:rPr>
        <w:t xml:space="preserve">message, requesting that the filler application modify its schedule(s) with the given trigger event and information.  The filler application responds to these requests, using the </w:t>
      </w:r>
      <w:r w:rsidRPr="000D351C">
        <w:rPr>
          <w:rStyle w:val="Strong"/>
          <w:noProof/>
        </w:rPr>
        <w:t>SRR</w:t>
      </w:r>
      <w:r w:rsidRPr="000D351C">
        <w:rPr>
          <w:noProof/>
        </w:rPr>
        <w:t xml:space="preserve"> message, to either grant or deny the requests from the placer application.</w:t>
      </w:r>
    </w:p>
    <w:p w14:paraId="65786B96" w14:textId="77777777" w:rsidR="003262BC" w:rsidRPr="000D351C" w:rsidRDefault="003262BC">
      <w:pPr>
        <w:rPr>
          <w:noProof/>
        </w:rPr>
      </w:pPr>
      <w:r w:rsidRPr="000D351C">
        <w:rPr>
          <w:noProof/>
        </w:rPr>
        <w:t xml:space="preserve">When initiating a request, the placer application will generate and send an </w:t>
      </w:r>
      <w:r w:rsidRPr="000D351C">
        <w:rPr>
          <w:rStyle w:val="Strong"/>
          <w:noProof/>
        </w:rPr>
        <w:t>SRM</w:t>
      </w:r>
      <w:r w:rsidRPr="000D351C">
        <w:rPr>
          <w:noProof/>
        </w:rPr>
        <w:t xml:space="preserve"> message containing all of the information necessary to communicate the desired action to the filler application.  All required segments and fields (both explicitly required and conditionally required) should be provided to the filler application, as defined in this chapter.  When the filler application receives the transaction, it acknowledges it with the appropriate accept acknowledgment using an </w:t>
      </w:r>
      <w:r w:rsidRPr="000D351C">
        <w:rPr>
          <w:rStyle w:val="Strong"/>
          <w:noProof/>
        </w:rPr>
        <w:t>ACK</w:t>
      </w:r>
      <w:r w:rsidRPr="000D351C">
        <w:rPr>
          <w:noProof/>
        </w:rPr>
        <w:t xml:space="preserve"> message (assuming that the enhanced acknowledgment mode is in use).  After processing the request at the application level, the filler acknowledges the transaction with the appropriate application acknowledgment in an </w:t>
      </w:r>
      <w:r w:rsidRPr="000D351C">
        <w:rPr>
          <w:rStyle w:val="Strong"/>
          <w:noProof/>
        </w:rPr>
        <w:t>SRR</w:t>
      </w:r>
      <w:r w:rsidRPr="000D351C">
        <w:rPr>
          <w:noProof/>
        </w:rPr>
        <w:t xml:space="preserve"> message (again assuming that an application acknowledgment was requested under the enhanced acknowledgment mode, or that the original acknowledgment mode is in use).  Applying the explanations of the various application acknowledgment codes in the context of this chapter, an application accept from the filler means that the request was processed and accepted by the filler.  An application error from the filler means that the request was processed and denied.  An application reject from the filler means that the request was not, and could not, be processed due to one or more reasons unrelated to its content (for example: it fails the basic application protocol validation, the filler system is down, or there was an internal error).  When appropriate, an </w:t>
      </w:r>
      <w:r w:rsidRPr="000D351C">
        <w:rPr>
          <w:rStyle w:val="Strong"/>
          <w:noProof/>
        </w:rPr>
        <w:t>SRR</w:t>
      </w:r>
      <w:r w:rsidRPr="000D351C">
        <w:rPr>
          <w:noProof/>
        </w:rPr>
        <w:t xml:space="preserve"> message with an application accept acknowledgment will contain further information on the request that was processed.</w:t>
      </w:r>
    </w:p>
    <w:p w14:paraId="57C43979" w14:textId="73C46802" w:rsidR="003262BC" w:rsidRPr="000D351C" w:rsidRDefault="003262BC">
      <w:pPr>
        <w:rPr>
          <w:noProof/>
        </w:rPr>
      </w:pPr>
      <w:r w:rsidRPr="000D351C">
        <w:rPr>
          <w:noProof/>
        </w:rPr>
        <w:t xml:space="preserve">There are no unsolicited messages initiated from a filler application defined in this set of trigger events.  Those messages and trigger events are defined below, in Section </w:t>
      </w:r>
      <w:r w:rsidR="000C42CC">
        <w:fldChar w:fldCharType="begin"/>
      </w:r>
      <w:r w:rsidR="000C42CC">
        <w:instrText xml:space="preserve"> REF _Ref371756932 \r \h  \* MERGEFORMAT </w:instrText>
      </w:r>
      <w:r w:rsidR="000C42CC">
        <w:fldChar w:fldCharType="separate"/>
      </w:r>
      <w:ins w:id="329" w:author="Lynn Laakso" w:date="2022-09-09T14:48:00Z">
        <w:r w:rsidR="00AC5F7F" w:rsidRPr="00AC5F7F">
          <w:rPr>
            <w:rStyle w:val="HyperlinkText"/>
            <w:rPrChange w:id="330" w:author="Lynn Laakso" w:date="2022-09-09T14:48:00Z">
              <w:rPr/>
            </w:rPrChange>
          </w:rPr>
          <w:t>10.4</w:t>
        </w:r>
      </w:ins>
      <w:del w:id="331" w:author="Lynn Laakso" w:date="2022-09-09T14:48:00Z">
        <w:r w:rsidR="005330F4" w:rsidDel="00AC5F7F">
          <w:rPr>
            <w:rStyle w:val="HyperlinkText"/>
          </w:rPr>
          <w:delText>10.4</w:delText>
        </w:r>
      </w:del>
      <w:r w:rsidR="000C42CC">
        <w:fldChar w:fldCharType="end"/>
      </w:r>
      <w:r w:rsidRPr="000D351C">
        <w:rPr>
          <w:noProof/>
        </w:rPr>
        <w:t>, "</w:t>
      </w:r>
      <w:r w:rsidR="000C42CC">
        <w:fldChar w:fldCharType="begin"/>
      </w:r>
      <w:r w:rsidR="000C42CC">
        <w:instrText xml:space="preserve"> REF _Ref371756932 \h  \* MERGEFORMAT </w:instrText>
      </w:r>
      <w:r w:rsidR="000C42CC">
        <w:fldChar w:fldCharType="separate"/>
      </w:r>
      <w:ins w:id="332" w:author="Lynn Laakso" w:date="2022-09-09T14:48:00Z">
        <w:r w:rsidR="00AC5F7F" w:rsidRPr="00AC5F7F">
          <w:rPr>
            <w:rStyle w:val="HyperlinkText"/>
            <w:rPrChange w:id="333" w:author="Lynn Laakso" w:date="2022-09-09T14:48:00Z">
              <w:rPr>
                <w:noProof/>
              </w:rPr>
            </w:rPrChange>
          </w:rPr>
          <w:t>FILLER APPLICATION MESSAGES AND TRIGGER EVENTS UNSOLICITED</w:t>
        </w:r>
      </w:ins>
      <w:del w:id="334" w:author="Lynn Laakso" w:date="2022-09-09T14:48:00Z">
        <w:r w:rsidR="005330F4" w:rsidRPr="005330F4" w:rsidDel="00AC5F7F">
          <w:rPr>
            <w:rStyle w:val="HyperlinkText"/>
          </w:rPr>
          <w:delText>FILLER APPLICATION MESSAGES AND TRIGGER EVENTS UNSOLICITED</w:delText>
        </w:r>
      </w:del>
      <w:r w:rsidR="000C42CC">
        <w:fldChar w:fldCharType="end"/>
      </w:r>
      <w:r w:rsidRPr="000D351C">
        <w:rPr>
          <w:noProof/>
        </w:rPr>
        <w:t>."</w:t>
      </w:r>
    </w:p>
    <w:p w14:paraId="1DDDCAF3" w14:textId="77777777" w:rsidR="003262BC" w:rsidRPr="000D351C" w:rsidRDefault="003262BC">
      <w:pPr>
        <w:rPr>
          <w:noProof/>
        </w:rPr>
      </w:pPr>
      <w:r w:rsidRPr="000D351C">
        <w:rPr>
          <w:noProof/>
        </w:rPr>
        <w:t>All of the trigger events associated with placer request and filler response transactions use a common message definition that follows:</w:t>
      </w:r>
    </w:p>
    <w:p w14:paraId="60BF86A5" w14:textId="77777777" w:rsidR="003262BC" w:rsidRPr="000D351C" w:rsidRDefault="003262BC">
      <w:pPr>
        <w:pStyle w:val="MsgTableCaption"/>
        <w:rPr>
          <w:noProof/>
        </w:rPr>
      </w:pPr>
      <w:r w:rsidRPr="000D351C">
        <w:rPr>
          <w:noProof/>
        </w:rPr>
        <w:t>SRM^S01-S11^SRM_S01: Schedule Request Message</w:t>
      </w:r>
      <w:r w:rsidR="003D291E" w:rsidRPr="000D351C">
        <w:rPr>
          <w:noProof/>
        </w:rPr>
        <w:fldChar w:fldCharType="begin"/>
      </w:r>
      <w:r w:rsidRPr="000D351C">
        <w:rPr>
          <w:noProof/>
        </w:rPr>
        <w:instrText xml:space="preserve"> XE ""SRM Schedule Request Message"" </w:instrText>
      </w:r>
      <w:r w:rsidR="003D291E" w:rsidRPr="000D351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6"/>
        <w:gridCol w:w="2844"/>
        <w:gridCol w:w="4264"/>
        <w:gridCol w:w="855"/>
        <w:gridCol w:w="997"/>
        <w:gridCol w:w="106"/>
      </w:tblGrid>
      <w:tr w:rsidR="003262BC" w:rsidRPr="000D351C" w14:paraId="6B650212" w14:textId="77777777" w:rsidTr="00755A40">
        <w:trPr>
          <w:gridAfter w:val="1"/>
          <w:wAfter w:w="107"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E9D54E3"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64CE6659"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5D395506"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7B7FA835" w14:textId="77777777" w:rsidR="003262BC" w:rsidRPr="000D351C" w:rsidRDefault="003262BC">
            <w:pPr>
              <w:pStyle w:val="MsgTableHeader"/>
              <w:jc w:val="center"/>
              <w:rPr>
                <w:noProof/>
              </w:rPr>
            </w:pPr>
            <w:r w:rsidRPr="000D351C">
              <w:rPr>
                <w:noProof/>
              </w:rPr>
              <w:t>Chapter</w:t>
            </w:r>
          </w:p>
        </w:tc>
      </w:tr>
      <w:tr w:rsidR="003262BC" w:rsidRPr="000D351C" w14:paraId="4A0CDF81" w14:textId="77777777" w:rsidTr="00755A40">
        <w:trPr>
          <w:gridAfter w:val="1"/>
          <w:wAfter w:w="107" w:type="dxa"/>
          <w:jc w:val="center"/>
        </w:trPr>
        <w:tc>
          <w:tcPr>
            <w:tcW w:w="2880" w:type="dxa"/>
            <w:gridSpan w:val="2"/>
            <w:tcBorders>
              <w:top w:val="single" w:sz="4" w:space="0" w:color="auto"/>
              <w:left w:val="nil"/>
              <w:bottom w:val="dotted" w:sz="4" w:space="0" w:color="auto"/>
              <w:right w:val="nil"/>
            </w:tcBorders>
            <w:shd w:val="clear" w:color="auto" w:fill="FFFFFF"/>
          </w:tcPr>
          <w:p w14:paraId="1D0D6075"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253A1BFB"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41503DDB"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E61D3F3" w14:textId="77777777" w:rsidR="003262BC" w:rsidRPr="000D351C" w:rsidRDefault="003262BC">
            <w:pPr>
              <w:pStyle w:val="MsgTableBody"/>
              <w:jc w:val="center"/>
              <w:rPr>
                <w:noProof/>
              </w:rPr>
            </w:pPr>
            <w:r w:rsidRPr="000D351C">
              <w:rPr>
                <w:noProof/>
              </w:rPr>
              <w:t>2</w:t>
            </w:r>
          </w:p>
        </w:tc>
      </w:tr>
      <w:tr w:rsidR="003262BC" w:rsidRPr="000D351C" w14:paraId="5B01F9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E7239D" w14:textId="77777777" w:rsidR="003262BC" w:rsidRPr="000D351C" w:rsidRDefault="003262BC">
            <w:pPr>
              <w:pStyle w:val="MsgTableBody"/>
              <w:rPr>
                <w:noProof/>
              </w:rPr>
            </w:pPr>
            <w:r w:rsidRPr="000D351C">
              <w:rPr>
                <w:noProof/>
              </w:rPr>
              <w:t>ARQ</w:t>
            </w:r>
          </w:p>
        </w:tc>
        <w:tc>
          <w:tcPr>
            <w:tcW w:w="4320" w:type="dxa"/>
            <w:tcBorders>
              <w:top w:val="dotted" w:sz="4" w:space="0" w:color="auto"/>
              <w:left w:val="nil"/>
              <w:bottom w:val="dotted" w:sz="4" w:space="0" w:color="auto"/>
              <w:right w:val="nil"/>
            </w:tcBorders>
            <w:shd w:val="clear" w:color="auto" w:fill="FFFFFF"/>
          </w:tcPr>
          <w:p w14:paraId="404E3060" w14:textId="77777777" w:rsidR="003262BC" w:rsidRPr="000D351C" w:rsidRDefault="003262BC">
            <w:pPr>
              <w:pStyle w:val="MsgTableBody"/>
              <w:rPr>
                <w:noProof/>
              </w:rPr>
            </w:pPr>
            <w:r w:rsidRPr="000D351C">
              <w:rPr>
                <w:noProof/>
              </w:rPr>
              <w:t>Appointment Request Information</w:t>
            </w:r>
          </w:p>
        </w:tc>
        <w:tc>
          <w:tcPr>
            <w:tcW w:w="864" w:type="dxa"/>
            <w:tcBorders>
              <w:top w:val="dotted" w:sz="4" w:space="0" w:color="auto"/>
              <w:left w:val="nil"/>
              <w:bottom w:val="dotted" w:sz="4" w:space="0" w:color="auto"/>
              <w:right w:val="nil"/>
            </w:tcBorders>
            <w:shd w:val="clear" w:color="auto" w:fill="FFFFFF"/>
          </w:tcPr>
          <w:p w14:paraId="12A2B3E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ADBE" w14:textId="77777777" w:rsidR="003262BC" w:rsidRPr="000D351C" w:rsidRDefault="003262BC">
            <w:pPr>
              <w:pStyle w:val="MsgTableBody"/>
              <w:jc w:val="center"/>
              <w:rPr>
                <w:noProof/>
              </w:rPr>
            </w:pPr>
            <w:r w:rsidRPr="000D351C">
              <w:rPr>
                <w:noProof/>
              </w:rPr>
              <w:t>10</w:t>
            </w:r>
          </w:p>
        </w:tc>
      </w:tr>
      <w:tr w:rsidR="003262BC" w:rsidRPr="000D351C" w14:paraId="533C13E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5BCA6A3" w14:textId="77777777" w:rsidR="003262BC" w:rsidRPr="000D351C" w:rsidRDefault="003262BC">
            <w:pPr>
              <w:pStyle w:val="MsgTableBody"/>
              <w:rPr>
                <w:noProof/>
              </w:rPr>
            </w:pPr>
            <w:r w:rsidRPr="000D351C">
              <w:rPr>
                <w:noProof/>
              </w:rPr>
              <w:t>[ APR ]</w:t>
            </w:r>
          </w:p>
        </w:tc>
        <w:tc>
          <w:tcPr>
            <w:tcW w:w="4320" w:type="dxa"/>
            <w:tcBorders>
              <w:top w:val="dotted" w:sz="4" w:space="0" w:color="auto"/>
              <w:left w:val="nil"/>
              <w:bottom w:val="dotted" w:sz="4" w:space="0" w:color="auto"/>
              <w:right w:val="nil"/>
            </w:tcBorders>
            <w:shd w:val="clear" w:color="auto" w:fill="FFFFFF"/>
          </w:tcPr>
          <w:p w14:paraId="6151B486" w14:textId="77777777" w:rsidR="003262BC" w:rsidRPr="000D351C" w:rsidRDefault="003262BC">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687558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884D0" w14:textId="77777777" w:rsidR="003262BC" w:rsidRPr="000D351C" w:rsidRDefault="003262BC">
            <w:pPr>
              <w:pStyle w:val="MsgTableBody"/>
              <w:jc w:val="center"/>
              <w:rPr>
                <w:noProof/>
              </w:rPr>
            </w:pPr>
            <w:r w:rsidRPr="000D351C">
              <w:rPr>
                <w:noProof/>
              </w:rPr>
              <w:t>10</w:t>
            </w:r>
          </w:p>
        </w:tc>
      </w:tr>
      <w:tr w:rsidR="003262BC" w:rsidRPr="000D351C" w14:paraId="3F74023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2D5484F" w14:textId="77777777" w:rsidR="003262BC" w:rsidRPr="000D351C" w:rsidRDefault="003262BC">
            <w:pPr>
              <w:pStyle w:val="MsgTableBody"/>
              <w:rPr>
                <w:noProof/>
              </w:rPr>
            </w:pPr>
            <w:r w:rsidRPr="000D351C">
              <w:rPr>
                <w:noProof/>
              </w:rPr>
              <w:t>[{NTE}]</w:t>
            </w:r>
          </w:p>
        </w:tc>
        <w:tc>
          <w:tcPr>
            <w:tcW w:w="4320" w:type="dxa"/>
            <w:tcBorders>
              <w:top w:val="dotted" w:sz="4" w:space="0" w:color="auto"/>
              <w:left w:val="nil"/>
              <w:bottom w:val="dotted" w:sz="4" w:space="0" w:color="auto"/>
              <w:right w:val="nil"/>
            </w:tcBorders>
            <w:shd w:val="clear" w:color="auto" w:fill="FFFFFF"/>
          </w:tcPr>
          <w:p w14:paraId="0B43D70B" w14:textId="77777777" w:rsidR="003262BC" w:rsidRPr="000D351C" w:rsidRDefault="003262BC">
            <w:pPr>
              <w:pStyle w:val="MsgTableBody"/>
              <w:rPr>
                <w:noProof/>
              </w:rPr>
            </w:pPr>
            <w:r w:rsidRPr="000D351C">
              <w:rPr>
                <w:noProof/>
              </w:rPr>
              <w:t>Notes and Comments for the ARQ</w:t>
            </w:r>
          </w:p>
        </w:tc>
        <w:tc>
          <w:tcPr>
            <w:tcW w:w="864" w:type="dxa"/>
            <w:tcBorders>
              <w:top w:val="dotted" w:sz="4" w:space="0" w:color="auto"/>
              <w:left w:val="nil"/>
              <w:bottom w:val="dotted" w:sz="4" w:space="0" w:color="auto"/>
              <w:right w:val="nil"/>
            </w:tcBorders>
            <w:shd w:val="clear" w:color="auto" w:fill="FFFFFF"/>
          </w:tcPr>
          <w:p w14:paraId="449D7A6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D2D69" w14:textId="77777777" w:rsidR="003262BC" w:rsidRPr="000D351C" w:rsidRDefault="003262BC">
            <w:pPr>
              <w:pStyle w:val="MsgTableBody"/>
              <w:jc w:val="center"/>
              <w:rPr>
                <w:noProof/>
              </w:rPr>
            </w:pPr>
            <w:r w:rsidRPr="000D351C">
              <w:rPr>
                <w:noProof/>
              </w:rPr>
              <w:t>2</w:t>
            </w:r>
          </w:p>
        </w:tc>
      </w:tr>
      <w:tr w:rsidR="003262BC" w:rsidRPr="000D351C" w14:paraId="59226F4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86C9FB" w14:textId="77777777" w:rsidR="003262BC" w:rsidRPr="000D351C" w:rsidRDefault="003262BC">
            <w:pPr>
              <w:pStyle w:val="MsgTableBody"/>
              <w:rPr>
                <w:noProof/>
              </w:rPr>
            </w:pPr>
            <w:r w:rsidRPr="000D351C">
              <w:rPr>
                <w:noProof/>
              </w:rPr>
              <w:lastRenderedPageBreak/>
              <w:t>[{</w:t>
            </w:r>
          </w:p>
        </w:tc>
        <w:tc>
          <w:tcPr>
            <w:tcW w:w="4320" w:type="dxa"/>
            <w:tcBorders>
              <w:top w:val="dotted" w:sz="4" w:space="0" w:color="auto"/>
              <w:left w:val="nil"/>
              <w:bottom w:val="dotted" w:sz="4" w:space="0" w:color="auto"/>
              <w:right w:val="nil"/>
            </w:tcBorders>
            <w:shd w:val="clear" w:color="auto" w:fill="FFFFFF"/>
          </w:tcPr>
          <w:p w14:paraId="2DFF8AA3" w14:textId="77777777" w:rsidR="003262BC" w:rsidRPr="000D351C" w:rsidRDefault="003262BC">
            <w:pPr>
              <w:pStyle w:val="MsgTableBody"/>
              <w:rPr>
                <w:noProof/>
              </w:rPr>
            </w:pPr>
            <w:r w:rsidRPr="000D351C">
              <w:rPr>
                <w:noProof/>
              </w:rPr>
              <w:t>--- PATIENT begin</w:t>
            </w:r>
          </w:p>
        </w:tc>
        <w:tc>
          <w:tcPr>
            <w:tcW w:w="864" w:type="dxa"/>
            <w:tcBorders>
              <w:top w:val="dotted" w:sz="4" w:space="0" w:color="auto"/>
              <w:left w:val="nil"/>
              <w:bottom w:val="dotted" w:sz="4" w:space="0" w:color="auto"/>
              <w:right w:val="nil"/>
            </w:tcBorders>
            <w:shd w:val="clear" w:color="auto" w:fill="FFFFFF"/>
          </w:tcPr>
          <w:p w14:paraId="3F764AA2"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A0444" w14:textId="77777777" w:rsidR="003262BC" w:rsidRPr="000D351C" w:rsidRDefault="003262BC">
            <w:pPr>
              <w:pStyle w:val="MsgTableBody"/>
              <w:jc w:val="center"/>
              <w:rPr>
                <w:noProof/>
              </w:rPr>
            </w:pPr>
          </w:p>
        </w:tc>
      </w:tr>
      <w:tr w:rsidR="003262BC" w:rsidRPr="000D351C" w14:paraId="5335DEC6"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913068E" w14:textId="77777777" w:rsidR="003262BC" w:rsidRPr="000D351C" w:rsidRDefault="003262BC">
            <w:pPr>
              <w:pStyle w:val="MsgTableBody"/>
              <w:rPr>
                <w:noProof/>
              </w:rPr>
            </w:pPr>
            <w:r w:rsidRPr="000D351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EF2552" w14:textId="77777777" w:rsidR="003262BC" w:rsidRPr="000D351C" w:rsidRDefault="003262BC">
            <w:pPr>
              <w:pStyle w:val="MsgTableBody"/>
              <w:rPr>
                <w:noProof/>
              </w:rPr>
            </w:pPr>
            <w:r w:rsidRPr="000D351C">
              <w:rPr>
                <w:noProof/>
              </w:rPr>
              <w:t>Patient Identification</w:t>
            </w:r>
          </w:p>
        </w:tc>
        <w:tc>
          <w:tcPr>
            <w:tcW w:w="864" w:type="dxa"/>
            <w:tcBorders>
              <w:top w:val="dotted" w:sz="4" w:space="0" w:color="auto"/>
              <w:left w:val="nil"/>
              <w:bottom w:val="dotted" w:sz="4" w:space="0" w:color="auto"/>
              <w:right w:val="nil"/>
            </w:tcBorders>
            <w:shd w:val="clear" w:color="auto" w:fill="FFFFFF"/>
          </w:tcPr>
          <w:p w14:paraId="367762F4"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BEBE8" w14:textId="77777777" w:rsidR="003262BC" w:rsidRPr="000D351C" w:rsidRDefault="003262BC">
            <w:pPr>
              <w:pStyle w:val="MsgTableBody"/>
              <w:jc w:val="center"/>
              <w:rPr>
                <w:noProof/>
              </w:rPr>
            </w:pPr>
            <w:r w:rsidRPr="000D351C">
              <w:rPr>
                <w:noProof/>
              </w:rPr>
              <w:t>3</w:t>
            </w:r>
          </w:p>
        </w:tc>
      </w:tr>
      <w:tr w:rsidR="009B0F5F" w14:paraId="77E9B0BF" w14:textId="77777777" w:rsidTr="00E427EE">
        <w:trPr>
          <w:gridBefore w:val="1"/>
          <w:jc w:val="center"/>
          <w:ins w:id="335" w:author="Merrick, Riki | APHL" w:date="2022-07-12T17:58:00Z"/>
        </w:trPr>
        <w:tc>
          <w:tcPr>
            <w:tcW w:w="2880" w:type="dxa"/>
            <w:tcBorders>
              <w:top w:val="dotted" w:sz="4" w:space="0" w:color="auto"/>
              <w:left w:val="nil"/>
              <w:bottom w:val="dotted" w:sz="4" w:space="0" w:color="auto"/>
              <w:right w:val="nil"/>
            </w:tcBorders>
            <w:shd w:val="clear" w:color="auto" w:fill="FFFFFF"/>
          </w:tcPr>
          <w:p w14:paraId="74C9A3A2" w14:textId="39EE4A8F" w:rsidR="00AF1816" w:rsidRDefault="00E60B25" w:rsidP="00E427EE">
            <w:pPr>
              <w:pStyle w:val="MsgTableBody"/>
              <w:rPr>
                <w:ins w:id="336" w:author="Merrick, Riki | APHL" w:date="2022-07-12T17:58:00Z"/>
                <w:noProof/>
              </w:rPr>
            </w:pPr>
            <w:ins w:id="337" w:author="Frank Oemig" w:date="2022-09-01T11:01:00Z">
              <w:r>
                <w:rPr>
                  <w:noProof/>
                </w:rPr>
                <w:t xml:space="preserve">  </w:t>
              </w:r>
            </w:ins>
            <w:ins w:id="338" w:author="Merrick, Riki | APHL" w:date="2022-07-12T17:58:00Z">
              <w:r w:rsidR="00AF1816">
                <w:rPr>
                  <w:noProof/>
                </w:rPr>
                <w:t>[ { GSP } ]</w:t>
              </w:r>
            </w:ins>
          </w:p>
        </w:tc>
        <w:tc>
          <w:tcPr>
            <w:tcW w:w="4320" w:type="dxa"/>
            <w:tcBorders>
              <w:top w:val="dotted" w:sz="4" w:space="0" w:color="auto"/>
              <w:left w:val="nil"/>
              <w:bottom w:val="dotted" w:sz="4" w:space="0" w:color="auto"/>
              <w:right w:val="nil"/>
            </w:tcBorders>
            <w:shd w:val="clear" w:color="auto" w:fill="FFFFFF"/>
          </w:tcPr>
          <w:p w14:paraId="769785D8" w14:textId="77777777" w:rsidR="00AF1816" w:rsidRDefault="00AF1816" w:rsidP="00E427EE">
            <w:pPr>
              <w:pStyle w:val="MsgTableBody"/>
              <w:rPr>
                <w:ins w:id="339" w:author="Merrick, Riki | APHL" w:date="2022-07-12T17:58:00Z"/>
                <w:noProof/>
              </w:rPr>
            </w:pPr>
            <w:ins w:id="340" w:author="Merrick, Riki | APHL" w:date="2022-07-12T17:58:00Z">
              <w:r>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F6A362" w14:textId="77777777" w:rsidR="00AF1816" w:rsidRDefault="00AF1816" w:rsidP="00E427EE">
            <w:pPr>
              <w:pStyle w:val="MsgTableBody"/>
              <w:jc w:val="center"/>
              <w:rPr>
                <w:ins w:id="341"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69E6C070" w14:textId="77777777" w:rsidR="00AF1816" w:rsidRDefault="00AF1816" w:rsidP="00E427EE">
            <w:pPr>
              <w:pStyle w:val="MsgTableBody"/>
              <w:jc w:val="center"/>
              <w:rPr>
                <w:ins w:id="342" w:author="Merrick, Riki | APHL" w:date="2022-07-12T17:58:00Z"/>
                <w:noProof/>
              </w:rPr>
            </w:pPr>
            <w:ins w:id="343" w:author="Merrick, Riki | APHL" w:date="2022-07-12T17:58:00Z">
              <w:r>
                <w:rPr>
                  <w:noProof/>
                </w:rPr>
                <w:t>3</w:t>
              </w:r>
            </w:ins>
          </w:p>
        </w:tc>
      </w:tr>
      <w:tr w:rsidR="009B0F5F" w14:paraId="3456A9E4" w14:textId="77777777" w:rsidTr="00E427EE">
        <w:trPr>
          <w:gridBefore w:val="1"/>
          <w:jc w:val="center"/>
          <w:ins w:id="344" w:author="Merrick, Riki | APHL" w:date="2022-07-12T17:58:00Z"/>
        </w:trPr>
        <w:tc>
          <w:tcPr>
            <w:tcW w:w="2880" w:type="dxa"/>
            <w:tcBorders>
              <w:top w:val="dotted" w:sz="4" w:space="0" w:color="auto"/>
              <w:left w:val="nil"/>
              <w:bottom w:val="dotted" w:sz="4" w:space="0" w:color="auto"/>
              <w:right w:val="nil"/>
            </w:tcBorders>
            <w:shd w:val="clear" w:color="auto" w:fill="FFFFFF"/>
          </w:tcPr>
          <w:p w14:paraId="21641299" w14:textId="38D22FA8" w:rsidR="00AF1816" w:rsidRDefault="00E60B25" w:rsidP="00E427EE">
            <w:pPr>
              <w:pStyle w:val="MsgTableBody"/>
              <w:rPr>
                <w:ins w:id="345" w:author="Merrick, Riki | APHL" w:date="2022-07-12T17:58:00Z"/>
                <w:noProof/>
              </w:rPr>
            </w:pPr>
            <w:ins w:id="346" w:author="Frank Oemig" w:date="2022-09-01T11:01:00Z">
              <w:r>
                <w:rPr>
                  <w:noProof/>
                </w:rPr>
                <w:t xml:space="preserve">  </w:t>
              </w:r>
            </w:ins>
            <w:ins w:id="347" w:author="Merrick, Riki | APHL" w:date="2022-07-12T17:58:00Z">
              <w:r w:rsidR="00AF1816">
                <w:rPr>
                  <w:noProof/>
                </w:rPr>
                <w:t>[ { GSR } ]</w:t>
              </w:r>
            </w:ins>
          </w:p>
        </w:tc>
        <w:tc>
          <w:tcPr>
            <w:tcW w:w="4320" w:type="dxa"/>
            <w:tcBorders>
              <w:top w:val="dotted" w:sz="4" w:space="0" w:color="auto"/>
              <w:left w:val="nil"/>
              <w:bottom w:val="dotted" w:sz="4" w:space="0" w:color="auto"/>
              <w:right w:val="nil"/>
            </w:tcBorders>
            <w:shd w:val="clear" w:color="auto" w:fill="FFFFFF"/>
          </w:tcPr>
          <w:p w14:paraId="172A45CF" w14:textId="77777777" w:rsidR="00AF1816" w:rsidRDefault="00AF1816" w:rsidP="00E427EE">
            <w:pPr>
              <w:pStyle w:val="MsgTableBody"/>
              <w:rPr>
                <w:ins w:id="348" w:author="Merrick, Riki | APHL" w:date="2022-07-12T17:58:00Z"/>
                <w:noProof/>
              </w:rPr>
            </w:pPr>
            <w:ins w:id="349" w:author="Merrick, Riki | APHL" w:date="2022-07-12T17:58:00Z">
              <w:r>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BC4E1F4" w14:textId="77777777" w:rsidR="00AF1816" w:rsidRDefault="00AF1816" w:rsidP="00E427EE">
            <w:pPr>
              <w:pStyle w:val="MsgTableBody"/>
              <w:jc w:val="center"/>
              <w:rPr>
                <w:ins w:id="350"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5B1D199E" w14:textId="77777777" w:rsidR="00AF1816" w:rsidRDefault="00AF1816" w:rsidP="00E427EE">
            <w:pPr>
              <w:pStyle w:val="MsgTableBody"/>
              <w:jc w:val="center"/>
              <w:rPr>
                <w:ins w:id="351" w:author="Merrick, Riki | APHL" w:date="2022-07-12T17:58:00Z"/>
                <w:noProof/>
              </w:rPr>
            </w:pPr>
            <w:ins w:id="352" w:author="Merrick, Riki | APHL" w:date="2022-07-12T17:58:00Z">
              <w:r>
                <w:rPr>
                  <w:noProof/>
                </w:rPr>
                <w:t>3</w:t>
              </w:r>
            </w:ins>
          </w:p>
        </w:tc>
      </w:tr>
      <w:tr w:rsidR="009B0F5F" w14:paraId="57FC6C78" w14:textId="77777777" w:rsidTr="00E427EE">
        <w:trPr>
          <w:gridBefore w:val="1"/>
          <w:jc w:val="center"/>
          <w:ins w:id="353" w:author="Merrick, Riki | APHL" w:date="2022-07-12T17:58:00Z"/>
        </w:trPr>
        <w:tc>
          <w:tcPr>
            <w:tcW w:w="2880" w:type="dxa"/>
            <w:tcBorders>
              <w:top w:val="dotted" w:sz="4" w:space="0" w:color="auto"/>
              <w:left w:val="nil"/>
              <w:bottom w:val="dotted" w:sz="4" w:space="0" w:color="auto"/>
              <w:right w:val="nil"/>
            </w:tcBorders>
            <w:shd w:val="clear" w:color="auto" w:fill="FFFFFF"/>
          </w:tcPr>
          <w:p w14:paraId="10C0D5AE" w14:textId="693E81BA" w:rsidR="00AF1816" w:rsidRDefault="00E60B25" w:rsidP="00E427EE">
            <w:pPr>
              <w:pStyle w:val="MsgTableBody"/>
              <w:rPr>
                <w:ins w:id="354" w:author="Merrick, Riki | APHL" w:date="2022-07-12T17:58:00Z"/>
                <w:noProof/>
              </w:rPr>
            </w:pPr>
            <w:ins w:id="355" w:author="Frank Oemig" w:date="2022-09-01T11:01:00Z">
              <w:r>
                <w:rPr>
                  <w:noProof/>
                </w:rPr>
                <w:t xml:space="preserve">  </w:t>
              </w:r>
            </w:ins>
            <w:commentRangeStart w:id="356"/>
            <w:commentRangeStart w:id="357"/>
            <w:ins w:id="358" w:author="Merrick, Riki | APHL" w:date="2022-07-12T17:58:00Z">
              <w:r w:rsidR="00AF1816">
                <w:rPr>
                  <w:noProof/>
                </w:rPr>
                <w:t>[ { GSC } ]</w:t>
              </w:r>
            </w:ins>
          </w:p>
        </w:tc>
        <w:tc>
          <w:tcPr>
            <w:tcW w:w="4320" w:type="dxa"/>
            <w:tcBorders>
              <w:top w:val="dotted" w:sz="4" w:space="0" w:color="auto"/>
              <w:left w:val="nil"/>
              <w:bottom w:val="dotted" w:sz="4" w:space="0" w:color="auto"/>
              <w:right w:val="nil"/>
            </w:tcBorders>
            <w:shd w:val="clear" w:color="auto" w:fill="FFFFFF"/>
          </w:tcPr>
          <w:p w14:paraId="50D2237D" w14:textId="24805285" w:rsidR="00AF1816" w:rsidRDefault="00AF1816" w:rsidP="00E427EE">
            <w:pPr>
              <w:pStyle w:val="MsgTableBody"/>
              <w:rPr>
                <w:ins w:id="359" w:author="Merrick, Riki | APHL" w:date="2022-07-12T17:58:00Z"/>
                <w:noProof/>
              </w:rPr>
            </w:pPr>
            <w:ins w:id="360" w:author="Merrick, Riki | APHL" w:date="2022-07-12T17:58:00Z">
              <w:del w:id="361" w:author="Craig Newman" w:date="2023-07-03T08:02:00Z">
                <w:r w:rsidDel="005436A4">
                  <w:rPr>
                    <w:noProof/>
                  </w:rPr>
                  <w:delText>Sex for Clinical Use</w:delText>
                </w:r>
              </w:del>
            </w:ins>
            <w:ins w:id="362" w:author="Craig Newman" w:date="2023-07-03T08:02:00Z">
              <w:r w:rsidR="005436A4">
                <w:rPr>
                  <w:noProof/>
                </w:rPr>
                <w:t>Sex Parameter for Clinical Use</w:t>
              </w:r>
            </w:ins>
          </w:p>
        </w:tc>
        <w:tc>
          <w:tcPr>
            <w:tcW w:w="864" w:type="dxa"/>
            <w:tcBorders>
              <w:top w:val="dotted" w:sz="4" w:space="0" w:color="auto"/>
              <w:left w:val="nil"/>
              <w:bottom w:val="dotted" w:sz="4" w:space="0" w:color="auto"/>
              <w:right w:val="nil"/>
            </w:tcBorders>
            <w:shd w:val="clear" w:color="auto" w:fill="FFFFFF"/>
          </w:tcPr>
          <w:p w14:paraId="28A863DA" w14:textId="77777777" w:rsidR="00AF1816" w:rsidRDefault="00AF1816" w:rsidP="00E427EE">
            <w:pPr>
              <w:pStyle w:val="MsgTableBody"/>
              <w:jc w:val="center"/>
              <w:rPr>
                <w:ins w:id="363" w:author="Merrick, Riki | APHL" w:date="2022-07-12T17:58:00Z"/>
                <w:noProof/>
              </w:rPr>
            </w:pPr>
          </w:p>
        </w:tc>
        <w:tc>
          <w:tcPr>
            <w:tcW w:w="1008" w:type="dxa"/>
            <w:gridSpan w:val="2"/>
            <w:tcBorders>
              <w:top w:val="dotted" w:sz="4" w:space="0" w:color="auto"/>
              <w:left w:val="nil"/>
              <w:bottom w:val="dotted" w:sz="4" w:space="0" w:color="auto"/>
              <w:right w:val="nil"/>
            </w:tcBorders>
            <w:shd w:val="clear" w:color="auto" w:fill="FFFFFF"/>
          </w:tcPr>
          <w:p w14:paraId="5F0B7C2F" w14:textId="77777777" w:rsidR="00AF1816" w:rsidRDefault="00AF1816" w:rsidP="00E427EE">
            <w:pPr>
              <w:pStyle w:val="MsgTableBody"/>
              <w:jc w:val="center"/>
              <w:rPr>
                <w:ins w:id="364" w:author="Merrick, Riki | APHL" w:date="2022-07-12T17:58:00Z"/>
                <w:noProof/>
              </w:rPr>
            </w:pPr>
            <w:ins w:id="365" w:author="Merrick, Riki | APHL" w:date="2022-07-12T17:58:00Z">
              <w:r>
                <w:rPr>
                  <w:noProof/>
                </w:rPr>
                <w:t>3</w:t>
              </w:r>
              <w:commentRangeEnd w:id="356"/>
              <w:r>
                <w:rPr>
                  <w:rStyle w:val="CommentReference"/>
                  <w:rFonts w:ascii="Times New Roman" w:hAnsi="Times New Roman" w:cs="Times New Roman"/>
                  <w:kern w:val="0"/>
                </w:rPr>
                <w:commentReference w:id="356"/>
              </w:r>
            </w:ins>
            <w:ins w:id="366" w:author="Merrick, Riki | APHL" w:date="2022-07-27T15:42:00Z">
              <w:r w:rsidR="0012335A">
                <w:rPr>
                  <w:rStyle w:val="CommentReference"/>
                  <w:rFonts w:ascii="Times New Roman" w:hAnsi="Times New Roman" w:cs="Times New Roman"/>
                  <w:kern w:val="0"/>
                </w:rPr>
                <w:commentReference w:id="357"/>
              </w:r>
            </w:ins>
          </w:p>
        </w:tc>
      </w:tr>
      <w:commentRangeEnd w:id="357"/>
      <w:tr w:rsidR="00CD68FF" w:rsidRPr="000D351C" w14:paraId="6C84359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B0344F" w14:textId="59954ED1" w:rsidR="00CD68FF" w:rsidRPr="000D351C" w:rsidRDefault="00E60B25" w:rsidP="00CD68FF">
            <w:pPr>
              <w:pStyle w:val="MsgTableBody"/>
              <w:rPr>
                <w:noProof/>
              </w:rPr>
            </w:pPr>
            <w:ins w:id="367" w:author="Frank Oemig" w:date="2022-09-01T11:01:00Z">
              <w:r>
                <w:t xml:space="preserve">  </w:t>
              </w:r>
            </w:ins>
            <w:r w:rsidR="00CD68FF">
              <w:t>[ { PRT } ]</w:t>
            </w:r>
          </w:p>
        </w:tc>
        <w:tc>
          <w:tcPr>
            <w:tcW w:w="4320" w:type="dxa"/>
            <w:tcBorders>
              <w:top w:val="dotted" w:sz="4" w:space="0" w:color="auto"/>
              <w:left w:val="nil"/>
              <w:bottom w:val="dotted" w:sz="4" w:space="0" w:color="auto"/>
              <w:right w:val="nil"/>
            </w:tcBorders>
            <w:shd w:val="clear" w:color="auto" w:fill="FFFFFF"/>
          </w:tcPr>
          <w:p w14:paraId="06D3A780"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00CD831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AB590" w14:textId="77777777" w:rsidR="00CD68FF" w:rsidRPr="000D351C" w:rsidRDefault="00CD68FF" w:rsidP="00CD68FF">
            <w:pPr>
              <w:pStyle w:val="MsgTableBody"/>
              <w:jc w:val="center"/>
              <w:rPr>
                <w:noProof/>
              </w:rPr>
            </w:pPr>
            <w:commentRangeStart w:id="368"/>
            <w:r>
              <w:t>4</w:t>
            </w:r>
            <w:commentRangeEnd w:id="368"/>
            <w:r w:rsidR="003F6020">
              <w:rPr>
                <w:rStyle w:val="CommentReference"/>
                <w:rFonts w:ascii="Times New Roman" w:hAnsi="Times New Roman" w:cs="Times New Roman"/>
                <w:kern w:val="0"/>
              </w:rPr>
              <w:commentReference w:id="368"/>
            </w:r>
          </w:p>
        </w:tc>
      </w:tr>
      <w:tr w:rsidR="00CD68FF" w:rsidRPr="000D351C" w14:paraId="25A5C1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708FD2F" w14:textId="77777777" w:rsidR="00CD68FF" w:rsidRPr="000D351C" w:rsidRDefault="00CD68FF" w:rsidP="00CD68FF">
            <w:pPr>
              <w:pStyle w:val="MsgTableBody"/>
              <w:rPr>
                <w:noProof/>
              </w:rPr>
            </w:pPr>
            <w:r w:rsidRPr="000D351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1EE5BC62" w14:textId="77777777" w:rsidR="00CD68FF" w:rsidRPr="000D351C" w:rsidRDefault="00CD68FF" w:rsidP="00CD68FF">
            <w:pPr>
              <w:pStyle w:val="MsgTableBody"/>
              <w:rPr>
                <w:noProof/>
              </w:rPr>
            </w:pPr>
            <w:r w:rsidRPr="000D351C">
              <w:rPr>
                <w:noProof/>
              </w:rPr>
              <w:t>Patient Visit</w:t>
            </w:r>
          </w:p>
        </w:tc>
        <w:tc>
          <w:tcPr>
            <w:tcW w:w="864" w:type="dxa"/>
            <w:tcBorders>
              <w:top w:val="dotted" w:sz="4" w:space="0" w:color="auto"/>
              <w:left w:val="nil"/>
              <w:bottom w:val="dotted" w:sz="4" w:space="0" w:color="auto"/>
              <w:right w:val="nil"/>
            </w:tcBorders>
            <w:shd w:val="clear" w:color="auto" w:fill="FFFFFF"/>
          </w:tcPr>
          <w:p w14:paraId="6E78B9F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23130" w14:textId="77777777" w:rsidR="00CD68FF" w:rsidRPr="000D351C" w:rsidRDefault="00CD68FF" w:rsidP="00CD68FF">
            <w:pPr>
              <w:pStyle w:val="MsgTableBody"/>
              <w:jc w:val="center"/>
              <w:rPr>
                <w:noProof/>
              </w:rPr>
            </w:pPr>
            <w:r w:rsidRPr="000D351C">
              <w:rPr>
                <w:noProof/>
              </w:rPr>
              <w:t>3</w:t>
            </w:r>
          </w:p>
        </w:tc>
      </w:tr>
      <w:tr w:rsidR="00CD68FF" w:rsidRPr="000D351C" w14:paraId="3224EAC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3089443" w14:textId="77777777" w:rsidR="00CD68FF" w:rsidRPr="000D351C" w:rsidRDefault="00CD68FF" w:rsidP="00CD68FF">
            <w:pPr>
              <w:pStyle w:val="MsgTableBody"/>
              <w:rPr>
                <w:noProof/>
              </w:rPr>
            </w:pPr>
            <w:r w:rsidRPr="000D351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B2CB06B" w14:textId="77777777" w:rsidR="00CD68FF" w:rsidRPr="000D351C" w:rsidRDefault="00CD68FF" w:rsidP="00CD68FF">
            <w:pPr>
              <w:pStyle w:val="MsgTableBody"/>
              <w:rPr>
                <w:noProof/>
              </w:rPr>
            </w:pPr>
            <w:r w:rsidRPr="000D351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78F02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20EF7" w14:textId="77777777" w:rsidR="00CD68FF" w:rsidRPr="000D351C" w:rsidRDefault="00CD68FF" w:rsidP="00CD68FF">
            <w:pPr>
              <w:pStyle w:val="MsgTableBody"/>
              <w:jc w:val="center"/>
              <w:rPr>
                <w:noProof/>
              </w:rPr>
            </w:pPr>
            <w:r w:rsidRPr="000D351C">
              <w:rPr>
                <w:noProof/>
              </w:rPr>
              <w:t>3</w:t>
            </w:r>
          </w:p>
        </w:tc>
      </w:tr>
      <w:tr w:rsidR="00CD68FF" w:rsidRPr="000D351C" w14:paraId="74F017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D50A8D7" w14:textId="3D5B9996" w:rsidR="00CD68FF" w:rsidRPr="000D351C" w:rsidRDefault="00E60B25" w:rsidP="00CD68FF">
            <w:pPr>
              <w:pStyle w:val="MsgTableBody"/>
              <w:rPr>
                <w:noProof/>
              </w:rPr>
            </w:pPr>
            <w:ins w:id="369" w:author="Frank Oemig" w:date="2022-09-01T11:01:00Z">
              <w:r>
                <w:t xml:space="preserve">  </w:t>
              </w:r>
            </w:ins>
            <w:r w:rsidR="00CD68FF">
              <w:t>[ { PRT } ]</w:t>
            </w:r>
          </w:p>
        </w:tc>
        <w:tc>
          <w:tcPr>
            <w:tcW w:w="4320" w:type="dxa"/>
            <w:tcBorders>
              <w:top w:val="dotted" w:sz="4" w:space="0" w:color="auto"/>
              <w:left w:val="nil"/>
              <w:bottom w:val="dotted" w:sz="4" w:space="0" w:color="auto"/>
              <w:right w:val="nil"/>
            </w:tcBorders>
            <w:shd w:val="clear" w:color="auto" w:fill="FFFFFF"/>
          </w:tcPr>
          <w:p w14:paraId="2A6A2F4D" w14:textId="77777777" w:rsidR="00CD68FF" w:rsidRPr="000D351C" w:rsidRDefault="00CD68FF" w:rsidP="00CD68FF">
            <w:pPr>
              <w:pStyle w:val="MsgTableBody"/>
              <w:rPr>
                <w:noProof/>
              </w:rPr>
            </w:pPr>
            <w:r>
              <w:t>Participation</w:t>
            </w:r>
          </w:p>
        </w:tc>
        <w:tc>
          <w:tcPr>
            <w:tcW w:w="864" w:type="dxa"/>
            <w:tcBorders>
              <w:top w:val="dotted" w:sz="4" w:space="0" w:color="auto"/>
              <w:left w:val="nil"/>
              <w:bottom w:val="dotted" w:sz="4" w:space="0" w:color="auto"/>
              <w:right w:val="nil"/>
            </w:tcBorders>
            <w:shd w:val="clear" w:color="auto" w:fill="FFFFFF"/>
          </w:tcPr>
          <w:p w14:paraId="46A565B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78B8" w14:textId="77777777" w:rsidR="00CD68FF" w:rsidRPr="000D351C" w:rsidRDefault="00CD68FF" w:rsidP="00CD68FF">
            <w:pPr>
              <w:pStyle w:val="MsgTableBody"/>
              <w:jc w:val="center"/>
              <w:rPr>
                <w:noProof/>
              </w:rPr>
            </w:pPr>
            <w:r>
              <w:t>4</w:t>
            </w:r>
          </w:p>
        </w:tc>
      </w:tr>
      <w:tr w:rsidR="00CD68FF" w:rsidRPr="000D351C" w14:paraId="13371A0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9B39F6F"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3AF82E61"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E181CE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197F57" w14:textId="77777777" w:rsidR="00CD68FF" w:rsidRPr="000D351C" w:rsidRDefault="00CD68FF" w:rsidP="00CD68FF">
            <w:pPr>
              <w:pStyle w:val="MsgTableBody"/>
              <w:jc w:val="center"/>
              <w:rPr>
                <w:noProof/>
              </w:rPr>
            </w:pPr>
          </w:p>
        </w:tc>
      </w:tr>
      <w:tr w:rsidR="00CD68FF" w:rsidRPr="000D351C" w14:paraId="33C6F2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3ED5355" w14:textId="77777777" w:rsidR="00CD68FF" w:rsidRPr="000D351C" w:rsidRDefault="00CD68FF" w:rsidP="00CD68FF">
            <w:pPr>
              <w:pStyle w:val="MsgTableBody"/>
              <w:rPr>
                <w:noProof/>
              </w:rPr>
            </w:pPr>
            <w:r w:rsidRPr="000D351C">
              <w:rPr>
                <w:noProof/>
              </w:rPr>
              <w:t xml:space="preserve">    OBX</w:t>
            </w:r>
          </w:p>
        </w:tc>
        <w:tc>
          <w:tcPr>
            <w:tcW w:w="4320" w:type="dxa"/>
            <w:tcBorders>
              <w:top w:val="dotted" w:sz="4" w:space="0" w:color="auto"/>
              <w:left w:val="nil"/>
              <w:bottom w:val="dotted" w:sz="4" w:space="0" w:color="auto"/>
              <w:right w:val="nil"/>
            </w:tcBorders>
            <w:shd w:val="clear" w:color="auto" w:fill="FFFFFF"/>
          </w:tcPr>
          <w:p w14:paraId="02A2BBD9" w14:textId="77777777" w:rsidR="00CD68FF" w:rsidRPr="000D351C" w:rsidRDefault="00CD68FF" w:rsidP="00CD68FF">
            <w:pPr>
              <w:pStyle w:val="MsgTableBody"/>
              <w:rPr>
                <w:noProof/>
              </w:rPr>
            </w:pPr>
            <w:r w:rsidRPr="000D351C">
              <w:rPr>
                <w:noProof/>
              </w:rPr>
              <w:t>Observation/Result</w:t>
            </w:r>
          </w:p>
        </w:tc>
        <w:tc>
          <w:tcPr>
            <w:tcW w:w="864" w:type="dxa"/>
            <w:tcBorders>
              <w:top w:val="dotted" w:sz="4" w:space="0" w:color="auto"/>
              <w:left w:val="nil"/>
              <w:bottom w:val="dotted" w:sz="4" w:space="0" w:color="auto"/>
              <w:right w:val="nil"/>
            </w:tcBorders>
            <w:shd w:val="clear" w:color="auto" w:fill="FFFFFF"/>
          </w:tcPr>
          <w:p w14:paraId="380D30C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40313" w14:textId="77777777" w:rsidR="00CD68FF" w:rsidRPr="000D351C" w:rsidRDefault="00CD68FF" w:rsidP="00CD68FF">
            <w:pPr>
              <w:pStyle w:val="MsgTableBody"/>
              <w:jc w:val="center"/>
              <w:rPr>
                <w:noProof/>
              </w:rPr>
            </w:pPr>
            <w:r>
              <w:rPr>
                <w:noProof/>
              </w:rPr>
              <w:t>7</w:t>
            </w:r>
          </w:p>
        </w:tc>
      </w:tr>
      <w:tr w:rsidR="00CD68FF" w:rsidRPr="000D351C" w14:paraId="7ECDA2F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243AA23" w14:textId="77777777" w:rsidR="00CD68FF" w:rsidRPr="000D351C" w:rsidRDefault="00CD68FF" w:rsidP="00CD68FF">
            <w:pPr>
              <w:pStyle w:val="MsgTableBody"/>
              <w:rPr>
                <w:noProof/>
              </w:rPr>
            </w:pPr>
            <w:r>
              <w:rPr>
                <w:noProof/>
              </w:rPr>
              <w:t xml:space="preserve">        </w:t>
            </w:r>
            <w:r w:rsidRPr="000D351C">
              <w:rPr>
                <w:noProof/>
              </w:rPr>
              <w:t>[{</w:t>
            </w:r>
            <w:r>
              <w:rPr>
                <w:noProof/>
              </w:rPr>
              <w:t>PRT</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28E2EBDD" w14:textId="77777777" w:rsidR="00CD68FF" w:rsidRPr="000D351C" w:rsidRDefault="00CD68FF" w:rsidP="00CD68FF">
            <w:pPr>
              <w:pStyle w:val="MsgTableBody"/>
              <w:rPr>
                <w:noProof/>
              </w:rPr>
            </w:pPr>
            <w:r w:rsidRPr="009901C4">
              <w:rPr>
                <w:noProof/>
              </w:rPr>
              <w:t>Participatio</w:t>
            </w:r>
            <w:r>
              <w:rPr>
                <w:noProof/>
              </w:rPr>
              <w:t>n Information</w:t>
            </w:r>
          </w:p>
        </w:tc>
        <w:tc>
          <w:tcPr>
            <w:tcW w:w="864" w:type="dxa"/>
            <w:tcBorders>
              <w:top w:val="dotted" w:sz="4" w:space="0" w:color="auto"/>
              <w:left w:val="nil"/>
              <w:bottom w:val="dotted" w:sz="4" w:space="0" w:color="auto"/>
              <w:right w:val="nil"/>
            </w:tcBorders>
            <w:shd w:val="clear" w:color="auto" w:fill="FFFFFF"/>
          </w:tcPr>
          <w:p w14:paraId="247F4D8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E48DA" w14:textId="77777777" w:rsidR="00CD68FF" w:rsidRPr="000D351C" w:rsidRDefault="00CD68FF" w:rsidP="00CD68FF">
            <w:pPr>
              <w:pStyle w:val="MsgTableBody"/>
              <w:jc w:val="center"/>
              <w:rPr>
                <w:noProof/>
              </w:rPr>
            </w:pPr>
            <w:r>
              <w:rPr>
                <w:noProof/>
              </w:rPr>
              <w:t>7</w:t>
            </w:r>
          </w:p>
        </w:tc>
      </w:tr>
      <w:tr w:rsidR="00CD68FF" w:rsidRPr="000D351C" w14:paraId="4C6EBC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1F2D546" w14:textId="77777777" w:rsidR="00CD68FF" w:rsidRPr="000D351C" w:rsidRDefault="00CD68FF" w:rsidP="00CD68FF">
            <w:pPr>
              <w:pStyle w:val="MsgTableBody"/>
              <w:rPr>
                <w:noProof/>
              </w:rPr>
            </w:pPr>
            <w:r>
              <w:rPr>
                <w:noProof/>
              </w:rPr>
              <w:t xml:space="preserve">     </w:t>
            </w:r>
            <w:r w:rsidRPr="000D351C">
              <w:rPr>
                <w:noProof/>
              </w:rPr>
              <w:t>}]</w:t>
            </w:r>
          </w:p>
        </w:tc>
        <w:tc>
          <w:tcPr>
            <w:tcW w:w="4320" w:type="dxa"/>
            <w:tcBorders>
              <w:top w:val="dotted" w:sz="4" w:space="0" w:color="auto"/>
              <w:left w:val="nil"/>
              <w:bottom w:val="dotted" w:sz="4" w:space="0" w:color="auto"/>
              <w:right w:val="nil"/>
            </w:tcBorders>
            <w:shd w:val="clear" w:color="auto" w:fill="FFFFFF"/>
          </w:tcPr>
          <w:p w14:paraId="4BECA097" w14:textId="77777777" w:rsidR="00CD68FF" w:rsidRPr="000D351C" w:rsidRDefault="00CD68FF" w:rsidP="00CD68FF">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4FD9A99B"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7699" w14:textId="77777777" w:rsidR="00CD68FF" w:rsidRPr="000D351C" w:rsidRDefault="00CD68FF" w:rsidP="00CD68FF">
            <w:pPr>
              <w:pStyle w:val="MsgTableBody"/>
              <w:jc w:val="center"/>
              <w:rPr>
                <w:noProof/>
              </w:rPr>
            </w:pPr>
          </w:p>
        </w:tc>
      </w:tr>
      <w:tr w:rsidR="00CD68FF" w:rsidRPr="000D351C" w14:paraId="41B637B5"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F50A96D" w14:textId="77777777" w:rsidR="00CD68FF" w:rsidRPr="000D351C" w:rsidRDefault="00CD68FF" w:rsidP="00CD68FF">
            <w:pPr>
              <w:pStyle w:val="MsgTableBody"/>
              <w:rPr>
                <w:noProof/>
              </w:rPr>
            </w:pPr>
            <w:r w:rsidRPr="000D351C">
              <w:rPr>
                <w:noProof/>
              </w:rPr>
              <w:t xml:space="preserve">    [{DG1}]</w:t>
            </w:r>
          </w:p>
        </w:tc>
        <w:tc>
          <w:tcPr>
            <w:tcW w:w="4320" w:type="dxa"/>
            <w:tcBorders>
              <w:top w:val="dotted" w:sz="4" w:space="0" w:color="auto"/>
              <w:left w:val="nil"/>
              <w:bottom w:val="dotted" w:sz="4" w:space="0" w:color="auto"/>
              <w:right w:val="nil"/>
            </w:tcBorders>
            <w:shd w:val="clear" w:color="auto" w:fill="FFFFFF"/>
          </w:tcPr>
          <w:p w14:paraId="6480A272" w14:textId="77777777" w:rsidR="00CD68FF" w:rsidRPr="000D351C" w:rsidRDefault="00CD68FF" w:rsidP="00CD68FF">
            <w:pPr>
              <w:pStyle w:val="MsgTableBody"/>
              <w:rPr>
                <w:noProof/>
              </w:rPr>
            </w:pPr>
            <w:r w:rsidRPr="000D351C">
              <w:rPr>
                <w:noProof/>
              </w:rPr>
              <w:t>Diagnosis</w:t>
            </w:r>
          </w:p>
        </w:tc>
        <w:tc>
          <w:tcPr>
            <w:tcW w:w="864" w:type="dxa"/>
            <w:tcBorders>
              <w:top w:val="dotted" w:sz="4" w:space="0" w:color="auto"/>
              <w:left w:val="nil"/>
              <w:bottom w:val="dotted" w:sz="4" w:space="0" w:color="auto"/>
              <w:right w:val="nil"/>
            </w:tcBorders>
            <w:shd w:val="clear" w:color="auto" w:fill="FFFFFF"/>
          </w:tcPr>
          <w:p w14:paraId="35E4E62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5F225E" w14:textId="77777777" w:rsidR="00CD68FF" w:rsidRPr="000D351C" w:rsidRDefault="00CD68FF" w:rsidP="00CD68FF">
            <w:pPr>
              <w:pStyle w:val="MsgTableBody"/>
              <w:jc w:val="center"/>
              <w:rPr>
                <w:noProof/>
              </w:rPr>
            </w:pPr>
            <w:r w:rsidRPr="000D351C">
              <w:rPr>
                <w:noProof/>
              </w:rPr>
              <w:t>6</w:t>
            </w:r>
          </w:p>
        </w:tc>
      </w:tr>
      <w:tr w:rsidR="00CD68FF" w:rsidRPr="000D351C" w14:paraId="16F27B0F"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683E024"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dotted" w:sz="4" w:space="0" w:color="auto"/>
              <w:right w:val="nil"/>
            </w:tcBorders>
            <w:shd w:val="clear" w:color="auto" w:fill="FFFFFF"/>
          </w:tcPr>
          <w:p w14:paraId="0C3A8033" w14:textId="77777777" w:rsidR="00CD68FF" w:rsidRPr="000D351C" w:rsidRDefault="00CD68FF" w:rsidP="00CD68FF">
            <w:pPr>
              <w:pStyle w:val="MsgTableBody"/>
              <w:rPr>
                <w:noProof/>
              </w:rPr>
            </w:pPr>
            <w:r w:rsidRPr="000D351C">
              <w:rPr>
                <w:noProof/>
              </w:rPr>
              <w:t>--- PATIENT end</w:t>
            </w:r>
          </w:p>
        </w:tc>
        <w:tc>
          <w:tcPr>
            <w:tcW w:w="864" w:type="dxa"/>
            <w:tcBorders>
              <w:top w:val="dotted" w:sz="4" w:space="0" w:color="auto"/>
              <w:left w:val="nil"/>
              <w:bottom w:val="dotted" w:sz="4" w:space="0" w:color="auto"/>
              <w:right w:val="nil"/>
            </w:tcBorders>
            <w:shd w:val="clear" w:color="auto" w:fill="FFFFFF"/>
          </w:tcPr>
          <w:p w14:paraId="3B54E41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E3B37" w14:textId="77777777" w:rsidR="00CD68FF" w:rsidRPr="000D351C" w:rsidRDefault="00CD68FF" w:rsidP="00CD68FF">
            <w:pPr>
              <w:pStyle w:val="MsgTableBody"/>
              <w:jc w:val="center"/>
              <w:rPr>
                <w:noProof/>
              </w:rPr>
            </w:pPr>
          </w:p>
        </w:tc>
      </w:tr>
      <w:tr w:rsidR="00CD68FF" w:rsidRPr="000D351C" w14:paraId="44ECD4F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F67AC43"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74880EB" w14:textId="77777777" w:rsidR="00CD68FF" w:rsidRPr="000D351C" w:rsidRDefault="00CD68FF" w:rsidP="00CD68FF">
            <w:pPr>
              <w:pStyle w:val="MsgTableBody"/>
              <w:rPr>
                <w:noProof/>
              </w:rPr>
            </w:pPr>
            <w:r w:rsidRPr="000D351C">
              <w:rPr>
                <w:noProof/>
              </w:rPr>
              <w:t>--- RESOURCES begin</w:t>
            </w:r>
          </w:p>
        </w:tc>
        <w:tc>
          <w:tcPr>
            <w:tcW w:w="864" w:type="dxa"/>
            <w:tcBorders>
              <w:top w:val="dotted" w:sz="4" w:space="0" w:color="auto"/>
              <w:left w:val="nil"/>
              <w:bottom w:val="dotted" w:sz="4" w:space="0" w:color="auto"/>
              <w:right w:val="nil"/>
            </w:tcBorders>
            <w:shd w:val="clear" w:color="auto" w:fill="FFFFFF"/>
          </w:tcPr>
          <w:p w14:paraId="3386BDD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EC949" w14:textId="77777777" w:rsidR="00CD68FF" w:rsidRPr="000D351C" w:rsidRDefault="00CD68FF" w:rsidP="00CD68FF">
            <w:pPr>
              <w:pStyle w:val="MsgTableBody"/>
              <w:jc w:val="center"/>
              <w:rPr>
                <w:noProof/>
              </w:rPr>
            </w:pPr>
          </w:p>
        </w:tc>
      </w:tr>
      <w:tr w:rsidR="00CD68FF" w:rsidRPr="000D351C" w14:paraId="175D172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CB36465" w14:textId="77777777" w:rsidR="00CD68FF" w:rsidRPr="000D351C" w:rsidRDefault="00CD68FF" w:rsidP="00CD68FF">
            <w:pPr>
              <w:pStyle w:val="MsgTableBody"/>
              <w:rPr>
                <w:noProof/>
              </w:rPr>
            </w:pPr>
            <w:r w:rsidRPr="000D351C">
              <w:rPr>
                <w:noProof/>
              </w:rPr>
              <w:t xml:space="preserve">   RGS</w:t>
            </w:r>
          </w:p>
        </w:tc>
        <w:tc>
          <w:tcPr>
            <w:tcW w:w="4320" w:type="dxa"/>
            <w:tcBorders>
              <w:top w:val="dotted" w:sz="4" w:space="0" w:color="auto"/>
              <w:left w:val="nil"/>
              <w:bottom w:val="dotted" w:sz="4" w:space="0" w:color="auto"/>
              <w:right w:val="nil"/>
            </w:tcBorders>
            <w:shd w:val="clear" w:color="auto" w:fill="FFFFFF"/>
          </w:tcPr>
          <w:p w14:paraId="191F4DE9" w14:textId="77777777" w:rsidR="00CD68FF" w:rsidRPr="000D351C" w:rsidRDefault="00CD68FF" w:rsidP="00CD68FF">
            <w:pPr>
              <w:pStyle w:val="MsgTableBody"/>
              <w:rPr>
                <w:noProof/>
              </w:rPr>
            </w:pPr>
            <w:r w:rsidRPr="000D351C">
              <w:rPr>
                <w:noProof/>
              </w:rPr>
              <w:t>Resource Group Segment</w:t>
            </w:r>
          </w:p>
        </w:tc>
        <w:tc>
          <w:tcPr>
            <w:tcW w:w="864" w:type="dxa"/>
            <w:tcBorders>
              <w:top w:val="dotted" w:sz="4" w:space="0" w:color="auto"/>
              <w:left w:val="nil"/>
              <w:bottom w:val="dotted" w:sz="4" w:space="0" w:color="auto"/>
              <w:right w:val="nil"/>
            </w:tcBorders>
            <w:shd w:val="clear" w:color="auto" w:fill="FFFFFF"/>
          </w:tcPr>
          <w:p w14:paraId="60FCA79A"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6B57B" w14:textId="77777777" w:rsidR="00CD68FF" w:rsidRPr="000D351C" w:rsidRDefault="00CD68FF" w:rsidP="00CD68FF">
            <w:pPr>
              <w:pStyle w:val="MsgTableBody"/>
              <w:jc w:val="center"/>
              <w:rPr>
                <w:noProof/>
              </w:rPr>
            </w:pPr>
            <w:r w:rsidRPr="000D351C">
              <w:rPr>
                <w:noProof/>
              </w:rPr>
              <w:t>10</w:t>
            </w:r>
          </w:p>
        </w:tc>
      </w:tr>
      <w:tr w:rsidR="00CD68FF" w:rsidRPr="000D351C" w14:paraId="49497E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94E53D0"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7CF23D2F" w14:textId="77777777" w:rsidR="00CD68FF" w:rsidRPr="000D351C" w:rsidRDefault="00CD68FF" w:rsidP="00CD68FF">
            <w:pPr>
              <w:pStyle w:val="MsgTableBody"/>
              <w:rPr>
                <w:noProof/>
              </w:rPr>
            </w:pPr>
            <w:r w:rsidRPr="000D351C">
              <w:rPr>
                <w:noProof/>
              </w:rPr>
              <w:t>--- SERVICE begin</w:t>
            </w:r>
          </w:p>
        </w:tc>
        <w:tc>
          <w:tcPr>
            <w:tcW w:w="864" w:type="dxa"/>
            <w:tcBorders>
              <w:top w:val="dotted" w:sz="4" w:space="0" w:color="auto"/>
              <w:left w:val="nil"/>
              <w:bottom w:val="dotted" w:sz="4" w:space="0" w:color="auto"/>
              <w:right w:val="nil"/>
            </w:tcBorders>
            <w:shd w:val="clear" w:color="auto" w:fill="FFFFFF"/>
          </w:tcPr>
          <w:p w14:paraId="7422201E"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71C67" w14:textId="77777777" w:rsidR="00CD68FF" w:rsidRPr="000D351C" w:rsidRDefault="00CD68FF" w:rsidP="00CD68FF">
            <w:pPr>
              <w:pStyle w:val="MsgTableBody"/>
              <w:jc w:val="center"/>
              <w:rPr>
                <w:noProof/>
              </w:rPr>
            </w:pPr>
          </w:p>
        </w:tc>
      </w:tr>
      <w:tr w:rsidR="00CD68FF" w:rsidRPr="000D351C" w14:paraId="50776F2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3942619" w14:textId="77777777" w:rsidR="00CD68FF" w:rsidRPr="000D351C" w:rsidRDefault="00CD68FF" w:rsidP="00CD68FF">
            <w:pPr>
              <w:pStyle w:val="MsgTableBody"/>
              <w:rPr>
                <w:noProof/>
              </w:rPr>
            </w:pPr>
            <w:r w:rsidRPr="000D351C">
              <w:rPr>
                <w:noProof/>
              </w:rPr>
              <w:t xml:space="preserve">      AIS</w:t>
            </w:r>
          </w:p>
        </w:tc>
        <w:tc>
          <w:tcPr>
            <w:tcW w:w="4320" w:type="dxa"/>
            <w:tcBorders>
              <w:top w:val="dotted" w:sz="4" w:space="0" w:color="auto"/>
              <w:left w:val="nil"/>
              <w:bottom w:val="dotted" w:sz="4" w:space="0" w:color="auto"/>
              <w:right w:val="nil"/>
            </w:tcBorders>
            <w:shd w:val="clear" w:color="auto" w:fill="FFFFFF"/>
          </w:tcPr>
          <w:p w14:paraId="058649B4" w14:textId="77777777" w:rsidR="00CD68FF" w:rsidRPr="000D351C" w:rsidRDefault="00CD68FF" w:rsidP="00CD68FF">
            <w:pPr>
              <w:pStyle w:val="MsgTableBody"/>
              <w:rPr>
                <w:noProof/>
              </w:rPr>
            </w:pPr>
            <w:r w:rsidRPr="000D351C">
              <w:rPr>
                <w:noProof/>
              </w:rPr>
              <w:t>Appointment Information - Service</w:t>
            </w:r>
          </w:p>
        </w:tc>
        <w:tc>
          <w:tcPr>
            <w:tcW w:w="864" w:type="dxa"/>
            <w:tcBorders>
              <w:top w:val="dotted" w:sz="4" w:space="0" w:color="auto"/>
              <w:left w:val="nil"/>
              <w:bottom w:val="dotted" w:sz="4" w:space="0" w:color="auto"/>
              <w:right w:val="nil"/>
            </w:tcBorders>
            <w:shd w:val="clear" w:color="auto" w:fill="FFFFFF"/>
          </w:tcPr>
          <w:p w14:paraId="0BC62FD9"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46D0" w14:textId="77777777" w:rsidR="00CD68FF" w:rsidRPr="000D351C" w:rsidRDefault="00CD68FF" w:rsidP="00CD68FF">
            <w:pPr>
              <w:pStyle w:val="MsgTableBody"/>
              <w:jc w:val="center"/>
              <w:rPr>
                <w:noProof/>
              </w:rPr>
            </w:pPr>
            <w:r w:rsidRPr="000D351C">
              <w:rPr>
                <w:noProof/>
              </w:rPr>
              <w:t>10</w:t>
            </w:r>
          </w:p>
        </w:tc>
      </w:tr>
      <w:tr w:rsidR="00CD68FF" w:rsidRPr="000D351C" w14:paraId="0CEE89D9"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0EF2F77"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42FC9FF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709219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802C2" w14:textId="77777777" w:rsidR="00CD68FF" w:rsidRPr="000D351C" w:rsidRDefault="00CD68FF" w:rsidP="00CD68FF">
            <w:pPr>
              <w:pStyle w:val="MsgTableBody"/>
              <w:jc w:val="center"/>
              <w:rPr>
                <w:noProof/>
              </w:rPr>
            </w:pPr>
            <w:r w:rsidRPr="000D351C">
              <w:rPr>
                <w:noProof/>
              </w:rPr>
              <w:t>10</w:t>
            </w:r>
          </w:p>
        </w:tc>
      </w:tr>
      <w:tr w:rsidR="00CD68FF" w:rsidRPr="000D351C" w14:paraId="3CB2198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62AF43E"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28E8C105" w14:textId="77777777" w:rsidR="00CD68FF" w:rsidRPr="000D351C" w:rsidRDefault="00CD68FF" w:rsidP="00CD68FF">
            <w:pPr>
              <w:pStyle w:val="MsgTableBody"/>
              <w:rPr>
                <w:noProof/>
              </w:rPr>
            </w:pPr>
            <w:r w:rsidRPr="000D351C">
              <w:rPr>
                <w:noProof/>
              </w:rPr>
              <w:t>Notes and Comments for the AIS</w:t>
            </w:r>
          </w:p>
        </w:tc>
        <w:tc>
          <w:tcPr>
            <w:tcW w:w="864" w:type="dxa"/>
            <w:tcBorders>
              <w:top w:val="dotted" w:sz="4" w:space="0" w:color="auto"/>
              <w:left w:val="nil"/>
              <w:bottom w:val="dotted" w:sz="4" w:space="0" w:color="auto"/>
              <w:right w:val="nil"/>
            </w:tcBorders>
            <w:shd w:val="clear" w:color="auto" w:fill="FFFFFF"/>
          </w:tcPr>
          <w:p w14:paraId="0441B62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4FD9B" w14:textId="77777777" w:rsidR="00CD68FF" w:rsidRPr="000D351C" w:rsidRDefault="00CD68FF" w:rsidP="00CD68FF">
            <w:pPr>
              <w:pStyle w:val="MsgTableBody"/>
              <w:jc w:val="center"/>
              <w:rPr>
                <w:noProof/>
              </w:rPr>
            </w:pPr>
            <w:r w:rsidRPr="000D351C">
              <w:rPr>
                <w:noProof/>
              </w:rPr>
              <w:t>2</w:t>
            </w:r>
          </w:p>
        </w:tc>
      </w:tr>
      <w:tr w:rsidR="00CD68FF" w:rsidRPr="000D351C" w14:paraId="294446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178ADB77"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5122245" w14:textId="77777777" w:rsidR="00CD68FF" w:rsidRPr="000D351C" w:rsidRDefault="00CD68FF" w:rsidP="00CD68FF">
            <w:pPr>
              <w:pStyle w:val="MsgTableBody"/>
              <w:rPr>
                <w:noProof/>
              </w:rPr>
            </w:pPr>
            <w:r w:rsidRPr="000D351C">
              <w:rPr>
                <w:noProof/>
              </w:rPr>
              <w:t>--- SERVICE end</w:t>
            </w:r>
          </w:p>
        </w:tc>
        <w:tc>
          <w:tcPr>
            <w:tcW w:w="864" w:type="dxa"/>
            <w:tcBorders>
              <w:top w:val="dotted" w:sz="4" w:space="0" w:color="auto"/>
              <w:left w:val="nil"/>
              <w:bottom w:val="dotted" w:sz="4" w:space="0" w:color="auto"/>
              <w:right w:val="nil"/>
            </w:tcBorders>
            <w:shd w:val="clear" w:color="auto" w:fill="FFFFFF"/>
          </w:tcPr>
          <w:p w14:paraId="63B99A30"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D1D92" w14:textId="77777777" w:rsidR="00CD68FF" w:rsidRPr="000D351C" w:rsidRDefault="00CD68FF" w:rsidP="00CD68FF">
            <w:pPr>
              <w:pStyle w:val="MsgTableBody"/>
              <w:jc w:val="center"/>
              <w:rPr>
                <w:noProof/>
              </w:rPr>
            </w:pPr>
          </w:p>
        </w:tc>
      </w:tr>
      <w:tr w:rsidR="00CD68FF" w:rsidRPr="000D351C" w14:paraId="3683F6D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A1B7F"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0ADDAD62" w14:textId="77777777" w:rsidR="00CD68FF" w:rsidRPr="000D351C" w:rsidRDefault="00CD68FF" w:rsidP="00CD68FF">
            <w:pPr>
              <w:pStyle w:val="MsgTableBody"/>
              <w:rPr>
                <w:noProof/>
              </w:rPr>
            </w:pPr>
            <w:r w:rsidRPr="000D351C">
              <w:rPr>
                <w:noProof/>
              </w:rPr>
              <w:t>--- GENERAL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75513EB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F3869" w14:textId="77777777" w:rsidR="00CD68FF" w:rsidRPr="000D351C" w:rsidRDefault="00CD68FF" w:rsidP="00CD68FF">
            <w:pPr>
              <w:pStyle w:val="MsgTableBody"/>
              <w:jc w:val="center"/>
              <w:rPr>
                <w:noProof/>
              </w:rPr>
            </w:pPr>
          </w:p>
        </w:tc>
      </w:tr>
      <w:tr w:rsidR="00CD68FF" w:rsidRPr="000D351C" w14:paraId="42F5984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FA0DEF4" w14:textId="77777777" w:rsidR="00CD68FF" w:rsidRPr="000D351C" w:rsidRDefault="00CD68FF" w:rsidP="00CD68FF">
            <w:pPr>
              <w:pStyle w:val="MsgTableBody"/>
              <w:rPr>
                <w:noProof/>
              </w:rPr>
            </w:pPr>
            <w:r w:rsidRPr="000D351C">
              <w:rPr>
                <w:noProof/>
              </w:rPr>
              <w:t xml:space="preserve">      AIG</w:t>
            </w:r>
          </w:p>
        </w:tc>
        <w:tc>
          <w:tcPr>
            <w:tcW w:w="4320" w:type="dxa"/>
            <w:tcBorders>
              <w:top w:val="dotted" w:sz="4" w:space="0" w:color="auto"/>
              <w:left w:val="nil"/>
              <w:bottom w:val="dotted" w:sz="4" w:space="0" w:color="auto"/>
              <w:right w:val="nil"/>
            </w:tcBorders>
            <w:shd w:val="clear" w:color="auto" w:fill="FFFFFF"/>
          </w:tcPr>
          <w:p w14:paraId="599642D5" w14:textId="77777777" w:rsidR="00CD68FF" w:rsidRPr="000D351C" w:rsidRDefault="00CD68FF" w:rsidP="00CD68FF">
            <w:pPr>
              <w:pStyle w:val="MsgTableBody"/>
              <w:rPr>
                <w:noProof/>
              </w:rPr>
            </w:pPr>
            <w:r w:rsidRPr="000D351C">
              <w:rPr>
                <w:noProof/>
              </w:rPr>
              <w:t>Appointment Information - General Resource</w:t>
            </w:r>
          </w:p>
        </w:tc>
        <w:tc>
          <w:tcPr>
            <w:tcW w:w="864" w:type="dxa"/>
            <w:tcBorders>
              <w:top w:val="dotted" w:sz="4" w:space="0" w:color="auto"/>
              <w:left w:val="nil"/>
              <w:bottom w:val="dotted" w:sz="4" w:space="0" w:color="auto"/>
              <w:right w:val="nil"/>
            </w:tcBorders>
            <w:shd w:val="clear" w:color="auto" w:fill="FFFFFF"/>
          </w:tcPr>
          <w:p w14:paraId="748EB985"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022D9" w14:textId="77777777" w:rsidR="00CD68FF" w:rsidRPr="000D351C" w:rsidRDefault="00CD68FF" w:rsidP="00CD68FF">
            <w:pPr>
              <w:pStyle w:val="MsgTableBody"/>
              <w:jc w:val="center"/>
              <w:rPr>
                <w:noProof/>
              </w:rPr>
            </w:pPr>
            <w:r w:rsidRPr="000D351C">
              <w:rPr>
                <w:noProof/>
              </w:rPr>
              <w:t>10</w:t>
            </w:r>
          </w:p>
        </w:tc>
      </w:tr>
      <w:tr w:rsidR="00CD68FF" w:rsidRPr="000D351C" w14:paraId="52CD54A8"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2E0A806"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5F9AD727"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523CDF5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1D7B8" w14:textId="77777777" w:rsidR="00CD68FF" w:rsidRPr="000D351C" w:rsidRDefault="00CD68FF" w:rsidP="00CD68FF">
            <w:pPr>
              <w:pStyle w:val="MsgTableBody"/>
              <w:jc w:val="center"/>
              <w:rPr>
                <w:noProof/>
              </w:rPr>
            </w:pPr>
            <w:r w:rsidRPr="000D351C">
              <w:rPr>
                <w:noProof/>
              </w:rPr>
              <w:t>10</w:t>
            </w:r>
          </w:p>
        </w:tc>
      </w:tr>
      <w:tr w:rsidR="00CD68FF" w:rsidRPr="000D351C" w14:paraId="05311AB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2A358E52" w14:textId="77777777" w:rsidR="00CD68FF" w:rsidRPr="000D351C" w:rsidRDefault="00CD68FF" w:rsidP="00CD68FF">
            <w:pPr>
              <w:pStyle w:val="MsgTableBody"/>
              <w:rPr>
                <w:noProof/>
              </w:rPr>
            </w:pPr>
            <w:r w:rsidRPr="000D351C">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63A198BC" w14:textId="77777777" w:rsidR="00CD68FF" w:rsidRPr="000D351C" w:rsidRDefault="00CD68FF" w:rsidP="00CD68FF">
            <w:pPr>
              <w:pStyle w:val="MsgTableBody"/>
              <w:rPr>
                <w:noProof/>
              </w:rPr>
            </w:pPr>
            <w:r w:rsidRPr="000D351C">
              <w:rPr>
                <w:noProof/>
              </w:rPr>
              <w:t>Notes and Comments for the AIG</w:t>
            </w:r>
          </w:p>
        </w:tc>
        <w:tc>
          <w:tcPr>
            <w:tcW w:w="864" w:type="dxa"/>
            <w:tcBorders>
              <w:top w:val="dotted" w:sz="4" w:space="0" w:color="auto"/>
              <w:left w:val="nil"/>
              <w:bottom w:val="dotted" w:sz="4" w:space="0" w:color="auto"/>
              <w:right w:val="nil"/>
            </w:tcBorders>
            <w:shd w:val="clear" w:color="auto" w:fill="FFFFFF"/>
          </w:tcPr>
          <w:p w14:paraId="496D3FEF"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A9348" w14:textId="77777777" w:rsidR="00CD68FF" w:rsidRPr="000D351C" w:rsidRDefault="00CD68FF" w:rsidP="00CD68FF">
            <w:pPr>
              <w:pStyle w:val="MsgTableBody"/>
              <w:jc w:val="center"/>
              <w:rPr>
                <w:noProof/>
              </w:rPr>
            </w:pPr>
            <w:r w:rsidRPr="000D351C">
              <w:rPr>
                <w:noProof/>
              </w:rPr>
              <w:t>2</w:t>
            </w:r>
          </w:p>
        </w:tc>
      </w:tr>
      <w:tr w:rsidR="00CD68FF" w:rsidRPr="000D351C" w14:paraId="52AC20C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47DB4F3A"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37B2F00" w14:textId="77777777" w:rsidR="00CD68FF" w:rsidRPr="000D351C" w:rsidRDefault="00CD68FF" w:rsidP="00CD68FF">
            <w:pPr>
              <w:pStyle w:val="MsgTableBody"/>
              <w:rPr>
                <w:noProof/>
              </w:rPr>
            </w:pPr>
            <w:r w:rsidRPr="000D351C">
              <w:rPr>
                <w:noProof/>
              </w:rPr>
              <w:t>--- GENERAL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67C6DF0D"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7DD93" w14:textId="77777777" w:rsidR="00CD68FF" w:rsidRPr="000D351C" w:rsidRDefault="00CD68FF" w:rsidP="00CD68FF">
            <w:pPr>
              <w:pStyle w:val="MsgTableBody"/>
              <w:jc w:val="center"/>
              <w:rPr>
                <w:noProof/>
              </w:rPr>
            </w:pPr>
          </w:p>
        </w:tc>
      </w:tr>
      <w:tr w:rsidR="00CD68FF" w:rsidRPr="000D351C" w14:paraId="2793AA3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0732E7E"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4DCB5F54" w14:textId="77777777" w:rsidR="00CD68FF" w:rsidRPr="000D351C" w:rsidRDefault="00CD68FF" w:rsidP="00CD68FF">
            <w:pPr>
              <w:pStyle w:val="MsgTableBody"/>
              <w:rPr>
                <w:noProof/>
              </w:rPr>
            </w:pPr>
            <w:r>
              <w:rPr>
                <w:noProof/>
              </w:rPr>
              <w:t>--- LOCATION_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E15054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7BCD2" w14:textId="77777777" w:rsidR="00CD68FF" w:rsidRPr="000D351C" w:rsidRDefault="00CD68FF" w:rsidP="00CD68FF">
            <w:pPr>
              <w:pStyle w:val="MsgTableBody"/>
              <w:jc w:val="center"/>
              <w:rPr>
                <w:noProof/>
              </w:rPr>
            </w:pPr>
          </w:p>
        </w:tc>
      </w:tr>
      <w:tr w:rsidR="00CD68FF" w:rsidRPr="000D351C" w14:paraId="4CE3A97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6F4F4D6" w14:textId="77777777" w:rsidR="00CD68FF" w:rsidRPr="000D351C" w:rsidRDefault="00CD68FF" w:rsidP="00CD68FF">
            <w:pPr>
              <w:pStyle w:val="MsgTableBody"/>
              <w:rPr>
                <w:noProof/>
              </w:rPr>
            </w:pPr>
            <w:r w:rsidRPr="000D351C">
              <w:rPr>
                <w:noProof/>
              </w:rPr>
              <w:t xml:space="preserve">      AIL</w:t>
            </w:r>
          </w:p>
        </w:tc>
        <w:tc>
          <w:tcPr>
            <w:tcW w:w="4320" w:type="dxa"/>
            <w:tcBorders>
              <w:top w:val="dotted" w:sz="4" w:space="0" w:color="auto"/>
              <w:left w:val="nil"/>
              <w:bottom w:val="dotted" w:sz="4" w:space="0" w:color="auto"/>
              <w:right w:val="nil"/>
            </w:tcBorders>
            <w:shd w:val="clear" w:color="auto" w:fill="FFFFFF"/>
          </w:tcPr>
          <w:p w14:paraId="5E61AA2E" w14:textId="77777777" w:rsidR="00CD68FF" w:rsidRPr="000D351C" w:rsidRDefault="00CD68FF" w:rsidP="00CD68FF">
            <w:pPr>
              <w:pStyle w:val="MsgTableBody"/>
              <w:rPr>
                <w:noProof/>
              </w:rPr>
            </w:pPr>
            <w:r w:rsidRPr="000D351C">
              <w:rPr>
                <w:noProof/>
              </w:rPr>
              <w:t>Appointment Information - Location Resource</w:t>
            </w:r>
          </w:p>
        </w:tc>
        <w:tc>
          <w:tcPr>
            <w:tcW w:w="864" w:type="dxa"/>
            <w:tcBorders>
              <w:top w:val="dotted" w:sz="4" w:space="0" w:color="auto"/>
              <w:left w:val="nil"/>
              <w:bottom w:val="dotted" w:sz="4" w:space="0" w:color="auto"/>
              <w:right w:val="nil"/>
            </w:tcBorders>
            <w:shd w:val="clear" w:color="auto" w:fill="FFFFFF"/>
          </w:tcPr>
          <w:p w14:paraId="63CA8AE3"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F210C" w14:textId="77777777" w:rsidR="00CD68FF" w:rsidRPr="000D351C" w:rsidRDefault="00CD68FF" w:rsidP="00CD68FF">
            <w:pPr>
              <w:pStyle w:val="MsgTableBody"/>
              <w:jc w:val="center"/>
              <w:rPr>
                <w:noProof/>
              </w:rPr>
            </w:pPr>
            <w:r w:rsidRPr="000D351C">
              <w:rPr>
                <w:noProof/>
              </w:rPr>
              <w:t>10</w:t>
            </w:r>
          </w:p>
        </w:tc>
      </w:tr>
      <w:tr w:rsidR="00CD68FF" w:rsidRPr="000D351C" w14:paraId="5FCC4ABA"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54EA2269"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536F59B"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1878FE8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0B88" w14:textId="77777777" w:rsidR="00CD68FF" w:rsidRPr="000D351C" w:rsidRDefault="00CD68FF" w:rsidP="00CD68FF">
            <w:pPr>
              <w:pStyle w:val="MsgTableBody"/>
              <w:jc w:val="center"/>
              <w:rPr>
                <w:noProof/>
              </w:rPr>
            </w:pPr>
            <w:r w:rsidRPr="000D351C">
              <w:rPr>
                <w:noProof/>
              </w:rPr>
              <w:t>10</w:t>
            </w:r>
          </w:p>
        </w:tc>
      </w:tr>
      <w:tr w:rsidR="00CD68FF" w:rsidRPr="000D351C" w14:paraId="5C887C1D"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B5BB82F"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48B5AB28" w14:textId="77777777" w:rsidR="00CD68FF" w:rsidRPr="000D351C" w:rsidRDefault="00CD68FF" w:rsidP="00CD68FF">
            <w:pPr>
              <w:pStyle w:val="MsgTableBody"/>
              <w:rPr>
                <w:noProof/>
              </w:rPr>
            </w:pPr>
            <w:r w:rsidRPr="000D351C">
              <w:rPr>
                <w:noProof/>
              </w:rPr>
              <w:t>Notes and Comments for the AIL</w:t>
            </w:r>
          </w:p>
        </w:tc>
        <w:tc>
          <w:tcPr>
            <w:tcW w:w="864" w:type="dxa"/>
            <w:tcBorders>
              <w:top w:val="dotted" w:sz="4" w:space="0" w:color="auto"/>
              <w:left w:val="nil"/>
              <w:bottom w:val="dotted" w:sz="4" w:space="0" w:color="auto"/>
              <w:right w:val="nil"/>
            </w:tcBorders>
            <w:shd w:val="clear" w:color="auto" w:fill="FFFFFF"/>
          </w:tcPr>
          <w:p w14:paraId="7C73ED54"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49A84" w14:textId="77777777" w:rsidR="00CD68FF" w:rsidRPr="000D351C" w:rsidRDefault="00CD68FF" w:rsidP="00CD68FF">
            <w:pPr>
              <w:pStyle w:val="MsgTableBody"/>
              <w:jc w:val="center"/>
              <w:rPr>
                <w:noProof/>
              </w:rPr>
            </w:pPr>
            <w:r w:rsidRPr="000D351C">
              <w:rPr>
                <w:noProof/>
              </w:rPr>
              <w:t>2</w:t>
            </w:r>
          </w:p>
        </w:tc>
      </w:tr>
      <w:tr w:rsidR="00CD68FF" w:rsidRPr="000D351C" w14:paraId="635E8F43"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B0E4D48"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EB7C0CF" w14:textId="77777777" w:rsidR="00CD68FF" w:rsidRPr="000D351C" w:rsidRDefault="00CD68FF" w:rsidP="00CD68FF">
            <w:pPr>
              <w:pStyle w:val="MsgTableBody"/>
              <w:rPr>
                <w:noProof/>
              </w:rPr>
            </w:pPr>
            <w:r>
              <w:rPr>
                <w:noProof/>
              </w:rPr>
              <w:t>--- LOCATION_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1A6CB691"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4ABC5" w14:textId="77777777" w:rsidR="00CD68FF" w:rsidRPr="000D351C" w:rsidRDefault="00CD68FF" w:rsidP="00CD68FF">
            <w:pPr>
              <w:pStyle w:val="MsgTableBody"/>
              <w:jc w:val="center"/>
              <w:rPr>
                <w:noProof/>
              </w:rPr>
            </w:pPr>
          </w:p>
        </w:tc>
      </w:tr>
      <w:tr w:rsidR="00CD68FF" w:rsidRPr="000D351C" w14:paraId="353C293C"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3DAAF05B"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61D3A5ED"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begin</w:t>
            </w:r>
          </w:p>
        </w:tc>
        <w:tc>
          <w:tcPr>
            <w:tcW w:w="864" w:type="dxa"/>
            <w:tcBorders>
              <w:top w:val="dotted" w:sz="4" w:space="0" w:color="auto"/>
              <w:left w:val="nil"/>
              <w:bottom w:val="dotted" w:sz="4" w:space="0" w:color="auto"/>
              <w:right w:val="nil"/>
            </w:tcBorders>
            <w:shd w:val="clear" w:color="auto" w:fill="FFFFFF"/>
          </w:tcPr>
          <w:p w14:paraId="0F917142"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2A3A0" w14:textId="77777777" w:rsidR="00CD68FF" w:rsidRPr="000D351C" w:rsidRDefault="00CD68FF" w:rsidP="00CD68FF">
            <w:pPr>
              <w:pStyle w:val="MsgTableBody"/>
              <w:jc w:val="center"/>
              <w:rPr>
                <w:noProof/>
              </w:rPr>
            </w:pPr>
          </w:p>
        </w:tc>
      </w:tr>
      <w:tr w:rsidR="00CD68FF" w:rsidRPr="000D351C" w14:paraId="2A4315E0"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006C327" w14:textId="77777777" w:rsidR="00CD68FF" w:rsidRPr="000D351C" w:rsidRDefault="00CD68FF" w:rsidP="00CD68FF">
            <w:pPr>
              <w:pStyle w:val="MsgTableBody"/>
              <w:rPr>
                <w:noProof/>
              </w:rPr>
            </w:pPr>
            <w:r w:rsidRPr="000D351C">
              <w:rPr>
                <w:noProof/>
              </w:rPr>
              <w:t xml:space="preserve">      AIP</w:t>
            </w:r>
          </w:p>
        </w:tc>
        <w:tc>
          <w:tcPr>
            <w:tcW w:w="4320" w:type="dxa"/>
            <w:tcBorders>
              <w:top w:val="dotted" w:sz="4" w:space="0" w:color="auto"/>
              <w:left w:val="nil"/>
              <w:bottom w:val="dotted" w:sz="4" w:space="0" w:color="auto"/>
              <w:right w:val="nil"/>
            </w:tcBorders>
            <w:shd w:val="clear" w:color="auto" w:fill="FFFFFF"/>
          </w:tcPr>
          <w:p w14:paraId="7E799FA2" w14:textId="77777777" w:rsidR="00CD68FF" w:rsidRPr="000D351C" w:rsidRDefault="00CD68FF" w:rsidP="00CD68FF">
            <w:pPr>
              <w:pStyle w:val="MsgTableBody"/>
              <w:rPr>
                <w:noProof/>
              </w:rPr>
            </w:pPr>
            <w:r w:rsidRPr="000D351C">
              <w:rPr>
                <w:noProof/>
              </w:rPr>
              <w:t>Appointment Information - Personnel Resource</w:t>
            </w:r>
          </w:p>
        </w:tc>
        <w:tc>
          <w:tcPr>
            <w:tcW w:w="864" w:type="dxa"/>
            <w:tcBorders>
              <w:top w:val="dotted" w:sz="4" w:space="0" w:color="auto"/>
              <w:left w:val="nil"/>
              <w:bottom w:val="dotted" w:sz="4" w:space="0" w:color="auto"/>
              <w:right w:val="nil"/>
            </w:tcBorders>
            <w:shd w:val="clear" w:color="auto" w:fill="FFFFFF"/>
          </w:tcPr>
          <w:p w14:paraId="1AEDFC58"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6846D" w14:textId="77777777" w:rsidR="00CD68FF" w:rsidRPr="000D351C" w:rsidRDefault="00CD68FF" w:rsidP="00CD68FF">
            <w:pPr>
              <w:pStyle w:val="MsgTableBody"/>
              <w:jc w:val="center"/>
              <w:rPr>
                <w:noProof/>
              </w:rPr>
            </w:pPr>
            <w:r w:rsidRPr="000D351C">
              <w:rPr>
                <w:noProof/>
              </w:rPr>
              <w:t>10</w:t>
            </w:r>
          </w:p>
        </w:tc>
      </w:tr>
      <w:tr w:rsidR="00CD68FF" w:rsidRPr="000D351C" w14:paraId="215CB5A1"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6AAB08C4" w14:textId="77777777" w:rsidR="00CD68FF" w:rsidRPr="000D351C" w:rsidRDefault="00CD68FF" w:rsidP="00CD68FF">
            <w:pPr>
              <w:pStyle w:val="MsgTableBody"/>
              <w:rPr>
                <w:noProof/>
              </w:rPr>
            </w:pPr>
            <w:r w:rsidRPr="000D351C">
              <w:rPr>
                <w:noProof/>
              </w:rPr>
              <w:t xml:space="preserve">        [ APR ]</w:t>
            </w:r>
          </w:p>
        </w:tc>
        <w:tc>
          <w:tcPr>
            <w:tcW w:w="4320" w:type="dxa"/>
            <w:tcBorders>
              <w:top w:val="dotted" w:sz="4" w:space="0" w:color="auto"/>
              <w:left w:val="nil"/>
              <w:bottom w:val="dotted" w:sz="4" w:space="0" w:color="auto"/>
              <w:right w:val="nil"/>
            </w:tcBorders>
            <w:shd w:val="clear" w:color="auto" w:fill="FFFFFF"/>
          </w:tcPr>
          <w:p w14:paraId="3E7C319A" w14:textId="77777777" w:rsidR="00CD68FF" w:rsidRPr="000D351C" w:rsidRDefault="00CD68FF" w:rsidP="00CD68FF">
            <w:pPr>
              <w:pStyle w:val="MsgTableBody"/>
              <w:rPr>
                <w:noProof/>
              </w:rPr>
            </w:pPr>
            <w:r w:rsidRPr="000D351C">
              <w:rPr>
                <w:noProof/>
              </w:rPr>
              <w:t>Appointment Preferences</w:t>
            </w:r>
          </w:p>
        </w:tc>
        <w:tc>
          <w:tcPr>
            <w:tcW w:w="864" w:type="dxa"/>
            <w:tcBorders>
              <w:top w:val="dotted" w:sz="4" w:space="0" w:color="auto"/>
              <w:left w:val="nil"/>
              <w:bottom w:val="dotted" w:sz="4" w:space="0" w:color="auto"/>
              <w:right w:val="nil"/>
            </w:tcBorders>
            <w:shd w:val="clear" w:color="auto" w:fill="FFFFFF"/>
          </w:tcPr>
          <w:p w14:paraId="3D87B816"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AE075A" w14:textId="77777777" w:rsidR="00CD68FF" w:rsidRPr="000D351C" w:rsidRDefault="00CD68FF" w:rsidP="00CD68FF">
            <w:pPr>
              <w:pStyle w:val="MsgTableBody"/>
              <w:jc w:val="center"/>
              <w:rPr>
                <w:noProof/>
              </w:rPr>
            </w:pPr>
            <w:r w:rsidRPr="000D351C">
              <w:rPr>
                <w:noProof/>
              </w:rPr>
              <w:t>10</w:t>
            </w:r>
          </w:p>
        </w:tc>
      </w:tr>
      <w:tr w:rsidR="00CD68FF" w:rsidRPr="000D351C" w14:paraId="3E489F8E"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7CB0A239" w14:textId="77777777" w:rsidR="00CD68FF" w:rsidRPr="000D351C" w:rsidRDefault="00CD68FF" w:rsidP="00CD68FF">
            <w:pPr>
              <w:pStyle w:val="MsgTableBody"/>
              <w:rPr>
                <w:noProof/>
              </w:rPr>
            </w:pPr>
            <w:r w:rsidRPr="000D351C">
              <w:rPr>
                <w:noProof/>
              </w:rPr>
              <w:t xml:space="preserve">        [{NTE}]</w:t>
            </w:r>
          </w:p>
        </w:tc>
        <w:tc>
          <w:tcPr>
            <w:tcW w:w="4320" w:type="dxa"/>
            <w:tcBorders>
              <w:top w:val="dotted" w:sz="4" w:space="0" w:color="auto"/>
              <w:left w:val="nil"/>
              <w:bottom w:val="dotted" w:sz="4" w:space="0" w:color="auto"/>
              <w:right w:val="nil"/>
            </w:tcBorders>
            <w:shd w:val="clear" w:color="auto" w:fill="FFFFFF"/>
          </w:tcPr>
          <w:p w14:paraId="1F4C6284" w14:textId="77777777" w:rsidR="00CD68FF" w:rsidRPr="000D351C" w:rsidRDefault="00CD68FF" w:rsidP="00CD68FF">
            <w:pPr>
              <w:pStyle w:val="MsgTableBody"/>
              <w:rPr>
                <w:noProof/>
              </w:rPr>
            </w:pPr>
            <w:r w:rsidRPr="000D351C">
              <w:rPr>
                <w:noProof/>
              </w:rPr>
              <w:t>Notes and Comments for the AIP</w:t>
            </w:r>
          </w:p>
        </w:tc>
        <w:tc>
          <w:tcPr>
            <w:tcW w:w="864" w:type="dxa"/>
            <w:tcBorders>
              <w:top w:val="dotted" w:sz="4" w:space="0" w:color="auto"/>
              <w:left w:val="nil"/>
              <w:bottom w:val="dotted" w:sz="4" w:space="0" w:color="auto"/>
              <w:right w:val="nil"/>
            </w:tcBorders>
            <w:shd w:val="clear" w:color="auto" w:fill="FFFFFF"/>
          </w:tcPr>
          <w:p w14:paraId="506C148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5C702F" w14:textId="77777777" w:rsidR="00CD68FF" w:rsidRPr="000D351C" w:rsidRDefault="00CD68FF" w:rsidP="00CD68FF">
            <w:pPr>
              <w:pStyle w:val="MsgTableBody"/>
              <w:jc w:val="center"/>
              <w:rPr>
                <w:noProof/>
              </w:rPr>
            </w:pPr>
            <w:r w:rsidRPr="000D351C">
              <w:rPr>
                <w:noProof/>
              </w:rPr>
              <w:t>2</w:t>
            </w:r>
          </w:p>
        </w:tc>
      </w:tr>
      <w:tr w:rsidR="00CD68FF" w:rsidRPr="000D351C" w14:paraId="21213EA7" w14:textId="77777777" w:rsidTr="00755A40">
        <w:trPr>
          <w:gridAfter w:val="1"/>
          <w:wAfter w:w="107" w:type="dxa"/>
          <w:jc w:val="center"/>
        </w:trPr>
        <w:tc>
          <w:tcPr>
            <w:tcW w:w="2880" w:type="dxa"/>
            <w:gridSpan w:val="2"/>
            <w:tcBorders>
              <w:top w:val="dotted" w:sz="4" w:space="0" w:color="auto"/>
              <w:left w:val="nil"/>
              <w:bottom w:val="dotted" w:sz="4" w:space="0" w:color="auto"/>
              <w:right w:val="nil"/>
            </w:tcBorders>
            <w:shd w:val="clear" w:color="auto" w:fill="FFFFFF"/>
          </w:tcPr>
          <w:p w14:paraId="031DD452" w14:textId="77777777" w:rsidR="00CD68FF" w:rsidRPr="000D351C" w:rsidRDefault="00CD68FF" w:rsidP="00CD68FF">
            <w:pPr>
              <w:pStyle w:val="MsgTableBody"/>
              <w:rPr>
                <w:noProof/>
              </w:rPr>
            </w:pPr>
            <w:r w:rsidRPr="000D351C">
              <w:rPr>
                <w:noProof/>
              </w:rPr>
              <w:t xml:space="preserve">    }]</w:t>
            </w:r>
          </w:p>
        </w:tc>
        <w:tc>
          <w:tcPr>
            <w:tcW w:w="4320" w:type="dxa"/>
            <w:tcBorders>
              <w:top w:val="dotted" w:sz="4" w:space="0" w:color="auto"/>
              <w:left w:val="nil"/>
              <w:bottom w:val="dotted" w:sz="4" w:space="0" w:color="auto"/>
              <w:right w:val="nil"/>
            </w:tcBorders>
            <w:shd w:val="clear" w:color="auto" w:fill="FFFFFF"/>
          </w:tcPr>
          <w:p w14:paraId="2A66F714" w14:textId="77777777" w:rsidR="00CD68FF" w:rsidRPr="000D351C" w:rsidRDefault="00CD68FF" w:rsidP="00CD68FF">
            <w:pPr>
              <w:pStyle w:val="MsgTableBody"/>
              <w:rPr>
                <w:noProof/>
              </w:rPr>
            </w:pPr>
            <w:r w:rsidRPr="000D351C">
              <w:rPr>
                <w:noProof/>
              </w:rPr>
              <w:t>--- PERSONNEL</w:t>
            </w:r>
            <w:r>
              <w:rPr>
                <w:noProof/>
              </w:rPr>
              <w:t>_</w:t>
            </w:r>
            <w:r w:rsidRPr="000D351C">
              <w:rPr>
                <w:noProof/>
              </w:rPr>
              <w:t>RESOURCE end</w:t>
            </w:r>
          </w:p>
        </w:tc>
        <w:tc>
          <w:tcPr>
            <w:tcW w:w="864" w:type="dxa"/>
            <w:tcBorders>
              <w:top w:val="dotted" w:sz="4" w:space="0" w:color="auto"/>
              <w:left w:val="nil"/>
              <w:bottom w:val="dotted" w:sz="4" w:space="0" w:color="auto"/>
              <w:right w:val="nil"/>
            </w:tcBorders>
            <w:shd w:val="clear" w:color="auto" w:fill="FFFFFF"/>
          </w:tcPr>
          <w:p w14:paraId="4B2170F7" w14:textId="77777777" w:rsidR="00CD68FF" w:rsidRPr="000D351C" w:rsidRDefault="00CD68FF" w:rsidP="00CD68F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79523" w14:textId="77777777" w:rsidR="00CD68FF" w:rsidRPr="000D351C" w:rsidRDefault="00CD68FF" w:rsidP="00CD68FF">
            <w:pPr>
              <w:pStyle w:val="MsgTableBody"/>
              <w:jc w:val="center"/>
              <w:rPr>
                <w:noProof/>
              </w:rPr>
            </w:pPr>
          </w:p>
        </w:tc>
      </w:tr>
      <w:tr w:rsidR="00CD68FF" w:rsidRPr="000D351C" w14:paraId="57104B1A" w14:textId="77777777" w:rsidTr="00755A40">
        <w:trPr>
          <w:gridAfter w:val="1"/>
          <w:wAfter w:w="107" w:type="dxa"/>
          <w:jc w:val="center"/>
        </w:trPr>
        <w:tc>
          <w:tcPr>
            <w:tcW w:w="2880" w:type="dxa"/>
            <w:gridSpan w:val="2"/>
            <w:tcBorders>
              <w:top w:val="dotted" w:sz="4" w:space="0" w:color="auto"/>
              <w:left w:val="nil"/>
              <w:bottom w:val="single" w:sz="2" w:space="0" w:color="auto"/>
              <w:right w:val="nil"/>
            </w:tcBorders>
            <w:shd w:val="clear" w:color="auto" w:fill="FFFFFF"/>
          </w:tcPr>
          <w:p w14:paraId="136D4577" w14:textId="77777777" w:rsidR="00CD68FF" w:rsidRPr="000D351C" w:rsidRDefault="00CD68FF" w:rsidP="00CD68FF">
            <w:pPr>
              <w:pStyle w:val="MsgTableBody"/>
              <w:rPr>
                <w:noProof/>
              </w:rPr>
            </w:pPr>
            <w:r w:rsidRPr="000D351C">
              <w:rPr>
                <w:noProof/>
              </w:rPr>
              <w:t>}</w:t>
            </w:r>
          </w:p>
        </w:tc>
        <w:tc>
          <w:tcPr>
            <w:tcW w:w="4320" w:type="dxa"/>
            <w:tcBorders>
              <w:top w:val="dotted" w:sz="4" w:space="0" w:color="auto"/>
              <w:left w:val="nil"/>
              <w:bottom w:val="single" w:sz="2" w:space="0" w:color="auto"/>
              <w:right w:val="nil"/>
            </w:tcBorders>
            <w:shd w:val="clear" w:color="auto" w:fill="FFFFFF"/>
          </w:tcPr>
          <w:p w14:paraId="620EB3EE" w14:textId="77777777" w:rsidR="00CD68FF" w:rsidRPr="000D351C" w:rsidRDefault="00CD68FF" w:rsidP="00CD68FF">
            <w:pPr>
              <w:pStyle w:val="MsgTableBody"/>
              <w:rPr>
                <w:noProof/>
              </w:rPr>
            </w:pPr>
            <w:r w:rsidRPr="000D351C">
              <w:rPr>
                <w:noProof/>
              </w:rPr>
              <w:t>--- RESOURCES end</w:t>
            </w:r>
          </w:p>
        </w:tc>
        <w:tc>
          <w:tcPr>
            <w:tcW w:w="864" w:type="dxa"/>
            <w:tcBorders>
              <w:top w:val="dotted" w:sz="4" w:space="0" w:color="auto"/>
              <w:left w:val="nil"/>
              <w:bottom w:val="single" w:sz="2" w:space="0" w:color="auto"/>
              <w:right w:val="nil"/>
            </w:tcBorders>
            <w:shd w:val="clear" w:color="auto" w:fill="FFFFFF"/>
          </w:tcPr>
          <w:p w14:paraId="69199929" w14:textId="77777777" w:rsidR="00CD68FF" w:rsidRPr="000D351C" w:rsidRDefault="00CD68FF" w:rsidP="00CD68F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15A2B9" w14:textId="77777777" w:rsidR="00CD68FF" w:rsidRPr="000D351C" w:rsidRDefault="00CD68FF" w:rsidP="00CD68FF">
            <w:pPr>
              <w:pStyle w:val="MsgTableBody"/>
              <w:jc w:val="center"/>
              <w:rPr>
                <w:noProof/>
              </w:rPr>
            </w:pPr>
          </w:p>
        </w:tc>
      </w:tr>
    </w:tbl>
    <w:p w14:paraId="271E119E"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798AD0FA" w14:textId="77777777" w:rsidTr="005D48E8">
        <w:tc>
          <w:tcPr>
            <w:tcW w:w="9576" w:type="dxa"/>
            <w:gridSpan w:val="6"/>
          </w:tcPr>
          <w:p w14:paraId="4796A6D3" w14:textId="77777777" w:rsidR="005D48E8" w:rsidRPr="006D6BB6" w:rsidRDefault="005D48E8" w:rsidP="00B31613">
            <w:pPr>
              <w:pStyle w:val="ACK-ChoreographyHeader"/>
            </w:pPr>
            <w:r>
              <w:t>Acknowledgment Choreography</w:t>
            </w:r>
          </w:p>
        </w:tc>
      </w:tr>
      <w:tr w:rsidR="005D48E8" w:rsidRPr="006D6BB6" w14:paraId="14D954A6" w14:textId="77777777" w:rsidTr="005D48E8">
        <w:tc>
          <w:tcPr>
            <w:tcW w:w="9576" w:type="dxa"/>
            <w:gridSpan w:val="6"/>
          </w:tcPr>
          <w:p w14:paraId="5D800F57" w14:textId="77777777" w:rsidR="005D48E8" w:rsidRDefault="005D48E8" w:rsidP="005D48E8">
            <w:pPr>
              <w:pStyle w:val="ACK-ChoreographyHeader"/>
            </w:pPr>
            <w:r w:rsidRPr="000D351C">
              <w:rPr>
                <w:noProof/>
              </w:rPr>
              <w:t>SRM^S01-S11^SRM_S01</w:t>
            </w:r>
          </w:p>
        </w:tc>
      </w:tr>
      <w:tr w:rsidR="00643F54" w:rsidRPr="006D6BB6" w14:paraId="2FBA6EC9" w14:textId="77777777" w:rsidTr="005D48E8">
        <w:tc>
          <w:tcPr>
            <w:tcW w:w="1458" w:type="dxa"/>
          </w:tcPr>
          <w:p w14:paraId="70912830" w14:textId="77777777" w:rsidR="00643F54" w:rsidRPr="006D6BB6" w:rsidRDefault="00643F54" w:rsidP="00643F54">
            <w:pPr>
              <w:pStyle w:val="ACK-ChoreographyBody"/>
            </w:pPr>
            <w:r w:rsidRPr="006D6BB6">
              <w:t>Field name</w:t>
            </w:r>
          </w:p>
        </w:tc>
        <w:tc>
          <w:tcPr>
            <w:tcW w:w="2336" w:type="dxa"/>
          </w:tcPr>
          <w:p w14:paraId="0BBFA902" w14:textId="77777777" w:rsidR="00643F54" w:rsidRPr="006D6BB6" w:rsidRDefault="00643F54" w:rsidP="00643F54">
            <w:pPr>
              <w:pStyle w:val="ACK-ChoreographyBody"/>
            </w:pPr>
            <w:r w:rsidRPr="006D6BB6">
              <w:t>Field Value: Original mode</w:t>
            </w:r>
          </w:p>
        </w:tc>
        <w:tc>
          <w:tcPr>
            <w:tcW w:w="5782" w:type="dxa"/>
            <w:gridSpan w:val="4"/>
          </w:tcPr>
          <w:p w14:paraId="52C37709" w14:textId="77777777" w:rsidR="00643F54" w:rsidRPr="006D6BB6" w:rsidRDefault="00643F54" w:rsidP="00643F54">
            <w:pPr>
              <w:pStyle w:val="ACK-ChoreographyBody"/>
            </w:pPr>
            <w:r w:rsidRPr="006D6BB6">
              <w:t>Field value: Enhanced mode</w:t>
            </w:r>
          </w:p>
        </w:tc>
      </w:tr>
      <w:tr w:rsidR="00643F54" w:rsidRPr="006D6BB6" w14:paraId="79C2EE28" w14:textId="77777777" w:rsidTr="005D48E8">
        <w:tc>
          <w:tcPr>
            <w:tcW w:w="1458" w:type="dxa"/>
          </w:tcPr>
          <w:p w14:paraId="1E38D8AF" w14:textId="77777777" w:rsidR="00643F54" w:rsidRPr="006D6BB6" w:rsidRDefault="00643F54" w:rsidP="00643F54">
            <w:pPr>
              <w:pStyle w:val="ACK-ChoreographyBody"/>
            </w:pPr>
            <w:r>
              <w:t>MSH-</w:t>
            </w:r>
            <w:r w:rsidRPr="006D6BB6">
              <w:t>15</w:t>
            </w:r>
          </w:p>
        </w:tc>
        <w:tc>
          <w:tcPr>
            <w:tcW w:w="2336" w:type="dxa"/>
          </w:tcPr>
          <w:p w14:paraId="05DD65E1" w14:textId="77777777" w:rsidR="00643F54" w:rsidRPr="006D6BB6" w:rsidRDefault="00643F54" w:rsidP="00643F54">
            <w:pPr>
              <w:pStyle w:val="ACK-ChoreographyBody"/>
            </w:pPr>
            <w:r w:rsidRPr="006D6BB6">
              <w:t>Blank</w:t>
            </w:r>
          </w:p>
        </w:tc>
        <w:tc>
          <w:tcPr>
            <w:tcW w:w="567" w:type="dxa"/>
          </w:tcPr>
          <w:p w14:paraId="199A13F9" w14:textId="77777777" w:rsidR="00643F54" w:rsidRPr="006D6BB6" w:rsidRDefault="00643F54" w:rsidP="00643F54">
            <w:pPr>
              <w:pStyle w:val="ACK-ChoreographyBody"/>
            </w:pPr>
            <w:r w:rsidRPr="006D6BB6">
              <w:t>NE</w:t>
            </w:r>
          </w:p>
        </w:tc>
        <w:tc>
          <w:tcPr>
            <w:tcW w:w="1559" w:type="dxa"/>
          </w:tcPr>
          <w:p w14:paraId="46FD09E1" w14:textId="77777777" w:rsidR="00643F54" w:rsidRPr="006D6BB6" w:rsidRDefault="00643F54" w:rsidP="00643F54">
            <w:pPr>
              <w:pStyle w:val="ACK-ChoreographyBody"/>
            </w:pPr>
            <w:r w:rsidRPr="006D6BB6">
              <w:t>AL, SU, ER</w:t>
            </w:r>
          </w:p>
        </w:tc>
        <w:tc>
          <w:tcPr>
            <w:tcW w:w="1843" w:type="dxa"/>
          </w:tcPr>
          <w:p w14:paraId="7470CF15" w14:textId="77777777" w:rsidR="00643F54" w:rsidRPr="006D6BB6" w:rsidRDefault="00643F54" w:rsidP="00643F54">
            <w:pPr>
              <w:pStyle w:val="ACK-ChoreographyBody"/>
            </w:pPr>
            <w:r w:rsidRPr="006D6BB6">
              <w:t>NE</w:t>
            </w:r>
          </w:p>
        </w:tc>
        <w:tc>
          <w:tcPr>
            <w:tcW w:w="1813" w:type="dxa"/>
          </w:tcPr>
          <w:p w14:paraId="26C54A5F" w14:textId="77777777" w:rsidR="00643F54" w:rsidRPr="006D6BB6" w:rsidRDefault="00643F54" w:rsidP="00643F54">
            <w:pPr>
              <w:pStyle w:val="ACK-ChoreographyBody"/>
            </w:pPr>
            <w:r w:rsidRPr="006D6BB6">
              <w:t>AL, SU, ER</w:t>
            </w:r>
          </w:p>
        </w:tc>
      </w:tr>
      <w:tr w:rsidR="00643F54" w:rsidRPr="006D6BB6" w14:paraId="490AFB22" w14:textId="77777777" w:rsidTr="005D48E8">
        <w:tc>
          <w:tcPr>
            <w:tcW w:w="1458" w:type="dxa"/>
          </w:tcPr>
          <w:p w14:paraId="463777F5" w14:textId="77777777" w:rsidR="00643F54" w:rsidRPr="006D6BB6" w:rsidRDefault="00643F54" w:rsidP="00643F54">
            <w:pPr>
              <w:pStyle w:val="ACK-ChoreographyBody"/>
            </w:pPr>
            <w:r>
              <w:t>MSH-</w:t>
            </w:r>
            <w:r w:rsidRPr="006D6BB6">
              <w:t>16</w:t>
            </w:r>
          </w:p>
        </w:tc>
        <w:tc>
          <w:tcPr>
            <w:tcW w:w="2336" w:type="dxa"/>
          </w:tcPr>
          <w:p w14:paraId="5901BC8E" w14:textId="77777777" w:rsidR="00643F54" w:rsidRPr="006D6BB6" w:rsidRDefault="00643F54" w:rsidP="00643F54">
            <w:pPr>
              <w:pStyle w:val="ACK-ChoreographyBody"/>
            </w:pPr>
            <w:r w:rsidRPr="006D6BB6">
              <w:t>Blank</w:t>
            </w:r>
          </w:p>
        </w:tc>
        <w:tc>
          <w:tcPr>
            <w:tcW w:w="567" w:type="dxa"/>
          </w:tcPr>
          <w:p w14:paraId="32AB8986" w14:textId="77777777" w:rsidR="00643F54" w:rsidRPr="006D6BB6" w:rsidRDefault="00643F54" w:rsidP="00643F54">
            <w:pPr>
              <w:pStyle w:val="ACK-ChoreographyBody"/>
            </w:pPr>
            <w:r w:rsidRPr="006D6BB6">
              <w:t>NE</w:t>
            </w:r>
          </w:p>
        </w:tc>
        <w:tc>
          <w:tcPr>
            <w:tcW w:w="1559" w:type="dxa"/>
          </w:tcPr>
          <w:p w14:paraId="79C7AFC5" w14:textId="77777777" w:rsidR="00643F54" w:rsidRPr="006D6BB6" w:rsidRDefault="00643F54" w:rsidP="00643F54">
            <w:pPr>
              <w:pStyle w:val="ACK-ChoreographyBody"/>
            </w:pPr>
            <w:r w:rsidRPr="006D6BB6">
              <w:t>NE</w:t>
            </w:r>
          </w:p>
        </w:tc>
        <w:tc>
          <w:tcPr>
            <w:tcW w:w="1843" w:type="dxa"/>
          </w:tcPr>
          <w:p w14:paraId="7CAF0D73" w14:textId="77777777" w:rsidR="00643F54" w:rsidRPr="006D6BB6" w:rsidRDefault="00643F54" w:rsidP="00643F54">
            <w:pPr>
              <w:pStyle w:val="ACK-ChoreographyBody"/>
            </w:pPr>
            <w:r w:rsidRPr="006D6BB6">
              <w:t>AL, SU, ER</w:t>
            </w:r>
          </w:p>
        </w:tc>
        <w:tc>
          <w:tcPr>
            <w:tcW w:w="1813" w:type="dxa"/>
          </w:tcPr>
          <w:p w14:paraId="62A402C4" w14:textId="77777777" w:rsidR="00643F54" w:rsidRPr="006D6BB6" w:rsidRDefault="00643F54" w:rsidP="00643F54">
            <w:pPr>
              <w:pStyle w:val="ACK-ChoreographyBody"/>
            </w:pPr>
            <w:r w:rsidRPr="006D6BB6">
              <w:t>AL, SU, ER</w:t>
            </w:r>
          </w:p>
        </w:tc>
      </w:tr>
      <w:tr w:rsidR="00643F54" w:rsidRPr="006D6BB6" w14:paraId="2BF37601" w14:textId="77777777" w:rsidTr="005D48E8">
        <w:tc>
          <w:tcPr>
            <w:tcW w:w="1458" w:type="dxa"/>
          </w:tcPr>
          <w:p w14:paraId="455130B3" w14:textId="77777777" w:rsidR="00643F54" w:rsidRPr="006D6BB6" w:rsidRDefault="00643F54" w:rsidP="00643F54">
            <w:pPr>
              <w:pStyle w:val="ACK-ChoreographyBody"/>
            </w:pPr>
            <w:r w:rsidRPr="006D6BB6">
              <w:t>Immediate Ack</w:t>
            </w:r>
          </w:p>
        </w:tc>
        <w:tc>
          <w:tcPr>
            <w:tcW w:w="2336" w:type="dxa"/>
          </w:tcPr>
          <w:p w14:paraId="56C62BB3" w14:textId="77777777" w:rsidR="00643F54" w:rsidRPr="006D6BB6" w:rsidRDefault="00643F54" w:rsidP="00643F54">
            <w:pPr>
              <w:pStyle w:val="ACK-ChoreographyBody"/>
            </w:pPr>
            <w:r w:rsidRPr="006D6BB6">
              <w:t>-</w:t>
            </w:r>
          </w:p>
        </w:tc>
        <w:tc>
          <w:tcPr>
            <w:tcW w:w="567" w:type="dxa"/>
          </w:tcPr>
          <w:p w14:paraId="0B8768B8" w14:textId="77777777" w:rsidR="00643F54" w:rsidRPr="006D6BB6" w:rsidRDefault="00643F54" w:rsidP="00643F54">
            <w:pPr>
              <w:pStyle w:val="ACK-ChoreographyBody"/>
            </w:pPr>
            <w:r w:rsidRPr="006D6BB6">
              <w:t>-</w:t>
            </w:r>
          </w:p>
        </w:tc>
        <w:tc>
          <w:tcPr>
            <w:tcW w:w="1559" w:type="dxa"/>
          </w:tcPr>
          <w:p w14:paraId="64C90387"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c>
          <w:tcPr>
            <w:tcW w:w="1843" w:type="dxa"/>
          </w:tcPr>
          <w:p w14:paraId="0E994416" w14:textId="77777777" w:rsidR="00643F54" w:rsidRPr="006D6BB6" w:rsidRDefault="00643F54" w:rsidP="00643F54">
            <w:pPr>
              <w:pStyle w:val="ACK-ChoreographyBody"/>
            </w:pPr>
            <w:r w:rsidRPr="006D6BB6">
              <w:t>-</w:t>
            </w:r>
          </w:p>
        </w:tc>
        <w:tc>
          <w:tcPr>
            <w:tcW w:w="1813" w:type="dxa"/>
          </w:tcPr>
          <w:p w14:paraId="28D5C501"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ACK</w:t>
            </w:r>
          </w:p>
        </w:tc>
      </w:tr>
      <w:tr w:rsidR="00643F54" w:rsidRPr="006D6BB6" w14:paraId="1D7FEF96" w14:textId="77777777" w:rsidTr="005D48E8">
        <w:tc>
          <w:tcPr>
            <w:tcW w:w="1458" w:type="dxa"/>
          </w:tcPr>
          <w:p w14:paraId="3602D882" w14:textId="77777777" w:rsidR="00643F54" w:rsidRPr="006D6BB6" w:rsidRDefault="00643F54" w:rsidP="00643F54">
            <w:pPr>
              <w:pStyle w:val="ACK-ChoreographyBody"/>
            </w:pPr>
            <w:r w:rsidRPr="006D6BB6">
              <w:t>Application Ack</w:t>
            </w:r>
          </w:p>
        </w:tc>
        <w:tc>
          <w:tcPr>
            <w:tcW w:w="2336" w:type="dxa"/>
          </w:tcPr>
          <w:p w14:paraId="2638CC65"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567" w:type="dxa"/>
          </w:tcPr>
          <w:p w14:paraId="6C05F802" w14:textId="77777777" w:rsidR="00643F54" w:rsidRPr="006D6BB6" w:rsidRDefault="00643F54" w:rsidP="00643F54">
            <w:pPr>
              <w:pStyle w:val="ACK-ChoreographyBody"/>
            </w:pPr>
            <w:r w:rsidRPr="006D6BB6">
              <w:t>-</w:t>
            </w:r>
          </w:p>
        </w:tc>
        <w:tc>
          <w:tcPr>
            <w:tcW w:w="1559" w:type="dxa"/>
          </w:tcPr>
          <w:p w14:paraId="3C086335" w14:textId="77777777" w:rsidR="00643F54" w:rsidRPr="006D6BB6" w:rsidRDefault="00643F54" w:rsidP="00643F54">
            <w:pPr>
              <w:pStyle w:val="ACK-ChoreographyBody"/>
            </w:pPr>
            <w:r w:rsidRPr="006D6BB6">
              <w:t>-</w:t>
            </w:r>
          </w:p>
        </w:tc>
        <w:tc>
          <w:tcPr>
            <w:tcW w:w="1843" w:type="dxa"/>
          </w:tcPr>
          <w:p w14:paraId="28D2B31C"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c>
          <w:tcPr>
            <w:tcW w:w="1813" w:type="dxa"/>
          </w:tcPr>
          <w:p w14:paraId="362DFE42" w14:textId="77777777" w:rsidR="00643F54" w:rsidRPr="006D6BB6" w:rsidRDefault="00643F54" w:rsidP="00643F54">
            <w:pPr>
              <w:pStyle w:val="ACK-ChoreographyBody"/>
            </w:pPr>
            <w:r>
              <w:rPr>
                <w:szCs w:val="16"/>
              </w:rPr>
              <w:t>ACK</w:t>
            </w:r>
            <w:r w:rsidRPr="006D6BB6">
              <w:rPr>
                <w:szCs w:val="16"/>
              </w:rPr>
              <w:t>^</w:t>
            </w:r>
            <w:r>
              <w:rPr>
                <w:szCs w:val="16"/>
              </w:rPr>
              <w:t>S</w:t>
            </w:r>
            <w:r w:rsidR="005234DB">
              <w:rPr>
                <w:szCs w:val="16"/>
              </w:rPr>
              <w:t>01</w:t>
            </w:r>
            <w:r>
              <w:rPr>
                <w:szCs w:val="16"/>
              </w:rPr>
              <w:t>-S11</w:t>
            </w:r>
            <w:r w:rsidRPr="006D6BB6">
              <w:rPr>
                <w:szCs w:val="16"/>
              </w:rPr>
              <w:t>^</w:t>
            </w:r>
            <w:r>
              <w:rPr>
                <w:szCs w:val="16"/>
              </w:rPr>
              <w:t>SRR_S01</w:t>
            </w:r>
          </w:p>
        </w:tc>
      </w:tr>
    </w:tbl>
    <w:p w14:paraId="50171D84" w14:textId="77777777" w:rsidR="00643F54" w:rsidRPr="000D351C" w:rsidRDefault="00643F54">
      <w:pPr>
        <w:rPr>
          <w:noProof/>
        </w:rPr>
      </w:pPr>
    </w:p>
    <w:p w14:paraId="21D42A7F" w14:textId="77777777" w:rsidR="003262BC" w:rsidRPr="000D351C" w:rsidRDefault="003262BC">
      <w:pPr>
        <w:pStyle w:val="MsgTableCaption"/>
        <w:rPr>
          <w:noProof/>
        </w:rPr>
      </w:pPr>
      <w:r w:rsidRPr="000D351C">
        <w:rPr>
          <w:noProof/>
        </w:rPr>
        <w:t>SRR^S01-S11^SRR_S01: Scheduled Request Response</w:t>
      </w:r>
      <w:r w:rsidR="003D291E" w:rsidRPr="000D351C">
        <w:rPr>
          <w:noProof/>
        </w:rPr>
        <w:fldChar w:fldCharType="begin"/>
      </w:r>
      <w:r w:rsidRPr="000D351C">
        <w:rPr>
          <w:noProof/>
        </w:rPr>
        <w:instrText xml:space="preserve"> XE "SRR Scheduled Request Response"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Change w:id="370" w:author="Merrick, Riki | APHL" w:date="2022-07-12T18:09:00Z">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PrChange>
      </w:tblPr>
      <w:tblGrid>
        <w:gridCol w:w="107"/>
        <w:gridCol w:w="2745"/>
        <w:gridCol w:w="135"/>
        <w:gridCol w:w="4131"/>
        <w:gridCol w:w="189"/>
        <w:gridCol w:w="667"/>
        <w:gridCol w:w="197"/>
        <w:gridCol w:w="801"/>
        <w:gridCol w:w="207"/>
        <w:tblGridChange w:id="371">
          <w:tblGrid>
            <w:gridCol w:w="107"/>
            <w:gridCol w:w="2745"/>
            <w:gridCol w:w="135"/>
            <w:gridCol w:w="4131"/>
            <w:gridCol w:w="189"/>
            <w:gridCol w:w="667"/>
            <w:gridCol w:w="197"/>
            <w:gridCol w:w="801"/>
            <w:gridCol w:w="207"/>
          </w:tblGrid>
        </w:tblGridChange>
      </w:tblGrid>
      <w:tr w:rsidR="003262BC" w:rsidRPr="000D351C" w14:paraId="7D959B62" w14:textId="77777777" w:rsidTr="009B0F5F">
        <w:trPr>
          <w:gridAfter w:val="1"/>
          <w:wAfter w:w="207" w:type="dxa"/>
          <w:tblHeader/>
          <w:jc w:val="center"/>
          <w:trPrChange w:id="372" w:author="Merrick, Riki | APHL" w:date="2022-07-12T18:09:00Z">
            <w:trPr>
              <w:gridAfter w:val="1"/>
              <w:wAfter w:w="201" w:type="dxa"/>
              <w:tblHeader/>
              <w:jc w:val="center"/>
            </w:trPr>
          </w:trPrChange>
        </w:trPr>
        <w:tc>
          <w:tcPr>
            <w:tcW w:w="2852" w:type="dxa"/>
            <w:gridSpan w:val="2"/>
            <w:tcBorders>
              <w:top w:val="single" w:sz="2" w:space="0" w:color="auto"/>
              <w:left w:val="nil"/>
              <w:bottom w:val="single" w:sz="4" w:space="0" w:color="auto"/>
              <w:right w:val="nil"/>
            </w:tcBorders>
            <w:shd w:val="clear" w:color="auto" w:fill="FFFFFF"/>
            <w:tcPrChange w:id="373" w:author="Merrick, Riki | APHL" w:date="2022-07-12T18:09:00Z">
              <w:tcPr>
                <w:tcW w:w="2850" w:type="dxa"/>
                <w:gridSpan w:val="2"/>
                <w:tcBorders>
                  <w:top w:val="single" w:sz="2" w:space="0" w:color="auto"/>
                  <w:left w:val="nil"/>
                  <w:bottom w:val="single" w:sz="4" w:space="0" w:color="auto"/>
                  <w:right w:val="nil"/>
                </w:tcBorders>
                <w:shd w:val="clear" w:color="auto" w:fill="FFFFFF"/>
              </w:tcPr>
            </w:tcPrChange>
          </w:tcPr>
          <w:p w14:paraId="636EFFEF" w14:textId="77777777" w:rsidR="003262BC" w:rsidRPr="000D351C" w:rsidRDefault="003262BC">
            <w:pPr>
              <w:pStyle w:val="MsgTableHeader"/>
              <w:rPr>
                <w:noProof/>
              </w:rPr>
            </w:pPr>
            <w:r w:rsidRPr="000D351C">
              <w:rPr>
                <w:noProof/>
              </w:rPr>
              <w:t>Segments</w:t>
            </w:r>
          </w:p>
        </w:tc>
        <w:tc>
          <w:tcPr>
            <w:tcW w:w="4266" w:type="dxa"/>
            <w:gridSpan w:val="2"/>
            <w:tcBorders>
              <w:top w:val="single" w:sz="2" w:space="0" w:color="auto"/>
              <w:left w:val="nil"/>
              <w:bottom w:val="single" w:sz="4" w:space="0" w:color="auto"/>
              <w:right w:val="nil"/>
            </w:tcBorders>
            <w:shd w:val="clear" w:color="auto" w:fill="FFFFFF"/>
            <w:tcPrChange w:id="374" w:author="Merrick, Riki | APHL" w:date="2022-07-12T18:09:00Z">
              <w:tcPr>
                <w:tcW w:w="4268" w:type="dxa"/>
                <w:gridSpan w:val="2"/>
                <w:tcBorders>
                  <w:top w:val="single" w:sz="2" w:space="0" w:color="auto"/>
                  <w:left w:val="nil"/>
                  <w:bottom w:val="single" w:sz="4" w:space="0" w:color="auto"/>
                  <w:right w:val="nil"/>
                </w:tcBorders>
                <w:shd w:val="clear" w:color="auto" w:fill="FFFFFF"/>
              </w:tcPr>
            </w:tcPrChange>
          </w:tcPr>
          <w:p w14:paraId="345D5DB3" w14:textId="77777777" w:rsidR="003262BC" w:rsidRPr="000D351C" w:rsidRDefault="003262BC">
            <w:pPr>
              <w:pStyle w:val="MsgTableHeader"/>
              <w:rPr>
                <w:noProof/>
              </w:rPr>
            </w:pPr>
            <w:r w:rsidRPr="000D351C">
              <w:rPr>
                <w:noProof/>
              </w:rPr>
              <w:t>Description</w:t>
            </w:r>
          </w:p>
        </w:tc>
        <w:tc>
          <w:tcPr>
            <w:tcW w:w="856" w:type="dxa"/>
            <w:gridSpan w:val="2"/>
            <w:tcBorders>
              <w:top w:val="single" w:sz="2" w:space="0" w:color="auto"/>
              <w:left w:val="nil"/>
              <w:bottom w:val="single" w:sz="4" w:space="0" w:color="auto"/>
              <w:right w:val="nil"/>
            </w:tcBorders>
            <w:shd w:val="clear" w:color="auto" w:fill="FFFFFF"/>
            <w:tcPrChange w:id="375" w:author="Merrick, Riki | APHL" w:date="2022-07-12T18:09:00Z">
              <w:tcPr>
                <w:tcW w:w="856" w:type="dxa"/>
                <w:gridSpan w:val="2"/>
                <w:tcBorders>
                  <w:top w:val="single" w:sz="2" w:space="0" w:color="auto"/>
                  <w:left w:val="nil"/>
                  <w:bottom w:val="single" w:sz="4" w:space="0" w:color="auto"/>
                  <w:right w:val="nil"/>
                </w:tcBorders>
                <w:shd w:val="clear" w:color="auto" w:fill="FFFFFF"/>
              </w:tcPr>
            </w:tcPrChange>
          </w:tcPr>
          <w:p w14:paraId="7CE068C0" w14:textId="77777777" w:rsidR="003262BC" w:rsidRPr="000D351C" w:rsidRDefault="003262BC">
            <w:pPr>
              <w:pStyle w:val="MsgTableHeader"/>
              <w:jc w:val="center"/>
              <w:rPr>
                <w:noProof/>
              </w:rPr>
            </w:pPr>
            <w:r w:rsidRPr="000D351C">
              <w:rPr>
                <w:noProof/>
              </w:rPr>
              <w:t>Status</w:t>
            </w:r>
          </w:p>
        </w:tc>
        <w:tc>
          <w:tcPr>
            <w:tcW w:w="998" w:type="dxa"/>
            <w:gridSpan w:val="2"/>
            <w:tcBorders>
              <w:top w:val="single" w:sz="2" w:space="0" w:color="auto"/>
              <w:left w:val="nil"/>
              <w:bottom w:val="single" w:sz="4" w:space="0" w:color="auto"/>
              <w:right w:val="nil"/>
            </w:tcBorders>
            <w:shd w:val="clear" w:color="auto" w:fill="FFFFFF"/>
            <w:tcPrChange w:id="376" w:author="Merrick, Riki | APHL" w:date="2022-07-12T18:09:00Z">
              <w:tcPr>
                <w:tcW w:w="998" w:type="dxa"/>
                <w:gridSpan w:val="2"/>
                <w:tcBorders>
                  <w:top w:val="single" w:sz="2" w:space="0" w:color="auto"/>
                  <w:left w:val="nil"/>
                  <w:bottom w:val="single" w:sz="4" w:space="0" w:color="auto"/>
                  <w:right w:val="nil"/>
                </w:tcBorders>
                <w:shd w:val="clear" w:color="auto" w:fill="FFFFFF"/>
              </w:tcPr>
            </w:tcPrChange>
          </w:tcPr>
          <w:p w14:paraId="481F8DF4" w14:textId="77777777" w:rsidR="003262BC" w:rsidRPr="000D351C" w:rsidRDefault="003262BC">
            <w:pPr>
              <w:pStyle w:val="MsgTableHeader"/>
              <w:jc w:val="center"/>
              <w:rPr>
                <w:noProof/>
              </w:rPr>
            </w:pPr>
            <w:r w:rsidRPr="000D351C">
              <w:rPr>
                <w:noProof/>
              </w:rPr>
              <w:t>Chapter</w:t>
            </w:r>
          </w:p>
        </w:tc>
      </w:tr>
      <w:tr w:rsidR="003262BC" w:rsidRPr="000D351C" w14:paraId="47477247" w14:textId="77777777" w:rsidTr="009B0F5F">
        <w:trPr>
          <w:gridAfter w:val="1"/>
          <w:wAfter w:w="207" w:type="dxa"/>
          <w:jc w:val="center"/>
          <w:trPrChange w:id="377" w:author="Merrick, Riki | APHL" w:date="2022-07-12T18:09:00Z">
            <w:trPr>
              <w:gridAfter w:val="1"/>
              <w:wAfter w:w="201" w:type="dxa"/>
              <w:jc w:val="center"/>
            </w:trPr>
          </w:trPrChange>
        </w:trPr>
        <w:tc>
          <w:tcPr>
            <w:tcW w:w="2852" w:type="dxa"/>
            <w:gridSpan w:val="2"/>
            <w:tcBorders>
              <w:top w:val="single" w:sz="4" w:space="0" w:color="auto"/>
              <w:left w:val="nil"/>
              <w:bottom w:val="dotted" w:sz="4" w:space="0" w:color="auto"/>
              <w:right w:val="nil"/>
            </w:tcBorders>
            <w:shd w:val="clear" w:color="auto" w:fill="FFFFFF"/>
            <w:tcPrChange w:id="378" w:author="Merrick, Riki | APHL" w:date="2022-07-12T18:09:00Z">
              <w:tcPr>
                <w:tcW w:w="2850" w:type="dxa"/>
                <w:gridSpan w:val="2"/>
                <w:tcBorders>
                  <w:top w:val="single" w:sz="4" w:space="0" w:color="auto"/>
                  <w:left w:val="nil"/>
                  <w:bottom w:val="dotted" w:sz="4" w:space="0" w:color="auto"/>
                  <w:right w:val="nil"/>
                </w:tcBorders>
                <w:shd w:val="clear" w:color="auto" w:fill="FFFFFF"/>
              </w:tcPr>
            </w:tcPrChange>
          </w:tcPr>
          <w:p w14:paraId="6F770552" w14:textId="77777777" w:rsidR="003262BC" w:rsidRPr="000D351C" w:rsidRDefault="003262BC">
            <w:pPr>
              <w:pStyle w:val="MsgTableBody"/>
              <w:rPr>
                <w:noProof/>
              </w:rPr>
            </w:pPr>
            <w:r w:rsidRPr="000D351C">
              <w:rPr>
                <w:noProof/>
              </w:rPr>
              <w:t>MSH</w:t>
            </w:r>
          </w:p>
        </w:tc>
        <w:tc>
          <w:tcPr>
            <w:tcW w:w="4266" w:type="dxa"/>
            <w:gridSpan w:val="2"/>
            <w:tcBorders>
              <w:top w:val="single" w:sz="4" w:space="0" w:color="auto"/>
              <w:left w:val="nil"/>
              <w:bottom w:val="dotted" w:sz="4" w:space="0" w:color="auto"/>
              <w:right w:val="nil"/>
            </w:tcBorders>
            <w:shd w:val="clear" w:color="auto" w:fill="FFFFFF"/>
            <w:tcPrChange w:id="379" w:author="Merrick, Riki | APHL" w:date="2022-07-12T18:09:00Z">
              <w:tcPr>
                <w:tcW w:w="4268" w:type="dxa"/>
                <w:gridSpan w:val="2"/>
                <w:tcBorders>
                  <w:top w:val="single" w:sz="4" w:space="0" w:color="auto"/>
                  <w:left w:val="nil"/>
                  <w:bottom w:val="dotted" w:sz="4" w:space="0" w:color="auto"/>
                  <w:right w:val="nil"/>
                </w:tcBorders>
                <w:shd w:val="clear" w:color="auto" w:fill="FFFFFF"/>
              </w:tcPr>
            </w:tcPrChange>
          </w:tcPr>
          <w:p w14:paraId="44140B68" w14:textId="77777777" w:rsidR="003262BC" w:rsidRPr="000D351C" w:rsidRDefault="003262BC">
            <w:pPr>
              <w:pStyle w:val="MsgTableBody"/>
              <w:rPr>
                <w:noProof/>
              </w:rPr>
            </w:pPr>
            <w:r w:rsidRPr="000D351C">
              <w:rPr>
                <w:noProof/>
              </w:rPr>
              <w:t>Message Header</w:t>
            </w:r>
          </w:p>
        </w:tc>
        <w:tc>
          <w:tcPr>
            <w:tcW w:w="856" w:type="dxa"/>
            <w:gridSpan w:val="2"/>
            <w:tcBorders>
              <w:top w:val="single" w:sz="4" w:space="0" w:color="auto"/>
              <w:left w:val="nil"/>
              <w:bottom w:val="dotted" w:sz="4" w:space="0" w:color="auto"/>
              <w:right w:val="nil"/>
            </w:tcBorders>
            <w:shd w:val="clear" w:color="auto" w:fill="FFFFFF"/>
            <w:tcPrChange w:id="380" w:author="Merrick, Riki | APHL" w:date="2022-07-12T18:09:00Z">
              <w:tcPr>
                <w:tcW w:w="856" w:type="dxa"/>
                <w:gridSpan w:val="2"/>
                <w:tcBorders>
                  <w:top w:val="single" w:sz="4" w:space="0" w:color="auto"/>
                  <w:left w:val="nil"/>
                  <w:bottom w:val="dotted" w:sz="4" w:space="0" w:color="auto"/>
                  <w:right w:val="nil"/>
                </w:tcBorders>
                <w:shd w:val="clear" w:color="auto" w:fill="FFFFFF"/>
              </w:tcPr>
            </w:tcPrChange>
          </w:tcPr>
          <w:p w14:paraId="50066EEB" w14:textId="77777777" w:rsidR="003262BC" w:rsidRPr="000D351C" w:rsidRDefault="003262BC">
            <w:pPr>
              <w:pStyle w:val="MsgTableBody"/>
              <w:jc w:val="center"/>
              <w:rPr>
                <w:noProof/>
              </w:rPr>
            </w:pPr>
          </w:p>
        </w:tc>
        <w:tc>
          <w:tcPr>
            <w:tcW w:w="998" w:type="dxa"/>
            <w:gridSpan w:val="2"/>
            <w:tcBorders>
              <w:top w:val="single" w:sz="4" w:space="0" w:color="auto"/>
              <w:left w:val="nil"/>
              <w:bottom w:val="dotted" w:sz="4" w:space="0" w:color="auto"/>
              <w:right w:val="nil"/>
            </w:tcBorders>
            <w:shd w:val="clear" w:color="auto" w:fill="FFFFFF"/>
            <w:tcPrChange w:id="381" w:author="Merrick, Riki | APHL" w:date="2022-07-12T18:09:00Z">
              <w:tcPr>
                <w:tcW w:w="998" w:type="dxa"/>
                <w:gridSpan w:val="2"/>
                <w:tcBorders>
                  <w:top w:val="single" w:sz="4" w:space="0" w:color="auto"/>
                  <w:left w:val="nil"/>
                  <w:bottom w:val="dotted" w:sz="4" w:space="0" w:color="auto"/>
                  <w:right w:val="nil"/>
                </w:tcBorders>
                <w:shd w:val="clear" w:color="auto" w:fill="FFFFFF"/>
              </w:tcPr>
            </w:tcPrChange>
          </w:tcPr>
          <w:p w14:paraId="21DA1AEB" w14:textId="77777777" w:rsidR="003262BC" w:rsidRPr="000D351C" w:rsidRDefault="003262BC">
            <w:pPr>
              <w:pStyle w:val="MsgTableBody"/>
              <w:jc w:val="center"/>
              <w:rPr>
                <w:noProof/>
              </w:rPr>
            </w:pPr>
            <w:r w:rsidRPr="000D351C">
              <w:rPr>
                <w:noProof/>
              </w:rPr>
              <w:t>2</w:t>
            </w:r>
          </w:p>
        </w:tc>
      </w:tr>
      <w:tr w:rsidR="003262BC" w:rsidRPr="000D351C" w14:paraId="59590524" w14:textId="77777777" w:rsidTr="009B0F5F">
        <w:trPr>
          <w:gridAfter w:val="1"/>
          <w:wAfter w:w="207" w:type="dxa"/>
          <w:jc w:val="center"/>
          <w:trPrChange w:id="38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8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AF7DD85" w14:textId="77777777" w:rsidR="003262BC" w:rsidRPr="000D351C" w:rsidRDefault="003262BC">
            <w:pPr>
              <w:pStyle w:val="MsgTableBody"/>
              <w:rPr>
                <w:noProof/>
              </w:rPr>
            </w:pPr>
            <w:r w:rsidRPr="000D351C">
              <w:rPr>
                <w:noProof/>
              </w:rPr>
              <w:t>MSA</w:t>
            </w:r>
          </w:p>
        </w:tc>
        <w:tc>
          <w:tcPr>
            <w:tcW w:w="4266" w:type="dxa"/>
            <w:gridSpan w:val="2"/>
            <w:tcBorders>
              <w:top w:val="dotted" w:sz="4" w:space="0" w:color="auto"/>
              <w:left w:val="nil"/>
              <w:bottom w:val="dotted" w:sz="4" w:space="0" w:color="auto"/>
              <w:right w:val="nil"/>
            </w:tcBorders>
            <w:shd w:val="clear" w:color="auto" w:fill="FFFFFF"/>
            <w:tcPrChange w:id="38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1F9F4FC" w14:textId="77777777" w:rsidR="003262BC" w:rsidRPr="000D351C" w:rsidRDefault="003262BC">
            <w:pPr>
              <w:pStyle w:val="MsgTableBody"/>
              <w:rPr>
                <w:noProof/>
              </w:rPr>
            </w:pPr>
            <w:r w:rsidRPr="000D351C">
              <w:rPr>
                <w:noProof/>
              </w:rPr>
              <w:t>Message Acknowledgment</w:t>
            </w:r>
          </w:p>
        </w:tc>
        <w:tc>
          <w:tcPr>
            <w:tcW w:w="856" w:type="dxa"/>
            <w:gridSpan w:val="2"/>
            <w:tcBorders>
              <w:top w:val="dotted" w:sz="4" w:space="0" w:color="auto"/>
              <w:left w:val="nil"/>
              <w:bottom w:val="dotted" w:sz="4" w:space="0" w:color="auto"/>
              <w:right w:val="nil"/>
            </w:tcBorders>
            <w:shd w:val="clear" w:color="auto" w:fill="FFFFFF"/>
            <w:tcPrChange w:id="38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D382DD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8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F430664" w14:textId="77777777" w:rsidR="003262BC" w:rsidRPr="000D351C" w:rsidRDefault="003262BC">
            <w:pPr>
              <w:pStyle w:val="MsgTableBody"/>
              <w:jc w:val="center"/>
              <w:rPr>
                <w:noProof/>
              </w:rPr>
            </w:pPr>
            <w:r w:rsidRPr="000D351C">
              <w:rPr>
                <w:noProof/>
              </w:rPr>
              <w:t>2</w:t>
            </w:r>
          </w:p>
        </w:tc>
      </w:tr>
      <w:tr w:rsidR="003262BC" w:rsidRPr="000D351C" w14:paraId="613FCA98" w14:textId="77777777" w:rsidTr="009B0F5F">
        <w:trPr>
          <w:gridAfter w:val="1"/>
          <w:wAfter w:w="207" w:type="dxa"/>
          <w:jc w:val="center"/>
          <w:trPrChange w:id="38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8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4727159D" w14:textId="77777777" w:rsidR="003262BC" w:rsidRPr="000D351C" w:rsidRDefault="003262BC">
            <w:pPr>
              <w:pStyle w:val="MsgTableBody"/>
              <w:rPr>
                <w:noProof/>
              </w:rPr>
            </w:pPr>
            <w:r w:rsidRPr="000D351C">
              <w:rPr>
                <w:noProof/>
              </w:rPr>
              <w:lastRenderedPageBreak/>
              <w:t>[ { ERR } ]</w:t>
            </w:r>
          </w:p>
        </w:tc>
        <w:tc>
          <w:tcPr>
            <w:tcW w:w="4266" w:type="dxa"/>
            <w:gridSpan w:val="2"/>
            <w:tcBorders>
              <w:top w:val="dotted" w:sz="4" w:space="0" w:color="auto"/>
              <w:left w:val="nil"/>
              <w:bottom w:val="dotted" w:sz="4" w:space="0" w:color="auto"/>
              <w:right w:val="nil"/>
            </w:tcBorders>
            <w:shd w:val="clear" w:color="auto" w:fill="FFFFFF"/>
            <w:tcPrChange w:id="38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174F237" w14:textId="77777777" w:rsidR="003262BC" w:rsidRPr="000D351C" w:rsidRDefault="003262BC">
            <w:pPr>
              <w:pStyle w:val="MsgTableBody"/>
              <w:rPr>
                <w:noProof/>
              </w:rPr>
            </w:pPr>
            <w:r w:rsidRPr="000D351C">
              <w:rPr>
                <w:noProof/>
              </w:rPr>
              <w:t>Error Information</w:t>
            </w:r>
          </w:p>
        </w:tc>
        <w:tc>
          <w:tcPr>
            <w:tcW w:w="856" w:type="dxa"/>
            <w:gridSpan w:val="2"/>
            <w:tcBorders>
              <w:top w:val="dotted" w:sz="4" w:space="0" w:color="auto"/>
              <w:left w:val="nil"/>
              <w:bottom w:val="dotted" w:sz="4" w:space="0" w:color="auto"/>
              <w:right w:val="nil"/>
            </w:tcBorders>
            <w:shd w:val="clear" w:color="auto" w:fill="FFFFFF"/>
            <w:tcPrChange w:id="39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E7CFB14"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9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5BB8F299" w14:textId="77777777" w:rsidR="003262BC" w:rsidRPr="000D351C" w:rsidRDefault="003262BC">
            <w:pPr>
              <w:pStyle w:val="MsgTableBody"/>
              <w:jc w:val="center"/>
              <w:rPr>
                <w:noProof/>
              </w:rPr>
            </w:pPr>
            <w:r w:rsidRPr="000D351C">
              <w:rPr>
                <w:noProof/>
              </w:rPr>
              <w:t>2</w:t>
            </w:r>
          </w:p>
        </w:tc>
      </w:tr>
      <w:tr w:rsidR="003262BC" w:rsidRPr="000D351C" w14:paraId="353E568E" w14:textId="77777777" w:rsidTr="009B0F5F">
        <w:trPr>
          <w:gridAfter w:val="1"/>
          <w:wAfter w:w="207" w:type="dxa"/>
          <w:jc w:val="center"/>
          <w:trPrChange w:id="39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9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74C2273" w14:textId="77777777" w:rsidR="003262BC" w:rsidRPr="000D351C" w:rsidRDefault="003262BC">
            <w:pPr>
              <w:pStyle w:val="MsgTableBody"/>
              <w:rPr>
                <w:noProof/>
              </w:rPr>
            </w:pPr>
            <w:r w:rsidRPr="000D351C">
              <w:rPr>
                <w:noProof/>
              </w:rPr>
              <w:t>[</w:t>
            </w:r>
          </w:p>
        </w:tc>
        <w:tc>
          <w:tcPr>
            <w:tcW w:w="4266" w:type="dxa"/>
            <w:gridSpan w:val="2"/>
            <w:tcBorders>
              <w:top w:val="dotted" w:sz="4" w:space="0" w:color="auto"/>
              <w:left w:val="nil"/>
              <w:bottom w:val="dotted" w:sz="4" w:space="0" w:color="auto"/>
              <w:right w:val="nil"/>
            </w:tcBorders>
            <w:shd w:val="clear" w:color="auto" w:fill="FFFFFF"/>
            <w:tcPrChange w:id="39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ED291EE" w14:textId="77777777" w:rsidR="003262BC" w:rsidRPr="000D351C" w:rsidRDefault="003262BC">
            <w:pPr>
              <w:pStyle w:val="MsgTableBody"/>
              <w:rPr>
                <w:noProof/>
              </w:rPr>
            </w:pPr>
            <w:r w:rsidRPr="000D351C">
              <w:rPr>
                <w:noProof/>
              </w:rPr>
              <w:t>--- SCHEDULE begin</w:t>
            </w:r>
          </w:p>
        </w:tc>
        <w:tc>
          <w:tcPr>
            <w:tcW w:w="856" w:type="dxa"/>
            <w:gridSpan w:val="2"/>
            <w:tcBorders>
              <w:top w:val="dotted" w:sz="4" w:space="0" w:color="auto"/>
              <w:left w:val="nil"/>
              <w:bottom w:val="dotted" w:sz="4" w:space="0" w:color="auto"/>
              <w:right w:val="nil"/>
            </w:tcBorders>
            <w:shd w:val="clear" w:color="auto" w:fill="FFFFFF"/>
            <w:tcPrChange w:id="39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F3556D7"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39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5C5147DA" w14:textId="77777777" w:rsidR="003262BC" w:rsidRPr="000D351C" w:rsidRDefault="003262BC">
            <w:pPr>
              <w:pStyle w:val="MsgTableBody"/>
              <w:jc w:val="center"/>
              <w:rPr>
                <w:noProof/>
              </w:rPr>
            </w:pPr>
          </w:p>
        </w:tc>
      </w:tr>
      <w:tr w:rsidR="003262BC" w:rsidRPr="000D351C" w14:paraId="34B17D33" w14:textId="77777777" w:rsidTr="009B0F5F">
        <w:trPr>
          <w:gridAfter w:val="1"/>
          <w:wAfter w:w="207" w:type="dxa"/>
          <w:jc w:val="center"/>
          <w:trPrChange w:id="39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39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38B4FB1" w14:textId="77777777" w:rsidR="003262BC" w:rsidRPr="000D351C" w:rsidRDefault="003262BC">
            <w:pPr>
              <w:pStyle w:val="MsgTableBody"/>
              <w:rPr>
                <w:noProof/>
              </w:rPr>
            </w:pPr>
            <w:r w:rsidRPr="000D351C">
              <w:rPr>
                <w:noProof/>
              </w:rPr>
              <w:t xml:space="preserve">  </w:t>
            </w:r>
            <w:r w:rsidR="00E01FB0">
              <w:fldChar w:fldCharType="begin"/>
            </w:r>
            <w:r w:rsidR="00E01FB0">
              <w:instrText xml:space="preserve"> HYPERLINK \l "SCH" </w:instrText>
            </w:r>
            <w:r w:rsidR="00E01FB0">
              <w:fldChar w:fldCharType="separate"/>
            </w:r>
            <w:r w:rsidRPr="000D351C">
              <w:rPr>
                <w:rStyle w:val="Hyperlink"/>
                <w:noProof/>
              </w:rPr>
              <w:t>SCH</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39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27D056F" w14:textId="77777777" w:rsidR="003262BC" w:rsidRPr="000D351C" w:rsidRDefault="003262BC">
            <w:pPr>
              <w:pStyle w:val="MsgTableBody"/>
              <w:rPr>
                <w:noProof/>
              </w:rPr>
            </w:pPr>
            <w:r w:rsidRPr="000D351C">
              <w:rPr>
                <w:noProof/>
              </w:rPr>
              <w:t>Schedule Activity Information</w:t>
            </w:r>
          </w:p>
        </w:tc>
        <w:tc>
          <w:tcPr>
            <w:tcW w:w="856" w:type="dxa"/>
            <w:gridSpan w:val="2"/>
            <w:tcBorders>
              <w:top w:val="dotted" w:sz="4" w:space="0" w:color="auto"/>
              <w:left w:val="nil"/>
              <w:bottom w:val="dotted" w:sz="4" w:space="0" w:color="auto"/>
              <w:right w:val="nil"/>
            </w:tcBorders>
            <w:shd w:val="clear" w:color="auto" w:fill="FFFFFF"/>
            <w:tcPrChange w:id="40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146156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0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8B07626" w14:textId="77777777" w:rsidR="003262BC" w:rsidRPr="000D351C" w:rsidRDefault="003262BC">
            <w:pPr>
              <w:pStyle w:val="MsgTableBody"/>
              <w:jc w:val="center"/>
              <w:rPr>
                <w:noProof/>
              </w:rPr>
            </w:pPr>
            <w:r w:rsidRPr="000D351C">
              <w:rPr>
                <w:noProof/>
              </w:rPr>
              <w:t>10</w:t>
            </w:r>
          </w:p>
        </w:tc>
      </w:tr>
      <w:tr w:rsidR="003262BC" w:rsidRPr="000D351C" w14:paraId="72982556" w14:textId="77777777" w:rsidTr="009B0F5F">
        <w:trPr>
          <w:gridAfter w:val="1"/>
          <w:wAfter w:w="207" w:type="dxa"/>
          <w:jc w:val="center"/>
          <w:trPrChange w:id="40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0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1CEEDD" w14:textId="77777777" w:rsidR="003262BC" w:rsidRPr="000D351C" w:rsidRDefault="003262BC">
            <w:pPr>
              <w:pStyle w:val="MsgTableBody"/>
              <w:rPr>
                <w:noProof/>
              </w:rPr>
            </w:pPr>
            <w:r w:rsidRPr="000D351C">
              <w:rPr>
                <w:noProof/>
              </w:rPr>
              <w:t xml:space="preserve">    [ { TQ1 } ]</w:t>
            </w:r>
          </w:p>
        </w:tc>
        <w:tc>
          <w:tcPr>
            <w:tcW w:w="4266" w:type="dxa"/>
            <w:gridSpan w:val="2"/>
            <w:tcBorders>
              <w:top w:val="dotted" w:sz="4" w:space="0" w:color="auto"/>
              <w:left w:val="nil"/>
              <w:bottom w:val="dotted" w:sz="4" w:space="0" w:color="auto"/>
              <w:right w:val="nil"/>
            </w:tcBorders>
            <w:shd w:val="clear" w:color="auto" w:fill="FFFFFF"/>
            <w:tcPrChange w:id="40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290445E4" w14:textId="77777777" w:rsidR="003262BC" w:rsidRPr="000D351C" w:rsidRDefault="003262BC">
            <w:pPr>
              <w:pStyle w:val="MsgTableBody"/>
              <w:rPr>
                <w:noProof/>
              </w:rPr>
            </w:pPr>
            <w:r w:rsidRPr="000D351C">
              <w:rPr>
                <w:noProof/>
              </w:rPr>
              <w:t>Timing/Quantity</w:t>
            </w:r>
          </w:p>
        </w:tc>
        <w:tc>
          <w:tcPr>
            <w:tcW w:w="856" w:type="dxa"/>
            <w:gridSpan w:val="2"/>
            <w:tcBorders>
              <w:top w:val="dotted" w:sz="4" w:space="0" w:color="auto"/>
              <w:left w:val="nil"/>
              <w:bottom w:val="dotted" w:sz="4" w:space="0" w:color="auto"/>
              <w:right w:val="nil"/>
            </w:tcBorders>
            <w:shd w:val="clear" w:color="auto" w:fill="FFFFFF"/>
            <w:tcPrChange w:id="40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3F9F8BF"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0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7C884B6" w14:textId="77777777" w:rsidR="003262BC" w:rsidRPr="000D351C" w:rsidRDefault="003262BC">
            <w:pPr>
              <w:pStyle w:val="MsgTableBody"/>
              <w:jc w:val="center"/>
              <w:rPr>
                <w:noProof/>
              </w:rPr>
            </w:pPr>
            <w:r w:rsidRPr="000D351C">
              <w:rPr>
                <w:noProof/>
              </w:rPr>
              <w:t>4</w:t>
            </w:r>
          </w:p>
        </w:tc>
      </w:tr>
      <w:tr w:rsidR="003262BC" w:rsidRPr="000D351C" w14:paraId="0B999D86" w14:textId="77777777" w:rsidTr="009B0F5F">
        <w:trPr>
          <w:gridAfter w:val="1"/>
          <w:wAfter w:w="207" w:type="dxa"/>
          <w:jc w:val="center"/>
          <w:trPrChange w:id="40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0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1DD51AC" w14:textId="77777777" w:rsidR="003262BC" w:rsidRPr="000D351C" w:rsidRDefault="003262BC">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40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2931006" w14:textId="77777777" w:rsidR="003262BC" w:rsidRPr="000D351C" w:rsidRDefault="003262BC">
            <w:pPr>
              <w:pStyle w:val="MsgTableBody"/>
              <w:rPr>
                <w:noProof/>
              </w:rPr>
            </w:pPr>
            <w:r w:rsidRPr="000D351C">
              <w:rPr>
                <w:noProof/>
              </w:rPr>
              <w:t>Notes and Comments for the SCH</w:t>
            </w:r>
          </w:p>
        </w:tc>
        <w:tc>
          <w:tcPr>
            <w:tcW w:w="856" w:type="dxa"/>
            <w:gridSpan w:val="2"/>
            <w:tcBorders>
              <w:top w:val="dotted" w:sz="4" w:space="0" w:color="auto"/>
              <w:left w:val="nil"/>
              <w:bottom w:val="dotted" w:sz="4" w:space="0" w:color="auto"/>
              <w:right w:val="nil"/>
            </w:tcBorders>
            <w:shd w:val="clear" w:color="auto" w:fill="FFFFFF"/>
            <w:tcPrChange w:id="41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EDA762B"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1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DF42E1B" w14:textId="77777777" w:rsidR="003262BC" w:rsidRPr="000D351C" w:rsidRDefault="003262BC">
            <w:pPr>
              <w:pStyle w:val="MsgTableBody"/>
              <w:jc w:val="center"/>
              <w:rPr>
                <w:noProof/>
              </w:rPr>
            </w:pPr>
            <w:r w:rsidRPr="000D351C">
              <w:rPr>
                <w:noProof/>
              </w:rPr>
              <w:t>2</w:t>
            </w:r>
          </w:p>
        </w:tc>
      </w:tr>
      <w:tr w:rsidR="003262BC" w:rsidRPr="000D351C" w14:paraId="6BB25E4A" w14:textId="77777777" w:rsidTr="009B0F5F">
        <w:trPr>
          <w:gridAfter w:val="1"/>
          <w:wAfter w:w="207" w:type="dxa"/>
          <w:jc w:val="center"/>
          <w:trPrChange w:id="41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1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F3CDDBF" w14:textId="77777777" w:rsidR="003262BC" w:rsidRPr="000D351C" w:rsidRDefault="003262BC">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41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D13A779" w14:textId="77777777" w:rsidR="003262BC" w:rsidRPr="000D351C" w:rsidRDefault="003262BC">
            <w:pPr>
              <w:pStyle w:val="MsgTableBody"/>
              <w:rPr>
                <w:noProof/>
              </w:rPr>
            </w:pPr>
            <w:r w:rsidRPr="000D351C">
              <w:rPr>
                <w:noProof/>
              </w:rPr>
              <w:t>--- PATIENT begin</w:t>
            </w:r>
          </w:p>
        </w:tc>
        <w:tc>
          <w:tcPr>
            <w:tcW w:w="856" w:type="dxa"/>
            <w:gridSpan w:val="2"/>
            <w:tcBorders>
              <w:top w:val="dotted" w:sz="4" w:space="0" w:color="auto"/>
              <w:left w:val="nil"/>
              <w:bottom w:val="dotted" w:sz="4" w:space="0" w:color="auto"/>
              <w:right w:val="nil"/>
            </w:tcBorders>
            <w:shd w:val="clear" w:color="auto" w:fill="FFFFFF"/>
            <w:tcPrChange w:id="41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60CCAE9"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1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3D13385" w14:textId="77777777" w:rsidR="003262BC" w:rsidRPr="000D351C" w:rsidRDefault="003262BC">
            <w:pPr>
              <w:pStyle w:val="MsgTableBody"/>
              <w:jc w:val="center"/>
              <w:rPr>
                <w:noProof/>
              </w:rPr>
            </w:pPr>
          </w:p>
        </w:tc>
      </w:tr>
      <w:tr w:rsidR="003262BC" w:rsidRPr="000D351C" w14:paraId="19716837" w14:textId="77777777" w:rsidTr="009B0F5F">
        <w:trPr>
          <w:gridAfter w:val="1"/>
          <w:wAfter w:w="207" w:type="dxa"/>
          <w:jc w:val="center"/>
          <w:trPrChange w:id="41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1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4D82915" w14:textId="77777777" w:rsidR="003262BC" w:rsidRPr="000D351C" w:rsidRDefault="003262BC">
            <w:pPr>
              <w:pStyle w:val="MsgTableBody"/>
              <w:rPr>
                <w:noProof/>
              </w:rPr>
            </w:pPr>
            <w:r w:rsidRPr="000D351C">
              <w:rPr>
                <w:noProof/>
              </w:rPr>
              <w:t xml:space="preserve">      PID</w:t>
            </w:r>
          </w:p>
        </w:tc>
        <w:tc>
          <w:tcPr>
            <w:tcW w:w="4266" w:type="dxa"/>
            <w:gridSpan w:val="2"/>
            <w:tcBorders>
              <w:top w:val="dotted" w:sz="4" w:space="0" w:color="auto"/>
              <w:left w:val="nil"/>
              <w:bottom w:val="dotted" w:sz="4" w:space="0" w:color="auto"/>
              <w:right w:val="nil"/>
            </w:tcBorders>
            <w:shd w:val="clear" w:color="auto" w:fill="FFFFFF"/>
            <w:tcPrChange w:id="41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3ACC931" w14:textId="77777777" w:rsidR="003262BC" w:rsidRPr="000D351C" w:rsidRDefault="003262BC">
            <w:pPr>
              <w:pStyle w:val="MsgTableBody"/>
              <w:rPr>
                <w:noProof/>
              </w:rPr>
            </w:pPr>
            <w:r w:rsidRPr="000D351C">
              <w:rPr>
                <w:noProof/>
              </w:rPr>
              <w:t>Patient Identification</w:t>
            </w:r>
          </w:p>
        </w:tc>
        <w:tc>
          <w:tcPr>
            <w:tcW w:w="856" w:type="dxa"/>
            <w:gridSpan w:val="2"/>
            <w:tcBorders>
              <w:top w:val="dotted" w:sz="4" w:space="0" w:color="auto"/>
              <w:left w:val="nil"/>
              <w:bottom w:val="dotted" w:sz="4" w:space="0" w:color="auto"/>
              <w:right w:val="nil"/>
            </w:tcBorders>
            <w:shd w:val="clear" w:color="auto" w:fill="FFFFFF"/>
            <w:tcPrChange w:id="42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6AF5056" w14:textId="77777777" w:rsidR="003262BC" w:rsidRPr="000D351C" w:rsidRDefault="003262BC">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2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EA9F6E4" w14:textId="77777777" w:rsidR="003262BC" w:rsidRPr="000D351C" w:rsidRDefault="003262BC">
            <w:pPr>
              <w:pStyle w:val="MsgTableBody"/>
              <w:jc w:val="center"/>
              <w:rPr>
                <w:noProof/>
              </w:rPr>
            </w:pPr>
            <w:r w:rsidRPr="000D351C">
              <w:rPr>
                <w:noProof/>
              </w:rPr>
              <w:t>3</w:t>
            </w:r>
          </w:p>
        </w:tc>
      </w:tr>
      <w:tr w:rsidR="009B0F5F" w14:paraId="1EE78025" w14:textId="77777777" w:rsidTr="009B0F5F">
        <w:tblPrEx>
          <w:tblCellMar>
            <w:left w:w="107" w:type="dxa"/>
            <w:right w:w="107" w:type="dxa"/>
          </w:tblCellMar>
        </w:tblPrEx>
        <w:trPr>
          <w:gridBefore w:val="1"/>
          <w:wBefore w:w="107" w:type="dxa"/>
          <w:jc w:val="center"/>
          <w:ins w:id="422"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78E92A0B" w14:textId="7B31338F" w:rsidR="009B0F5F" w:rsidRDefault="00E60B25" w:rsidP="00E427EE">
            <w:pPr>
              <w:pStyle w:val="MsgTableBody"/>
              <w:rPr>
                <w:ins w:id="423" w:author="Merrick, Riki | APHL" w:date="2022-07-12T18:09:00Z"/>
                <w:noProof/>
              </w:rPr>
            </w:pPr>
            <w:ins w:id="424" w:author="Frank Oemig" w:date="2022-09-01T11:02:00Z">
              <w:r>
                <w:rPr>
                  <w:noProof/>
                </w:rPr>
                <w:t xml:space="preserve">     </w:t>
              </w:r>
            </w:ins>
            <w:ins w:id="425" w:author="Merrick, Riki | APHL" w:date="2022-07-12T18:09:00Z">
              <w:r w:rsidR="009B0F5F">
                <w:rPr>
                  <w:noProof/>
                </w:rPr>
                <w:t>[ { GSP } ]</w:t>
              </w:r>
            </w:ins>
          </w:p>
        </w:tc>
        <w:tc>
          <w:tcPr>
            <w:tcW w:w="4320" w:type="dxa"/>
            <w:gridSpan w:val="2"/>
            <w:tcBorders>
              <w:top w:val="dotted" w:sz="4" w:space="0" w:color="auto"/>
              <w:left w:val="nil"/>
              <w:bottom w:val="dotted" w:sz="4" w:space="0" w:color="auto"/>
              <w:right w:val="nil"/>
            </w:tcBorders>
            <w:shd w:val="clear" w:color="auto" w:fill="FFFFFF"/>
          </w:tcPr>
          <w:p w14:paraId="23FEDE9C" w14:textId="77777777" w:rsidR="009B0F5F" w:rsidRDefault="009B0F5F" w:rsidP="00E427EE">
            <w:pPr>
              <w:pStyle w:val="MsgTableBody"/>
              <w:rPr>
                <w:ins w:id="426" w:author="Merrick, Riki | APHL" w:date="2022-07-12T18:09:00Z"/>
                <w:noProof/>
              </w:rPr>
            </w:pPr>
            <w:ins w:id="427" w:author="Merrick, Riki | APHL" w:date="2022-07-12T18:09:00Z">
              <w:r>
                <w:rPr>
                  <w:noProof/>
                </w:rPr>
                <w:t>Person Gender and Sex</w:t>
              </w:r>
            </w:ins>
          </w:p>
        </w:tc>
        <w:tc>
          <w:tcPr>
            <w:tcW w:w="864" w:type="dxa"/>
            <w:gridSpan w:val="2"/>
            <w:tcBorders>
              <w:top w:val="dotted" w:sz="4" w:space="0" w:color="auto"/>
              <w:left w:val="nil"/>
              <w:bottom w:val="dotted" w:sz="4" w:space="0" w:color="auto"/>
              <w:right w:val="nil"/>
            </w:tcBorders>
            <w:shd w:val="clear" w:color="auto" w:fill="FFFFFF"/>
          </w:tcPr>
          <w:p w14:paraId="03AECED5" w14:textId="77777777" w:rsidR="009B0F5F" w:rsidRDefault="009B0F5F" w:rsidP="00E427EE">
            <w:pPr>
              <w:pStyle w:val="MsgTableBody"/>
              <w:jc w:val="center"/>
              <w:rPr>
                <w:ins w:id="428"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644171C8" w14:textId="77777777" w:rsidR="009B0F5F" w:rsidRDefault="009B0F5F" w:rsidP="00E427EE">
            <w:pPr>
              <w:pStyle w:val="MsgTableBody"/>
              <w:jc w:val="center"/>
              <w:rPr>
                <w:ins w:id="429" w:author="Merrick, Riki | APHL" w:date="2022-07-12T18:09:00Z"/>
                <w:noProof/>
              </w:rPr>
            </w:pPr>
            <w:ins w:id="430" w:author="Merrick, Riki | APHL" w:date="2022-07-12T18:09:00Z">
              <w:r>
                <w:rPr>
                  <w:noProof/>
                </w:rPr>
                <w:t>3</w:t>
              </w:r>
            </w:ins>
          </w:p>
        </w:tc>
      </w:tr>
      <w:tr w:rsidR="009B0F5F" w14:paraId="24F240A6" w14:textId="77777777" w:rsidTr="009B0F5F">
        <w:tblPrEx>
          <w:tblCellMar>
            <w:left w:w="107" w:type="dxa"/>
            <w:right w:w="107" w:type="dxa"/>
          </w:tblCellMar>
        </w:tblPrEx>
        <w:trPr>
          <w:gridBefore w:val="1"/>
          <w:wBefore w:w="107" w:type="dxa"/>
          <w:jc w:val="center"/>
          <w:ins w:id="431"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2D9D064F" w14:textId="41649853" w:rsidR="009B0F5F" w:rsidRDefault="00E60B25" w:rsidP="00E427EE">
            <w:pPr>
              <w:pStyle w:val="MsgTableBody"/>
              <w:rPr>
                <w:ins w:id="432" w:author="Merrick, Riki | APHL" w:date="2022-07-12T18:09:00Z"/>
                <w:noProof/>
              </w:rPr>
            </w:pPr>
            <w:ins w:id="433" w:author="Frank Oemig" w:date="2022-09-01T11:02:00Z">
              <w:r>
                <w:rPr>
                  <w:noProof/>
                </w:rPr>
                <w:t xml:space="preserve">     </w:t>
              </w:r>
            </w:ins>
            <w:ins w:id="434" w:author="Merrick, Riki | APHL" w:date="2022-07-12T18:09:00Z">
              <w:r w:rsidR="009B0F5F">
                <w:rPr>
                  <w:noProof/>
                </w:rPr>
                <w:t>[ { GSR } ]</w:t>
              </w:r>
            </w:ins>
          </w:p>
        </w:tc>
        <w:tc>
          <w:tcPr>
            <w:tcW w:w="4320" w:type="dxa"/>
            <w:gridSpan w:val="2"/>
            <w:tcBorders>
              <w:top w:val="dotted" w:sz="4" w:space="0" w:color="auto"/>
              <w:left w:val="nil"/>
              <w:bottom w:val="dotted" w:sz="4" w:space="0" w:color="auto"/>
              <w:right w:val="nil"/>
            </w:tcBorders>
            <w:shd w:val="clear" w:color="auto" w:fill="FFFFFF"/>
          </w:tcPr>
          <w:p w14:paraId="7C07C390" w14:textId="77777777" w:rsidR="009B0F5F" w:rsidRDefault="009B0F5F" w:rsidP="00E427EE">
            <w:pPr>
              <w:pStyle w:val="MsgTableBody"/>
              <w:rPr>
                <w:ins w:id="435" w:author="Merrick, Riki | APHL" w:date="2022-07-12T18:09:00Z"/>
                <w:noProof/>
              </w:rPr>
            </w:pPr>
            <w:ins w:id="436" w:author="Merrick, Riki | APHL" w:date="2022-07-12T18:09:00Z">
              <w:r>
                <w:rPr>
                  <w:noProof/>
                </w:rPr>
                <w:t>Recorded Gender and Sex</w:t>
              </w:r>
            </w:ins>
          </w:p>
        </w:tc>
        <w:tc>
          <w:tcPr>
            <w:tcW w:w="864" w:type="dxa"/>
            <w:gridSpan w:val="2"/>
            <w:tcBorders>
              <w:top w:val="dotted" w:sz="4" w:space="0" w:color="auto"/>
              <w:left w:val="nil"/>
              <w:bottom w:val="dotted" w:sz="4" w:space="0" w:color="auto"/>
              <w:right w:val="nil"/>
            </w:tcBorders>
            <w:shd w:val="clear" w:color="auto" w:fill="FFFFFF"/>
          </w:tcPr>
          <w:p w14:paraId="50E6545C" w14:textId="77777777" w:rsidR="009B0F5F" w:rsidRDefault="009B0F5F" w:rsidP="00E427EE">
            <w:pPr>
              <w:pStyle w:val="MsgTableBody"/>
              <w:jc w:val="center"/>
              <w:rPr>
                <w:ins w:id="437"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2F3F40BD" w14:textId="77777777" w:rsidR="009B0F5F" w:rsidRDefault="009B0F5F" w:rsidP="00E427EE">
            <w:pPr>
              <w:pStyle w:val="MsgTableBody"/>
              <w:jc w:val="center"/>
              <w:rPr>
                <w:ins w:id="438" w:author="Merrick, Riki | APHL" w:date="2022-07-12T18:09:00Z"/>
                <w:noProof/>
              </w:rPr>
            </w:pPr>
            <w:ins w:id="439" w:author="Merrick, Riki | APHL" w:date="2022-07-12T18:09:00Z">
              <w:r>
                <w:rPr>
                  <w:noProof/>
                </w:rPr>
                <w:t>3</w:t>
              </w:r>
            </w:ins>
          </w:p>
        </w:tc>
      </w:tr>
      <w:tr w:rsidR="009B0F5F" w14:paraId="161FC2A8" w14:textId="77777777" w:rsidTr="009B0F5F">
        <w:tblPrEx>
          <w:tblCellMar>
            <w:left w:w="107" w:type="dxa"/>
            <w:right w:w="107" w:type="dxa"/>
          </w:tblCellMar>
        </w:tblPrEx>
        <w:trPr>
          <w:gridBefore w:val="1"/>
          <w:wBefore w:w="107" w:type="dxa"/>
          <w:jc w:val="center"/>
          <w:ins w:id="440" w:author="Merrick, Riki | APHL" w:date="2022-07-12T18:09:00Z"/>
        </w:trPr>
        <w:tc>
          <w:tcPr>
            <w:tcW w:w="2880" w:type="dxa"/>
            <w:gridSpan w:val="2"/>
            <w:tcBorders>
              <w:top w:val="dotted" w:sz="4" w:space="0" w:color="auto"/>
              <w:left w:val="nil"/>
              <w:bottom w:val="dotted" w:sz="4" w:space="0" w:color="auto"/>
              <w:right w:val="nil"/>
            </w:tcBorders>
            <w:shd w:val="clear" w:color="auto" w:fill="FFFFFF"/>
          </w:tcPr>
          <w:p w14:paraId="1DE87A4F" w14:textId="131959C9" w:rsidR="009B0F5F" w:rsidRDefault="00E60B25" w:rsidP="00E427EE">
            <w:pPr>
              <w:pStyle w:val="MsgTableBody"/>
              <w:rPr>
                <w:ins w:id="441" w:author="Merrick, Riki | APHL" w:date="2022-07-12T18:09:00Z"/>
                <w:noProof/>
              </w:rPr>
            </w:pPr>
            <w:ins w:id="442" w:author="Frank Oemig" w:date="2022-09-01T11:02:00Z">
              <w:r>
                <w:rPr>
                  <w:noProof/>
                </w:rPr>
                <w:t xml:space="preserve">     </w:t>
              </w:r>
            </w:ins>
            <w:ins w:id="443" w:author="Merrick, Riki | APHL" w:date="2022-07-12T18:09:00Z">
              <w:r w:rsidR="009B0F5F">
                <w:rPr>
                  <w:noProof/>
                </w:rPr>
                <w:t>[ { GSC } ]</w:t>
              </w:r>
            </w:ins>
          </w:p>
        </w:tc>
        <w:tc>
          <w:tcPr>
            <w:tcW w:w="4320" w:type="dxa"/>
            <w:gridSpan w:val="2"/>
            <w:tcBorders>
              <w:top w:val="dotted" w:sz="4" w:space="0" w:color="auto"/>
              <w:left w:val="nil"/>
              <w:bottom w:val="dotted" w:sz="4" w:space="0" w:color="auto"/>
              <w:right w:val="nil"/>
            </w:tcBorders>
            <w:shd w:val="clear" w:color="auto" w:fill="FFFFFF"/>
          </w:tcPr>
          <w:p w14:paraId="7AA8DCD9" w14:textId="04D17824" w:rsidR="009B0F5F" w:rsidRDefault="009B0F5F" w:rsidP="00E427EE">
            <w:pPr>
              <w:pStyle w:val="MsgTableBody"/>
              <w:rPr>
                <w:ins w:id="444" w:author="Merrick, Riki | APHL" w:date="2022-07-12T18:09:00Z"/>
                <w:noProof/>
              </w:rPr>
            </w:pPr>
            <w:ins w:id="445" w:author="Merrick, Riki | APHL" w:date="2022-07-12T18:09:00Z">
              <w:del w:id="446" w:author="Craig Newman" w:date="2023-07-03T08:02:00Z">
                <w:r w:rsidDel="005436A4">
                  <w:rPr>
                    <w:noProof/>
                  </w:rPr>
                  <w:delText>Sex for Clinical Use</w:delText>
                </w:r>
              </w:del>
            </w:ins>
            <w:ins w:id="447" w:author="Craig Newman" w:date="2023-07-03T08:02:00Z">
              <w:r w:rsidR="005436A4">
                <w:rPr>
                  <w:noProof/>
                </w:rPr>
                <w:t>Sex Parameter for Clinical Use</w:t>
              </w:r>
            </w:ins>
          </w:p>
        </w:tc>
        <w:tc>
          <w:tcPr>
            <w:tcW w:w="864" w:type="dxa"/>
            <w:gridSpan w:val="2"/>
            <w:tcBorders>
              <w:top w:val="dotted" w:sz="4" w:space="0" w:color="auto"/>
              <w:left w:val="nil"/>
              <w:bottom w:val="dotted" w:sz="4" w:space="0" w:color="auto"/>
              <w:right w:val="nil"/>
            </w:tcBorders>
            <w:shd w:val="clear" w:color="auto" w:fill="FFFFFF"/>
          </w:tcPr>
          <w:p w14:paraId="3B2D5ADB" w14:textId="77777777" w:rsidR="009B0F5F" w:rsidRDefault="009B0F5F" w:rsidP="00E427EE">
            <w:pPr>
              <w:pStyle w:val="MsgTableBody"/>
              <w:jc w:val="center"/>
              <w:rPr>
                <w:ins w:id="448" w:author="Merrick, Riki | APHL" w:date="2022-07-12T18:09:00Z"/>
                <w:noProof/>
              </w:rPr>
            </w:pPr>
          </w:p>
        </w:tc>
        <w:tc>
          <w:tcPr>
            <w:tcW w:w="1008" w:type="dxa"/>
            <w:gridSpan w:val="2"/>
            <w:tcBorders>
              <w:top w:val="dotted" w:sz="4" w:space="0" w:color="auto"/>
              <w:left w:val="nil"/>
              <w:bottom w:val="dotted" w:sz="4" w:space="0" w:color="auto"/>
              <w:right w:val="nil"/>
            </w:tcBorders>
            <w:shd w:val="clear" w:color="auto" w:fill="FFFFFF"/>
          </w:tcPr>
          <w:p w14:paraId="56035E4C" w14:textId="77777777" w:rsidR="009B0F5F" w:rsidRDefault="009B0F5F" w:rsidP="00E427EE">
            <w:pPr>
              <w:pStyle w:val="MsgTableBody"/>
              <w:jc w:val="center"/>
              <w:rPr>
                <w:ins w:id="449" w:author="Merrick, Riki | APHL" w:date="2022-07-12T18:09:00Z"/>
                <w:noProof/>
              </w:rPr>
            </w:pPr>
            <w:ins w:id="450" w:author="Merrick, Riki | APHL" w:date="2022-07-12T18:09:00Z">
              <w:r>
                <w:rPr>
                  <w:noProof/>
                </w:rPr>
                <w:t>3</w:t>
              </w:r>
            </w:ins>
          </w:p>
        </w:tc>
      </w:tr>
      <w:tr w:rsidR="00CD68FF" w:rsidRPr="000D351C" w14:paraId="18933864" w14:textId="77777777" w:rsidTr="009B0F5F">
        <w:trPr>
          <w:gridAfter w:val="1"/>
          <w:wAfter w:w="207" w:type="dxa"/>
          <w:jc w:val="center"/>
          <w:trPrChange w:id="451"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52"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EB7C239" w14:textId="0C6477D2" w:rsidR="00CD68FF" w:rsidRPr="000D351C" w:rsidRDefault="00E60B25" w:rsidP="00CD68FF">
            <w:pPr>
              <w:pStyle w:val="MsgTableBody"/>
              <w:rPr>
                <w:noProof/>
              </w:rPr>
            </w:pPr>
            <w:ins w:id="453" w:author="Frank Oemig" w:date="2022-09-01T11:02:00Z">
              <w:r>
                <w:t xml:space="preserve">      </w:t>
              </w:r>
            </w:ins>
            <w:r w:rsidR="00CD68FF">
              <w:t>[ { PRT } ]</w:t>
            </w:r>
          </w:p>
        </w:tc>
        <w:tc>
          <w:tcPr>
            <w:tcW w:w="4266" w:type="dxa"/>
            <w:gridSpan w:val="2"/>
            <w:tcBorders>
              <w:top w:val="dotted" w:sz="4" w:space="0" w:color="auto"/>
              <w:left w:val="nil"/>
              <w:bottom w:val="dotted" w:sz="4" w:space="0" w:color="auto"/>
              <w:right w:val="nil"/>
            </w:tcBorders>
            <w:shd w:val="clear" w:color="auto" w:fill="FFFFFF"/>
            <w:tcPrChange w:id="45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AA2E00B"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Change w:id="45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579EFF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5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1F6EA9C" w14:textId="77777777" w:rsidR="00CD68FF" w:rsidRPr="000D351C" w:rsidRDefault="00CD68FF" w:rsidP="00CD68FF">
            <w:pPr>
              <w:pStyle w:val="MsgTableBody"/>
              <w:jc w:val="center"/>
              <w:rPr>
                <w:noProof/>
              </w:rPr>
            </w:pPr>
            <w:r>
              <w:t>4</w:t>
            </w:r>
          </w:p>
        </w:tc>
      </w:tr>
      <w:tr w:rsidR="00CD68FF" w:rsidRPr="000D351C" w14:paraId="142CCE6E" w14:textId="77777777" w:rsidTr="009B0F5F">
        <w:trPr>
          <w:gridAfter w:val="1"/>
          <w:wAfter w:w="207" w:type="dxa"/>
          <w:jc w:val="center"/>
          <w:trPrChange w:id="45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5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2E7265F" w14:textId="77777777" w:rsidR="00CD68FF" w:rsidRPr="000D351C" w:rsidRDefault="00CD68FF" w:rsidP="00CD68FF">
            <w:pPr>
              <w:pStyle w:val="MsgTableBody"/>
              <w:rPr>
                <w:noProof/>
              </w:rPr>
            </w:pPr>
            <w:r w:rsidRPr="000D351C">
              <w:rPr>
                <w:noProof/>
              </w:rPr>
              <w:t xml:space="preserve">      [ PV1 ]</w:t>
            </w:r>
          </w:p>
        </w:tc>
        <w:tc>
          <w:tcPr>
            <w:tcW w:w="4266" w:type="dxa"/>
            <w:gridSpan w:val="2"/>
            <w:tcBorders>
              <w:top w:val="dotted" w:sz="4" w:space="0" w:color="auto"/>
              <w:left w:val="nil"/>
              <w:bottom w:val="dotted" w:sz="4" w:space="0" w:color="auto"/>
              <w:right w:val="nil"/>
            </w:tcBorders>
            <w:shd w:val="clear" w:color="auto" w:fill="FFFFFF"/>
            <w:tcPrChange w:id="459"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8B806BE" w14:textId="77777777" w:rsidR="00CD68FF" w:rsidRPr="000D351C" w:rsidRDefault="00CD68FF" w:rsidP="00CD68FF">
            <w:pPr>
              <w:pStyle w:val="MsgTableBody"/>
              <w:rPr>
                <w:noProof/>
              </w:rPr>
            </w:pPr>
            <w:r w:rsidRPr="000D351C">
              <w:rPr>
                <w:noProof/>
              </w:rPr>
              <w:t>Patient Visit</w:t>
            </w:r>
          </w:p>
        </w:tc>
        <w:tc>
          <w:tcPr>
            <w:tcW w:w="856" w:type="dxa"/>
            <w:gridSpan w:val="2"/>
            <w:tcBorders>
              <w:top w:val="dotted" w:sz="4" w:space="0" w:color="auto"/>
              <w:left w:val="nil"/>
              <w:bottom w:val="dotted" w:sz="4" w:space="0" w:color="auto"/>
              <w:right w:val="nil"/>
            </w:tcBorders>
            <w:shd w:val="clear" w:color="auto" w:fill="FFFFFF"/>
            <w:tcPrChange w:id="460"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6E78702"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61"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B33255B" w14:textId="77777777" w:rsidR="00CD68FF" w:rsidRPr="000D351C" w:rsidRDefault="00CD68FF" w:rsidP="00CD68FF">
            <w:pPr>
              <w:pStyle w:val="MsgTableBody"/>
              <w:jc w:val="center"/>
              <w:rPr>
                <w:noProof/>
              </w:rPr>
            </w:pPr>
            <w:r w:rsidRPr="000D351C">
              <w:rPr>
                <w:noProof/>
              </w:rPr>
              <w:t>3</w:t>
            </w:r>
          </w:p>
        </w:tc>
      </w:tr>
      <w:tr w:rsidR="00CD68FF" w:rsidRPr="000D351C" w14:paraId="5A37563A" w14:textId="77777777" w:rsidTr="009B0F5F">
        <w:trPr>
          <w:gridAfter w:val="1"/>
          <w:wAfter w:w="207" w:type="dxa"/>
          <w:jc w:val="center"/>
          <w:trPrChange w:id="462"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63"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5F8188C" w14:textId="77777777" w:rsidR="00CD68FF" w:rsidRPr="000D351C" w:rsidRDefault="00CD68FF" w:rsidP="00CD68FF">
            <w:pPr>
              <w:pStyle w:val="MsgTableBody"/>
              <w:rPr>
                <w:noProof/>
              </w:rPr>
            </w:pPr>
            <w:r w:rsidRPr="000D351C">
              <w:rPr>
                <w:noProof/>
              </w:rPr>
              <w:t xml:space="preserve">      [ PV2 ]</w:t>
            </w:r>
          </w:p>
        </w:tc>
        <w:tc>
          <w:tcPr>
            <w:tcW w:w="4266" w:type="dxa"/>
            <w:gridSpan w:val="2"/>
            <w:tcBorders>
              <w:top w:val="dotted" w:sz="4" w:space="0" w:color="auto"/>
              <w:left w:val="nil"/>
              <w:bottom w:val="dotted" w:sz="4" w:space="0" w:color="auto"/>
              <w:right w:val="nil"/>
            </w:tcBorders>
            <w:shd w:val="clear" w:color="auto" w:fill="FFFFFF"/>
            <w:tcPrChange w:id="464"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9D26A61" w14:textId="77777777" w:rsidR="00CD68FF" w:rsidRPr="000D351C" w:rsidRDefault="00CD68FF" w:rsidP="00CD68FF">
            <w:pPr>
              <w:pStyle w:val="MsgTableBody"/>
              <w:rPr>
                <w:noProof/>
              </w:rPr>
            </w:pPr>
            <w:r w:rsidRPr="000D351C">
              <w:rPr>
                <w:noProof/>
              </w:rPr>
              <w:t>Patient Visit - Additional Info</w:t>
            </w:r>
          </w:p>
        </w:tc>
        <w:tc>
          <w:tcPr>
            <w:tcW w:w="856" w:type="dxa"/>
            <w:gridSpan w:val="2"/>
            <w:tcBorders>
              <w:top w:val="dotted" w:sz="4" w:space="0" w:color="auto"/>
              <w:left w:val="nil"/>
              <w:bottom w:val="dotted" w:sz="4" w:space="0" w:color="auto"/>
              <w:right w:val="nil"/>
            </w:tcBorders>
            <w:shd w:val="clear" w:color="auto" w:fill="FFFFFF"/>
            <w:tcPrChange w:id="465"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847FB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66"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0C98BA7F" w14:textId="77777777" w:rsidR="00CD68FF" w:rsidRPr="000D351C" w:rsidRDefault="00CD68FF" w:rsidP="00CD68FF">
            <w:pPr>
              <w:pStyle w:val="MsgTableBody"/>
              <w:jc w:val="center"/>
              <w:rPr>
                <w:noProof/>
              </w:rPr>
            </w:pPr>
            <w:r w:rsidRPr="000D351C">
              <w:rPr>
                <w:noProof/>
              </w:rPr>
              <w:t>3</w:t>
            </w:r>
          </w:p>
        </w:tc>
      </w:tr>
      <w:tr w:rsidR="00CD68FF" w:rsidRPr="000D351C" w14:paraId="23344099" w14:textId="77777777" w:rsidTr="009B0F5F">
        <w:trPr>
          <w:gridAfter w:val="1"/>
          <w:wAfter w:w="207" w:type="dxa"/>
          <w:jc w:val="center"/>
          <w:trPrChange w:id="467"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68"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7F3E2D6" w14:textId="087E17F3" w:rsidR="00CD68FF" w:rsidRPr="000D351C" w:rsidRDefault="00E60B25" w:rsidP="00CD68FF">
            <w:pPr>
              <w:pStyle w:val="MsgTableBody"/>
              <w:rPr>
                <w:noProof/>
              </w:rPr>
            </w:pPr>
            <w:ins w:id="469" w:author="Frank Oemig" w:date="2022-09-01T11:02:00Z">
              <w:r>
                <w:t xml:space="preserve">      </w:t>
              </w:r>
            </w:ins>
            <w:r w:rsidR="00CD68FF">
              <w:t>[ { PRT } ]</w:t>
            </w:r>
          </w:p>
        </w:tc>
        <w:tc>
          <w:tcPr>
            <w:tcW w:w="4266" w:type="dxa"/>
            <w:gridSpan w:val="2"/>
            <w:tcBorders>
              <w:top w:val="dotted" w:sz="4" w:space="0" w:color="auto"/>
              <w:left w:val="nil"/>
              <w:bottom w:val="dotted" w:sz="4" w:space="0" w:color="auto"/>
              <w:right w:val="nil"/>
            </w:tcBorders>
            <w:shd w:val="clear" w:color="auto" w:fill="FFFFFF"/>
            <w:tcPrChange w:id="47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251F793" w14:textId="77777777" w:rsidR="00CD68FF" w:rsidRPr="000D351C" w:rsidRDefault="00CD68FF" w:rsidP="00CD68FF">
            <w:pPr>
              <w:pStyle w:val="MsgTableBody"/>
              <w:rPr>
                <w:noProof/>
              </w:rPr>
            </w:pPr>
            <w:r>
              <w:t>Participation</w:t>
            </w:r>
          </w:p>
        </w:tc>
        <w:tc>
          <w:tcPr>
            <w:tcW w:w="856" w:type="dxa"/>
            <w:gridSpan w:val="2"/>
            <w:tcBorders>
              <w:top w:val="dotted" w:sz="4" w:space="0" w:color="auto"/>
              <w:left w:val="nil"/>
              <w:bottom w:val="dotted" w:sz="4" w:space="0" w:color="auto"/>
              <w:right w:val="nil"/>
            </w:tcBorders>
            <w:shd w:val="clear" w:color="auto" w:fill="FFFFFF"/>
            <w:tcPrChange w:id="47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D936EF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7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C159650" w14:textId="77777777" w:rsidR="00CD68FF" w:rsidRPr="000D351C" w:rsidRDefault="00CD68FF" w:rsidP="00CD68FF">
            <w:pPr>
              <w:pStyle w:val="MsgTableBody"/>
              <w:jc w:val="center"/>
              <w:rPr>
                <w:noProof/>
              </w:rPr>
            </w:pPr>
            <w:r>
              <w:t>4</w:t>
            </w:r>
          </w:p>
        </w:tc>
      </w:tr>
      <w:tr w:rsidR="00CD68FF" w:rsidRPr="000D351C" w14:paraId="1AE95F38" w14:textId="77777777" w:rsidTr="009B0F5F">
        <w:trPr>
          <w:gridAfter w:val="1"/>
          <w:wAfter w:w="207" w:type="dxa"/>
          <w:jc w:val="center"/>
          <w:trPrChange w:id="47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7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69EF6A4" w14:textId="77777777" w:rsidR="00CD68FF" w:rsidRPr="000D351C" w:rsidRDefault="00CD68FF" w:rsidP="00CD68FF">
            <w:pPr>
              <w:pStyle w:val="MsgTableBody"/>
              <w:rPr>
                <w:noProof/>
              </w:rPr>
            </w:pPr>
            <w:r w:rsidRPr="000D351C">
              <w:rPr>
                <w:noProof/>
              </w:rPr>
              <w:t xml:space="preserve">      [ { DG1 } ]</w:t>
            </w:r>
          </w:p>
        </w:tc>
        <w:tc>
          <w:tcPr>
            <w:tcW w:w="4266" w:type="dxa"/>
            <w:gridSpan w:val="2"/>
            <w:tcBorders>
              <w:top w:val="dotted" w:sz="4" w:space="0" w:color="auto"/>
              <w:left w:val="nil"/>
              <w:bottom w:val="dotted" w:sz="4" w:space="0" w:color="auto"/>
              <w:right w:val="nil"/>
            </w:tcBorders>
            <w:shd w:val="clear" w:color="auto" w:fill="FFFFFF"/>
            <w:tcPrChange w:id="47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B68A8E0" w14:textId="77777777" w:rsidR="00CD68FF" w:rsidRPr="000D351C" w:rsidRDefault="00CD68FF" w:rsidP="00CD68FF">
            <w:pPr>
              <w:pStyle w:val="MsgTableBody"/>
              <w:rPr>
                <w:noProof/>
              </w:rPr>
            </w:pPr>
            <w:r w:rsidRPr="000D351C">
              <w:rPr>
                <w:noProof/>
              </w:rPr>
              <w:t>Diagnosis</w:t>
            </w:r>
          </w:p>
        </w:tc>
        <w:tc>
          <w:tcPr>
            <w:tcW w:w="856" w:type="dxa"/>
            <w:gridSpan w:val="2"/>
            <w:tcBorders>
              <w:top w:val="dotted" w:sz="4" w:space="0" w:color="auto"/>
              <w:left w:val="nil"/>
              <w:bottom w:val="dotted" w:sz="4" w:space="0" w:color="auto"/>
              <w:right w:val="nil"/>
            </w:tcBorders>
            <w:shd w:val="clear" w:color="auto" w:fill="FFFFFF"/>
            <w:tcPrChange w:id="47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923752A"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7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052934B" w14:textId="77777777" w:rsidR="00CD68FF" w:rsidRPr="000D351C" w:rsidRDefault="00CD68FF" w:rsidP="00CD68FF">
            <w:pPr>
              <w:pStyle w:val="MsgTableBody"/>
              <w:jc w:val="center"/>
              <w:rPr>
                <w:noProof/>
              </w:rPr>
            </w:pPr>
            <w:r w:rsidRPr="000D351C">
              <w:rPr>
                <w:noProof/>
              </w:rPr>
              <w:t>6</w:t>
            </w:r>
          </w:p>
        </w:tc>
      </w:tr>
      <w:tr w:rsidR="00CD68FF" w:rsidRPr="000D351C" w14:paraId="047E29FF" w14:textId="77777777" w:rsidTr="009B0F5F">
        <w:trPr>
          <w:gridAfter w:val="1"/>
          <w:wAfter w:w="207" w:type="dxa"/>
          <w:jc w:val="center"/>
          <w:trPrChange w:id="47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7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05F698F3"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48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60565F31" w14:textId="77777777" w:rsidR="00CD68FF" w:rsidRPr="000D351C" w:rsidRDefault="00CD68FF" w:rsidP="00CD68FF">
            <w:pPr>
              <w:pStyle w:val="MsgTableBody"/>
              <w:rPr>
                <w:noProof/>
              </w:rPr>
            </w:pPr>
            <w:r w:rsidRPr="000D351C">
              <w:rPr>
                <w:noProof/>
              </w:rPr>
              <w:t>--- PATIENT end</w:t>
            </w:r>
          </w:p>
        </w:tc>
        <w:tc>
          <w:tcPr>
            <w:tcW w:w="856" w:type="dxa"/>
            <w:gridSpan w:val="2"/>
            <w:tcBorders>
              <w:top w:val="dotted" w:sz="4" w:space="0" w:color="auto"/>
              <w:left w:val="nil"/>
              <w:bottom w:val="dotted" w:sz="4" w:space="0" w:color="auto"/>
              <w:right w:val="nil"/>
            </w:tcBorders>
            <w:shd w:val="clear" w:color="auto" w:fill="FFFFFF"/>
            <w:tcPrChange w:id="48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6C8ECE7D"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8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D947CA2" w14:textId="77777777" w:rsidR="00CD68FF" w:rsidRPr="000D351C" w:rsidRDefault="00CD68FF" w:rsidP="00CD68FF">
            <w:pPr>
              <w:pStyle w:val="MsgTableBody"/>
              <w:jc w:val="center"/>
              <w:rPr>
                <w:noProof/>
              </w:rPr>
            </w:pPr>
          </w:p>
        </w:tc>
      </w:tr>
      <w:tr w:rsidR="00CD68FF" w:rsidRPr="000D351C" w14:paraId="40305221" w14:textId="77777777" w:rsidTr="009B0F5F">
        <w:trPr>
          <w:gridAfter w:val="1"/>
          <w:wAfter w:w="207" w:type="dxa"/>
          <w:jc w:val="center"/>
          <w:trPrChange w:id="48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8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771DD8A0"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48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F0C6CC8" w14:textId="77777777" w:rsidR="00CD68FF" w:rsidRPr="000D351C" w:rsidRDefault="00CD68FF" w:rsidP="00CD68FF">
            <w:pPr>
              <w:pStyle w:val="MsgTableBody"/>
              <w:rPr>
                <w:noProof/>
              </w:rPr>
            </w:pPr>
            <w:r w:rsidRPr="000D351C">
              <w:rPr>
                <w:noProof/>
              </w:rPr>
              <w:t>--- RESOURCES begin</w:t>
            </w:r>
          </w:p>
        </w:tc>
        <w:tc>
          <w:tcPr>
            <w:tcW w:w="856" w:type="dxa"/>
            <w:gridSpan w:val="2"/>
            <w:tcBorders>
              <w:top w:val="dotted" w:sz="4" w:space="0" w:color="auto"/>
              <w:left w:val="nil"/>
              <w:bottom w:val="dotted" w:sz="4" w:space="0" w:color="auto"/>
              <w:right w:val="nil"/>
            </w:tcBorders>
            <w:shd w:val="clear" w:color="auto" w:fill="FFFFFF"/>
            <w:tcPrChange w:id="48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AB61BD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8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75698CA" w14:textId="77777777" w:rsidR="00CD68FF" w:rsidRPr="000D351C" w:rsidRDefault="00CD68FF" w:rsidP="00CD68FF">
            <w:pPr>
              <w:pStyle w:val="MsgTableBody"/>
              <w:jc w:val="center"/>
              <w:rPr>
                <w:noProof/>
              </w:rPr>
            </w:pPr>
          </w:p>
        </w:tc>
      </w:tr>
      <w:tr w:rsidR="00CD68FF" w:rsidRPr="000D351C" w14:paraId="50BECB23" w14:textId="77777777" w:rsidTr="009B0F5F">
        <w:trPr>
          <w:gridAfter w:val="1"/>
          <w:wAfter w:w="207" w:type="dxa"/>
          <w:jc w:val="center"/>
          <w:trPrChange w:id="48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8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CB802D"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"RGS" </w:instrText>
            </w:r>
            <w:r w:rsidR="00E01FB0">
              <w:fldChar w:fldCharType="separate"/>
            </w:r>
            <w:r w:rsidRPr="000D351C">
              <w:rPr>
                <w:rStyle w:val="Hyperlink"/>
                <w:noProof/>
              </w:rPr>
              <w:t>RGS</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49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200FD10" w14:textId="77777777" w:rsidR="00CD68FF" w:rsidRPr="000D351C" w:rsidRDefault="00CD68FF" w:rsidP="00CD68FF">
            <w:pPr>
              <w:pStyle w:val="MsgTableBody"/>
              <w:rPr>
                <w:noProof/>
              </w:rPr>
            </w:pPr>
            <w:r w:rsidRPr="000D351C">
              <w:rPr>
                <w:noProof/>
              </w:rPr>
              <w:t>Resource Group Segment</w:t>
            </w:r>
          </w:p>
        </w:tc>
        <w:tc>
          <w:tcPr>
            <w:tcW w:w="856" w:type="dxa"/>
            <w:gridSpan w:val="2"/>
            <w:tcBorders>
              <w:top w:val="dotted" w:sz="4" w:space="0" w:color="auto"/>
              <w:left w:val="nil"/>
              <w:bottom w:val="dotted" w:sz="4" w:space="0" w:color="auto"/>
              <w:right w:val="nil"/>
            </w:tcBorders>
            <w:shd w:val="clear" w:color="auto" w:fill="FFFFFF"/>
            <w:tcPrChange w:id="49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AF929E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9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3CA3E25" w14:textId="77777777" w:rsidR="00CD68FF" w:rsidRPr="000D351C" w:rsidRDefault="00CD68FF" w:rsidP="00CD68FF">
            <w:pPr>
              <w:pStyle w:val="MsgTableBody"/>
              <w:jc w:val="center"/>
              <w:rPr>
                <w:noProof/>
              </w:rPr>
            </w:pPr>
            <w:r w:rsidRPr="000D351C">
              <w:rPr>
                <w:noProof/>
              </w:rPr>
              <w:t>10</w:t>
            </w:r>
          </w:p>
        </w:tc>
      </w:tr>
      <w:tr w:rsidR="00CD68FF" w:rsidRPr="000D351C" w14:paraId="327687CD" w14:textId="77777777" w:rsidTr="009B0F5F">
        <w:trPr>
          <w:gridAfter w:val="1"/>
          <w:wAfter w:w="207" w:type="dxa"/>
          <w:jc w:val="center"/>
          <w:trPrChange w:id="49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9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4283D24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49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5627FD4F" w14:textId="77777777" w:rsidR="00CD68FF" w:rsidRPr="000D351C" w:rsidRDefault="00CD68FF" w:rsidP="00CD68FF">
            <w:pPr>
              <w:pStyle w:val="MsgTableBody"/>
              <w:rPr>
                <w:noProof/>
              </w:rPr>
            </w:pPr>
            <w:r w:rsidRPr="000D351C">
              <w:rPr>
                <w:noProof/>
              </w:rPr>
              <w:t>--- SERVICE begin</w:t>
            </w:r>
          </w:p>
        </w:tc>
        <w:tc>
          <w:tcPr>
            <w:tcW w:w="856" w:type="dxa"/>
            <w:gridSpan w:val="2"/>
            <w:tcBorders>
              <w:top w:val="dotted" w:sz="4" w:space="0" w:color="auto"/>
              <w:left w:val="nil"/>
              <w:bottom w:val="dotted" w:sz="4" w:space="0" w:color="auto"/>
              <w:right w:val="nil"/>
            </w:tcBorders>
            <w:shd w:val="clear" w:color="auto" w:fill="FFFFFF"/>
            <w:tcPrChange w:id="49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72DAD05"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49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0E53732F" w14:textId="77777777" w:rsidR="00CD68FF" w:rsidRPr="000D351C" w:rsidRDefault="00CD68FF" w:rsidP="00CD68FF">
            <w:pPr>
              <w:pStyle w:val="MsgTableBody"/>
              <w:jc w:val="center"/>
              <w:rPr>
                <w:noProof/>
              </w:rPr>
            </w:pPr>
          </w:p>
        </w:tc>
      </w:tr>
      <w:tr w:rsidR="00CD68FF" w:rsidRPr="000D351C" w14:paraId="2DFAFBCF" w14:textId="77777777" w:rsidTr="009B0F5F">
        <w:trPr>
          <w:gridAfter w:val="1"/>
          <w:wAfter w:w="207" w:type="dxa"/>
          <w:jc w:val="center"/>
          <w:trPrChange w:id="49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49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08448005"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"AIS" </w:instrText>
            </w:r>
            <w:r w:rsidR="00E01FB0">
              <w:fldChar w:fldCharType="separate"/>
            </w:r>
            <w:r w:rsidRPr="000D351C">
              <w:rPr>
                <w:rStyle w:val="Hyperlink"/>
                <w:noProof/>
              </w:rPr>
              <w:t>AIS</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0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6EFEA4D" w14:textId="77777777" w:rsidR="00CD68FF" w:rsidRPr="000D351C" w:rsidRDefault="00CD68FF" w:rsidP="00CD68FF">
            <w:pPr>
              <w:pStyle w:val="MsgTableBody"/>
              <w:rPr>
                <w:noProof/>
              </w:rPr>
            </w:pPr>
            <w:r w:rsidRPr="000D351C">
              <w:rPr>
                <w:noProof/>
              </w:rPr>
              <w:t>Appointment Information - Service</w:t>
            </w:r>
          </w:p>
        </w:tc>
        <w:tc>
          <w:tcPr>
            <w:tcW w:w="856" w:type="dxa"/>
            <w:gridSpan w:val="2"/>
            <w:tcBorders>
              <w:top w:val="dotted" w:sz="4" w:space="0" w:color="auto"/>
              <w:left w:val="nil"/>
              <w:bottom w:val="dotted" w:sz="4" w:space="0" w:color="auto"/>
              <w:right w:val="nil"/>
            </w:tcBorders>
            <w:shd w:val="clear" w:color="auto" w:fill="FFFFFF"/>
            <w:tcPrChange w:id="50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CFC656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0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9CC4EE1" w14:textId="77777777" w:rsidR="00CD68FF" w:rsidRPr="000D351C" w:rsidRDefault="00CD68FF" w:rsidP="00CD68FF">
            <w:pPr>
              <w:pStyle w:val="MsgTableBody"/>
              <w:jc w:val="center"/>
              <w:rPr>
                <w:noProof/>
              </w:rPr>
            </w:pPr>
            <w:r w:rsidRPr="000D351C">
              <w:rPr>
                <w:noProof/>
              </w:rPr>
              <w:t>10</w:t>
            </w:r>
          </w:p>
        </w:tc>
      </w:tr>
      <w:tr w:rsidR="00CD68FF" w:rsidRPr="000D351C" w14:paraId="0DC87148" w14:textId="77777777" w:rsidTr="009B0F5F">
        <w:trPr>
          <w:gridAfter w:val="1"/>
          <w:wAfter w:w="207" w:type="dxa"/>
          <w:jc w:val="center"/>
          <w:trPrChange w:id="50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0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09B0799"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0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267F326E" w14:textId="77777777" w:rsidR="00CD68FF" w:rsidRPr="000D351C" w:rsidRDefault="00CD68FF" w:rsidP="00CD68FF">
            <w:pPr>
              <w:pStyle w:val="MsgTableBody"/>
              <w:rPr>
                <w:noProof/>
              </w:rPr>
            </w:pPr>
            <w:r w:rsidRPr="000D351C">
              <w:rPr>
                <w:noProof/>
              </w:rPr>
              <w:t>Notes and Comments for the RGS</w:t>
            </w:r>
          </w:p>
        </w:tc>
        <w:tc>
          <w:tcPr>
            <w:tcW w:w="856" w:type="dxa"/>
            <w:gridSpan w:val="2"/>
            <w:tcBorders>
              <w:top w:val="dotted" w:sz="4" w:space="0" w:color="auto"/>
              <w:left w:val="nil"/>
              <w:bottom w:val="dotted" w:sz="4" w:space="0" w:color="auto"/>
              <w:right w:val="nil"/>
            </w:tcBorders>
            <w:shd w:val="clear" w:color="auto" w:fill="FFFFFF"/>
            <w:tcPrChange w:id="50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8BE6220"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0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AC7605C" w14:textId="77777777" w:rsidR="00CD68FF" w:rsidRPr="000D351C" w:rsidRDefault="00CD68FF" w:rsidP="00CD68FF">
            <w:pPr>
              <w:pStyle w:val="MsgTableBody"/>
              <w:jc w:val="center"/>
              <w:rPr>
                <w:noProof/>
              </w:rPr>
            </w:pPr>
            <w:r w:rsidRPr="000D351C">
              <w:rPr>
                <w:noProof/>
              </w:rPr>
              <w:t>2</w:t>
            </w:r>
          </w:p>
        </w:tc>
      </w:tr>
      <w:tr w:rsidR="00CD68FF" w:rsidRPr="000D351C" w14:paraId="3B0DF490" w14:textId="77777777" w:rsidTr="009B0F5F">
        <w:trPr>
          <w:gridAfter w:val="1"/>
          <w:wAfter w:w="207" w:type="dxa"/>
          <w:jc w:val="center"/>
          <w:trPrChange w:id="50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0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DAE920C"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1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D25CDB9" w14:textId="77777777" w:rsidR="00CD68FF" w:rsidRPr="000D351C" w:rsidRDefault="00CD68FF" w:rsidP="00CD68FF">
            <w:pPr>
              <w:pStyle w:val="MsgTableBody"/>
              <w:rPr>
                <w:noProof/>
              </w:rPr>
            </w:pPr>
            <w:r w:rsidRPr="000D351C">
              <w:rPr>
                <w:noProof/>
              </w:rPr>
              <w:t>--- SERVICE end</w:t>
            </w:r>
          </w:p>
        </w:tc>
        <w:tc>
          <w:tcPr>
            <w:tcW w:w="856" w:type="dxa"/>
            <w:gridSpan w:val="2"/>
            <w:tcBorders>
              <w:top w:val="dotted" w:sz="4" w:space="0" w:color="auto"/>
              <w:left w:val="nil"/>
              <w:bottom w:val="dotted" w:sz="4" w:space="0" w:color="auto"/>
              <w:right w:val="nil"/>
            </w:tcBorders>
            <w:shd w:val="clear" w:color="auto" w:fill="FFFFFF"/>
            <w:tcPrChange w:id="51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E51F33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1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8ED84D7" w14:textId="77777777" w:rsidR="00CD68FF" w:rsidRPr="000D351C" w:rsidRDefault="00CD68FF" w:rsidP="00CD68FF">
            <w:pPr>
              <w:pStyle w:val="MsgTableBody"/>
              <w:jc w:val="center"/>
              <w:rPr>
                <w:noProof/>
              </w:rPr>
            </w:pPr>
          </w:p>
        </w:tc>
      </w:tr>
      <w:tr w:rsidR="00CD68FF" w:rsidRPr="000D351C" w14:paraId="35848BC0" w14:textId="77777777" w:rsidTr="009B0F5F">
        <w:trPr>
          <w:gridAfter w:val="1"/>
          <w:wAfter w:w="207" w:type="dxa"/>
          <w:jc w:val="center"/>
          <w:trPrChange w:id="51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1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216C0497"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1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7F8EB3F" w14:textId="77777777" w:rsidR="00CD68FF" w:rsidRPr="000D351C" w:rsidRDefault="00CD68FF" w:rsidP="00CD68FF">
            <w:pPr>
              <w:pStyle w:val="MsgTableBody"/>
              <w:rPr>
                <w:noProof/>
              </w:rPr>
            </w:pPr>
            <w:r w:rsidRPr="000D351C">
              <w:rPr>
                <w:noProof/>
              </w:rPr>
              <w:t>--- GENERAL_RESOURCE begin</w:t>
            </w:r>
          </w:p>
        </w:tc>
        <w:tc>
          <w:tcPr>
            <w:tcW w:w="856" w:type="dxa"/>
            <w:gridSpan w:val="2"/>
            <w:tcBorders>
              <w:top w:val="dotted" w:sz="4" w:space="0" w:color="auto"/>
              <w:left w:val="nil"/>
              <w:bottom w:val="dotted" w:sz="4" w:space="0" w:color="auto"/>
              <w:right w:val="nil"/>
            </w:tcBorders>
            <w:shd w:val="clear" w:color="auto" w:fill="FFFFFF"/>
            <w:tcPrChange w:id="51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365BA4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1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0A859A9" w14:textId="77777777" w:rsidR="00CD68FF" w:rsidRPr="000D351C" w:rsidRDefault="00CD68FF" w:rsidP="00CD68FF">
            <w:pPr>
              <w:pStyle w:val="MsgTableBody"/>
              <w:jc w:val="center"/>
              <w:rPr>
                <w:noProof/>
              </w:rPr>
            </w:pPr>
          </w:p>
        </w:tc>
      </w:tr>
      <w:tr w:rsidR="00CD68FF" w:rsidRPr="000D351C" w14:paraId="642FC7AB" w14:textId="77777777" w:rsidTr="009B0F5F">
        <w:trPr>
          <w:gridAfter w:val="1"/>
          <w:wAfter w:w="207" w:type="dxa"/>
          <w:jc w:val="center"/>
          <w:trPrChange w:id="51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1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8F2190C"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"AIG" </w:instrText>
            </w:r>
            <w:r w:rsidR="00E01FB0">
              <w:fldChar w:fldCharType="separate"/>
            </w:r>
            <w:r w:rsidRPr="000D351C">
              <w:rPr>
                <w:rStyle w:val="Hyperlink"/>
                <w:noProof/>
              </w:rPr>
              <w:t>AIG</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2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AB7A219" w14:textId="77777777" w:rsidR="00CD68FF" w:rsidRPr="000D351C" w:rsidRDefault="00CD68FF" w:rsidP="00CD68FF">
            <w:pPr>
              <w:pStyle w:val="MsgTableBody"/>
              <w:rPr>
                <w:noProof/>
              </w:rPr>
            </w:pPr>
            <w:r w:rsidRPr="000D351C">
              <w:rPr>
                <w:noProof/>
              </w:rPr>
              <w:t>Appointment Information - General Resource</w:t>
            </w:r>
          </w:p>
        </w:tc>
        <w:tc>
          <w:tcPr>
            <w:tcW w:w="856" w:type="dxa"/>
            <w:gridSpan w:val="2"/>
            <w:tcBorders>
              <w:top w:val="dotted" w:sz="4" w:space="0" w:color="auto"/>
              <w:left w:val="nil"/>
              <w:bottom w:val="dotted" w:sz="4" w:space="0" w:color="auto"/>
              <w:right w:val="nil"/>
            </w:tcBorders>
            <w:shd w:val="clear" w:color="auto" w:fill="FFFFFF"/>
            <w:tcPrChange w:id="52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1D2708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2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1339D8B" w14:textId="77777777" w:rsidR="00CD68FF" w:rsidRPr="000D351C" w:rsidRDefault="00CD68FF" w:rsidP="00CD68FF">
            <w:pPr>
              <w:pStyle w:val="MsgTableBody"/>
              <w:jc w:val="center"/>
              <w:rPr>
                <w:noProof/>
              </w:rPr>
            </w:pPr>
            <w:r w:rsidRPr="000D351C">
              <w:rPr>
                <w:noProof/>
              </w:rPr>
              <w:t>10</w:t>
            </w:r>
          </w:p>
        </w:tc>
      </w:tr>
      <w:tr w:rsidR="00CD68FF" w:rsidRPr="000D351C" w14:paraId="4855A8BF" w14:textId="77777777" w:rsidTr="009B0F5F">
        <w:trPr>
          <w:gridAfter w:val="1"/>
          <w:wAfter w:w="207" w:type="dxa"/>
          <w:jc w:val="center"/>
          <w:trPrChange w:id="52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2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80BD3CC"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2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18C9096F" w14:textId="77777777" w:rsidR="00CD68FF" w:rsidRPr="000D351C" w:rsidRDefault="00CD68FF" w:rsidP="00CD68FF">
            <w:pPr>
              <w:pStyle w:val="MsgTableBody"/>
              <w:rPr>
                <w:noProof/>
              </w:rPr>
            </w:pPr>
            <w:r w:rsidRPr="000D351C">
              <w:rPr>
                <w:noProof/>
              </w:rPr>
              <w:t>Notes and Comments for the AIG</w:t>
            </w:r>
          </w:p>
        </w:tc>
        <w:tc>
          <w:tcPr>
            <w:tcW w:w="856" w:type="dxa"/>
            <w:gridSpan w:val="2"/>
            <w:tcBorders>
              <w:top w:val="dotted" w:sz="4" w:space="0" w:color="auto"/>
              <w:left w:val="nil"/>
              <w:bottom w:val="dotted" w:sz="4" w:space="0" w:color="auto"/>
              <w:right w:val="nil"/>
            </w:tcBorders>
            <w:shd w:val="clear" w:color="auto" w:fill="FFFFFF"/>
            <w:tcPrChange w:id="52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737BB6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2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6C104C8D" w14:textId="77777777" w:rsidR="00CD68FF" w:rsidRPr="000D351C" w:rsidRDefault="00CD68FF" w:rsidP="00CD68FF">
            <w:pPr>
              <w:pStyle w:val="MsgTableBody"/>
              <w:jc w:val="center"/>
              <w:rPr>
                <w:noProof/>
              </w:rPr>
            </w:pPr>
            <w:r w:rsidRPr="000D351C">
              <w:rPr>
                <w:noProof/>
              </w:rPr>
              <w:t>2</w:t>
            </w:r>
          </w:p>
        </w:tc>
      </w:tr>
      <w:tr w:rsidR="00CD68FF" w:rsidRPr="000D351C" w14:paraId="3151F3FA" w14:textId="77777777" w:rsidTr="009B0F5F">
        <w:trPr>
          <w:gridAfter w:val="1"/>
          <w:wAfter w:w="207" w:type="dxa"/>
          <w:jc w:val="center"/>
          <w:trPrChange w:id="52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2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1937740B" w14:textId="77777777" w:rsidR="00CD68FF" w:rsidRPr="000D351C" w:rsidRDefault="00CD68FF" w:rsidP="00CD68FF">
            <w:pPr>
              <w:pStyle w:val="MsgTableBody"/>
              <w:rPr>
                <w:noProof/>
              </w:rPr>
            </w:pPr>
            <w:r w:rsidRPr="000D351C">
              <w:rPr>
                <w:noProof/>
              </w:rPr>
              <w:lastRenderedPageBreak/>
              <w:t xml:space="preserve">    } ]</w:t>
            </w:r>
          </w:p>
        </w:tc>
        <w:tc>
          <w:tcPr>
            <w:tcW w:w="4266" w:type="dxa"/>
            <w:gridSpan w:val="2"/>
            <w:tcBorders>
              <w:top w:val="dotted" w:sz="4" w:space="0" w:color="auto"/>
              <w:left w:val="nil"/>
              <w:bottom w:val="dotted" w:sz="4" w:space="0" w:color="auto"/>
              <w:right w:val="nil"/>
            </w:tcBorders>
            <w:shd w:val="clear" w:color="auto" w:fill="FFFFFF"/>
            <w:tcPrChange w:id="53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F6B7680" w14:textId="77777777" w:rsidR="00CD68FF" w:rsidRPr="000D351C" w:rsidRDefault="00CD68FF" w:rsidP="00CD68FF">
            <w:pPr>
              <w:pStyle w:val="MsgTableBody"/>
              <w:rPr>
                <w:noProof/>
              </w:rPr>
            </w:pPr>
            <w:r>
              <w:rPr>
                <w:noProof/>
              </w:rPr>
              <w:t>--- GENERAL_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Change w:id="53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8AE08A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3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78EEE1F" w14:textId="77777777" w:rsidR="00CD68FF" w:rsidRPr="000D351C" w:rsidRDefault="00CD68FF" w:rsidP="00CD68FF">
            <w:pPr>
              <w:pStyle w:val="MsgTableBody"/>
              <w:jc w:val="center"/>
              <w:rPr>
                <w:noProof/>
              </w:rPr>
            </w:pPr>
          </w:p>
        </w:tc>
      </w:tr>
      <w:tr w:rsidR="00CD68FF" w:rsidRPr="000D351C" w14:paraId="29EBEA5A" w14:textId="77777777" w:rsidTr="009B0F5F">
        <w:trPr>
          <w:gridAfter w:val="1"/>
          <w:wAfter w:w="207" w:type="dxa"/>
          <w:jc w:val="center"/>
          <w:trPrChange w:id="53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3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0099A0F"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3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B67FBED" w14:textId="77777777" w:rsidR="00CD68FF" w:rsidRPr="000D351C" w:rsidRDefault="00CD68FF" w:rsidP="00CD68FF">
            <w:pPr>
              <w:pStyle w:val="MsgTableBody"/>
              <w:rPr>
                <w:noProof/>
              </w:rPr>
            </w:pPr>
            <w:r w:rsidRPr="000D351C">
              <w:rPr>
                <w:noProof/>
              </w:rPr>
              <w:t>--- LOCATION</w:t>
            </w:r>
            <w:r>
              <w:rPr>
                <w:noProof/>
              </w:rPr>
              <w:t>_</w:t>
            </w:r>
            <w:r w:rsidRPr="000D351C">
              <w:rPr>
                <w:noProof/>
              </w:rPr>
              <w:t>RESOURCE begin</w:t>
            </w:r>
          </w:p>
        </w:tc>
        <w:tc>
          <w:tcPr>
            <w:tcW w:w="856" w:type="dxa"/>
            <w:gridSpan w:val="2"/>
            <w:tcBorders>
              <w:top w:val="dotted" w:sz="4" w:space="0" w:color="auto"/>
              <w:left w:val="nil"/>
              <w:bottom w:val="dotted" w:sz="4" w:space="0" w:color="auto"/>
              <w:right w:val="nil"/>
            </w:tcBorders>
            <w:shd w:val="clear" w:color="auto" w:fill="FFFFFF"/>
            <w:tcPrChange w:id="53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F38A211"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3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AAE4078" w14:textId="77777777" w:rsidR="00CD68FF" w:rsidRPr="000D351C" w:rsidRDefault="00CD68FF" w:rsidP="00CD68FF">
            <w:pPr>
              <w:pStyle w:val="MsgTableBody"/>
              <w:jc w:val="center"/>
              <w:rPr>
                <w:noProof/>
              </w:rPr>
            </w:pPr>
          </w:p>
        </w:tc>
      </w:tr>
      <w:tr w:rsidR="00CD68FF" w:rsidRPr="000D351C" w14:paraId="2F6B0990" w14:textId="77777777" w:rsidTr="009B0F5F">
        <w:trPr>
          <w:gridAfter w:val="1"/>
          <w:wAfter w:w="207" w:type="dxa"/>
          <w:jc w:val="center"/>
          <w:trPrChange w:id="53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3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A8A3F5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"AIL" </w:instrText>
            </w:r>
            <w:r w:rsidR="00E01FB0">
              <w:fldChar w:fldCharType="separate"/>
            </w:r>
            <w:r w:rsidRPr="000D351C">
              <w:rPr>
                <w:rStyle w:val="Hyperlink"/>
                <w:noProof/>
              </w:rPr>
              <w:t>AIL</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4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4AD7CE6" w14:textId="77777777" w:rsidR="00CD68FF" w:rsidRPr="000D351C" w:rsidRDefault="00CD68FF" w:rsidP="00CD68FF">
            <w:pPr>
              <w:pStyle w:val="MsgTableBody"/>
              <w:rPr>
                <w:noProof/>
              </w:rPr>
            </w:pPr>
            <w:r w:rsidRPr="000D351C">
              <w:rPr>
                <w:noProof/>
              </w:rPr>
              <w:t>Appointment Information - Location Resource</w:t>
            </w:r>
          </w:p>
        </w:tc>
        <w:tc>
          <w:tcPr>
            <w:tcW w:w="856" w:type="dxa"/>
            <w:gridSpan w:val="2"/>
            <w:tcBorders>
              <w:top w:val="dotted" w:sz="4" w:space="0" w:color="auto"/>
              <w:left w:val="nil"/>
              <w:bottom w:val="dotted" w:sz="4" w:space="0" w:color="auto"/>
              <w:right w:val="nil"/>
            </w:tcBorders>
            <w:shd w:val="clear" w:color="auto" w:fill="FFFFFF"/>
            <w:tcPrChange w:id="54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E9D3A2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4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40CDBA26" w14:textId="77777777" w:rsidR="00CD68FF" w:rsidRPr="000D351C" w:rsidRDefault="00CD68FF" w:rsidP="00CD68FF">
            <w:pPr>
              <w:pStyle w:val="MsgTableBody"/>
              <w:jc w:val="center"/>
              <w:rPr>
                <w:noProof/>
              </w:rPr>
            </w:pPr>
            <w:r w:rsidRPr="000D351C">
              <w:rPr>
                <w:noProof/>
              </w:rPr>
              <w:t>10</w:t>
            </w:r>
          </w:p>
        </w:tc>
      </w:tr>
      <w:tr w:rsidR="00CD68FF" w:rsidRPr="000D351C" w14:paraId="2D6387D5" w14:textId="77777777" w:rsidTr="009B0F5F">
        <w:trPr>
          <w:gridAfter w:val="1"/>
          <w:wAfter w:w="207" w:type="dxa"/>
          <w:jc w:val="center"/>
          <w:trPrChange w:id="54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4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85AB746"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4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B35C9BB" w14:textId="77777777" w:rsidR="00CD68FF" w:rsidRPr="000D351C" w:rsidRDefault="00CD68FF" w:rsidP="00CD68FF">
            <w:pPr>
              <w:pStyle w:val="MsgTableBody"/>
              <w:rPr>
                <w:noProof/>
              </w:rPr>
            </w:pPr>
            <w:r w:rsidRPr="000D351C">
              <w:rPr>
                <w:noProof/>
              </w:rPr>
              <w:t>Notes and Comments for the AIL</w:t>
            </w:r>
          </w:p>
        </w:tc>
        <w:tc>
          <w:tcPr>
            <w:tcW w:w="856" w:type="dxa"/>
            <w:gridSpan w:val="2"/>
            <w:tcBorders>
              <w:top w:val="dotted" w:sz="4" w:space="0" w:color="auto"/>
              <w:left w:val="nil"/>
              <w:bottom w:val="dotted" w:sz="4" w:space="0" w:color="auto"/>
              <w:right w:val="nil"/>
            </w:tcBorders>
            <w:shd w:val="clear" w:color="auto" w:fill="FFFFFF"/>
            <w:tcPrChange w:id="54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2988C17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4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7E736E83" w14:textId="77777777" w:rsidR="00CD68FF" w:rsidRPr="000D351C" w:rsidRDefault="00CD68FF" w:rsidP="00CD68FF">
            <w:pPr>
              <w:pStyle w:val="MsgTableBody"/>
              <w:jc w:val="center"/>
              <w:rPr>
                <w:noProof/>
              </w:rPr>
            </w:pPr>
            <w:r w:rsidRPr="000D351C">
              <w:rPr>
                <w:noProof/>
              </w:rPr>
              <w:t>2</w:t>
            </w:r>
          </w:p>
        </w:tc>
      </w:tr>
      <w:tr w:rsidR="00CD68FF" w:rsidRPr="000D351C" w14:paraId="0D31737A" w14:textId="77777777" w:rsidTr="009B0F5F">
        <w:trPr>
          <w:gridAfter w:val="1"/>
          <w:wAfter w:w="207" w:type="dxa"/>
          <w:jc w:val="center"/>
          <w:trPrChange w:id="54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4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E5ED41D"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5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76FC3F4A" w14:textId="77777777" w:rsidR="00CD68FF" w:rsidRPr="000D351C" w:rsidRDefault="00CD68FF" w:rsidP="00CD68FF">
            <w:pPr>
              <w:pStyle w:val="MsgTableBody"/>
              <w:rPr>
                <w:noProof/>
              </w:rPr>
            </w:pPr>
            <w:r w:rsidRPr="000D351C">
              <w:rPr>
                <w:noProof/>
              </w:rPr>
              <w:t>--- LOCATION</w:t>
            </w:r>
            <w:r>
              <w:rPr>
                <w:noProof/>
              </w:rPr>
              <w:t>_</w:t>
            </w:r>
            <w:r w:rsidRPr="000D351C">
              <w:rPr>
                <w:noProof/>
              </w:rPr>
              <w:t>RESOURCE end</w:t>
            </w:r>
          </w:p>
        </w:tc>
        <w:tc>
          <w:tcPr>
            <w:tcW w:w="856" w:type="dxa"/>
            <w:gridSpan w:val="2"/>
            <w:tcBorders>
              <w:top w:val="dotted" w:sz="4" w:space="0" w:color="auto"/>
              <w:left w:val="nil"/>
              <w:bottom w:val="dotted" w:sz="4" w:space="0" w:color="auto"/>
              <w:right w:val="nil"/>
            </w:tcBorders>
            <w:shd w:val="clear" w:color="auto" w:fill="FFFFFF"/>
            <w:tcPrChange w:id="55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4614E328"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5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A5B5750" w14:textId="77777777" w:rsidR="00CD68FF" w:rsidRPr="000D351C" w:rsidRDefault="00CD68FF" w:rsidP="00CD68FF">
            <w:pPr>
              <w:pStyle w:val="MsgTableBody"/>
              <w:jc w:val="center"/>
              <w:rPr>
                <w:noProof/>
              </w:rPr>
            </w:pPr>
          </w:p>
        </w:tc>
      </w:tr>
      <w:tr w:rsidR="00CD68FF" w:rsidRPr="000D351C" w14:paraId="662D88E5" w14:textId="77777777" w:rsidTr="009B0F5F">
        <w:trPr>
          <w:gridAfter w:val="1"/>
          <w:wAfter w:w="207" w:type="dxa"/>
          <w:jc w:val="center"/>
          <w:trPrChange w:id="55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5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D27D9E0"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5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3CDE35F3" w14:textId="77777777" w:rsidR="00CD68FF" w:rsidRPr="000D351C" w:rsidRDefault="00CD68FF" w:rsidP="00CD68FF">
            <w:pPr>
              <w:pStyle w:val="MsgTableBody"/>
              <w:rPr>
                <w:noProof/>
              </w:rPr>
            </w:pPr>
            <w:r w:rsidRPr="000D351C">
              <w:rPr>
                <w:noProof/>
              </w:rPr>
              <w:t>--- PERSONNEL_RESOURCE begin</w:t>
            </w:r>
          </w:p>
        </w:tc>
        <w:tc>
          <w:tcPr>
            <w:tcW w:w="856" w:type="dxa"/>
            <w:gridSpan w:val="2"/>
            <w:tcBorders>
              <w:top w:val="dotted" w:sz="4" w:space="0" w:color="auto"/>
              <w:left w:val="nil"/>
              <w:bottom w:val="dotted" w:sz="4" w:space="0" w:color="auto"/>
              <w:right w:val="nil"/>
            </w:tcBorders>
            <w:shd w:val="clear" w:color="auto" w:fill="FFFFFF"/>
            <w:tcPrChange w:id="55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33C8815F"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5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E17E80A" w14:textId="77777777" w:rsidR="00CD68FF" w:rsidRPr="000D351C" w:rsidRDefault="00CD68FF" w:rsidP="00CD68FF">
            <w:pPr>
              <w:pStyle w:val="MsgTableBody"/>
              <w:jc w:val="center"/>
              <w:rPr>
                <w:noProof/>
              </w:rPr>
            </w:pPr>
          </w:p>
        </w:tc>
      </w:tr>
      <w:tr w:rsidR="00CD68FF" w:rsidRPr="000D351C" w14:paraId="1CADFE9B" w14:textId="77777777" w:rsidTr="009B0F5F">
        <w:trPr>
          <w:gridAfter w:val="1"/>
          <w:wAfter w:w="207" w:type="dxa"/>
          <w:jc w:val="center"/>
          <w:trPrChange w:id="55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5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7BE99B0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"AIP" </w:instrText>
            </w:r>
            <w:r w:rsidR="00E01FB0">
              <w:fldChar w:fldCharType="separate"/>
            </w:r>
            <w:r w:rsidRPr="000D351C">
              <w:rPr>
                <w:rStyle w:val="Hyperlink"/>
                <w:noProof/>
              </w:rPr>
              <w:t>AIP</w:t>
            </w:r>
            <w:r w:rsidR="00E01FB0">
              <w:rPr>
                <w:rStyle w:val="Hyperlink"/>
                <w:noProof/>
              </w:rPr>
              <w:fldChar w:fldCharType="end"/>
            </w:r>
          </w:p>
        </w:tc>
        <w:tc>
          <w:tcPr>
            <w:tcW w:w="4266" w:type="dxa"/>
            <w:gridSpan w:val="2"/>
            <w:tcBorders>
              <w:top w:val="dotted" w:sz="4" w:space="0" w:color="auto"/>
              <w:left w:val="nil"/>
              <w:bottom w:val="dotted" w:sz="4" w:space="0" w:color="auto"/>
              <w:right w:val="nil"/>
            </w:tcBorders>
            <w:shd w:val="clear" w:color="auto" w:fill="FFFFFF"/>
            <w:tcPrChange w:id="56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BEDFDBD" w14:textId="77777777" w:rsidR="00CD68FF" w:rsidRPr="000D351C" w:rsidRDefault="00CD68FF" w:rsidP="00CD68FF">
            <w:pPr>
              <w:pStyle w:val="MsgTableBody"/>
              <w:rPr>
                <w:noProof/>
              </w:rPr>
            </w:pPr>
            <w:r w:rsidRPr="000D351C">
              <w:rPr>
                <w:noProof/>
              </w:rPr>
              <w:t>Appointment Information - Personnel Resource</w:t>
            </w:r>
          </w:p>
        </w:tc>
        <w:tc>
          <w:tcPr>
            <w:tcW w:w="856" w:type="dxa"/>
            <w:gridSpan w:val="2"/>
            <w:tcBorders>
              <w:top w:val="dotted" w:sz="4" w:space="0" w:color="auto"/>
              <w:left w:val="nil"/>
              <w:bottom w:val="dotted" w:sz="4" w:space="0" w:color="auto"/>
              <w:right w:val="nil"/>
            </w:tcBorders>
            <w:shd w:val="clear" w:color="auto" w:fill="FFFFFF"/>
            <w:tcPrChange w:id="56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42C2889"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6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D1BC053" w14:textId="77777777" w:rsidR="00CD68FF" w:rsidRPr="000D351C" w:rsidRDefault="00CD68FF" w:rsidP="00CD68FF">
            <w:pPr>
              <w:pStyle w:val="MsgTableBody"/>
              <w:jc w:val="center"/>
              <w:rPr>
                <w:noProof/>
              </w:rPr>
            </w:pPr>
            <w:r w:rsidRPr="000D351C">
              <w:rPr>
                <w:noProof/>
              </w:rPr>
              <w:t>10</w:t>
            </w:r>
          </w:p>
        </w:tc>
      </w:tr>
      <w:tr w:rsidR="00CD68FF" w:rsidRPr="000D351C" w14:paraId="05BE0361" w14:textId="77777777" w:rsidTr="009B0F5F">
        <w:trPr>
          <w:gridAfter w:val="1"/>
          <w:wAfter w:w="207" w:type="dxa"/>
          <w:jc w:val="center"/>
          <w:trPrChange w:id="56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6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5A0D3A9A" w14:textId="77777777" w:rsidR="00CD68FF" w:rsidRPr="000D351C" w:rsidRDefault="00CD68FF" w:rsidP="00CD68FF">
            <w:pPr>
              <w:pStyle w:val="MsgTableBody"/>
              <w:rPr>
                <w:noProof/>
              </w:rPr>
            </w:pPr>
            <w:r w:rsidRPr="000D351C">
              <w:rPr>
                <w:noProof/>
              </w:rPr>
              <w:t xml:space="preserve">        [ { NTE } ]</w:t>
            </w:r>
          </w:p>
        </w:tc>
        <w:tc>
          <w:tcPr>
            <w:tcW w:w="4266" w:type="dxa"/>
            <w:gridSpan w:val="2"/>
            <w:tcBorders>
              <w:top w:val="dotted" w:sz="4" w:space="0" w:color="auto"/>
              <w:left w:val="nil"/>
              <w:bottom w:val="dotted" w:sz="4" w:space="0" w:color="auto"/>
              <w:right w:val="nil"/>
            </w:tcBorders>
            <w:shd w:val="clear" w:color="auto" w:fill="FFFFFF"/>
            <w:tcPrChange w:id="56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88E0BEC" w14:textId="77777777" w:rsidR="00CD68FF" w:rsidRPr="000D351C" w:rsidRDefault="00CD68FF" w:rsidP="00CD68FF">
            <w:pPr>
              <w:pStyle w:val="MsgTableBody"/>
              <w:rPr>
                <w:noProof/>
              </w:rPr>
            </w:pPr>
            <w:r w:rsidRPr="000D351C">
              <w:rPr>
                <w:noProof/>
              </w:rPr>
              <w:t>Notes and Comments for the AIP</w:t>
            </w:r>
          </w:p>
        </w:tc>
        <w:tc>
          <w:tcPr>
            <w:tcW w:w="856" w:type="dxa"/>
            <w:gridSpan w:val="2"/>
            <w:tcBorders>
              <w:top w:val="dotted" w:sz="4" w:space="0" w:color="auto"/>
              <w:left w:val="nil"/>
              <w:bottom w:val="dotted" w:sz="4" w:space="0" w:color="auto"/>
              <w:right w:val="nil"/>
            </w:tcBorders>
            <w:shd w:val="clear" w:color="auto" w:fill="FFFFFF"/>
            <w:tcPrChange w:id="56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0C6C3EBE"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6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2FAFC8FB" w14:textId="77777777" w:rsidR="00CD68FF" w:rsidRPr="000D351C" w:rsidRDefault="00CD68FF" w:rsidP="00CD68FF">
            <w:pPr>
              <w:pStyle w:val="MsgTableBody"/>
              <w:jc w:val="center"/>
              <w:rPr>
                <w:noProof/>
              </w:rPr>
            </w:pPr>
            <w:r w:rsidRPr="000D351C">
              <w:rPr>
                <w:noProof/>
              </w:rPr>
              <w:t>2</w:t>
            </w:r>
          </w:p>
        </w:tc>
      </w:tr>
      <w:tr w:rsidR="00CD68FF" w:rsidRPr="000D351C" w14:paraId="0DD4A516" w14:textId="77777777" w:rsidTr="009B0F5F">
        <w:trPr>
          <w:gridAfter w:val="1"/>
          <w:wAfter w:w="207" w:type="dxa"/>
          <w:jc w:val="center"/>
          <w:trPrChange w:id="568"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69"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65944A92" w14:textId="77777777" w:rsidR="00CD68FF" w:rsidRPr="000D351C" w:rsidRDefault="00CD68FF" w:rsidP="00CD68FF">
            <w:pPr>
              <w:pStyle w:val="MsgTableBody"/>
              <w:rPr>
                <w:noProof/>
              </w:rPr>
            </w:pPr>
            <w:r w:rsidRPr="000D351C">
              <w:rPr>
                <w:noProof/>
              </w:rPr>
              <w:t xml:space="preserve">    } ]</w:t>
            </w:r>
          </w:p>
        </w:tc>
        <w:tc>
          <w:tcPr>
            <w:tcW w:w="4266" w:type="dxa"/>
            <w:gridSpan w:val="2"/>
            <w:tcBorders>
              <w:top w:val="dotted" w:sz="4" w:space="0" w:color="auto"/>
              <w:left w:val="nil"/>
              <w:bottom w:val="dotted" w:sz="4" w:space="0" w:color="auto"/>
              <w:right w:val="nil"/>
            </w:tcBorders>
            <w:shd w:val="clear" w:color="auto" w:fill="FFFFFF"/>
            <w:tcPrChange w:id="570"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04FDB4EF" w14:textId="77777777" w:rsidR="00CD68FF" w:rsidRPr="000D351C" w:rsidRDefault="00CD68FF" w:rsidP="00CD68FF">
            <w:pPr>
              <w:pStyle w:val="MsgTableBody"/>
              <w:rPr>
                <w:noProof/>
              </w:rPr>
            </w:pPr>
            <w:r w:rsidRPr="000D351C">
              <w:rPr>
                <w:noProof/>
              </w:rPr>
              <w:t>--- PERSONNEL_RESOURCE end</w:t>
            </w:r>
          </w:p>
        </w:tc>
        <w:tc>
          <w:tcPr>
            <w:tcW w:w="856" w:type="dxa"/>
            <w:gridSpan w:val="2"/>
            <w:tcBorders>
              <w:top w:val="dotted" w:sz="4" w:space="0" w:color="auto"/>
              <w:left w:val="nil"/>
              <w:bottom w:val="dotted" w:sz="4" w:space="0" w:color="auto"/>
              <w:right w:val="nil"/>
            </w:tcBorders>
            <w:shd w:val="clear" w:color="auto" w:fill="FFFFFF"/>
            <w:tcPrChange w:id="571"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1412EBE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72"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34F09D70" w14:textId="77777777" w:rsidR="00CD68FF" w:rsidRPr="000D351C" w:rsidRDefault="00CD68FF" w:rsidP="00CD68FF">
            <w:pPr>
              <w:pStyle w:val="MsgTableBody"/>
              <w:jc w:val="center"/>
              <w:rPr>
                <w:noProof/>
              </w:rPr>
            </w:pPr>
          </w:p>
        </w:tc>
      </w:tr>
      <w:tr w:rsidR="00CD68FF" w:rsidRPr="000D351C" w14:paraId="639D6B08" w14:textId="77777777" w:rsidTr="009B0F5F">
        <w:trPr>
          <w:gridAfter w:val="1"/>
          <w:wAfter w:w="207" w:type="dxa"/>
          <w:jc w:val="center"/>
          <w:trPrChange w:id="573" w:author="Merrick, Riki | APHL" w:date="2022-07-12T18:09:00Z">
            <w:trPr>
              <w:gridAfter w:val="1"/>
              <w:wAfter w:w="201" w:type="dxa"/>
              <w:jc w:val="center"/>
            </w:trPr>
          </w:trPrChange>
        </w:trPr>
        <w:tc>
          <w:tcPr>
            <w:tcW w:w="2852" w:type="dxa"/>
            <w:gridSpan w:val="2"/>
            <w:tcBorders>
              <w:top w:val="dotted" w:sz="4" w:space="0" w:color="auto"/>
              <w:left w:val="nil"/>
              <w:bottom w:val="dotted" w:sz="4" w:space="0" w:color="auto"/>
              <w:right w:val="nil"/>
            </w:tcBorders>
            <w:shd w:val="clear" w:color="auto" w:fill="FFFFFF"/>
            <w:tcPrChange w:id="574" w:author="Merrick, Riki | APHL" w:date="2022-07-12T18:09:00Z">
              <w:tcPr>
                <w:tcW w:w="2850" w:type="dxa"/>
                <w:gridSpan w:val="2"/>
                <w:tcBorders>
                  <w:top w:val="dotted" w:sz="4" w:space="0" w:color="auto"/>
                  <w:left w:val="nil"/>
                  <w:bottom w:val="dotted" w:sz="4" w:space="0" w:color="auto"/>
                  <w:right w:val="nil"/>
                </w:tcBorders>
                <w:shd w:val="clear" w:color="auto" w:fill="FFFFFF"/>
              </w:tcPr>
            </w:tcPrChange>
          </w:tcPr>
          <w:p w14:paraId="31CDF6D7" w14:textId="77777777" w:rsidR="00CD68FF" w:rsidRPr="000D351C" w:rsidRDefault="00CD68FF" w:rsidP="00CD68FF">
            <w:pPr>
              <w:pStyle w:val="MsgTableBody"/>
              <w:rPr>
                <w:noProof/>
              </w:rPr>
            </w:pPr>
            <w:r w:rsidRPr="000D351C">
              <w:rPr>
                <w:noProof/>
              </w:rPr>
              <w:t xml:space="preserve">  }</w:t>
            </w:r>
          </w:p>
        </w:tc>
        <w:tc>
          <w:tcPr>
            <w:tcW w:w="4266" w:type="dxa"/>
            <w:gridSpan w:val="2"/>
            <w:tcBorders>
              <w:top w:val="dotted" w:sz="4" w:space="0" w:color="auto"/>
              <w:left w:val="nil"/>
              <w:bottom w:val="dotted" w:sz="4" w:space="0" w:color="auto"/>
              <w:right w:val="nil"/>
            </w:tcBorders>
            <w:shd w:val="clear" w:color="auto" w:fill="FFFFFF"/>
            <w:tcPrChange w:id="575" w:author="Merrick, Riki | APHL" w:date="2022-07-12T18:09:00Z">
              <w:tcPr>
                <w:tcW w:w="4268" w:type="dxa"/>
                <w:gridSpan w:val="2"/>
                <w:tcBorders>
                  <w:top w:val="dotted" w:sz="4" w:space="0" w:color="auto"/>
                  <w:left w:val="nil"/>
                  <w:bottom w:val="dotted" w:sz="4" w:space="0" w:color="auto"/>
                  <w:right w:val="nil"/>
                </w:tcBorders>
                <w:shd w:val="clear" w:color="auto" w:fill="FFFFFF"/>
              </w:tcPr>
            </w:tcPrChange>
          </w:tcPr>
          <w:p w14:paraId="45835246" w14:textId="77777777" w:rsidR="00CD68FF" w:rsidRPr="000D351C" w:rsidRDefault="00CD68FF" w:rsidP="00CD68FF">
            <w:pPr>
              <w:pStyle w:val="MsgTableBody"/>
              <w:rPr>
                <w:noProof/>
              </w:rPr>
            </w:pPr>
            <w:r w:rsidRPr="000D351C">
              <w:rPr>
                <w:noProof/>
              </w:rPr>
              <w:t>--- RESOURCE</w:t>
            </w:r>
            <w:r>
              <w:rPr>
                <w:noProof/>
              </w:rPr>
              <w:t>S</w:t>
            </w:r>
            <w:r w:rsidRPr="000D351C">
              <w:rPr>
                <w:noProof/>
              </w:rPr>
              <w:t xml:space="preserve"> end</w:t>
            </w:r>
          </w:p>
        </w:tc>
        <w:tc>
          <w:tcPr>
            <w:tcW w:w="856" w:type="dxa"/>
            <w:gridSpan w:val="2"/>
            <w:tcBorders>
              <w:top w:val="dotted" w:sz="4" w:space="0" w:color="auto"/>
              <w:left w:val="nil"/>
              <w:bottom w:val="dotted" w:sz="4" w:space="0" w:color="auto"/>
              <w:right w:val="nil"/>
            </w:tcBorders>
            <w:shd w:val="clear" w:color="auto" w:fill="FFFFFF"/>
            <w:tcPrChange w:id="576" w:author="Merrick, Riki | APHL" w:date="2022-07-12T18:09:00Z">
              <w:tcPr>
                <w:tcW w:w="856" w:type="dxa"/>
                <w:gridSpan w:val="2"/>
                <w:tcBorders>
                  <w:top w:val="dotted" w:sz="4" w:space="0" w:color="auto"/>
                  <w:left w:val="nil"/>
                  <w:bottom w:val="dotted" w:sz="4" w:space="0" w:color="auto"/>
                  <w:right w:val="nil"/>
                </w:tcBorders>
                <w:shd w:val="clear" w:color="auto" w:fill="FFFFFF"/>
              </w:tcPr>
            </w:tcPrChange>
          </w:tcPr>
          <w:p w14:paraId="59F81BCC"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dotted" w:sz="4" w:space="0" w:color="auto"/>
              <w:right w:val="nil"/>
            </w:tcBorders>
            <w:shd w:val="clear" w:color="auto" w:fill="FFFFFF"/>
            <w:tcPrChange w:id="577" w:author="Merrick, Riki | APHL" w:date="2022-07-12T18:09:00Z">
              <w:tcPr>
                <w:tcW w:w="998" w:type="dxa"/>
                <w:gridSpan w:val="2"/>
                <w:tcBorders>
                  <w:top w:val="dotted" w:sz="4" w:space="0" w:color="auto"/>
                  <w:left w:val="nil"/>
                  <w:bottom w:val="dotted" w:sz="4" w:space="0" w:color="auto"/>
                  <w:right w:val="nil"/>
                </w:tcBorders>
                <w:shd w:val="clear" w:color="auto" w:fill="FFFFFF"/>
              </w:tcPr>
            </w:tcPrChange>
          </w:tcPr>
          <w:p w14:paraId="1E4F4F2E" w14:textId="77777777" w:rsidR="00CD68FF" w:rsidRPr="000D351C" w:rsidRDefault="00CD68FF" w:rsidP="00CD68FF">
            <w:pPr>
              <w:pStyle w:val="MsgTableBody"/>
              <w:jc w:val="center"/>
              <w:rPr>
                <w:noProof/>
              </w:rPr>
            </w:pPr>
          </w:p>
        </w:tc>
      </w:tr>
      <w:tr w:rsidR="00CD68FF" w:rsidRPr="000D351C" w14:paraId="1596E3AF" w14:textId="77777777" w:rsidTr="009B0F5F">
        <w:trPr>
          <w:gridAfter w:val="1"/>
          <w:wAfter w:w="207" w:type="dxa"/>
          <w:jc w:val="center"/>
          <w:trPrChange w:id="578" w:author="Merrick, Riki | APHL" w:date="2022-07-12T18:09:00Z">
            <w:trPr>
              <w:gridAfter w:val="1"/>
              <w:wAfter w:w="201" w:type="dxa"/>
              <w:jc w:val="center"/>
            </w:trPr>
          </w:trPrChange>
        </w:trPr>
        <w:tc>
          <w:tcPr>
            <w:tcW w:w="2852" w:type="dxa"/>
            <w:gridSpan w:val="2"/>
            <w:tcBorders>
              <w:top w:val="dotted" w:sz="4" w:space="0" w:color="auto"/>
              <w:left w:val="nil"/>
              <w:bottom w:val="single" w:sz="2" w:space="0" w:color="auto"/>
              <w:right w:val="nil"/>
            </w:tcBorders>
            <w:shd w:val="clear" w:color="auto" w:fill="FFFFFF"/>
            <w:tcPrChange w:id="579" w:author="Merrick, Riki | APHL" w:date="2022-07-12T18:09:00Z">
              <w:tcPr>
                <w:tcW w:w="2850" w:type="dxa"/>
                <w:gridSpan w:val="2"/>
                <w:tcBorders>
                  <w:top w:val="dotted" w:sz="4" w:space="0" w:color="auto"/>
                  <w:left w:val="nil"/>
                  <w:bottom w:val="single" w:sz="2" w:space="0" w:color="auto"/>
                  <w:right w:val="nil"/>
                </w:tcBorders>
                <w:shd w:val="clear" w:color="auto" w:fill="FFFFFF"/>
              </w:tcPr>
            </w:tcPrChange>
          </w:tcPr>
          <w:p w14:paraId="291FEB26" w14:textId="77777777" w:rsidR="00CD68FF" w:rsidRPr="000D351C" w:rsidRDefault="00CD68FF" w:rsidP="00CD68FF">
            <w:pPr>
              <w:pStyle w:val="MsgTableBody"/>
              <w:rPr>
                <w:noProof/>
              </w:rPr>
            </w:pPr>
            <w:r w:rsidRPr="000D351C">
              <w:rPr>
                <w:noProof/>
              </w:rPr>
              <w:t>]</w:t>
            </w:r>
          </w:p>
        </w:tc>
        <w:tc>
          <w:tcPr>
            <w:tcW w:w="4266" w:type="dxa"/>
            <w:gridSpan w:val="2"/>
            <w:tcBorders>
              <w:top w:val="dotted" w:sz="4" w:space="0" w:color="auto"/>
              <w:left w:val="nil"/>
              <w:bottom w:val="single" w:sz="2" w:space="0" w:color="auto"/>
              <w:right w:val="nil"/>
            </w:tcBorders>
            <w:shd w:val="clear" w:color="auto" w:fill="FFFFFF"/>
            <w:tcPrChange w:id="580" w:author="Merrick, Riki | APHL" w:date="2022-07-12T18:09:00Z">
              <w:tcPr>
                <w:tcW w:w="4268" w:type="dxa"/>
                <w:gridSpan w:val="2"/>
                <w:tcBorders>
                  <w:top w:val="dotted" w:sz="4" w:space="0" w:color="auto"/>
                  <w:left w:val="nil"/>
                  <w:bottom w:val="single" w:sz="2" w:space="0" w:color="auto"/>
                  <w:right w:val="nil"/>
                </w:tcBorders>
                <w:shd w:val="clear" w:color="auto" w:fill="FFFFFF"/>
              </w:tcPr>
            </w:tcPrChange>
          </w:tcPr>
          <w:p w14:paraId="488CD118" w14:textId="77777777" w:rsidR="00CD68FF" w:rsidRPr="000D351C" w:rsidRDefault="00CD68FF" w:rsidP="00CD68FF">
            <w:pPr>
              <w:pStyle w:val="MsgTableBody"/>
              <w:rPr>
                <w:noProof/>
              </w:rPr>
            </w:pPr>
            <w:r w:rsidRPr="000D351C">
              <w:rPr>
                <w:noProof/>
              </w:rPr>
              <w:t>--- SCHEDULE end</w:t>
            </w:r>
          </w:p>
        </w:tc>
        <w:tc>
          <w:tcPr>
            <w:tcW w:w="856" w:type="dxa"/>
            <w:gridSpan w:val="2"/>
            <w:tcBorders>
              <w:top w:val="dotted" w:sz="4" w:space="0" w:color="auto"/>
              <w:left w:val="nil"/>
              <w:bottom w:val="single" w:sz="2" w:space="0" w:color="auto"/>
              <w:right w:val="nil"/>
            </w:tcBorders>
            <w:shd w:val="clear" w:color="auto" w:fill="FFFFFF"/>
            <w:tcPrChange w:id="581" w:author="Merrick, Riki | APHL" w:date="2022-07-12T18:09:00Z">
              <w:tcPr>
                <w:tcW w:w="856" w:type="dxa"/>
                <w:gridSpan w:val="2"/>
                <w:tcBorders>
                  <w:top w:val="dotted" w:sz="4" w:space="0" w:color="auto"/>
                  <w:left w:val="nil"/>
                  <w:bottom w:val="single" w:sz="2" w:space="0" w:color="auto"/>
                  <w:right w:val="nil"/>
                </w:tcBorders>
                <w:shd w:val="clear" w:color="auto" w:fill="FFFFFF"/>
              </w:tcPr>
            </w:tcPrChange>
          </w:tcPr>
          <w:p w14:paraId="5D3E59B6" w14:textId="77777777" w:rsidR="00CD68FF" w:rsidRPr="000D351C" w:rsidRDefault="00CD68FF" w:rsidP="00CD68FF">
            <w:pPr>
              <w:pStyle w:val="MsgTableBody"/>
              <w:jc w:val="center"/>
              <w:rPr>
                <w:noProof/>
              </w:rPr>
            </w:pPr>
          </w:p>
        </w:tc>
        <w:tc>
          <w:tcPr>
            <w:tcW w:w="998" w:type="dxa"/>
            <w:gridSpan w:val="2"/>
            <w:tcBorders>
              <w:top w:val="dotted" w:sz="4" w:space="0" w:color="auto"/>
              <w:left w:val="nil"/>
              <w:bottom w:val="single" w:sz="2" w:space="0" w:color="auto"/>
              <w:right w:val="nil"/>
            </w:tcBorders>
            <w:shd w:val="clear" w:color="auto" w:fill="FFFFFF"/>
            <w:tcPrChange w:id="582" w:author="Merrick, Riki | APHL" w:date="2022-07-12T18:09:00Z">
              <w:tcPr>
                <w:tcW w:w="998" w:type="dxa"/>
                <w:gridSpan w:val="2"/>
                <w:tcBorders>
                  <w:top w:val="dotted" w:sz="4" w:space="0" w:color="auto"/>
                  <w:left w:val="nil"/>
                  <w:bottom w:val="single" w:sz="2" w:space="0" w:color="auto"/>
                  <w:right w:val="nil"/>
                </w:tcBorders>
                <w:shd w:val="clear" w:color="auto" w:fill="FFFFFF"/>
              </w:tcPr>
            </w:tcPrChange>
          </w:tcPr>
          <w:p w14:paraId="3C048CB6" w14:textId="77777777" w:rsidR="00CD68FF" w:rsidRPr="000D351C" w:rsidRDefault="00CD68FF" w:rsidP="00CD68FF">
            <w:pPr>
              <w:pStyle w:val="MsgTableBody"/>
              <w:jc w:val="center"/>
              <w:rPr>
                <w:noProof/>
              </w:rPr>
            </w:pPr>
          </w:p>
        </w:tc>
      </w:tr>
    </w:tbl>
    <w:p w14:paraId="58A96193" w14:textId="77777777" w:rsidR="003262BC" w:rsidRPr="000D351C" w:rsidRDefault="003262BC" w:rsidP="009B0F5F">
      <w:pPr>
        <w:pStyle w:val="NormalIndented"/>
        <w:rPr>
          <w:noProof/>
        </w:rPr>
      </w:pPr>
      <w:r w:rsidRPr="000D351C">
        <w:rPr>
          <w:noProof/>
        </w:rPr>
        <w:t>Note that in the abstract message definitions for both the SRM and SRR, the patient information segments (segments PID through DG1) are both optional as a group, and repeating as a group.  The optionality allows for transactions that relate to a patient, and for those that do not.  The ability to repeat the patient information allows for those transactions in which one activity must be scheduled for multiple patients (e.g., for family or group therapy).</w:t>
      </w:r>
    </w:p>
    <w:p w14:paraId="75113CA9" w14:textId="77777777" w:rsidR="003262BC" w:rsidRPr="000D351C" w:rsidRDefault="003262BC" w:rsidP="009B0F5F">
      <w:pPr>
        <w:pStyle w:val="NormalIndented"/>
        <w:rPr>
          <w:noProof/>
        </w:rPr>
      </w:pPr>
      <w:r w:rsidRPr="000D351C">
        <w:rPr>
          <w:noProof/>
        </w:rPr>
        <w:t>In contrast, a transaction may specify no more than (and no less than) one activity.  Note that neither the ARQ segment (in the SRM message) nor the SCH segment (in the SRR message) are allowed to repeat, and that they are required.  Neither the optionality nor the ability to repeat patient information allows a transaction to specify more than one activity.</w:t>
      </w:r>
    </w:p>
    <w:p w14:paraId="31510DB1" w14:textId="77777777" w:rsidR="003262BC" w:rsidRDefault="003262BC" w:rsidP="009B0F5F">
      <w:pPr>
        <w:pStyle w:val="NormalIndented"/>
        <w:rPr>
          <w:noProof/>
        </w:rPr>
      </w:pPr>
      <w:r w:rsidRPr="000D351C">
        <w:rPr>
          <w:noProof/>
        </w:rPr>
        <w:t>The trigger events that use this message definition are listed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0F447523"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0D87012B" w14:textId="77777777" w:rsidR="005D48E8" w:rsidRDefault="005D48E8" w:rsidP="005D48E8">
            <w:pPr>
              <w:pStyle w:val="ACK-ChoreographyHeader"/>
            </w:pPr>
            <w:r>
              <w:t>Acknowledgment Choreography</w:t>
            </w:r>
          </w:p>
        </w:tc>
      </w:tr>
      <w:tr w:rsidR="005D48E8" w14:paraId="6EBC986A" w14:textId="77777777" w:rsidTr="00423EAE">
        <w:tc>
          <w:tcPr>
            <w:tcW w:w="8330" w:type="dxa"/>
            <w:gridSpan w:val="4"/>
            <w:tcBorders>
              <w:top w:val="single" w:sz="4" w:space="0" w:color="auto"/>
              <w:left w:val="single" w:sz="4" w:space="0" w:color="auto"/>
              <w:bottom w:val="single" w:sz="4" w:space="0" w:color="auto"/>
              <w:right w:val="single" w:sz="4" w:space="0" w:color="auto"/>
            </w:tcBorders>
          </w:tcPr>
          <w:p w14:paraId="504E8120" w14:textId="77777777" w:rsidR="005D48E8" w:rsidRDefault="005D48E8" w:rsidP="005D48E8">
            <w:pPr>
              <w:pStyle w:val="ACK-ChoreographyHeader"/>
            </w:pPr>
            <w:r w:rsidRPr="000D351C">
              <w:rPr>
                <w:noProof/>
              </w:rPr>
              <w:t>SRR^S01-S11^SRR_S01</w:t>
            </w:r>
          </w:p>
        </w:tc>
      </w:tr>
      <w:tr w:rsidR="00C774F3" w14:paraId="17759BDC"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54301B02" w14:textId="77777777" w:rsidR="00C774F3" w:rsidRDefault="00C774F3" w:rsidP="00CF07E1">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54890959" w14:textId="77777777" w:rsidR="00C774F3" w:rsidRDefault="00C774F3" w:rsidP="00CF07E1">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28386B35" w14:textId="77777777" w:rsidR="00C774F3" w:rsidRDefault="00C774F3" w:rsidP="00CF07E1">
            <w:pPr>
              <w:pStyle w:val="ACK-ChoreographyBody"/>
            </w:pPr>
            <w:r>
              <w:t>Field value: Enhanced mode</w:t>
            </w:r>
          </w:p>
        </w:tc>
      </w:tr>
      <w:tr w:rsidR="00C774F3" w14:paraId="769E64FF"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15E904F7" w14:textId="77777777" w:rsidR="00C774F3" w:rsidRDefault="00C774F3" w:rsidP="00CF07E1">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27703A7E"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1780C78C"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4273FC2F" w14:textId="77777777" w:rsidR="00C774F3" w:rsidRDefault="00C774F3" w:rsidP="00CF07E1">
            <w:pPr>
              <w:pStyle w:val="ACK-ChoreographyBody"/>
            </w:pPr>
            <w:r w:rsidRPr="006D6BB6">
              <w:t>AL, SU, ER</w:t>
            </w:r>
          </w:p>
        </w:tc>
      </w:tr>
      <w:tr w:rsidR="00C774F3" w14:paraId="3DCB17C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595873E" w14:textId="77777777" w:rsidR="00C774F3" w:rsidRDefault="00C774F3" w:rsidP="00CF07E1">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4472320F" w14:textId="77777777" w:rsidR="00C774F3" w:rsidRDefault="00C774F3" w:rsidP="00CF07E1">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6BF74FCD" w14:textId="77777777" w:rsidR="00C774F3" w:rsidRDefault="00C774F3" w:rsidP="00CF07E1">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09BD49F6" w14:textId="77777777" w:rsidR="00C774F3" w:rsidRDefault="00C774F3" w:rsidP="00CF07E1">
            <w:pPr>
              <w:pStyle w:val="ACK-ChoreographyBody"/>
            </w:pPr>
            <w:r>
              <w:t>NE</w:t>
            </w:r>
          </w:p>
        </w:tc>
      </w:tr>
      <w:tr w:rsidR="00C774F3" w14:paraId="419CA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35C8DC7" w14:textId="77777777" w:rsidR="00C774F3" w:rsidRDefault="00C774F3" w:rsidP="00CF07E1">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00B7ECA1" w14:textId="77777777" w:rsidR="00C774F3" w:rsidRDefault="007D7140" w:rsidP="00C774F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2AFD8E18" w14:textId="77777777" w:rsidR="00C774F3" w:rsidRDefault="00C774F3" w:rsidP="00CF07E1">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5C40EBA3" w14:textId="77777777" w:rsidR="00C774F3" w:rsidRDefault="00C774F3" w:rsidP="00C774F3">
            <w:pPr>
              <w:pStyle w:val="ACK-ChoreographyBody"/>
            </w:pPr>
            <w:r>
              <w:rPr>
                <w:noProof/>
              </w:rPr>
              <w:t>ACK^S10</w:t>
            </w:r>
            <w:r w:rsidRPr="000D351C">
              <w:rPr>
                <w:noProof/>
              </w:rPr>
              <w:t>-S</w:t>
            </w:r>
            <w:r>
              <w:rPr>
                <w:noProof/>
              </w:rPr>
              <w:t>11</w:t>
            </w:r>
            <w:r w:rsidRPr="000D351C">
              <w:rPr>
                <w:noProof/>
              </w:rPr>
              <w:t>^ACK</w:t>
            </w:r>
          </w:p>
        </w:tc>
      </w:tr>
      <w:tr w:rsidR="00C774F3" w14:paraId="3C23050B" w14:textId="77777777" w:rsidTr="00CF07E1">
        <w:tc>
          <w:tcPr>
            <w:tcW w:w="1526" w:type="dxa"/>
            <w:tcBorders>
              <w:top w:val="single" w:sz="4" w:space="0" w:color="auto"/>
              <w:left w:val="single" w:sz="4" w:space="0" w:color="auto"/>
              <w:bottom w:val="single" w:sz="4" w:space="0" w:color="auto"/>
              <w:right w:val="single" w:sz="4" w:space="0" w:color="auto"/>
            </w:tcBorders>
            <w:hideMark/>
          </w:tcPr>
          <w:p w14:paraId="31746A78" w14:textId="77777777" w:rsidR="00C774F3" w:rsidRDefault="00C774F3" w:rsidP="00CF07E1">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5A253E68" w14:textId="77777777" w:rsidR="00C774F3" w:rsidRDefault="00C774F3" w:rsidP="00CF07E1">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61D7FA30" w14:textId="77777777" w:rsidR="00C774F3" w:rsidRDefault="00C774F3" w:rsidP="00CF07E1">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35A5FE8C" w14:textId="77777777" w:rsidR="00C774F3" w:rsidRDefault="00C774F3" w:rsidP="00CF07E1">
            <w:pPr>
              <w:pStyle w:val="ACK-ChoreographyBody"/>
            </w:pPr>
            <w:r>
              <w:rPr>
                <w:noProof/>
              </w:rPr>
              <w:t>-</w:t>
            </w:r>
          </w:p>
        </w:tc>
      </w:tr>
    </w:tbl>
    <w:p w14:paraId="26855C14" w14:textId="77777777" w:rsidR="00643F54" w:rsidRPr="000D351C" w:rsidRDefault="00643F54" w:rsidP="009B0F5F">
      <w:pPr>
        <w:pStyle w:val="NormalIndented"/>
        <w:rPr>
          <w:noProof/>
        </w:rPr>
      </w:pPr>
    </w:p>
    <w:p w14:paraId="652A2003" w14:textId="77777777" w:rsidR="003262BC" w:rsidRPr="000D351C" w:rsidRDefault="003262BC">
      <w:pPr>
        <w:pStyle w:val="Heading3"/>
        <w:tabs>
          <w:tab w:val="left" w:pos="900"/>
        </w:tabs>
        <w:rPr>
          <w:noProof/>
        </w:rPr>
      </w:pPr>
      <w:bookmarkStart w:id="583" w:name="_Toc358637985"/>
      <w:bookmarkStart w:id="584" w:name="_Toc358711088"/>
      <w:bookmarkStart w:id="585" w:name="_Toc497011388"/>
      <w:bookmarkStart w:id="586" w:name="_Toc28982195"/>
      <w:r w:rsidRPr="000D351C">
        <w:rPr>
          <w:noProof/>
        </w:rPr>
        <w:t>Request New Appointment Booking (Event S01</w:t>
      </w:r>
      <w:bookmarkEnd w:id="583"/>
      <w:bookmarkEnd w:id="584"/>
      <w:r w:rsidR="003D291E" w:rsidRPr="000D351C">
        <w:rPr>
          <w:noProof/>
        </w:rPr>
        <w:fldChar w:fldCharType="begin"/>
      </w:r>
      <w:r w:rsidRPr="000D351C">
        <w:rPr>
          <w:noProof/>
        </w:rPr>
        <w:instrText xml:space="preserve"> XE "S01" </w:instrText>
      </w:r>
      <w:r w:rsidR="003D291E" w:rsidRPr="000D351C">
        <w:rPr>
          <w:noProof/>
        </w:rPr>
        <w:fldChar w:fldCharType="end"/>
      </w:r>
      <w:r w:rsidRPr="000D351C">
        <w:rPr>
          <w:noProof/>
        </w:rPr>
        <w:t>)</w:t>
      </w:r>
      <w:bookmarkEnd w:id="585"/>
      <w:bookmarkEnd w:id="586"/>
    </w:p>
    <w:p w14:paraId="1C1B0E80" w14:textId="77777777" w:rsidR="003262BC" w:rsidRPr="000D351C" w:rsidRDefault="003262BC" w:rsidP="009B0F5F">
      <w:pPr>
        <w:pStyle w:val="NormalIndented"/>
        <w:rPr>
          <w:noProof/>
        </w:rPr>
      </w:pPr>
      <w:r w:rsidRPr="000D351C">
        <w:rPr>
          <w:noProof/>
        </w:rPr>
        <w:t xml:space="preserve">A placer application sends a transaction with this trigger event to a filler application to request that a new appointment be booked.  If it is successful, the filler application returns an application acknowledgment (if </w:t>
      </w:r>
      <w:r w:rsidRPr="000D351C">
        <w:rPr>
          <w:noProof/>
        </w:rPr>
        <w:lastRenderedPageBreak/>
        <w:t>requested under the enhanced acknowledgment mode, or if the original acknowledgment mode is in use).  The acknowled</w:t>
      </w:r>
      <w:r w:rsidR="006035E8">
        <w:rPr>
          <w:noProof/>
        </w:rPr>
        <w:t>e</w:t>
      </w:r>
      <w:r w:rsidRPr="000D351C">
        <w:rPr>
          <w:noProof/>
        </w:rPr>
        <w:t>gment may optionally contain an SCH segment and related detail segments describing the actual appointment that was booked.</w:t>
      </w:r>
    </w:p>
    <w:p w14:paraId="5507FE32" w14:textId="77777777" w:rsidR="003262BC" w:rsidRPr="000D351C" w:rsidRDefault="003262BC">
      <w:pPr>
        <w:pStyle w:val="Heading3"/>
        <w:tabs>
          <w:tab w:val="left" w:pos="900"/>
        </w:tabs>
        <w:rPr>
          <w:noProof/>
        </w:rPr>
      </w:pPr>
      <w:bookmarkStart w:id="587" w:name="_Toc358637986"/>
      <w:bookmarkStart w:id="588" w:name="_Toc358711089"/>
      <w:bookmarkStart w:id="589" w:name="_Toc497011389"/>
      <w:bookmarkStart w:id="590" w:name="_Toc28982196"/>
      <w:r w:rsidRPr="000D351C">
        <w:rPr>
          <w:noProof/>
        </w:rPr>
        <w:t>Request Appointment Rescheduling (Event S02</w:t>
      </w:r>
      <w:r w:rsidR="003D291E" w:rsidRPr="000D351C">
        <w:rPr>
          <w:noProof/>
        </w:rPr>
        <w:fldChar w:fldCharType="begin"/>
      </w:r>
      <w:r w:rsidRPr="000D351C">
        <w:rPr>
          <w:noProof/>
        </w:rPr>
        <w:instrText xml:space="preserve"> XE "S02" </w:instrText>
      </w:r>
      <w:r w:rsidR="003D291E" w:rsidRPr="000D351C">
        <w:rPr>
          <w:noProof/>
        </w:rPr>
        <w:fldChar w:fldCharType="end"/>
      </w:r>
      <w:r w:rsidRPr="000D351C">
        <w:rPr>
          <w:noProof/>
        </w:rPr>
        <w:t>)</w:t>
      </w:r>
      <w:bookmarkEnd w:id="587"/>
      <w:bookmarkEnd w:id="588"/>
      <w:bookmarkEnd w:id="589"/>
      <w:bookmarkEnd w:id="590"/>
    </w:p>
    <w:p w14:paraId="2EAF98C2" w14:textId="77777777" w:rsidR="003262BC" w:rsidRPr="000D351C" w:rsidRDefault="003262BC" w:rsidP="009B0F5F">
      <w:pPr>
        <w:pStyle w:val="NormalIndented"/>
        <w:rPr>
          <w:noProof/>
        </w:rPr>
      </w:pPr>
      <w:r w:rsidRPr="000D351C">
        <w:rPr>
          <w:noProof/>
        </w:rPr>
        <w:t>A placer application uses this trigger event to request that an existing appointment be rescheduled.  The new Requested Start Date and Time, Appointment Duration, Repeating Interval, Repeating Interval Duration, and/or Priority are provided in the ARQ segment, along with the existing placer and filler identification numbers.  If it is successful, an application acknowledgment is returned, optionally containing an SCH segment and related detail segments describing the new information for the rescheduled appointment.</w:t>
      </w:r>
    </w:p>
    <w:p w14:paraId="21842717"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is logical to do so, the appointment should be discontinued and a new schedule request should be submitted.  Likewise, this transaction should not be used to reschedule a parent appointment, in which one or more children have begun or have already occurred.  Again, the parent appointment should be discontinued, and a new schedule request should be made.  This procedure removes any ambiguity between applications that may arise with an attempt to modify an appointment that is in progress.</w:t>
      </w:r>
    </w:p>
    <w:p w14:paraId="65DC6450" w14:textId="77777777" w:rsidR="003262BC" w:rsidRPr="000D351C" w:rsidRDefault="003262BC">
      <w:pPr>
        <w:pStyle w:val="Heading3"/>
        <w:rPr>
          <w:noProof/>
        </w:rPr>
      </w:pPr>
      <w:bookmarkStart w:id="591" w:name="_Toc358637987"/>
      <w:bookmarkStart w:id="592" w:name="_Toc358711090"/>
      <w:bookmarkStart w:id="593" w:name="_Toc497011390"/>
      <w:bookmarkStart w:id="594" w:name="_Toc28982197"/>
      <w:r w:rsidRPr="000D351C">
        <w:rPr>
          <w:noProof/>
        </w:rPr>
        <w:t>Request Appointment Modification (Event S03</w:t>
      </w:r>
      <w:r w:rsidR="003D291E" w:rsidRPr="000D351C">
        <w:rPr>
          <w:noProof/>
        </w:rPr>
        <w:fldChar w:fldCharType="begin"/>
      </w:r>
      <w:r w:rsidRPr="000D351C">
        <w:rPr>
          <w:noProof/>
        </w:rPr>
        <w:instrText xml:space="preserve"> XE "S03" </w:instrText>
      </w:r>
      <w:r w:rsidR="003D291E" w:rsidRPr="000D351C">
        <w:rPr>
          <w:noProof/>
        </w:rPr>
        <w:fldChar w:fldCharType="end"/>
      </w:r>
      <w:r w:rsidRPr="000D351C">
        <w:rPr>
          <w:noProof/>
        </w:rPr>
        <w:t>)</w:t>
      </w:r>
      <w:bookmarkEnd w:id="591"/>
      <w:bookmarkEnd w:id="592"/>
      <w:bookmarkEnd w:id="593"/>
      <w:bookmarkEnd w:id="594"/>
    </w:p>
    <w:p w14:paraId="53012B6D" w14:textId="77777777" w:rsidR="003262BC" w:rsidRPr="000D351C" w:rsidRDefault="003262BC" w:rsidP="009B0F5F">
      <w:pPr>
        <w:pStyle w:val="NormalIndented"/>
        <w:rPr>
          <w:noProof/>
        </w:rPr>
      </w:pPr>
      <w:r w:rsidRPr="000D351C">
        <w:rPr>
          <w:noProof/>
        </w:rPr>
        <w:t>This message transmits a request for modification of an existing appointment to a filler application.  This trigger event is used to request the modification of information on an existing appointment, outside of the need to reschedule, cancel, discontinue or delete the appointment, or to add, modify, cancel, discontinue, or delete services and/or resources on the appointment.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new information for the modified appointment.</w:t>
      </w:r>
    </w:p>
    <w:p w14:paraId="6EEBD0AF" w14:textId="77777777" w:rsidR="003262BC" w:rsidRPr="000D351C" w:rsidRDefault="003262BC">
      <w:pPr>
        <w:pStyle w:val="Heading3"/>
        <w:tabs>
          <w:tab w:val="left" w:pos="900"/>
        </w:tabs>
        <w:rPr>
          <w:noProof/>
        </w:rPr>
      </w:pPr>
      <w:bookmarkStart w:id="595" w:name="_Toc358637988"/>
      <w:bookmarkStart w:id="596" w:name="_Toc358711091"/>
      <w:bookmarkStart w:id="597" w:name="_Toc497011391"/>
      <w:bookmarkStart w:id="598" w:name="_Toc28982198"/>
      <w:r w:rsidRPr="000D351C">
        <w:rPr>
          <w:noProof/>
        </w:rPr>
        <w:t>Request Appointment Cancellation (Event S04</w:t>
      </w:r>
      <w:r w:rsidR="003D291E" w:rsidRPr="000D351C">
        <w:rPr>
          <w:noProof/>
        </w:rPr>
        <w:fldChar w:fldCharType="begin"/>
      </w:r>
      <w:r w:rsidRPr="000D351C">
        <w:rPr>
          <w:noProof/>
        </w:rPr>
        <w:instrText xml:space="preserve"> XE "S04" </w:instrText>
      </w:r>
      <w:r w:rsidR="003D291E" w:rsidRPr="000D351C">
        <w:rPr>
          <w:noProof/>
        </w:rPr>
        <w:fldChar w:fldCharType="end"/>
      </w:r>
      <w:r w:rsidRPr="000D351C">
        <w:rPr>
          <w:noProof/>
        </w:rPr>
        <w:t>)</w:t>
      </w:r>
      <w:bookmarkEnd w:id="595"/>
      <w:bookmarkEnd w:id="596"/>
      <w:bookmarkEnd w:id="597"/>
      <w:bookmarkEnd w:id="598"/>
    </w:p>
    <w:p w14:paraId="67B1AC7A" w14:textId="77777777" w:rsidR="003262BC" w:rsidRPr="000D351C" w:rsidRDefault="003262BC" w:rsidP="009B0F5F">
      <w:pPr>
        <w:pStyle w:val="NormalIndented"/>
        <w:rPr>
          <w:noProof/>
        </w:rPr>
      </w:pPr>
      <w:r w:rsidRPr="000D351C">
        <w:rPr>
          <w:noProof/>
        </w:rPr>
        <w:t>The request appointment cancellation trigger event is sent by the placer application to the filler application to request that an existing appointment be canceled.  A cancel event is used to stop a valid appointment from occurring.  For example, if a patient scheduled for an exam cancels his/her appointment, then a request to cancel the appointment is sent.  If it is successful, an application acknowledgment is returned, optionally containing an SCH segment and related detail segments describing the canceled appointment.</w:t>
      </w:r>
    </w:p>
    <w:p w14:paraId="2632BB88"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have been completed.  Any child appointments that exist on the filler and placer applications should be considered canceled.  If one or more child appointments have begun or have been completed, then this trigger event should not be used.  Instead, the S05 (request appointment discontinuation) event should be used.</w:t>
      </w:r>
    </w:p>
    <w:p w14:paraId="035129E0" w14:textId="77777777" w:rsidR="003262BC" w:rsidRPr="000D351C" w:rsidRDefault="003262BC">
      <w:pPr>
        <w:pStyle w:val="Heading3"/>
        <w:tabs>
          <w:tab w:val="left" w:pos="900"/>
        </w:tabs>
        <w:rPr>
          <w:noProof/>
        </w:rPr>
      </w:pPr>
      <w:bookmarkStart w:id="599" w:name="_Toc358637989"/>
      <w:bookmarkStart w:id="600" w:name="_Toc358711092"/>
      <w:bookmarkStart w:id="601" w:name="_Toc497011392"/>
      <w:bookmarkStart w:id="602" w:name="_Toc28982199"/>
      <w:r w:rsidRPr="000D351C">
        <w:rPr>
          <w:noProof/>
        </w:rPr>
        <w:t>Request Appointment Discontinuation (Event S05</w:t>
      </w:r>
      <w:r w:rsidR="003D291E" w:rsidRPr="000D351C">
        <w:rPr>
          <w:noProof/>
        </w:rPr>
        <w:fldChar w:fldCharType="begin"/>
      </w:r>
      <w:r w:rsidRPr="000D351C">
        <w:rPr>
          <w:noProof/>
        </w:rPr>
        <w:instrText xml:space="preserve"> XE "S05" </w:instrText>
      </w:r>
      <w:r w:rsidR="003D291E" w:rsidRPr="000D351C">
        <w:rPr>
          <w:noProof/>
        </w:rPr>
        <w:fldChar w:fldCharType="end"/>
      </w:r>
      <w:r w:rsidRPr="000D351C">
        <w:rPr>
          <w:noProof/>
        </w:rPr>
        <w:t>)</w:t>
      </w:r>
      <w:bookmarkEnd w:id="599"/>
      <w:bookmarkEnd w:id="600"/>
      <w:bookmarkEnd w:id="601"/>
      <w:bookmarkEnd w:id="602"/>
    </w:p>
    <w:p w14:paraId="5BC02534" w14:textId="77777777" w:rsidR="003262BC" w:rsidRPr="000D351C" w:rsidRDefault="003262BC" w:rsidP="009B0F5F">
      <w:pPr>
        <w:pStyle w:val="NormalIndented"/>
        <w:rPr>
          <w:noProof/>
        </w:rPr>
      </w:pPr>
      <w:r w:rsidRPr="000D351C">
        <w:rPr>
          <w:noProof/>
        </w:rPr>
        <w:t>The request appointment discontinuation is sent by the placer application to the filler application to request that an appointment in progress be stopped, or that the remaining occurrences of a parent appointment not occur as scheduled.  If none of the child appointments of a parent appointment have occurred, then a cancel trigger event should be sent instead.  If it is successful, an application acknowledgment is returned, optionally containing an SCH segment and related detail segments describing the discontinued appointment.</w:t>
      </w:r>
    </w:p>
    <w:p w14:paraId="756029E2" w14:textId="77777777" w:rsidR="003262BC" w:rsidRPr="000D351C" w:rsidRDefault="003262BC">
      <w:pPr>
        <w:pStyle w:val="Heading3"/>
        <w:tabs>
          <w:tab w:val="left" w:pos="900"/>
        </w:tabs>
        <w:rPr>
          <w:noProof/>
        </w:rPr>
      </w:pPr>
      <w:bookmarkStart w:id="603" w:name="_Toc358637990"/>
      <w:bookmarkStart w:id="604" w:name="_Toc358711093"/>
      <w:bookmarkStart w:id="605" w:name="_Toc497011393"/>
      <w:bookmarkStart w:id="606" w:name="_Toc28982200"/>
      <w:r w:rsidRPr="000D351C">
        <w:rPr>
          <w:noProof/>
        </w:rPr>
        <w:t>Request Appointment Deletion (Event S06</w:t>
      </w:r>
      <w:r w:rsidR="003D291E" w:rsidRPr="000D351C">
        <w:rPr>
          <w:noProof/>
        </w:rPr>
        <w:fldChar w:fldCharType="begin"/>
      </w:r>
      <w:r w:rsidRPr="000D351C">
        <w:rPr>
          <w:noProof/>
        </w:rPr>
        <w:instrText xml:space="preserve"> XE "S06" </w:instrText>
      </w:r>
      <w:r w:rsidR="003D291E" w:rsidRPr="000D351C">
        <w:rPr>
          <w:noProof/>
        </w:rPr>
        <w:fldChar w:fldCharType="end"/>
      </w:r>
      <w:r w:rsidRPr="000D351C">
        <w:rPr>
          <w:noProof/>
        </w:rPr>
        <w:t>)</w:t>
      </w:r>
      <w:bookmarkEnd w:id="603"/>
      <w:bookmarkEnd w:id="604"/>
      <w:bookmarkEnd w:id="605"/>
      <w:bookmarkEnd w:id="606"/>
    </w:p>
    <w:p w14:paraId="0533CCD3" w14:textId="77777777" w:rsidR="003262BC" w:rsidRPr="000D351C" w:rsidRDefault="003262BC" w:rsidP="009B0F5F">
      <w:pPr>
        <w:pStyle w:val="NormalIndented"/>
        <w:rPr>
          <w:noProof/>
        </w:rPr>
      </w:pPr>
      <w:r w:rsidRPr="000D351C">
        <w:rPr>
          <w:noProof/>
        </w:rPr>
        <w:t xml:space="preserve">A request appointment deletion is sent by the placer application to the filler application to request that an appointment that had been entered in error be removed from the system.  A delete trigger event should only </w:t>
      </w:r>
      <w:r w:rsidRPr="000D351C">
        <w:rPr>
          <w:noProof/>
        </w:rPr>
        <w:lastRenderedPageBreak/>
        <w:t>be used when an appointment has been erroneously requested,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has already been completed.  Likewise, it should not be used on any parent appointment if any child appointments have either begun or been completed.  If it is successful, an application acknowledgment is returned, optionally containing an SCH segment and related detail segments describing the deleted appointment.</w:t>
      </w:r>
    </w:p>
    <w:p w14:paraId="2F4568BC"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4CFC2F9" w14:textId="77777777" w:rsidR="003262BC" w:rsidRPr="000D351C" w:rsidRDefault="003262BC">
      <w:pPr>
        <w:pStyle w:val="Heading3"/>
        <w:tabs>
          <w:tab w:val="left" w:pos="900"/>
        </w:tabs>
        <w:rPr>
          <w:noProof/>
        </w:rPr>
      </w:pPr>
      <w:bookmarkStart w:id="607" w:name="_Toc358637991"/>
      <w:bookmarkStart w:id="608" w:name="_Toc358711094"/>
      <w:bookmarkStart w:id="609" w:name="_Toc497011394"/>
      <w:bookmarkStart w:id="610" w:name="_Toc28982201"/>
      <w:r w:rsidRPr="000D351C">
        <w:rPr>
          <w:noProof/>
        </w:rPr>
        <w:t>Request Addition of Service/Resource on Appointment (Event S07</w:t>
      </w:r>
      <w:r w:rsidR="003D291E" w:rsidRPr="000D351C">
        <w:rPr>
          <w:noProof/>
        </w:rPr>
        <w:fldChar w:fldCharType="begin"/>
      </w:r>
      <w:r w:rsidRPr="000D351C">
        <w:rPr>
          <w:noProof/>
        </w:rPr>
        <w:instrText xml:space="preserve"> XE "S07" </w:instrText>
      </w:r>
      <w:r w:rsidR="003D291E" w:rsidRPr="000D351C">
        <w:rPr>
          <w:noProof/>
        </w:rPr>
        <w:fldChar w:fldCharType="end"/>
      </w:r>
      <w:r w:rsidRPr="000D351C">
        <w:rPr>
          <w:noProof/>
        </w:rPr>
        <w:t>)</w:t>
      </w:r>
      <w:bookmarkEnd w:id="607"/>
      <w:bookmarkEnd w:id="608"/>
      <w:bookmarkEnd w:id="609"/>
      <w:bookmarkEnd w:id="610"/>
    </w:p>
    <w:p w14:paraId="017799A9" w14:textId="77777777" w:rsidR="003262BC" w:rsidRPr="000D351C" w:rsidRDefault="003262BC" w:rsidP="009B0F5F">
      <w:pPr>
        <w:pStyle w:val="NormalIndented"/>
        <w:rPr>
          <w:noProof/>
        </w:rPr>
      </w:pPr>
      <w:r w:rsidRPr="000D351C">
        <w:rPr>
          <w:noProof/>
        </w:rPr>
        <w:t>The request addition of service/resource is triggered by the placer application to request that a new service or resource be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644E9BA5" w14:textId="77777777" w:rsidR="003262BC" w:rsidRPr="000D351C" w:rsidRDefault="003262BC">
      <w:pPr>
        <w:pStyle w:val="Heading3"/>
        <w:rPr>
          <w:noProof/>
        </w:rPr>
      </w:pPr>
      <w:bookmarkStart w:id="611" w:name="_Toc358637992"/>
      <w:bookmarkStart w:id="612" w:name="_Toc358711095"/>
      <w:bookmarkStart w:id="613" w:name="_Toc497011395"/>
      <w:bookmarkStart w:id="614" w:name="_Toc28982202"/>
      <w:r w:rsidRPr="000D351C">
        <w:rPr>
          <w:noProof/>
        </w:rPr>
        <w:t>Request Modification of Service/Resource on Appointment (Event S08</w:t>
      </w:r>
      <w:r w:rsidR="003D291E" w:rsidRPr="000D351C">
        <w:rPr>
          <w:noProof/>
        </w:rPr>
        <w:fldChar w:fldCharType="begin"/>
      </w:r>
      <w:r w:rsidRPr="000D351C">
        <w:rPr>
          <w:noProof/>
        </w:rPr>
        <w:instrText xml:space="preserve"> XE "S08" </w:instrText>
      </w:r>
      <w:r w:rsidR="003D291E" w:rsidRPr="000D351C">
        <w:rPr>
          <w:noProof/>
        </w:rPr>
        <w:fldChar w:fldCharType="end"/>
      </w:r>
      <w:r w:rsidRPr="000D351C">
        <w:rPr>
          <w:noProof/>
        </w:rPr>
        <w:t>)</w:t>
      </w:r>
      <w:bookmarkEnd w:id="611"/>
      <w:bookmarkEnd w:id="612"/>
      <w:bookmarkEnd w:id="613"/>
      <w:bookmarkEnd w:id="614"/>
    </w:p>
    <w:p w14:paraId="36B5EC13" w14:textId="77777777" w:rsidR="003262BC" w:rsidRPr="000D351C" w:rsidRDefault="003262BC" w:rsidP="009B0F5F">
      <w:pPr>
        <w:pStyle w:val="NormalIndented"/>
        <w:rPr>
          <w:noProof/>
        </w:rPr>
      </w:pPr>
      <w:r w:rsidRPr="000D351C">
        <w:rPr>
          <w:noProof/>
        </w:rPr>
        <w:t>The request modification of service/resource is triggered on the placer application to request that information pertaining to an existing service or resource be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7C2E5FC1" w14:textId="77777777" w:rsidR="003262BC" w:rsidRPr="000D351C" w:rsidRDefault="003262BC" w:rsidP="009B0F5F">
      <w:pPr>
        <w:pStyle w:val="NormalIndented"/>
        <w:rPr>
          <w:noProof/>
        </w:rPr>
      </w:pPr>
      <w:r w:rsidRPr="000D351C">
        <w:rPr>
          <w:noProof/>
        </w:rPr>
        <w:t xml:space="preserve">This trigger event should not be used when an existing resource or service must be replaced or rescheduled for an existing appointment.  The following fields on the indicated segments should not be changed by this trigger event: the first three fields of the AIS, the first four fields of the AIG, the first four fields of the AIL, and the first four fields of the AIP.  Instead, use two trigger events to accomplish the replacement or rescheduling of a service or resource: S09 (request cancellation of service/resource on appointment), as well as S07 (request addition of service/resource on appointment).  </w:t>
      </w:r>
    </w:p>
    <w:p w14:paraId="1A1C5A90" w14:textId="77777777" w:rsidR="003262BC" w:rsidRPr="000D351C" w:rsidRDefault="003262BC">
      <w:pPr>
        <w:pStyle w:val="Heading3"/>
        <w:tabs>
          <w:tab w:val="left" w:pos="900"/>
        </w:tabs>
        <w:rPr>
          <w:noProof/>
        </w:rPr>
      </w:pPr>
      <w:bookmarkStart w:id="615" w:name="_Toc358637993"/>
      <w:bookmarkStart w:id="616" w:name="_Toc358711096"/>
      <w:bookmarkStart w:id="617" w:name="_Toc497011396"/>
      <w:bookmarkStart w:id="618" w:name="_Toc28982203"/>
      <w:r w:rsidRPr="000D351C">
        <w:rPr>
          <w:noProof/>
        </w:rPr>
        <w:t>Request Cancellation of Service/Resource on Appointment (Event S09</w:t>
      </w:r>
      <w:r w:rsidR="003D291E" w:rsidRPr="000D351C">
        <w:rPr>
          <w:noProof/>
        </w:rPr>
        <w:fldChar w:fldCharType="begin"/>
      </w:r>
      <w:r w:rsidRPr="000D351C">
        <w:rPr>
          <w:noProof/>
        </w:rPr>
        <w:instrText xml:space="preserve"> XE "S09" </w:instrText>
      </w:r>
      <w:r w:rsidR="003D291E" w:rsidRPr="000D351C">
        <w:rPr>
          <w:noProof/>
        </w:rPr>
        <w:fldChar w:fldCharType="end"/>
      </w:r>
      <w:r w:rsidRPr="000D351C">
        <w:rPr>
          <w:noProof/>
        </w:rPr>
        <w:t>)</w:t>
      </w:r>
      <w:bookmarkEnd w:id="615"/>
      <w:bookmarkEnd w:id="616"/>
      <w:bookmarkEnd w:id="617"/>
      <w:bookmarkEnd w:id="618"/>
    </w:p>
    <w:p w14:paraId="4CCB0C12" w14:textId="77777777" w:rsidR="003262BC" w:rsidRPr="000D351C" w:rsidRDefault="003262BC" w:rsidP="009B0F5F">
      <w:pPr>
        <w:pStyle w:val="NormalIndented"/>
        <w:rPr>
          <w:noProof/>
        </w:rPr>
      </w:pPr>
      <w:r w:rsidRPr="000D351C">
        <w:rPr>
          <w:noProof/>
        </w:rPr>
        <w:t>This trigger event requests that a service or resource be removed from an existing scheduled appointment that has not yet begun.  A cancel event is used to stop a valid service or resource from participating in the appointment.  For example, if a portable X-ray machine scheduled for an exam is no longer needed, then the placer application requests that the resource be canceled on the filler application.  This trigger event should only be used for appointments that have not been completed, or for parent appointments whose children have not been completed.  If it is successful, an application acknowledgment is returned, optionally containing an SCH segment and related detail segments describing the modified appointment.</w:t>
      </w:r>
    </w:p>
    <w:p w14:paraId="249AEC80" w14:textId="77777777" w:rsidR="003262BC" w:rsidRPr="000D351C" w:rsidRDefault="003262BC">
      <w:pPr>
        <w:pStyle w:val="Heading3"/>
        <w:tabs>
          <w:tab w:val="left" w:pos="900"/>
        </w:tabs>
        <w:rPr>
          <w:noProof/>
        </w:rPr>
      </w:pPr>
      <w:bookmarkStart w:id="619" w:name="_Toc358637994"/>
      <w:bookmarkStart w:id="620" w:name="_Toc358711097"/>
      <w:bookmarkStart w:id="621" w:name="_Toc497011397"/>
      <w:bookmarkStart w:id="622" w:name="_Toc28982204"/>
      <w:r w:rsidRPr="000D351C">
        <w:rPr>
          <w:noProof/>
        </w:rPr>
        <w:lastRenderedPageBreak/>
        <w:t>Request Discontinuation of Service/Resource on Appointment (Event S10</w:t>
      </w:r>
      <w:r w:rsidR="003D291E" w:rsidRPr="000D351C">
        <w:rPr>
          <w:noProof/>
        </w:rPr>
        <w:fldChar w:fldCharType="begin"/>
      </w:r>
      <w:r w:rsidRPr="000D351C">
        <w:rPr>
          <w:noProof/>
        </w:rPr>
        <w:instrText xml:space="preserve"> XE "S10" </w:instrText>
      </w:r>
      <w:r w:rsidR="003D291E" w:rsidRPr="000D351C">
        <w:rPr>
          <w:noProof/>
        </w:rPr>
        <w:fldChar w:fldCharType="end"/>
      </w:r>
      <w:r w:rsidRPr="000D351C">
        <w:rPr>
          <w:noProof/>
        </w:rPr>
        <w:t>)</w:t>
      </w:r>
      <w:bookmarkEnd w:id="619"/>
      <w:bookmarkEnd w:id="620"/>
      <w:bookmarkEnd w:id="621"/>
      <w:bookmarkEnd w:id="622"/>
    </w:p>
    <w:p w14:paraId="666FBBCC" w14:textId="77777777" w:rsidR="003262BC" w:rsidRPr="000D351C" w:rsidRDefault="003262BC" w:rsidP="009B0F5F">
      <w:pPr>
        <w:pStyle w:val="NormalIndented"/>
        <w:rPr>
          <w:noProof/>
        </w:rPr>
      </w:pPr>
      <w:r w:rsidRPr="000D351C">
        <w:rPr>
          <w:noProof/>
        </w:rPr>
        <w:t>A request discontinuation of service/resource is sent by the placer application to the filler application when the remaining occurrences of a recurring appointment no longer require a particular service or resource.  In other words, this trigger event is sent to request that the performance of a service or resource in a recurring appointment that has already begun be stopped.  If the first appointment in a set of recurring appointments has not yet occurred, then a cancel trigger event should be sent instead.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67845E05" w14:textId="77777777" w:rsidR="003262BC" w:rsidRPr="000D351C" w:rsidRDefault="003262BC">
      <w:pPr>
        <w:pStyle w:val="Heading3"/>
        <w:tabs>
          <w:tab w:val="left" w:pos="900"/>
        </w:tabs>
        <w:rPr>
          <w:noProof/>
        </w:rPr>
      </w:pPr>
      <w:bookmarkStart w:id="623" w:name="_Toc358637995"/>
      <w:bookmarkStart w:id="624" w:name="_Toc358711098"/>
      <w:bookmarkStart w:id="625" w:name="_Toc497011398"/>
      <w:bookmarkStart w:id="626" w:name="_Toc28982205"/>
      <w:r w:rsidRPr="000D351C">
        <w:rPr>
          <w:noProof/>
        </w:rPr>
        <w:t>Request Deletion of Service/Resource on Appointment (Event S11</w:t>
      </w:r>
      <w:r w:rsidR="003D291E" w:rsidRPr="000D351C">
        <w:rPr>
          <w:noProof/>
        </w:rPr>
        <w:fldChar w:fldCharType="begin"/>
      </w:r>
      <w:r w:rsidRPr="000D351C">
        <w:rPr>
          <w:noProof/>
        </w:rPr>
        <w:instrText xml:space="preserve"> XE "S11" </w:instrText>
      </w:r>
      <w:r w:rsidR="003D291E" w:rsidRPr="000D351C">
        <w:rPr>
          <w:noProof/>
        </w:rPr>
        <w:fldChar w:fldCharType="end"/>
      </w:r>
      <w:r w:rsidRPr="000D351C">
        <w:rPr>
          <w:noProof/>
        </w:rPr>
        <w:t>)</w:t>
      </w:r>
      <w:bookmarkEnd w:id="623"/>
      <w:bookmarkEnd w:id="624"/>
      <w:bookmarkEnd w:id="625"/>
      <w:bookmarkEnd w:id="626"/>
    </w:p>
    <w:p w14:paraId="5C17C8A5" w14:textId="77777777" w:rsidR="003262BC" w:rsidRPr="000D351C" w:rsidRDefault="003262BC" w:rsidP="009B0F5F">
      <w:pPr>
        <w:pStyle w:val="NormalIndented"/>
        <w:rPr>
          <w:noProof/>
        </w:rPr>
      </w:pPr>
      <w:r w:rsidRPr="000D351C">
        <w:rPr>
          <w:noProof/>
        </w:rPr>
        <w:t>A request deletion of service/resource is sent by the placer application to the filler application to request that a scheduled appointment requiring a service or resource entered in error be removed from the system.  A delete trigger event should only be used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occurring.  This trigger event should only be used on appointments that have not been completed, or on parent appointments whose children have not been completed.  If it is successful, an application acknowledgment is returned, optionally containing an SCH segment and related detail segments describing the modified appointment.</w:t>
      </w:r>
    </w:p>
    <w:p w14:paraId="17795230" w14:textId="77777777" w:rsidR="003262BC" w:rsidRPr="000D351C" w:rsidRDefault="003262BC">
      <w:pPr>
        <w:pStyle w:val="Heading2"/>
        <w:rPr>
          <w:noProof/>
        </w:rPr>
      </w:pPr>
      <w:bookmarkStart w:id="627" w:name="_Ref371756932"/>
      <w:bookmarkStart w:id="628" w:name="_Toc497011399"/>
      <w:bookmarkStart w:id="629" w:name="_Toc28982206"/>
      <w:r w:rsidRPr="000D351C">
        <w:rPr>
          <w:noProof/>
        </w:rPr>
        <w:t>FILLER APPLICATION MESSAGES AND TRIGGER EVENTS UNSOLICITED</w:t>
      </w:r>
      <w:bookmarkEnd w:id="627"/>
      <w:bookmarkEnd w:id="628"/>
      <w:bookmarkEnd w:id="629"/>
    </w:p>
    <w:p w14:paraId="2452B2A9" w14:textId="77777777" w:rsidR="003262BC" w:rsidRPr="000D351C" w:rsidRDefault="003262BC">
      <w:pPr>
        <w:rPr>
          <w:noProof/>
        </w:rPr>
      </w:pPr>
      <w:r w:rsidRPr="000D351C">
        <w:rPr>
          <w:noProof/>
        </w:rPr>
        <w:t xml:space="preserve">Unsolicited transactions from filler applications are the messages and trigger events used between filler applications and auxiliary applications.  Transactions are initiated by the filler application, using the </w:t>
      </w:r>
      <w:r w:rsidRPr="000D351C">
        <w:rPr>
          <w:rStyle w:val="Strong"/>
          <w:noProof/>
        </w:rPr>
        <w:t>SIU</w:t>
      </w:r>
      <w:r w:rsidRPr="000D351C">
        <w:rPr>
          <w:noProof/>
        </w:rPr>
        <w:t xml:space="preserve"> message to notify auxiliary applications of modifications in a filler application's schedule(s).  The auxiliary application responds to these notifications, using the </w:t>
      </w:r>
      <w:r w:rsidRPr="000D351C">
        <w:rPr>
          <w:rStyle w:val="Strong"/>
          <w:noProof/>
        </w:rPr>
        <w:t>ACK</w:t>
      </w:r>
      <w:r w:rsidRPr="000D351C">
        <w:rPr>
          <w:noProof/>
        </w:rPr>
        <w:t xml:space="preserve"> message, either to acknowledge receipt of the transaction, or to signal that an interfacing error of some kind has occurred.</w:t>
      </w:r>
    </w:p>
    <w:p w14:paraId="139CD237" w14:textId="77777777" w:rsidR="003262BC" w:rsidRPr="000D351C" w:rsidRDefault="003262BC">
      <w:pPr>
        <w:rPr>
          <w:noProof/>
        </w:rPr>
      </w:pPr>
      <w:r w:rsidRPr="000D351C">
        <w:rPr>
          <w:noProof/>
        </w:rPr>
        <w:t>This set of trigger events is also used to notify applications fulfilling the placer application role of changes in the filler application's schedule(s), if the application is configured to accept these messages and trigger events as an auxiliary application would.  As the discussion of application roles has indicated above, any one application can have more than one application role.  If it is important that the application acting in the placer application role in your messaging environment be notified of unsolicited changes to a filler application's schedule(s), then it must also support the role of an auxiliary application.</w:t>
      </w:r>
    </w:p>
    <w:p w14:paraId="02395323" w14:textId="77777777" w:rsidR="003262BC" w:rsidRPr="000D351C" w:rsidRDefault="003262BC">
      <w:pPr>
        <w:rPr>
          <w:noProof/>
        </w:rPr>
      </w:pPr>
      <w:r w:rsidRPr="000D351C">
        <w:rPr>
          <w:noProof/>
        </w:rPr>
        <w:t xml:space="preserve">When initiating a notification transaction, the filler application will generate and send an </w:t>
      </w:r>
      <w:r w:rsidRPr="000D351C">
        <w:rPr>
          <w:rStyle w:val="Strong"/>
          <w:noProof/>
        </w:rPr>
        <w:t>SIU</w:t>
      </w:r>
      <w:r w:rsidRPr="000D351C">
        <w:rPr>
          <w:noProof/>
        </w:rPr>
        <w:t xml:space="preserve"> message containing all of the information necessary to communicate the desired information to the auxiliary application.  All required segments and fields (both explicitly required and conditionally required) should be provided by the filler application, as defined in this chapter.  When the auxiliary application receives the transaction, it acknowledges with the appropriate accept acknowledgment using an </w:t>
      </w:r>
      <w:r w:rsidRPr="000D351C">
        <w:rPr>
          <w:rStyle w:val="Strong"/>
          <w:noProof/>
        </w:rPr>
        <w:t>ACK</w:t>
      </w:r>
      <w:r w:rsidRPr="000D351C">
        <w:rPr>
          <w:noProof/>
        </w:rPr>
        <w:t xml:space="preserve"> message (assuming that the enhanced acknowledgment mode is in use).  After processing the notification at the application level, the auxiliary application acknowledges the transaction with the appropriate application acknowledgment in an </w:t>
      </w:r>
      <w:r w:rsidRPr="000D351C">
        <w:rPr>
          <w:rStyle w:val="Strong"/>
          <w:noProof/>
        </w:rPr>
        <w:t>ACK</w:t>
      </w:r>
      <w:r w:rsidRPr="000D351C">
        <w:rPr>
          <w:noProof/>
        </w:rPr>
        <w:t xml:space="preserve"> message (assuming that an application acknowledgment was requested under the enhanced acknowledgment mode, or that the original acknowledgment mode is in use).  Applying the explanations of the various application acknowledgment codes (detailed in Chapter 2) in the context of this chapter, an application accept from the auxiliary application means that the notification was processed and accepted.  An application error from the auxiliary application means that the auxiliary application was unable to process the notification at the application level.  An application reject from the auxiliary application means that the request was not, and could not, be processed due to one or more reasons unrelated to its content (for example: it fails the basic application protocol validation, the system is down, or there was an internal error).</w:t>
      </w:r>
    </w:p>
    <w:p w14:paraId="6C37204E" w14:textId="77777777" w:rsidR="003262BC" w:rsidRPr="000D351C" w:rsidRDefault="003262BC">
      <w:pPr>
        <w:rPr>
          <w:noProof/>
        </w:rPr>
      </w:pPr>
      <w:r w:rsidRPr="000D351C">
        <w:rPr>
          <w:noProof/>
        </w:rPr>
        <w:t>All of the trigger events associated with unsolicited transactions from filler applications use a common message definition that follows:</w:t>
      </w:r>
    </w:p>
    <w:p w14:paraId="19DF5231" w14:textId="77777777" w:rsidR="003262BC" w:rsidRPr="000D351C" w:rsidRDefault="003262BC">
      <w:pPr>
        <w:pStyle w:val="MsgTableCaption"/>
        <w:rPr>
          <w:noProof/>
        </w:rPr>
      </w:pPr>
      <w:r w:rsidRPr="000D351C">
        <w:rPr>
          <w:noProof/>
        </w:rPr>
        <w:lastRenderedPageBreak/>
        <w:t>SIU^S12-S24,S26,S27^SIU_S12: Schedule Information Unsolicited</w:t>
      </w:r>
      <w:r w:rsidR="003D291E" w:rsidRPr="000D351C">
        <w:rPr>
          <w:noProof/>
        </w:rPr>
        <w:fldChar w:fldCharType="begin"/>
      </w:r>
      <w:r w:rsidRPr="000D351C">
        <w:rPr>
          <w:noProof/>
        </w:rPr>
        <w:instrText xml:space="preserve"> XE "SIU Schedule Information Unsolicited" </w:instrText>
      </w:r>
      <w:r w:rsidR="003D291E" w:rsidRPr="000D351C">
        <w:rPr>
          <w:noProof/>
        </w:rPr>
        <w:fldChar w:fldCharType="end"/>
      </w:r>
    </w:p>
    <w:tbl>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630" w:author="Merrick, Riki | APHL" w:date="2022-07-12T18:11:00Z">
          <w:tblPr>
            <w:tblW w:w="9179"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107"/>
        <w:gridCol w:w="2711"/>
        <w:gridCol w:w="171"/>
        <w:gridCol w:w="4036"/>
        <w:gridCol w:w="279"/>
        <w:gridCol w:w="567"/>
        <w:gridCol w:w="299"/>
        <w:gridCol w:w="688"/>
        <w:gridCol w:w="321"/>
        <w:tblGridChange w:id="631">
          <w:tblGrid>
            <w:gridCol w:w="107"/>
            <w:gridCol w:w="2711"/>
            <w:gridCol w:w="171"/>
            <w:gridCol w:w="4036"/>
            <w:gridCol w:w="279"/>
            <w:gridCol w:w="567"/>
            <w:gridCol w:w="299"/>
            <w:gridCol w:w="688"/>
            <w:gridCol w:w="321"/>
          </w:tblGrid>
        </w:tblGridChange>
      </w:tblGrid>
      <w:tr w:rsidR="003262BC" w:rsidRPr="000D351C" w14:paraId="43B6E2FC" w14:textId="77777777" w:rsidTr="009B0F5F">
        <w:trPr>
          <w:gridAfter w:val="1"/>
          <w:wAfter w:w="321" w:type="dxa"/>
          <w:tblHeader/>
          <w:jc w:val="center"/>
          <w:trPrChange w:id="632" w:author="Merrick, Riki | APHL" w:date="2022-07-12T18:11:00Z">
            <w:trPr>
              <w:gridAfter w:val="1"/>
              <w:wAfter w:w="213" w:type="dxa"/>
              <w:tblHeader/>
              <w:jc w:val="center"/>
            </w:trPr>
          </w:trPrChange>
        </w:trPr>
        <w:tc>
          <w:tcPr>
            <w:tcW w:w="2818" w:type="dxa"/>
            <w:gridSpan w:val="2"/>
            <w:tcBorders>
              <w:top w:val="single" w:sz="2" w:space="0" w:color="auto"/>
              <w:left w:val="nil"/>
              <w:bottom w:val="single" w:sz="4" w:space="0" w:color="auto"/>
              <w:right w:val="nil"/>
            </w:tcBorders>
            <w:shd w:val="clear" w:color="auto" w:fill="FFFFFF"/>
            <w:tcPrChange w:id="633" w:author="Merrick, Riki | APHL" w:date="2022-07-12T18:11:00Z">
              <w:tcPr>
                <w:tcW w:w="2852" w:type="dxa"/>
                <w:gridSpan w:val="2"/>
                <w:tcBorders>
                  <w:top w:val="single" w:sz="2" w:space="0" w:color="auto"/>
                  <w:left w:val="nil"/>
                  <w:bottom w:val="single" w:sz="4" w:space="0" w:color="auto"/>
                  <w:right w:val="nil"/>
                </w:tcBorders>
                <w:shd w:val="clear" w:color="auto" w:fill="FFFFFF"/>
              </w:tcPr>
            </w:tcPrChange>
          </w:tcPr>
          <w:p w14:paraId="2760E3F7" w14:textId="77777777" w:rsidR="003262BC" w:rsidRPr="000D351C" w:rsidRDefault="003262BC">
            <w:pPr>
              <w:pStyle w:val="MsgTableHeader"/>
              <w:rPr>
                <w:noProof/>
              </w:rPr>
            </w:pPr>
            <w:r w:rsidRPr="000D351C">
              <w:rPr>
                <w:noProof/>
              </w:rPr>
              <w:t>Segments</w:t>
            </w:r>
          </w:p>
        </w:tc>
        <w:tc>
          <w:tcPr>
            <w:tcW w:w="4207" w:type="dxa"/>
            <w:gridSpan w:val="2"/>
            <w:tcBorders>
              <w:top w:val="single" w:sz="2" w:space="0" w:color="auto"/>
              <w:left w:val="nil"/>
              <w:bottom w:val="single" w:sz="4" w:space="0" w:color="auto"/>
              <w:right w:val="nil"/>
            </w:tcBorders>
            <w:shd w:val="clear" w:color="auto" w:fill="FFFFFF"/>
            <w:tcPrChange w:id="634" w:author="Merrick, Riki | APHL" w:date="2022-07-12T18:11:00Z">
              <w:tcPr>
                <w:tcW w:w="4262" w:type="dxa"/>
                <w:gridSpan w:val="2"/>
                <w:tcBorders>
                  <w:top w:val="single" w:sz="2" w:space="0" w:color="auto"/>
                  <w:left w:val="nil"/>
                  <w:bottom w:val="single" w:sz="4" w:space="0" w:color="auto"/>
                  <w:right w:val="nil"/>
                </w:tcBorders>
                <w:shd w:val="clear" w:color="auto" w:fill="FFFFFF"/>
              </w:tcPr>
            </w:tcPrChange>
          </w:tcPr>
          <w:p w14:paraId="4B163D1E" w14:textId="77777777" w:rsidR="003262BC" w:rsidRPr="000D351C" w:rsidRDefault="003262BC">
            <w:pPr>
              <w:pStyle w:val="MsgTableHeader"/>
              <w:rPr>
                <w:noProof/>
              </w:rPr>
            </w:pPr>
            <w:r w:rsidRPr="000D351C">
              <w:rPr>
                <w:noProof/>
              </w:rPr>
              <w:t>Description</w:t>
            </w:r>
          </w:p>
        </w:tc>
        <w:tc>
          <w:tcPr>
            <w:tcW w:w="846" w:type="dxa"/>
            <w:gridSpan w:val="2"/>
            <w:tcBorders>
              <w:top w:val="single" w:sz="2" w:space="0" w:color="auto"/>
              <w:left w:val="nil"/>
              <w:bottom w:val="single" w:sz="4" w:space="0" w:color="auto"/>
              <w:right w:val="nil"/>
            </w:tcBorders>
            <w:shd w:val="clear" w:color="auto" w:fill="FFFFFF"/>
            <w:tcPrChange w:id="635" w:author="Merrick, Riki | APHL" w:date="2022-07-12T18:11:00Z">
              <w:tcPr>
                <w:tcW w:w="855" w:type="dxa"/>
                <w:gridSpan w:val="2"/>
                <w:tcBorders>
                  <w:top w:val="single" w:sz="2" w:space="0" w:color="auto"/>
                  <w:left w:val="nil"/>
                  <w:bottom w:val="single" w:sz="4" w:space="0" w:color="auto"/>
                  <w:right w:val="nil"/>
                </w:tcBorders>
                <w:shd w:val="clear" w:color="auto" w:fill="FFFFFF"/>
              </w:tcPr>
            </w:tcPrChange>
          </w:tcPr>
          <w:p w14:paraId="2F337F31" w14:textId="77777777" w:rsidR="003262BC" w:rsidRPr="000D351C" w:rsidRDefault="003262BC">
            <w:pPr>
              <w:pStyle w:val="MsgTableHeader"/>
              <w:jc w:val="center"/>
              <w:rPr>
                <w:noProof/>
              </w:rPr>
            </w:pPr>
            <w:r w:rsidRPr="000D351C">
              <w:rPr>
                <w:noProof/>
              </w:rPr>
              <w:t>Status</w:t>
            </w:r>
          </w:p>
        </w:tc>
        <w:tc>
          <w:tcPr>
            <w:tcW w:w="987" w:type="dxa"/>
            <w:gridSpan w:val="2"/>
            <w:tcBorders>
              <w:top w:val="single" w:sz="2" w:space="0" w:color="auto"/>
              <w:left w:val="nil"/>
              <w:bottom w:val="single" w:sz="4" w:space="0" w:color="auto"/>
              <w:right w:val="nil"/>
            </w:tcBorders>
            <w:shd w:val="clear" w:color="auto" w:fill="FFFFFF"/>
            <w:tcPrChange w:id="636" w:author="Merrick, Riki | APHL" w:date="2022-07-12T18:11:00Z">
              <w:tcPr>
                <w:tcW w:w="997" w:type="dxa"/>
                <w:gridSpan w:val="2"/>
                <w:tcBorders>
                  <w:top w:val="single" w:sz="2" w:space="0" w:color="auto"/>
                  <w:left w:val="nil"/>
                  <w:bottom w:val="single" w:sz="4" w:space="0" w:color="auto"/>
                  <w:right w:val="nil"/>
                </w:tcBorders>
                <w:shd w:val="clear" w:color="auto" w:fill="FFFFFF"/>
              </w:tcPr>
            </w:tcPrChange>
          </w:tcPr>
          <w:p w14:paraId="65A345BA" w14:textId="77777777" w:rsidR="003262BC" w:rsidRPr="000D351C" w:rsidRDefault="003262BC">
            <w:pPr>
              <w:pStyle w:val="MsgTableHeader"/>
              <w:jc w:val="center"/>
              <w:rPr>
                <w:noProof/>
              </w:rPr>
            </w:pPr>
            <w:r w:rsidRPr="000D351C">
              <w:rPr>
                <w:noProof/>
              </w:rPr>
              <w:t>Chapter</w:t>
            </w:r>
          </w:p>
        </w:tc>
      </w:tr>
      <w:tr w:rsidR="003262BC" w:rsidRPr="000D351C" w14:paraId="499E2D99" w14:textId="77777777" w:rsidTr="009B0F5F">
        <w:trPr>
          <w:gridAfter w:val="1"/>
          <w:wAfter w:w="321" w:type="dxa"/>
          <w:jc w:val="center"/>
          <w:trPrChange w:id="637" w:author="Merrick, Riki | APHL" w:date="2022-07-12T18:11:00Z">
            <w:trPr>
              <w:gridAfter w:val="1"/>
              <w:wAfter w:w="213" w:type="dxa"/>
              <w:jc w:val="center"/>
            </w:trPr>
          </w:trPrChange>
        </w:trPr>
        <w:tc>
          <w:tcPr>
            <w:tcW w:w="2818" w:type="dxa"/>
            <w:gridSpan w:val="2"/>
            <w:tcBorders>
              <w:top w:val="single" w:sz="4" w:space="0" w:color="auto"/>
              <w:left w:val="nil"/>
              <w:bottom w:val="dotted" w:sz="4" w:space="0" w:color="auto"/>
              <w:right w:val="nil"/>
            </w:tcBorders>
            <w:shd w:val="clear" w:color="auto" w:fill="FFFFFF"/>
            <w:tcPrChange w:id="638" w:author="Merrick, Riki | APHL" w:date="2022-07-12T18:11:00Z">
              <w:tcPr>
                <w:tcW w:w="2852" w:type="dxa"/>
                <w:gridSpan w:val="2"/>
                <w:tcBorders>
                  <w:top w:val="single" w:sz="4" w:space="0" w:color="auto"/>
                  <w:left w:val="nil"/>
                  <w:bottom w:val="dotted" w:sz="4" w:space="0" w:color="auto"/>
                  <w:right w:val="nil"/>
                </w:tcBorders>
                <w:shd w:val="clear" w:color="auto" w:fill="FFFFFF"/>
              </w:tcPr>
            </w:tcPrChange>
          </w:tcPr>
          <w:p w14:paraId="5A2EC565" w14:textId="77777777" w:rsidR="003262BC" w:rsidRPr="000D351C" w:rsidRDefault="003262BC">
            <w:pPr>
              <w:pStyle w:val="MsgTableBody"/>
              <w:rPr>
                <w:noProof/>
              </w:rPr>
            </w:pPr>
            <w:r w:rsidRPr="000D351C">
              <w:rPr>
                <w:noProof/>
              </w:rPr>
              <w:t>MSH</w:t>
            </w:r>
          </w:p>
        </w:tc>
        <w:tc>
          <w:tcPr>
            <w:tcW w:w="4207" w:type="dxa"/>
            <w:gridSpan w:val="2"/>
            <w:tcBorders>
              <w:top w:val="single" w:sz="4" w:space="0" w:color="auto"/>
              <w:left w:val="nil"/>
              <w:bottom w:val="dotted" w:sz="4" w:space="0" w:color="auto"/>
              <w:right w:val="nil"/>
            </w:tcBorders>
            <w:shd w:val="clear" w:color="auto" w:fill="FFFFFF"/>
            <w:tcPrChange w:id="639" w:author="Merrick, Riki | APHL" w:date="2022-07-12T18:11:00Z">
              <w:tcPr>
                <w:tcW w:w="4262" w:type="dxa"/>
                <w:gridSpan w:val="2"/>
                <w:tcBorders>
                  <w:top w:val="single" w:sz="4" w:space="0" w:color="auto"/>
                  <w:left w:val="nil"/>
                  <w:bottom w:val="dotted" w:sz="4" w:space="0" w:color="auto"/>
                  <w:right w:val="nil"/>
                </w:tcBorders>
                <w:shd w:val="clear" w:color="auto" w:fill="FFFFFF"/>
              </w:tcPr>
            </w:tcPrChange>
          </w:tcPr>
          <w:p w14:paraId="4F57AA74" w14:textId="77777777" w:rsidR="003262BC" w:rsidRPr="000D351C" w:rsidRDefault="003262BC">
            <w:pPr>
              <w:pStyle w:val="MsgTableBody"/>
              <w:rPr>
                <w:noProof/>
              </w:rPr>
            </w:pPr>
            <w:r w:rsidRPr="000D351C">
              <w:rPr>
                <w:noProof/>
              </w:rPr>
              <w:t>Message Header</w:t>
            </w:r>
          </w:p>
        </w:tc>
        <w:tc>
          <w:tcPr>
            <w:tcW w:w="846" w:type="dxa"/>
            <w:gridSpan w:val="2"/>
            <w:tcBorders>
              <w:top w:val="single" w:sz="4" w:space="0" w:color="auto"/>
              <w:left w:val="nil"/>
              <w:bottom w:val="dotted" w:sz="4" w:space="0" w:color="auto"/>
              <w:right w:val="nil"/>
            </w:tcBorders>
            <w:shd w:val="clear" w:color="auto" w:fill="FFFFFF"/>
            <w:tcPrChange w:id="640" w:author="Merrick, Riki | APHL" w:date="2022-07-12T18:11:00Z">
              <w:tcPr>
                <w:tcW w:w="855" w:type="dxa"/>
                <w:gridSpan w:val="2"/>
                <w:tcBorders>
                  <w:top w:val="single" w:sz="4" w:space="0" w:color="auto"/>
                  <w:left w:val="nil"/>
                  <w:bottom w:val="dotted" w:sz="4" w:space="0" w:color="auto"/>
                  <w:right w:val="nil"/>
                </w:tcBorders>
                <w:shd w:val="clear" w:color="auto" w:fill="FFFFFF"/>
              </w:tcPr>
            </w:tcPrChange>
          </w:tcPr>
          <w:p w14:paraId="7132FA28" w14:textId="77777777" w:rsidR="003262BC" w:rsidRPr="000D351C" w:rsidRDefault="003262BC">
            <w:pPr>
              <w:pStyle w:val="MsgTableBody"/>
              <w:jc w:val="center"/>
              <w:rPr>
                <w:noProof/>
              </w:rPr>
            </w:pPr>
          </w:p>
        </w:tc>
        <w:tc>
          <w:tcPr>
            <w:tcW w:w="987" w:type="dxa"/>
            <w:gridSpan w:val="2"/>
            <w:tcBorders>
              <w:top w:val="single" w:sz="4" w:space="0" w:color="auto"/>
              <w:left w:val="nil"/>
              <w:bottom w:val="dotted" w:sz="4" w:space="0" w:color="auto"/>
              <w:right w:val="nil"/>
            </w:tcBorders>
            <w:shd w:val="clear" w:color="auto" w:fill="FFFFFF"/>
            <w:tcPrChange w:id="641" w:author="Merrick, Riki | APHL" w:date="2022-07-12T18:11:00Z">
              <w:tcPr>
                <w:tcW w:w="997" w:type="dxa"/>
                <w:gridSpan w:val="2"/>
                <w:tcBorders>
                  <w:top w:val="single" w:sz="4" w:space="0" w:color="auto"/>
                  <w:left w:val="nil"/>
                  <w:bottom w:val="dotted" w:sz="4" w:space="0" w:color="auto"/>
                  <w:right w:val="nil"/>
                </w:tcBorders>
                <w:shd w:val="clear" w:color="auto" w:fill="FFFFFF"/>
              </w:tcPr>
            </w:tcPrChange>
          </w:tcPr>
          <w:p w14:paraId="4BB3BE73" w14:textId="77777777" w:rsidR="003262BC" w:rsidRPr="000D351C" w:rsidRDefault="003262BC">
            <w:pPr>
              <w:pStyle w:val="MsgTableBody"/>
              <w:jc w:val="center"/>
              <w:rPr>
                <w:noProof/>
              </w:rPr>
            </w:pPr>
            <w:r w:rsidRPr="000D351C">
              <w:rPr>
                <w:noProof/>
              </w:rPr>
              <w:t>2</w:t>
            </w:r>
          </w:p>
        </w:tc>
      </w:tr>
      <w:tr w:rsidR="003262BC" w:rsidRPr="000D351C" w14:paraId="644647D2" w14:textId="77777777" w:rsidTr="009B0F5F">
        <w:trPr>
          <w:gridAfter w:val="1"/>
          <w:wAfter w:w="321" w:type="dxa"/>
          <w:jc w:val="center"/>
          <w:trPrChange w:id="64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4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4482F08" w14:textId="77777777" w:rsidR="003262BC" w:rsidRPr="000D351C" w:rsidRDefault="00E01FB0">
            <w:pPr>
              <w:pStyle w:val="MsgTableBody"/>
              <w:rPr>
                <w:noProof/>
              </w:rPr>
            </w:pPr>
            <w:r>
              <w:fldChar w:fldCharType="begin"/>
            </w:r>
            <w:r>
              <w:instrText xml:space="preserve"> HYPERLINK \l "SCH" </w:instrText>
            </w:r>
            <w:r>
              <w:fldChar w:fldCharType="separate"/>
            </w:r>
            <w:r w:rsidR="003262BC" w:rsidRPr="000D351C">
              <w:rPr>
                <w:rStyle w:val="Hyperlink"/>
                <w:noProof/>
              </w:rPr>
              <w:t>SCH</w:t>
            </w:r>
            <w:r>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64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04127AF" w14:textId="77777777" w:rsidR="003262BC" w:rsidRPr="000D351C" w:rsidRDefault="003262BC">
            <w:pPr>
              <w:pStyle w:val="MsgTableBody"/>
              <w:rPr>
                <w:noProof/>
              </w:rPr>
            </w:pPr>
            <w:r w:rsidRPr="000D351C">
              <w:rPr>
                <w:noProof/>
              </w:rPr>
              <w:t>Schedule Activity Information</w:t>
            </w:r>
          </w:p>
        </w:tc>
        <w:tc>
          <w:tcPr>
            <w:tcW w:w="846" w:type="dxa"/>
            <w:gridSpan w:val="2"/>
            <w:tcBorders>
              <w:top w:val="dotted" w:sz="4" w:space="0" w:color="auto"/>
              <w:left w:val="nil"/>
              <w:bottom w:val="dotted" w:sz="4" w:space="0" w:color="auto"/>
              <w:right w:val="nil"/>
            </w:tcBorders>
            <w:shd w:val="clear" w:color="auto" w:fill="FFFFFF"/>
            <w:tcPrChange w:id="64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E9C665A"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4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10F5540" w14:textId="77777777" w:rsidR="003262BC" w:rsidRPr="000D351C" w:rsidRDefault="003262BC">
            <w:pPr>
              <w:pStyle w:val="MsgTableBody"/>
              <w:jc w:val="center"/>
              <w:rPr>
                <w:noProof/>
              </w:rPr>
            </w:pPr>
            <w:r w:rsidRPr="000D351C">
              <w:rPr>
                <w:noProof/>
              </w:rPr>
              <w:t>10</w:t>
            </w:r>
          </w:p>
        </w:tc>
      </w:tr>
      <w:tr w:rsidR="003262BC" w:rsidRPr="000D351C" w14:paraId="3AA70A1E" w14:textId="77777777" w:rsidTr="009B0F5F">
        <w:trPr>
          <w:gridAfter w:val="1"/>
          <w:wAfter w:w="321" w:type="dxa"/>
          <w:jc w:val="center"/>
          <w:trPrChange w:id="64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4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73E3FBE" w14:textId="77777777" w:rsidR="003262BC" w:rsidRPr="000D351C" w:rsidRDefault="003262BC">
            <w:pPr>
              <w:pStyle w:val="MsgTableBody"/>
              <w:rPr>
                <w:noProof/>
              </w:rPr>
            </w:pPr>
            <w:r w:rsidRPr="000D351C">
              <w:rPr>
                <w:noProof/>
              </w:rPr>
              <w:t xml:space="preserve">  [ { TQ1 } ]</w:t>
            </w:r>
          </w:p>
        </w:tc>
        <w:tc>
          <w:tcPr>
            <w:tcW w:w="4207" w:type="dxa"/>
            <w:gridSpan w:val="2"/>
            <w:tcBorders>
              <w:top w:val="dotted" w:sz="4" w:space="0" w:color="auto"/>
              <w:left w:val="nil"/>
              <w:bottom w:val="dotted" w:sz="4" w:space="0" w:color="auto"/>
              <w:right w:val="nil"/>
            </w:tcBorders>
            <w:shd w:val="clear" w:color="auto" w:fill="FFFFFF"/>
            <w:tcPrChange w:id="64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A2050EA" w14:textId="77777777" w:rsidR="003262BC" w:rsidRPr="000D351C" w:rsidRDefault="003262BC">
            <w:pPr>
              <w:pStyle w:val="MsgTableBody"/>
              <w:rPr>
                <w:noProof/>
              </w:rPr>
            </w:pPr>
            <w:r w:rsidRPr="000D351C">
              <w:rPr>
                <w:noProof/>
              </w:rPr>
              <w:t>Timing/Quantity</w:t>
            </w:r>
          </w:p>
        </w:tc>
        <w:tc>
          <w:tcPr>
            <w:tcW w:w="846" w:type="dxa"/>
            <w:gridSpan w:val="2"/>
            <w:tcBorders>
              <w:top w:val="dotted" w:sz="4" w:space="0" w:color="auto"/>
              <w:left w:val="nil"/>
              <w:bottom w:val="dotted" w:sz="4" w:space="0" w:color="auto"/>
              <w:right w:val="nil"/>
            </w:tcBorders>
            <w:shd w:val="clear" w:color="auto" w:fill="FFFFFF"/>
            <w:tcPrChange w:id="65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4CCE245"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5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31152ED" w14:textId="77777777" w:rsidR="003262BC" w:rsidRPr="000D351C" w:rsidRDefault="003262BC">
            <w:pPr>
              <w:pStyle w:val="MsgTableBody"/>
              <w:jc w:val="center"/>
              <w:rPr>
                <w:noProof/>
              </w:rPr>
            </w:pPr>
            <w:r w:rsidRPr="000D351C">
              <w:rPr>
                <w:noProof/>
              </w:rPr>
              <w:t>4</w:t>
            </w:r>
          </w:p>
        </w:tc>
      </w:tr>
      <w:tr w:rsidR="003262BC" w:rsidRPr="000D351C" w14:paraId="7194296D" w14:textId="77777777" w:rsidTr="009B0F5F">
        <w:trPr>
          <w:gridAfter w:val="1"/>
          <w:wAfter w:w="321" w:type="dxa"/>
          <w:jc w:val="center"/>
          <w:trPrChange w:id="65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5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53BE755" w14:textId="77777777" w:rsidR="003262BC" w:rsidRPr="000D351C" w:rsidRDefault="003262BC">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65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62677D4" w14:textId="77777777" w:rsidR="003262BC" w:rsidRPr="000D351C" w:rsidRDefault="003262BC">
            <w:pPr>
              <w:pStyle w:val="MsgTableBody"/>
              <w:rPr>
                <w:noProof/>
              </w:rPr>
            </w:pPr>
            <w:r w:rsidRPr="000D351C">
              <w:rPr>
                <w:noProof/>
              </w:rPr>
              <w:t>Notes and Comments for the SCH</w:t>
            </w:r>
          </w:p>
        </w:tc>
        <w:tc>
          <w:tcPr>
            <w:tcW w:w="846" w:type="dxa"/>
            <w:gridSpan w:val="2"/>
            <w:tcBorders>
              <w:top w:val="dotted" w:sz="4" w:space="0" w:color="auto"/>
              <w:left w:val="nil"/>
              <w:bottom w:val="dotted" w:sz="4" w:space="0" w:color="auto"/>
              <w:right w:val="nil"/>
            </w:tcBorders>
            <w:shd w:val="clear" w:color="auto" w:fill="FFFFFF"/>
            <w:tcPrChange w:id="65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CCFD297"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5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BCEA4C6" w14:textId="77777777" w:rsidR="003262BC" w:rsidRPr="000D351C" w:rsidRDefault="003262BC">
            <w:pPr>
              <w:pStyle w:val="MsgTableBody"/>
              <w:jc w:val="center"/>
              <w:rPr>
                <w:noProof/>
              </w:rPr>
            </w:pPr>
            <w:r w:rsidRPr="000D351C">
              <w:rPr>
                <w:noProof/>
              </w:rPr>
              <w:t>2</w:t>
            </w:r>
          </w:p>
        </w:tc>
      </w:tr>
      <w:tr w:rsidR="003262BC" w:rsidRPr="000D351C" w14:paraId="6E192BD9" w14:textId="77777777" w:rsidTr="009B0F5F">
        <w:trPr>
          <w:gridAfter w:val="1"/>
          <w:wAfter w:w="321" w:type="dxa"/>
          <w:jc w:val="center"/>
          <w:trPrChange w:id="65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5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C063135" w14:textId="77777777" w:rsidR="003262BC" w:rsidRPr="000D351C" w:rsidRDefault="003262BC">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Change w:id="65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49AACC5" w14:textId="77777777" w:rsidR="003262BC" w:rsidRPr="000D351C" w:rsidRDefault="003262BC">
            <w:pPr>
              <w:pStyle w:val="MsgTableBody"/>
              <w:rPr>
                <w:noProof/>
              </w:rPr>
            </w:pPr>
            <w:r w:rsidRPr="000D351C">
              <w:rPr>
                <w:noProof/>
              </w:rPr>
              <w:t>--- PATIENT begin</w:t>
            </w:r>
          </w:p>
        </w:tc>
        <w:tc>
          <w:tcPr>
            <w:tcW w:w="846" w:type="dxa"/>
            <w:gridSpan w:val="2"/>
            <w:tcBorders>
              <w:top w:val="dotted" w:sz="4" w:space="0" w:color="auto"/>
              <w:left w:val="nil"/>
              <w:bottom w:val="dotted" w:sz="4" w:space="0" w:color="auto"/>
              <w:right w:val="nil"/>
            </w:tcBorders>
            <w:shd w:val="clear" w:color="auto" w:fill="FFFFFF"/>
            <w:tcPrChange w:id="66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CE2FEB2"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6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B51D9B0" w14:textId="77777777" w:rsidR="003262BC" w:rsidRPr="000D351C" w:rsidRDefault="003262BC">
            <w:pPr>
              <w:pStyle w:val="MsgTableBody"/>
              <w:jc w:val="center"/>
              <w:rPr>
                <w:noProof/>
              </w:rPr>
            </w:pPr>
          </w:p>
        </w:tc>
      </w:tr>
      <w:tr w:rsidR="003262BC" w:rsidRPr="000D351C" w14:paraId="0540CF58" w14:textId="77777777" w:rsidTr="009B0F5F">
        <w:trPr>
          <w:gridAfter w:val="1"/>
          <w:wAfter w:w="321" w:type="dxa"/>
          <w:jc w:val="center"/>
          <w:trPrChange w:id="66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6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6B407C9" w14:textId="77777777" w:rsidR="003262BC" w:rsidRPr="000D351C" w:rsidRDefault="003262BC">
            <w:pPr>
              <w:pStyle w:val="MsgTableBody"/>
              <w:rPr>
                <w:noProof/>
              </w:rPr>
            </w:pPr>
            <w:r w:rsidRPr="000D351C">
              <w:rPr>
                <w:noProof/>
              </w:rPr>
              <w:t xml:space="preserve">    PID</w:t>
            </w:r>
          </w:p>
        </w:tc>
        <w:tc>
          <w:tcPr>
            <w:tcW w:w="4207" w:type="dxa"/>
            <w:gridSpan w:val="2"/>
            <w:tcBorders>
              <w:top w:val="dotted" w:sz="4" w:space="0" w:color="auto"/>
              <w:left w:val="nil"/>
              <w:bottom w:val="dotted" w:sz="4" w:space="0" w:color="auto"/>
              <w:right w:val="nil"/>
            </w:tcBorders>
            <w:shd w:val="clear" w:color="auto" w:fill="FFFFFF"/>
            <w:tcPrChange w:id="66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39B8FD9" w14:textId="77777777" w:rsidR="003262BC" w:rsidRPr="000D351C" w:rsidRDefault="003262BC">
            <w:pPr>
              <w:pStyle w:val="MsgTableBody"/>
              <w:rPr>
                <w:noProof/>
              </w:rPr>
            </w:pPr>
            <w:r w:rsidRPr="000D351C">
              <w:rPr>
                <w:noProof/>
              </w:rPr>
              <w:t>Patient Identification</w:t>
            </w:r>
          </w:p>
        </w:tc>
        <w:tc>
          <w:tcPr>
            <w:tcW w:w="846" w:type="dxa"/>
            <w:gridSpan w:val="2"/>
            <w:tcBorders>
              <w:top w:val="dotted" w:sz="4" w:space="0" w:color="auto"/>
              <w:left w:val="nil"/>
              <w:bottom w:val="dotted" w:sz="4" w:space="0" w:color="auto"/>
              <w:right w:val="nil"/>
            </w:tcBorders>
            <w:shd w:val="clear" w:color="auto" w:fill="FFFFFF"/>
            <w:tcPrChange w:id="66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1EA4BE8"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6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46EAF1D" w14:textId="77777777" w:rsidR="003262BC" w:rsidRPr="000D351C" w:rsidRDefault="003262BC">
            <w:pPr>
              <w:pStyle w:val="MsgTableBody"/>
              <w:jc w:val="center"/>
              <w:rPr>
                <w:noProof/>
              </w:rPr>
            </w:pPr>
            <w:r w:rsidRPr="000D351C">
              <w:rPr>
                <w:noProof/>
              </w:rPr>
              <w:t>3</w:t>
            </w:r>
          </w:p>
        </w:tc>
      </w:tr>
      <w:tr w:rsidR="003262BC" w:rsidRPr="000D351C" w14:paraId="6FA5F16F" w14:textId="77777777" w:rsidTr="009B0F5F">
        <w:trPr>
          <w:gridAfter w:val="1"/>
          <w:wAfter w:w="321" w:type="dxa"/>
          <w:jc w:val="center"/>
          <w:trPrChange w:id="66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66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225F1459" w14:textId="77777777" w:rsidR="003262BC" w:rsidRPr="000D351C" w:rsidRDefault="003262BC">
            <w:pPr>
              <w:pStyle w:val="MsgTableBody"/>
              <w:rPr>
                <w:noProof/>
              </w:rPr>
            </w:pPr>
            <w:r w:rsidRPr="000D351C">
              <w:rPr>
                <w:noProof/>
              </w:rPr>
              <w:t xml:space="preserve">    [ PD1 ]</w:t>
            </w:r>
          </w:p>
        </w:tc>
        <w:tc>
          <w:tcPr>
            <w:tcW w:w="4207" w:type="dxa"/>
            <w:gridSpan w:val="2"/>
            <w:tcBorders>
              <w:top w:val="dotted" w:sz="4" w:space="0" w:color="auto"/>
              <w:left w:val="nil"/>
              <w:bottom w:val="dotted" w:sz="4" w:space="0" w:color="auto"/>
              <w:right w:val="nil"/>
            </w:tcBorders>
            <w:shd w:val="clear" w:color="auto" w:fill="FFFFFF"/>
            <w:tcPrChange w:id="66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349C68B5" w14:textId="77777777" w:rsidR="003262BC" w:rsidRPr="000D351C" w:rsidRDefault="003262BC">
            <w:pPr>
              <w:pStyle w:val="MsgTableBody"/>
              <w:rPr>
                <w:noProof/>
              </w:rPr>
            </w:pPr>
            <w:r w:rsidRPr="000D351C">
              <w:rPr>
                <w:noProof/>
              </w:rPr>
              <w:t>Additional Demographics</w:t>
            </w:r>
          </w:p>
        </w:tc>
        <w:tc>
          <w:tcPr>
            <w:tcW w:w="846" w:type="dxa"/>
            <w:gridSpan w:val="2"/>
            <w:tcBorders>
              <w:top w:val="dotted" w:sz="4" w:space="0" w:color="auto"/>
              <w:left w:val="nil"/>
              <w:bottom w:val="dotted" w:sz="4" w:space="0" w:color="auto"/>
              <w:right w:val="nil"/>
            </w:tcBorders>
            <w:shd w:val="clear" w:color="auto" w:fill="FFFFFF"/>
            <w:tcPrChange w:id="67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F69C171" w14:textId="77777777" w:rsidR="003262BC" w:rsidRPr="000D351C" w:rsidRDefault="003262BC">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67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72EF626" w14:textId="77777777" w:rsidR="003262BC" w:rsidRPr="000D351C" w:rsidRDefault="003262BC">
            <w:pPr>
              <w:pStyle w:val="MsgTableBody"/>
              <w:jc w:val="center"/>
              <w:rPr>
                <w:noProof/>
              </w:rPr>
            </w:pPr>
            <w:r w:rsidRPr="000D351C">
              <w:rPr>
                <w:noProof/>
              </w:rPr>
              <w:t>3</w:t>
            </w:r>
          </w:p>
        </w:tc>
      </w:tr>
      <w:tr w:rsidR="009B0F5F" w14:paraId="65C55562" w14:textId="77777777" w:rsidTr="009B0F5F">
        <w:trPr>
          <w:gridBefore w:val="1"/>
          <w:wBefore w:w="107" w:type="dxa"/>
          <w:jc w:val="center"/>
          <w:ins w:id="672"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01335775" w14:textId="481A9969" w:rsidR="009B0F5F" w:rsidRDefault="00E60B25" w:rsidP="00E427EE">
            <w:pPr>
              <w:pStyle w:val="MsgTableBody"/>
              <w:rPr>
                <w:ins w:id="673" w:author="Merrick, Riki | APHL" w:date="2022-07-12T18:11:00Z"/>
                <w:noProof/>
              </w:rPr>
            </w:pPr>
            <w:ins w:id="674" w:author="Frank Oemig" w:date="2022-09-01T11:02:00Z">
              <w:r>
                <w:rPr>
                  <w:noProof/>
                </w:rPr>
                <w:t xml:space="preserve">   </w:t>
              </w:r>
            </w:ins>
            <w:ins w:id="675" w:author="Merrick, Riki | APHL" w:date="2022-07-12T18:11:00Z">
              <w:r w:rsidR="009B0F5F">
                <w:rPr>
                  <w:noProof/>
                </w:rPr>
                <w:t>[ { GSP } ]</w:t>
              </w:r>
            </w:ins>
          </w:p>
        </w:tc>
        <w:tc>
          <w:tcPr>
            <w:tcW w:w="4315" w:type="dxa"/>
            <w:gridSpan w:val="2"/>
            <w:tcBorders>
              <w:top w:val="dotted" w:sz="4" w:space="0" w:color="auto"/>
              <w:left w:val="nil"/>
              <w:bottom w:val="dotted" w:sz="4" w:space="0" w:color="auto"/>
              <w:right w:val="nil"/>
            </w:tcBorders>
            <w:shd w:val="clear" w:color="auto" w:fill="FFFFFF"/>
          </w:tcPr>
          <w:p w14:paraId="29AEDAF4" w14:textId="77777777" w:rsidR="009B0F5F" w:rsidRDefault="009B0F5F" w:rsidP="00E427EE">
            <w:pPr>
              <w:pStyle w:val="MsgTableBody"/>
              <w:rPr>
                <w:ins w:id="676" w:author="Merrick, Riki | APHL" w:date="2022-07-12T18:11:00Z"/>
                <w:noProof/>
              </w:rPr>
            </w:pPr>
            <w:ins w:id="677" w:author="Merrick, Riki | APHL" w:date="2022-07-12T18:11:00Z">
              <w:r>
                <w:rPr>
                  <w:noProof/>
                </w:rPr>
                <w:t>Person Gender and Sex</w:t>
              </w:r>
            </w:ins>
          </w:p>
        </w:tc>
        <w:tc>
          <w:tcPr>
            <w:tcW w:w="866" w:type="dxa"/>
            <w:gridSpan w:val="2"/>
            <w:tcBorders>
              <w:top w:val="dotted" w:sz="4" w:space="0" w:color="auto"/>
              <w:left w:val="nil"/>
              <w:bottom w:val="dotted" w:sz="4" w:space="0" w:color="auto"/>
              <w:right w:val="nil"/>
            </w:tcBorders>
            <w:shd w:val="clear" w:color="auto" w:fill="FFFFFF"/>
          </w:tcPr>
          <w:p w14:paraId="34128601" w14:textId="77777777" w:rsidR="009B0F5F" w:rsidRDefault="009B0F5F" w:rsidP="00E427EE">
            <w:pPr>
              <w:pStyle w:val="MsgTableBody"/>
              <w:jc w:val="center"/>
              <w:rPr>
                <w:ins w:id="678"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45AB9EA8" w14:textId="77777777" w:rsidR="009B0F5F" w:rsidRDefault="009B0F5F" w:rsidP="00E427EE">
            <w:pPr>
              <w:pStyle w:val="MsgTableBody"/>
              <w:jc w:val="center"/>
              <w:rPr>
                <w:ins w:id="679" w:author="Merrick, Riki | APHL" w:date="2022-07-12T18:11:00Z"/>
                <w:noProof/>
              </w:rPr>
            </w:pPr>
            <w:ins w:id="680" w:author="Merrick, Riki | APHL" w:date="2022-07-12T18:11:00Z">
              <w:r>
                <w:rPr>
                  <w:noProof/>
                </w:rPr>
                <w:t>3</w:t>
              </w:r>
            </w:ins>
          </w:p>
        </w:tc>
      </w:tr>
      <w:tr w:rsidR="009B0F5F" w14:paraId="0AE680D1" w14:textId="77777777" w:rsidTr="009B0F5F">
        <w:trPr>
          <w:gridBefore w:val="1"/>
          <w:wBefore w:w="107" w:type="dxa"/>
          <w:jc w:val="center"/>
          <w:ins w:id="681"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63F5E36D" w14:textId="367F7491" w:rsidR="009B0F5F" w:rsidRDefault="00E60B25" w:rsidP="00E427EE">
            <w:pPr>
              <w:pStyle w:val="MsgTableBody"/>
              <w:rPr>
                <w:ins w:id="682" w:author="Merrick, Riki | APHL" w:date="2022-07-12T18:11:00Z"/>
                <w:noProof/>
              </w:rPr>
            </w:pPr>
            <w:ins w:id="683" w:author="Frank Oemig" w:date="2022-09-01T11:02:00Z">
              <w:r>
                <w:rPr>
                  <w:noProof/>
                </w:rPr>
                <w:t xml:space="preserve">   </w:t>
              </w:r>
            </w:ins>
            <w:ins w:id="684" w:author="Merrick, Riki | APHL" w:date="2022-07-12T18:11:00Z">
              <w:r w:rsidR="009B0F5F">
                <w:rPr>
                  <w:noProof/>
                </w:rPr>
                <w:t>[ { GSR } ]</w:t>
              </w:r>
            </w:ins>
          </w:p>
        </w:tc>
        <w:tc>
          <w:tcPr>
            <w:tcW w:w="4315" w:type="dxa"/>
            <w:gridSpan w:val="2"/>
            <w:tcBorders>
              <w:top w:val="dotted" w:sz="4" w:space="0" w:color="auto"/>
              <w:left w:val="nil"/>
              <w:bottom w:val="dotted" w:sz="4" w:space="0" w:color="auto"/>
              <w:right w:val="nil"/>
            </w:tcBorders>
            <w:shd w:val="clear" w:color="auto" w:fill="FFFFFF"/>
          </w:tcPr>
          <w:p w14:paraId="6B22B07A" w14:textId="77777777" w:rsidR="009B0F5F" w:rsidRDefault="009B0F5F" w:rsidP="00E427EE">
            <w:pPr>
              <w:pStyle w:val="MsgTableBody"/>
              <w:rPr>
                <w:ins w:id="685" w:author="Merrick, Riki | APHL" w:date="2022-07-12T18:11:00Z"/>
                <w:noProof/>
              </w:rPr>
            </w:pPr>
            <w:ins w:id="686" w:author="Merrick, Riki | APHL" w:date="2022-07-12T18:11:00Z">
              <w:r>
                <w:rPr>
                  <w:noProof/>
                </w:rPr>
                <w:t>Recorded Gender and Sex</w:t>
              </w:r>
            </w:ins>
          </w:p>
        </w:tc>
        <w:tc>
          <w:tcPr>
            <w:tcW w:w="866" w:type="dxa"/>
            <w:gridSpan w:val="2"/>
            <w:tcBorders>
              <w:top w:val="dotted" w:sz="4" w:space="0" w:color="auto"/>
              <w:left w:val="nil"/>
              <w:bottom w:val="dotted" w:sz="4" w:space="0" w:color="auto"/>
              <w:right w:val="nil"/>
            </w:tcBorders>
            <w:shd w:val="clear" w:color="auto" w:fill="FFFFFF"/>
          </w:tcPr>
          <w:p w14:paraId="2CD91708" w14:textId="77777777" w:rsidR="009B0F5F" w:rsidRDefault="009B0F5F" w:rsidP="00E427EE">
            <w:pPr>
              <w:pStyle w:val="MsgTableBody"/>
              <w:jc w:val="center"/>
              <w:rPr>
                <w:ins w:id="687"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1F55582A" w14:textId="77777777" w:rsidR="009B0F5F" w:rsidRDefault="009B0F5F" w:rsidP="00E427EE">
            <w:pPr>
              <w:pStyle w:val="MsgTableBody"/>
              <w:jc w:val="center"/>
              <w:rPr>
                <w:ins w:id="688" w:author="Merrick, Riki | APHL" w:date="2022-07-12T18:11:00Z"/>
                <w:noProof/>
              </w:rPr>
            </w:pPr>
            <w:ins w:id="689" w:author="Merrick, Riki | APHL" w:date="2022-07-12T18:11:00Z">
              <w:r>
                <w:rPr>
                  <w:noProof/>
                </w:rPr>
                <w:t>3</w:t>
              </w:r>
            </w:ins>
          </w:p>
        </w:tc>
      </w:tr>
      <w:tr w:rsidR="009B0F5F" w14:paraId="7FD78ECB" w14:textId="77777777" w:rsidTr="009B0F5F">
        <w:trPr>
          <w:gridBefore w:val="1"/>
          <w:wBefore w:w="107" w:type="dxa"/>
          <w:jc w:val="center"/>
          <w:ins w:id="690" w:author="Merrick, Riki | APHL" w:date="2022-07-12T18:11:00Z"/>
        </w:trPr>
        <w:tc>
          <w:tcPr>
            <w:tcW w:w="2882" w:type="dxa"/>
            <w:gridSpan w:val="2"/>
            <w:tcBorders>
              <w:top w:val="dotted" w:sz="4" w:space="0" w:color="auto"/>
              <w:left w:val="nil"/>
              <w:bottom w:val="dotted" w:sz="4" w:space="0" w:color="auto"/>
              <w:right w:val="nil"/>
            </w:tcBorders>
            <w:shd w:val="clear" w:color="auto" w:fill="FFFFFF"/>
          </w:tcPr>
          <w:p w14:paraId="06C5FB96" w14:textId="117B57C9" w:rsidR="009B0F5F" w:rsidRDefault="00E60B25" w:rsidP="00E427EE">
            <w:pPr>
              <w:pStyle w:val="MsgTableBody"/>
              <w:rPr>
                <w:ins w:id="691" w:author="Merrick, Riki | APHL" w:date="2022-07-12T18:11:00Z"/>
                <w:noProof/>
              </w:rPr>
            </w:pPr>
            <w:ins w:id="692" w:author="Frank Oemig" w:date="2022-09-01T11:02:00Z">
              <w:r>
                <w:rPr>
                  <w:noProof/>
                </w:rPr>
                <w:t xml:space="preserve">   </w:t>
              </w:r>
            </w:ins>
            <w:ins w:id="693" w:author="Merrick, Riki | APHL" w:date="2022-07-12T18:11:00Z">
              <w:r w:rsidR="009B0F5F">
                <w:rPr>
                  <w:noProof/>
                </w:rPr>
                <w:t>[ { GSC } ]</w:t>
              </w:r>
            </w:ins>
          </w:p>
        </w:tc>
        <w:tc>
          <w:tcPr>
            <w:tcW w:w="4315" w:type="dxa"/>
            <w:gridSpan w:val="2"/>
            <w:tcBorders>
              <w:top w:val="dotted" w:sz="4" w:space="0" w:color="auto"/>
              <w:left w:val="nil"/>
              <w:bottom w:val="dotted" w:sz="4" w:space="0" w:color="auto"/>
              <w:right w:val="nil"/>
            </w:tcBorders>
            <w:shd w:val="clear" w:color="auto" w:fill="FFFFFF"/>
          </w:tcPr>
          <w:p w14:paraId="74515027" w14:textId="0EA25751" w:rsidR="009B0F5F" w:rsidRDefault="009B0F5F" w:rsidP="00E427EE">
            <w:pPr>
              <w:pStyle w:val="MsgTableBody"/>
              <w:rPr>
                <w:ins w:id="694" w:author="Merrick, Riki | APHL" w:date="2022-07-12T18:11:00Z"/>
                <w:noProof/>
              </w:rPr>
            </w:pPr>
            <w:ins w:id="695" w:author="Merrick, Riki | APHL" w:date="2022-07-12T18:11:00Z">
              <w:del w:id="696" w:author="Craig Newman" w:date="2023-07-03T08:03:00Z">
                <w:r w:rsidDel="005436A4">
                  <w:rPr>
                    <w:noProof/>
                  </w:rPr>
                  <w:delText>Sex for Clinical Use</w:delText>
                </w:r>
              </w:del>
            </w:ins>
            <w:ins w:id="697" w:author="Craig Newman" w:date="2023-07-03T08:03:00Z">
              <w:r w:rsidR="005436A4">
                <w:rPr>
                  <w:noProof/>
                </w:rPr>
                <w:t>Sex Parameter for Clinical Use</w:t>
              </w:r>
            </w:ins>
          </w:p>
        </w:tc>
        <w:tc>
          <w:tcPr>
            <w:tcW w:w="866" w:type="dxa"/>
            <w:gridSpan w:val="2"/>
            <w:tcBorders>
              <w:top w:val="dotted" w:sz="4" w:space="0" w:color="auto"/>
              <w:left w:val="nil"/>
              <w:bottom w:val="dotted" w:sz="4" w:space="0" w:color="auto"/>
              <w:right w:val="nil"/>
            </w:tcBorders>
            <w:shd w:val="clear" w:color="auto" w:fill="FFFFFF"/>
          </w:tcPr>
          <w:p w14:paraId="6E7CDDE1" w14:textId="77777777" w:rsidR="009B0F5F" w:rsidRDefault="009B0F5F" w:rsidP="00E427EE">
            <w:pPr>
              <w:pStyle w:val="MsgTableBody"/>
              <w:jc w:val="center"/>
              <w:rPr>
                <w:ins w:id="698" w:author="Merrick, Riki | APHL" w:date="2022-07-12T18:11:00Z"/>
                <w:noProof/>
              </w:rPr>
            </w:pPr>
          </w:p>
        </w:tc>
        <w:tc>
          <w:tcPr>
            <w:tcW w:w="1009" w:type="dxa"/>
            <w:gridSpan w:val="2"/>
            <w:tcBorders>
              <w:top w:val="dotted" w:sz="4" w:space="0" w:color="auto"/>
              <w:left w:val="nil"/>
              <w:bottom w:val="dotted" w:sz="4" w:space="0" w:color="auto"/>
              <w:right w:val="nil"/>
            </w:tcBorders>
            <w:shd w:val="clear" w:color="auto" w:fill="FFFFFF"/>
          </w:tcPr>
          <w:p w14:paraId="4758E85D" w14:textId="77777777" w:rsidR="009B0F5F" w:rsidRDefault="009B0F5F" w:rsidP="00E427EE">
            <w:pPr>
              <w:pStyle w:val="MsgTableBody"/>
              <w:jc w:val="center"/>
              <w:rPr>
                <w:ins w:id="699" w:author="Merrick, Riki | APHL" w:date="2022-07-12T18:11:00Z"/>
                <w:noProof/>
              </w:rPr>
            </w:pPr>
            <w:ins w:id="700" w:author="Merrick, Riki | APHL" w:date="2022-07-12T18:11:00Z">
              <w:r>
                <w:rPr>
                  <w:noProof/>
                </w:rPr>
                <w:t>3</w:t>
              </w:r>
            </w:ins>
          </w:p>
        </w:tc>
      </w:tr>
      <w:tr w:rsidR="00CD68FF" w:rsidRPr="000D351C" w14:paraId="34D43D6F" w14:textId="77777777" w:rsidTr="009B0F5F">
        <w:trPr>
          <w:gridAfter w:val="1"/>
          <w:wAfter w:w="321" w:type="dxa"/>
          <w:jc w:val="center"/>
          <w:trPrChange w:id="701"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02"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C2C232A" w14:textId="56477A0C" w:rsidR="00CD68FF" w:rsidRPr="000D351C" w:rsidRDefault="00E60B25" w:rsidP="00CD68FF">
            <w:pPr>
              <w:pStyle w:val="MsgTableBody"/>
              <w:rPr>
                <w:noProof/>
              </w:rPr>
            </w:pPr>
            <w:ins w:id="703"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70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44DD534"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70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8F908A7"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0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4CDC391" w14:textId="77777777" w:rsidR="00CD68FF" w:rsidRPr="000D351C" w:rsidRDefault="00CD68FF" w:rsidP="00CD68FF">
            <w:pPr>
              <w:pStyle w:val="MsgTableBody"/>
              <w:jc w:val="center"/>
              <w:rPr>
                <w:noProof/>
              </w:rPr>
            </w:pPr>
            <w:r>
              <w:t>4</w:t>
            </w:r>
          </w:p>
        </w:tc>
      </w:tr>
      <w:tr w:rsidR="00CD68FF" w:rsidRPr="000D351C" w14:paraId="6F05B2BF" w14:textId="77777777" w:rsidTr="009B0F5F">
        <w:trPr>
          <w:gridAfter w:val="1"/>
          <w:wAfter w:w="321" w:type="dxa"/>
          <w:jc w:val="center"/>
          <w:trPrChange w:id="70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0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D45A829" w14:textId="77777777" w:rsidR="00CD68FF" w:rsidRPr="000D351C" w:rsidRDefault="00CD68FF" w:rsidP="00CD68FF">
            <w:pPr>
              <w:pStyle w:val="MsgTableBody"/>
              <w:rPr>
                <w:noProof/>
              </w:rPr>
            </w:pPr>
            <w:r w:rsidRPr="000D351C">
              <w:rPr>
                <w:noProof/>
              </w:rPr>
              <w:t xml:space="preserve">    [ PV1 ]</w:t>
            </w:r>
          </w:p>
        </w:tc>
        <w:tc>
          <w:tcPr>
            <w:tcW w:w="4207" w:type="dxa"/>
            <w:gridSpan w:val="2"/>
            <w:tcBorders>
              <w:top w:val="dotted" w:sz="4" w:space="0" w:color="auto"/>
              <w:left w:val="nil"/>
              <w:bottom w:val="dotted" w:sz="4" w:space="0" w:color="auto"/>
              <w:right w:val="nil"/>
            </w:tcBorders>
            <w:shd w:val="clear" w:color="auto" w:fill="FFFFFF"/>
            <w:tcPrChange w:id="709"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045108C3" w14:textId="77777777" w:rsidR="00CD68FF" w:rsidRPr="000D351C" w:rsidRDefault="00CD68FF" w:rsidP="00CD68FF">
            <w:pPr>
              <w:pStyle w:val="MsgTableBody"/>
              <w:rPr>
                <w:noProof/>
              </w:rPr>
            </w:pPr>
            <w:r w:rsidRPr="000D351C">
              <w:rPr>
                <w:noProof/>
              </w:rPr>
              <w:t>Patient Visit</w:t>
            </w:r>
          </w:p>
        </w:tc>
        <w:tc>
          <w:tcPr>
            <w:tcW w:w="846" w:type="dxa"/>
            <w:gridSpan w:val="2"/>
            <w:tcBorders>
              <w:top w:val="dotted" w:sz="4" w:space="0" w:color="auto"/>
              <w:left w:val="nil"/>
              <w:bottom w:val="dotted" w:sz="4" w:space="0" w:color="auto"/>
              <w:right w:val="nil"/>
            </w:tcBorders>
            <w:shd w:val="clear" w:color="auto" w:fill="FFFFFF"/>
            <w:tcPrChange w:id="710"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3C9C87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11"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F1CCD88" w14:textId="77777777" w:rsidR="00CD68FF" w:rsidRPr="000D351C" w:rsidRDefault="00CD68FF" w:rsidP="00CD68FF">
            <w:pPr>
              <w:pStyle w:val="MsgTableBody"/>
              <w:jc w:val="center"/>
              <w:rPr>
                <w:noProof/>
              </w:rPr>
            </w:pPr>
            <w:r w:rsidRPr="000D351C">
              <w:rPr>
                <w:noProof/>
              </w:rPr>
              <w:t>3</w:t>
            </w:r>
          </w:p>
        </w:tc>
      </w:tr>
      <w:tr w:rsidR="00CD68FF" w:rsidRPr="000D351C" w14:paraId="366F7D9B" w14:textId="77777777" w:rsidTr="009B0F5F">
        <w:trPr>
          <w:gridAfter w:val="1"/>
          <w:wAfter w:w="321" w:type="dxa"/>
          <w:jc w:val="center"/>
          <w:trPrChange w:id="712"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13"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8A72925" w14:textId="77777777" w:rsidR="00CD68FF" w:rsidRPr="000D351C" w:rsidRDefault="00CD68FF" w:rsidP="00CD68FF">
            <w:pPr>
              <w:pStyle w:val="MsgTableBody"/>
              <w:rPr>
                <w:noProof/>
              </w:rPr>
            </w:pPr>
            <w:r w:rsidRPr="000D351C">
              <w:rPr>
                <w:noProof/>
              </w:rPr>
              <w:t xml:space="preserve">    [ PV2 ]</w:t>
            </w:r>
          </w:p>
        </w:tc>
        <w:tc>
          <w:tcPr>
            <w:tcW w:w="4207" w:type="dxa"/>
            <w:gridSpan w:val="2"/>
            <w:tcBorders>
              <w:top w:val="dotted" w:sz="4" w:space="0" w:color="auto"/>
              <w:left w:val="nil"/>
              <w:bottom w:val="dotted" w:sz="4" w:space="0" w:color="auto"/>
              <w:right w:val="nil"/>
            </w:tcBorders>
            <w:shd w:val="clear" w:color="auto" w:fill="FFFFFF"/>
            <w:tcPrChange w:id="714"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FE24FAD" w14:textId="77777777" w:rsidR="00CD68FF" w:rsidRPr="000D351C" w:rsidRDefault="00CD68FF" w:rsidP="00CD68FF">
            <w:pPr>
              <w:pStyle w:val="MsgTableBody"/>
              <w:rPr>
                <w:noProof/>
              </w:rPr>
            </w:pPr>
            <w:r w:rsidRPr="000D351C">
              <w:rPr>
                <w:noProof/>
              </w:rPr>
              <w:t>Patient Visit - Additional Info</w:t>
            </w:r>
          </w:p>
        </w:tc>
        <w:tc>
          <w:tcPr>
            <w:tcW w:w="846" w:type="dxa"/>
            <w:gridSpan w:val="2"/>
            <w:tcBorders>
              <w:top w:val="dotted" w:sz="4" w:space="0" w:color="auto"/>
              <w:left w:val="nil"/>
              <w:bottom w:val="dotted" w:sz="4" w:space="0" w:color="auto"/>
              <w:right w:val="nil"/>
            </w:tcBorders>
            <w:shd w:val="clear" w:color="auto" w:fill="FFFFFF"/>
            <w:tcPrChange w:id="715"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817748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16"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6DDCF88" w14:textId="77777777" w:rsidR="00CD68FF" w:rsidRPr="000D351C" w:rsidRDefault="00CD68FF" w:rsidP="00CD68FF">
            <w:pPr>
              <w:pStyle w:val="MsgTableBody"/>
              <w:jc w:val="center"/>
              <w:rPr>
                <w:noProof/>
              </w:rPr>
            </w:pPr>
            <w:r w:rsidRPr="000D351C">
              <w:rPr>
                <w:noProof/>
              </w:rPr>
              <w:t>3</w:t>
            </w:r>
          </w:p>
        </w:tc>
      </w:tr>
      <w:tr w:rsidR="00CD68FF" w:rsidRPr="000D351C" w14:paraId="5BBDB0EE" w14:textId="77777777" w:rsidTr="009B0F5F">
        <w:trPr>
          <w:gridAfter w:val="1"/>
          <w:wAfter w:w="321" w:type="dxa"/>
          <w:jc w:val="center"/>
          <w:trPrChange w:id="717"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18"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E327E0B" w14:textId="355F2012" w:rsidR="00CD68FF" w:rsidRPr="000D351C" w:rsidRDefault="00E60B25" w:rsidP="00CD68FF">
            <w:pPr>
              <w:pStyle w:val="MsgTableBody"/>
              <w:rPr>
                <w:noProof/>
              </w:rPr>
            </w:pPr>
            <w:ins w:id="719"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720"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21A6AE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721"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A84D48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22"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4DADF85" w14:textId="77777777" w:rsidR="00CD68FF" w:rsidRPr="000D351C" w:rsidRDefault="00CD68FF" w:rsidP="00CD68FF">
            <w:pPr>
              <w:pStyle w:val="MsgTableBody"/>
              <w:jc w:val="center"/>
              <w:rPr>
                <w:noProof/>
              </w:rPr>
            </w:pPr>
            <w:r>
              <w:t>4</w:t>
            </w:r>
          </w:p>
        </w:tc>
      </w:tr>
      <w:tr w:rsidR="00CD68FF" w:rsidRPr="000D351C" w14:paraId="6EA2EFC7" w14:textId="77777777" w:rsidTr="009B0F5F">
        <w:trPr>
          <w:gridAfter w:val="1"/>
          <w:wAfter w:w="321" w:type="dxa"/>
          <w:jc w:val="center"/>
          <w:trPrChange w:id="723"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24"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17397C78" w14:textId="77777777" w:rsidR="00CD68FF" w:rsidRPr="000D351C" w:rsidRDefault="00CD68FF" w:rsidP="00CD68FF">
            <w:pPr>
              <w:pStyle w:val="MsgTableBody"/>
              <w:rPr>
                <w:noProof/>
              </w:rPr>
            </w:pPr>
            <w:r w:rsidRPr="000D351C">
              <w:rPr>
                <w:noProof/>
              </w:rPr>
              <w:t xml:space="preserve">    [ { OBX } ]</w:t>
            </w:r>
          </w:p>
        </w:tc>
        <w:tc>
          <w:tcPr>
            <w:tcW w:w="4207" w:type="dxa"/>
            <w:gridSpan w:val="2"/>
            <w:tcBorders>
              <w:top w:val="dotted" w:sz="4" w:space="0" w:color="auto"/>
              <w:left w:val="nil"/>
              <w:bottom w:val="dotted" w:sz="4" w:space="0" w:color="auto"/>
              <w:right w:val="nil"/>
            </w:tcBorders>
            <w:shd w:val="clear" w:color="auto" w:fill="FFFFFF"/>
            <w:tcPrChange w:id="725"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368D18D" w14:textId="77777777" w:rsidR="00CD68FF" w:rsidRPr="000D351C" w:rsidRDefault="00CD68FF" w:rsidP="00CD68FF">
            <w:pPr>
              <w:pStyle w:val="MsgTableBody"/>
              <w:rPr>
                <w:noProof/>
              </w:rPr>
            </w:pPr>
            <w:r w:rsidRPr="000D351C">
              <w:rPr>
                <w:noProof/>
              </w:rPr>
              <w:t>Observation/Result</w:t>
            </w:r>
          </w:p>
        </w:tc>
        <w:tc>
          <w:tcPr>
            <w:tcW w:w="846" w:type="dxa"/>
            <w:gridSpan w:val="2"/>
            <w:tcBorders>
              <w:top w:val="dotted" w:sz="4" w:space="0" w:color="auto"/>
              <w:left w:val="nil"/>
              <w:bottom w:val="dotted" w:sz="4" w:space="0" w:color="auto"/>
              <w:right w:val="nil"/>
            </w:tcBorders>
            <w:shd w:val="clear" w:color="auto" w:fill="FFFFFF"/>
            <w:tcPrChange w:id="726"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73BCC6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27"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C1DCF36" w14:textId="77777777" w:rsidR="00CD68FF" w:rsidRPr="000D351C" w:rsidRDefault="00CD68FF" w:rsidP="00CD68FF">
            <w:pPr>
              <w:pStyle w:val="MsgTableBody"/>
              <w:jc w:val="center"/>
              <w:rPr>
                <w:noProof/>
              </w:rPr>
            </w:pPr>
            <w:r w:rsidRPr="000D351C">
              <w:rPr>
                <w:noProof/>
              </w:rPr>
              <w:t>4</w:t>
            </w:r>
          </w:p>
        </w:tc>
      </w:tr>
      <w:tr w:rsidR="00CD68FF" w:rsidRPr="000D351C" w14:paraId="3671A056" w14:textId="77777777" w:rsidTr="009B0F5F">
        <w:trPr>
          <w:gridAfter w:val="1"/>
          <w:wAfter w:w="321" w:type="dxa"/>
          <w:jc w:val="center"/>
          <w:trPrChange w:id="728"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29"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BD5A917" w14:textId="4B5E8F31" w:rsidR="00CD68FF" w:rsidRPr="000D351C" w:rsidRDefault="00E60B25" w:rsidP="00CD68FF">
            <w:pPr>
              <w:pStyle w:val="MsgTableBody"/>
              <w:rPr>
                <w:noProof/>
              </w:rPr>
            </w:pPr>
            <w:ins w:id="730" w:author="Frank Oemig" w:date="2022-09-01T11:02:00Z">
              <w:r>
                <w:t xml:space="preserve">    </w:t>
              </w:r>
            </w:ins>
            <w:r w:rsidR="00CD68FF">
              <w:t>[ { PRT } ]</w:t>
            </w:r>
          </w:p>
        </w:tc>
        <w:tc>
          <w:tcPr>
            <w:tcW w:w="4207" w:type="dxa"/>
            <w:gridSpan w:val="2"/>
            <w:tcBorders>
              <w:top w:val="dotted" w:sz="4" w:space="0" w:color="auto"/>
              <w:left w:val="nil"/>
              <w:bottom w:val="dotted" w:sz="4" w:space="0" w:color="auto"/>
              <w:right w:val="nil"/>
            </w:tcBorders>
            <w:shd w:val="clear" w:color="auto" w:fill="FFFFFF"/>
            <w:tcPrChange w:id="73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EC4C4AD" w14:textId="77777777" w:rsidR="00CD68FF" w:rsidRPr="000D351C" w:rsidRDefault="00CD68FF" w:rsidP="00CD68FF">
            <w:pPr>
              <w:pStyle w:val="MsgTableBody"/>
              <w:rPr>
                <w:noProof/>
              </w:rPr>
            </w:pPr>
            <w:r>
              <w:t>Participation</w:t>
            </w:r>
          </w:p>
        </w:tc>
        <w:tc>
          <w:tcPr>
            <w:tcW w:w="846" w:type="dxa"/>
            <w:gridSpan w:val="2"/>
            <w:tcBorders>
              <w:top w:val="dotted" w:sz="4" w:space="0" w:color="auto"/>
              <w:left w:val="nil"/>
              <w:bottom w:val="dotted" w:sz="4" w:space="0" w:color="auto"/>
              <w:right w:val="nil"/>
            </w:tcBorders>
            <w:shd w:val="clear" w:color="auto" w:fill="FFFFFF"/>
            <w:tcPrChange w:id="73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DB9FB4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3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2EA0294" w14:textId="77777777" w:rsidR="00CD68FF" w:rsidRPr="000D351C" w:rsidRDefault="00CD68FF" w:rsidP="00CD68FF">
            <w:pPr>
              <w:pStyle w:val="MsgTableBody"/>
              <w:jc w:val="center"/>
              <w:rPr>
                <w:noProof/>
              </w:rPr>
            </w:pPr>
            <w:r>
              <w:t>4</w:t>
            </w:r>
          </w:p>
        </w:tc>
      </w:tr>
      <w:tr w:rsidR="00CD68FF" w:rsidRPr="000D351C" w14:paraId="2FD7FB0B" w14:textId="77777777" w:rsidTr="009B0F5F">
        <w:trPr>
          <w:gridAfter w:val="1"/>
          <w:wAfter w:w="321" w:type="dxa"/>
          <w:jc w:val="center"/>
          <w:trPrChange w:id="73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3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020E267" w14:textId="77777777" w:rsidR="00CD68FF" w:rsidRPr="000D351C" w:rsidRDefault="00CD68FF" w:rsidP="00CD68FF">
            <w:pPr>
              <w:pStyle w:val="MsgTableBody"/>
              <w:rPr>
                <w:noProof/>
              </w:rPr>
            </w:pPr>
            <w:r w:rsidRPr="000D351C">
              <w:rPr>
                <w:noProof/>
              </w:rPr>
              <w:t xml:space="preserve">    [ { DG1 } ]</w:t>
            </w:r>
          </w:p>
        </w:tc>
        <w:tc>
          <w:tcPr>
            <w:tcW w:w="4207" w:type="dxa"/>
            <w:gridSpan w:val="2"/>
            <w:tcBorders>
              <w:top w:val="dotted" w:sz="4" w:space="0" w:color="auto"/>
              <w:left w:val="nil"/>
              <w:bottom w:val="dotted" w:sz="4" w:space="0" w:color="auto"/>
              <w:right w:val="nil"/>
            </w:tcBorders>
            <w:shd w:val="clear" w:color="auto" w:fill="FFFFFF"/>
            <w:tcPrChange w:id="73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89A571E" w14:textId="77777777" w:rsidR="00CD68FF" w:rsidRPr="000D351C" w:rsidRDefault="00CD68FF" w:rsidP="00CD68FF">
            <w:pPr>
              <w:pStyle w:val="MsgTableBody"/>
              <w:rPr>
                <w:noProof/>
              </w:rPr>
            </w:pPr>
            <w:r w:rsidRPr="000D351C">
              <w:rPr>
                <w:noProof/>
              </w:rPr>
              <w:t>Diagnosis</w:t>
            </w:r>
          </w:p>
        </w:tc>
        <w:tc>
          <w:tcPr>
            <w:tcW w:w="846" w:type="dxa"/>
            <w:gridSpan w:val="2"/>
            <w:tcBorders>
              <w:top w:val="dotted" w:sz="4" w:space="0" w:color="auto"/>
              <w:left w:val="nil"/>
              <w:bottom w:val="dotted" w:sz="4" w:space="0" w:color="auto"/>
              <w:right w:val="nil"/>
            </w:tcBorders>
            <w:shd w:val="clear" w:color="auto" w:fill="FFFFFF"/>
            <w:tcPrChange w:id="73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40D01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3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2033368" w14:textId="77777777" w:rsidR="00CD68FF" w:rsidRPr="000D351C" w:rsidRDefault="00CD68FF" w:rsidP="00CD68FF">
            <w:pPr>
              <w:pStyle w:val="MsgTableBody"/>
              <w:jc w:val="center"/>
              <w:rPr>
                <w:noProof/>
              </w:rPr>
            </w:pPr>
            <w:r w:rsidRPr="000D351C">
              <w:rPr>
                <w:noProof/>
              </w:rPr>
              <w:t>6</w:t>
            </w:r>
          </w:p>
        </w:tc>
      </w:tr>
      <w:tr w:rsidR="00CD68FF" w:rsidRPr="000D351C" w14:paraId="700B75D5" w14:textId="77777777" w:rsidTr="009B0F5F">
        <w:trPr>
          <w:gridAfter w:val="1"/>
          <w:wAfter w:w="321" w:type="dxa"/>
          <w:jc w:val="center"/>
          <w:trPrChange w:id="73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4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BC69BCF" w14:textId="77777777" w:rsidR="00CD68FF" w:rsidRPr="000D351C" w:rsidRDefault="00CD68FF" w:rsidP="00CD68FF">
            <w:pPr>
              <w:pStyle w:val="MsgTableBody"/>
              <w:rPr>
                <w:noProof/>
              </w:rPr>
            </w:pPr>
            <w:r w:rsidRPr="000D351C">
              <w:rPr>
                <w:noProof/>
              </w:rPr>
              <w:t>} ]</w:t>
            </w:r>
          </w:p>
        </w:tc>
        <w:tc>
          <w:tcPr>
            <w:tcW w:w="4207" w:type="dxa"/>
            <w:gridSpan w:val="2"/>
            <w:tcBorders>
              <w:top w:val="dotted" w:sz="4" w:space="0" w:color="auto"/>
              <w:left w:val="nil"/>
              <w:bottom w:val="dotted" w:sz="4" w:space="0" w:color="auto"/>
              <w:right w:val="nil"/>
            </w:tcBorders>
            <w:shd w:val="clear" w:color="auto" w:fill="FFFFFF"/>
            <w:tcPrChange w:id="74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D53FA43" w14:textId="77777777" w:rsidR="00CD68FF" w:rsidRPr="000D351C" w:rsidRDefault="00CD68FF" w:rsidP="00CD68FF">
            <w:pPr>
              <w:pStyle w:val="MsgTableBody"/>
              <w:rPr>
                <w:noProof/>
              </w:rPr>
            </w:pPr>
            <w:r w:rsidRPr="000D351C">
              <w:rPr>
                <w:noProof/>
              </w:rPr>
              <w:t>--- PATIENT end</w:t>
            </w:r>
          </w:p>
        </w:tc>
        <w:tc>
          <w:tcPr>
            <w:tcW w:w="846" w:type="dxa"/>
            <w:gridSpan w:val="2"/>
            <w:tcBorders>
              <w:top w:val="dotted" w:sz="4" w:space="0" w:color="auto"/>
              <w:left w:val="nil"/>
              <w:bottom w:val="dotted" w:sz="4" w:space="0" w:color="auto"/>
              <w:right w:val="nil"/>
            </w:tcBorders>
            <w:shd w:val="clear" w:color="auto" w:fill="FFFFFF"/>
            <w:tcPrChange w:id="74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79B4C0AA"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4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6504247" w14:textId="77777777" w:rsidR="00CD68FF" w:rsidRPr="000D351C" w:rsidRDefault="00CD68FF" w:rsidP="00CD68FF">
            <w:pPr>
              <w:pStyle w:val="MsgTableBody"/>
              <w:jc w:val="center"/>
              <w:rPr>
                <w:noProof/>
              </w:rPr>
            </w:pPr>
          </w:p>
        </w:tc>
      </w:tr>
      <w:tr w:rsidR="00CD68FF" w:rsidRPr="000D351C" w14:paraId="366580EE" w14:textId="77777777" w:rsidTr="009B0F5F">
        <w:trPr>
          <w:gridAfter w:val="1"/>
          <w:wAfter w:w="321" w:type="dxa"/>
          <w:jc w:val="center"/>
          <w:trPrChange w:id="74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4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2B456A2" w14:textId="77777777" w:rsidR="00CD68FF" w:rsidRPr="000D351C" w:rsidRDefault="00CD68FF" w:rsidP="00CD68FF">
            <w:pPr>
              <w:pStyle w:val="MsgTableBody"/>
              <w:rPr>
                <w:noProof/>
              </w:rPr>
            </w:pPr>
            <w:r w:rsidRPr="000D351C">
              <w:rPr>
                <w:noProof/>
              </w:rPr>
              <w:t xml:space="preserve">{ </w:t>
            </w:r>
          </w:p>
        </w:tc>
        <w:tc>
          <w:tcPr>
            <w:tcW w:w="4207" w:type="dxa"/>
            <w:gridSpan w:val="2"/>
            <w:tcBorders>
              <w:top w:val="dotted" w:sz="4" w:space="0" w:color="auto"/>
              <w:left w:val="nil"/>
              <w:bottom w:val="dotted" w:sz="4" w:space="0" w:color="auto"/>
              <w:right w:val="nil"/>
            </w:tcBorders>
            <w:shd w:val="clear" w:color="auto" w:fill="FFFFFF"/>
            <w:tcPrChange w:id="74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B6C27D7" w14:textId="77777777" w:rsidR="00CD68FF" w:rsidRPr="000D351C" w:rsidRDefault="00CD68FF" w:rsidP="00CD68FF">
            <w:pPr>
              <w:pStyle w:val="MsgTableBody"/>
              <w:rPr>
                <w:noProof/>
              </w:rPr>
            </w:pPr>
            <w:r w:rsidRPr="000D351C">
              <w:rPr>
                <w:noProof/>
              </w:rPr>
              <w:t>--- RESOURCES begin</w:t>
            </w:r>
          </w:p>
        </w:tc>
        <w:tc>
          <w:tcPr>
            <w:tcW w:w="846" w:type="dxa"/>
            <w:gridSpan w:val="2"/>
            <w:tcBorders>
              <w:top w:val="dotted" w:sz="4" w:space="0" w:color="auto"/>
              <w:left w:val="nil"/>
              <w:bottom w:val="dotted" w:sz="4" w:space="0" w:color="auto"/>
              <w:right w:val="nil"/>
            </w:tcBorders>
            <w:shd w:val="clear" w:color="auto" w:fill="FFFFFF"/>
            <w:tcPrChange w:id="74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5F415CA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4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98BE1E2" w14:textId="77777777" w:rsidR="00CD68FF" w:rsidRPr="000D351C" w:rsidRDefault="00CD68FF" w:rsidP="00CD68FF">
            <w:pPr>
              <w:pStyle w:val="MsgTableBody"/>
              <w:jc w:val="center"/>
              <w:rPr>
                <w:noProof/>
              </w:rPr>
            </w:pPr>
          </w:p>
        </w:tc>
      </w:tr>
      <w:tr w:rsidR="00CD68FF" w:rsidRPr="000D351C" w14:paraId="16286F0B" w14:textId="77777777" w:rsidTr="009B0F5F">
        <w:trPr>
          <w:gridAfter w:val="1"/>
          <w:wAfter w:w="321" w:type="dxa"/>
          <w:jc w:val="center"/>
          <w:trPrChange w:id="74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5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F0FFE87"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"RGS" </w:instrText>
            </w:r>
            <w:r w:rsidR="00E01FB0">
              <w:fldChar w:fldCharType="separate"/>
            </w:r>
            <w:r w:rsidRPr="000D351C">
              <w:rPr>
                <w:rStyle w:val="Hyperlink"/>
                <w:noProof/>
              </w:rPr>
              <w:t>RGS</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75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3A4799A" w14:textId="77777777" w:rsidR="00CD68FF" w:rsidRPr="000D351C" w:rsidRDefault="00CD68FF" w:rsidP="00CD68FF">
            <w:pPr>
              <w:pStyle w:val="MsgTableBody"/>
              <w:rPr>
                <w:noProof/>
              </w:rPr>
            </w:pPr>
            <w:r w:rsidRPr="000D351C">
              <w:rPr>
                <w:noProof/>
              </w:rPr>
              <w:t>Resource Group Segment</w:t>
            </w:r>
          </w:p>
        </w:tc>
        <w:tc>
          <w:tcPr>
            <w:tcW w:w="846" w:type="dxa"/>
            <w:gridSpan w:val="2"/>
            <w:tcBorders>
              <w:top w:val="dotted" w:sz="4" w:space="0" w:color="auto"/>
              <w:left w:val="nil"/>
              <w:bottom w:val="dotted" w:sz="4" w:space="0" w:color="auto"/>
              <w:right w:val="nil"/>
            </w:tcBorders>
            <w:shd w:val="clear" w:color="auto" w:fill="FFFFFF"/>
            <w:tcPrChange w:id="75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7D9ECD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5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2E5F395D" w14:textId="77777777" w:rsidR="00CD68FF" w:rsidRPr="000D351C" w:rsidRDefault="00CD68FF" w:rsidP="00CD68FF">
            <w:pPr>
              <w:pStyle w:val="MsgTableBody"/>
              <w:jc w:val="center"/>
              <w:rPr>
                <w:noProof/>
              </w:rPr>
            </w:pPr>
            <w:r w:rsidRPr="000D351C">
              <w:rPr>
                <w:noProof/>
              </w:rPr>
              <w:t>10</w:t>
            </w:r>
          </w:p>
        </w:tc>
      </w:tr>
      <w:tr w:rsidR="00CD68FF" w:rsidRPr="000D351C" w14:paraId="7B805296" w14:textId="77777777" w:rsidTr="009B0F5F">
        <w:trPr>
          <w:gridAfter w:val="1"/>
          <w:wAfter w:w="321" w:type="dxa"/>
          <w:jc w:val="center"/>
          <w:trPrChange w:id="75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5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2838ACB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5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1460F3E" w14:textId="77777777" w:rsidR="00CD68FF" w:rsidRPr="000D351C" w:rsidRDefault="00CD68FF" w:rsidP="00CD68FF">
            <w:pPr>
              <w:pStyle w:val="MsgTableBody"/>
              <w:rPr>
                <w:noProof/>
              </w:rPr>
            </w:pPr>
            <w:r w:rsidRPr="000D351C">
              <w:rPr>
                <w:noProof/>
              </w:rPr>
              <w:t>--- SERVICE begin</w:t>
            </w:r>
          </w:p>
        </w:tc>
        <w:tc>
          <w:tcPr>
            <w:tcW w:w="846" w:type="dxa"/>
            <w:gridSpan w:val="2"/>
            <w:tcBorders>
              <w:top w:val="dotted" w:sz="4" w:space="0" w:color="auto"/>
              <w:left w:val="nil"/>
              <w:bottom w:val="dotted" w:sz="4" w:space="0" w:color="auto"/>
              <w:right w:val="nil"/>
            </w:tcBorders>
            <w:shd w:val="clear" w:color="auto" w:fill="FFFFFF"/>
            <w:tcPrChange w:id="75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7C38A8D"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5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3A71292" w14:textId="77777777" w:rsidR="00CD68FF" w:rsidRPr="000D351C" w:rsidRDefault="00CD68FF" w:rsidP="00CD68FF">
            <w:pPr>
              <w:pStyle w:val="MsgTableBody"/>
              <w:jc w:val="center"/>
              <w:rPr>
                <w:noProof/>
              </w:rPr>
            </w:pPr>
          </w:p>
        </w:tc>
      </w:tr>
      <w:tr w:rsidR="00CD68FF" w:rsidRPr="000D351C" w14:paraId="1C051964" w14:textId="77777777" w:rsidTr="009B0F5F">
        <w:trPr>
          <w:gridAfter w:val="1"/>
          <w:wAfter w:w="321" w:type="dxa"/>
          <w:jc w:val="center"/>
          <w:trPrChange w:id="75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6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4ED45BF"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"AIS" </w:instrText>
            </w:r>
            <w:r w:rsidR="00E01FB0">
              <w:fldChar w:fldCharType="separate"/>
            </w:r>
            <w:r w:rsidRPr="000D351C">
              <w:rPr>
                <w:rStyle w:val="Hyperlink"/>
                <w:noProof/>
              </w:rPr>
              <w:t>AIS</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76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D99709A" w14:textId="77777777" w:rsidR="00CD68FF" w:rsidRPr="000D351C" w:rsidRDefault="00CD68FF" w:rsidP="00CD68FF">
            <w:pPr>
              <w:pStyle w:val="MsgTableBody"/>
              <w:rPr>
                <w:noProof/>
              </w:rPr>
            </w:pPr>
            <w:r w:rsidRPr="000D351C">
              <w:rPr>
                <w:noProof/>
              </w:rPr>
              <w:t>Appointment Information - Service</w:t>
            </w:r>
          </w:p>
        </w:tc>
        <w:tc>
          <w:tcPr>
            <w:tcW w:w="846" w:type="dxa"/>
            <w:gridSpan w:val="2"/>
            <w:tcBorders>
              <w:top w:val="dotted" w:sz="4" w:space="0" w:color="auto"/>
              <w:left w:val="nil"/>
              <w:bottom w:val="dotted" w:sz="4" w:space="0" w:color="auto"/>
              <w:right w:val="nil"/>
            </w:tcBorders>
            <w:shd w:val="clear" w:color="auto" w:fill="FFFFFF"/>
            <w:tcPrChange w:id="76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28190F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6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FA36FCE" w14:textId="77777777" w:rsidR="00CD68FF" w:rsidRPr="000D351C" w:rsidRDefault="00CD68FF" w:rsidP="00CD68FF">
            <w:pPr>
              <w:pStyle w:val="MsgTableBody"/>
              <w:jc w:val="center"/>
              <w:rPr>
                <w:noProof/>
              </w:rPr>
            </w:pPr>
            <w:r w:rsidRPr="000D351C">
              <w:rPr>
                <w:noProof/>
              </w:rPr>
              <w:t>10</w:t>
            </w:r>
          </w:p>
        </w:tc>
      </w:tr>
      <w:tr w:rsidR="00CD68FF" w:rsidRPr="000D351C" w14:paraId="204D83EB" w14:textId="77777777" w:rsidTr="009B0F5F">
        <w:trPr>
          <w:gridAfter w:val="1"/>
          <w:wAfter w:w="321" w:type="dxa"/>
          <w:jc w:val="center"/>
          <w:trPrChange w:id="76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6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AABC5DB"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76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AD222B2" w14:textId="77777777" w:rsidR="00CD68FF" w:rsidRPr="000D351C" w:rsidRDefault="00CD68FF" w:rsidP="00CD68FF">
            <w:pPr>
              <w:pStyle w:val="MsgTableBody"/>
              <w:rPr>
                <w:noProof/>
              </w:rPr>
            </w:pPr>
            <w:r w:rsidRPr="000D351C">
              <w:rPr>
                <w:noProof/>
              </w:rPr>
              <w:t>Notes and Comments for the AIS</w:t>
            </w:r>
          </w:p>
        </w:tc>
        <w:tc>
          <w:tcPr>
            <w:tcW w:w="846" w:type="dxa"/>
            <w:gridSpan w:val="2"/>
            <w:tcBorders>
              <w:top w:val="dotted" w:sz="4" w:space="0" w:color="auto"/>
              <w:left w:val="nil"/>
              <w:bottom w:val="dotted" w:sz="4" w:space="0" w:color="auto"/>
              <w:right w:val="nil"/>
            </w:tcBorders>
            <w:shd w:val="clear" w:color="auto" w:fill="FFFFFF"/>
            <w:tcPrChange w:id="76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A89F315"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6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93F6689" w14:textId="77777777" w:rsidR="00CD68FF" w:rsidRPr="000D351C" w:rsidRDefault="00CD68FF" w:rsidP="00CD68FF">
            <w:pPr>
              <w:pStyle w:val="MsgTableBody"/>
              <w:jc w:val="center"/>
              <w:rPr>
                <w:noProof/>
              </w:rPr>
            </w:pPr>
            <w:r w:rsidRPr="000D351C">
              <w:rPr>
                <w:noProof/>
              </w:rPr>
              <w:t>2</w:t>
            </w:r>
          </w:p>
        </w:tc>
      </w:tr>
      <w:tr w:rsidR="00CD68FF" w:rsidRPr="000D351C" w14:paraId="3F4E8BF1" w14:textId="77777777" w:rsidTr="009B0F5F">
        <w:trPr>
          <w:gridAfter w:val="1"/>
          <w:wAfter w:w="321" w:type="dxa"/>
          <w:jc w:val="center"/>
          <w:trPrChange w:id="76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7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58CA824C"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7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BF572BA" w14:textId="77777777" w:rsidR="00CD68FF" w:rsidRPr="000D351C" w:rsidRDefault="00CD68FF" w:rsidP="00CD68FF">
            <w:pPr>
              <w:pStyle w:val="MsgTableBody"/>
              <w:rPr>
                <w:noProof/>
              </w:rPr>
            </w:pPr>
            <w:r w:rsidRPr="000D351C">
              <w:rPr>
                <w:noProof/>
              </w:rPr>
              <w:t>--- SERVICE end</w:t>
            </w:r>
          </w:p>
        </w:tc>
        <w:tc>
          <w:tcPr>
            <w:tcW w:w="846" w:type="dxa"/>
            <w:gridSpan w:val="2"/>
            <w:tcBorders>
              <w:top w:val="dotted" w:sz="4" w:space="0" w:color="auto"/>
              <w:left w:val="nil"/>
              <w:bottom w:val="dotted" w:sz="4" w:space="0" w:color="auto"/>
              <w:right w:val="nil"/>
            </w:tcBorders>
            <w:shd w:val="clear" w:color="auto" w:fill="FFFFFF"/>
            <w:tcPrChange w:id="77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23F309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7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D382E22" w14:textId="77777777" w:rsidR="00CD68FF" w:rsidRPr="000D351C" w:rsidRDefault="00CD68FF" w:rsidP="00CD68FF">
            <w:pPr>
              <w:pStyle w:val="MsgTableBody"/>
              <w:jc w:val="center"/>
              <w:rPr>
                <w:noProof/>
              </w:rPr>
            </w:pPr>
          </w:p>
        </w:tc>
      </w:tr>
      <w:tr w:rsidR="00CD68FF" w:rsidRPr="000D351C" w14:paraId="60671EA3" w14:textId="77777777" w:rsidTr="009B0F5F">
        <w:trPr>
          <w:gridAfter w:val="1"/>
          <w:wAfter w:w="321" w:type="dxa"/>
          <w:jc w:val="center"/>
          <w:trPrChange w:id="77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7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35B823B" w14:textId="77777777" w:rsidR="00CD68FF" w:rsidRPr="000D351C" w:rsidRDefault="00CD68FF" w:rsidP="00CD68FF">
            <w:pPr>
              <w:pStyle w:val="MsgTableBody"/>
              <w:rPr>
                <w:noProof/>
              </w:rPr>
            </w:pPr>
            <w:r w:rsidRPr="000D351C">
              <w:rPr>
                <w:noProof/>
              </w:rPr>
              <w:lastRenderedPageBreak/>
              <w:t xml:space="preserve">  [ {</w:t>
            </w:r>
          </w:p>
        </w:tc>
        <w:tc>
          <w:tcPr>
            <w:tcW w:w="4207" w:type="dxa"/>
            <w:gridSpan w:val="2"/>
            <w:tcBorders>
              <w:top w:val="dotted" w:sz="4" w:space="0" w:color="auto"/>
              <w:left w:val="nil"/>
              <w:bottom w:val="dotted" w:sz="4" w:space="0" w:color="auto"/>
              <w:right w:val="nil"/>
            </w:tcBorders>
            <w:shd w:val="clear" w:color="auto" w:fill="FFFFFF"/>
            <w:tcPrChange w:id="77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89FD791" w14:textId="77777777" w:rsidR="00CD68FF" w:rsidRPr="000D351C" w:rsidRDefault="00CD68FF" w:rsidP="00CD68FF">
            <w:pPr>
              <w:pStyle w:val="MsgTableBody"/>
              <w:rPr>
                <w:noProof/>
              </w:rPr>
            </w:pPr>
            <w:r w:rsidRPr="000D351C">
              <w:rPr>
                <w:noProof/>
              </w:rPr>
              <w:t>--- GENERAL_RESOURCE begin</w:t>
            </w:r>
          </w:p>
        </w:tc>
        <w:tc>
          <w:tcPr>
            <w:tcW w:w="846" w:type="dxa"/>
            <w:gridSpan w:val="2"/>
            <w:tcBorders>
              <w:top w:val="dotted" w:sz="4" w:space="0" w:color="auto"/>
              <w:left w:val="nil"/>
              <w:bottom w:val="dotted" w:sz="4" w:space="0" w:color="auto"/>
              <w:right w:val="nil"/>
            </w:tcBorders>
            <w:shd w:val="clear" w:color="auto" w:fill="FFFFFF"/>
            <w:tcPrChange w:id="77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71DB01E"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7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8FA2B97" w14:textId="77777777" w:rsidR="00CD68FF" w:rsidRPr="000D351C" w:rsidRDefault="00CD68FF" w:rsidP="00CD68FF">
            <w:pPr>
              <w:pStyle w:val="MsgTableBody"/>
              <w:jc w:val="center"/>
              <w:rPr>
                <w:noProof/>
              </w:rPr>
            </w:pPr>
          </w:p>
        </w:tc>
      </w:tr>
      <w:tr w:rsidR="00CD68FF" w:rsidRPr="000D351C" w14:paraId="154D2083" w14:textId="77777777" w:rsidTr="009B0F5F">
        <w:trPr>
          <w:gridAfter w:val="1"/>
          <w:wAfter w:w="321" w:type="dxa"/>
          <w:jc w:val="center"/>
          <w:trPrChange w:id="77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8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F0F4ACC"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"AIG" </w:instrText>
            </w:r>
            <w:r w:rsidR="00E01FB0">
              <w:fldChar w:fldCharType="separate"/>
            </w:r>
            <w:r w:rsidRPr="000D351C">
              <w:rPr>
                <w:rStyle w:val="Hyperlink"/>
                <w:noProof/>
              </w:rPr>
              <w:t>AIG</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78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38B5706B" w14:textId="77777777" w:rsidR="00CD68FF" w:rsidRPr="000D351C" w:rsidRDefault="00CD68FF" w:rsidP="00CD68FF">
            <w:pPr>
              <w:pStyle w:val="MsgTableBody"/>
              <w:rPr>
                <w:noProof/>
              </w:rPr>
            </w:pPr>
            <w:r w:rsidRPr="000D351C">
              <w:rPr>
                <w:noProof/>
              </w:rPr>
              <w:t>Appointment Information - General Resource</w:t>
            </w:r>
          </w:p>
        </w:tc>
        <w:tc>
          <w:tcPr>
            <w:tcW w:w="846" w:type="dxa"/>
            <w:gridSpan w:val="2"/>
            <w:tcBorders>
              <w:top w:val="dotted" w:sz="4" w:space="0" w:color="auto"/>
              <w:left w:val="nil"/>
              <w:bottom w:val="dotted" w:sz="4" w:space="0" w:color="auto"/>
              <w:right w:val="nil"/>
            </w:tcBorders>
            <w:shd w:val="clear" w:color="auto" w:fill="FFFFFF"/>
            <w:tcPrChange w:id="78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3A6798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8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44914D3E" w14:textId="77777777" w:rsidR="00CD68FF" w:rsidRPr="000D351C" w:rsidRDefault="00CD68FF" w:rsidP="00CD68FF">
            <w:pPr>
              <w:pStyle w:val="MsgTableBody"/>
              <w:jc w:val="center"/>
              <w:rPr>
                <w:noProof/>
              </w:rPr>
            </w:pPr>
            <w:r w:rsidRPr="000D351C">
              <w:rPr>
                <w:noProof/>
              </w:rPr>
              <w:t>10</w:t>
            </w:r>
          </w:p>
        </w:tc>
      </w:tr>
      <w:tr w:rsidR="00CD68FF" w:rsidRPr="000D351C" w14:paraId="2A4D6A2D" w14:textId="77777777" w:rsidTr="009B0F5F">
        <w:trPr>
          <w:gridAfter w:val="1"/>
          <w:wAfter w:w="321" w:type="dxa"/>
          <w:jc w:val="center"/>
          <w:trPrChange w:id="78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8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AE50506"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78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EFEA34D" w14:textId="77777777" w:rsidR="00CD68FF" w:rsidRPr="000D351C" w:rsidRDefault="00CD68FF" w:rsidP="00CD68FF">
            <w:pPr>
              <w:pStyle w:val="MsgTableBody"/>
              <w:rPr>
                <w:noProof/>
              </w:rPr>
            </w:pPr>
            <w:r w:rsidRPr="000D351C">
              <w:rPr>
                <w:noProof/>
              </w:rPr>
              <w:t>Notes and Comments for the AIG</w:t>
            </w:r>
          </w:p>
        </w:tc>
        <w:tc>
          <w:tcPr>
            <w:tcW w:w="846" w:type="dxa"/>
            <w:gridSpan w:val="2"/>
            <w:tcBorders>
              <w:top w:val="dotted" w:sz="4" w:space="0" w:color="auto"/>
              <w:left w:val="nil"/>
              <w:bottom w:val="dotted" w:sz="4" w:space="0" w:color="auto"/>
              <w:right w:val="nil"/>
            </w:tcBorders>
            <w:shd w:val="clear" w:color="auto" w:fill="FFFFFF"/>
            <w:tcPrChange w:id="78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19CB9EEF"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8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39D081F" w14:textId="77777777" w:rsidR="00CD68FF" w:rsidRPr="000D351C" w:rsidRDefault="00CD68FF" w:rsidP="00CD68FF">
            <w:pPr>
              <w:pStyle w:val="MsgTableBody"/>
              <w:jc w:val="center"/>
              <w:rPr>
                <w:noProof/>
              </w:rPr>
            </w:pPr>
            <w:r w:rsidRPr="000D351C">
              <w:rPr>
                <w:noProof/>
              </w:rPr>
              <w:t>2</w:t>
            </w:r>
          </w:p>
        </w:tc>
      </w:tr>
      <w:tr w:rsidR="00CD68FF" w:rsidRPr="000D351C" w14:paraId="01550B06" w14:textId="77777777" w:rsidTr="009B0F5F">
        <w:trPr>
          <w:gridAfter w:val="1"/>
          <w:wAfter w:w="321" w:type="dxa"/>
          <w:jc w:val="center"/>
          <w:trPrChange w:id="78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9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6EEFCD0"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9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4965A7CE" w14:textId="77777777" w:rsidR="00CD68FF" w:rsidRPr="000D351C" w:rsidRDefault="00CD68FF" w:rsidP="00CD68FF">
            <w:pPr>
              <w:pStyle w:val="MsgTableBody"/>
              <w:rPr>
                <w:noProof/>
              </w:rPr>
            </w:pPr>
            <w:r w:rsidRPr="000D351C">
              <w:rPr>
                <w:noProof/>
              </w:rPr>
              <w:t>--- GENERAL_RESOURCE end</w:t>
            </w:r>
          </w:p>
        </w:tc>
        <w:tc>
          <w:tcPr>
            <w:tcW w:w="846" w:type="dxa"/>
            <w:gridSpan w:val="2"/>
            <w:tcBorders>
              <w:top w:val="dotted" w:sz="4" w:space="0" w:color="auto"/>
              <w:left w:val="nil"/>
              <w:bottom w:val="dotted" w:sz="4" w:space="0" w:color="auto"/>
              <w:right w:val="nil"/>
            </w:tcBorders>
            <w:shd w:val="clear" w:color="auto" w:fill="FFFFFF"/>
            <w:tcPrChange w:id="79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5BE36792"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9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3E092ECC" w14:textId="77777777" w:rsidR="00CD68FF" w:rsidRPr="000D351C" w:rsidRDefault="00CD68FF" w:rsidP="00CD68FF">
            <w:pPr>
              <w:pStyle w:val="MsgTableBody"/>
              <w:jc w:val="center"/>
              <w:rPr>
                <w:noProof/>
              </w:rPr>
            </w:pPr>
          </w:p>
        </w:tc>
      </w:tr>
      <w:tr w:rsidR="00CD68FF" w:rsidRPr="000D351C" w14:paraId="422106BE" w14:textId="77777777" w:rsidTr="009B0F5F">
        <w:trPr>
          <w:gridAfter w:val="1"/>
          <w:wAfter w:w="321" w:type="dxa"/>
          <w:jc w:val="center"/>
          <w:trPrChange w:id="79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79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694A086"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79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7EDF091F" w14:textId="77777777" w:rsidR="00CD68FF" w:rsidRPr="000D351C" w:rsidRDefault="00CD68FF" w:rsidP="00CD68FF">
            <w:pPr>
              <w:pStyle w:val="MsgTableBody"/>
              <w:rPr>
                <w:noProof/>
              </w:rPr>
            </w:pPr>
            <w:r w:rsidRPr="000D351C">
              <w:rPr>
                <w:noProof/>
              </w:rPr>
              <w:t>--- LOCATION_RESOURCE begin</w:t>
            </w:r>
          </w:p>
        </w:tc>
        <w:tc>
          <w:tcPr>
            <w:tcW w:w="846" w:type="dxa"/>
            <w:gridSpan w:val="2"/>
            <w:tcBorders>
              <w:top w:val="dotted" w:sz="4" w:space="0" w:color="auto"/>
              <w:left w:val="nil"/>
              <w:bottom w:val="dotted" w:sz="4" w:space="0" w:color="auto"/>
              <w:right w:val="nil"/>
            </w:tcBorders>
            <w:shd w:val="clear" w:color="auto" w:fill="FFFFFF"/>
            <w:tcPrChange w:id="79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4D6DEAC3"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79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0CD42877" w14:textId="77777777" w:rsidR="00CD68FF" w:rsidRPr="000D351C" w:rsidRDefault="00CD68FF" w:rsidP="00CD68FF">
            <w:pPr>
              <w:pStyle w:val="MsgTableBody"/>
              <w:jc w:val="center"/>
              <w:rPr>
                <w:noProof/>
              </w:rPr>
            </w:pPr>
          </w:p>
        </w:tc>
      </w:tr>
      <w:tr w:rsidR="00CD68FF" w:rsidRPr="000D351C" w14:paraId="11229605" w14:textId="77777777" w:rsidTr="009B0F5F">
        <w:trPr>
          <w:gridAfter w:val="1"/>
          <w:wAfter w:w="321" w:type="dxa"/>
          <w:jc w:val="center"/>
          <w:trPrChange w:id="79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0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80C72A1"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"AIL" </w:instrText>
            </w:r>
            <w:r w:rsidR="00E01FB0">
              <w:fldChar w:fldCharType="separate"/>
            </w:r>
            <w:r w:rsidRPr="000D351C">
              <w:rPr>
                <w:rStyle w:val="Hyperlink"/>
                <w:noProof/>
              </w:rPr>
              <w:t>AIL</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0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0964887" w14:textId="77777777" w:rsidR="00CD68FF" w:rsidRPr="000D351C" w:rsidRDefault="00CD68FF" w:rsidP="00CD68FF">
            <w:pPr>
              <w:pStyle w:val="MsgTableBody"/>
              <w:rPr>
                <w:noProof/>
              </w:rPr>
            </w:pPr>
            <w:r w:rsidRPr="000D351C">
              <w:rPr>
                <w:noProof/>
              </w:rPr>
              <w:t>Appointment Information - Location Resource</w:t>
            </w:r>
          </w:p>
        </w:tc>
        <w:tc>
          <w:tcPr>
            <w:tcW w:w="846" w:type="dxa"/>
            <w:gridSpan w:val="2"/>
            <w:tcBorders>
              <w:top w:val="dotted" w:sz="4" w:space="0" w:color="auto"/>
              <w:left w:val="nil"/>
              <w:bottom w:val="dotted" w:sz="4" w:space="0" w:color="auto"/>
              <w:right w:val="nil"/>
            </w:tcBorders>
            <w:shd w:val="clear" w:color="auto" w:fill="FFFFFF"/>
            <w:tcPrChange w:id="80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0694C2C"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0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29BE164" w14:textId="77777777" w:rsidR="00CD68FF" w:rsidRPr="000D351C" w:rsidRDefault="00CD68FF" w:rsidP="00CD68FF">
            <w:pPr>
              <w:pStyle w:val="MsgTableBody"/>
              <w:jc w:val="center"/>
              <w:rPr>
                <w:noProof/>
              </w:rPr>
            </w:pPr>
            <w:r w:rsidRPr="000D351C">
              <w:rPr>
                <w:noProof/>
              </w:rPr>
              <w:t>10</w:t>
            </w:r>
          </w:p>
        </w:tc>
      </w:tr>
      <w:tr w:rsidR="00CD68FF" w:rsidRPr="000D351C" w14:paraId="36C1A6FF" w14:textId="77777777" w:rsidTr="009B0F5F">
        <w:trPr>
          <w:gridAfter w:val="1"/>
          <w:wAfter w:w="321" w:type="dxa"/>
          <w:jc w:val="center"/>
          <w:trPrChange w:id="80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0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76E1F3C3"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80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55177A6" w14:textId="77777777" w:rsidR="00CD68FF" w:rsidRPr="000D351C" w:rsidRDefault="00CD68FF" w:rsidP="00CD68FF">
            <w:pPr>
              <w:pStyle w:val="MsgTableBody"/>
              <w:rPr>
                <w:noProof/>
              </w:rPr>
            </w:pPr>
            <w:r w:rsidRPr="000D351C">
              <w:rPr>
                <w:noProof/>
              </w:rPr>
              <w:t>Notes and Comments for the AIL</w:t>
            </w:r>
          </w:p>
        </w:tc>
        <w:tc>
          <w:tcPr>
            <w:tcW w:w="846" w:type="dxa"/>
            <w:gridSpan w:val="2"/>
            <w:tcBorders>
              <w:top w:val="dotted" w:sz="4" w:space="0" w:color="auto"/>
              <w:left w:val="nil"/>
              <w:bottom w:val="dotted" w:sz="4" w:space="0" w:color="auto"/>
              <w:right w:val="nil"/>
            </w:tcBorders>
            <w:shd w:val="clear" w:color="auto" w:fill="FFFFFF"/>
            <w:tcPrChange w:id="80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3168063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0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EC3C0A0" w14:textId="77777777" w:rsidR="00CD68FF" w:rsidRPr="000D351C" w:rsidRDefault="00CD68FF" w:rsidP="00CD68FF">
            <w:pPr>
              <w:pStyle w:val="MsgTableBody"/>
              <w:jc w:val="center"/>
              <w:rPr>
                <w:noProof/>
              </w:rPr>
            </w:pPr>
            <w:r w:rsidRPr="000D351C">
              <w:rPr>
                <w:noProof/>
              </w:rPr>
              <w:t>2</w:t>
            </w:r>
          </w:p>
        </w:tc>
      </w:tr>
      <w:tr w:rsidR="00CD68FF" w:rsidRPr="000D351C" w14:paraId="5C348E47" w14:textId="77777777" w:rsidTr="009B0F5F">
        <w:trPr>
          <w:gridAfter w:val="1"/>
          <w:wAfter w:w="321" w:type="dxa"/>
          <w:jc w:val="center"/>
          <w:trPrChange w:id="80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1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3E305BA1"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1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03804E8" w14:textId="77777777" w:rsidR="00CD68FF" w:rsidRPr="000D351C" w:rsidRDefault="00CD68FF" w:rsidP="00CD68FF">
            <w:pPr>
              <w:pStyle w:val="MsgTableBody"/>
              <w:rPr>
                <w:noProof/>
              </w:rPr>
            </w:pPr>
            <w:r w:rsidRPr="000D351C">
              <w:rPr>
                <w:noProof/>
              </w:rPr>
              <w:t>--- LOCATION_RESOURCE end</w:t>
            </w:r>
          </w:p>
        </w:tc>
        <w:tc>
          <w:tcPr>
            <w:tcW w:w="846" w:type="dxa"/>
            <w:gridSpan w:val="2"/>
            <w:tcBorders>
              <w:top w:val="dotted" w:sz="4" w:space="0" w:color="auto"/>
              <w:left w:val="nil"/>
              <w:bottom w:val="dotted" w:sz="4" w:space="0" w:color="auto"/>
              <w:right w:val="nil"/>
            </w:tcBorders>
            <w:shd w:val="clear" w:color="auto" w:fill="FFFFFF"/>
            <w:tcPrChange w:id="81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02114D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1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0287C46" w14:textId="77777777" w:rsidR="00CD68FF" w:rsidRPr="000D351C" w:rsidRDefault="00CD68FF" w:rsidP="00CD68FF">
            <w:pPr>
              <w:pStyle w:val="MsgTableBody"/>
              <w:jc w:val="center"/>
              <w:rPr>
                <w:noProof/>
              </w:rPr>
            </w:pPr>
          </w:p>
        </w:tc>
      </w:tr>
      <w:tr w:rsidR="00CD68FF" w:rsidRPr="000D351C" w14:paraId="0C9363B4" w14:textId="77777777" w:rsidTr="009B0F5F">
        <w:trPr>
          <w:gridAfter w:val="1"/>
          <w:wAfter w:w="321" w:type="dxa"/>
          <w:jc w:val="center"/>
          <w:trPrChange w:id="81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1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67431594"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1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139FBC2A" w14:textId="77777777" w:rsidR="00CD68FF" w:rsidRPr="000D351C" w:rsidRDefault="00CD68FF" w:rsidP="00CD68FF">
            <w:pPr>
              <w:pStyle w:val="MsgTableBody"/>
              <w:rPr>
                <w:noProof/>
              </w:rPr>
            </w:pPr>
            <w:r w:rsidRPr="000D351C">
              <w:rPr>
                <w:noProof/>
              </w:rPr>
              <w:t>--- PERSONNEL_RESOURCE begin</w:t>
            </w:r>
          </w:p>
        </w:tc>
        <w:tc>
          <w:tcPr>
            <w:tcW w:w="846" w:type="dxa"/>
            <w:gridSpan w:val="2"/>
            <w:tcBorders>
              <w:top w:val="dotted" w:sz="4" w:space="0" w:color="auto"/>
              <w:left w:val="nil"/>
              <w:bottom w:val="dotted" w:sz="4" w:space="0" w:color="auto"/>
              <w:right w:val="nil"/>
            </w:tcBorders>
            <w:shd w:val="clear" w:color="auto" w:fill="FFFFFF"/>
            <w:tcPrChange w:id="81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7202523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1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5E195309" w14:textId="77777777" w:rsidR="00CD68FF" w:rsidRPr="000D351C" w:rsidRDefault="00CD68FF" w:rsidP="00CD68FF">
            <w:pPr>
              <w:pStyle w:val="MsgTableBody"/>
              <w:jc w:val="center"/>
              <w:rPr>
                <w:noProof/>
              </w:rPr>
            </w:pPr>
          </w:p>
        </w:tc>
      </w:tr>
      <w:tr w:rsidR="00CD68FF" w:rsidRPr="000D351C" w14:paraId="461C6507" w14:textId="77777777" w:rsidTr="009B0F5F">
        <w:trPr>
          <w:gridAfter w:val="1"/>
          <w:wAfter w:w="321" w:type="dxa"/>
          <w:jc w:val="center"/>
          <w:trPrChange w:id="81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2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D64A54B" w14:textId="77777777" w:rsidR="00CD68FF" w:rsidRPr="000D351C" w:rsidRDefault="00CD68FF" w:rsidP="00CD68FF">
            <w:pPr>
              <w:pStyle w:val="MsgTableBody"/>
              <w:rPr>
                <w:noProof/>
              </w:rPr>
            </w:pPr>
            <w:r w:rsidRPr="000D351C">
              <w:rPr>
                <w:noProof/>
              </w:rPr>
              <w:t xml:space="preserve">      </w:t>
            </w:r>
            <w:r w:rsidR="00E01FB0">
              <w:fldChar w:fldCharType="begin"/>
            </w:r>
            <w:r w:rsidR="00E01FB0">
              <w:instrText xml:space="preserve"> HYPERLINK \l "AIP" </w:instrText>
            </w:r>
            <w:r w:rsidR="00E01FB0">
              <w:fldChar w:fldCharType="separate"/>
            </w:r>
            <w:r w:rsidRPr="000D351C">
              <w:rPr>
                <w:rStyle w:val="Hyperlink"/>
                <w:noProof/>
              </w:rPr>
              <w:t>AIP</w:t>
            </w:r>
            <w:r w:rsidR="00E01FB0">
              <w:rPr>
                <w:rStyle w:val="Hyperlink"/>
                <w:noProof/>
              </w:rPr>
              <w:fldChar w:fldCharType="end"/>
            </w:r>
          </w:p>
        </w:tc>
        <w:tc>
          <w:tcPr>
            <w:tcW w:w="4207" w:type="dxa"/>
            <w:gridSpan w:val="2"/>
            <w:tcBorders>
              <w:top w:val="dotted" w:sz="4" w:space="0" w:color="auto"/>
              <w:left w:val="nil"/>
              <w:bottom w:val="dotted" w:sz="4" w:space="0" w:color="auto"/>
              <w:right w:val="nil"/>
            </w:tcBorders>
            <w:shd w:val="clear" w:color="auto" w:fill="FFFFFF"/>
            <w:tcPrChange w:id="82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6925EADC" w14:textId="77777777" w:rsidR="00CD68FF" w:rsidRPr="000D351C" w:rsidRDefault="00CD68FF" w:rsidP="00CD68FF">
            <w:pPr>
              <w:pStyle w:val="MsgTableBody"/>
              <w:rPr>
                <w:noProof/>
              </w:rPr>
            </w:pPr>
            <w:r w:rsidRPr="000D351C">
              <w:rPr>
                <w:noProof/>
              </w:rPr>
              <w:t>Appointment Information - Personnel Resource</w:t>
            </w:r>
          </w:p>
        </w:tc>
        <w:tc>
          <w:tcPr>
            <w:tcW w:w="846" w:type="dxa"/>
            <w:gridSpan w:val="2"/>
            <w:tcBorders>
              <w:top w:val="dotted" w:sz="4" w:space="0" w:color="auto"/>
              <w:left w:val="nil"/>
              <w:bottom w:val="dotted" w:sz="4" w:space="0" w:color="auto"/>
              <w:right w:val="nil"/>
            </w:tcBorders>
            <w:shd w:val="clear" w:color="auto" w:fill="FFFFFF"/>
            <w:tcPrChange w:id="82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6EAFF819"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2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6FCDD2C9" w14:textId="77777777" w:rsidR="00CD68FF" w:rsidRPr="000D351C" w:rsidRDefault="00CD68FF" w:rsidP="00CD68FF">
            <w:pPr>
              <w:pStyle w:val="MsgTableBody"/>
              <w:jc w:val="center"/>
              <w:rPr>
                <w:noProof/>
              </w:rPr>
            </w:pPr>
            <w:r w:rsidRPr="000D351C">
              <w:rPr>
                <w:noProof/>
              </w:rPr>
              <w:t>10</w:t>
            </w:r>
          </w:p>
        </w:tc>
      </w:tr>
      <w:tr w:rsidR="00CD68FF" w:rsidRPr="000D351C" w14:paraId="50EF6F62" w14:textId="77777777" w:rsidTr="009B0F5F">
        <w:trPr>
          <w:gridAfter w:val="1"/>
          <w:wAfter w:w="321" w:type="dxa"/>
          <w:jc w:val="center"/>
          <w:trPrChange w:id="824"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25"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4A5C88B2" w14:textId="77777777" w:rsidR="00CD68FF" w:rsidRPr="000D351C" w:rsidRDefault="00CD68FF" w:rsidP="00CD68FF">
            <w:pPr>
              <w:pStyle w:val="MsgTableBody"/>
              <w:rPr>
                <w:noProof/>
              </w:rPr>
            </w:pPr>
            <w:r w:rsidRPr="000D351C">
              <w:rPr>
                <w:noProof/>
              </w:rPr>
              <w:t xml:space="preserve">      [ { NTE } ]</w:t>
            </w:r>
          </w:p>
        </w:tc>
        <w:tc>
          <w:tcPr>
            <w:tcW w:w="4207" w:type="dxa"/>
            <w:gridSpan w:val="2"/>
            <w:tcBorders>
              <w:top w:val="dotted" w:sz="4" w:space="0" w:color="auto"/>
              <w:left w:val="nil"/>
              <w:bottom w:val="dotted" w:sz="4" w:space="0" w:color="auto"/>
              <w:right w:val="nil"/>
            </w:tcBorders>
            <w:shd w:val="clear" w:color="auto" w:fill="FFFFFF"/>
            <w:tcPrChange w:id="826"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5AF4F59F" w14:textId="77777777" w:rsidR="00CD68FF" w:rsidRPr="000D351C" w:rsidRDefault="00CD68FF" w:rsidP="00CD68FF">
            <w:pPr>
              <w:pStyle w:val="MsgTableBody"/>
              <w:rPr>
                <w:noProof/>
              </w:rPr>
            </w:pPr>
            <w:r w:rsidRPr="000D351C">
              <w:rPr>
                <w:noProof/>
              </w:rPr>
              <w:t>Notes and Comments for the AIP</w:t>
            </w:r>
          </w:p>
        </w:tc>
        <w:tc>
          <w:tcPr>
            <w:tcW w:w="846" w:type="dxa"/>
            <w:gridSpan w:val="2"/>
            <w:tcBorders>
              <w:top w:val="dotted" w:sz="4" w:space="0" w:color="auto"/>
              <w:left w:val="nil"/>
              <w:bottom w:val="dotted" w:sz="4" w:space="0" w:color="auto"/>
              <w:right w:val="nil"/>
            </w:tcBorders>
            <w:shd w:val="clear" w:color="auto" w:fill="FFFFFF"/>
            <w:tcPrChange w:id="827"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027FB041"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28"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779958C5" w14:textId="77777777" w:rsidR="00CD68FF" w:rsidRPr="000D351C" w:rsidRDefault="00CD68FF" w:rsidP="00CD68FF">
            <w:pPr>
              <w:pStyle w:val="MsgTableBody"/>
              <w:jc w:val="center"/>
              <w:rPr>
                <w:noProof/>
              </w:rPr>
            </w:pPr>
            <w:r w:rsidRPr="000D351C">
              <w:rPr>
                <w:noProof/>
              </w:rPr>
              <w:t>2</w:t>
            </w:r>
          </w:p>
        </w:tc>
      </w:tr>
      <w:tr w:rsidR="00CD68FF" w:rsidRPr="000D351C" w14:paraId="528628A1" w14:textId="77777777" w:rsidTr="009B0F5F">
        <w:trPr>
          <w:gridAfter w:val="1"/>
          <w:wAfter w:w="321" w:type="dxa"/>
          <w:jc w:val="center"/>
          <w:trPrChange w:id="829" w:author="Merrick, Riki | APHL" w:date="2022-07-12T18:11:00Z">
            <w:trPr>
              <w:gridAfter w:val="1"/>
              <w:wAfter w:w="213" w:type="dxa"/>
              <w:jc w:val="center"/>
            </w:trPr>
          </w:trPrChange>
        </w:trPr>
        <w:tc>
          <w:tcPr>
            <w:tcW w:w="2818" w:type="dxa"/>
            <w:gridSpan w:val="2"/>
            <w:tcBorders>
              <w:top w:val="dotted" w:sz="4" w:space="0" w:color="auto"/>
              <w:left w:val="nil"/>
              <w:bottom w:val="dotted" w:sz="4" w:space="0" w:color="auto"/>
              <w:right w:val="nil"/>
            </w:tcBorders>
            <w:shd w:val="clear" w:color="auto" w:fill="FFFFFF"/>
            <w:tcPrChange w:id="830" w:author="Merrick, Riki | APHL" w:date="2022-07-12T18:11:00Z">
              <w:tcPr>
                <w:tcW w:w="2852" w:type="dxa"/>
                <w:gridSpan w:val="2"/>
                <w:tcBorders>
                  <w:top w:val="dotted" w:sz="4" w:space="0" w:color="auto"/>
                  <w:left w:val="nil"/>
                  <w:bottom w:val="dotted" w:sz="4" w:space="0" w:color="auto"/>
                  <w:right w:val="nil"/>
                </w:tcBorders>
                <w:shd w:val="clear" w:color="auto" w:fill="FFFFFF"/>
              </w:tcPr>
            </w:tcPrChange>
          </w:tcPr>
          <w:p w14:paraId="0C90F013" w14:textId="77777777" w:rsidR="00CD68FF" w:rsidRPr="000D351C" w:rsidRDefault="00CD68FF" w:rsidP="00CD68FF">
            <w:pPr>
              <w:pStyle w:val="MsgTableBody"/>
              <w:rPr>
                <w:noProof/>
              </w:rPr>
            </w:pPr>
            <w:r w:rsidRPr="000D351C">
              <w:rPr>
                <w:noProof/>
              </w:rPr>
              <w:t xml:space="preserve">  } ]</w:t>
            </w:r>
          </w:p>
        </w:tc>
        <w:tc>
          <w:tcPr>
            <w:tcW w:w="4207" w:type="dxa"/>
            <w:gridSpan w:val="2"/>
            <w:tcBorders>
              <w:top w:val="dotted" w:sz="4" w:space="0" w:color="auto"/>
              <w:left w:val="nil"/>
              <w:bottom w:val="dotted" w:sz="4" w:space="0" w:color="auto"/>
              <w:right w:val="nil"/>
            </w:tcBorders>
            <w:shd w:val="clear" w:color="auto" w:fill="FFFFFF"/>
            <w:tcPrChange w:id="831" w:author="Merrick, Riki | APHL" w:date="2022-07-12T18:11:00Z">
              <w:tcPr>
                <w:tcW w:w="4262" w:type="dxa"/>
                <w:gridSpan w:val="2"/>
                <w:tcBorders>
                  <w:top w:val="dotted" w:sz="4" w:space="0" w:color="auto"/>
                  <w:left w:val="nil"/>
                  <w:bottom w:val="dotted" w:sz="4" w:space="0" w:color="auto"/>
                  <w:right w:val="nil"/>
                </w:tcBorders>
                <w:shd w:val="clear" w:color="auto" w:fill="FFFFFF"/>
              </w:tcPr>
            </w:tcPrChange>
          </w:tcPr>
          <w:p w14:paraId="2F56CAD7" w14:textId="77777777" w:rsidR="00CD68FF" w:rsidRPr="000D351C" w:rsidRDefault="00CD68FF" w:rsidP="00CD68FF">
            <w:pPr>
              <w:pStyle w:val="MsgTableBody"/>
              <w:rPr>
                <w:noProof/>
              </w:rPr>
            </w:pPr>
            <w:r w:rsidRPr="000D351C">
              <w:rPr>
                <w:noProof/>
              </w:rPr>
              <w:t>--- PERSONNEL_RESOURCE end</w:t>
            </w:r>
          </w:p>
        </w:tc>
        <w:tc>
          <w:tcPr>
            <w:tcW w:w="846" w:type="dxa"/>
            <w:gridSpan w:val="2"/>
            <w:tcBorders>
              <w:top w:val="dotted" w:sz="4" w:space="0" w:color="auto"/>
              <w:left w:val="nil"/>
              <w:bottom w:val="dotted" w:sz="4" w:space="0" w:color="auto"/>
              <w:right w:val="nil"/>
            </w:tcBorders>
            <w:shd w:val="clear" w:color="auto" w:fill="FFFFFF"/>
            <w:tcPrChange w:id="832" w:author="Merrick, Riki | APHL" w:date="2022-07-12T18:11:00Z">
              <w:tcPr>
                <w:tcW w:w="855" w:type="dxa"/>
                <w:gridSpan w:val="2"/>
                <w:tcBorders>
                  <w:top w:val="dotted" w:sz="4" w:space="0" w:color="auto"/>
                  <w:left w:val="nil"/>
                  <w:bottom w:val="dotted" w:sz="4" w:space="0" w:color="auto"/>
                  <w:right w:val="nil"/>
                </w:tcBorders>
                <w:shd w:val="clear" w:color="auto" w:fill="FFFFFF"/>
              </w:tcPr>
            </w:tcPrChange>
          </w:tcPr>
          <w:p w14:paraId="2FB06DF4"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dotted" w:sz="4" w:space="0" w:color="auto"/>
              <w:right w:val="nil"/>
            </w:tcBorders>
            <w:shd w:val="clear" w:color="auto" w:fill="FFFFFF"/>
            <w:tcPrChange w:id="833" w:author="Merrick, Riki | APHL" w:date="2022-07-12T18:11:00Z">
              <w:tcPr>
                <w:tcW w:w="997" w:type="dxa"/>
                <w:gridSpan w:val="2"/>
                <w:tcBorders>
                  <w:top w:val="dotted" w:sz="4" w:space="0" w:color="auto"/>
                  <w:left w:val="nil"/>
                  <w:bottom w:val="dotted" w:sz="4" w:space="0" w:color="auto"/>
                  <w:right w:val="nil"/>
                </w:tcBorders>
                <w:shd w:val="clear" w:color="auto" w:fill="FFFFFF"/>
              </w:tcPr>
            </w:tcPrChange>
          </w:tcPr>
          <w:p w14:paraId="1E76E6EF" w14:textId="77777777" w:rsidR="00CD68FF" w:rsidRPr="000D351C" w:rsidRDefault="00CD68FF" w:rsidP="00CD68FF">
            <w:pPr>
              <w:pStyle w:val="MsgTableBody"/>
              <w:jc w:val="center"/>
              <w:rPr>
                <w:noProof/>
              </w:rPr>
            </w:pPr>
          </w:p>
        </w:tc>
      </w:tr>
      <w:tr w:rsidR="00CD68FF" w:rsidRPr="000D351C" w14:paraId="6B91BE4C" w14:textId="77777777" w:rsidTr="009B0F5F">
        <w:trPr>
          <w:gridAfter w:val="1"/>
          <w:wAfter w:w="321" w:type="dxa"/>
          <w:jc w:val="center"/>
          <w:trPrChange w:id="834" w:author="Merrick, Riki | APHL" w:date="2022-07-12T18:11:00Z">
            <w:trPr>
              <w:gridAfter w:val="1"/>
              <w:wAfter w:w="213" w:type="dxa"/>
              <w:jc w:val="center"/>
            </w:trPr>
          </w:trPrChange>
        </w:trPr>
        <w:tc>
          <w:tcPr>
            <w:tcW w:w="2818" w:type="dxa"/>
            <w:gridSpan w:val="2"/>
            <w:tcBorders>
              <w:top w:val="dotted" w:sz="4" w:space="0" w:color="auto"/>
              <w:left w:val="nil"/>
              <w:bottom w:val="single" w:sz="2" w:space="0" w:color="auto"/>
              <w:right w:val="nil"/>
            </w:tcBorders>
            <w:shd w:val="clear" w:color="auto" w:fill="FFFFFF"/>
            <w:tcPrChange w:id="835" w:author="Merrick, Riki | APHL" w:date="2022-07-12T18:11:00Z">
              <w:tcPr>
                <w:tcW w:w="2852" w:type="dxa"/>
                <w:gridSpan w:val="2"/>
                <w:tcBorders>
                  <w:top w:val="dotted" w:sz="4" w:space="0" w:color="auto"/>
                  <w:left w:val="nil"/>
                  <w:bottom w:val="single" w:sz="2" w:space="0" w:color="auto"/>
                  <w:right w:val="nil"/>
                </w:tcBorders>
                <w:shd w:val="clear" w:color="auto" w:fill="FFFFFF"/>
              </w:tcPr>
            </w:tcPrChange>
          </w:tcPr>
          <w:p w14:paraId="7FD17F1A" w14:textId="77777777" w:rsidR="00CD68FF" w:rsidRPr="000D351C" w:rsidRDefault="00CD68FF" w:rsidP="00CD68FF">
            <w:pPr>
              <w:pStyle w:val="MsgTableBody"/>
              <w:rPr>
                <w:noProof/>
              </w:rPr>
            </w:pPr>
            <w:r w:rsidRPr="000D351C">
              <w:rPr>
                <w:noProof/>
              </w:rPr>
              <w:t>}</w:t>
            </w:r>
          </w:p>
        </w:tc>
        <w:tc>
          <w:tcPr>
            <w:tcW w:w="4207" w:type="dxa"/>
            <w:gridSpan w:val="2"/>
            <w:tcBorders>
              <w:top w:val="dotted" w:sz="4" w:space="0" w:color="auto"/>
              <w:left w:val="nil"/>
              <w:bottom w:val="single" w:sz="2" w:space="0" w:color="auto"/>
              <w:right w:val="nil"/>
            </w:tcBorders>
            <w:shd w:val="clear" w:color="auto" w:fill="FFFFFF"/>
            <w:tcPrChange w:id="836" w:author="Merrick, Riki | APHL" w:date="2022-07-12T18:11:00Z">
              <w:tcPr>
                <w:tcW w:w="4262" w:type="dxa"/>
                <w:gridSpan w:val="2"/>
                <w:tcBorders>
                  <w:top w:val="dotted" w:sz="4" w:space="0" w:color="auto"/>
                  <w:left w:val="nil"/>
                  <w:bottom w:val="single" w:sz="2" w:space="0" w:color="auto"/>
                  <w:right w:val="nil"/>
                </w:tcBorders>
                <w:shd w:val="clear" w:color="auto" w:fill="FFFFFF"/>
              </w:tcPr>
            </w:tcPrChange>
          </w:tcPr>
          <w:p w14:paraId="230607C0" w14:textId="77777777" w:rsidR="00CD68FF" w:rsidRPr="000D351C" w:rsidRDefault="00CD68FF" w:rsidP="00CD68FF">
            <w:pPr>
              <w:pStyle w:val="MsgTableBody"/>
              <w:rPr>
                <w:noProof/>
              </w:rPr>
            </w:pPr>
            <w:r w:rsidRPr="000D351C">
              <w:rPr>
                <w:noProof/>
              </w:rPr>
              <w:t>--- RESOURCES end</w:t>
            </w:r>
          </w:p>
        </w:tc>
        <w:tc>
          <w:tcPr>
            <w:tcW w:w="846" w:type="dxa"/>
            <w:gridSpan w:val="2"/>
            <w:tcBorders>
              <w:top w:val="dotted" w:sz="4" w:space="0" w:color="auto"/>
              <w:left w:val="nil"/>
              <w:bottom w:val="single" w:sz="2" w:space="0" w:color="auto"/>
              <w:right w:val="nil"/>
            </w:tcBorders>
            <w:shd w:val="clear" w:color="auto" w:fill="FFFFFF"/>
            <w:tcPrChange w:id="837" w:author="Merrick, Riki | APHL" w:date="2022-07-12T18:11:00Z">
              <w:tcPr>
                <w:tcW w:w="855" w:type="dxa"/>
                <w:gridSpan w:val="2"/>
                <w:tcBorders>
                  <w:top w:val="dotted" w:sz="4" w:space="0" w:color="auto"/>
                  <w:left w:val="nil"/>
                  <w:bottom w:val="single" w:sz="2" w:space="0" w:color="auto"/>
                  <w:right w:val="nil"/>
                </w:tcBorders>
                <w:shd w:val="clear" w:color="auto" w:fill="FFFFFF"/>
              </w:tcPr>
            </w:tcPrChange>
          </w:tcPr>
          <w:p w14:paraId="39641B9B" w14:textId="77777777" w:rsidR="00CD68FF" w:rsidRPr="000D351C" w:rsidRDefault="00CD68FF" w:rsidP="00CD68FF">
            <w:pPr>
              <w:pStyle w:val="MsgTableBody"/>
              <w:jc w:val="center"/>
              <w:rPr>
                <w:noProof/>
              </w:rPr>
            </w:pPr>
          </w:p>
        </w:tc>
        <w:tc>
          <w:tcPr>
            <w:tcW w:w="987" w:type="dxa"/>
            <w:gridSpan w:val="2"/>
            <w:tcBorders>
              <w:top w:val="dotted" w:sz="4" w:space="0" w:color="auto"/>
              <w:left w:val="nil"/>
              <w:bottom w:val="single" w:sz="2" w:space="0" w:color="auto"/>
              <w:right w:val="nil"/>
            </w:tcBorders>
            <w:shd w:val="clear" w:color="auto" w:fill="FFFFFF"/>
            <w:tcPrChange w:id="838" w:author="Merrick, Riki | APHL" w:date="2022-07-12T18:11:00Z">
              <w:tcPr>
                <w:tcW w:w="997" w:type="dxa"/>
                <w:gridSpan w:val="2"/>
                <w:tcBorders>
                  <w:top w:val="dotted" w:sz="4" w:space="0" w:color="auto"/>
                  <w:left w:val="nil"/>
                  <w:bottom w:val="single" w:sz="2" w:space="0" w:color="auto"/>
                  <w:right w:val="nil"/>
                </w:tcBorders>
                <w:shd w:val="clear" w:color="auto" w:fill="FFFFFF"/>
              </w:tcPr>
            </w:tcPrChange>
          </w:tcPr>
          <w:p w14:paraId="5083CE64" w14:textId="77777777" w:rsidR="00CD68FF" w:rsidRPr="000D351C" w:rsidRDefault="00CD68FF" w:rsidP="00CD68FF">
            <w:pPr>
              <w:pStyle w:val="MsgTableBody"/>
              <w:jc w:val="center"/>
              <w:rPr>
                <w:noProof/>
              </w:rPr>
            </w:pPr>
          </w:p>
        </w:tc>
      </w:tr>
    </w:tbl>
    <w:p w14:paraId="513E5FFF" w14:textId="77777777" w:rsidR="003262BC" w:rsidRDefault="003262BC">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5D48E8" w:rsidRPr="006D6BB6" w14:paraId="481C0182" w14:textId="77777777" w:rsidTr="005D48E8">
        <w:tc>
          <w:tcPr>
            <w:tcW w:w="9576" w:type="dxa"/>
            <w:gridSpan w:val="6"/>
          </w:tcPr>
          <w:p w14:paraId="60F5932D" w14:textId="77777777" w:rsidR="005D48E8" w:rsidRPr="006D6BB6" w:rsidRDefault="005D48E8" w:rsidP="005D48E8">
            <w:pPr>
              <w:pStyle w:val="ACK-ChoreographyHeader"/>
            </w:pPr>
            <w:r>
              <w:t>Acknowledgment Choreography</w:t>
            </w:r>
          </w:p>
        </w:tc>
      </w:tr>
      <w:tr w:rsidR="005D48E8" w:rsidRPr="006D6BB6" w14:paraId="4E8D2C2C" w14:textId="77777777" w:rsidTr="005D48E8">
        <w:tc>
          <w:tcPr>
            <w:tcW w:w="9576" w:type="dxa"/>
            <w:gridSpan w:val="6"/>
          </w:tcPr>
          <w:p w14:paraId="7572C219" w14:textId="77777777" w:rsidR="005D48E8" w:rsidRDefault="005D48E8" w:rsidP="005D48E8">
            <w:pPr>
              <w:pStyle w:val="ACK-ChoreographyHeader"/>
            </w:pPr>
            <w:r w:rsidRPr="000D351C">
              <w:rPr>
                <w:noProof/>
              </w:rPr>
              <w:t>SIU^S12-S24,S26,S27^SIU_S12</w:t>
            </w:r>
          </w:p>
        </w:tc>
      </w:tr>
      <w:tr w:rsidR="000325B3" w:rsidRPr="006D6BB6" w14:paraId="315938B9" w14:textId="77777777" w:rsidTr="005D48E8">
        <w:tc>
          <w:tcPr>
            <w:tcW w:w="1458" w:type="dxa"/>
          </w:tcPr>
          <w:p w14:paraId="18E46DD3" w14:textId="77777777" w:rsidR="000325B3" w:rsidRPr="006D6BB6" w:rsidRDefault="000325B3" w:rsidP="00CF07E1">
            <w:pPr>
              <w:pStyle w:val="ACK-ChoreographyBody"/>
            </w:pPr>
            <w:r w:rsidRPr="006D6BB6">
              <w:t>Field name</w:t>
            </w:r>
          </w:p>
        </w:tc>
        <w:tc>
          <w:tcPr>
            <w:tcW w:w="2336" w:type="dxa"/>
          </w:tcPr>
          <w:p w14:paraId="0E560954" w14:textId="77777777" w:rsidR="000325B3" w:rsidRPr="006D6BB6" w:rsidRDefault="000325B3" w:rsidP="00CF07E1">
            <w:pPr>
              <w:pStyle w:val="ACK-ChoreographyBody"/>
            </w:pPr>
            <w:r w:rsidRPr="006D6BB6">
              <w:t>Field Value: Original mode</w:t>
            </w:r>
          </w:p>
        </w:tc>
        <w:tc>
          <w:tcPr>
            <w:tcW w:w="5782" w:type="dxa"/>
            <w:gridSpan w:val="4"/>
          </w:tcPr>
          <w:p w14:paraId="15B08E8B" w14:textId="77777777" w:rsidR="000325B3" w:rsidRPr="006D6BB6" w:rsidRDefault="000325B3" w:rsidP="00CF07E1">
            <w:pPr>
              <w:pStyle w:val="ACK-ChoreographyBody"/>
            </w:pPr>
            <w:r w:rsidRPr="006D6BB6">
              <w:t>Field value: Enhanced mode</w:t>
            </w:r>
          </w:p>
        </w:tc>
      </w:tr>
      <w:tr w:rsidR="000325B3" w:rsidRPr="006D6BB6" w14:paraId="70DB9F60" w14:textId="77777777" w:rsidTr="005D48E8">
        <w:tc>
          <w:tcPr>
            <w:tcW w:w="1458" w:type="dxa"/>
          </w:tcPr>
          <w:p w14:paraId="46E1DCF6" w14:textId="77777777" w:rsidR="000325B3" w:rsidRPr="006D6BB6" w:rsidRDefault="000325B3" w:rsidP="00CF07E1">
            <w:pPr>
              <w:pStyle w:val="ACK-ChoreographyBody"/>
            </w:pPr>
            <w:r>
              <w:t>MSH-</w:t>
            </w:r>
            <w:r w:rsidRPr="006D6BB6">
              <w:t>15</w:t>
            </w:r>
          </w:p>
        </w:tc>
        <w:tc>
          <w:tcPr>
            <w:tcW w:w="2336" w:type="dxa"/>
          </w:tcPr>
          <w:p w14:paraId="61E69558" w14:textId="77777777" w:rsidR="000325B3" w:rsidRPr="006D6BB6" w:rsidRDefault="000325B3" w:rsidP="00CF07E1">
            <w:pPr>
              <w:pStyle w:val="ACK-ChoreographyBody"/>
            </w:pPr>
            <w:r w:rsidRPr="006D6BB6">
              <w:t>Blank</w:t>
            </w:r>
          </w:p>
        </w:tc>
        <w:tc>
          <w:tcPr>
            <w:tcW w:w="567" w:type="dxa"/>
          </w:tcPr>
          <w:p w14:paraId="65FC31D9" w14:textId="77777777" w:rsidR="000325B3" w:rsidRPr="006D6BB6" w:rsidRDefault="000325B3" w:rsidP="00CF07E1">
            <w:pPr>
              <w:pStyle w:val="ACK-ChoreographyBody"/>
            </w:pPr>
            <w:r w:rsidRPr="006D6BB6">
              <w:t>NE</w:t>
            </w:r>
          </w:p>
        </w:tc>
        <w:tc>
          <w:tcPr>
            <w:tcW w:w="1559" w:type="dxa"/>
          </w:tcPr>
          <w:p w14:paraId="17114CB8" w14:textId="77777777" w:rsidR="000325B3" w:rsidRPr="006D6BB6" w:rsidRDefault="000325B3" w:rsidP="00CF07E1">
            <w:pPr>
              <w:pStyle w:val="ACK-ChoreographyBody"/>
            </w:pPr>
            <w:r w:rsidRPr="006D6BB6">
              <w:t>AL, SU, ER</w:t>
            </w:r>
          </w:p>
        </w:tc>
        <w:tc>
          <w:tcPr>
            <w:tcW w:w="1843" w:type="dxa"/>
          </w:tcPr>
          <w:p w14:paraId="0DB8DE20" w14:textId="77777777" w:rsidR="000325B3" w:rsidRPr="006D6BB6" w:rsidRDefault="000325B3" w:rsidP="00CF07E1">
            <w:pPr>
              <w:pStyle w:val="ACK-ChoreographyBody"/>
            </w:pPr>
            <w:r w:rsidRPr="006D6BB6">
              <w:t>NE</w:t>
            </w:r>
          </w:p>
        </w:tc>
        <w:tc>
          <w:tcPr>
            <w:tcW w:w="1813" w:type="dxa"/>
          </w:tcPr>
          <w:p w14:paraId="082E3CB5" w14:textId="77777777" w:rsidR="000325B3" w:rsidRPr="006D6BB6" w:rsidRDefault="000325B3" w:rsidP="00CF07E1">
            <w:pPr>
              <w:pStyle w:val="ACK-ChoreographyBody"/>
            </w:pPr>
            <w:r w:rsidRPr="006D6BB6">
              <w:t>AL, SU, ER</w:t>
            </w:r>
          </w:p>
        </w:tc>
      </w:tr>
      <w:tr w:rsidR="000325B3" w:rsidRPr="006D6BB6" w14:paraId="08B6CC18" w14:textId="77777777" w:rsidTr="005D48E8">
        <w:tc>
          <w:tcPr>
            <w:tcW w:w="1458" w:type="dxa"/>
          </w:tcPr>
          <w:p w14:paraId="347E2BD9" w14:textId="77777777" w:rsidR="000325B3" w:rsidRPr="006D6BB6" w:rsidRDefault="000325B3" w:rsidP="00CF07E1">
            <w:pPr>
              <w:pStyle w:val="ACK-ChoreographyBody"/>
            </w:pPr>
            <w:r>
              <w:t>MSH-</w:t>
            </w:r>
            <w:r w:rsidRPr="006D6BB6">
              <w:t>16</w:t>
            </w:r>
          </w:p>
        </w:tc>
        <w:tc>
          <w:tcPr>
            <w:tcW w:w="2336" w:type="dxa"/>
          </w:tcPr>
          <w:p w14:paraId="6764F4FA" w14:textId="77777777" w:rsidR="000325B3" w:rsidRPr="006D6BB6" w:rsidRDefault="000325B3" w:rsidP="00CF07E1">
            <w:pPr>
              <w:pStyle w:val="ACK-ChoreographyBody"/>
            </w:pPr>
            <w:r w:rsidRPr="006D6BB6">
              <w:t>Blank</w:t>
            </w:r>
          </w:p>
        </w:tc>
        <w:tc>
          <w:tcPr>
            <w:tcW w:w="567" w:type="dxa"/>
          </w:tcPr>
          <w:p w14:paraId="27171029" w14:textId="77777777" w:rsidR="000325B3" w:rsidRPr="006D6BB6" w:rsidRDefault="000325B3" w:rsidP="00CF07E1">
            <w:pPr>
              <w:pStyle w:val="ACK-ChoreographyBody"/>
            </w:pPr>
            <w:r w:rsidRPr="006D6BB6">
              <w:t>NE</w:t>
            </w:r>
          </w:p>
        </w:tc>
        <w:tc>
          <w:tcPr>
            <w:tcW w:w="1559" w:type="dxa"/>
          </w:tcPr>
          <w:p w14:paraId="3AD3B99B" w14:textId="77777777" w:rsidR="000325B3" w:rsidRPr="006D6BB6" w:rsidRDefault="000325B3" w:rsidP="00CF07E1">
            <w:pPr>
              <w:pStyle w:val="ACK-ChoreographyBody"/>
            </w:pPr>
            <w:r w:rsidRPr="006D6BB6">
              <w:t>NE</w:t>
            </w:r>
          </w:p>
        </w:tc>
        <w:tc>
          <w:tcPr>
            <w:tcW w:w="1843" w:type="dxa"/>
          </w:tcPr>
          <w:p w14:paraId="67843870" w14:textId="77777777" w:rsidR="000325B3" w:rsidRPr="006D6BB6" w:rsidRDefault="000325B3" w:rsidP="00CF07E1">
            <w:pPr>
              <w:pStyle w:val="ACK-ChoreographyBody"/>
            </w:pPr>
            <w:r w:rsidRPr="006D6BB6">
              <w:t>AL, SU, ER</w:t>
            </w:r>
          </w:p>
        </w:tc>
        <w:tc>
          <w:tcPr>
            <w:tcW w:w="1813" w:type="dxa"/>
          </w:tcPr>
          <w:p w14:paraId="56760551" w14:textId="77777777" w:rsidR="000325B3" w:rsidRPr="006D6BB6" w:rsidRDefault="000325B3" w:rsidP="00CF07E1">
            <w:pPr>
              <w:pStyle w:val="ACK-ChoreographyBody"/>
            </w:pPr>
            <w:r w:rsidRPr="006D6BB6">
              <w:t>AL, SU, ER</w:t>
            </w:r>
          </w:p>
        </w:tc>
      </w:tr>
      <w:tr w:rsidR="000325B3" w:rsidRPr="006D6BB6" w14:paraId="7FCF7E36" w14:textId="77777777" w:rsidTr="005D48E8">
        <w:tc>
          <w:tcPr>
            <w:tcW w:w="1458" w:type="dxa"/>
          </w:tcPr>
          <w:p w14:paraId="67C07C20" w14:textId="77777777" w:rsidR="000325B3" w:rsidRPr="006D6BB6" w:rsidRDefault="000325B3" w:rsidP="00CF07E1">
            <w:pPr>
              <w:pStyle w:val="ACK-ChoreographyBody"/>
            </w:pPr>
            <w:r w:rsidRPr="006D6BB6">
              <w:t>Immediate Ack</w:t>
            </w:r>
          </w:p>
        </w:tc>
        <w:tc>
          <w:tcPr>
            <w:tcW w:w="2336" w:type="dxa"/>
          </w:tcPr>
          <w:p w14:paraId="5E66B56F" w14:textId="77777777" w:rsidR="000325B3" w:rsidRPr="006D6BB6" w:rsidRDefault="000325B3" w:rsidP="00CF07E1">
            <w:pPr>
              <w:pStyle w:val="ACK-ChoreographyBody"/>
            </w:pPr>
            <w:r w:rsidRPr="006D6BB6">
              <w:t>-</w:t>
            </w:r>
          </w:p>
        </w:tc>
        <w:tc>
          <w:tcPr>
            <w:tcW w:w="567" w:type="dxa"/>
          </w:tcPr>
          <w:p w14:paraId="254B4D0D" w14:textId="77777777" w:rsidR="000325B3" w:rsidRPr="006D6BB6" w:rsidRDefault="000325B3" w:rsidP="00CF07E1">
            <w:pPr>
              <w:pStyle w:val="ACK-ChoreographyBody"/>
            </w:pPr>
            <w:r w:rsidRPr="006D6BB6">
              <w:t>-</w:t>
            </w:r>
          </w:p>
        </w:tc>
        <w:tc>
          <w:tcPr>
            <w:tcW w:w="1559" w:type="dxa"/>
          </w:tcPr>
          <w:p w14:paraId="54D7AA83" w14:textId="77777777" w:rsidR="000325B3" w:rsidRPr="006D6BB6" w:rsidRDefault="000325B3" w:rsidP="00CF07E1">
            <w:pPr>
              <w:pStyle w:val="ACK-ChoreographyBody"/>
            </w:pPr>
            <w:r w:rsidRPr="000D351C">
              <w:rPr>
                <w:noProof/>
              </w:rPr>
              <w:t>ACK^S12-S24,S26,S27^ACK</w:t>
            </w:r>
          </w:p>
        </w:tc>
        <w:tc>
          <w:tcPr>
            <w:tcW w:w="1843" w:type="dxa"/>
          </w:tcPr>
          <w:p w14:paraId="70B545AB" w14:textId="77777777" w:rsidR="000325B3" w:rsidRPr="006D6BB6" w:rsidRDefault="000325B3" w:rsidP="00CF07E1">
            <w:pPr>
              <w:pStyle w:val="ACK-ChoreographyBody"/>
            </w:pPr>
            <w:r w:rsidRPr="006D6BB6">
              <w:t>-</w:t>
            </w:r>
          </w:p>
        </w:tc>
        <w:tc>
          <w:tcPr>
            <w:tcW w:w="1813" w:type="dxa"/>
          </w:tcPr>
          <w:p w14:paraId="753EA867" w14:textId="77777777" w:rsidR="000325B3" w:rsidRPr="006D6BB6" w:rsidRDefault="000325B3" w:rsidP="00CF07E1">
            <w:pPr>
              <w:pStyle w:val="ACK-ChoreographyBody"/>
            </w:pPr>
            <w:r w:rsidRPr="000D351C">
              <w:rPr>
                <w:noProof/>
              </w:rPr>
              <w:t>ACK^S12-S24,S26,S27^ACK</w:t>
            </w:r>
          </w:p>
        </w:tc>
      </w:tr>
      <w:tr w:rsidR="000325B3" w:rsidRPr="006D6BB6" w14:paraId="333D82BE" w14:textId="77777777" w:rsidTr="005D48E8">
        <w:tc>
          <w:tcPr>
            <w:tcW w:w="1458" w:type="dxa"/>
          </w:tcPr>
          <w:p w14:paraId="5629D520" w14:textId="77777777" w:rsidR="000325B3" w:rsidRPr="006D6BB6" w:rsidRDefault="000325B3" w:rsidP="00CF07E1">
            <w:pPr>
              <w:pStyle w:val="ACK-ChoreographyBody"/>
            </w:pPr>
            <w:r w:rsidRPr="006D6BB6">
              <w:t>Application Ack</w:t>
            </w:r>
          </w:p>
        </w:tc>
        <w:tc>
          <w:tcPr>
            <w:tcW w:w="2336" w:type="dxa"/>
          </w:tcPr>
          <w:p w14:paraId="1DE2220A" w14:textId="77777777" w:rsidR="000325B3" w:rsidRPr="006D6BB6" w:rsidRDefault="000325B3" w:rsidP="00CF07E1">
            <w:pPr>
              <w:pStyle w:val="ACK-ChoreographyBody"/>
            </w:pPr>
            <w:r w:rsidRPr="000D351C">
              <w:rPr>
                <w:noProof/>
              </w:rPr>
              <w:t>ACK^S12-S24,S26,S27^ACK</w:t>
            </w:r>
          </w:p>
        </w:tc>
        <w:tc>
          <w:tcPr>
            <w:tcW w:w="567" w:type="dxa"/>
          </w:tcPr>
          <w:p w14:paraId="0740A550" w14:textId="77777777" w:rsidR="000325B3" w:rsidRPr="006D6BB6" w:rsidRDefault="000325B3" w:rsidP="00CF07E1">
            <w:pPr>
              <w:pStyle w:val="ACK-ChoreographyBody"/>
            </w:pPr>
            <w:r w:rsidRPr="006D6BB6">
              <w:t>-</w:t>
            </w:r>
          </w:p>
        </w:tc>
        <w:tc>
          <w:tcPr>
            <w:tcW w:w="1559" w:type="dxa"/>
          </w:tcPr>
          <w:p w14:paraId="5612B312" w14:textId="77777777" w:rsidR="000325B3" w:rsidRPr="006D6BB6" w:rsidRDefault="000325B3" w:rsidP="00CF07E1">
            <w:pPr>
              <w:pStyle w:val="ACK-ChoreographyBody"/>
            </w:pPr>
            <w:r w:rsidRPr="006D6BB6">
              <w:t>-</w:t>
            </w:r>
          </w:p>
        </w:tc>
        <w:tc>
          <w:tcPr>
            <w:tcW w:w="1843" w:type="dxa"/>
          </w:tcPr>
          <w:p w14:paraId="266C9E8B" w14:textId="77777777" w:rsidR="000325B3" w:rsidRPr="006D6BB6" w:rsidRDefault="000325B3" w:rsidP="00CF07E1">
            <w:pPr>
              <w:pStyle w:val="ACK-ChoreographyBody"/>
            </w:pPr>
            <w:r w:rsidRPr="000D351C">
              <w:rPr>
                <w:noProof/>
              </w:rPr>
              <w:t>ACK^S12-S24,S26,S27^ACK</w:t>
            </w:r>
          </w:p>
        </w:tc>
        <w:tc>
          <w:tcPr>
            <w:tcW w:w="1813" w:type="dxa"/>
          </w:tcPr>
          <w:p w14:paraId="300B0EA4" w14:textId="77777777" w:rsidR="000325B3" w:rsidRPr="006D6BB6" w:rsidRDefault="000325B3" w:rsidP="00CF07E1">
            <w:pPr>
              <w:pStyle w:val="ACK-ChoreographyBody"/>
            </w:pPr>
            <w:r w:rsidRPr="000D351C">
              <w:rPr>
                <w:noProof/>
              </w:rPr>
              <w:t>ACK^S12-S24,S26,S27^ACK</w:t>
            </w:r>
          </w:p>
        </w:tc>
      </w:tr>
    </w:tbl>
    <w:p w14:paraId="59CD92B5" w14:textId="77777777" w:rsidR="000325B3" w:rsidRPr="000D351C" w:rsidRDefault="000325B3">
      <w:pPr>
        <w:rPr>
          <w:noProof/>
        </w:rPr>
      </w:pPr>
    </w:p>
    <w:p w14:paraId="3E8201DF" w14:textId="77777777" w:rsidR="003262BC" w:rsidRPr="000D351C" w:rsidRDefault="003262BC">
      <w:pPr>
        <w:pStyle w:val="MsgTableCaption"/>
        <w:rPr>
          <w:noProof/>
        </w:rPr>
      </w:pPr>
      <w:r w:rsidRPr="000D351C">
        <w:rPr>
          <w:noProof/>
        </w:rPr>
        <w:t>ACK^S12-S24,S26,S27^ACK: General Acknowledgment</w:t>
      </w:r>
      <w:r w:rsidR="003D291E" w:rsidRPr="000D351C">
        <w:rPr>
          <w:noProof/>
        </w:rPr>
        <w:fldChar w:fldCharType="begin"/>
      </w:r>
      <w:r w:rsidR="000325B3" w:rsidRPr="000D351C">
        <w:rPr>
          <w:noProof/>
        </w:rPr>
        <w:instrText xml:space="preserve"> XE "ACK General Acknowledgment" </w:instrText>
      </w:r>
      <w:r w:rsidR="003D291E" w:rsidRPr="000D351C">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3262BC" w:rsidRPr="000D351C" w14:paraId="3E7CE5E0" w14:textId="77777777" w:rsidTr="00755A40">
        <w:trPr>
          <w:tblHeader/>
          <w:jc w:val="center"/>
        </w:trPr>
        <w:tc>
          <w:tcPr>
            <w:tcW w:w="2880" w:type="dxa"/>
            <w:tcBorders>
              <w:top w:val="single" w:sz="2" w:space="0" w:color="auto"/>
              <w:left w:val="nil"/>
              <w:bottom w:val="single" w:sz="4" w:space="0" w:color="auto"/>
              <w:right w:val="nil"/>
            </w:tcBorders>
            <w:shd w:val="clear" w:color="auto" w:fill="FFFFFF"/>
          </w:tcPr>
          <w:p w14:paraId="1C8E92DE" w14:textId="77777777" w:rsidR="003262BC" w:rsidRPr="000D351C" w:rsidRDefault="003262BC">
            <w:pPr>
              <w:pStyle w:val="MsgTableHeader"/>
              <w:rPr>
                <w:noProof/>
              </w:rPr>
            </w:pPr>
            <w:r w:rsidRPr="000D351C">
              <w:rPr>
                <w:noProof/>
              </w:rPr>
              <w:t>Segments</w:t>
            </w:r>
          </w:p>
        </w:tc>
        <w:tc>
          <w:tcPr>
            <w:tcW w:w="4320" w:type="dxa"/>
            <w:tcBorders>
              <w:top w:val="single" w:sz="2" w:space="0" w:color="auto"/>
              <w:left w:val="nil"/>
              <w:bottom w:val="single" w:sz="4" w:space="0" w:color="auto"/>
              <w:right w:val="nil"/>
            </w:tcBorders>
            <w:shd w:val="clear" w:color="auto" w:fill="FFFFFF"/>
          </w:tcPr>
          <w:p w14:paraId="24A513BC" w14:textId="77777777" w:rsidR="003262BC" w:rsidRPr="000D351C" w:rsidRDefault="003262BC">
            <w:pPr>
              <w:pStyle w:val="MsgTableHeader"/>
              <w:rPr>
                <w:noProof/>
              </w:rPr>
            </w:pPr>
            <w:r w:rsidRPr="000D351C">
              <w:rPr>
                <w:noProof/>
              </w:rPr>
              <w:t>Description</w:t>
            </w:r>
          </w:p>
        </w:tc>
        <w:tc>
          <w:tcPr>
            <w:tcW w:w="864" w:type="dxa"/>
            <w:tcBorders>
              <w:top w:val="single" w:sz="2" w:space="0" w:color="auto"/>
              <w:left w:val="nil"/>
              <w:bottom w:val="single" w:sz="4" w:space="0" w:color="auto"/>
              <w:right w:val="nil"/>
            </w:tcBorders>
            <w:shd w:val="clear" w:color="auto" w:fill="FFFFFF"/>
          </w:tcPr>
          <w:p w14:paraId="6BF2D8E7" w14:textId="77777777" w:rsidR="003262BC" w:rsidRPr="000D351C" w:rsidRDefault="003262BC">
            <w:pPr>
              <w:pStyle w:val="MsgTableHeader"/>
              <w:jc w:val="center"/>
              <w:rPr>
                <w:noProof/>
              </w:rPr>
            </w:pPr>
            <w:r w:rsidRPr="000D351C">
              <w:rPr>
                <w:noProof/>
              </w:rPr>
              <w:t>Status</w:t>
            </w:r>
          </w:p>
        </w:tc>
        <w:tc>
          <w:tcPr>
            <w:tcW w:w="1008" w:type="dxa"/>
            <w:tcBorders>
              <w:top w:val="single" w:sz="2" w:space="0" w:color="auto"/>
              <w:left w:val="nil"/>
              <w:bottom w:val="single" w:sz="4" w:space="0" w:color="auto"/>
              <w:right w:val="nil"/>
            </w:tcBorders>
            <w:shd w:val="clear" w:color="auto" w:fill="FFFFFF"/>
          </w:tcPr>
          <w:p w14:paraId="5E780C4E" w14:textId="77777777" w:rsidR="003262BC" w:rsidRPr="000D351C" w:rsidRDefault="003262BC" w:rsidP="000325B3">
            <w:pPr>
              <w:pStyle w:val="MsgTableHeader"/>
              <w:jc w:val="center"/>
              <w:rPr>
                <w:noProof/>
              </w:rPr>
            </w:pPr>
            <w:r w:rsidRPr="000D351C">
              <w:rPr>
                <w:noProof/>
              </w:rPr>
              <w:t>Chapter</w:t>
            </w:r>
          </w:p>
        </w:tc>
      </w:tr>
      <w:tr w:rsidR="003262BC" w:rsidRPr="000D351C" w14:paraId="2E030D0A" w14:textId="77777777" w:rsidTr="00755A40">
        <w:trPr>
          <w:jc w:val="center"/>
        </w:trPr>
        <w:tc>
          <w:tcPr>
            <w:tcW w:w="2880" w:type="dxa"/>
            <w:tcBorders>
              <w:top w:val="single" w:sz="4" w:space="0" w:color="auto"/>
              <w:left w:val="nil"/>
              <w:bottom w:val="dotted" w:sz="4" w:space="0" w:color="auto"/>
              <w:right w:val="nil"/>
            </w:tcBorders>
            <w:shd w:val="clear" w:color="auto" w:fill="FFFFFF"/>
          </w:tcPr>
          <w:p w14:paraId="588B9E89" w14:textId="77777777" w:rsidR="003262BC" w:rsidRPr="000D351C" w:rsidRDefault="003262BC">
            <w:pPr>
              <w:pStyle w:val="MsgTableBody"/>
              <w:rPr>
                <w:noProof/>
              </w:rPr>
            </w:pPr>
            <w:r w:rsidRPr="000D351C">
              <w:rPr>
                <w:noProof/>
              </w:rPr>
              <w:t>MSH</w:t>
            </w:r>
          </w:p>
        </w:tc>
        <w:tc>
          <w:tcPr>
            <w:tcW w:w="4320" w:type="dxa"/>
            <w:tcBorders>
              <w:top w:val="single" w:sz="4" w:space="0" w:color="auto"/>
              <w:left w:val="nil"/>
              <w:bottom w:val="dotted" w:sz="4" w:space="0" w:color="auto"/>
              <w:right w:val="nil"/>
            </w:tcBorders>
            <w:shd w:val="clear" w:color="auto" w:fill="FFFFFF"/>
          </w:tcPr>
          <w:p w14:paraId="7F4DD7A4" w14:textId="77777777" w:rsidR="003262BC" w:rsidRPr="000D351C" w:rsidRDefault="003262BC">
            <w:pPr>
              <w:pStyle w:val="MsgTableBody"/>
              <w:rPr>
                <w:noProof/>
              </w:rPr>
            </w:pPr>
            <w:r w:rsidRPr="000D351C">
              <w:rPr>
                <w:noProof/>
              </w:rPr>
              <w:t>Message Header</w:t>
            </w:r>
          </w:p>
        </w:tc>
        <w:tc>
          <w:tcPr>
            <w:tcW w:w="864" w:type="dxa"/>
            <w:tcBorders>
              <w:top w:val="single" w:sz="4" w:space="0" w:color="auto"/>
              <w:left w:val="nil"/>
              <w:bottom w:val="dotted" w:sz="4" w:space="0" w:color="auto"/>
              <w:right w:val="nil"/>
            </w:tcBorders>
            <w:shd w:val="clear" w:color="auto" w:fill="FFFFFF"/>
          </w:tcPr>
          <w:p w14:paraId="6856A1AA" w14:textId="77777777" w:rsidR="003262BC" w:rsidRPr="000D351C" w:rsidRDefault="003262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84F6F5" w14:textId="77777777" w:rsidR="003262BC" w:rsidRPr="000D351C" w:rsidRDefault="003262BC">
            <w:pPr>
              <w:pStyle w:val="MsgTableBody"/>
              <w:jc w:val="center"/>
              <w:rPr>
                <w:noProof/>
              </w:rPr>
            </w:pPr>
            <w:r w:rsidRPr="000D351C">
              <w:rPr>
                <w:noProof/>
              </w:rPr>
              <w:t>2</w:t>
            </w:r>
          </w:p>
        </w:tc>
      </w:tr>
      <w:tr w:rsidR="003262BC" w:rsidRPr="000D351C" w14:paraId="45450645"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46181206" w14:textId="77777777" w:rsidR="003262BC" w:rsidRPr="000D351C" w:rsidRDefault="003262BC">
            <w:pPr>
              <w:pStyle w:val="MsgTableBody"/>
              <w:rPr>
                <w:noProof/>
              </w:rPr>
            </w:pPr>
            <w:r w:rsidRPr="000D351C">
              <w:rPr>
                <w:noProof/>
              </w:rPr>
              <w:lastRenderedPageBreak/>
              <w:t>[ { SFT } ]</w:t>
            </w:r>
          </w:p>
        </w:tc>
        <w:tc>
          <w:tcPr>
            <w:tcW w:w="4320" w:type="dxa"/>
            <w:tcBorders>
              <w:top w:val="dotted" w:sz="4" w:space="0" w:color="auto"/>
              <w:left w:val="nil"/>
              <w:bottom w:val="dotted" w:sz="4" w:space="0" w:color="auto"/>
              <w:right w:val="nil"/>
            </w:tcBorders>
            <w:shd w:val="clear" w:color="auto" w:fill="FFFFFF"/>
          </w:tcPr>
          <w:p w14:paraId="24783E68" w14:textId="77777777" w:rsidR="003262BC" w:rsidRPr="000D351C" w:rsidRDefault="003262BC">
            <w:pPr>
              <w:pStyle w:val="MsgTableBody"/>
              <w:rPr>
                <w:noProof/>
              </w:rPr>
            </w:pPr>
            <w:r w:rsidRPr="000D351C">
              <w:rPr>
                <w:noProof/>
              </w:rPr>
              <w:t>Software Segment</w:t>
            </w:r>
          </w:p>
        </w:tc>
        <w:tc>
          <w:tcPr>
            <w:tcW w:w="864" w:type="dxa"/>
            <w:tcBorders>
              <w:top w:val="dotted" w:sz="4" w:space="0" w:color="auto"/>
              <w:left w:val="nil"/>
              <w:bottom w:val="dotted" w:sz="4" w:space="0" w:color="auto"/>
              <w:right w:val="nil"/>
            </w:tcBorders>
            <w:shd w:val="clear" w:color="auto" w:fill="FFFFFF"/>
          </w:tcPr>
          <w:p w14:paraId="33FEE789"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53EBF" w14:textId="77777777" w:rsidR="003262BC" w:rsidRPr="000D351C" w:rsidRDefault="003262BC">
            <w:pPr>
              <w:pStyle w:val="MsgTableBody"/>
              <w:jc w:val="center"/>
              <w:rPr>
                <w:noProof/>
              </w:rPr>
            </w:pPr>
            <w:r w:rsidRPr="000D351C">
              <w:rPr>
                <w:noProof/>
              </w:rPr>
              <w:t>2</w:t>
            </w:r>
          </w:p>
        </w:tc>
      </w:tr>
      <w:tr w:rsidR="003262BC" w:rsidRPr="000D351C" w14:paraId="72A366E7"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40E5997" w14:textId="77777777" w:rsidR="003262BC" w:rsidRPr="000D351C" w:rsidRDefault="003262BC">
            <w:pPr>
              <w:pStyle w:val="MsgTableBody"/>
              <w:rPr>
                <w:noProof/>
              </w:rPr>
            </w:pPr>
            <w:r w:rsidRPr="000D351C">
              <w:rPr>
                <w:noProof/>
              </w:rPr>
              <w:t>[ {UAC} ]</w:t>
            </w:r>
          </w:p>
        </w:tc>
        <w:tc>
          <w:tcPr>
            <w:tcW w:w="4320" w:type="dxa"/>
            <w:tcBorders>
              <w:top w:val="dotted" w:sz="4" w:space="0" w:color="auto"/>
              <w:left w:val="nil"/>
              <w:bottom w:val="dotted" w:sz="4" w:space="0" w:color="auto"/>
              <w:right w:val="nil"/>
            </w:tcBorders>
            <w:shd w:val="clear" w:color="auto" w:fill="FFFFFF"/>
          </w:tcPr>
          <w:p w14:paraId="358FA523" w14:textId="77777777" w:rsidR="003262BC" w:rsidRPr="000D351C" w:rsidRDefault="003262BC">
            <w:pPr>
              <w:pStyle w:val="MsgTableBody"/>
              <w:rPr>
                <w:noProof/>
              </w:rPr>
            </w:pPr>
            <w:r w:rsidRPr="000D351C">
              <w:rPr>
                <w:noProof/>
              </w:rPr>
              <w:t>User Authentication Credential Segment</w:t>
            </w:r>
          </w:p>
        </w:tc>
        <w:tc>
          <w:tcPr>
            <w:tcW w:w="864" w:type="dxa"/>
            <w:tcBorders>
              <w:top w:val="dotted" w:sz="4" w:space="0" w:color="auto"/>
              <w:left w:val="nil"/>
              <w:bottom w:val="dotted" w:sz="4" w:space="0" w:color="auto"/>
              <w:right w:val="nil"/>
            </w:tcBorders>
            <w:shd w:val="clear" w:color="auto" w:fill="FFFFFF"/>
          </w:tcPr>
          <w:p w14:paraId="62BEFACB"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817BC" w14:textId="77777777" w:rsidR="003262BC" w:rsidRPr="000D351C" w:rsidRDefault="003262BC">
            <w:pPr>
              <w:pStyle w:val="MsgTableBody"/>
              <w:jc w:val="center"/>
              <w:rPr>
                <w:noProof/>
              </w:rPr>
            </w:pPr>
            <w:r w:rsidRPr="000D351C">
              <w:rPr>
                <w:noProof/>
              </w:rPr>
              <w:t>2</w:t>
            </w:r>
          </w:p>
        </w:tc>
      </w:tr>
      <w:tr w:rsidR="003262BC" w:rsidRPr="000D351C" w14:paraId="303D7EB4" w14:textId="77777777" w:rsidTr="00755A40">
        <w:trPr>
          <w:jc w:val="center"/>
        </w:trPr>
        <w:tc>
          <w:tcPr>
            <w:tcW w:w="2880" w:type="dxa"/>
            <w:tcBorders>
              <w:top w:val="dotted" w:sz="4" w:space="0" w:color="auto"/>
              <w:left w:val="nil"/>
              <w:bottom w:val="dotted" w:sz="4" w:space="0" w:color="auto"/>
              <w:right w:val="nil"/>
            </w:tcBorders>
            <w:shd w:val="clear" w:color="auto" w:fill="FFFFFF"/>
          </w:tcPr>
          <w:p w14:paraId="01AFA36F" w14:textId="77777777" w:rsidR="003262BC" w:rsidRPr="000D351C" w:rsidRDefault="003262BC">
            <w:pPr>
              <w:pStyle w:val="MsgTableBody"/>
              <w:rPr>
                <w:noProof/>
              </w:rPr>
            </w:pPr>
            <w:r w:rsidRPr="000D351C">
              <w:rPr>
                <w:noProof/>
              </w:rPr>
              <w:t>MSA</w:t>
            </w:r>
          </w:p>
        </w:tc>
        <w:tc>
          <w:tcPr>
            <w:tcW w:w="4320" w:type="dxa"/>
            <w:tcBorders>
              <w:top w:val="dotted" w:sz="4" w:space="0" w:color="auto"/>
              <w:left w:val="nil"/>
              <w:bottom w:val="dotted" w:sz="4" w:space="0" w:color="auto"/>
              <w:right w:val="nil"/>
            </w:tcBorders>
            <w:shd w:val="clear" w:color="auto" w:fill="FFFFFF"/>
          </w:tcPr>
          <w:p w14:paraId="4A1D8203" w14:textId="77777777" w:rsidR="003262BC" w:rsidRPr="000D351C" w:rsidRDefault="003262BC">
            <w:pPr>
              <w:pStyle w:val="MsgTableBody"/>
              <w:rPr>
                <w:noProof/>
              </w:rPr>
            </w:pPr>
            <w:r w:rsidRPr="000D351C">
              <w:rPr>
                <w:noProof/>
              </w:rPr>
              <w:t>Message Acknowledgment</w:t>
            </w:r>
          </w:p>
        </w:tc>
        <w:tc>
          <w:tcPr>
            <w:tcW w:w="864" w:type="dxa"/>
            <w:tcBorders>
              <w:top w:val="dotted" w:sz="4" w:space="0" w:color="auto"/>
              <w:left w:val="nil"/>
              <w:bottom w:val="dotted" w:sz="4" w:space="0" w:color="auto"/>
              <w:right w:val="nil"/>
            </w:tcBorders>
            <w:shd w:val="clear" w:color="auto" w:fill="FFFFFF"/>
          </w:tcPr>
          <w:p w14:paraId="691178C5" w14:textId="77777777" w:rsidR="003262BC" w:rsidRPr="000D351C" w:rsidRDefault="003262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52F994" w14:textId="77777777" w:rsidR="003262BC" w:rsidRPr="000D351C" w:rsidRDefault="003262BC">
            <w:pPr>
              <w:pStyle w:val="MsgTableBody"/>
              <w:jc w:val="center"/>
              <w:rPr>
                <w:noProof/>
              </w:rPr>
            </w:pPr>
            <w:r w:rsidRPr="000D351C">
              <w:rPr>
                <w:noProof/>
              </w:rPr>
              <w:t>2</w:t>
            </w:r>
          </w:p>
        </w:tc>
      </w:tr>
      <w:tr w:rsidR="003262BC" w:rsidRPr="000D351C" w14:paraId="255375E2" w14:textId="77777777" w:rsidTr="00755A40">
        <w:trPr>
          <w:jc w:val="center"/>
        </w:trPr>
        <w:tc>
          <w:tcPr>
            <w:tcW w:w="2880" w:type="dxa"/>
            <w:tcBorders>
              <w:top w:val="dotted" w:sz="4" w:space="0" w:color="auto"/>
              <w:left w:val="nil"/>
              <w:bottom w:val="single" w:sz="2" w:space="0" w:color="auto"/>
              <w:right w:val="nil"/>
            </w:tcBorders>
            <w:shd w:val="clear" w:color="auto" w:fill="FFFFFF"/>
          </w:tcPr>
          <w:p w14:paraId="4232945C" w14:textId="77777777" w:rsidR="003262BC" w:rsidRPr="000D351C" w:rsidRDefault="003262BC">
            <w:pPr>
              <w:pStyle w:val="MsgTableBody"/>
              <w:rPr>
                <w:noProof/>
              </w:rPr>
            </w:pPr>
            <w:r w:rsidRPr="000D351C">
              <w:rPr>
                <w:noProof/>
              </w:rPr>
              <w:t>[ { ERR } ]</w:t>
            </w:r>
          </w:p>
        </w:tc>
        <w:tc>
          <w:tcPr>
            <w:tcW w:w="4320" w:type="dxa"/>
            <w:tcBorders>
              <w:top w:val="dotted" w:sz="4" w:space="0" w:color="auto"/>
              <w:left w:val="nil"/>
              <w:bottom w:val="single" w:sz="2" w:space="0" w:color="auto"/>
              <w:right w:val="nil"/>
            </w:tcBorders>
            <w:shd w:val="clear" w:color="auto" w:fill="FFFFFF"/>
          </w:tcPr>
          <w:p w14:paraId="29726683" w14:textId="77777777" w:rsidR="003262BC" w:rsidRPr="000D351C" w:rsidRDefault="003262BC">
            <w:pPr>
              <w:pStyle w:val="MsgTableBody"/>
              <w:rPr>
                <w:noProof/>
              </w:rPr>
            </w:pPr>
            <w:r w:rsidRPr="000D351C">
              <w:rPr>
                <w:noProof/>
              </w:rPr>
              <w:t>Error Information</w:t>
            </w:r>
          </w:p>
        </w:tc>
        <w:tc>
          <w:tcPr>
            <w:tcW w:w="864" w:type="dxa"/>
            <w:tcBorders>
              <w:top w:val="dotted" w:sz="4" w:space="0" w:color="auto"/>
              <w:left w:val="nil"/>
              <w:bottom w:val="single" w:sz="2" w:space="0" w:color="auto"/>
              <w:right w:val="nil"/>
            </w:tcBorders>
            <w:shd w:val="clear" w:color="auto" w:fill="FFFFFF"/>
          </w:tcPr>
          <w:p w14:paraId="24D3884F" w14:textId="77777777" w:rsidR="003262BC" w:rsidRPr="000D351C" w:rsidRDefault="003262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20F492" w14:textId="77777777" w:rsidR="003262BC" w:rsidRPr="000D351C" w:rsidRDefault="003262BC">
            <w:pPr>
              <w:pStyle w:val="MsgTableBody"/>
              <w:jc w:val="center"/>
              <w:rPr>
                <w:noProof/>
              </w:rPr>
            </w:pPr>
            <w:r w:rsidRPr="000D351C">
              <w:rPr>
                <w:noProof/>
              </w:rPr>
              <w:t>2</w:t>
            </w:r>
          </w:p>
        </w:tc>
      </w:tr>
    </w:tbl>
    <w:p w14:paraId="0DDE27B6" w14:textId="77777777" w:rsidR="003262BC" w:rsidRDefault="003262BC" w:rsidP="009B0F5F">
      <w:pPr>
        <w:pStyle w:val="NormalIndented"/>
        <w:rPr>
          <w:noProof/>
        </w:rPr>
      </w:pPr>
      <w:r w:rsidRPr="000D351C">
        <w:rPr>
          <w:noProof/>
        </w:rPr>
        <w:t>The trigger events that use this message definition are listed below.</w:t>
      </w:r>
    </w:p>
    <w:p w14:paraId="1EA624F8" w14:textId="77777777" w:rsidR="009558B2" w:rsidRDefault="009558B2" w:rsidP="009B0F5F">
      <w:pPr>
        <w:pStyle w:val="NormalIndented"/>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693"/>
        <w:gridCol w:w="1276"/>
        <w:gridCol w:w="2835"/>
      </w:tblGrid>
      <w:tr w:rsidR="005D48E8" w14:paraId="7C1391AB"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66E50C3E" w14:textId="77777777" w:rsidR="005D48E8" w:rsidRDefault="005D48E8" w:rsidP="005D48E8">
            <w:pPr>
              <w:pStyle w:val="ACK-ChoreographyHeader"/>
            </w:pPr>
            <w:r>
              <w:t>Acknowledgment Choreography</w:t>
            </w:r>
          </w:p>
        </w:tc>
      </w:tr>
      <w:tr w:rsidR="005D48E8" w14:paraId="3ED58BB6" w14:textId="77777777" w:rsidTr="00DB153D">
        <w:tc>
          <w:tcPr>
            <w:tcW w:w="8330" w:type="dxa"/>
            <w:gridSpan w:val="4"/>
            <w:tcBorders>
              <w:top w:val="single" w:sz="4" w:space="0" w:color="auto"/>
              <w:left w:val="single" w:sz="4" w:space="0" w:color="auto"/>
              <w:bottom w:val="single" w:sz="4" w:space="0" w:color="auto"/>
              <w:right w:val="single" w:sz="4" w:space="0" w:color="auto"/>
            </w:tcBorders>
          </w:tcPr>
          <w:p w14:paraId="15C84396" w14:textId="77777777" w:rsidR="005D48E8" w:rsidRDefault="005D48E8" w:rsidP="005D48E8">
            <w:pPr>
              <w:pStyle w:val="ACK-ChoreographyHeader"/>
            </w:pPr>
            <w:r w:rsidRPr="000D351C">
              <w:rPr>
                <w:noProof/>
              </w:rPr>
              <w:t>ACK^S12-S24,S26,S27^ACK</w:t>
            </w:r>
          </w:p>
        </w:tc>
      </w:tr>
      <w:tr w:rsidR="00340B31" w14:paraId="04B15C6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15DA421" w14:textId="77777777" w:rsidR="00DC3B05" w:rsidRDefault="000325B3" w:rsidP="00B31613">
            <w:pPr>
              <w:pStyle w:val="ACK-ChoreographyBody"/>
            </w:pPr>
            <w:r>
              <w:t>Field name</w:t>
            </w:r>
          </w:p>
        </w:tc>
        <w:tc>
          <w:tcPr>
            <w:tcW w:w="2693" w:type="dxa"/>
            <w:tcBorders>
              <w:top w:val="single" w:sz="4" w:space="0" w:color="auto"/>
              <w:left w:val="single" w:sz="4" w:space="0" w:color="auto"/>
              <w:bottom w:val="single" w:sz="4" w:space="0" w:color="auto"/>
              <w:right w:val="single" w:sz="4" w:space="0" w:color="auto"/>
            </w:tcBorders>
            <w:hideMark/>
          </w:tcPr>
          <w:p w14:paraId="206E45C1" w14:textId="77777777" w:rsidR="00DC3B05" w:rsidRDefault="000325B3" w:rsidP="00B31613">
            <w:pPr>
              <w:pStyle w:val="ACK-ChoreographyBody"/>
            </w:pPr>
            <w:r>
              <w:t>Field Value: Original mode</w:t>
            </w:r>
          </w:p>
        </w:tc>
        <w:tc>
          <w:tcPr>
            <w:tcW w:w="4111" w:type="dxa"/>
            <w:gridSpan w:val="2"/>
            <w:tcBorders>
              <w:top w:val="single" w:sz="4" w:space="0" w:color="auto"/>
              <w:left w:val="single" w:sz="4" w:space="0" w:color="auto"/>
              <w:bottom w:val="single" w:sz="4" w:space="0" w:color="auto"/>
              <w:right w:val="single" w:sz="4" w:space="0" w:color="auto"/>
            </w:tcBorders>
            <w:hideMark/>
          </w:tcPr>
          <w:p w14:paraId="4176C6B1" w14:textId="77777777" w:rsidR="00DC3B05" w:rsidRDefault="000325B3" w:rsidP="00B31613">
            <w:pPr>
              <w:pStyle w:val="ACK-ChoreographyBody"/>
            </w:pPr>
            <w:r>
              <w:t>Field value: Enhanced mode</w:t>
            </w:r>
          </w:p>
        </w:tc>
      </w:tr>
      <w:tr w:rsidR="00C967E1" w14:paraId="674164A1"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2331B42E" w14:textId="77777777" w:rsidR="00DC3B05" w:rsidRDefault="00C967E1" w:rsidP="00B31613">
            <w:pPr>
              <w:pStyle w:val="ACK-ChoreographyBody"/>
            </w:pPr>
            <w:r>
              <w:t>MSH.15</w:t>
            </w:r>
          </w:p>
        </w:tc>
        <w:tc>
          <w:tcPr>
            <w:tcW w:w="2693" w:type="dxa"/>
            <w:tcBorders>
              <w:top w:val="single" w:sz="4" w:space="0" w:color="auto"/>
              <w:left w:val="single" w:sz="4" w:space="0" w:color="auto"/>
              <w:bottom w:val="single" w:sz="4" w:space="0" w:color="auto"/>
              <w:right w:val="single" w:sz="4" w:space="0" w:color="auto"/>
            </w:tcBorders>
            <w:hideMark/>
          </w:tcPr>
          <w:p w14:paraId="44DA125E"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7CFF68D3"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D656E32" w14:textId="77777777" w:rsidR="00DC3B05" w:rsidRDefault="00C967E1" w:rsidP="00B31613">
            <w:pPr>
              <w:pStyle w:val="ACK-ChoreographyBody"/>
              <w:rPr>
                <w:smallCaps/>
                <w:noProof/>
              </w:rPr>
            </w:pPr>
            <w:r w:rsidRPr="006D6BB6">
              <w:t>AL, SU, ER</w:t>
            </w:r>
          </w:p>
        </w:tc>
      </w:tr>
      <w:tr w:rsidR="00C967E1" w14:paraId="1F0E8CEB"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BE670E" w14:textId="77777777" w:rsidR="00DC3B05" w:rsidRDefault="00C967E1" w:rsidP="00B31613">
            <w:pPr>
              <w:pStyle w:val="ACK-ChoreographyBody"/>
            </w:pPr>
            <w:r>
              <w:t>MSH.16</w:t>
            </w:r>
          </w:p>
        </w:tc>
        <w:tc>
          <w:tcPr>
            <w:tcW w:w="2693" w:type="dxa"/>
            <w:tcBorders>
              <w:top w:val="single" w:sz="4" w:space="0" w:color="auto"/>
              <w:left w:val="single" w:sz="4" w:space="0" w:color="auto"/>
              <w:bottom w:val="single" w:sz="4" w:space="0" w:color="auto"/>
              <w:right w:val="single" w:sz="4" w:space="0" w:color="auto"/>
            </w:tcBorders>
            <w:hideMark/>
          </w:tcPr>
          <w:p w14:paraId="6D845382" w14:textId="77777777" w:rsidR="00DC3B05" w:rsidRDefault="00C967E1" w:rsidP="00B31613">
            <w:pPr>
              <w:pStyle w:val="ACK-ChoreographyBody"/>
            </w:pPr>
            <w:r>
              <w:t>Blank</w:t>
            </w:r>
          </w:p>
        </w:tc>
        <w:tc>
          <w:tcPr>
            <w:tcW w:w="1276" w:type="dxa"/>
            <w:tcBorders>
              <w:top w:val="single" w:sz="4" w:space="0" w:color="auto"/>
              <w:left w:val="single" w:sz="4" w:space="0" w:color="auto"/>
              <w:bottom w:val="single" w:sz="4" w:space="0" w:color="auto"/>
              <w:right w:val="single" w:sz="4" w:space="0" w:color="auto"/>
            </w:tcBorders>
            <w:hideMark/>
          </w:tcPr>
          <w:p w14:paraId="088490C0" w14:textId="77777777" w:rsidR="00DC3B05" w:rsidRDefault="00C967E1" w:rsidP="00B31613">
            <w:pPr>
              <w:pStyle w:val="ACK-ChoreographyBody"/>
            </w:pPr>
            <w:r>
              <w:t>NE</w:t>
            </w:r>
          </w:p>
        </w:tc>
        <w:tc>
          <w:tcPr>
            <w:tcW w:w="2835" w:type="dxa"/>
            <w:tcBorders>
              <w:top w:val="single" w:sz="4" w:space="0" w:color="auto"/>
              <w:left w:val="single" w:sz="4" w:space="0" w:color="auto"/>
              <w:bottom w:val="single" w:sz="4" w:space="0" w:color="auto"/>
              <w:right w:val="single" w:sz="4" w:space="0" w:color="auto"/>
            </w:tcBorders>
            <w:hideMark/>
          </w:tcPr>
          <w:p w14:paraId="60B1C63A" w14:textId="77777777" w:rsidR="00DC3B05" w:rsidRDefault="00C967E1" w:rsidP="00B31613">
            <w:pPr>
              <w:pStyle w:val="ACK-ChoreographyBody"/>
            </w:pPr>
            <w:r>
              <w:t>NE</w:t>
            </w:r>
          </w:p>
        </w:tc>
      </w:tr>
      <w:tr w:rsidR="00C967E1" w14:paraId="1892C8BC"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0C40D1CA" w14:textId="77777777" w:rsidR="00DC3B05" w:rsidRDefault="00C967E1" w:rsidP="00B31613">
            <w:pPr>
              <w:pStyle w:val="ACK-ChoreographyBody"/>
            </w:pPr>
            <w:r>
              <w:t>Immediate Ack</w:t>
            </w:r>
          </w:p>
        </w:tc>
        <w:tc>
          <w:tcPr>
            <w:tcW w:w="2693" w:type="dxa"/>
            <w:tcBorders>
              <w:top w:val="single" w:sz="4" w:space="0" w:color="auto"/>
              <w:left w:val="single" w:sz="4" w:space="0" w:color="auto"/>
              <w:bottom w:val="single" w:sz="4" w:space="0" w:color="auto"/>
              <w:right w:val="single" w:sz="4" w:space="0" w:color="auto"/>
            </w:tcBorders>
            <w:hideMark/>
          </w:tcPr>
          <w:p w14:paraId="2DBCF1A0" w14:textId="77777777" w:rsidR="00DC3B05" w:rsidRDefault="007D7140"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448E464A" w14:textId="77777777" w:rsidR="00DC3B05" w:rsidRDefault="00C967E1" w:rsidP="00B31613">
            <w:pPr>
              <w:pStyle w:val="ACK-ChoreographyBody"/>
            </w:pPr>
            <w:r>
              <w:t>-</w:t>
            </w:r>
          </w:p>
        </w:tc>
        <w:tc>
          <w:tcPr>
            <w:tcW w:w="2835" w:type="dxa"/>
            <w:tcBorders>
              <w:top w:val="single" w:sz="4" w:space="0" w:color="auto"/>
              <w:left w:val="single" w:sz="4" w:space="0" w:color="auto"/>
              <w:bottom w:val="single" w:sz="4" w:space="0" w:color="auto"/>
              <w:right w:val="single" w:sz="4" w:space="0" w:color="auto"/>
            </w:tcBorders>
            <w:hideMark/>
          </w:tcPr>
          <w:p w14:paraId="212B6372" w14:textId="77777777" w:rsidR="00DC3B05" w:rsidRDefault="00C967E1" w:rsidP="00B31613">
            <w:pPr>
              <w:pStyle w:val="ACK-ChoreographyBody"/>
            </w:pPr>
            <w:r w:rsidRPr="000D351C">
              <w:rPr>
                <w:noProof/>
              </w:rPr>
              <w:t>ACK^S12-S24,S26,S27^ACK</w:t>
            </w:r>
          </w:p>
        </w:tc>
      </w:tr>
      <w:tr w:rsidR="00C967E1" w14:paraId="1243A1CA" w14:textId="77777777" w:rsidTr="00B31613">
        <w:tc>
          <w:tcPr>
            <w:tcW w:w="1526" w:type="dxa"/>
            <w:tcBorders>
              <w:top w:val="single" w:sz="4" w:space="0" w:color="auto"/>
              <w:left w:val="single" w:sz="4" w:space="0" w:color="auto"/>
              <w:bottom w:val="single" w:sz="4" w:space="0" w:color="auto"/>
              <w:right w:val="single" w:sz="4" w:space="0" w:color="auto"/>
            </w:tcBorders>
            <w:hideMark/>
          </w:tcPr>
          <w:p w14:paraId="522B903D" w14:textId="77777777" w:rsidR="00DC3B05" w:rsidRDefault="00C967E1" w:rsidP="00B31613">
            <w:pPr>
              <w:pStyle w:val="ACK-ChoreographyBody"/>
            </w:pPr>
            <w:r>
              <w:t>Application Ack</w:t>
            </w:r>
          </w:p>
        </w:tc>
        <w:tc>
          <w:tcPr>
            <w:tcW w:w="2693" w:type="dxa"/>
            <w:tcBorders>
              <w:top w:val="single" w:sz="4" w:space="0" w:color="auto"/>
              <w:left w:val="single" w:sz="4" w:space="0" w:color="auto"/>
              <w:bottom w:val="single" w:sz="4" w:space="0" w:color="auto"/>
              <w:right w:val="single" w:sz="4" w:space="0" w:color="auto"/>
            </w:tcBorders>
            <w:hideMark/>
          </w:tcPr>
          <w:p w14:paraId="6C4959FC" w14:textId="77777777" w:rsidR="00DC3B05" w:rsidRDefault="00C967E1" w:rsidP="00B31613">
            <w:pPr>
              <w:pStyle w:val="ACK-ChoreographyBody"/>
            </w:pPr>
            <w:r>
              <w:rPr>
                <w:noProof/>
              </w:rPr>
              <w:t>-</w:t>
            </w:r>
          </w:p>
        </w:tc>
        <w:tc>
          <w:tcPr>
            <w:tcW w:w="1276" w:type="dxa"/>
            <w:tcBorders>
              <w:top w:val="single" w:sz="4" w:space="0" w:color="auto"/>
              <w:left w:val="single" w:sz="4" w:space="0" w:color="auto"/>
              <w:bottom w:val="single" w:sz="4" w:space="0" w:color="auto"/>
              <w:right w:val="single" w:sz="4" w:space="0" w:color="auto"/>
            </w:tcBorders>
            <w:hideMark/>
          </w:tcPr>
          <w:p w14:paraId="550E12FB" w14:textId="77777777" w:rsidR="00DC3B05" w:rsidRDefault="00C967E1" w:rsidP="00B31613">
            <w:pPr>
              <w:pStyle w:val="ACK-ChoreographyBody"/>
            </w:pPr>
            <w:r>
              <w:rPr>
                <w:noProof/>
              </w:rPr>
              <w:t>-</w:t>
            </w:r>
          </w:p>
        </w:tc>
        <w:tc>
          <w:tcPr>
            <w:tcW w:w="2835" w:type="dxa"/>
            <w:tcBorders>
              <w:top w:val="single" w:sz="4" w:space="0" w:color="auto"/>
              <w:left w:val="single" w:sz="4" w:space="0" w:color="auto"/>
              <w:bottom w:val="single" w:sz="4" w:space="0" w:color="auto"/>
              <w:right w:val="single" w:sz="4" w:space="0" w:color="auto"/>
            </w:tcBorders>
            <w:hideMark/>
          </w:tcPr>
          <w:p w14:paraId="17FAF988" w14:textId="77777777" w:rsidR="00DC3B05" w:rsidRDefault="00C967E1" w:rsidP="00B31613">
            <w:pPr>
              <w:pStyle w:val="ACK-ChoreographyBody"/>
            </w:pPr>
            <w:r>
              <w:rPr>
                <w:noProof/>
              </w:rPr>
              <w:t>-</w:t>
            </w:r>
          </w:p>
        </w:tc>
      </w:tr>
    </w:tbl>
    <w:p w14:paraId="47A26B85" w14:textId="77777777" w:rsidR="000325B3" w:rsidRDefault="000325B3" w:rsidP="009B0F5F">
      <w:pPr>
        <w:pStyle w:val="NormalIndented"/>
        <w:rPr>
          <w:lang w:eastAsia="de-DE"/>
        </w:rPr>
      </w:pPr>
    </w:p>
    <w:p w14:paraId="3D039C71" w14:textId="77777777" w:rsidR="009558B2" w:rsidRPr="000D351C" w:rsidRDefault="009558B2" w:rsidP="009B0F5F">
      <w:pPr>
        <w:pStyle w:val="NormalIndented"/>
        <w:rPr>
          <w:noProof/>
        </w:rPr>
      </w:pPr>
    </w:p>
    <w:p w14:paraId="4E956DB2" w14:textId="77777777" w:rsidR="003262BC" w:rsidRPr="000D351C" w:rsidRDefault="003262BC">
      <w:pPr>
        <w:pStyle w:val="Heading3"/>
        <w:tabs>
          <w:tab w:val="left" w:pos="900"/>
        </w:tabs>
        <w:rPr>
          <w:noProof/>
        </w:rPr>
      </w:pPr>
      <w:bookmarkStart w:id="839" w:name="_Toc358637997"/>
      <w:bookmarkStart w:id="840" w:name="_Toc358711100"/>
      <w:bookmarkStart w:id="841" w:name="_Toc497011400"/>
      <w:bookmarkStart w:id="842" w:name="_Toc28982207"/>
      <w:r w:rsidRPr="000D351C">
        <w:rPr>
          <w:noProof/>
        </w:rPr>
        <w:t>Notification of New Appointment Booking (Event S12</w:t>
      </w:r>
      <w:r w:rsidR="003D291E" w:rsidRPr="000D351C">
        <w:rPr>
          <w:noProof/>
        </w:rPr>
        <w:fldChar w:fldCharType="begin"/>
      </w:r>
      <w:r w:rsidRPr="000D351C">
        <w:rPr>
          <w:noProof/>
        </w:rPr>
        <w:instrText xml:space="preserve"> XE "S12" </w:instrText>
      </w:r>
      <w:r w:rsidR="003D291E" w:rsidRPr="000D351C">
        <w:rPr>
          <w:noProof/>
        </w:rPr>
        <w:fldChar w:fldCharType="end"/>
      </w:r>
      <w:r w:rsidRPr="000D351C">
        <w:rPr>
          <w:noProof/>
        </w:rPr>
        <w:t>)</w:t>
      </w:r>
      <w:bookmarkEnd w:id="839"/>
      <w:bookmarkEnd w:id="840"/>
      <w:bookmarkEnd w:id="841"/>
      <w:bookmarkEnd w:id="842"/>
    </w:p>
    <w:p w14:paraId="559E2CEA" w14:textId="77777777" w:rsidR="003262BC" w:rsidRPr="000D351C" w:rsidRDefault="003262BC" w:rsidP="009B0F5F">
      <w:pPr>
        <w:pStyle w:val="NormalIndented"/>
        <w:rPr>
          <w:noProof/>
        </w:rPr>
      </w:pPr>
      <w:r w:rsidRPr="000D351C">
        <w:rPr>
          <w:noProof/>
        </w:rPr>
        <w:t>This message is sent from a filler application to notify other applications that a new appointment has been booked.  The information provided in the SCH segment and the other detail segments as appropriate describe the appointment that has been booked by the filler application.</w:t>
      </w:r>
    </w:p>
    <w:p w14:paraId="302DF263" w14:textId="77777777" w:rsidR="003262BC" w:rsidRPr="000D351C" w:rsidRDefault="003262BC">
      <w:pPr>
        <w:pStyle w:val="Heading3"/>
        <w:tabs>
          <w:tab w:val="left" w:pos="900"/>
        </w:tabs>
        <w:rPr>
          <w:noProof/>
        </w:rPr>
      </w:pPr>
      <w:bookmarkStart w:id="843" w:name="_Toc358637998"/>
      <w:bookmarkStart w:id="844" w:name="_Toc358711101"/>
      <w:bookmarkStart w:id="845" w:name="_Ref373291480"/>
      <w:bookmarkStart w:id="846" w:name="_Toc497011401"/>
      <w:bookmarkStart w:id="847" w:name="_Toc28982208"/>
      <w:r w:rsidRPr="000D351C">
        <w:rPr>
          <w:noProof/>
        </w:rPr>
        <w:t>Notification of Appointment Rescheduling (Event S13</w:t>
      </w:r>
      <w:r w:rsidR="003D291E" w:rsidRPr="000D351C">
        <w:rPr>
          <w:noProof/>
        </w:rPr>
        <w:fldChar w:fldCharType="begin"/>
      </w:r>
      <w:r w:rsidRPr="000D351C">
        <w:rPr>
          <w:noProof/>
        </w:rPr>
        <w:instrText xml:space="preserve"> XE "S13" </w:instrText>
      </w:r>
      <w:r w:rsidR="003D291E" w:rsidRPr="000D351C">
        <w:rPr>
          <w:noProof/>
        </w:rPr>
        <w:fldChar w:fldCharType="end"/>
      </w:r>
      <w:r w:rsidRPr="000D351C">
        <w:rPr>
          <w:noProof/>
        </w:rPr>
        <w:t>)</w:t>
      </w:r>
      <w:bookmarkEnd w:id="843"/>
      <w:bookmarkEnd w:id="844"/>
      <w:bookmarkEnd w:id="845"/>
      <w:bookmarkEnd w:id="846"/>
      <w:bookmarkEnd w:id="847"/>
    </w:p>
    <w:p w14:paraId="6DB89096" w14:textId="77777777" w:rsidR="003262BC" w:rsidRPr="000D351C" w:rsidRDefault="003262BC" w:rsidP="009B0F5F">
      <w:pPr>
        <w:pStyle w:val="NormalIndented"/>
        <w:rPr>
          <w:noProof/>
        </w:rPr>
      </w:pPr>
      <w:r w:rsidRPr="000D351C">
        <w:rPr>
          <w:noProof/>
        </w:rPr>
        <w:t>This message is sent from a filler application to notify other applications that an existing appointment has been rescheduled.  The information in the SCH segment and the other detail segments as appropriate describe the new date(s) and time(s) to which the previously booked appointment has been moved.  Additionally, it describes the unchanged information in the previously booked appointment.</w:t>
      </w:r>
    </w:p>
    <w:p w14:paraId="5C8FB56A" w14:textId="77777777" w:rsidR="003262BC" w:rsidRPr="000D351C" w:rsidRDefault="003262BC" w:rsidP="009B0F5F">
      <w:pPr>
        <w:pStyle w:val="NormalIndented"/>
        <w:rPr>
          <w:noProof/>
        </w:rPr>
      </w:pPr>
      <w:r w:rsidRPr="000D351C">
        <w:rPr>
          <w:noProof/>
        </w:rPr>
        <w:t>This transaction should not be used to reschedule an appointment that has begun but has not been completed.  In such cases, and only if it logical to do so, the appointment should be discontinued and a new schedule request should be submitted.  Likewise, this transaction should not be used to reschedule a parent appointment, in which one or more children have begun or have already taken place.  Again, the parent appointment should be discontinued, and a new schedule request should be made.  This procedure removes any ambiguity between applications that may arise with an attempt to modify an appointment that is in progress.</w:t>
      </w:r>
    </w:p>
    <w:p w14:paraId="102F8525" w14:textId="77777777" w:rsidR="003262BC" w:rsidRPr="000D351C" w:rsidRDefault="003262BC">
      <w:pPr>
        <w:pStyle w:val="Heading3"/>
        <w:tabs>
          <w:tab w:val="left" w:pos="900"/>
        </w:tabs>
        <w:rPr>
          <w:noProof/>
        </w:rPr>
      </w:pPr>
      <w:bookmarkStart w:id="848" w:name="_Toc358637999"/>
      <w:bookmarkStart w:id="849" w:name="_Toc358711102"/>
      <w:bookmarkStart w:id="850" w:name="_Toc497011402"/>
      <w:bookmarkStart w:id="851" w:name="_Toc28982209"/>
      <w:r w:rsidRPr="000D351C">
        <w:rPr>
          <w:noProof/>
        </w:rPr>
        <w:t>Notification of Appointment Modification (Event S14</w:t>
      </w:r>
      <w:r w:rsidR="003D291E" w:rsidRPr="000D351C">
        <w:rPr>
          <w:noProof/>
        </w:rPr>
        <w:fldChar w:fldCharType="begin"/>
      </w:r>
      <w:r w:rsidRPr="000D351C">
        <w:rPr>
          <w:noProof/>
        </w:rPr>
        <w:instrText xml:space="preserve"> XE "S14" </w:instrText>
      </w:r>
      <w:r w:rsidR="003D291E" w:rsidRPr="000D351C">
        <w:rPr>
          <w:noProof/>
        </w:rPr>
        <w:fldChar w:fldCharType="end"/>
      </w:r>
      <w:r w:rsidRPr="000D351C">
        <w:rPr>
          <w:noProof/>
        </w:rPr>
        <w:t>)</w:t>
      </w:r>
      <w:bookmarkEnd w:id="848"/>
      <w:bookmarkEnd w:id="849"/>
      <w:bookmarkEnd w:id="850"/>
      <w:bookmarkEnd w:id="851"/>
    </w:p>
    <w:p w14:paraId="0A13838F" w14:textId="77777777" w:rsidR="003262BC" w:rsidRPr="000D351C" w:rsidRDefault="003262BC" w:rsidP="009B0F5F">
      <w:pPr>
        <w:pStyle w:val="NormalIndented"/>
        <w:rPr>
          <w:noProof/>
        </w:rPr>
      </w:pPr>
      <w:r w:rsidRPr="000D351C">
        <w:rPr>
          <w:noProof/>
        </w:rPr>
        <w:t>This message notifies other applications that an existing appointment has been modified on the filler application.  This trigger event should only be used for appointments that have not been completed, or for parent appointments whose children have not been completed.</w:t>
      </w:r>
    </w:p>
    <w:p w14:paraId="29AAB162" w14:textId="77777777" w:rsidR="003262BC" w:rsidRPr="000D351C" w:rsidRDefault="003262BC">
      <w:pPr>
        <w:pStyle w:val="Heading3"/>
        <w:tabs>
          <w:tab w:val="left" w:pos="900"/>
        </w:tabs>
        <w:rPr>
          <w:noProof/>
        </w:rPr>
      </w:pPr>
      <w:bookmarkStart w:id="852" w:name="_Toc358638000"/>
      <w:bookmarkStart w:id="853" w:name="_Toc358711103"/>
      <w:bookmarkStart w:id="854" w:name="_Toc497011403"/>
      <w:bookmarkStart w:id="855" w:name="_Toc28982210"/>
      <w:r w:rsidRPr="000D351C">
        <w:rPr>
          <w:noProof/>
        </w:rPr>
        <w:lastRenderedPageBreak/>
        <w:t>Notification of Appointment Cancellation (Event S15</w:t>
      </w:r>
      <w:r w:rsidR="003D291E" w:rsidRPr="000D351C">
        <w:rPr>
          <w:noProof/>
        </w:rPr>
        <w:fldChar w:fldCharType="begin"/>
      </w:r>
      <w:r w:rsidRPr="000D351C">
        <w:rPr>
          <w:noProof/>
        </w:rPr>
        <w:instrText xml:space="preserve"> XE "S15" </w:instrText>
      </w:r>
      <w:r w:rsidR="003D291E" w:rsidRPr="000D351C">
        <w:rPr>
          <w:noProof/>
        </w:rPr>
        <w:fldChar w:fldCharType="end"/>
      </w:r>
      <w:r w:rsidRPr="000D351C">
        <w:rPr>
          <w:noProof/>
        </w:rPr>
        <w:t>)</w:t>
      </w:r>
      <w:bookmarkEnd w:id="852"/>
      <w:bookmarkEnd w:id="853"/>
      <w:bookmarkEnd w:id="854"/>
      <w:bookmarkEnd w:id="855"/>
    </w:p>
    <w:p w14:paraId="1463CB6E" w14:textId="77777777" w:rsidR="003262BC" w:rsidRPr="000D351C" w:rsidRDefault="003262BC" w:rsidP="009B0F5F">
      <w:pPr>
        <w:pStyle w:val="NormalIndented"/>
        <w:rPr>
          <w:noProof/>
        </w:rPr>
      </w:pPr>
      <w:r w:rsidRPr="000D351C">
        <w:rPr>
          <w:noProof/>
        </w:rPr>
        <w:t>A notification of appointment cancellation is sent by the filler application to other applications when an existing appointment has been canceled.  A cancel event is used to stop a valid appointment from taking place.  For example, if a patient scheduled for an exam cancels his/her appointment, then the appointment is canceled on the filler application.</w:t>
      </w:r>
    </w:p>
    <w:p w14:paraId="537FF1BC" w14:textId="77777777" w:rsidR="003262BC" w:rsidRPr="000D351C" w:rsidRDefault="003262BC" w:rsidP="009B0F5F">
      <w:pPr>
        <w:pStyle w:val="NormalIndented"/>
        <w:rPr>
          <w:noProof/>
        </w:rPr>
      </w:pPr>
      <w:r w:rsidRPr="000D351C">
        <w:rPr>
          <w:noProof/>
        </w:rPr>
        <w:t>This trigger event can be used to cancel a parent appointment, in which none of the children of the appointment have either begun or been completed.  Any child appointments that exist on the filler and placer applications should be considered canceled.  If one or more child appointments have begun or have been completed, then this trigger event should not be used.  Instead, the S16 (notification of appointment discontinuation) event should be used.</w:t>
      </w:r>
    </w:p>
    <w:p w14:paraId="6E698AAB" w14:textId="77777777" w:rsidR="003262BC" w:rsidRPr="000D351C" w:rsidRDefault="003262BC">
      <w:pPr>
        <w:pStyle w:val="Heading3"/>
        <w:tabs>
          <w:tab w:val="left" w:pos="900"/>
        </w:tabs>
        <w:rPr>
          <w:noProof/>
        </w:rPr>
      </w:pPr>
      <w:bookmarkStart w:id="856" w:name="_Toc358638001"/>
      <w:bookmarkStart w:id="857" w:name="_Toc358711104"/>
      <w:bookmarkStart w:id="858" w:name="_Toc497011404"/>
      <w:bookmarkStart w:id="859" w:name="_Toc28982211"/>
      <w:r w:rsidRPr="000D351C">
        <w:rPr>
          <w:noProof/>
        </w:rPr>
        <w:t>Notification of Appointment Discontinuation (Event S16</w:t>
      </w:r>
      <w:r w:rsidR="003D291E" w:rsidRPr="000D351C">
        <w:rPr>
          <w:noProof/>
        </w:rPr>
        <w:fldChar w:fldCharType="begin"/>
      </w:r>
      <w:r w:rsidRPr="000D351C">
        <w:rPr>
          <w:noProof/>
        </w:rPr>
        <w:instrText xml:space="preserve"> XE "S16" </w:instrText>
      </w:r>
      <w:r w:rsidR="003D291E" w:rsidRPr="000D351C">
        <w:rPr>
          <w:noProof/>
        </w:rPr>
        <w:fldChar w:fldCharType="end"/>
      </w:r>
      <w:r w:rsidRPr="000D351C">
        <w:rPr>
          <w:noProof/>
        </w:rPr>
        <w:t>)</w:t>
      </w:r>
      <w:bookmarkEnd w:id="856"/>
      <w:bookmarkEnd w:id="857"/>
      <w:bookmarkEnd w:id="858"/>
      <w:bookmarkEnd w:id="859"/>
    </w:p>
    <w:p w14:paraId="61F9A600" w14:textId="77777777" w:rsidR="003262BC" w:rsidRPr="000D351C" w:rsidRDefault="003262BC" w:rsidP="009B0F5F">
      <w:pPr>
        <w:pStyle w:val="NormalIndented"/>
        <w:rPr>
          <w:noProof/>
        </w:rPr>
      </w:pPr>
      <w:r w:rsidRPr="000D351C">
        <w:rPr>
          <w:noProof/>
        </w:rPr>
        <w:t>A notification of appointment discontinuation is sent by the filler application to notify other applications that an appointment in progress has been stopped, or that the remaining occurrences of a parent appointment will not occur.  If none of the child appointments of a parent appointment have taken place, then a cancel trigger event should be sent instead.</w:t>
      </w:r>
    </w:p>
    <w:p w14:paraId="41622CC9" w14:textId="77777777" w:rsidR="003262BC" w:rsidRPr="000D351C" w:rsidRDefault="003262BC">
      <w:pPr>
        <w:pStyle w:val="Heading3"/>
        <w:tabs>
          <w:tab w:val="left" w:pos="900"/>
        </w:tabs>
        <w:rPr>
          <w:noProof/>
        </w:rPr>
      </w:pPr>
      <w:bookmarkStart w:id="860" w:name="_Toc358638002"/>
      <w:bookmarkStart w:id="861" w:name="_Toc358711105"/>
      <w:bookmarkStart w:id="862" w:name="_Toc497011405"/>
      <w:bookmarkStart w:id="863" w:name="_Toc28982212"/>
      <w:r w:rsidRPr="000D351C">
        <w:rPr>
          <w:noProof/>
        </w:rPr>
        <w:t>Notification of Appointment Deletion (Event S17</w:t>
      </w:r>
      <w:r w:rsidR="003D291E" w:rsidRPr="000D351C">
        <w:rPr>
          <w:noProof/>
        </w:rPr>
        <w:fldChar w:fldCharType="begin"/>
      </w:r>
      <w:r w:rsidRPr="000D351C">
        <w:rPr>
          <w:noProof/>
        </w:rPr>
        <w:instrText xml:space="preserve"> XE "S17" </w:instrText>
      </w:r>
      <w:r w:rsidR="003D291E" w:rsidRPr="000D351C">
        <w:rPr>
          <w:noProof/>
        </w:rPr>
        <w:fldChar w:fldCharType="end"/>
      </w:r>
      <w:r w:rsidRPr="000D351C">
        <w:rPr>
          <w:noProof/>
        </w:rPr>
        <w:t>)</w:t>
      </w:r>
      <w:bookmarkEnd w:id="860"/>
      <w:bookmarkEnd w:id="861"/>
      <w:bookmarkEnd w:id="862"/>
      <w:bookmarkEnd w:id="863"/>
    </w:p>
    <w:p w14:paraId="6E5CEC3D" w14:textId="77777777" w:rsidR="003262BC" w:rsidRPr="000D351C" w:rsidRDefault="003262BC" w:rsidP="009B0F5F">
      <w:pPr>
        <w:pStyle w:val="NormalIndented"/>
        <w:rPr>
          <w:noProof/>
        </w:rPr>
      </w:pPr>
      <w:r w:rsidRPr="000D351C">
        <w:rPr>
          <w:noProof/>
        </w:rPr>
        <w:t>A notification of appointment deletion is sent by the filler application to other applications when an appointment that had been entered in error has been removed from the system.  A delete trigger event should only be used when an appointment has been erroneously scheduled.  It must be removed from the schedule so that it does not affect any statistical processing.  A delete trigger event differs from a cancel trigger event in that a delete acts to remove an error, whereas a cancel acts to prevent a valid request from occurring.  This trigger event should not be used for any appointment that has already begun, or that has already been completed.  Likewise, it should not be used for any parent appointment if any child appointments have either begun or been completed.</w:t>
      </w:r>
    </w:p>
    <w:p w14:paraId="7DDFDC76" w14:textId="77777777" w:rsidR="003262BC" w:rsidRPr="000D351C" w:rsidRDefault="003262BC" w:rsidP="009B0F5F">
      <w:pPr>
        <w:pStyle w:val="NormalIndented"/>
        <w:rPr>
          <w:noProof/>
        </w:rPr>
      </w:pPr>
      <w:r w:rsidRPr="000D351C">
        <w:rPr>
          <w:noProof/>
        </w:rPr>
        <w:t>The delete trigger event should be implemented with careful forethought, as it typically has different effects and repercussions in various applications.  In some applications, a delete event cannot be undone.  This means that if a delete transaction was sent erroneously, recovery will be difficult or impossible.  In other applications, a delete transaction will not result in the physical deletion of the record(s), but will set a status or a flag.  In these cases, the filler and/or placer appointment identifiers (the numbers or codes that uniquely identify the scheduled appointment or request to the placer and filler applications) probably cannot be reused.  Since these applications maintain a record of deleted appointments, the reuse of an identifier will likely cause a conflict in the applications' processing of transactions.</w:t>
      </w:r>
    </w:p>
    <w:p w14:paraId="1019A843" w14:textId="77777777" w:rsidR="003262BC" w:rsidRPr="000D351C" w:rsidRDefault="003262BC">
      <w:pPr>
        <w:pStyle w:val="Heading3"/>
        <w:tabs>
          <w:tab w:val="left" w:pos="900"/>
        </w:tabs>
        <w:rPr>
          <w:noProof/>
        </w:rPr>
      </w:pPr>
      <w:bookmarkStart w:id="864" w:name="_Toc358638003"/>
      <w:bookmarkStart w:id="865" w:name="_Toc358711106"/>
      <w:bookmarkStart w:id="866" w:name="_Toc497011406"/>
      <w:bookmarkStart w:id="867" w:name="_Toc28982213"/>
      <w:r w:rsidRPr="000D351C">
        <w:rPr>
          <w:noProof/>
        </w:rPr>
        <w:t>Notification of Addition of Service/Resource on Appointment (Event S18</w:t>
      </w:r>
      <w:r w:rsidR="003D291E" w:rsidRPr="000D351C">
        <w:rPr>
          <w:noProof/>
        </w:rPr>
        <w:fldChar w:fldCharType="begin"/>
      </w:r>
      <w:r w:rsidRPr="000D351C">
        <w:rPr>
          <w:noProof/>
        </w:rPr>
        <w:instrText xml:space="preserve"> XE "S18" </w:instrText>
      </w:r>
      <w:r w:rsidR="003D291E" w:rsidRPr="000D351C">
        <w:rPr>
          <w:noProof/>
        </w:rPr>
        <w:fldChar w:fldCharType="end"/>
      </w:r>
      <w:r w:rsidRPr="000D351C">
        <w:rPr>
          <w:noProof/>
        </w:rPr>
        <w:t>)</w:t>
      </w:r>
      <w:bookmarkEnd w:id="864"/>
      <w:bookmarkEnd w:id="865"/>
      <w:bookmarkEnd w:id="866"/>
      <w:bookmarkEnd w:id="867"/>
    </w:p>
    <w:p w14:paraId="4358BC86" w14:textId="77777777" w:rsidR="003262BC" w:rsidRPr="000D351C" w:rsidRDefault="003262BC" w:rsidP="009B0F5F">
      <w:pPr>
        <w:pStyle w:val="NormalIndented"/>
        <w:rPr>
          <w:noProof/>
        </w:rPr>
      </w:pPr>
      <w:r w:rsidRPr="000D351C">
        <w:rPr>
          <w:noProof/>
        </w:rPr>
        <w:t>The notification of addition of service/resource is triggered on the filler application when a new service or resource has been added to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E4544A2" w14:textId="77777777" w:rsidR="003262BC" w:rsidRPr="000D351C" w:rsidRDefault="003262BC">
      <w:pPr>
        <w:pStyle w:val="Heading3"/>
        <w:tabs>
          <w:tab w:val="left" w:pos="900"/>
        </w:tabs>
        <w:rPr>
          <w:noProof/>
        </w:rPr>
      </w:pPr>
      <w:bookmarkStart w:id="868" w:name="_Toc358638004"/>
      <w:bookmarkStart w:id="869" w:name="_Toc358711107"/>
      <w:bookmarkStart w:id="870" w:name="_Toc497011407"/>
      <w:bookmarkStart w:id="871" w:name="_Toc28982214"/>
      <w:r w:rsidRPr="000D351C">
        <w:rPr>
          <w:noProof/>
        </w:rPr>
        <w:t>Notification of Modification of Service/Resource on Appointment (Event S19</w:t>
      </w:r>
      <w:r w:rsidR="003D291E" w:rsidRPr="000D351C">
        <w:rPr>
          <w:noProof/>
        </w:rPr>
        <w:fldChar w:fldCharType="begin"/>
      </w:r>
      <w:r w:rsidRPr="000D351C">
        <w:rPr>
          <w:noProof/>
        </w:rPr>
        <w:instrText xml:space="preserve"> XE "S19" </w:instrText>
      </w:r>
      <w:r w:rsidR="003D291E" w:rsidRPr="000D351C">
        <w:rPr>
          <w:noProof/>
        </w:rPr>
        <w:fldChar w:fldCharType="end"/>
      </w:r>
      <w:r w:rsidRPr="000D351C">
        <w:rPr>
          <w:noProof/>
        </w:rPr>
        <w:t>)</w:t>
      </w:r>
      <w:bookmarkEnd w:id="868"/>
      <w:bookmarkEnd w:id="869"/>
      <w:bookmarkEnd w:id="870"/>
      <w:bookmarkEnd w:id="871"/>
    </w:p>
    <w:p w14:paraId="0266E089" w14:textId="77777777" w:rsidR="003262BC" w:rsidRPr="000D351C" w:rsidRDefault="003262BC" w:rsidP="009B0F5F">
      <w:pPr>
        <w:pStyle w:val="NormalIndented"/>
        <w:rPr>
          <w:noProof/>
        </w:rPr>
      </w:pPr>
      <w:r w:rsidRPr="000D351C">
        <w:rPr>
          <w:noProof/>
        </w:rPr>
        <w:t>The notification of modification of service/resource is triggered on the filler application when the information pertaining to an existing service or resource has been changed for an existing appointment.  Services and resources are represented by the AIS, AIG, AIL, and AIP segments on an HL7 scheduling interface transaction.  This trigger event should only be used for appointments that have not been completed, or for parent appointments whose children have not been completed.</w:t>
      </w:r>
    </w:p>
    <w:p w14:paraId="3FC0878A" w14:textId="77777777" w:rsidR="003262BC" w:rsidRPr="000D351C" w:rsidRDefault="003262BC" w:rsidP="009B0F5F">
      <w:pPr>
        <w:pStyle w:val="NormalIndented"/>
        <w:rPr>
          <w:noProof/>
        </w:rPr>
      </w:pPr>
      <w:r w:rsidRPr="000D351C">
        <w:rPr>
          <w:noProof/>
        </w:rPr>
        <w:lastRenderedPageBreak/>
        <w:t>This trigger event should not be used when an existing resource or service has been replaced in relation to an existing appointment.  Instead, use two other trigger events: S20 (notification of cancellation of service/ resource on appointment), as well as S18 (notification of addition of service/resource on appointment).</w:t>
      </w:r>
    </w:p>
    <w:p w14:paraId="581C9393" w14:textId="77777777" w:rsidR="003262BC" w:rsidRPr="000D351C" w:rsidRDefault="003262BC">
      <w:pPr>
        <w:pStyle w:val="Heading3"/>
        <w:tabs>
          <w:tab w:val="left" w:pos="900"/>
        </w:tabs>
        <w:rPr>
          <w:noProof/>
        </w:rPr>
      </w:pPr>
      <w:bookmarkStart w:id="872" w:name="_Toc358638005"/>
      <w:bookmarkStart w:id="873" w:name="_Toc358711108"/>
      <w:bookmarkStart w:id="874" w:name="_Toc497011408"/>
      <w:bookmarkStart w:id="875" w:name="_Toc28982215"/>
      <w:r w:rsidRPr="000D351C">
        <w:rPr>
          <w:noProof/>
        </w:rPr>
        <w:t>Notification of Cancellation of Service/Resource on Appointment (Event S20</w:t>
      </w:r>
      <w:r w:rsidR="003D291E" w:rsidRPr="000D351C">
        <w:rPr>
          <w:noProof/>
        </w:rPr>
        <w:fldChar w:fldCharType="begin"/>
      </w:r>
      <w:r w:rsidRPr="000D351C">
        <w:rPr>
          <w:noProof/>
        </w:rPr>
        <w:instrText xml:space="preserve"> XE "S20" </w:instrText>
      </w:r>
      <w:r w:rsidR="003D291E" w:rsidRPr="000D351C">
        <w:rPr>
          <w:noProof/>
        </w:rPr>
        <w:fldChar w:fldCharType="end"/>
      </w:r>
      <w:r w:rsidRPr="000D351C">
        <w:rPr>
          <w:noProof/>
        </w:rPr>
        <w:t>)</w:t>
      </w:r>
      <w:bookmarkEnd w:id="872"/>
      <w:bookmarkEnd w:id="873"/>
      <w:bookmarkEnd w:id="874"/>
      <w:bookmarkEnd w:id="875"/>
    </w:p>
    <w:p w14:paraId="5B564219" w14:textId="77777777" w:rsidR="003262BC" w:rsidRPr="000D351C" w:rsidRDefault="003262BC" w:rsidP="009B0F5F">
      <w:pPr>
        <w:pStyle w:val="NormalIndented"/>
        <w:rPr>
          <w:noProof/>
        </w:rPr>
      </w:pPr>
      <w:r w:rsidRPr="000D351C">
        <w:rPr>
          <w:noProof/>
        </w:rPr>
        <w:t>This trigger event notifies other applications that a service or resource has been removed from an existing scheduled appointment that has not yet begun.  A cancel event is used to stop a valid service or resource from participating in the appointment.  For example, if a portable X-ray machine scheduled for an exam is no longer needed, then the resource is canceled on the filler application.  This trigger event should only be used for appointments that have not been completed, or for parent appointments whose children have not been completed.</w:t>
      </w:r>
    </w:p>
    <w:p w14:paraId="17328ECE" w14:textId="77777777" w:rsidR="003262BC" w:rsidRPr="000D351C" w:rsidRDefault="003262BC">
      <w:pPr>
        <w:pStyle w:val="Heading3"/>
        <w:tabs>
          <w:tab w:val="left" w:pos="900"/>
        </w:tabs>
        <w:rPr>
          <w:noProof/>
        </w:rPr>
      </w:pPr>
      <w:bookmarkStart w:id="876" w:name="_Toc358638006"/>
      <w:bookmarkStart w:id="877" w:name="_Toc358711109"/>
      <w:bookmarkStart w:id="878" w:name="_Toc497011409"/>
      <w:bookmarkStart w:id="879" w:name="_Toc28982216"/>
      <w:r w:rsidRPr="000D351C">
        <w:rPr>
          <w:noProof/>
        </w:rPr>
        <w:t>Notification of Discontinuation of Service/Resource on Appointment (Event S21</w:t>
      </w:r>
      <w:r w:rsidR="003D291E" w:rsidRPr="000D351C">
        <w:rPr>
          <w:noProof/>
        </w:rPr>
        <w:fldChar w:fldCharType="begin"/>
      </w:r>
      <w:r w:rsidRPr="000D351C">
        <w:rPr>
          <w:noProof/>
        </w:rPr>
        <w:instrText xml:space="preserve"> XE "S21" </w:instrText>
      </w:r>
      <w:r w:rsidR="003D291E" w:rsidRPr="000D351C">
        <w:rPr>
          <w:noProof/>
        </w:rPr>
        <w:fldChar w:fldCharType="end"/>
      </w:r>
      <w:r w:rsidRPr="000D351C">
        <w:rPr>
          <w:noProof/>
        </w:rPr>
        <w:t>)</w:t>
      </w:r>
      <w:bookmarkEnd w:id="876"/>
      <w:bookmarkEnd w:id="877"/>
      <w:bookmarkEnd w:id="878"/>
      <w:bookmarkEnd w:id="879"/>
    </w:p>
    <w:p w14:paraId="099D2086" w14:textId="77777777" w:rsidR="003262BC" w:rsidRPr="000D351C" w:rsidRDefault="003262BC" w:rsidP="009B0F5F">
      <w:pPr>
        <w:pStyle w:val="NormalIndented"/>
        <w:rPr>
          <w:noProof/>
        </w:rPr>
      </w:pPr>
      <w:r w:rsidRPr="000D351C">
        <w:rPr>
          <w:noProof/>
        </w:rPr>
        <w:t>A notification of discontinuation of service/resource is sent by the filler application to other applications when the remaining children of a parent appointment no longer require a particular service or resource.  In other words, this trigger event is sent to discontinue the performance of a service or resource in a parent appointment that has already begun.  If the first appointment in a set of recurring appointments has not yet taken place, then a cancel trigger event should be sent instead.  This trigger event should only be used for appointments that have not been completed, or for parent appointments whose children have not been completed.</w:t>
      </w:r>
    </w:p>
    <w:p w14:paraId="6BF5642F" w14:textId="77777777" w:rsidR="003262BC" w:rsidRPr="000D351C" w:rsidRDefault="003262BC">
      <w:pPr>
        <w:pStyle w:val="Heading3"/>
        <w:tabs>
          <w:tab w:val="left" w:pos="900"/>
        </w:tabs>
        <w:rPr>
          <w:noProof/>
        </w:rPr>
      </w:pPr>
      <w:bookmarkStart w:id="880" w:name="_Toc358638007"/>
      <w:bookmarkStart w:id="881" w:name="_Toc358711110"/>
      <w:bookmarkStart w:id="882" w:name="_Toc497011410"/>
      <w:bookmarkStart w:id="883" w:name="_Toc28982217"/>
      <w:r w:rsidRPr="000D351C">
        <w:rPr>
          <w:noProof/>
        </w:rPr>
        <w:t>Notification of Deletion of Service/Resource on Appointment (Event S22</w:t>
      </w:r>
      <w:r w:rsidR="003D291E" w:rsidRPr="000D351C">
        <w:rPr>
          <w:noProof/>
        </w:rPr>
        <w:fldChar w:fldCharType="begin"/>
      </w:r>
      <w:r w:rsidRPr="000D351C">
        <w:rPr>
          <w:noProof/>
        </w:rPr>
        <w:instrText xml:space="preserve"> XE "S22" </w:instrText>
      </w:r>
      <w:r w:rsidR="003D291E" w:rsidRPr="000D351C">
        <w:rPr>
          <w:noProof/>
        </w:rPr>
        <w:fldChar w:fldCharType="end"/>
      </w:r>
      <w:r w:rsidRPr="000D351C">
        <w:rPr>
          <w:noProof/>
        </w:rPr>
        <w:t>)</w:t>
      </w:r>
      <w:bookmarkEnd w:id="880"/>
      <w:bookmarkEnd w:id="881"/>
      <w:bookmarkEnd w:id="882"/>
      <w:bookmarkEnd w:id="883"/>
    </w:p>
    <w:p w14:paraId="40113F0F" w14:textId="77777777" w:rsidR="003262BC" w:rsidRPr="000D351C" w:rsidRDefault="003262BC" w:rsidP="009B0F5F">
      <w:pPr>
        <w:pStyle w:val="NormalIndented"/>
        <w:rPr>
          <w:noProof/>
        </w:rPr>
      </w:pPr>
      <w:r w:rsidRPr="000D351C">
        <w:rPr>
          <w:noProof/>
        </w:rPr>
        <w:t>A notification of deletion of service/resource is sent by the filler application to other applications when a scheduled appointment requiring a service or resource entered in error has been removed from the system.  A delete trigger event should only be used in those circumstances when a service or resource has been erroneously attached to an appointment, and must be removed from the schedule so that it does not affect any statistical processing.  A delete trigger event differs from a cancel trigger event in that a delete acts to remove an error, whereas a cancel acts to prevent a valid request from taking place.</w:t>
      </w:r>
    </w:p>
    <w:p w14:paraId="70ACF026" w14:textId="77777777" w:rsidR="003262BC" w:rsidRPr="000D351C" w:rsidRDefault="003262BC">
      <w:pPr>
        <w:pStyle w:val="Heading3"/>
        <w:tabs>
          <w:tab w:val="left" w:pos="900"/>
        </w:tabs>
        <w:rPr>
          <w:noProof/>
        </w:rPr>
      </w:pPr>
      <w:bookmarkStart w:id="884" w:name="_Toc358638008"/>
      <w:bookmarkStart w:id="885" w:name="_Toc358711111"/>
      <w:bookmarkStart w:id="886" w:name="_Toc497011411"/>
      <w:bookmarkStart w:id="887" w:name="_Toc28982218"/>
      <w:r w:rsidRPr="000D351C">
        <w:rPr>
          <w:noProof/>
        </w:rPr>
        <w:t>Notification of Blocked Schedule Time Slot(S) (Event S23</w:t>
      </w:r>
      <w:r w:rsidR="003D291E" w:rsidRPr="000D351C">
        <w:rPr>
          <w:noProof/>
        </w:rPr>
        <w:fldChar w:fldCharType="begin"/>
      </w:r>
      <w:r w:rsidRPr="000D351C">
        <w:rPr>
          <w:noProof/>
        </w:rPr>
        <w:instrText xml:space="preserve"> XE "S23" </w:instrText>
      </w:r>
      <w:r w:rsidR="003D291E" w:rsidRPr="000D351C">
        <w:rPr>
          <w:noProof/>
        </w:rPr>
        <w:fldChar w:fldCharType="end"/>
      </w:r>
      <w:r w:rsidRPr="000D351C">
        <w:rPr>
          <w:noProof/>
        </w:rPr>
        <w:t>)</w:t>
      </w:r>
      <w:bookmarkEnd w:id="884"/>
      <w:bookmarkEnd w:id="885"/>
      <w:bookmarkEnd w:id="886"/>
      <w:bookmarkEnd w:id="887"/>
    </w:p>
    <w:p w14:paraId="3585C982" w14:textId="77777777" w:rsidR="003262BC" w:rsidRPr="000D351C" w:rsidRDefault="003262BC" w:rsidP="009B0F5F">
      <w:pPr>
        <w:pStyle w:val="NormalIndented"/>
        <w:rPr>
          <w:noProof/>
        </w:rPr>
      </w:pPr>
      <w:r w:rsidRPr="000D351C">
        <w:rPr>
          <w:noProof/>
        </w:rPr>
        <w:t>A notification of blocked schedule time slots is sent by the filler application to other applications when a schedule has had one or more time slots blocked and made unavailable for reasons other than the scheduling of an appointment.  For example, if an exam room is unavailable for several hours because of maintenance needs or contamination, a user may block off those several hours on the exam room's schedule.  Similarly, if a physician is unavailable because he or she has taken vacation time, his or her schedule may be blocked off for the duration of the vacation.  When these types of conditions exist, the filler application may use this transaction to notify other applications that the resources controlled by schedules are unavailable.</w:t>
      </w:r>
    </w:p>
    <w:p w14:paraId="689042B0" w14:textId="77777777" w:rsidR="003262BC" w:rsidRPr="000D351C" w:rsidRDefault="003262BC">
      <w:pPr>
        <w:pStyle w:val="Heading3"/>
        <w:tabs>
          <w:tab w:val="left" w:pos="900"/>
        </w:tabs>
        <w:rPr>
          <w:noProof/>
        </w:rPr>
      </w:pPr>
      <w:bookmarkStart w:id="888" w:name="_Toc358638009"/>
      <w:bookmarkStart w:id="889" w:name="_Toc358711112"/>
      <w:bookmarkStart w:id="890" w:name="_Toc497011412"/>
      <w:bookmarkStart w:id="891" w:name="_Toc28982219"/>
      <w:r w:rsidRPr="000D351C">
        <w:rPr>
          <w:noProof/>
        </w:rPr>
        <w:t>Notification of Opened ("un-blocked") Schedule Time Slot(s) (Event S24</w:t>
      </w:r>
      <w:r w:rsidR="003D291E" w:rsidRPr="000D351C">
        <w:rPr>
          <w:noProof/>
        </w:rPr>
        <w:fldChar w:fldCharType="begin"/>
      </w:r>
      <w:r w:rsidRPr="000D351C">
        <w:rPr>
          <w:noProof/>
        </w:rPr>
        <w:instrText xml:space="preserve"> XE "S24" </w:instrText>
      </w:r>
      <w:r w:rsidR="003D291E" w:rsidRPr="000D351C">
        <w:rPr>
          <w:noProof/>
        </w:rPr>
        <w:fldChar w:fldCharType="end"/>
      </w:r>
      <w:r w:rsidRPr="000D351C">
        <w:rPr>
          <w:noProof/>
        </w:rPr>
        <w:t>)</w:t>
      </w:r>
      <w:bookmarkEnd w:id="888"/>
      <w:bookmarkEnd w:id="889"/>
      <w:bookmarkEnd w:id="890"/>
      <w:bookmarkEnd w:id="891"/>
    </w:p>
    <w:p w14:paraId="015B3834" w14:textId="77777777" w:rsidR="003262BC" w:rsidRPr="000D351C" w:rsidRDefault="003262BC" w:rsidP="009B0F5F">
      <w:pPr>
        <w:pStyle w:val="NormalIndented"/>
        <w:rPr>
          <w:noProof/>
        </w:rPr>
      </w:pPr>
      <w:r w:rsidRPr="000D351C">
        <w:rPr>
          <w:noProof/>
        </w:rPr>
        <w:t xml:space="preserve">A notification of blocked schedule time slots is sent by the filler application to other applications when a schedule has one or more time slots open up ("un-blocked") and become available for use.  Typically, the blocked period of time on a schedule is simply allowed to expire, because the blocked amount of time is generally used for non-appointment activities. This transaction can be used either to discontinue the blocked status on the schedule, or to reverse a previous block made in error.  For the purposes of this transaction, discontinuing a block currently in progress (the blocked period has started, but not yet completed) and canceling a blocked period in the future are not significantly different.  Therefore, a separate discontinue block transaction is not necessary.  If this transaction is received prior to the inception of a blocked period, then the entire block period is simply canceled according to the data provided in the </w:t>
      </w:r>
      <w:r w:rsidRPr="000D351C">
        <w:rPr>
          <w:noProof/>
        </w:rPr>
        <w:lastRenderedPageBreak/>
        <w:t>transaction.  If the transaction is received after the blocked period has begun, but prior to the end of the blocked period, then the blocked period is discontinued according to the data provided in the transactions.  Applications may decide how to handle transactions that attempt to open a blocked period that has both started and ended in the past; however, these transactions can generally be ignored.</w:t>
      </w:r>
    </w:p>
    <w:p w14:paraId="2387C356" w14:textId="77777777" w:rsidR="003262BC" w:rsidRPr="000D351C" w:rsidRDefault="003262BC" w:rsidP="009B0F5F">
      <w:pPr>
        <w:pStyle w:val="NormalIndented"/>
        <w:rPr>
          <w:noProof/>
        </w:rPr>
      </w:pPr>
      <w:r w:rsidRPr="000D351C">
        <w:rPr>
          <w:noProof/>
        </w:rPr>
        <w:t>For example, if an exam room has been blocked for several hours because of maintenance activities or contamination, and if the work has been completed ahead of schedule, a user may open those several hours on the exam room's schedule.  When such a situation occurs, the filler application may use this transaction to notify other applications that the room is available.</w:t>
      </w:r>
    </w:p>
    <w:p w14:paraId="2A5D86AC" w14:textId="77777777" w:rsidR="003262BC" w:rsidRPr="000D351C" w:rsidRDefault="003262BC">
      <w:pPr>
        <w:pStyle w:val="Heading3"/>
        <w:tabs>
          <w:tab w:val="left" w:pos="900"/>
        </w:tabs>
        <w:rPr>
          <w:noProof/>
        </w:rPr>
      </w:pPr>
      <w:bookmarkStart w:id="892" w:name="_Toc358638010"/>
      <w:bookmarkStart w:id="893" w:name="_Toc358711113"/>
      <w:bookmarkStart w:id="894" w:name="_Toc497011413"/>
      <w:bookmarkStart w:id="895" w:name="_Toc28982220"/>
      <w:bookmarkStart w:id="896" w:name="_Toc348247538"/>
      <w:bookmarkStart w:id="897" w:name="_Toc348260556"/>
      <w:bookmarkStart w:id="898" w:name="_Toc348346554"/>
      <w:bookmarkStart w:id="899" w:name="_Toc348847845"/>
      <w:bookmarkStart w:id="900" w:name="_Toc348848799"/>
      <w:r w:rsidRPr="000D351C">
        <w:rPr>
          <w:noProof/>
        </w:rPr>
        <w:t>Notification That Patient Did Not Show Up for Scheduled Appointment (Event S26</w:t>
      </w:r>
      <w:r w:rsidR="003D291E" w:rsidRPr="000D351C">
        <w:rPr>
          <w:noProof/>
        </w:rPr>
        <w:fldChar w:fldCharType="begin"/>
      </w:r>
      <w:r w:rsidRPr="000D351C">
        <w:rPr>
          <w:noProof/>
        </w:rPr>
        <w:instrText xml:space="preserve"> XE "S26" </w:instrText>
      </w:r>
      <w:r w:rsidR="003D291E" w:rsidRPr="000D351C">
        <w:rPr>
          <w:noProof/>
        </w:rPr>
        <w:fldChar w:fldCharType="end"/>
      </w:r>
      <w:r w:rsidRPr="000D351C">
        <w:rPr>
          <w:noProof/>
        </w:rPr>
        <w:t>)</w:t>
      </w:r>
      <w:bookmarkEnd w:id="892"/>
      <w:bookmarkEnd w:id="893"/>
      <w:bookmarkEnd w:id="894"/>
      <w:bookmarkEnd w:id="895"/>
    </w:p>
    <w:p w14:paraId="61043DF3" w14:textId="77777777" w:rsidR="003262BC" w:rsidRPr="000D351C" w:rsidRDefault="003262BC" w:rsidP="009B0F5F">
      <w:pPr>
        <w:pStyle w:val="NormalIndented"/>
        <w:rPr>
          <w:noProof/>
        </w:rPr>
      </w:pPr>
      <w:r w:rsidRPr="000D351C">
        <w:rPr>
          <w:noProof/>
        </w:rPr>
        <w:t>A notification that a patient did not show up for an appointment.  For example, if a patient was scheduled for a clinic visit, and never arrived for that appointment, this trigger event can be used to set a status on the appointment record for statistical purposes, as well as to free resources assigned to the appointment (or any other application level actions that must be taken in the event a patient does not appear for an appointment).</w:t>
      </w:r>
    </w:p>
    <w:p w14:paraId="7AC98414" w14:textId="77777777" w:rsidR="003262BC" w:rsidRPr="000D351C" w:rsidRDefault="003262BC" w:rsidP="009B0F5F">
      <w:pPr>
        <w:pStyle w:val="NormalIndented"/>
        <w:rPr>
          <w:noProof/>
        </w:rPr>
      </w:pPr>
      <w:r w:rsidRPr="000D351C">
        <w:rPr>
          <w:noProof/>
        </w:rPr>
        <w:t>Patient Administration events defined in Chapter 3 can be used to indicate that a patient has arrived for an appointment, e.g., A01 (admit/visit notification), A04 (register a patient), A05 (pre-admit a patient), or A10 (patient arriving - tracking) as possible examples.  Similarly, Patient Administration transactions can be used to identify the end of an appointment, e.g., A03 (discharge/end visit) or A09 (patient departing - tracking) as possible examples.</w:t>
      </w:r>
    </w:p>
    <w:p w14:paraId="1FDCF1E6" w14:textId="77777777" w:rsidR="003262BC" w:rsidRPr="000D351C" w:rsidRDefault="003262BC">
      <w:pPr>
        <w:pStyle w:val="Heading3"/>
        <w:rPr>
          <w:noProof/>
        </w:rPr>
      </w:pPr>
      <w:bookmarkStart w:id="901" w:name="_Toc28982221"/>
      <w:r w:rsidRPr="000D351C">
        <w:t xml:space="preserve">Broadcast Notification of Scheduled Appointments </w:t>
      </w:r>
      <w:r w:rsidRPr="000D351C">
        <w:rPr>
          <w:noProof/>
        </w:rPr>
        <w:t>(Event S27</w:t>
      </w:r>
      <w:r w:rsidR="003D291E" w:rsidRPr="000D351C">
        <w:rPr>
          <w:noProof/>
        </w:rPr>
        <w:fldChar w:fldCharType="begin"/>
      </w:r>
      <w:r w:rsidRPr="000D351C">
        <w:rPr>
          <w:noProof/>
        </w:rPr>
        <w:instrText xml:space="preserve"> XE "S27" </w:instrText>
      </w:r>
      <w:r w:rsidR="003D291E" w:rsidRPr="000D351C">
        <w:rPr>
          <w:noProof/>
        </w:rPr>
        <w:fldChar w:fldCharType="end"/>
      </w:r>
      <w:r w:rsidRPr="000D351C">
        <w:rPr>
          <w:noProof/>
        </w:rPr>
        <w:t>)</w:t>
      </w:r>
      <w:bookmarkEnd w:id="901"/>
    </w:p>
    <w:p w14:paraId="7A38B721" w14:textId="77777777" w:rsidR="003262BC" w:rsidRPr="000D351C" w:rsidRDefault="003262BC">
      <w:pPr>
        <w:ind w:left="800"/>
      </w:pPr>
      <w:r w:rsidRPr="000D351C">
        <w:t>The broadcast notification of scheduled appointments event is triggered on the filler application in advance of upcoming, active, scheduled appointments according to preset time considerations (i.e., a batch interface in which both the time the messages are to be sent and/or the time/date range of the upcoming appointments-to-be-sent could be configured). Given those configured time considerations, the trigger event includes information for any/all scheduled appointments for the preset event processing period without regard for any new, modified or rescheduled appointment information. Receiving systems should then plan to interchangeably accept and process inbound messages as either new or updated appointment messages. Also, since cancelled or deleted appointments that may have been scheduled for a given processing period are no longer a part of an active, upcoming schedule, information for such appointments should not be included in this event’s processing (other events like the S15 or S17 should still be used for this purpose). This trigger event should only be used for appointments that have not been completed, or for parent appointments whose children have not been completed.</w:t>
      </w:r>
    </w:p>
    <w:p w14:paraId="6CD65E21" w14:textId="77777777" w:rsidR="003262BC" w:rsidRPr="000D351C" w:rsidRDefault="003262BC">
      <w:pPr>
        <w:pStyle w:val="Heading2"/>
        <w:rPr>
          <w:noProof/>
        </w:rPr>
      </w:pPr>
      <w:bookmarkStart w:id="902" w:name="_Ref358366889"/>
      <w:bookmarkStart w:id="903" w:name="_Toc358638011"/>
      <w:bookmarkStart w:id="904" w:name="_Toc358711114"/>
      <w:bookmarkStart w:id="905" w:name="_Ref373290932"/>
      <w:bookmarkStart w:id="906" w:name="_Toc497011414"/>
      <w:bookmarkStart w:id="907" w:name="_Toc28982222"/>
      <w:r w:rsidRPr="000D351C">
        <w:rPr>
          <w:noProof/>
        </w:rPr>
        <w:t>Q</w:t>
      </w:r>
      <w:bookmarkEnd w:id="896"/>
      <w:bookmarkEnd w:id="897"/>
      <w:bookmarkEnd w:id="898"/>
      <w:bookmarkEnd w:id="899"/>
      <w:bookmarkEnd w:id="900"/>
      <w:bookmarkEnd w:id="902"/>
      <w:bookmarkEnd w:id="903"/>
      <w:bookmarkEnd w:id="904"/>
      <w:r w:rsidRPr="000D351C">
        <w:rPr>
          <w:noProof/>
        </w:rPr>
        <w:t>UERY TRANSACTIONS AND TRIGGER EVENTS</w:t>
      </w:r>
      <w:bookmarkEnd w:id="905"/>
      <w:bookmarkEnd w:id="906"/>
      <w:bookmarkEnd w:id="907"/>
      <w:r w:rsidR="003D291E" w:rsidRPr="000D351C">
        <w:rPr>
          <w:noProof/>
        </w:rPr>
        <w:fldChar w:fldCharType="begin"/>
      </w:r>
      <w:r w:rsidRPr="000D351C">
        <w:rPr>
          <w:noProof/>
        </w:rPr>
        <w:instrText xml:space="preserve"> XE "Query transactions" </w:instrText>
      </w:r>
      <w:r w:rsidR="003D291E" w:rsidRPr="000D351C">
        <w:rPr>
          <w:noProof/>
        </w:rPr>
        <w:fldChar w:fldCharType="end"/>
      </w:r>
    </w:p>
    <w:p w14:paraId="76E5FC9D" w14:textId="77777777" w:rsidR="003262BC" w:rsidRPr="000D351C" w:rsidRDefault="003262BC">
      <w:pPr>
        <w:rPr>
          <w:noProof/>
        </w:rPr>
      </w:pPr>
      <w:r w:rsidRPr="000D351C">
        <w:rPr>
          <w:noProof/>
        </w:rPr>
        <w:t>Query transactions are the messages and trigger events used between querying applications and filler applications.  In Version 2.4 of the Standard, there are several types of queries available.  Original mode display-oriented and record-oriented queries are compatible with the queries defined in previous versions of the Standard.  New enhanced mode queries include an Embedded Query Language (EQQ), a Virtual Table Query (VQQ), a Stored Procedure Request (SPQ), and an Event Replay Query.  Original mode display-oriented queries now have an Enhanced Display Response (EDR) available in Version 2.3.  Descriptions and definitions of these query types are found in Chapter 5, section 5.10.4, "Query Trigger Events and Message Definitions."</w:t>
      </w:r>
    </w:p>
    <w:p w14:paraId="70191123" w14:textId="77777777" w:rsidR="003262BC" w:rsidRPr="000D351C" w:rsidRDefault="003262BC">
      <w:pPr>
        <w:rPr>
          <w:noProof/>
        </w:rPr>
      </w:pPr>
      <w:r w:rsidRPr="000D351C">
        <w:rPr>
          <w:noProof/>
        </w:rPr>
        <w:t>As the discussion of application roles has indicated above, any one application can have more than one application role.  If it is important that applications in your messaging environment that fulfill either the placer or auxiliary application roles be able to query information actively from a filler application's schedule(s), then they must also support the role of a querying application.</w:t>
      </w:r>
    </w:p>
    <w:p w14:paraId="0CB36088" w14:textId="77777777" w:rsidR="003262BC" w:rsidRPr="000D351C" w:rsidRDefault="003262BC">
      <w:pPr>
        <w:pStyle w:val="Heading3"/>
        <w:tabs>
          <w:tab w:val="left" w:pos="900"/>
        </w:tabs>
        <w:rPr>
          <w:noProof/>
        </w:rPr>
      </w:pPr>
      <w:bookmarkStart w:id="908" w:name="_Toc358638012"/>
      <w:bookmarkStart w:id="909" w:name="_Toc358711115"/>
      <w:bookmarkStart w:id="910" w:name="_Toc497011415"/>
      <w:bookmarkStart w:id="911" w:name="_Toc28982223"/>
      <w:r w:rsidRPr="000D351C">
        <w:rPr>
          <w:noProof/>
        </w:rPr>
        <w:lastRenderedPageBreak/>
        <w:t>Original Mode Queries - Display Oriented</w:t>
      </w:r>
      <w:bookmarkEnd w:id="908"/>
      <w:bookmarkEnd w:id="909"/>
      <w:bookmarkEnd w:id="910"/>
      <w:bookmarkEnd w:id="911"/>
      <w:r w:rsidR="003D291E" w:rsidRPr="000D351C">
        <w:rPr>
          <w:noProof/>
        </w:rPr>
        <w:fldChar w:fldCharType="begin"/>
      </w:r>
      <w:r w:rsidRPr="000D351C">
        <w:rPr>
          <w:noProof/>
        </w:rPr>
        <w:instrText xml:space="preserve"> XE "Original mode queries - display oriented" </w:instrText>
      </w:r>
      <w:r w:rsidR="003D291E" w:rsidRPr="000D351C">
        <w:rPr>
          <w:noProof/>
        </w:rPr>
        <w:fldChar w:fldCharType="end"/>
      </w:r>
    </w:p>
    <w:p w14:paraId="588AFBC6"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66E9C7E0" w14:textId="77777777" w:rsidR="003262BC" w:rsidRPr="00E60B25" w:rsidRDefault="003262BC">
      <w:pPr>
        <w:pStyle w:val="Heading3"/>
        <w:tabs>
          <w:tab w:val="left" w:pos="900"/>
        </w:tabs>
        <w:rPr>
          <w:noProof/>
        </w:rPr>
      </w:pPr>
      <w:bookmarkStart w:id="912" w:name="_Toc358638013"/>
      <w:bookmarkStart w:id="913" w:name="_Toc358711116"/>
      <w:bookmarkStart w:id="914" w:name="_Toc497011416"/>
      <w:bookmarkStart w:id="915" w:name="_Toc28982224"/>
      <w:r w:rsidRPr="00E60B25">
        <w:rPr>
          <w:noProof/>
        </w:rPr>
        <w:t>Original Mode Queries - Record Oriented</w:t>
      </w:r>
      <w:bookmarkEnd w:id="912"/>
      <w:bookmarkEnd w:id="913"/>
      <w:bookmarkEnd w:id="914"/>
      <w:bookmarkEnd w:id="915"/>
      <w:r w:rsidR="003D291E" w:rsidRPr="000D351C">
        <w:rPr>
          <w:noProof/>
        </w:rPr>
        <w:fldChar w:fldCharType="begin"/>
      </w:r>
      <w:r w:rsidRPr="00E60B25">
        <w:rPr>
          <w:noProof/>
        </w:rPr>
        <w:instrText xml:space="preserve"> XE "Original mode queries - record oriented" </w:instrText>
      </w:r>
      <w:r w:rsidR="003D291E" w:rsidRPr="000D351C">
        <w:rPr>
          <w:noProof/>
        </w:rPr>
        <w:fldChar w:fldCharType="end"/>
      </w:r>
    </w:p>
    <w:p w14:paraId="31A5BA43" w14:textId="77777777" w:rsidR="003262BC" w:rsidRPr="000D351C" w:rsidRDefault="003262BC" w:rsidP="009B0F5F">
      <w:pPr>
        <w:pStyle w:val="NormalIndented"/>
        <w:rPr>
          <w:noProof/>
        </w:rPr>
      </w:pPr>
      <w:r w:rsidRPr="000D351C">
        <w:rPr>
          <w:b/>
          <w:i/>
          <w:noProof/>
        </w:rPr>
        <w:t>Retained for backwards compatibility only in version 2.4 and withdraw as of v2.7</w:t>
      </w:r>
      <w:r w:rsidRPr="000D351C">
        <w:rPr>
          <w:noProof/>
        </w:rPr>
        <w:t>; refer to Chapter 5 section 5.4.  The original mode query and the QRD/QRF segments have been replaced.</w:t>
      </w:r>
    </w:p>
    <w:p w14:paraId="3DE766AB" w14:textId="77777777" w:rsidR="003262BC" w:rsidRPr="000D351C" w:rsidRDefault="003262BC">
      <w:pPr>
        <w:pStyle w:val="Heading3"/>
        <w:tabs>
          <w:tab w:val="left" w:pos="900"/>
        </w:tabs>
        <w:rPr>
          <w:noProof/>
        </w:rPr>
      </w:pPr>
      <w:bookmarkStart w:id="916" w:name="_Ref380222596"/>
      <w:bookmarkStart w:id="917" w:name="_Toc497011417"/>
      <w:bookmarkStart w:id="918" w:name="_Toc28982225"/>
      <w:r w:rsidRPr="000D351C">
        <w:rPr>
          <w:noProof/>
        </w:rPr>
        <w:t>SQM/SQR - Schedule Query Message and Response (Event S25</w:t>
      </w:r>
      <w:r w:rsidR="003D291E" w:rsidRPr="000D351C">
        <w:rPr>
          <w:noProof/>
        </w:rPr>
        <w:fldChar w:fldCharType="begin"/>
      </w:r>
      <w:r w:rsidRPr="000D351C">
        <w:rPr>
          <w:noProof/>
        </w:rPr>
        <w:instrText xml:space="preserve"> XE "S25" </w:instrText>
      </w:r>
      <w:r w:rsidR="003D291E" w:rsidRPr="000D351C">
        <w:rPr>
          <w:noProof/>
        </w:rPr>
        <w:fldChar w:fldCharType="end"/>
      </w:r>
      <w:r w:rsidRPr="000D351C">
        <w:rPr>
          <w:noProof/>
        </w:rPr>
        <w:t>)</w:t>
      </w:r>
      <w:bookmarkEnd w:id="916"/>
      <w:bookmarkEnd w:id="917"/>
      <w:bookmarkEnd w:id="918"/>
      <w:r w:rsidRPr="000D351C">
        <w:rPr>
          <w:noProof/>
        </w:rPr>
        <w:t xml:space="preserve"> </w:t>
      </w:r>
      <w:r w:rsidR="003D291E" w:rsidRPr="000D351C">
        <w:rPr>
          <w:noProof/>
        </w:rPr>
        <w:fldChar w:fldCharType="begin"/>
      </w:r>
      <w:r w:rsidRPr="000D351C">
        <w:rPr>
          <w:noProof/>
        </w:rPr>
        <w:instrText xml:space="preserve"> XE "SQM" </w:instrText>
      </w:r>
      <w:r w:rsidR="003D291E" w:rsidRPr="000D351C">
        <w:rPr>
          <w:noProof/>
        </w:rPr>
        <w:fldChar w:fldCharType="end"/>
      </w:r>
      <w:r w:rsidR="003D291E" w:rsidRPr="000D351C">
        <w:rPr>
          <w:noProof/>
        </w:rPr>
        <w:fldChar w:fldCharType="begin"/>
      </w:r>
      <w:r w:rsidRPr="000D351C">
        <w:rPr>
          <w:noProof/>
        </w:rPr>
        <w:instrText xml:space="preserve"> XE "SQR" </w:instrText>
      </w:r>
      <w:r w:rsidR="003D291E" w:rsidRPr="000D351C">
        <w:rPr>
          <w:noProof/>
        </w:rPr>
        <w:fldChar w:fldCharType="end"/>
      </w:r>
      <w:r w:rsidR="003D291E" w:rsidRPr="000D351C">
        <w:rPr>
          <w:noProof/>
        </w:rPr>
        <w:fldChar w:fldCharType="begin"/>
      </w:r>
      <w:r w:rsidRPr="000D351C">
        <w:rPr>
          <w:noProof/>
        </w:rPr>
        <w:instrText xml:space="preserve"> XE "Messages:SQM" </w:instrText>
      </w:r>
      <w:r w:rsidR="003D291E" w:rsidRPr="000D351C">
        <w:rPr>
          <w:noProof/>
        </w:rPr>
        <w:fldChar w:fldCharType="end"/>
      </w:r>
      <w:r w:rsidR="003D291E" w:rsidRPr="000D351C">
        <w:rPr>
          <w:noProof/>
        </w:rPr>
        <w:fldChar w:fldCharType="begin"/>
      </w:r>
      <w:r w:rsidRPr="000D351C">
        <w:rPr>
          <w:noProof/>
        </w:rPr>
        <w:instrText xml:space="preserve"> XE "Messages:SQR" </w:instrText>
      </w:r>
      <w:r w:rsidR="003D291E" w:rsidRPr="000D351C">
        <w:rPr>
          <w:noProof/>
        </w:rPr>
        <w:fldChar w:fldCharType="end"/>
      </w:r>
    </w:p>
    <w:p w14:paraId="715A8F27"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3A32ADA0" w14:textId="77777777" w:rsidR="003262BC" w:rsidRPr="000D351C" w:rsidRDefault="003262BC">
      <w:pPr>
        <w:pStyle w:val="Heading3"/>
        <w:tabs>
          <w:tab w:val="left" w:pos="900"/>
        </w:tabs>
        <w:rPr>
          <w:noProof/>
        </w:rPr>
      </w:pPr>
      <w:bookmarkStart w:id="919" w:name="_Toc358638015"/>
      <w:bookmarkStart w:id="920" w:name="_Toc358711118"/>
      <w:bookmarkStart w:id="921" w:name="_Toc497011418"/>
      <w:bookmarkStart w:id="922" w:name="_Toc28982226"/>
      <w:r w:rsidRPr="000D351C">
        <w:rPr>
          <w:noProof/>
        </w:rPr>
        <w:t>Enhanced Mode Queries</w:t>
      </w:r>
      <w:bookmarkEnd w:id="919"/>
      <w:bookmarkEnd w:id="920"/>
      <w:bookmarkEnd w:id="921"/>
      <w:bookmarkEnd w:id="922"/>
    </w:p>
    <w:p w14:paraId="453BA0AD" w14:textId="77777777" w:rsidR="003262BC" w:rsidRPr="000D351C" w:rsidRDefault="003262BC" w:rsidP="009B0F5F">
      <w:pPr>
        <w:pStyle w:val="NormalIndented"/>
        <w:rPr>
          <w:noProof/>
        </w:rPr>
      </w:pPr>
      <w:r w:rsidRPr="000D351C">
        <w:rPr>
          <w:b/>
          <w:i/>
          <w:noProof/>
        </w:rPr>
        <w:t>Retained for backwards compatibility only in version 2.4 and withdrawn as of v2.7</w:t>
      </w:r>
      <w:r w:rsidRPr="000D351C">
        <w:rPr>
          <w:noProof/>
        </w:rPr>
        <w:t>; refer to Chapter 5, section 5.4.  The original mode query and the QRD/QRF segments have been replaced.</w:t>
      </w:r>
    </w:p>
    <w:p w14:paraId="1B8FE69D" w14:textId="77777777" w:rsidR="003262BC" w:rsidRPr="000D351C" w:rsidRDefault="003262BC">
      <w:pPr>
        <w:pStyle w:val="Heading2"/>
        <w:tabs>
          <w:tab w:val="left" w:pos="900"/>
        </w:tabs>
        <w:rPr>
          <w:noProof/>
        </w:rPr>
      </w:pPr>
      <w:bookmarkStart w:id="923" w:name="_Toc348247539"/>
      <w:bookmarkStart w:id="924" w:name="_Toc348260557"/>
      <w:bookmarkStart w:id="925" w:name="_Toc348346555"/>
      <w:bookmarkStart w:id="926" w:name="_Toc348847846"/>
      <w:bookmarkStart w:id="927" w:name="_Toc348848800"/>
      <w:bookmarkStart w:id="928" w:name="_Toc358638016"/>
      <w:bookmarkStart w:id="929" w:name="_Toc358711119"/>
      <w:bookmarkStart w:id="930" w:name="_Toc497011419"/>
      <w:bookmarkStart w:id="931" w:name="_Toc28982227"/>
      <w:r w:rsidRPr="000D351C">
        <w:rPr>
          <w:noProof/>
        </w:rPr>
        <w:t>MESSAGE SEGMENTS</w:t>
      </w:r>
      <w:bookmarkEnd w:id="923"/>
      <w:bookmarkEnd w:id="924"/>
      <w:bookmarkEnd w:id="925"/>
      <w:bookmarkEnd w:id="926"/>
      <w:bookmarkEnd w:id="927"/>
      <w:bookmarkEnd w:id="928"/>
      <w:bookmarkEnd w:id="929"/>
      <w:bookmarkEnd w:id="930"/>
      <w:bookmarkEnd w:id="931"/>
      <w:r w:rsidR="003D291E" w:rsidRPr="000D351C">
        <w:rPr>
          <w:noProof/>
        </w:rPr>
        <w:fldChar w:fldCharType="begin"/>
      </w:r>
      <w:r w:rsidRPr="000D351C">
        <w:rPr>
          <w:noProof/>
        </w:rPr>
        <w:instrText xml:space="preserve"> XE "MESSAGE SEGMENTS" </w:instrText>
      </w:r>
      <w:r w:rsidR="003D291E" w:rsidRPr="000D351C">
        <w:rPr>
          <w:noProof/>
        </w:rPr>
        <w:fldChar w:fldCharType="end"/>
      </w:r>
    </w:p>
    <w:p w14:paraId="7A8EDFBC" w14:textId="77777777" w:rsidR="003262BC" w:rsidRPr="000D351C" w:rsidRDefault="003262BC">
      <w:pPr>
        <w:pStyle w:val="Heading3"/>
        <w:tabs>
          <w:tab w:val="left" w:pos="900"/>
        </w:tabs>
        <w:rPr>
          <w:noProof/>
        </w:rPr>
      </w:pPr>
      <w:bookmarkStart w:id="932" w:name="_Toc348247540"/>
      <w:bookmarkStart w:id="933" w:name="_Toc348260558"/>
      <w:bookmarkStart w:id="934" w:name="_Toc348346556"/>
      <w:bookmarkStart w:id="935" w:name="_Toc348847847"/>
      <w:bookmarkStart w:id="936" w:name="_Toc348848801"/>
      <w:bookmarkStart w:id="937" w:name="_Toc358638017"/>
      <w:bookmarkStart w:id="938" w:name="_Toc358711120"/>
      <w:bookmarkStart w:id="939" w:name="_Toc497011420"/>
      <w:bookmarkStart w:id="940" w:name="_Ref34523907"/>
      <w:bookmarkStart w:id="941" w:name="_Ref175566267"/>
      <w:bookmarkStart w:id="942" w:name="_Toc28982228"/>
      <w:r w:rsidRPr="000D351C">
        <w:rPr>
          <w:noProof/>
        </w:rPr>
        <w:t>ARQ</w:t>
      </w:r>
      <w:r w:rsidR="003D291E" w:rsidRPr="000D351C">
        <w:rPr>
          <w:noProof/>
        </w:rPr>
        <w:fldChar w:fldCharType="begin"/>
      </w:r>
      <w:r w:rsidRPr="000D351C">
        <w:rPr>
          <w:noProof/>
        </w:rPr>
        <w:instrText xml:space="preserve"> XE "ARQ"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"Segments:ARQ" </w:instrText>
      </w:r>
      <w:r w:rsidR="003D291E" w:rsidRPr="000D351C">
        <w:rPr>
          <w:noProof/>
        </w:rPr>
        <w:fldChar w:fldCharType="end"/>
      </w:r>
      <w:r w:rsidRPr="000D351C">
        <w:rPr>
          <w:noProof/>
        </w:rPr>
        <w:t>Appointment Request Segment</w:t>
      </w:r>
      <w:bookmarkEnd w:id="932"/>
      <w:bookmarkEnd w:id="933"/>
      <w:bookmarkEnd w:id="934"/>
      <w:bookmarkEnd w:id="935"/>
      <w:bookmarkEnd w:id="936"/>
      <w:bookmarkEnd w:id="937"/>
      <w:bookmarkEnd w:id="938"/>
      <w:bookmarkEnd w:id="939"/>
      <w:bookmarkEnd w:id="940"/>
      <w:bookmarkEnd w:id="941"/>
      <w:bookmarkEnd w:id="942"/>
      <w:r w:rsidR="003D291E" w:rsidRPr="000D351C">
        <w:rPr>
          <w:noProof/>
        </w:rPr>
        <w:fldChar w:fldCharType="begin"/>
      </w:r>
      <w:r w:rsidRPr="000D351C">
        <w:rPr>
          <w:noProof/>
        </w:rPr>
        <w:instrText xml:space="preserve"> XE "appointment request segment" </w:instrText>
      </w:r>
      <w:r w:rsidR="003D291E" w:rsidRPr="000D351C">
        <w:rPr>
          <w:noProof/>
        </w:rPr>
        <w:fldChar w:fldCharType="end"/>
      </w:r>
    </w:p>
    <w:p w14:paraId="562A332B" w14:textId="77777777" w:rsidR="003262BC" w:rsidRPr="000D351C" w:rsidRDefault="003262BC" w:rsidP="009B0F5F">
      <w:pPr>
        <w:pStyle w:val="NormalIndented"/>
        <w:rPr>
          <w:noProof/>
        </w:rPr>
      </w:pPr>
      <w:r w:rsidRPr="000D351C">
        <w:rPr>
          <w:noProof/>
        </w:rPr>
        <w:t>The ARQ segment defines a request for the booking of an appointment.  It is used in transactions sent from an application acting in the role of a placer.</w:t>
      </w:r>
    </w:p>
    <w:p w14:paraId="2BF9ECD6" w14:textId="77777777" w:rsidR="003262BC" w:rsidRPr="000D351C" w:rsidRDefault="003262BC">
      <w:pPr>
        <w:pStyle w:val="AttributeTableCaption"/>
        <w:rPr>
          <w:noProof/>
        </w:rPr>
      </w:pPr>
      <w:r w:rsidRPr="000D351C">
        <w:rPr>
          <w:noProof/>
        </w:rPr>
        <w:t>HL7 Attribute Table – ARQ</w:t>
      </w:r>
      <w:bookmarkStart w:id="943" w:name="ARQ"/>
      <w:bookmarkEnd w:id="943"/>
      <w:r w:rsidRPr="000D351C">
        <w:rPr>
          <w:noProof/>
        </w:rPr>
        <w:t xml:space="preserve"> – Appointment Request</w:t>
      </w:r>
      <w:r w:rsidR="003D291E" w:rsidRPr="000D351C">
        <w:rPr>
          <w:noProof/>
        </w:rPr>
        <w:fldChar w:fldCharType="begin"/>
      </w:r>
      <w:r w:rsidRPr="000D351C">
        <w:rPr>
          <w:noProof/>
        </w:rPr>
        <w:instrText xml:space="preserve"> XE "HL7 Attribute Table - ARQ" </w:instrText>
      </w:r>
      <w:r w:rsidR="003D291E" w:rsidRPr="000D351C">
        <w:rPr>
          <w:noProof/>
        </w:rPr>
        <w:fldChar w:fldCharType="end"/>
      </w:r>
      <w:r w:rsidR="003D291E" w:rsidRPr="000D351C">
        <w:rPr>
          <w:noProof/>
        </w:rPr>
        <w:fldChar w:fldCharType="begin"/>
      </w:r>
      <w:r w:rsidRPr="000D351C">
        <w:rPr>
          <w:noProof/>
        </w:rPr>
        <w:instrText xml:space="preserve"> XE "ARQ"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F8B0166"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2DFF9D0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4237830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66AACF47"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1DEBCEC"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027351"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0E0EAC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3EEA004"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547DA978"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DB4FA2" w14:textId="77777777" w:rsidR="003262BC" w:rsidRPr="000D351C" w:rsidRDefault="003262BC">
            <w:pPr>
              <w:pStyle w:val="AttributeTableHeader"/>
              <w:jc w:val="left"/>
              <w:rPr>
                <w:noProof/>
              </w:rPr>
            </w:pPr>
            <w:r w:rsidRPr="000D351C">
              <w:rPr>
                <w:noProof/>
              </w:rPr>
              <w:t>ELEMENT NAME</w:t>
            </w:r>
          </w:p>
        </w:tc>
      </w:tr>
      <w:tr w:rsidR="00755A40" w:rsidRPr="000D351C" w14:paraId="3646DFF6"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52C1702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1F8A105"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462BA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104D87F"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01F2302B"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32EA5A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5F52C"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6EB9357"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6806245" w14:textId="77777777" w:rsidR="003262BC" w:rsidRPr="000D351C" w:rsidRDefault="003262BC">
            <w:pPr>
              <w:pStyle w:val="AttributeTableBody"/>
              <w:jc w:val="left"/>
              <w:rPr>
                <w:noProof/>
              </w:rPr>
            </w:pPr>
            <w:r w:rsidRPr="000D351C">
              <w:rPr>
                <w:noProof/>
              </w:rPr>
              <w:t>Placer Appointment ID</w:t>
            </w:r>
          </w:p>
        </w:tc>
      </w:tr>
      <w:tr w:rsidR="00755A40" w:rsidRPr="000D351C" w14:paraId="2B636EB8"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0AB39D"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D9960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107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4FB4C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3D79E7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E844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139D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45D86"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2164998D" w14:textId="77777777" w:rsidR="003262BC" w:rsidRPr="000D351C" w:rsidRDefault="003262BC">
            <w:pPr>
              <w:pStyle w:val="AttributeTableBody"/>
              <w:jc w:val="left"/>
              <w:rPr>
                <w:noProof/>
              </w:rPr>
            </w:pPr>
            <w:r w:rsidRPr="000D351C">
              <w:rPr>
                <w:noProof/>
              </w:rPr>
              <w:t>Filler Appointment ID</w:t>
            </w:r>
          </w:p>
        </w:tc>
      </w:tr>
      <w:tr w:rsidR="00755A40" w:rsidRPr="000D351C" w14:paraId="6DBD43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09B610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3E668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421AF"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FFCFC8F"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771C67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2D715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057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4A6A87"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2E59CCC" w14:textId="77777777" w:rsidR="003262BC" w:rsidRPr="000D351C" w:rsidRDefault="003262BC">
            <w:pPr>
              <w:pStyle w:val="AttributeTableBody"/>
              <w:jc w:val="left"/>
              <w:rPr>
                <w:noProof/>
              </w:rPr>
            </w:pPr>
            <w:r w:rsidRPr="000D351C">
              <w:rPr>
                <w:noProof/>
              </w:rPr>
              <w:t>Occurrence Number</w:t>
            </w:r>
          </w:p>
        </w:tc>
      </w:tr>
      <w:tr w:rsidR="00755A40" w:rsidRPr="000D351C" w14:paraId="2877398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0D58BC2"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6B5F5D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52B1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73FBF0"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F94D8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C32C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54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09788"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79C227A1"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F3ADA0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0E7F65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E26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96E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E159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6A5E681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42CC23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743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6E00D"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2B5DF989" w14:textId="77777777" w:rsidR="003262BC" w:rsidRPr="000D351C" w:rsidRDefault="003262BC">
            <w:pPr>
              <w:pStyle w:val="AttributeTableBody"/>
              <w:jc w:val="left"/>
              <w:rPr>
                <w:noProof/>
              </w:rPr>
            </w:pPr>
            <w:r w:rsidRPr="000D351C">
              <w:rPr>
                <w:noProof/>
              </w:rPr>
              <w:t>Schedule ID</w:t>
            </w:r>
          </w:p>
        </w:tc>
      </w:tr>
      <w:tr w:rsidR="00755A40" w:rsidRPr="000D351C" w14:paraId="2D00593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FCC4166"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9F5B8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8B26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A1295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BBC5F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9FEA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FDBE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9DDFF" w14:textId="77777777" w:rsidR="003262BC" w:rsidRPr="000D351C" w:rsidRDefault="003262BC">
            <w:pPr>
              <w:pStyle w:val="AttributeTableBody"/>
              <w:rPr>
                <w:noProof/>
              </w:rPr>
            </w:pPr>
            <w:r w:rsidRPr="000D351C">
              <w:rPr>
                <w:noProof/>
              </w:rPr>
              <w:t>00865</w:t>
            </w:r>
          </w:p>
        </w:tc>
        <w:tc>
          <w:tcPr>
            <w:tcW w:w="3888" w:type="dxa"/>
            <w:tcBorders>
              <w:top w:val="dotted" w:sz="4" w:space="0" w:color="auto"/>
              <w:left w:val="nil"/>
              <w:bottom w:val="dotted" w:sz="4" w:space="0" w:color="auto"/>
              <w:right w:val="nil"/>
            </w:tcBorders>
            <w:shd w:val="clear" w:color="auto" w:fill="FFFFFF"/>
          </w:tcPr>
          <w:p w14:paraId="2846538F" w14:textId="77777777" w:rsidR="003262BC" w:rsidRPr="000D351C" w:rsidRDefault="003262BC">
            <w:pPr>
              <w:pStyle w:val="AttributeTableBody"/>
              <w:jc w:val="left"/>
              <w:rPr>
                <w:noProof/>
              </w:rPr>
            </w:pPr>
            <w:r w:rsidRPr="000D351C">
              <w:rPr>
                <w:noProof/>
              </w:rPr>
              <w:t>Request Event Reason</w:t>
            </w:r>
          </w:p>
        </w:tc>
      </w:tr>
      <w:tr w:rsidR="00755A40" w:rsidRPr="000D351C" w14:paraId="1F5FC46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16B324E"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08758A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0FB2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FC8D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E18D51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9B44B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7B776" w14:textId="77777777" w:rsidR="003262BC" w:rsidRPr="000D351C" w:rsidRDefault="00000000">
            <w:pPr>
              <w:pStyle w:val="AttributeTableBody"/>
              <w:rPr>
                <w:rStyle w:val="HyperlinkTable"/>
                <w:noProof/>
              </w:rPr>
            </w:pPr>
            <w:hyperlink r:id="rId16"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6CD609A0"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6A3C1E35" w14:textId="77777777" w:rsidR="003262BC" w:rsidRPr="000D351C" w:rsidRDefault="003262BC">
            <w:pPr>
              <w:pStyle w:val="AttributeTableBody"/>
              <w:jc w:val="left"/>
              <w:rPr>
                <w:noProof/>
              </w:rPr>
            </w:pPr>
            <w:r w:rsidRPr="000D351C">
              <w:rPr>
                <w:noProof/>
              </w:rPr>
              <w:t>Appointment Reason</w:t>
            </w:r>
          </w:p>
        </w:tc>
      </w:tr>
      <w:tr w:rsidR="00755A40" w:rsidRPr="000D351C" w14:paraId="5FFF4935"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FF5606"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5994088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745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D987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C5FF61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707B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6288" w14:textId="77777777" w:rsidR="003262BC" w:rsidRPr="000D351C" w:rsidRDefault="00000000">
            <w:pPr>
              <w:pStyle w:val="AttributeTableBody"/>
              <w:rPr>
                <w:rStyle w:val="HyperlinkTable"/>
                <w:noProof/>
              </w:rPr>
            </w:pPr>
            <w:hyperlink r:id="rId17"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6D9CFC5B"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3A8A2020" w14:textId="77777777" w:rsidR="003262BC" w:rsidRPr="000D351C" w:rsidRDefault="003262BC">
            <w:pPr>
              <w:pStyle w:val="AttributeTableBody"/>
              <w:jc w:val="left"/>
              <w:rPr>
                <w:noProof/>
              </w:rPr>
            </w:pPr>
            <w:r w:rsidRPr="000D351C">
              <w:rPr>
                <w:noProof/>
              </w:rPr>
              <w:t>Appointment Type</w:t>
            </w:r>
          </w:p>
        </w:tc>
      </w:tr>
      <w:tr w:rsidR="00755A40" w:rsidRPr="000D351C" w14:paraId="02F8FF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FA8716F"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5C14A0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B3911"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278F64E"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58DB97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91208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05F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5BE29"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344CD7A1" w14:textId="77777777" w:rsidR="003262BC" w:rsidRPr="000D351C" w:rsidRDefault="003262BC">
            <w:pPr>
              <w:pStyle w:val="AttributeTableBody"/>
              <w:jc w:val="left"/>
              <w:rPr>
                <w:noProof/>
              </w:rPr>
            </w:pPr>
            <w:r w:rsidRPr="000D351C">
              <w:rPr>
                <w:noProof/>
              </w:rPr>
              <w:t>Appointment Duration</w:t>
            </w:r>
          </w:p>
        </w:tc>
      </w:tr>
      <w:tr w:rsidR="00755A40" w:rsidRPr="000D351C" w14:paraId="6729444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57B254F"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0053118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D36F7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8B7E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364B2B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288AD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3829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6D4CB"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46E5115" w14:textId="77777777" w:rsidR="003262BC" w:rsidRPr="000D351C" w:rsidRDefault="003262BC">
            <w:pPr>
              <w:pStyle w:val="AttributeTableBody"/>
              <w:jc w:val="left"/>
              <w:rPr>
                <w:noProof/>
              </w:rPr>
            </w:pPr>
            <w:r w:rsidRPr="000D351C">
              <w:rPr>
                <w:noProof/>
              </w:rPr>
              <w:t>Appointment Duration Units</w:t>
            </w:r>
          </w:p>
        </w:tc>
      </w:tr>
      <w:tr w:rsidR="00755A40" w:rsidRPr="000D351C" w14:paraId="1A5454E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52E4E9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4C8999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A2D4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0736E3" w14:textId="77777777" w:rsidR="003262BC" w:rsidRPr="000D351C" w:rsidRDefault="003262BC">
            <w:pPr>
              <w:pStyle w:val="AttributeTableBody"/>
              <w:rPr>
                <w:noProof/>
              </w:rPr>
            </w:pPr>
            <w:r w:rsidRPr="000D351C">
              <w:rPr>
                <w:noProof/>
              </w:rPr>
              <w:t>DR</w:t>
            </w:r>
          </w:p>
        </w:tc>
        <w:tc>
          <w:tcPr>
            <w:tcW w:w="648" w:type="dxa"/>
            <w:tcBorders>
              <w:top w:val="dotted" w:sz="4" w:space="0" w:color="auto"/>
              <w:left w:val="nil"/>
              <w:bottom w:val="dotted" w:sz="4" w:space="0" w:color="auto"/>
              <w:right w:val="nil"/>
            </w:tcBorders>
            <w:shd w:val="clear" w:color="auto" w:fill="FFFFFF"/>
          </w:tcPr>
          <w:p w14:paraId="65D16A3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DE5CD2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3FD0C7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41841" w14:textId="77777777" w:rsidR="003262BC" w:rsidRPr="000D351C" w:rsidRDefault="003262BC">
            <w:pPr>
              <w:pStyle w:val="AttributeTableBody"/>
              <w:rPr>
                <w:noProof/>
              </w:rPr>
            </w:pPr>
            <w:r w:rsidRPr="000D351C">
              <w:rPr>
                <w:noProof/>
              </w:rPr>
              <w:t>00870</w:t>
            </w:r>
          </w:p>
        </w:tc>
        <w:tc>
          <w:tcPr>
            <w:tcW w:w="3888" w:type="dxa"/>
            <w:tcBorders>
              <w:top w:val="dotted" w:sz="4" w:space="0" w:color="auto"/>
              <w:left w:val="nil"/>
              <w:bottom w:val="dotted" w:sz="4" w:space="0" w:color="auto"/>
              <w:right w:val="nil"/>
            </w:tcBorders>
            <w:shd w:val="clear" w:color="auto" w:fill="FFFFFF"/>
          </w:tcPr>
          <w:p w14:paraId="4CB36C73" w14:textId="77777777" w:rsidR="003262BC" w:rsidRPr="000D351C" w:rsidRDefault="003262BC">
            <w:pPr>
              <w:pStyle w:val="AttributeTableBody"/>
              <w:jc w:val="left"/>
              <w:rPr>
                <w:noProof/>
              </w:rPr>
            </w:pPr>
            <w:r w:rsidRPr="000D351C">
              <w:rPr>
                <w:noProof/>
              </w:rPr>
              <w:t>Requested Start Date/Time Range</w:t>
            </w:r>
          </w:p>
        </w:tc>
      </w:tr>
      <w:tr w:rsidR="00755A40" w:rsidRPr="000D351C" w14:paraId="14425B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04A666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31467B1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E0C9B"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26686E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32530C3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709475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2DAE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93B065" w14:textId="77777777" w:rsidR="003262BC" w:rsidRPr="000D351C" w:rsidRDefault="003262BC">
            <w:pPr>
              <w:pStyle w:val="AttributeTableBody"/>
              <w:rPr>
                <w:noProof/>
              </w:rPr>
            </w:pPr>
            <w:r w:rsidRPr="000D351C">
              <w:rPr>
                <w:noProof/>
              </w:rPr>
              <w:t>00871</w:t>
            </w:r>
          </w:p>
        </w:tc>
        <w:tc>
          <w:tcPr>
            <w:tcW w:w="3888" w:type="dxa"/>
            <w:tcBorders>
              <w:top w:val="dotted" w:sz="4" w:space="0" w:color="auto"/>
              <w:left w:val="nil"/>
              <w:bottom w:val="dotted" w:sz="4" w:space="0" w:color="auto"/>
              <w:right w:val="nil"/>
            </w:tcBorders>
            <w:shd w:val="clear" w:color="auto" w:fill="FFFFFF"/>
          </w:tcPr>
          <w:p w14:paraId="6EE2F79E" w14:textId="77777777" w:rsidR="003262BC" w:rsidRPr="000D351C" w:rsidRDefault="003262BC">
            <w:pPr>
              <w:pStyle w:val="AttributeTableBody"/>
              <w:jc w:val="left"/>
              <w:rPr>
                <w:noProof/>
              </w:rPr>
            </w:pPr>
            <w:r w:rsidRPr="000D351C">
              <w:rPr>
                <w:noProof/>
              </w:rPr>
              <w:t>Priority-ARQ</w:t>
            </w:r>
          </w:p>
        </w:tc>
      </w:tr>
      <w:tr w:rsidR="00755A40" w:rsidRPr="000D351C" w14:paraId="3BB2A0C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0CDE39F"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05A2380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B7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4C1D78" w14:textId="77777777" w:rsidR="003262BC" w:rsidRPr="000D351C" w:rsidRDefault="003262BC">
            <w:pPr>
              <w:pStyle w:val="AttributeTableBody"/>
              <w:rPr>
                <w:noProof/>
              </w:rPr>
            </w:pPr>
            <w:r w:rsidRPr="000D351C">
              <w:rPr>
                <w:noProof/>
              </w:rPr>
              <w:t>RI</w:t>
            </w:r>
          </w:p>
        </w:tc>
        <w:tc>
          <w:tcPr>
            <w:tcW w:w="648" w:type="dxa"/>
            <w:tcBorders>
              <w:top w:val="dotted" w:sz="4" w:space="0" w:color="auto"/>
              <w:left w:val="nil"/>
              <w:bottom w:val="dotted" w:sz="4" w:space="0" w:color="auto"/>
              <w:right w:val="nil"/>
            </w:tcBorders>
            <w:shd w:val="clear" w:color="auto" w:fill="FFFFFF"/>
          </w:tcPr>
          <w:p w14:paraId="5813672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680A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7AA05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6235D" w14:textId="77777777" w:rsidR="003262BC" w:rsidRPr="000D351C" w:rsidRDefault="003262BC">
            <w:pPr>
              <w:pStyle w:val="AttributeTableBody"/>
              <w:rPr>
                <w:noProof/>
              </w:rPr>
            </w:pPr>
            <w:r w:rsidRPr="000D351C">
              <w:rPr>
                <w:noProof/>
              </w:rPr>
              <w:t>00872</w:t>
            </w:r>
          </w:p>
        </w:tc>
        <w:tc>
          <w:tcPr>
            <w:tcW w:w="3888" w:type="dxa"/>
            <w:tcBorders>
              <w:top w:val="dotted" w:sz="4" w:space="0" w:color="auto"/>
              <w:left w:val="nil"/>
              <w:bottom w:val="dotted" w:sz="4" w:space="0" w:color="auto"/>
              <w:right w:val="nil"/>
            </w:tcBorders>
            <w:shd w:val="clear" w:color="auto" w:fill="FFFFFF"/>
          </w:tcPr>
          <w:p w14:paraId="416786FE" w14:textId="77777777" w:rsidR="003262BC" w:rsidRPr="000D351C" w:rsidRDefault="003262BC">
            <w:pPr>
              <w:pStyle w:val="AttributeTableBody"/>
              <w:jc w:val="left"/>
              <w:rPr>
                <w:noProof/>
              </w:rPr>
            </w:pPr>
            <w:r w:rsidRPr="000D351C">
              <w:rPr>
                <w:noProof/>
              </w:rPr>
              <w:t>Repeating Interval</w:t>
            </w:r>
          </w:p>
        </w:tc>
      </w:tr>
      <w:tr w:rsidR="00755A40" w:rsidRPr="000D351C" w14:paraId="2EC38A7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ECFD334"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15E65FF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FC33B0"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357C02E" w14:textId="77777777" w:rsidR="003262BC" w:rsidRPr="000D351C" w:rsidRDefault="003262BC">
            <w:pPr>
              <w:pStyle w:val="AttributeTableBody"/>
              <w:rPr>
                <w:noProof/>
              </w:rPr>
            </w:pPr>
            <w:r w:rsidRPr="000D351C">
              <w:rPr>
                <w:noProof/>
              </w:rPr>
              <w:t>ST</w:t>
            </w:r>
          </w:p>
        </w:tc>
        <w:tc>
          <w:tcPr>
            <w:tcW w:w="648" w:type="dxa"/>
            <w:tcBorders>
              <w:top w:val="dotted" w:sz="4" w:space="0" w:color="auto"/>
              <w:left w:val="nil"/>
              <w:bottom w:val="dotted" w:sz="4" w:space="0" w:color="auto"/>
              <w:right w:val="nil"/>
            </w:tcBorders>
            <w:shd w:val="clear" w:color="auto" w:fill="FFFFFF"/>
          </w:tcPr>
          <w:p w14:paraId="5874650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5385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21F5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20737" w14:textId="77777777" w:rsidR="003262BC" w:rsidRPr="000D351C" w:rsidRDefault="003262BC">
            <w:pPr>
              <w:pStyle w:val="AttributeTableBody"/>
              <w:rPr>
                <w:noProof/>
              </w:rPr>
            </w:pPr>
            <w:r w:rsidRPr="000D351C">
              <w:rPr>
                <w:noProof/>
              </w:rPr>
              <w:t>00873</w:t>
            </w:r>
          </w:p>
        </w:tc>
        <w:tc>
          <w:tcPr>
            <w:tcW w:w="3888" w:type="dxa"/>
            <w:tcBorders>
              <w:top w:val="dotted" w:sz="4" w:space="0" w:color="auto"/>
              <w:left w:val="nil"/>
              <w:bottom w:val="dotted" w:sz="4" w:space="0" w:color="auto"/>
              <w:right w:val="nil"/>
            </w:tcBorders>
            <w:shd w:val="clear" w:color="auto" w:fill="FFFFFF"/>
          </w:tcPr>
          <w:p w14:paraId="323B79FC" w14:textId="77777777" w:rsidR="003262BC" w:rsidRPr="000D351C" w:rsidRDefault="003262BC">
            <w:pPr>
              <w:pStyle w:val="AttributeTableBody"/>
              <w:jc w:val="left"/>
              <w:rPr>
                <w:noProof/>
              </w:rPr>
            </w:pPr>
            <w:r w:rsidRPr="000D351C">
              <w:rPr>
                <w:noProof/>
              </w:rPr>
              <w:t>Repeating Interval Duration</w:t>
            </w:r>
          </w:p>
        </w:tc>
      </w:tr>
      <w:tr w:rsidR="00755A40" w:rsidRPr="000D351C" w14:paraId="56C5212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EA2FF59"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6E2ABB3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C3A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B7990"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FE33A63"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7B43E73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7092D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4F4E0"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5D02FD88" w14:textId="77777777" w:rsidR="003262BC" w:rsidRPr="000D351C" w:rsidRDefault="003262BC">
            <w:pPr>
              <w:pStyle w:val="AttributeTableBody"/>
              <w:jc w:val="left"/>
              <w:rPr>
                <w:noProof/>
              </w:rPr>
            </w:pPr>
            <w:r w:rsidRPr="000D351C">
              <w:rPr>
                <w:noProof/>
              </w:rPr>
              <w:t>Placer Contact Person</w:t>
            </w:r>
          </w:p>
        </w:tc>
      </w:tr>
      <w:tr w:rsidR="00755A40" w:rsidRPr="000D351C" w14:paraId="1A8990B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967BDC"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1F1A8F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C508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79C10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1EE102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4EEFC11"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F48E5B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20157"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241A2852" w14:textId="77777777" w:rsidR="003262BC" w:rsidRPr="000D351C" w:rsidRDefault="003262BC">
            <w:pPr>
              <w:pStyle w:val="AttributeTableBody"/>
              <w:jc w:val="left"/>
              <w:rPr>
                <w:noProof/>
              </w:rPr>
            </w:pPr>
            <w:r w:rsidRPr="000D351C">
              <w:rPr>
                <w:noProof/>
              </w:rPr>
              <w:t>Placer Contact Phone Number</w:t>
            </w:r>
          </w:p>
        </w:tc>
      </w:tr>
      <w:tr w:rsidR="00755A40" w:rsidRPr="000D351C" w14:paraId="60E11B8E"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A821F97"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D02AC8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1E4F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92EAC"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9E041A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432384"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9B671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24B55"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09B0DB7E" w14:textId="77777777" w:rsidR="003262BC" w:rsidRPr="000D351C" w:rsidRDefault="003262BC">
            <w:pPr>
              <w:pStyle w:val="AttributeTableBody"/>
              <w:jc w:val="left"/>
              <w:rPr>
                <w:noProof/>
              </w:rPr>
            </w:pPr>
            <w:r w:rsidRPr="000D351C">
              <w:rPr>
                <w:noProof/>
              </w:rPr>
              <w:t>Placer Contact Address</w:t>
            </w:r>
          </w:p>
        </w:tc>
      </w:tr>
      <w:tr w:rsidR="00755A40" w:rsidRPr="000D351C" w14:paraId="512D737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6EB0BED"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723547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10995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D71024"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7993331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1C8C1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837B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F0328"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52E909E5" w14:textId="77777777" w:rsidR="003262BC" w:rsidRPr="000D351C" w:rsidRDefault="003262BC">
            <w:pPr>
              <w:pStyle w:val="AttributeTableBody"/>
              <w:jc w:val="left"/>
              <w:rPr>
                <w:noProof/>
              </w:rPr>
            </w:pPr>
            <w:r w:rsidRPr="000D351C">
              <w:rPr>
                <w:noProof/>
              </w:rPr>
              <w:t>Placer Contact Location</w:t>
            </w:r>
          </w:p>
        </w:tc>
      </w:tr>
      <w:tr w:rsidR="00755A40" w:rsidRPr="000D351C" w14:paraId="1197D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7B3EEA1"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2CD6722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5151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66B034"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282921C"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62C0022"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510DE88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E4428"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5BA98673" w14:textId="77777777" w:rsidR="003262BC" w:rsidRPr="000D351C" w:rsidRDefault="003262BC">
            <w:pPr>
              <w:pStyle w:val="AttributeTableBody"/>
              <w:jc w:val="left"/>
              <w:rPr>
                <w:noProof/>
              </w:rPr>
            </w:pPr>
            <w:r w:rsidRPr="000D351C">
              <w:rPr>
                <w:noProof/>
              </w:rPr>
              <w:t>Entered By Person</w:t>
            </w:r>
          </w:p>
        </w:tc>
      </w:tr>
      <w:tr w:rsidR="00755A40" w:rsidRPr="000D351C" w14:paraId="7120C4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BC391B" w14:textId="77777777" w:rsidR="003262BC" w:rsidRPr="000D351C" w:rsidRDefault="003262BC">
            <w:pPr>
              <w:pStyle w:val="AttributeTableBody"/>
              <w:rPr>
                <w:noProof/>
              </w:rPr>
            </w:pPr>
            <w:r w:rsidRPr="000D351C">
              <w:rPr>
                <w:noProof/>
              </w:rPr>
              <w:lastRenderedPageBreak/>
              <w:t>20</w:t>
            </w:r>
          </w:p>
        </w:tc>
        <w:tc>
          <w:tcPr>
            <w:tcW w:w="648" w:type="dxa"/>
            <w:tcBorders>
              <w:top w:val="dotted" w:sz="4" w:space="0" w:color="auto"/>
              <w:left w:val="nil"/>
              <w:bottom w:val="dotted" w:sz="4" w:space="0" w:color="auto"/>
              <w:right w:val="nil"/>
            </w:tcBorders>
            <w:shd w:val="clear" w:color="auto" w:fill="FFFFFF"/>
          </w:tcPr>
          <w:p w14:paraId="37E7717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7AB1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C0758"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0762A15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DD3A56C"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6B7E09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4E016F"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1499F38A" w14:textId="77777777" w:rsidR="003262BC" w:rsidRPr="000D351C" w:rsidRDefault="003262BC">
            <w:pPr>
              <w:pStyle w:val="AttributeTableBody"/>
              <w:jc w:val="left"/>
              <w:rPr>
                <w:noProof/>
              </w:rPr>
            </w:pPr>
            <w:r w:rsidRPr="000D351C">
              <w:rPr>
                <w:noProof/>
              </w:rPr>
              <w:t>Entered By Phone Number</w:t>
            </w:r>
          </w:p>
        </w:tc>
      </w:tr>
      <w:tr w:rsidR="00755A40" w:rsidRPr="000D351C" w14:paraId="4B7B6A0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11BAA5E"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6D6390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81B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341D9"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39F1E3E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FC1902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C403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CA35AE"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17A4A27" w14:textId="77777777" w:rsidR="003262BC" w:rsidRPr="000D351C" w:rsidRDefault="003262BC">
            <w:pPr>
              <w:pStyle w:val="AttributeTableBody"/>
              <w:jc w:val="left"/>
              <w:rPr>
                <w:noProof/>
              </w:rPr>
            </w:pPr>
            <w:r w:rsidRPr="000D351C">
              <w:rPr>
                <w:noProof/>
              </w:rPr>
              <w:t>Entered By Location</w:t>
            </w:r>
          </w:p>
        </w:tc>
      </w:tr>
      <w:tr w:rsidR="00755A40" w:rsidRPr="000D351C" w14:paraId="3E338949"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8A02AD2"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1397A5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70A4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431CF8"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3BB0646"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8EC7D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3A7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6B288"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47BD8A9" w14:textId="77777777" w:rsidR="003262BC" w:rsidRPr="000D351C" w:rsidRDefault="003262BC">
            <w:pPr>
              <w:pStyle w:val="AttributeTableBody"/>
              <w:jc w:val="left"/>
              <w:rPr>
                <w:noProof/>
              </w:rPr>
            </w:pPr>
            <w:r w:rsidRPr="000D351C">
              <w:rPr>
                <w:noProof/>
              </w:rPr>
              <w:t>Parent Placer Appointment ID</w:t>
            </w:r>
          </w:p>
        </w:tc>
      </w:tr>
      <w:tr w:rsidR="00755A40" w:rsidRPr="000D351C" w14:paraId="51667CBA"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A2690B5"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148A4B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97A2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1F8C0B"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E4C81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80EF1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62A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AC654"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4C576FBD" w14:textId="77777777" w:rsidR="003262BC" w:rsidRPr="000D351C" w:rsidRDefault="003262BC">
            <w:pPr>
              <w:pStyle w:val="AttributeTableBody"/>
              <w:jc w:val="left"/>
              <w:rPr>
                <w:noProof/>
              </w:rPr>
            </w:pPr>
            <w:r w:rsidRPr="000D351C">
              <w:rPr>
                <w:noProof/>
              </w:rPr>
              <w:t>Parent Filler Appointment ID</w:t>
            </w:r>
          </w:p>
        </w:tc>
      </w:tr>
      <w:tr w:rsidR="00755A40" w:rsidRPr="000D351C" w14:paraId="1448391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3CBC7F4"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1BC2DA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221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0FC58C"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11A52F8"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EDB60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F6D24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27BD67"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349A0896" w14:textId="77777777" w:rsidR="003262BC" w:rsidRPr="000D351C" w:rsidRDefault="003262BC">
            <w:pPr>
              <w:pStyle w:val="AttributeTableBody"/>
              <w:jc w:val="left"/>
              <w:rPr>
                <w:noProof/>
              </w:rPr>
            </w:pPr>
            <w:r w:rsidRPr="000D351C">
              <w:rPr>
                <w:noProof/>
              </w:rPr>
              <w:t>Placer Order Number</w:t>
            </w:r>
          </w:p>
        </w:tc>
      </w:tr>
      <w:tr w:rsidR="00755A40" w:rsidRPr="000D351C" w14:paraId="3F60C57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1C3C01D"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3DADE35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6588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AF963A"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1E22FEB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F92B5E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A594FA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2D493"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37B1E9BD" w14:textId="77777777" w:rsidR="003262BC" w:rsidRPr="000D351C" w:rsidRDefault="003262BC">
            <w:pPr>
              <w:pStyle w:val="AttributeTableBody"/>
              <w:jc w:val="left"/>
              <w:rPr>
                <w:noProof/>
              </w:rPr>
            </w:pPr>
            <w:r w:rsidRPr="000D351C">
              <w:rPr>
                <w:noProof/>
              </w:rPr>
              <w:t>Filler Order Number</w:t>
            </w:r>
          </w:p>
        </w:tc>
      </w:tr>
      <w:tr w:rsidR="00755A40" w:rsidRPr="000D351C" w14:paraId="438FBB59"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7E8321FD" w14:textId="77777777" w:rsidR="00CF07E1" w:rsidRPr="000D351C" w:rsidRDefault="00CF07E1">
            <w:pPr>
              <w:pStyle w:val="AttributeTableBody"/>
              <w:rPr>
                <w:noProof/>
              </w:rPr>
            </w:pPr>
            <w:r>
              <w:rPr>
                <w:noProof/>
              </w:rPr>
              <w:t>26</w:t>
            </w:r>
          </w:p>
        </w:tc>
        <w:tc>
          <w:tcPr>
            <w:tcW w:w="648" w:type="dxa"/>
            <w:tcBorders>
              <w:top w:val="dotted" w:sz="4" w:space="0" w:color="auto"/>
              <w:left w:val="nil"/>
              <w:bottom w:val="single" w:sz="4" w:space="0" w:color="auto"/>
              <w:right w:val="nil"/>
            </w:tcBorders>
            <w:shd w:val="clear" w:color="auto" w:fill="FFFFFF"/>
          </w:tcPr>
          <w:p w14:paraId="07BBF1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EE27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8265CB"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0087D492"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5F2A4E0"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AC1C49"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C60C16"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31CA93AA" w14:textId="77777777" w:rsidR="00CF07E1" w:rsidRPr="000D351C" w:rsidRDefault="00CF07E1">
            <w:pPr>
              <w:pStyle w:val="AttributeTableBody"/>
              <w:jc w:val="left"/>
              <w:rPr>
                <w:noProof/>
              </w:rPr>
            </w:pPr>
            <w:r>
              <w:rPr>
                <w:noProof/>
              </w:rPr>
              <w:t xml:space="preserve">Alternate </w:t>
            </w:r>
            <w:r w:rsidRPr="000D351C">
              <w:rPr>
                <w:noProof/>
              </w:rPr>
              <w:t xml:space="preserve">Placer </w:t>
            </w:r>
            <w:r>
              <w:rPr>
                <w:noProof/>
              </w:rPr>
              <w:t xml:space="preserve">Order </w:t>
            </w:r>
            <w:r w:rsidRPr="000D351C">
              <w:rPr>
                <w:noProof/>
              </w:rPr>
              <w:t>Group Number</w:t>
            </w:r>
          </w:p>
        </w:tc>
      </w:tr>
    </w:tbl>
    <w:p w14:paraId="7C130FF5" w14:textId="77777777" w:rsidR="003262BC" w:rsidRPr="000D351C" w:rsidRDefault="003262BC">
      <w:pPr>
        <w:pStyle w:val="Heading4"/>
        <w:rPr>
          <w:noProof/>
          <w:vanish/>
        </w:rPr>
      </w:pPr>
      <w:bookmarkStart w:id="944" w:name="_Toc497011421"/>
      <w:r w:rsidRPr="000D351C">
        <w:rPr>
          <w:noProof/>
          <w:vanish/>
        </w:rPr>
        <w:t xml:space="preserve">ARQ </w:t>
      </w:r>
      <w:bookmarkEnd w:id="944"/>
      <w:r w:rsidRPr="000D351C">
        <w:rPr>
          <w:noProof/>
          <w:vanish/>
        </w:rPr>
        <w:t>Field Definitions</w:t>
      </w:r>
      <w:r w:rsidR="003D291E" w:rsidRPr="000D351C">
        <w:rPr>
          <w:noProof/>
          <w:vanish/>
        </w:rPr>
        <w:fldChar w:fldCharType="begin"/>
      </w:r>
      <w:r w:rsidRPr="000D351C">
        <w:rPr>
          <w:noProof/>
          <w:vanish/>
        </w:rPr>
        <w:instrText xml:space="preserve"> XE "ARQ field definitions" </w:instrText>
      </w:r>
      <w:r w:rsidR="003D291E" w:rsidRPr="000D351C">
        <w:rPr>
          <w:noProof/>
          <w:vanish/>
        </w:rPr>
        <w:fldChar w:fldCharType="end"/>
      </w:r>
      <w:bookmarkStart w:id="945" w:name="_Toc175631859"/>
      <w:bookmarkEnd w:id="945"/>
    </w:p>
    <w:p w14:paraId="025826EA" w14:textId="77777777" w:rsidR="003262BC" w:rsidRPr="000D351C" w:rsidRDefault="003262BC">
      <w:pPr>
        <w:pStyle w:val="Heading4"/>
        <w:tabs>
          <w:tab w:val="num" w:pos="2160"/>
        </w:tabs>
        <w:rPr>
          <w:noProof/>
        </w:rPr>
      </w:pPr>
      <w:bookmarkStart w:id="946" w:name="_Ref373291841"/>
      <w:bookmarkStart w:id="947" w:name="_Toc497011422"/>
      <w:r w:rsidRPr="000D351C">
        <w:rPr>
          <w:noProof/>
        </w:rPr>
        <w:t>ARQ-1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946"/>
      <w:bookmarkEnd w:id="947"/>
    </w:p>
    <w:p w14:paraId="0AD98AB2" w14:textId="77777777" w:rsidR="00A54B86" w:rsidRDefault="00A54B86" w:rsidP="00A54B86">
      <w:pPr>
        <w:pStyle w:val="Components"/>
      </w:pPr>
      <w:bookmarkStart w:id="948" w:name="EIComponent"/>
      <w:r>
        <w:t>Components:  &lt;Entity Identifier (ST)&gt; ^ &lt;Namespace ID (IS)&gt; ^ &lt;Universal ID (ST)&gt; ^ &lt;Universal ID Type (ID)&gt;</w:t>
      </w:r>
      <w:bookmarkEnd w:id="948"/>
    </w:p>
    <w:p w14:paraId="56AA7E2B" w14:textId="77777777" w:rsidR="003262BC" w:rsidRPr="000D351C" w:rsidRDefault="003262BC" w:rsidP="009B0F5F">
      <w:pPr>
        <w:pStyle w:val="NormalIndented"/>
        <w:rPr>
          <w:noProof/>
        </w:rPr>
      </w:pPr>
      <w:r w:rsidRPr="000D351C">
        <w:rPr>
          <w:noProof/>
        </w:rPr>
        <w:t xml:space="preserve">Definition:  This field contains placer application's permanent identifier for the appointment request (and the scheduled appointment itself, when confirmed as booked by the filler application).  This is a composite field.  The first component is a string that identifies an individual appointment request, or booked appointment.  It is assigned by the placer application, and it identifies an appointment request, and the subsequent scheduled appointment, uniquely among all such requests and/or booked appointments from a particular requesting application.  If the placer appointment ID identifies a parent of a repeating schedule request, then the individual scheduled child appointments can be uniquely identified either by a new placer appointment ID or the parent's placer appointment ID plus an occurrence number, specified in </w:t>
      </w:r>
      <w:r w:rsidRPr="000D351C">
        <w:rPr>
          <w:rStyle w:val="ReferenceAttribute"/>
          <w:noProof/>
        </w:rPr>
        <w:t>ARQ-3-Occurrence number.</w:t>
      </w:r>
    </w:p>
    <w:p w14:paraId="65B72E9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3F837F38" w14:textId="77777777" w:rsidR="003262BC" w:rsidRPr="000D351C" w:rsidRDefault="003262BC">
      <w:pPr>
        <w:pStyle w:val="Heading4"/>
        <w:tabs>
          <w:tab w:val="num" w:pos="2160"/>
        </w:tabs>
        <w:rPr>
          <w:noProof/>
        </w:rPr>
      </w:pPr>
      <w:bookmarkStart w:id="949" w:name="_Ref373307766"/>
      <w:bookmarkStart w:id="950" w:name="_Toc497011423"/>
      <w:r w:rsidRPr="000D351C">
        <w:rPr>
          <w:noProof/>
        </w:rPr>
        <w:t>ARQ-2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949"/>
      <w:bookmarkEnd w:id="950"/>
    </w:p>
    <w:p w14:paraId="32B466CE" w14:textId="77777777" w:rsidR="00A54B86" w:rsidRDefault="00A54B86" w:rsidP="00A54B86">
      <w:pPr>
        <w:pStyle w:val="Components"/>
      </w:pPr>
      <w:r>
        <w:t>Components:  &lt;Entity Identifier (ST)&gt; ^ &lt;Namespace ID (IS)&gt; ^ &lt;Universal ID (ST)&gt; ^ &lt;Universal ID Type (ID)&gt;</w:t>
      </w:r>
    </w:p>
    <w:p w14:paraId="4DD8B00C"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confirmed as a booked slot by the filler application).  This is a composite field. The first component is a string that identifies an individual appointment request, or booked appointment.  It is assigned by the filler application, and it identifies an appointment request and the subsequent scheduled appointment, uniquely among all such requests and/or booked appointments from a particular processing application.  If the filler appointment ID identifies a parent of a repeating schedule request, then the individual scheduled child appointments can be uniquely identified either by a new filler appointment ID or the parent's filler appointment ID plus an occurrence number, specified in </w:t>
      </w:r>
      <w:r w:rsidRPr="000D351C">
        <w:rPr>
          <w:rStyle w:val="ReferenceAttribute"/>
          <w:noProof/>
        </w:rPr>
        <w:t>ARQ-3-Occurrence number</w:t>
      </w:r>
      <w:r w:rsidRPr="000D351C">
        <w:rPr>
          <w:noProof/>
        </w:rPr>
        <w:t>.</w:t>
      </w:r>
    </w:p>
    <w:p w14:paraId="0CE69394" w14:textId="77777777" w:rsidR="003262BC" w:rsidRPr="000D351C" w:rsidRDefault="003262BC" w:rsidP="009B0F5F">
      <w:pPr>
        <w:pStyle w:val="NormalIndented"/>
        <w:rPr>
          <w:noProof/>
        </w:rPr>
      </w:pPr>
      <w:r w:rsidRPr="000D351C">
        <w:rPr>
          <w:noProof/>
        </w:rPr>
        <w:t>The second through fourth components contain the assigning authority identifying information. This is a conditionally required field.  On initial request messages and other messages where a filler has not yet assigned a filler appointment ID, this field should not contain a value.  In all other subsequent messages, where a filler application has assigned a filler appointment ID and communicated it to other applications, this field is required.</w:t>
      </w:r>
    </w:p>
    <w:p w14:paraId="04B858BB" w14:textId="77777777" w:rsidR="003262BC" w:rsidRPr="000D351C" w:rsidRDefault="003262BC">
      <w:pPr>
        <w:pStyle w:val="Heading4"/>
        <w:tabs>
          <w:tab w:val="num" w:pos="2160"/>
        </w:tabs>
        <w:rPr>
          <w:noProof/>
        </w:rPr>
      </w:pPr>
      <w:bookmarkStart w:id="951" w:name="_Toc497011424"/>
      <w:r w:rsidRPr="000D351C">
        <w:rPr>
          <w:noProof/>
        </w:rPr>
        <w:t>ARQ-3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951"/>
    </w:p>
    <w:p w14:paraId="2F30A7BF" w14:textId="77777777" w:rsidR="003262BC" w:rsidRPr="000D351C" w:rsidRDefault="003262BC" w:rsidP="009B0F5F">
      <w:pPr>
        <w:pStyle w:val="NormalIndented"/>
        <w:rPr>
          <w:noProof/>
        </w:rPr>
      </w:pPr>
      <w:r w:rsidRPr="000D351C">
        <w:rPr>
          <w:noProof/>
        </w:rPr>
        <w:t>Definition:  This field is used in conjunction with the placer appointment ID and/or the filler appointment ID to uniquely identify an individual occurrence (a child) of a parent repeating schedule appointment.</w:t>
      </w:r>
    </w:p>
    <w:p w14:paraId="78A00B7F" w14:textId="77777777" w:rsidR="003262BC" w:rsidRPr="000D351C" w:rsidRDefault="003262BC" w:rsidP="009B0F5F">
      <w:pPr>
        <w:pStyle w:val="NormalIndented"/>
        <w:rPr>
          <w:noProof/>
        </w:rPr>
      </w:pPr>
      <w:r w:rsidRPr="000D351C">
        <w:rPr>
          <w:noProof/>
        </w:rPr>
        <w:t>This field is conditionally required.  If the transaction using this segment is meant to apply only to one occurrence of a repeating appointment, and an occurrence number is required to uniquely identify the child appointment (that is, the child does not have a separate and unique placer appointment ID or filler appointment ID), then this field is required.</w:t>
      </w:r>
    </w:p>
    <w:p w14:paraId="2EE6016C" w14:textId="77777777" w:rsidR="003262BC" w:rsidRPr="000D351C" w:rsidRDefault="003262BC">
      <w:pPr>
        <w:pStyle w:val="Heading4"/>
        <w:tabs>
          <w:tab w:val="num" w:pos="2160"/>
        </w:tabs>
        <w:rPr>
          <w:noProof/>
        </w:rPr>
      </w:pPr>
      <w:bookmarkStart w:id="952" w:name="_Toc497011425"/>
      <w:r w:rsidRPr="000D351C">
        <w:rPr>
          <w:noProof/>
        </w:rPr>
        <w:lastRenderedPageBreak/>
        <w:t xml:space="preserve">ARQ-4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   00218</w:t>
      </w:r>
      <w:bookmarkEnd w:id="952"/>
    </w:p>
    <w:p w14:paraId="48D1507E" w14:textId="77777777" w:rsidR="00CF07E1" w:rsidRDefault="00CF07E1" w:rsidP="00CF07E1">
      <w:pPr>
        <w:pStyle w:val="Components"/>
      </w:pPr>
      <w:bookmarkStart w:id="953" w:name="EIPComponent"/>
      <w:r>
        <w:t>Components:  &lt;Entity Identifier (ST)&gt; ^ &lt;Namespace ID (IS)&gt; ^ &lt;Universal ID (ST)&gt; ^ &lt;Universal ID Type (ID)&gt;</w:t>
      </w:r>
    </w:p>
    <w:bookmarkEnd w:id="953"/>
    <w:p w14:paraId="2109DDD2" w14:textId="77777777" w:rsidR="003262BC" w:rsidRDefault="003262BC" w:rsidP="009B0F5F">
      <w:pPr>
        <w:pStyle w:val="NormalIndented"/>
        <w:rPr>
          <w:noProof/>
        </w:rPr>
      </w:pPr>
      <w:r>
        <w:rPr>
          <w:noProof/>
        </w:rPr>
        <w:t xml:space="preserve">Definition:  This field contains a unique identifier for the Placer Group as referenced by the Placer application. A Placer </w:t>
      </w:r>
      <w:r w:rsidR="00CF07E1">
        <w:rPr>
          <w:noProof/>
        </w:rPr>
        <w:t xml:space="preserve">Order </w:t>
      </w:r>
      <w:r>
        <w:rPr>
          <w:noProof/>
        </w:rPr>
        <w:t>Group is a set of appointments grouped together by the placer application, and subsequently identified by the placer application.</w:t>
      </w:r>
    </w:p>
    <w:p w14:paraId="128F9849" w14:textId="77777777" w:rsidR="003262BC" w:rsidRPr="000D351C" w:rsidRDefault="003262BC" w:rsidP="009B0F5F">
      <w:pPr>
        <w:pStyle w:val="NormalIndented"/>
        <w:rPr>
          <w:noProof/>
        </w:rPr>
      </w:pPr>
      <w:r w:rsidRPr="000D351C">
        <w:rPr>
          <w:noProof/>
        </w:rPr>
        <w:t xml:space="preserve">The second through fourth components contain the assigning authority identifying information.  </w:t>
      </w:r>
    </w:p>
    <w:p w14:paraId="29D1D794" w14:textId="77777777" w:rsidR="003262BC" w:rsidRPr="000D351C" w:rsidRDefault="003262BC">
      <w:pPr>
        <w:pStyle w:val="Heading4"/>
        <w:tabs>
          <w:tab w:val="num" w:pos="2160"/>
        </w:tabs>
        <w:rPr>
          <w:noProof/>
        </w:rPr>
      </w:pPr>
      <w:bookmarkStart w:id="954" w:name="_Toc497011426"/>
      <w:r w:rsidRPr="000D351C">
        <w:rPr>
          <w:noProof/>
        </w:rPr>
        <w:t>ARQ-5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954"/>
    </w:p>
    <w:p w14:paraId="7247FEF0" w14:textId="77777777" w:rsidR="00A54B86" w:rsidRDefault="00A54B86" w:rsidP="00A54B86">
      <w:pPr>
        <w:pStyle w:val="Components"/>
        <w:rPr>
          <w:noProof/>
        </w:rPr>
      </w:pPr>
      <w:bookmarkStart w:id="95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55"/>
    </w:p>
    <w:p w14:paraId="4F0C238A" w14:textId="77777777" w:rsidR="003262BC" w:rsidRPr="000D351C" w:rsidRDefault="003262BC" w:rsidP="009B0F5F">
      <w:pPr>
        <w:pStyle w:val="NormalIndented"/>
        <w:rPr>
          <w:noProof/>
        </w:rPr>
      </w:pPr>
      <w:r w:rsidRPr="000D351C">
        <w:rPr>
          <w:noProof/>
        </w:rPr>
        <w:t>Definition:  This field contains an identifier code for the schedule in which this appointment should be (or is) booked.  This field is provided for situations in which filler applications maintain multiple schedules, and in which a particular resource or set of resources is controlled by more than one of those schedules.</w:t>
      </w:r>
    </w:p>
    <w:p w14:paraId="1FBC43C5" w14:textId="03C15A03" w:rsidR="003262BC" w:rsidRPr="000D351C" w:rsidRDefault="003262BC" w:rsidP="009B0F5F">
      <w:pPr>
        <w:pStyle w:val="NormalIndented"/>
        <w:rPr>
          <w:noProof/>
        </w:rPr>
      </w:pPr>
      <w:r w:rsidRPr="000D351C">
        <w:rPr>
          <w:noProof/>
        </w:rPr>
        <w:t xml:space="preserve">If a new appointment must be booked, it may be necessary to provide a schedule ID to uniquely identify the intended slot(s) being requested in the transaction.  After the request has been assigned to one or more slots; however, the filler application should assign a unique filler appointment ID (see sections </w:t>
      </w:r>
      <w:r w:rsidR="000C42CC">
        <w:fldChar w:fldCharType="begin"/>
      </w:r>
      <w:r w:rsidR="000C42CC">
        <w:instrText xml:space="preserve"> REF _Ref373291841 \r \h  \* MERGEFORMAT </w:instrText>
      </w:r>
      <w:r w:rsidR="000C42CC">
        <w:fldChar w:fldCharType="separate"/>
      </w:r>
      <w:ins w:id="956" w:author="Lynn Laakso" w:date="2022-09-09T14:48:00Z">
        <w:r w:rsidR="00AC5F7F" w:rsidRPr="00AC5F7F">
          <w:rPr>
            <w:rStyle w:val="HyperlinkText"/>
            <w:rPrChange w:id="957" w:author="Lynn Laakso" w:date="2022-09-09T14:48:00Z">
              <w:rPr/>
            </w:rPrChange>
          </w:rPr>
          <w:t>10.6.1.1</w:t>
        </w:r>
      </w:ins>
      <w:del w:id="958" w:author="Lynn Laakso" w:date="2022-09-09T14:48:00Z">
        <w:r w:rsidR="005330F4" w:rsidDel="00AC5F7F">
          <w:rPr>
            <w:rStyle w:val="HyperlinkText"/>
          </w:rPr>
          <w:delText>10.6.1.1</w:delText>
        </w:r>
      </w:del>
      <w:r w:rsidR="000C42CC">
        <w:fldChar w:fldCharType="end"/>
      </w:r>
      <w:r w:rsidRPr="000D351C">
        <w:rPr>
          <w:noProof/>
        </w:rPr>
        <w:t>, "</w:t>
      </w:r>
      <w:r w:rsidR="000C42CC">
        <w:fldChar w:fldCharType="begin"/>
      </w:r>
      <w:r w:rsidR="000C42CC">
        <w:instrText xml:space="preserve"> REF _Ref373291841 \h  \* MERGEFORMAT </w:instrText>
      </w:r>
      <w:r w:rsidR="000C42CC">
        <w:fldChar w:fldCharType="separate"/>
      </w:r>
      <w:ins w:id="959" w:author="Lynn Laakso" w:date="2022-09-09T14:48:00Z">
        <w:r w:rsidR="00AC5F7F" w:rsidRPr="00AC5F7F">
          <w:rPr>
            <w:rStyle w:val="HyperlinkText"/>
            <w:rPrChange w:id="960" w:author="Lynn Laakso" w:date="2022-09-09T14:48:00Z">
              <w:rPr>
                <w:noProof/>
              </w:rPr>
            </w:rPrChange>
          </w:rPr>
          <w:t>ARQ-1   Placer Appointment ID</w:t>
        </w:r>
        <w:r w:rsidR="00AC5F7F" w:rsidRPr="00AC5F7F">
          <w:rPr>
            <w:rStyle w:val="HyperlinkText"/>
            <w:rPrChange w:id="961" w:author="Lynn Laakso" w:date="2022-09-09T14:48:00Z">
              <w:rPr>
                <w:noProof/>
              </w:rPr>
            </w:rPrChange>
          </w:rPr>
          <w:fldChar w:fldCharType="begin"/>
        </w:r>
        <w:r w:rsidR="00AC5F7F" w:rsidRPr="00AC5F7F">
          <w:rPr>
            <w:rStyle w:val="HyperlinkText"/>
            <w:rPrChange w:id="962" w:author="Lynn Laakso" w:date="2022-09-09T14:48:00Z">
              <w:rPr>
                <w:noProof/>
              </w:rPr>
            </w:rPrChange>
          </w:rPr>
          <w:instrText xml:space="preserve"> XE "Placer appointment ID" </w:instrText>
        </w:r>
        <w:r w:rsidR="00AC5F7F" w:rsidRPr="00AC5F7F">
          <w:rPr>
            <w:rStyle w:val="HyperlinkText"/>
            <w:rPrChange w:id="963" w:author="Lynn Laakso" w:date="2022-09-09T14:48:00Z">
              <w:rPr>
                <w:noProof/>
              </w:rPr>
            </w:rPrChange>
          </w:rPr>
          <w:fldChar w:fldCharType="end"/>
        </w:r>
        <w:r w:rsidR="00AC5F7F" w:rsidRPr="00AC5F7F">
          <w:rPr>
            <w:rStyle w:val="HyperlinkText"/>
            <w:rPrChange w:id="964" w:author="Lynn Laakso" w:date="2022-09-09T14:48:00Z">
              <w:rPr>
                <w:noProof/>
              </w:rPr>
            </w:rPrChange>
          </w:rPr>
          <w:t xml:space="preserve">   (EI)   00860</w:t>
        </w:r>
      </w:ins>
      <w:del w:id="965" w:author="Lynn Laakso" w:date="2022-09-09T14:48:00Z">
        <w:r w:rsidR="005330F4" w:rsidRPr="005330F4" w:rsidDel="00AC5F7F">
          <w:rPr>
            <w:rStyle w:val="HyperlinkText"/>
          </w:rPr>
          <w:delText>ARQ-1   Placer Appointment ID</w:delText>
        </w:r>
        <w:r w:rsidR="003D291E" w:rsidRPr="005330F4" w:rsidDel="00AC5F7F">
          <w:rPr>
            <w:rStyle w:val="HyperlinkText"/>
          </w:rPr>
          <w:fldChar w:fldCharType="begin"/>
        </w:r>
        <w:r w:rsidR="005330F4" w:rsidRPr="005330F4" w:rsidDel="00AC5F7F">
          <w:rPr>
            <w:rStyle w:val="HyperlinkText"/>
          </w:rPr>
          <w:delInstrText xml:space="preserve"> XE "Placer appointment ID" </w:delInstrText>
        </w:r>
        <w:r w:rsidR="003D291E" w:rsidRPr="005330F4" w:rsidDel="00AC5F7F">
          <w:rPr>
            <w:rStyle w:val="HyperlinkText"/>
          </w:rPr>
          <w:fldChar w:fldCharType="end"/>
        </w:r>
        <w:r w:rsidR="005330F4" w:rsidRPr="005330F4" w:rsidDel="00AC5F7F">
          <w:rPr>
            <w:rStyle w:val="HyperlinkText"/>
          </w:rPr>
          <w:delText xml:space="preserve">   (EI)   00860</w:delText>
        </w:r>
      </w:del>
      <w:r w:rsidR="000C42CC">
        <w:fldChar w:fldCharType="end"/>
      </w:r>
      <w:r w:rsidRPr="000D351C">
        <w:rPr>
          <w:noProof/>
        </w:rPr>
        <w:t xml:space="preserve">," and </w:t>
      </w:r>
      <w:r w:rsidR="000C42CC">
        <w:fldChar w:fldCharType="begin"/>
      </w:r>
      <w:r w:rsidR="000C42CC">
        <w:instrText xml:space="preserve"> REF _Ref373307766 \r \h  \* MERGEFORMAT </w:instrText>
      </w:r>
      <w:r w:rsidR="000C42CC">
        <w:fldChar w:fldCharType="separate"/>
      </w:r>
      <w:ins w:id="966" w:author="Lynn Laakso" w:date="2022-09-09T14:48:00Z">
        <w:r w:rsidR="00AC5F7F" w:rsidRPr="00AC5F7F">
          <w:rPr>
            <w:rStyle w:val="HyperlinkText"/>
            <w:rPrChange w:id="967" w:author="Lynn Laakso" w:date="2022-09-09T14:48:00Z">
              <w:rPr/>
            </w:rPrChange>
          </w:rPr>
          <w:t>10.6.1.2</w:t>
        </w:r>
      </w:ins>
      <w:del w:id="968" w:author="Lynn Laakso" w:date="2022-09-09T14:48:00Z">
        <w:r w:rsidR="005330F4" w:rsidDel="00AC5F7F">
          <w:rPr>
            <w:rStyle w:val="HyperlinkText"/>
          </w:rPr>
          <w:delText>10.6.1.2</w:delText>
        </w:r>
      </w:del>
      <w:r w:rsidR="000C42CC">
        <w:fldChar w:fldCharType="end"/>
      </w:r>
      <w:r w:rsidRPr="000D351C">
        <w:rPr>
          <w:noProof/>
        </w:rPr>
        <w:t>, "</w:t>
      </w:r>
      <w:r w:rsidR="000C42CC">
        <w:fldChar w:fldCharType="begin"/>
      </w:r>
      <w:r w:rsidR="000C42CC">
        <w:instrText xml:space="preserve"> REF _Ref373307766 \h  \* MERGEFORMAT </w:instrText>
      </w:r>
      <w:r w:rsidR="000C42CC">
        <w:fldChar w:fldCharType="separate"/>
      </w:r>
      <w:ins w:id="969" w:author="Lynn Laakso" w:date="2022-09-09T14:48:00Z">
        <w:r w:rsidR="00AC5F7F" w:rsidRPr="00AC5F7F">
          <w:rPr>
            <w:rStyle w:val="HyperlinkText"/>
            <w:rPrChange w:id="970" w:author="Lynn Laakso" w:date="2022-09-09T14:48:00Z">
              <w:rPr>
                <w:noProof/>
              </w:rPr>
            </w:rPrChange>
          </w:rPr>
          <w:t>ARQ-2   Filler Appointment ID</w:t>
        </w:r>
        <w:r w:rsidR="00AC5F7F" w:rsidRPr="00AC5F7F">
          <w:rPr>
            <w:rStyle w:val="HyperlinkText"/>
            <w:rPrChange w:id="971" w:author="Lynn Laakso" w:date="2022-09-09T14:48:00Z">
              <w:rPr>
                <w:noProof/>
              </w:rPr>
            </w:rPrChange>
          </w:rPr>
          <w:fldChar w:fldCharType="begin"/>
        </w:r>
        <w:r w:rsidR="00AC5F7F" w:rsidRPr="00AC5F7F">
          <w:rPr>
            <w:rStyle w:val="HyperlinkText"/>
            <w:rPrChange w:id="972" w:author="Lynn Laakso" w:date="2022-09-09T14:48:00Z">
              <w:rPr>
                <w:noProof/>
              </w:rPr>
            </w:rPrChange>
          </w:rPr>
          <w:instrText xml:space="preserve"> XE "Filler appointment ID" </w:instrText>
        </w:r>
        <w:r w:rsidR="00AC5F7F" w:rsidRPr="00AC5F7F">
          <w:rPr>
            <w:rStyle w:val="HyperlinkText"/>
            <w:rPrChange w:id="973" w:author="Lynn Laakso" w:date="2022-09-09T14:48:00Z">
              <w:rPr>
                <w:noProof/>
              </w:rPr>
            </w:rPrChange>
          </w:rPr>
          <w:fldChar w:fldCharType="end"/>
        </w:r>
        <w:r w:rsidR="00AC5F7F" w:rsidRPr="00AC5F7F">
          <w:rPr>
            <w:rStyle w:val="HyperlinkText"/>
            <w:rPrChange w:id="974" w:author="Lynn Laakso" w:date="2022-09-09T14:48:00Z">
              <w:rPr>
                <w:noProof/>
              </w:rPr>
            </w:rPrChange>
          </w:rPr>
          <w:t xml:space="preserve">   (EI)   00861</w:t>
        </w:r>
      </w:ins>
      <w:del w:id="975" w:author="Lynn Laakso" w:date="2022-09-09T14:48:00Z">
        <w:r w:rsidR="005330F4" w:rsidRPr="005330F4" w:rsidDel="00AC5F7F">
          <w:rPr>
            <w:rStyle w:val="HyperlinkText"/>
          </w:rPr>
          <w:delText>ARQ-2   Filler Appointment ID</w:delText>
        </w:r>
        <w:r w:rsidR="003D291E" w:rsidRPr="005330F4" w:rsidDel="00AC5F7F">
          <w:rPr>
            <w:rStyle w:val="HyperlinkText"/>
          </w:rPr>
          <w:fldChar w:fldCharType="begin"/>
        </w:r>
        <w:r w:rsidR="005330F4" w:rsidRPr="005330F4" w:rsidDel="00AC5F7F">
          <w:rPr>
            <w:rStyle w:val="HyperlinkText"/>
          </w:rPr>
          <w:delInstrText xml:space="preserve"> XE "Filler appointment ID" </w:delInstrText>
        </w:r>
        <w:r w:rsidR="003D291E" w:rsidRPr="005330F4" w:rsidDel="00AC5F7F">
          <w:rPr>
            <w:rStyle w:val="HyperlinkText"/>
          </w:rPr>
          <w:fldChar w:fldCharType="end"/>
        </w:r>
        <w:r w:rsidR="005330F4" w:rsidRPr="005330F4" w:rsidDel="00AC5F7F">
          <w:rPr>
            <w:rStyle w:val="HyperlinkText"/>
          </w:rPr>
          <w:delText xml:space="preserve">   (EI)   00861</w:delText>
        </w:r>
      </w:del>
      <w:r w:rsidR="000C42CC">
        <w:fldChar w:fldCharType="end"/>
      </w:r>
      <w:r w:rsidRPr="000D351C">
        <w:rPr>
          <w:noProof/>
        </w:rPr>
        <w:t>)."  This filler appointment ID, as its definition indicates, should uniquely identify the appointment among all such requests and appointments within the filler application.  This means that, once assigned, the filler appointment ID should uniquely identify the appointment (either as a request or as a booked appointment) without a need to provide the schedule ID too.  As a cautionary note regarding implementation, if the filler appointment ID would not otherwise be unique, it may be necessary to include the schedule ID as part of the filler appointment ID.  This can be done either by prefixing the appointment ID with the schedule ID, or by appending the schedule ID to the appointment ID.</w:t>
      </w:r>
    </w:p>
    <w:p w14:paraId="14809FDB" w14:textId="77777777" w:rsidR="003262BC" w:rsidRPr="000D351C" w:rsidRDefault="003262BC">
      <w:pPr>
        <w:pStyle w:val="Heading4"/>
        <w:tabs>
          <w:tab w:val="num" w:pos="2160"/>
        </w:tabs>
        <w:rPr>
          <w:noProof/>
        </w:rPr>
      </w:pPr>
      <w:bookmarkStart w:id="976" w:name="_Toc497011427"/>
      <w:r w:rsidRPr="000D351C">
        <w:rPr>
          <w:noProof/>
        </w:rPr>
        <w:t>ARQ-6   Request Event Reason</w:t>
      </w:r>
      <w:r w:rsidR="003D291E" w:rsidRPr="000D351C">
        <w:rPr>
          <w:noProof/>
        </w:rPr>
        <w:fldChar w:fldCharType="begin"/>
      </w:r>
      <w:r w:rsidRPr="000D351C">
        <w:rPr>
          <w:noProof/>
        </w:rPr>
        <w:instrText xml:space="preserve"> XE "Request event reason" </w:instrText>
      </w:r>
      <w:r w:rsidR="003D291E" w:rsidRPr="000D351C">
        <w:rPr>
          <w:noProof/>
        </w:rPr>
        <w:fldChar w:fldCharType="end"/>
      </w:r>
      <w:r w:rsidRPr="000D351C">
        <w:rPr>
          <w:noProof/>
        </w:rPr>
        <w:t xml:space="preserve">   (CWE)   00865</w:t>
      </w:r>
      <w:bookmarkEnd w:id="976"/>
    </w:p>
    <w:p w14:paraId="25814C6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C0B70" w14:textId="77777777" w:rsidR="003262BC" w:rsidRPr="000D351C" w:rsidRDefault="003262BC" w:rsidP="009B0F5F">
      <w:pPr>
        <w:pStyle w:val="NormalIndented"/>
        <w:rPr>
          <w:noProof/>
        </w:rPr>
      </w:pPr>
      <w:r w:rsidRPr="000D351C">
        <w:rPr>
          <w:noProof/>
        </w:rPr>
        <w:t>Definition:  This field contains the identifier code for the reason that the request event is being triggered.  This field may contain a code describing the cancel reason, the delete reason, the discontinue reason, the add reason, or any other code describing the reason that a specific event is occurring.</w:t>
      </w:r>
    </w:p>
    <w:p w14:paraId="222FBE9A" w14:textId="77777777" w:rsidR="003262BC" w:rsidRPr="000D351C" w:rsidRDefault="003262BC">
      <w:pPr>
        <w:pStyle w:val="Heading4"/>
        <w:tabs>
          <w:tab w:val="num" w:pos="2160"/>
        </w:tabs>
        <w:rPr>
          <w:noProof/>
        </w:rPr>
      </w:pPr>
      <w:bookmarkStart w:id="977" w:name="_Toc497011428"/>
      <w:r w:rsidRPr="000D351C">
        <w:rPr>
          <w:noProof/>
        </w:rPr>
        <w:lastRenderedPageBreak/>
        <w:t>ARQ-7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977"/>
    </w:p>
    <w:p w14:paraId="1CAFD79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EF6852" w14:textId="77777777" w:rsidR="003262BC" w:rsidRPr="000D351C" w:rsidRDefault="003262BC" w:rsidP="009B0F5F">
      <w:pPr>
        <w:pStyle w:val="NormalIndented"/>
        <w:rPr>
          <w:noProof/>
        </w:rPr>
      </w:pPr>
      <w:r w:rsidRPr="000D351C">
        <w:rPr>
          <w:noProof/>
        </w:rPr>
        <w:t xml:space="preserve">Definition:  This field contains the identifier code for the reason that the appointment is to take place.  This field may contain a Universal Service ID describing the observation/test/battery/procedure or other activity that is to be performed during the requested appointment, similar to the Universal Service ID defined for the OBR segment in Chapter 4 on Order Entry.  It may also contain a site-specific code describing a pre-defined set of reasons that an appointment may be set to occur.  This code can be based on local and/or universal codes.  The use of universal codes is recommended.  Refer to </w:t>
      </w:r>
      <w:hyperlink r:id="rId18" w:anchor="HL70276" w:history="1">
        <w:r w:rsidRPr="000D351C">
          <w:rPr>
            <w:rStyle w:val="ReferenceUserTable"/>
            <w:noProof/>
          </w:rPr>
          <w:t>User-defined Table 0276 - Appointment reason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reasons such as routine appointment, previously unscheduled walk-in visit, etc.</w:t>
      </w:r>
    </w:p>
    <w:p w14:paraId="1B81D3CE" w14:textId="77777777" w:rsidR="003262BC" w:rsidRPr="000D351C" w:rsidRDefault="003262BC">
      <w:pPr>
        <w:pStyle w:val="Heading4"/>
        <w:tabs>
          <w:tab w:val="num" w:pos="2160"/>
        </w:tabs>
        <w:rPr>
          <w:noProof/>
        </w:rPr>
      </w:pPr>
      <w:bookmarkStart w:id="978" w:name="HL70276"/>
      <w:bookmarkStart w:id="979" w:name="_Toc497011429"/>
      <w:bookmarkEnd w:id="978"/>
      <w:r w:rsidRPr="000D351C">
        <w:rPr>
          <w:noProof/>
        </w:rPr>
        <w:t>ARQ-8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979"/>
    </w:p>
    <w:p w14:paraId="5EA73A4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3E20D" w14:textId="77777777" w:rsidR="003262BC" w:rsidRPr="000D351C" w:rsidRDefault="003262BC" w:rsidP="009B0F5F">
      <w:pPr>
        <w:pStyle w:val="NormalIndented"/>
        <w:rPr>
          <w:noProof/>
        </w:rPr>
      </w:pPr>
      <w:r w:rsidRPr="000D351C">
        <w:rPr>
          <w:noProof/>
        </w:rPr>
        <w:t xml:space="preserve">Definition:  This field contains an identifier code for the type of appointment being requested.  Refer to </w:t>
      </w:r>
      <w:hyperlink r:id="rId19"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r>
        <w:rPr>
          <w:noProof/>
        </w:rPr>
        <w:t xml:space="preserve">  This table provides codes for appointment types such as routine schedule request, request for a tentative appointment, etc.</w:t>
      </w:r>
    </w:p>
    <w:p w14:paraId="08B3FD45" w14:textId="77777777" w:rsidR="003262BC" w:rsidRPr="000D351C" w:rsidRDefault="003262BC">
      <w:pPr>
        <w:pStyle w:val="Heading4"/>
        <w:tabs>
          <w:tab w:val="num" w:pos="2160"/>
        </w:tabs>
        <w:rPr>
          <w:noProof/>
        </w:rPr>
      </w:pPr>
      <w:bookmarkStart w:id="980" w:name="HL70277"/>
      <w:bookmarkStart w:id="981" w:name="_Toc497011430"/>
      <w:bookmarkEnd w:id="980"/>
      <w:r w:rsidRPr="000D351C">
        <w:rPr>
          <w:noProof/>
        </w:rPr>
        <w:t>ARQ-9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(NM)   00868</w:t>
      </w:r>
      <w:bookmarkEnd w:id="981"/>
    </w:p>
    <w:p w14:paraId="7C07ECCC" w14:textId="77777777" w:rsidR="003262BC" w:rsidRPr="000D351C" w:rsidRDefault="003262BC" w:rsidP="009B0F5F">
      <w:pPr>
        <w:pStyle w:val="NormalIndented"/>
        <w:rPr>
          <w:noProof/>
        </w:rPr>
      </w:pPr>
      <w:r w:rsidRPr="000D351C">
        <w:rPr>
          <w:noProof/>
        </w:rPr>
        <w:t>Definition:  This field contains the amount of time being requested for the appointment.  In cases of requests for repeating appointments, this field describes the duration of one instance of the appointment.  If this field is unvalued, then the institution's standard duration for the type of appointment requested will be assumed.</w:t>
      </w:r>
    </w:p>
    <w:p w14:paraId="571438CE" w14:textId="77777777" w:rsidR="003262BC" w:rsidRPr="000D351C" w:rsidRDefault="003262BC" w:rsidP="009B0F5F">
      <w:pPr>
        <w:pStyle w:val="NormalIndented"/>
        <w:rPr>
          <w:noProof/>
        </w:rPr>
      </w:pPr>
      <w:r w:rsidRPr="000D351C">
        <w:rPr>
          <w:noProof/>
        </w:rPr>
        <w:t>The appointment duration field must contain a positive, non-zero number.  A negative number or zero (0) is nonsensical in the context of a duration.</w:t>
      </w:r>
    </w:p>
    <w:p w14:paraId="3DD429DA" w14:textId="77777777" w:rsidR="003262BC" w:rsidRPr="000D351C" w:rsidRDefault="003262BC">
      <w:pPr>
        <w:pStyle w:val="Heading4"/>
        <w:tabs>
          <w:tab w:val="num" w:pos="2160"/>
        </w:tabs>
        <w:rPr>
          <w:noProof/>
        </w:rPr>
      </w:pPr>
      <w:bookmarkStart w:id="982" w:name="_Toc497011431"/>
      <w:r w:rsidRPr="000D351C">
        <w:rPr>
          <w:noProof/>
        </w:rPr>
        <w:t>ARQ-10   Appointment Duration Units</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982"/>
    </w:p>
    <w:p w14:paraId="0F566312" w14:textId="77777777" w:rsidR="00A54B86" w:rsidRDefault="00A54B86" w:rsidP="00A54B86">
      <w:pPr>
        <w:pStyle w:val="Components"/>
        <w:rPr>
          <w:noProof/>
        </w:rPr>
      </w:pPr>
      <w:bookmarkStart w:id="98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983"/>
    </w:p>
    <w:p w14:paraId="002358F9" w14:textId="77777777" w:rsidR="003262BC" w:rsidRPr="000D351C" w:rsidRDefault="003262BC" w:rsidP="009B0F5F">
      <w:pPr>
        <w:pStyle w:val="NormalIndented"/>
        <w:rPr>
          <w:noProof/>
        </w:rPr>
      </w:pPr>
      <w:r w:rsidRPr="000D351C">
        <w:rPr>
          <w:noProof/>
        </w:rPr>
        <w:t xml:space="preserve">Definition:  This field contains a code describing the units of time used in expressing the </w:t>
      </w:r>
      <w:r w:rsidRPr="000D351C">
        <w:rPr>
          <w:rStyle w:val="ReferenceAttribute"/>
          <w:noProof/>
        </w:rPr>
        <w:t>ARQ-9-Appointment duration</w:t>
      </w:r>
      <w:r w:rsidRPr="000D351C">
        <w:rPr>
          <w:noProof/>
        </w:rPr>
        <w:t xml:space="preserve"> field.  This field should be valued according to the recommendations in Chapters 2 </w:t>
      </w:r>
      <w:r w:rsidRPr="000D351C">
        <w:rPr>
          <w:noProof/>
        </w:rPr>
        <w:lastRenderedPageBreak/>
        <w:t>and 7.  If this component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6718FB1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46632EC" w14:textId="77777777" w:rsidR="003262BC" w:rsidRPr="000D351C" w:rsidRDefault="003262BC">
      <w:pPr>
        <w:pStyle w:val="OtherTableCaption"/>
        <w:tabs>
          <w:tab w:val="left" w:pos="1608"/>
          <w:tab w:val="center" w:pos="4320"/>
        </w:tabs>
        <w:jc w:val="left"/>
        <w:rPr>
          <w:noProof/>
        </w:rPr>
      </w:pPr>
      <w:r w:rsidRPr="000D351C">
        <w:rPr>
          <w:noProof/>
        </w:rPr>
        <w:tab/>
      </w:r>
      <w:r w:rsidRPr="000D351C">
        <w:rPr>
          <w:noProof/>
        </w:rPr>
        <w:tab/>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5040"/>
      </w:tblGrid>
      <w:tr w:rsidR="003262BC" w:rsidRPr="000D351C" w14:paraId="70C9FC39" w14:textId="77777777">
        <w:trPr>
          <w:tblHeader/>
          <w:jc w:val="center"/>
        </w:trPr>
        <w:tc>
          <w:tcPr>
            <w:tcW w:w="1440" w:type="dxa"/>
            <w:shd w:val="pct10" w:color="auto" w:fill="FFFFFF"/>
          </w:tcPr>
          <w:p w14:paraId="1FBC501E"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165A5436"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225D4FC5" w14:textId="77777777" w:rsidR="003262BC" w:rsidRPr="000D351C" w:rsidRDefault="003262BC">
            <w:pPr>
              <w:pStyle w:val="OtherTableHeader"/>
              <w:rPr>
                <w:noProof/>
              </w:rPr>
            </w:pPr>
            <w:r w:rsidRPr="000D351C">
              <w:rPr>
                <w:noProof/>
              </w:rPr>
              <w:t>Comment</w:t>
            </w:r>
          </w:p>
        </w:tc>
      </w:tr>
      <w:tr w:rsidR="003262BC" w:rsidRPr="000D351C" w14:paraId="7648FC29" w14:textId="77777777">
        <w:trPr>
          <w:jc w:val="center"/>
        </w:trPr>
        <w:tc>
          <w:tcPr>
            <w:tcW w:w="1440" w:type="dxa"/>
          </w:tcPr>
          <w:p w14:paraId="0FDE17BD" w14:textId="77777777" w:rsidR="003262BC" w:rsidRPr="000D351C" w:rsidRDefault="003262BC">
            <w:pPr>
              <w:pStyle w:val="OtherTableBody"/>
              <w:jc w:val="center"/>
              <w:rPr>
                <w:noProof/>
                <w:lang w:val="en-US"/>
              </w:rPr>
            </w:pPr>
            <w:r w:rsidRPr="000D351C">
              <w:rPr>
                <w:noProof/>
                <w:lang w:val="en-US"/>
              </w:rPr>
              <w:t>ISO+</w:t>
            </w:r>
          </w:p>
        </w:tc>
        <w:tc>
          <w:tcPr>
            <w:tcW w:w="2487" w:type="dxa"/>
          </w:tcPr>
          <w:p w14:paraId="5641590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401DB5B"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58FE3FC" w14:textId="77777777">
        <w:trPr>
          <w:jc w:val="center"/>
        </w:trPr>
        <w:tc>
          <w:tcPr>
            <w:tcW w:w="1440" w:type="dxa"/>
          </w:tcPr>
          <w:p w14:paraId="68FEA362"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0BCED56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8DE5C84"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1C29FE96" w14:textId="77777777" w:rsidR="003262BC" w:rsidRPr="000D351C" w:rsidRDefault="003262BC">
      <w:pPr>
        <w:pStyle w:val="Heading4"/>
        <w:tabs>
          <w:tab w:val="num" w:pos="2160"/>
        </w:tabs>
        <w:rPr>
          <w:noProof/>
        </w:rPr>
      </w:pPr>
      <w:bookmarkStart w:id="984" w:name="_Toc497011432"/>
      <w:r w:rsidRPr="000D351C">
        <w:rPr>
          <w:noProof/>
        </w:rPr>
        <w:t>ARQ-11   Requested Start Date/Time Range</w:t>
      </w:r>
      <w:r w:rsidR="003D291E" w:rsidRPr="000D351C">
        <w:rPr>
          <w:noProof/>
        </w:rPr>
        <w:fldChar w:fldCharType="begin"/>
      </w:r>
      <w:r w:rsidRPr="000D351C">
        <w:rPr>
          <w:noProof/>
        </w:rPr>
        <w:instrText xml:space="preserve"> XE "Requested start date/time range" </w:instrText>
      </w:r>
      <w:r w:rsidR="003D291E" w:rsidRPr="000D351C">
        <w:rPr>
          <w:noProof/>
        </w:rPr>
        <w:fldChar w:fldCharType="end"/>
      </w:r>
      <w:r w:rsidRPr="000D351C">
        <w:rPr>
          <w:noProof/>
        </w:rPr>
        <w:t xml:space="preserve">   (DR)   00870</w:t>
      </w:r>
      <w:bookmarkEnd w:id="984"/>
    </w:p>
    <w:p w14:paraId="12187146" w14:textId="77777777" w:rsidR="00A54B86" w:rsidRDefault="00A54B86" w:rsidP="00A54B86">
      <w:pPr>
        <w:pStyle w:val="Components"/>
      </w:pPr>
      <w:bookmarkStart w:id="985" w:name="DRComponent"/>
      <w:r>
        <w:t>Components:  &lt;Range Start Date/Time (DTM)&gt; ^ &lt;Range End Date/Time (DTM)&gt;</w:t>
      </w:r>
      <w:bookmarkEnd w:id="985"/>
    </w:p>
    <w:p w14:paraId="4EBE476C" w14:textId="77777777" w:rsidR="003262BC" w:rsidRPr="000D351C" w:rsidRDefault="003262BC" w:rsidP="009B0F5F">
      <w:pPr>
        <w:pStyle w:val="NormalIndented"/>
        <w:rPr>
          <w:noProof/>
        </w:rPr>
      </w:pPr>
      <w:r w:rsidRPr="000D351C">
        <w:rPr>
          <w:noProof/>
        </w:rPr>
        <w:t>Definition:  This field contains the date and time that the appointment is requested to begin, in the form of a date/time range.  The first component contains the earliest date and time that the appointment may be scheduled to begin.  The second component contains the latest date and time that the appointment may be scheduled to begin.</w:t>
      </w:r>
    </w:p>
    <w:p w14:paraId="74C6CE87" w14:textId="77777777" w:rsidR="003262BC" w:rsidRPr="000D351C" w:rsidRDefault="003262BC" w:rsidP="009B0F5F">
      <w:pPr>
        <w:pStyle w:val="NormalIndented"/>
        <w:rPr>
          <w:noProof/>
        </w:rPr>
      </w:pPr>
      <w:r w:rsidRPr="000D351C">
        <w:rPr>
          <w:noProof/>
        </w:rPr>
        <w:t>The DTM (time stamp) data type allows for two components: the time stamp, and a degree of precision.  If used, the degree of precision should be separated from the time stamp by a subcomponent delimiter.</w:t>
      </w:r>
    </w:p>
    <w:p w14:paraId="09EDF826" w14:textId="77777777" w:rsidR="003262BC" w:rsidRPr="000D351C" w:rsidRDefault="003262BC" w:rsidP="009B0F5F">
      <w:pPr>
        <w:pStyle w:val="NormalIndented"/>
        <w:rPr>
          <w:noProof/>
        </w:rPr>
      </w:pPr>
      <w:r w:rsidRPr="000D351C">
        <w:rPr>
          <w:noProof/>
        </w:rPr>
        <w:t>If only the range start date/time has been provided, then the range end date/time is assumed to be infinity.  Using this scenario is equivalent to requesting the next available slot on/after a particular date and time.  If only the range end date/time has been provided, then the range start date/time is assumed to be immediate.  Using this scenario is equivalent to requesting the appointment start some time between the current date and time, and the specified range end date/time.  Requesting an appointment when the range start and range end date/time are the same is equivalent to requesting a specific slot on a schedule.  If this field is unvalued, then the filler application will assume that the next available slot should be scheduled, using the institution's processing rules for scheduling appointments.</w:t>
      </w:r>
    </w:p>
    <w:p w14:paraId="09557AE3" w14:textId="77777777" w:rsidR="003262BC" w:rsidRPr="000D351C" w:rsidRDefault="003262BC" w:rsidP="009B0F5F">
      <w:pPr>
        <w:pStyle w:val="NormalIndented"/>
        <w:rPr>
          <w:noProof/>
        </w:rPr>
      </w:pPr>
      <w:r w:rsidRPr="000D351C">
        <w:rPr>
          <w:noProof/>
        </w:rPr>
        <w:t>This field may repeat.  Repetitions of this field are used to construct a list of acceptable ranges.  Repetitions of this field are connected with a logical OR to construct this list.  This procedure allows applications to provide multiple preferences for the scheduling of appointments.  Applications should take steps to ensure that nonsensical ranges are not indicated in this field (for example, redundant ranges).</w:t>
      </w:r>
    </w:p>
    <w:p w14:paraId="2F5808F8" w14:textId="77777777" w:rsidR="003262BC" w:rsidRPr="000D351C" w:rsidRDefault="003262BC" w:rsidP="009B0F5F">
      <w:pPr>
        <w:pStyle w:val="NormalIndented"/>
        <w:rPr>
          <w:noProof/>
        </w:rPr>
      </w:pPr>
      <w:r w:rsidRPr="000D351C">
        <w:rPr>
          <w:noProof/>
        </w:rPr>
        <w:t>Examples:</w:t>
      </w:r>
    </w:p>
    <w:p w14:paraId="5F5CD5E7" w14:textId="77777777" w:rsidR="003262BC" w:rsidRPr="000D351C" w:rsidRDefault="003262BC" w:rsidP="009B0F5F">
      <w:pPr>
        <w:pStyle w:val="NormalIndented"/>
        <w:rPr>
          <w:noProof/>
        </w:rPr>
      </w:pPr>
      <w:r w:rsidRPr="000D351C">
        <w:rPr>
          <w:noProof/>
        </w:rPr>
        <w:t>Schedule the appointment to begin at some time between 8:00AM on Tuesday, May 17th, 1994 and 12:00PM on Friday, May 20th, 1994 local time:</w:t>
      </w:r>
    </w:p>
    <w:p w14:paraId="0786E786" w14:textId="77777777" w:rsidR="003262BC" w:rsidRPr="000D351C" w:rsidRDefault="003262BC">
      <w:pPr>
        <w:pStyle w:val="Example"/>
      </w:pPr>
      <w:r w:rsidRPr="000D351C">
        <w:t>...|199405170800^199405201200|...</w:t>
      </w:r>
    </w:p>
    <w:p w14:paraId="5D6CA2AB" w14:textId="77777777" w:rsidR="003262BC" w:rsidRPr="000D351C" w:rsidRDefault="003262BC" w:rsidP="009B0F5F">
      <w:pPr>
        <w:pStyle w:val="NormalIndented"/>
        <w:rPr>
          <w:noProof/>
        </w:rPr>
      </w:pPr>
      <w:r w:rsidRPr="000D351C">
        <w:rPr>
          <w:noProof/>
        </w:rPr>
        <w:t>Schedule the appointment in the next available slot on/after 6:00AM on Monday, April 25th, 1994 local time:</w:t>
      </w:r>
    </w:p>
    <w:p w14:paraId="2BA973A8" w14:textId="77777777" w:rsidR="003262BC" w:rsidRPr="000D351C" w:rsidRDefault="003262BC">
      <w:pPr>
        <w:pStyle w:val="Example"/>
      </w:pPr>
      <w:r w:rsidRPr="000D351C">
        <w:t>...|199405250600^|...</w:t>
      </w:r>
    </w:p>
    <w:p w14:paraId="1EC6BF56" w14:textId="77777777" w:rsidR="003262BC" w:rsidRPr="000D351C" w:rsidRDefault="003262BC">
      <w:pPr>
        <w:pStyle w:val="Note"/>
        <w:rPr>
          <w:noProof/>
        </w:rPr>
      </w:pPr>
      <w:r w:rsidRPr="000D351C">
        <w:rPr>
          <w:noProof/>
        </w:rPr>
        <w:t>Note:  The field value ...|199405250600|... is equivalent to making the above request, according to the HL7 rules for processing fields.</w:t>
      </w:r>
    </w:p>
    <w:p w14:paraId="49A70EC6" w14:textId="77777777" w:rsidR="003262BC" w:rsidRPr="000D351C" w:rsidRDefault="003262BC" w:rsidP="009B0F5F">
      <w:pPr>
        <w:pStyle w:val="NormalIndented"/>
        <w:rPr>
          <w:noProof/>
        </w:rPr>
      </w:pPr>
      <w:r w:rsidRPr="000D351C">
        <w:rPr>
          <w:noProof/>
        </w:rPr>
        <w:t>Schedule the appointment in the next available slot on/</w:t>
      </w:r>
      <w:r w:rsidRPr="000D351C">
        <w:rPr>
          <w:rStyle w:val="Strong"/>
          <w:noProof/>
          <w:u w:val="single"/>
        </w:rPr>
        <w:t>before</w:t>
      </w:r>
      <w:r w:rsidRPr="000D351C">
        <w:rPr>
          <w:noProof/>
        </w:rPr>
        <w:t xml:space="preserve"> 6:00AM on Monday, April 25th, 1994 local time:</w:t>
      </w:r>
    </w:p>
    <w:p w14:paraId="28EE952D" w14:textId="77777777" w:rsidR="003262BC" w:rsidRPr="000D351C" w:rsidRDefault="003262BC">
      <w:pPr>
        <w:pStyle w:val="Example"/>
      </w:pPr>
      <w:r w:rsidRPr="000D351C">
        <w:t>...|^199405250600|...</w:t>
      </w:r>
    </w:p>
    <w:p w14:paraId="63DDB19E" w14:textId="77777777" w:rsidR="003262BC" w:rsidRPr="000D351C" w:rsidRDefault="003262BC" w:rsidP="009B0F5F">
      <w:pPr>
        <w:pStyle w:val="NormalIndented"/>
        <w:rPr>
          <w:noProof/>
        </w:rPr>
      </w:pPr>
      <w:r w:rsidRPr="000D351C">
        <w:rPr>
          <w:noProof/>
        </w:rPr>
        <w:t>Schedule the appointment in the next available slot:</w:t>
      </w:r>
    </w:p>
    <w:p w14:paraId="4AF3E52C" w14:textId="77777777" w:rsidR="003262BC" w:rsidRPr="000D351C" w:rsidRDefault="003262BC">
      <w:pPr>
        <w:pStyle w:val="Example"/>
      </w:pPr>
      <w:r w:rsidRPr="000D351C">
        <w:lastRenderedPageBreak/>
        <w:t>...||...</w:t>
      </w:r>
    </w:p>
    <w:p w14:paraId="09AB9C9C" w14:textId="77777777" w:rsidR="003262BC" w:rsidRPr="000D351C" w:rsidRDefault="003262BC" w:rsidP="009B0F5F">
      <w:pPr>
        <w:pStyle w:val="NormalIndented"/>
        <w:rPr>
          <w:noProof/>
        </w:rPr>
      </w:pPr>
      <w:r w:rsidRPr="000D351C">
        <w:rPr>
          <w:noProof/>
        </w:rPr>
        <w:t>Schedule the appointment to begin on any weekday during the two weeks beginning Monday, April 4th, 1994.  In this example, the degree of precision (sub)component of the time stamp is used to indicate that the date/time ranges refer to the institution's standard operating day:</w:t>
      </w:r>
    </w:p>
    <w:p w14:paraId="17A3B510" w14:textId="77777777" w:rsidR="003262BC" w:rsidRPr="000D351C" w:rsidRDefault="003262BC">
      <w:pPr>
        <w:pStyle w:val="Example"/>
      </w:pPr>
      <w:r w:rsidRPr="000D351C">
        <w:t>...|199404040000&amp;D^199404080000&amp;D~199404110000&amp;D^199404150000&amp;D|...</w:t>
      </w:r>
    </w:p>
    <w:p w14:paraId="7E65D69D" w14:textId="77777777" w:rsidR="003262BC" w:rsidRPr="000D351C" w:rsidRDefault="003262BC" w:rsidP="009B0F5F">
      <w:pPr>
        <w:pStyle w:val="NormalIndented"/>
        <w:rPr>
          <w:noProof/>
        </w:rPr>
      </w:pPr>
      <w:r w:rsidRPr="000D351C">
        <w:rPr>
          <w:noProof/>
        </w:rPr>
        <w:t>Schedule the appointment in the next available slot that does not occur during the May 1994 HL7 Working Group Meeting:</w:t>
      </w:r>
    </w:p>
    <w:p w14:paraId="23E740E5" w14:textId="77777777" w:rsidR="003262BC" w:rsidRPr="000D351C" w:rsidRDefault="003262BC">
      <w:pPr>
        <w:pStyle w:val="Example"/>
      </w:pPr>
      <w:r w:rsidRPr="000D351C">
        <w:t>...|^199405161600~199405230800^|...</w:t>
      </w:r>
    </w:p>
    <w:p w14:paraId="79B14E68" w14:textId="77777777" w:rsidR="003262BC" w:rsidRPr="000D351C" w:rsidRDefault="003262BC" w:rsidP="009B0F5F">
      <w:pPr>
        <w:pStyle w:val="NormalIndented"/>
        <w:rPr>
          <w:noProof/>
        </w:rPr>
      </w:pPr>
      <w:r w:rsidRPr="000D351C">
        <w:rPr>
          <w:noProof/>
        </w:rPr>
        <w:t>Schedule the appointment to begin on/before 4:00PM on Thursday, December 23rd, 1993, or any weekday between Monday, December 27th, and Thursday, December 30th, or on/after 8:00AM on Monday, January 3rd, 1994:</w:t>
      </w:r>
    </w:p>
    <w:p w14:paraId="2219D4FC" w14:textId="77777777" w:rsidR="003262BC" w:rsidRPr="000D351C" w:rsidRDefault="003262BC">
      <w:pPr>
        <w:pStyle w:val="Example"/>
      </w:pPr>
      <w:r w:rsidRPr="000D351C">
        <w:t>...|^199312231600~199312270000&amp;D^199312300000&amp;D~199401030800^|...</w:t>
      </w:r>
    </w:p>
    <w:p w14:paraId="540C7BEC" w14:textId="77777777" w:rsidR="003262BC" w:rsidRPr="000D351C" w:rsidRDefault="003262BC">
      <w:pPr>
        <w:pStyle w:val="Heading4"/>
        <w:tabs>
          <w:tab w:val="num" w:pos="2160"/>
        </w:tabs>
        <w:rPr>
          <w:noProof/>
        </w:rPr>
      </w:pPr>
      <w:bookmarkStart w:id="986" w:name="_Toc497011433"/>
      <w:r w:rsidRPr="000D351C">
        <w:rPr>
          <w:noProof/>
        </w:rPr>
        <w:t>ARQ-12   Priority-ARQ</w:t>
      </w:r>
      <w:r w:rsidR="003D291E" w:rsidRPr="000D351C">
        <w:rPr>
          <w:noProof/>
        </w:rPr>
        <w:fldChar w:fldCharType="begin"/>
      </w:r>
      <w:r w:rsidRPr="000D351C">
        <w:rPr>
          <w:noProof/>
        </w:rPr>
        <w:instrText xml:space="preserve"> XE "Priority" </w:instrText>
      </w:r>
      <w:r w:rsidR="003D291E" w:rsidRPr="000D351C">
        <w:rPr>
          <w:noProof/>
        </w:rPr>
        <w:fldChar w:fldCharType="end"/>
      </w:r>
      <w:r w:rsidRPr="000D351C">
        <w:rPr>
          <w:noProof/>
        </w:rPr>
        <w:t xml:space="preserve">   (ST)   00871</w:t>
      </w:r>
      <w:bookmarkEnd w:id="986"/>
    </w:p>
    <w:p w14:paraId="7DFAE54C" w14:textId="77777777" w:rsidR="003262BC" w:rsidRPr="000D351C" w:rsidRDefault="003262BC" w:rsidP="009B0F5F">
      <w:pPr>
        <w:pStyle w:val="NormalIndented"/>
        <w:rPr>
          <w:noProof/>
        </w:rPr>
      </w:pPr>
      <w:r w:rsidRPr="000D351C">
        <w:rPr>
          <w:noProof/>
        </w:rPr>
        <w:t>Definition:  This field contains the urgency of the request.  The definition of this field is equivalent to the definition of TQ1-9 in the Order Entry chapter (Chapter 4), "Priority" component."</w:t>
      </w:r>
    </w:p>
    <w:p w14:paraId="1D3B8946" w14:textId="77777777" w:rsidR="003262BC" w:rsidRPr="000D351C" w:rsidRDefault="003262BC">
      <w:pPr>
        <w:pStyle w:val="Heading4"/>
        <w:tabs>
          <w:tab w:val="num" w:pos="2160"/>
        </w:tabs>
        <w:rPr>
          <w:noProof/>
        </w:rPr>
      </w:pPr>
      <w:bookmarkStart w:id="987" w:name="_Toc497011434"/>
      <w:r w:rsidRPr="000D351C">
        <w:rPr>
          <w:noProof/>
        </w:rPr>
        <w:t>ARQ-13   Repeating Interval</w:t>
      </w:r>
      <w:r w:rsidR="003D291E" w:rsidRPr="000D351C">
        <w:rPr>
          <w:noProof/>
        </w:rPr>
        <w:fldChar w:fldCharType="begin"/>
      </w:r>
      <w:r w:rsidRPr="000D351C">
        <w:rPr>
          <w:noProof/>
        </w:rPr>
        <w:instrText xml:space="preserve"> XE "Repeating interval" </w:instrText>
      </w:r>
      <w:r w:rsidR="003D291E" w:rsidRPr="000D351C">
        <w:rPr>
          <w:noProof/>
        </w:rPr>
        <w:fldChar w:fldCharType="end"/>
      </w:r>
      <w:r w:rsidRPr="000D351C">
        <w:rPr>
          <w:noProof/>
        </w:rPr>
        <w:t xml:space="preserve">   (RI)   00872</w:t>
      </w:r>
      <w:bookmarkEnd w:id="987"/>
    </w:p>
    <w:p w14:paraId="100E153B" w14:textId="77777777" w:rsidR="00A54B86" w:rsidRDefault="00A54B86" w:rsidP="00A54B86">
      <w:pPr>
        <w:pStyle w:val="Components"/>
      </w:pPr>
      <w:bookmarkStart w:id="988" w:name="RIComponent"/>
      <w:r>
        <w:t>Components:  &lt;Repeat Pattern (CWE)&gt; ^ &lt;Explicit Time Interval (ST)&gt;</w:t>
      </w:r>
    </w:p>
    <w:p w14:paraId="075120E6" w14:textId="77777777" w:rsidR="00A54B86" w:rsidRDefault="00A54B86" w:rsidP="00A54B86">
      <w:pPr>
        <w:pStyle w:val="Components"/>
      </w:pPr>
      <w:r>
        <w:t>Subcomponents for Repeat Pattern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88"/>
    </w:p>
    <w:p w14:paraId="4E67CE54" w14:textId="77777777" w:rsidR="003262BC" w:rsidRPr="000D351C" w:rsidRDefault="003262BC" w:rsidP="009B0F5F">
      <w:pPr>
        <w:pStyle w:val="NormalIndented"/>
        <w:rPr>
          <w:noProof/>
        </w:rPr>
      </w:pPr>
      <w:r w:rsidRPr="000D351C">
        <w:rPr>
          <w:noProof/>
        </w:rPr>
        <w:t xml:space="preserve">Definition:  This field contains the interval between repeating appointments.  The default setting indicates that the appointment should occur once, if the component is not valued.  If an explicit time interval is specified for the repeat pattern, then it specifies the actual time(s) at which the appointment should be scheduled.  The </w:t>
      </w:r>
      <w:r w:rsidRPr="000D351C">
        <w:rPr>
          <w:rStyle w:val="ReferenceAttribute"/>
          <w:noProof/>
        </w:rPr>
        <w:t>ARQ-11-Requested Start Date/Time Range</w:t>
      </w:r>
      <w:r w:rsidRPr="000D351C">
        <w:rPr>
          <w:noProof/>
        </w:rPr>
        <w:t xml:space="preserve"> ought to indicate the first repetition that should occur.</w:t>
      </w:r>
    </w:p>
    <w:p w14:paraId="7F633DE2" w14:textId="77777777" w:rsidR="003262BC" w:rsidRPr="000D351C" w:rsidRDefault="003262BC">
      <w:pPr>
        <w:pStyle w:val="Note"/>
        <w:rPr>
          <w:noProof/>
        </w:rPr>
      </w:pPr>
      <w:r w:rsidRPr="000D351C">
        <w:rPr>
          <w:rStyle w:val="Strong"/>
          <w:noProof/>
        </w:rPr>
        <w:t>Note:</w:t>
      </w:r>
      <w:r w:rsidRPr="000D351C">
        <w:rPr>
          <w:noProof/>
        </w:rPr>
        <w:t xml:space="preserve">  The subcomponent delimiter defined for the Interval component of the Quantity/Timing field definition has been replaced by a component delimiter for this field.</w:t>
      </w:r>
    </w:p>
    <w:p w14:paraId="1D4A1159" w14:textId="77777777" w:rsidR="003262BC" w:rsidRPr="000D351C" w:rsidRDefault="003262BC">
      <w:pPr>
        <w:pStyle w:val="Heading4"/>
        <w:tabs>
          <w:tab w:val="num" w:pos="2160"/>
        </w:tabs>
        <w:rPr>
          <w:noProof/>
        </w:rPr>
      </w:pPr>
      <w:bookmarkStart w:id="989" w:name="_Toc497011435"/>
      <w:r w:rsidRPr="000D351C">
        <w:rPr>
          <w:noProof/>
        </w:rPr>
        <w:t>ARQ-14   Repeating Interval Duration</w:t>
      </w:r>
      <w:r w:rsidR="003D291E" w:rsidRPr="000D351C">
        <w:rPr>
          <w:noProof/>
        </w:rPr>
        <w:fldChar w:fldCharType="begin"/>
      </w:r>
      <w:r w:rsidRPr="000D351C">
        <w:rPr>
          <w:noProof/>
        </w:rPr>
        <w:instrText xml:space="preserve"> XE "Repeating interval duration" </w:instrText>
      </w:r>
      <w:r w:rsidR="003D291E" w:rsidRPr="000D351C">
        <w:rPr>
          <w:noProof/>
        </w:rPr>
        <w:fldChar w:fldCharType="end"/>
      </w:r>
      <w:r w:rsidRPr="000D351C">
        <w:rPr>
          <w:noProof/>
        </w:rPr>
        <w:t xml:space="preserve">   (ST)   00873</w:t>
      </w:r>
      <w:bookmarkEnd w:id="989"/>
    </w:p>
    <w:p w14:paraId="3D883BC1" w14:textId="77777777" w:rsidR="003262BC" w:rsidRPr="000D351C" w:rsidRDefault="003262BC" w:rsidP="009B0F5F">
      <w:pPr>
        <w:pStyle w:val="NormalIndented"/>
        <w:rPr>
          <w:noProof/>
        </w:rPr>
      </w:pPr>
      <w:r w:rsidRPr="000D351C">
        <w:rPr>
          <w:noProof/>
        </w:rPr>
        <w:t>Definition:  This field indicates how long the appointment repetitions should continue, once they have begun.  The default setting indicates that the appointment should occur once.  If the Interval Duration is defined as indefinitely repeating, the repetition of this appointment can only be stopped by using a discontinue event.</w:t>
      </w:r>
    </w:p>
    <w:p w14:paraId="2E692C56" w14:textId="77777777" w:rsidR="003262BC" w:rsidRPr="00E60B25" w:rsidRDefault="003262BC">
      <w:pPr>
        <w:pStyle w:val="Heading4"/>
        <w:tabs>
          <w:tab w:val="num" w:pos="2160"/>
        </w:tabs>
        <w:rPr>
          <w:noProof/>
        </w:rPr>
      </w:pPr>
      <w:r w:rsidRPr="000D351C">
        <w:rPr>
          <w:noProof/>
        </w:rPr>
        <w:t xml:space="preserve">  </w:t>
      </w:r>
      <w:bookmarkStart w:id="990" w:name="_Toc497011436"/>
      <w:r w:rsidRPr="00E60B25">
        <w:rPr>
          <w:noProof/>
        </w:rPr>
        <w:t>ARQ-15   Placer Contact Person</w:t>
      </w:r>
      <w:r w:rsidR="003D291E" w:rsidRPr="000D351C">
        <w:rPr>
          <w:noProof/>
        </w:rPr>
        <w:fldChar w:fldCharType="begin"/>
      </w:r>
      <w:r w:rsidRPr="00E60B25">
        <w:rPr>
          <w:noProof/>
        </w:rPr>
        <w:instrText xml:space="preserve"> XE "Placer contact person" </w:instrText>
      </w:r>
      <w:r w:rsidR="003D291E" w:rsidRPr="000D351C">
        <w:rPr>
          <w:noProof/>
        </w:rPr>
        <w:fldChar w:fldCharType="end"/>
      </w:r>
      <w:r w:rsidRPr="00E60B25">
        <w:rPr>
          <w:noProof/>
        </w:rPr>
        <w:t xml:space="preserve">   (XCN)   00874</w:t>
      </w:r>
      <w:bookmarkEnd w:id="990"/>
    </w:p>
    <w:p w14:paraId="13D6B530" w14:textId="77777777" w:rsidR="00A54B86" w:rsidRDefault="00A54B86" w:rsidP="00A54B86">
      <w:pPr>
        <w:pStyle w:val="Components"/>
      </w:pPr>
      <w:bookmarkStart w:id="991"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EF1B307" w14:textId="77777777" w:rsidR="00A54B86" w:rsidRDefault="00A54B86" w:rsidP="00A54B86">
      <w:pPr>
        <w:pStyle w:val="Components"/>
      </w:pPr>
      <w:r>
        <w:lastRenderedPageBreak/>
        <w:t>Subcomponents for Family Name (FN):  &lt;Surname (ST)&gt; &amp; &lt;Own Surname Prefix (ST)&gt; &amp; &lt;Own Surname (ST)&gt; &amp; &lt;Surname Prefix from Partner/Spouse (ST)&gt; &amp; &lt;Surname from Partner/Spouse (ST)&gt;</w:t>
      </w:r>
    </w:p>
    <w:p w14:paraId="096DDD0D"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C5F677" w14:textId="77777777" w:rsidR="00A54B86" w:rsidRDefault="00A54B86" w:rsidP="00A54B86">
      <w:pPr>
        <w:pStyle w:val="Components"/>
      </w:pPr>
      <w:r>
        <w:t>Subcomponents for Assigning Authority (HD):  &lt;Namespace ID (IS)&gt; &amp; &lt;Universal ID (ST)&gt; &amp; &lt;Universal ID Type (ID)&gt;</w:t>
      </w:r>
    </w:p>
    <w:p w14:paraId="038D1CA9" w14:textId="77777777" w:rsidR="00A54B86" w:rsidRDefault="00A54B86" w:rsidP="00A54B86">
      <w:pPr>
        <w:pStyle w:val="Components"/>
      </w:pPr>
      <w:r>
        <w:t>Subcomponents for Assigning Facility (HD):  &lt;Namespace ID (IS)&gt; &amp; &lt;Universal ID (ST)&gt; &amp; &lt;Universal ID Type (ID)&gt;</w:t>
      </w:r>
    </w:p>
    <w:p w14:paraId="5791224F"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DE2343"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BB720"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991"/>
    </w:p>
    <w:p w14:paraId="04AD3526" w14:textId="77777777" w:rsidR="003262BC" w:rsidRPr="000D351C" w:rsidRDefault="003262BC" w:rsidP="009B0F5F">
      <w:pPr>
        <w:pStyle w:val="NormalIndented"/>
        <w:rPr>
          <w:noProof/>
        </w:rPr>
      </w:pPr>
      <w:r w:rsidRPr="000D351C">
        <w:rPr>
          <w:noProof/>
        </w:rPr>
        <w:t xml:space="preserve">Definition:  This field identifies the person responsible for requesting the scheduling of a requested appointment.  This person could be the same person responsible for executing the actual appointment, or it could be the provider requesting that an appointment be made on behalf of the patient, with another provider.  </w:t>
      </w:r>
    </w:p>
    <w:p w14:paraId="03DCA336" w14:textId="77777777" w:rsidR="003262BC" w:rsidRPr="000D351C" w:rsidRDefault="003262BC">
      <w:pPr>
        <w:pStyle w:val="Heading4"/>
        <w:tabs>
          <w:tab w:val="num" w:pos="2160"/>
        </w:tabs>
        <w:rPr>
          <w:noProof/>
        </w:rPr>
      </w:pPr>
      <w:bookmarkStart w:id="992" w:name="_Toc497011437"/>
      <w:r w:rsidRPr="000D351C">
        <w:rPr>
          <w:noProof/>
        </w:rPr>
        <w:lastRenderedPageBreak/>
        <w:t>ARQ-16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992"/>
    </w:p>
    <w:p w14:paraId="426E0F21" w14:textId="77777777" w:rsidR="00A54B86" w:rsidRDefault="00A54B86" w:rsidP="00A54B86">
      <w:pPr>
        <w:pStyle w:val="Components"/>
      </w:pPr>
      <w:bookmarkStart w:id="993"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3474DE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83E2B2"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C895A" w14:textId="77777777" w:rsidR="00A54B86" w:rsidRDefault="00A54B86" w:rsidP="00A54B86">
      <w:pPr>
        <w:pStyle w:val="Components"/>
      </w:pPr>
      <w:r>
        <w:t>Subcomponents for Shared Telecommunication Identifier (EI):  &lt;Entity Identifier (ST)&gt; &amp; &lt;Namespace ID (IS)&gt; &amp; &lt;Universal ID (ST)&gt; &amp; &lt;Universal ID Type (ID)&gt;</w:t>
      </w:r>
      <w:bookmarkEnd w:id="993"/>
    </w:p>
    <w:p w14:paraId="2F4E0E80" w14:textId="77777777" w:rsidR="003262BC" w:rsidRPr="000D351C" w:rsidRDefault="003262BC" w:rsidP="009B0F5F">
      <w:pPr>
        <w:pStyle w:val="NormalIndented"/>
        <w:rPr>
          <w:noProof/>
        </w:rPr>
      </w:pPr>
      <w:r w:rsidRPr="000D351C">
        <w:rPr>
          <w:noProof/>
        </w:rPr>
        <w:t>Definition:  This field contains the phone number used to contact the placer contact person.</w:t>
      </w:r>
    </w:p>
    <w:p w14:paraId="608EFEF1" w14:textId="77777777" w:rsidR="003262BC" w:rsidRPr="000D351C" w:rsidRDefault="003262BC">
      <w:pPr>
        <w:pStyle w:val="Heading4"/>
        <w:tabs>
          <w:tab w:val="num" w:pos="2160"/>
        </w:tabs>
        <w:rPr>
          <w:noProof/>
        </w:rPr>
      </w:pPr>
      <w:bookmarkStart w:id="994" w:name="_Toc497011438"/>
      <w:r w:rsidRPr="000D351C">
        <w:rPr>
          <w:noProof/>
        </w:rPr>
        <w:t>ARQ-17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994"/>
    </w:p>
    <w:p w14:paraId="68D75776" w14:textId="77777777" w:rsidR="00A54B86" w:rsidRDefault="00A54B86" w:rsidP="00A54B86">
      <w:pPr>
        <w:pStyle w:val="Components"/>
      </w:pPr>
      <w:bookmarkStart w:id="995"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84349FF" w14:textId="77777777" w:rsidR="00A54B86" w:rsidRDefault="00A54B86" w:rsidP="00A54B86">
      <w:pPr>
        <w:pStyle w:val="Components"/>
      </w:pPr>
      <w:r>
        <w:t>Subcomponents for Street Address (SAD):  &lt;Street or Mailing Address (ST)&gt; &amp; &lt;Street Name (ST)&gt; &amp; &lt;Dwelling Number (ST)&gt;</w:t>
      </w:r>
    </w:p>
    <w:p w14:paraId="387A8657"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0951E"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E56DC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B02E07"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E27CC3" w14:textId="77777777" w:rsidR="00A54B86" w:rsidRDefault="00A54B86" w:rsidP="00A54B86">
      <w:pPr>
        <w:pStyle w:val="Components"/>
      </w:pPr>
      <w:r>
        <w:t>Subcomponents for Address Identifier (EI):  &lt;Entity Identifier (ST)&gt; &amp; &lt;Namespace ID (IS)&gt; &amp; &lt;Universal ID (ST)&gt; &amp; &lt;Universal ID Type (ID)&gt;</w:t>
      </w:r>
      <w:bookmarkEnd w:id="995"/>
    </w:p>
    <w:p w14:paraId="1ED923DA" w14:textId="77777777" w:rsidR="003262BC" w:rsidRPr="000D351C" w:rsidRDefault="003262BC" w:rsidP="009B0F5F">
      <w:pPr>
        <w:pStyle w:val="NormalIndented"/>
        <w:rPr>
          <w:noProof/>
        </w:rPr>
      </w:pPr>
      <w:r w:rsidRPr="000D351C">
        <w:rPr>
          <w:noProof/>
        </w:rPr>
        <w:t xml:space="preserve">Definition:  This field contains the address used to contact the placer contact person. </w:t>
      </w:r>
    </w:p>
    <w:p w14:paraId="0B4121F6" w14:textId="77777777" w:rsidR="003262BC" w:rsidRPr="00E60B25" w:rsidRDefault="003262BC">
      <w:pPr>
        <w:pStyle w:val="Heading4"/>
        <w:tabs>
          <w:tab w:val="num" w:pos="2160"/>
        </w:tabs>
        <w:rPr>
          <w:noProof/>
        </w:rPr>
      </w:pPr>
      <w:bookmarkStart w:id="996" w:name="_Toc497011439"/>
      <w:r w:rsidRPr="00E60B25">
        <w:rPr>
          <w:noProof/>
        </w:rPr>
        <w:t>ARQ-18   Placer Contact Location</w:t>
      </w:r>
      <w:r w:rsidR="003D291E" w:rsidRPr="000D351C">
        <w:rPr>
          <w:noProof/>
        </w:rPr>
        <w:fldChar w:fldCharType="begin"/>
      </w:r>
      <w:r w:rsidRPr="00E60B25">
        <w:rPr>
          <w:noProof/>
        </w:rPr>
        <w:instrText xml:space="preserve"> XE "Placer contact location" </w:instrText>
      </w:r>
      <w:r w:rsidR="003D291E" w:rsidRPr="000D351C">
        <w:rPr>
          <w:noProof/>
        </w:rPr>
        <w:fldChar w:fldCharType="end"/>
      </w:r>
      <w:r w:rsidRPr="00E60B25">
        <w:rPr>
          <w:noProof/>
        </w:rPr>
        <w:t xml:space="preserve">   (PL)   00877</w:t>
      </w:r>
      <w:bookmarkEnd w:id="996"/>
    </w:p>
    <w:p w14:paraId="5CC0A3F2" w14:textId="77777777" w:rsidR="00A54B86" w:rsidRDefault="00A54B86" w:rsidP="00A54B86">
      <w:pPr>
        <w:pStyle w:val="Components"/>
      </w:pPr>
      <w:bookmarkStart w:id="997"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55E62FD" w14:textId="77777777" w:rsidR="00A54B86" w:rsidRDefault="00A54B86" w:rsidP="00A54B86">
      <w:pPr>
        <w:pStyle w:val="Components"/>
      </w:pPr>
      <w:r>
        <w:t>Subcomponents for Point of Care (HD):  &lt;Namespace ID (IS)&gt; &amp; &lt;Universal ID (ST)&gt; &amp; &lt;Universal ID Type (ID)&gt;</w:t>
      </w:r>
    </w:p>
    <w:p w14:paraId="71086936" w14:textId="77777777" w:rsidR="00A54B86" w:rsidRDefault="00A54B86" w:rsidP="00A54B86">
      <w:pPr>
        <w:pStyle w:val="Components"/>
      </w:pPr>
      <w:r>
        <w:t>Subcomponents for Room (HD):  &lt;Namespace ID (IS)&gt; &amp; &lt;Universal ID (ST)&gt; &amp; &lt;Universal ID Type (ID)&gt;</w:t>
      </w:r>
    </w:p>
    <w:p w14:paraId="6AB92CA2" w14:textId="77777777" w:rsidR="00A54B86" w:rsidRDefault="00A54B86" w:rsidP="00A54B86">
      <w:pPr>
        <w:pStyle w:val="Components"/>
      </w:pPr>
      <w:r>
        <w:t>Subcomponents for Bed (HD):  &lt;Namespace ID (IS)&gt; &amp; &lt;Universal ID (ST)&gt; &amp; &lt;Universal ID Type (ID)&gt;</w:t>
      </w:r>
    </w:p>
    <w:p w14:paraId="5CF231F8" w14:textId="77777777" w:rsidR="00A54B86" w:rsidRDefault="00A54B86" w:rsidP="00A54B86">
      <w:pPr>
        <w:pStyle w:val="Components"/>
      </w:pPr>
      <w:r>
        <w:t>Subcomponents for Facility (HD):  &lt;Namespace ID (IS)&gt; &amp; &lt;Universal ID (ST)&gt; &amp; &lt;Universal ID Type (ID)&gt;</w:t>
      </w:r>
    </w:p>
    <w:p w14:paraId="5273DF3E" w14:textId="77777777" w:rsidR="00A54B86" w:rsidRDefault="00A54B86" w:rsidP="00A54B86">
      <w:pPr>
        <w:pStyle w:val="Components"/>
      </w:pPr>
      <w:r>
        <w:t>Subcomponents for Building (HD):  &lt;Namespace ID (IS)&gt; &amp; &lt;Universal ID (ST)&gt; &amp; &lt;Universal ID Type (ID)&gt;</w:t>
      </w:r>
    </w:p>
    <w:p w14:paraId="424839CC" w14:textId="77777777" w:rsidR="00A54B86" w:rsidRDefault="00A54B86" w:rsidP="00A54B86">
      <w:pPr>
        <w:pStyle w:val="Components"/>
      </w:pPr>
      <w:r>
        <w:t>Subcomponents for Floor (HD):  &lt;Namespace ID (IS)&gt; &amp; &lt;Universal ID (ST)&gt; &amp; &lt;Universal ID Type (ID)&gt;</w:t>
      </w:r>
    </w:p>
    <w:p w14:paraId="67DE0CA4"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4C97DEFF" w14:textId="77777777" w:rsidR="00A54B86" w:rsidRDefault="00A54B86" w:rsidP="00A54B86">
      <w:pPr>
        <w:pStyle w:val="Components"/>
      </w:pPr>
      <w:r>
        <w:t>Subcomponents for Assigning Authority for Location (HD):  &lt;Namespace ID (IS)&gt; &amp; &lt;Universal ID (ST)&gt; &amp; &lt;Universal ID Type (ID)&gt;</w:t>
      </w:r>
      <w:bookmarkEnd w:id="997"/>
    </w:p>
    <w:p w14:paraId="7952BA4B" w14:textId="77777777" w:rsidR="003262BC" w:rsidRPr="000D351C" w:rsidRDefault="003262BC" w:rsidP="009B0F5F">
      <w:pPr>
        <w:pStyle w:val="NormalIndented"/>
        <w:rPr>
          <w:noProof/>
        </w:rPr>
      </w:pPr>
      <w:r w:rsidRPr="000D351C">
        <w:rPr>
          <w:noProof/>
        </w:rPr>
        <w:t xml:space="preserve">Definition:  This field contains a code that identifies the location of the placer contact person. </w:t>
      </w:r>
    </w:p>
    <w:p w14:paraId="75C1D165" w14:textId="77777777" w:rsidR="003262BC" w:rsidRPr="000D351C" w:rsidRDefault="003262BC">
      <w:pPr>
        <w:pStyle w:val="Heading4"/>
        <w:tabs>
          <w:tab w:val="num" w:pos="2160"/>
        </w:tabs>
        <w:rPr>
          <w:noProof/>
        </w:rPr>
      </w:pPr>
      <w:bookmarkStart w:id="998" w:name="_Toc497011440"/>
      <w:r w:rsidRPr="000D351C">
        <w:rPr>
          <w:noProof/>
        </w:rPr>
        <w:lastRenderedPageBreak/>
        <w:t>ARQ-19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998"/>
    </w:p>
    <w:p w14:paraId="278AFD2A"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1EF646"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30DA8FE1"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CE8A45" w14:textId="77777777" w:rsidR="00A54B86" w:rsidRDefault="00A54B86" w:rsidP="00A54B86">
      <w:pPr>
        <w:pStyle w:val="Components"/>
      </w:pPr>
      <w:r>
        <w:t>Subcomponents for Assigning Authority (HD):  &lt;Namespace ID (IS)&gt; &amp; &lt;Universal ID (ST)&gt; &amp; &lt;Universal ID Type (ID)&gt;</w:t>
      </w:r>
    </w:p>
    <w:p w14:paraId="4D9B699C" w14:textId="77777777" w:rsidR="00A54B86" w:rsidRDefault="00A54B86" w:rsidP="00A54B86">
      <w:pPr>
        <w:pStyle w:val="Components"/>
      </w:pPr>
      <w:r>
        <w:t>Subcomponents for Assigning Facility (HD):  &lt;Namespace ID (IS)&gt; &amp; &lt;Universal ID (ST)&gt; &amp; &lt;Universal ID Type (ID)&gt;</w:t>
      </w:r>
    </w:p>
    <w:p w14:paraId="5E2F58C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6D41E6"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60792"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D3EE8"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9C34670" w14:textId="77777777" w:rsidR="003262BC" w:rsidRPr="000D351C" w:rsidRDefault="003262BC">
      <w:pPr>
        <w:pStyle w:val="Heading4"/>
        <w:tabs>
          <w:tab w:val="num" w:pos="2160"/>
        </w:tabs>
        <w:rPr>
          <w:noProof/>
        </w:rPr>
      </w:pPr>
      <w:bookmarkStart w:id="999" w:name="_Toc497011441"/>
      <w:r w:rsidRPr="000D351C">
        <w:rPr>
          <w:noProof/>
        </w:rPr>
        <w:t>ARQ-20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999"/>
    </w:p>
    <w:p w14:paraId="13720FB5"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9D13E24"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49A513"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4E9402"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1890DCDB"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08758605" w14:textId="77777777" w:rsidR="003262BC" w:rsidRPr="000D351C" w:rsidRDefault="003262BC">
      <w:pPr>
        <w:pStyle w:val="Heading4"/>
        <w:tabs>
          <w:tab w:val="num" w:pos="2160"/>
        </w:tabs>
        <w:rPr>
          <w:noProof/>
        </w:rPr>
      </w:pPr>
      <w:bookmarkStart w:id="1000" w:name="_Toc497011442"/>
      <w:r w:rsidRPr="000D351C">
        <w:rPr>
          <w:noProof/>
        </w:rPr>
        <w:t>ARQ-21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1000"/>
    </w:p>
    <w:p w14:paraId="1FA313BC"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E38C353" w14:textId="77777777" w:rsidR="00A54B86" w:rsidRDefault="00A54B86" w:rsidP="00A54B86">
      <w:pPr>
        <w:pStyle w:val="Components"/>
      </w:pPr>
      <w:r>
        <w:t>Subcomponents for Point of Care (HD):  &lt;Namespace ID (IS)&gt; &amp; &lt;Universal ID (ST)&gt; &amp; &lt;Universal ID Type (ID)&gt;</w:t>
      </w:r>
    </w:p>
    <w:p w14:paraId="72AA318C" w14:textId="77777777" w:rsidR="00A54B86" w:rsidRDefault="00A54B86" w:rsidP="00A54B86">
      <w:pPr>
        <w:pStyle w:val="Components"/>
      </w:pPr>
      <w:r>
        <w:t>Subcomponents for Room (HD):  &lt;Namespace ID (IS)&gt; &amp; &lt;Universal ID (ST)&gt; &amp; &lt;Universal ID Type (ID)&gt;</w:t>
      </w:r>
    </w:p>
    <w:p w14:paraId="063BC55E" w14:textId="77777777" w:rsidR="00A54B86" w:rsidRDefault="00A54B86" w:rsidP="00A54B86">
      <w:pPr>
        <w:pStyle w:val="Components"/>
      </w:pPr>
      <w:r>
        <w:t>Subcomponents for Bed (HD):  &lt;Namespace ID (IS)&gt; &amp; &lt;Universal ID (ST)&gt; &amp; &lt;Universal ID Type (ID)&gt;</w:t>
      </w:r>
    </w:p>
    <w:p w14:paraId="3E0F6437" w14:textId="77777777" w:rsidR="00A54B86" w:rsidRDefault="00A54B86" w:rsidP="00A54B86">
      <w:pPr>
        <w:pStyle w:val="Components"/>
      </w:pPr>
      <w:r>
        <w:t>Subcomponents for Facility (HD):  &lt;Namespace ID (IS)&gt; &amp; &lt;Universal ID (ST)&gt; &amp; &lt;Universal ID Type (ID)&gt;</w:t>
      </w:r>
    </w:p>
    <w:p w14:paraId="6F846D3E" w14:textId="77777777" w:rsidR="00A54B86" w:rsidRDefault="00A54B86" w:rsidP="00A54B86">
      <w:pPr>
        <w:pStyle w:val="Components"/>
      </w:pPr>
      <w:r>
        <w:t>Subcomponents for Building (HD):  &lt;Namespace ID (IS)&gt; &amp; &lt;Universal ID (ST)&gt; &amp; &lt;Universal ID Type (ID)&gt;</w:t>
      </w:r>
    </w:p>
    <w:p w14:paraId="465FC681" w14:textId="77777777" w:rsidR="00A54B86" w:rsidRDefault="00A54B86" w:rsidP="00A54B86">
      <w:pPr>
        <w:pStyle w:val="Components"/>
      </w:pPr>
      <w:r>
        <w:t>Subcomponents for Floor (HD):  &lt;Namespace ID (IS)&gt; &amp; &lt;Universal ID (ST)&gt; &amp; &lt;Universal ID Type (ID)&gt;</w:t>
      </w:r>
    </w:p>
    <w:p w14:paraId="634F1AC1"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6CC23A6C" w14:textId="77777777" w:rsidR="00A54B86" w:rsidRDefault="00A54B86" w:rsidP="00A54B86">
      <w:pPr>
        <w:pStyle w:val="Components"/>
      </w:pPr>
      <w:r>
        <w:t>Subcomponents for Assigning Authority for Location (HD):  &lt;Namespace ID (IS)&gt; &amp; &lt;Universal ID (ST)&gt; &amp; &lt;Universal ID Type (ID)&gt;</w:t>
      </w:r>
    </w:p>
    <w:p w14:paraId="7248390B" w14:textId="77777777" w:rsidR="003262BC" w:rsidRPr="000D351C" w:rsidRDefault="003262BC" w:rsidP="009B0F5F">
      <w:pPr>
        <w:pStyle w:val="NormalIndented"/>
        <w:rPr>
          <w:noProof/>
        </w:rPr>
      </w:pPr>
      <w:r w:rsidRPr="000D351C">
        <w:rPr>
          <w:noProof/>
        </w:rPr>
        <w:lastRenderedPageBreak/>
        <w:t xml:space="preserve">Definition:  This field contains a code that identifies the location of the entered by person.  </w:t>
      </w:r>
    </w:p>
    <w:p w14:paraId="57C145EB" w14:textId="77777777" w:rsidR="003262BC" w:rsidRPr="000D351C" w:rsidRDefault="003262BC">
      <w:pPr>
        <w:pStyle w:val="Heading4"/>
        <w:tabs>
          <w:tab w:val="num" w:pos="2160"/>
        </w:tabs>
        <w:rPr>
          <w:noProof/>
        </w:rPr>
      </w:pPr>
      <w:bookmarkStart w:id="1001" w:name="_Toc497011443"/>
      <w:r w:rsidRPr="000D351C">
        <w:rPr>
          <w:noProof/>
        </w:rPr>
        <w:t>ARQ-22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1001"/>
    </w:p>
    <w:p w14:paraId="2CA42A01" w14:textId="77777777" w:rsidR="00A54B86" w:rsidRDefault="00A54B86" w:rsidP="00A54B86">
      <w:pPr>
        <w:pStyle w:val="Components"/>
      </w:pPr>
      <w:r>
        <w:t>Components:  &lt;Entity Identifier (ST)&gt; ^ &lt;Namespace ID (IS)&gt; ^ &lt;Universal ID (ST)&gt; ^ &lt;Universal ID Type (ID)&gt;</w:t>
      </w:r>
    </w:p>
    <w:p w14:paraId="30EC35D7"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placer application's permanent identifier for the parent of the appointment request.  This is a composite field.</w:t>
      </w:r>
    </w:p>
    <w:p w14:paraId="70DA4BE6"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019EABBF" w14:textId="77777777" w:rsidR="003262BC" w:rsidRPr="000D351C" w:rsidRDefault="003262BC">
      <w:pPr>
        <w:pStyle w:val="Heading4"/>
        <w:tabs>
          <w:tab w:val="num" w:pos="2160"/>
        </w:tabs>
        <w:rPr>
          <w:noProof/>
        </w:rPr>
      </w:pPr>
      <w:bookmarkStart w:id="1002" w:name="_Toc497011444"/>
      <w:r w:rsidRPr="000D351C">
        <w:rPr>
          <w:noProof/>
        </w:rPr>
        <w:t>ARQ-23   Parent Filler Appointment ID</w:t>
      </w:r>
      <w:r w:rsidR="003D291E" w:rsidRPr="000D351C">
        <w:rPr>
          <w:noProof/>
        </w:rPr>
        <w:fldChar w:fldCharType="begin"/>
      </w:r>
      <w:r w:rsidRPr="000D351C">
        <w:rPr>
          <w:noProof/>
        </w:rPr>
        <w:instrText xml:space="preserve"> XE "Parent filler appointment ID" </w:instrText>
      </w:r>
      <w:r w:rsidR="003D291E" w:rsidRPr="000D351C">
        <w:rPr>
          <w:noProof/>
        </w:rPr>
        <w:fldChar w:fldCharType="end"/>
      </w:r>
      <w:r w:rsidRPr="000D351C">
        <w:rPr>
          <w:noProof/>
        </w:rPr>
        <w:t xml:space="preserve">   (EI)   00882</w:t>
      </w:r>
      <w:bookmarkEnd w:id="1002"/>
    </w:p>
    <w:p w14:paraId="3F2F7529" w14:textId="77777777" w:rsidR="00A54B86" w:rsidRDefault="00A54B86" w:rsidP="00A54B86">
      <w:pPr>
        <w:pStyle w:val="Components"/>
      </w:pPr>
      <w:r>
        <w:t>Components:  &lt;Entity Identifier (ST)&gt; ^ &lt;Namespace ID (IS)&gt; ^ &lt;Universal ID (ST)&gt; ^ &lt;Universal ID Type (ID)&gt;</w:t>
      </w:r>
    </w:p>
    <w:p w14:paraId="1AAE7745"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32225B0C"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identifies an appointment request uniquely among all such requests on a particular processing application.</w:t>
      </w:r>
    </w:p>
    <w:p w14:paraId="6B0BB20D" w14:textId="77777777" w:rsidR="003262BC" w:rsidRPr="000D351C" w:rsidRDefault="003262BC">
      <w:pPr>
        <w:pStyle w:val="Heading4"/>
        <w:tabs>
          <w:tab w:val="num" w:pos="2160"/>
        </w:tabs>
        <w:rPr>
          <w:noProof/>
        </w:rPr>
      </w:pPr>
      <w:bookmarkStart w:id="1003" w:name="_Toc497011445"/>
      <w:bookmarkStart w:id="1004" w:name="_Ref46201503"/>
      <w:r w:rsidRPr="000D351C">
        <w:rPr>
          <w:noProof/>
        </w:rPr>
        <w:t>ARQ-24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1003"/>
      <w:bookmarkEnd w:id="1004"/>
    </w:p>
    <w:p w14:paraId="3ABA7CA2" w14:textId="77777777" w:rsidR="00A54B86" w:rsidRDefault="00A54B86" w:rsidP="00A54B86">
      <w:pPr>
        <w:pStyle w:val="Components"/>
      </w:pPr>
      <w:r>
        <w:t>Components:  &lt;Entity Identifier (ST)&gt; ^ &lt;Namespace ID (IS)&gt; ^ &lt;Universal ID (ST)&gt; ^ &lt;Universal ID Type (ID)&gt;</w:t>
      </w:r>
    </w:p>
    <w:p w14:paraId="1F4C1983" w14:textId="77777777" w:rsidR="003262BC" w:rsidRPr="000D351C" w:rsidRDefault="003262BC" w:rsidP="009B0F5F">
      <w:pPr>
        <w:pStyle w:val="NormalIndented"/>
        <w:rPr>
          <w:noProof/>
        </w:rPr>
      </w:pPr>
      <w:r w:rsidRPr="000D351C">
        <w:rPr>
          <w:noProof/>
        </w:rPr>
        <w:t>Definition:  This field is the placer application's order number for the order associated with this scheduling request.</w:t>
      </w:r>
    </w:p>
    <w:p w14:paraId="457B7514" w14:textId="77777777" w:rsidR="003262BC" w:rsidRPr="000D351C" w:rsidRDefault="003262BC" w:rsidP="009B0F5F">
      <w:pPr>
        <w:pStyle w:val="NormalIndented"/>
        <w:rPr>
          <w:noProof/>
        </w:rPr>
      </w:pPr>
      <w:r w:rsidRPr="000D351C">
        <w:rPr>
          <w:noProof/>
        </w:rPr>
        <w:t>This field is described in detail in Chapter 4, section 4.5.1.2, "ORC-2 – Placer Order Number."  It is an optional field, but if a Placer order number is present, then a Filler order number (</w:t>
      </w:r>
      <w:r w:rsidRPr="000D351C">
        <w:rPr>
          <w:rStyle w:val="ReferenceAttribute"/>
          <w:noProof/>
        </w:rPr>
        <w:t>ARQ-25 – Filler Order Number</w:t>
      </w:r>
      <w:r w:rsidRPr="000D351C">
        <w:rPr>
          <w:noProof/>
        </w:rPr>
        <w:t xml:space="preserve">) must also be present. </w:t>
      </w:r>
    </w:p>
    <w:p w14:paraId="2C476CD7" w14:textId="77777777" w:rsidR="003262BC" w:rsidRPr="000D351C" w:rsidRDefault="003262BC">
      <w:pPr>
        <w:pStyle w:val="Heading4"/>
        <w:tabs>
          <w:tab w:val="num" w:pos="2160"/>
        </w:tabs>
        <w:rPr>
          <w:noProof/>
        </w:rPr>
      </w:pPr>
      <w:bookmarkStart w:id="1005" w:name="_Toc497011446"/>
      <w:r w:rsidRPr="000D351C">
        <w:rPr>
          <w:noProof/>
        </w:rPr>
        <w:t>ARQ-25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1005"/>
    </w:p>
    <w:p w14:paraId="4B272F26" w14:textId="77777777" w:rsidR="00A54B86" w:rsidRDefault="00A54B86" w:rsidP="00A54B86">
      <w:pPr>
        <w:pStyle w:val="Components"/>
      </w:pPr>
      <w:r>
        <w:t>Components:  &lt;Entity Identifier (ST)&gt; ^ &lt;Namespace ID (IS)&gt; ^ &lt;Universal ID (ST)&gt; ^ &lt;Universal ID Type (ID)&gt;</w:t>
      </w:r>
    </w:p>
    <w:p w14:paraId="3948A3BD"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request.  </w:t>
      </w:r>
    </w:p>
    <w:p w14:paraId="32BE68D2" w14:textId="77777777" w:rsidR="003262BC" w:rsidRPr="000D351C" w:rsidRDefault="003262BC" w:rsidP="009B0F5F">
      <w:pPr>
        <w:pStyle w:val="NormalIndented"/>
        <w:rPr>
          <w:noProof/>
        </w:rPr>
      </w:pPr>
      <w:r w:rsidRPr="000D351C">
        <w:rPr>
          <w:noProof/>
        </w:rPr>
        <w:t>This field is described in detail in Chapter 4, section 4.5.1.3, "ORC-3 – Filler Order Number.”  It is conditionally mandatory depending on the presence of the Placer order number (</w:t>
      </w:r>
      <w:r w:rsidRPr="000D351C">
        <w:rPr>
          <w:rStyle w:val="ReferenceAttribute"/>
          <w:noProof/>
        </w:rPr>
        <w:t>ARQ-24 – Placer Order Number</w:t>
      </w:r>
      <w:r w:rsidRPr="000D351C">
        <w:rPr>
          <w:noProof/>
        </w:rPr>
        <w:t>).  This conditionally mandatory requirement addresses the concern that a Scheduling system cannot and should not create or fill an order.  Therefore, an order must have been accepted by the filler application before scheduling the resources associated with that order.</w:t>
      </w:r>
    </w:p>
    <w:p w14:paraId="4DC80DFD" w14:textId="77777777" w:rsidR="00CF07E1" w:rsidRPr="000D351C" w:rsidRDefault="00CF07E1" w:rsidP="00CF07E1">
      <w:pPr>
        <w:pStyle w:val="Heading4"/>
        <w:tabs>
          <w:tab w:val="num" w:pos="2160"/>
        </w:tabs>
        <w:rPr>
          <w:noProof/>
        </w:rPr>
      </w:pPr>
      <w:bookmarkStart w:id="1006" w:name="_Toc348247541"/>
      <w:bookmarkStart w:id="1007" w:name="_Toc348260559"/>
      <w:bookmarkStart w:id="1008" w:name="_Toc348346557"/>
      <w:bookmarkStart w:id="1009" w:name="_Toc348847848"/>
      <w:bookmarkStart w:id="1010" w:name="_Toc348848802"/>
      <w:bookmarkStart w:id="1011" w:name="_Toc358638018"/>
      <w:bookmarkStart w:id="1012" w:name="_Toc358711121"/>
      <w:bookmarkStart w:id="1013" w:name="_Toc497011447"/>
      <w:bookmarkStart w:id="1014" w:name="_Ref34523962"/>
      <w:r w:rsidRPr="000D351C">
        <w:rPr>
          <w:noProof/>
        </w:rPr>
        <w:t>ARQ-</w:t>
      </w:r>
      <w:r>
        <w:rPr>
          <w:noProof/>
        </w:rPr>
        <w:t>26</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0ECD8A9D" w14:textId="77777777" w:rsidR="00CF07E1" w:rsidRDefault="00CF07E1" w:rsidP="00CF07E1">
      <w:pPr>
        <w:pStyle w:val="Components"/>
      </w:pPr>
      <w:r>
        <w:t>Components:  &lt;Placer Assigned Identifier (EI)&gt; ^ &lt;Filler Assigned Identifier (EI)&gt;</w:t>
      </w:r>
    </w:p>
    <w:p w14:paraId="7E4B6B7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E67C566" w14:textId="77777777" w:rsidR="00CF07E1" w:rsidRDefault="00CF07E1" w:rsidP="00CF07E1">
      <w:pPr>
        <w:pStyle w:val="Components"/>
      </w:pPr>
      <w:r>
        <w:t>Subcomponents for Filler Assigned Identifier (EI):  &lt;Entity Identifier (ST)&gt; &amp; &lt;Namespace ID (IS)&gt; &amp; &lt;Universal ID (ST)&gt; &amp; &lt;Universal ID Type (ID)&gt;</w:t>
      </w:r>
    </w:p>
    <w:p w14:paraId="5E0CA103"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2589CA75" w14:textId="77777777" w:rsidR="00CF07E1" w:rsidRPr="000D351C" w:rsidRDefault="00CF07E1" w:rsidP="009B0F5F">
      <w:pPr>
        <w:pStyle w:val="NormalIndented"/>
        <w:rPr>
          <w:noProof/>
        </w:rPr>
      </w:pPr>
      <w:r>
        <w:rPr>
          <w:noProof/>
        </w:rPr>
        <w:lastRenderedPageBreak/>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3228A03B" w14:textId="77777777" w:rsidR="003262BC" w:rsidRPr="000D351C" w:rsidRDefault="003262BC">
      <w:pPr>
        <w:pStyle w:val="Heading3"/>
        <w:tabs>
          <w:tab w:val="left" w:pos="900"/>
        </w:tabs>
        <w:rPr>
          <w:noProof/>
        </w:rPr>
      </w:pPr>
      <w:bookmarkStart w:id="1015" w:name="_Toc28982229"/>
      <w:r w:rsidRPr="000D351C">
        <w:rPr>
          <w:noProof/>
        </w:rPr>
        <w:t>SCH</w:t>
      </w:r>
      <w:r w:rsidR="003D291E" w:rsidRPr="000D351C">
        <w:rPr>
          <w:noProof/>
        </w:rPr>
        <w:fldChar w:fldCharType="begin"/>
      </w:r>
      <w:r w:rsidRPr="000D351C">
        <w:rPr>
          <w:noProof/>
        </w:rPr>
        <w:instrText xml:space="preserve"> XE "SCH"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"Segments:SCH" </w:instrText>
      </w:r>
      <w:r w:rsidR="003D291E" w:rsidRPr="000D351C">
        <w:rPr>
          <w:noProof/>
        </w:rPr>
        <w:fldChar w:fldCharType="end"/>
      </w:r>
      <w:r w:rsidRPr="000D351C">
        <w:rPr>
          <w:noProof/>
        </w:rPr>
        <w:t>Schedule Activity Information Segment</w:t>
      </w:r>
      <w:bookmarkEnd w:id="1006"/>
      <w:bookmarkEnd w:id="1007"/>
      <w:bookmarkEnd w:id="1008"/>
      <w:bookmarkEnd w:id="1009"/>
      <w:bookmarkEnd w:id="1010"/>
      <w:bookmarkEnd w:id="1011"/>
      <w:bookmarkEnd w:id="1012"/>
      <w:bookmarkEnd w:id="1013"/>
      <w:bookmarkEnd w:id="1014"/>
      <w:bookmarkEnd w:id="1015"/>
      <w:r w:rsidR="003D291E" w:rsidRPr="000D351C">
        <w:rPr>
          <w:noProof/>
        </w:rPr>
        <w:fldChar w:fldCharType="begin"/>
      </w:r>
      <w:r w:rsidRPr="000D351C">
        <w:rPr>
          <w:noProof/>
        </w:rPr>
        <w:instrText xml:space="preserve"> XE "schedule activity information segment" </w:instrText>
      </w:r>
      <w:r w:rsidR="003D291E" w:rsidRPr="000D351C">
        <w:rPr>
          <w:noProof/>
        </w:rPr>
        <w:fldChar w:fldCharType="end"/>
      </w:r>
    </w:p>
    <w:p w14:paraId="5B97B3F9" w14:textId="77777777" w:rsidR="003262BC" w:rsidRPr="000D351C" w:rsidRDefault="003262BC" w:rsidP="009B0F5F">
      <w:pPr>
        <w:pStyle w:val="NormalIndented"/>
        <w:rPr>
          <w:noProof/>
        </w:rPr>
      </w:pPr>
      <w:r w:rsidRPr="000D351C">
        <w:rPr>
          <w:noProof/>
        </w:rPr>
        <w:t>The SCH segment contains general information about the scheduled appointment.</w:t>
      </w:r>
    </w:p>
    <w:p w14:paraId="65E04EAA" w14:textId="77777777" w:rsidR="003262BC" w:rsidRPr="000D351C" w:rsidRDefault="003262BC">
      <w:pPr>
        <w:pStyle w:val="AttributeTableCaption"/>
        <w:rPr>
          <w:noProof/>
        </w:rPr>
      </w:pPr>
      <w:r w:rsidRPr="000D351C">
        <w:rPr>
          <w:noProof/>
        </w:rPr>
        <w:t xml:space="preserve">HL7 Attribute Table - SCH </w:t>
      </w:r>
      <w:bookmarkStart w:id="1016" w:name="SCH"/>
      <w:bookmarkEnd w:id="1016"/>
      <w:r w:rsidRPr="000D351C">
        <w:rPr>
          <w:noProof/>
        </w:rPr>
        <w:t>– Scheduling Activity Information</w:t>
      </w:r>
      <w:r w:rsidR="003D291E" w:rsidRPr="000D351C">
        <w:rPr>
          <w:noProof/>
        </w:rPr>
        <w:fldChar w:fldCharType="begin"/>
      </w:r>
      <w:r w:rsidRPr="000D351C">
        <w:rPr>
          <w:noProof/>
        </w:rPr>
        <w:instrText xml:space="preserve"> XE "HL7 Attribute Table - SCH" </w:instrText>
      </w:r>
      <w:r w:rsidR="003D291E" w:rsidRPr="000D351C">
        <w:rPr>
          <w:noProof/>
        </w:rPr>
        <w:fldChar w:fldCharType="end"/>
      </w:r>
      <w:r w:rsidR="003D291E" w:rsidRPr="000D351C">
        <w:rPr>
          <w:noProof/>
        </w:rPr>
        <w:fldChar w:fldCharType="begin"/>
      </w:r>
      <w:r w:rsidRPr="000D351C">
        <w:rPr>
          <w:noProof/>
        </w:rPr>
        <w:instrText xml:space="preserve"> XE "SCH"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5B5AB83" w14:textId="77777777" w:rsidTr="00755A40">
        <w:trPr>
          <w:tblHeader/>
          <w:jc w:val="center"/>
        </w:trPr>
        <w:tc>
          <w:tcPr>
            <w:tcW w:w="648" w:type="dxa"/>
            <w:tcBorders>
              <w:top w:val="single" w:sz="4" w:space="0" w:color="auto"/>
              <w:left w:val="nil"/>
              <w:bottom w:val="single" w:sz="4" w:space="0" w:color="auto"/>
              <w:right w:val="nil"/>
            </w:tcBorders>
            <w:shd w:val="clear" w:color="auto" w:fill="FFFFFF"/>
          </w:tcPr>
          <w:p w14:paraId="6936CF9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76C682A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906192"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5FBEA6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7C5BDBAF"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6B07D536"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68B769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4F50A5EA"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63F9EAE8" w14:textId="77777777" w:rsidR="003262BC" w:rsidRPr="000D351C" w:rsidRDefault="003262BC">
            <w:pPr>
              <w:pStyle w:val="AttributeTableHeader"/>
              <w:jc w:val="left"/>
              <w:rPr>
                <w:noProof/>
              </w:rPr>
            </w:pPr>
            <w:r w:rsidRPr="000D351C">
              <w:rPr>
                <w:noProof/>
              </w:rPr>
              <w:t>ELEMENT NAME</w:t>
            </w:r>
          </w:p>
        </w:tc>
      </w:tr>
      <w:tr w:rsidR="00755A40" w:rsidRPr="000D351C" w14:paraId="1D071D5C" w14:textId="77777777" w:rsidTr="00755A40">
        <w:trPr>
          <w:jc w:val="center"/>
        </w:trPr>
        <w:tc>
          <w:tcPr>
            <w:tcW w:w="648" w:type="dxa"/>
            <w:tcBorders>
              <w:top w:val="single" w:sz="4" w:space="0" w:color="auto"/>
              <w:left w:val="nil"/>
              <w:bottom w:val="dotted" w:sz="4" w:space="0" w:color="auto"/>
              <w:right w:val="nil"/>
            </w:tcBorders>
            <w:shd w:val="clear" w:color="auto" w:fill="FFFFFF"/>
          </w:tcPr>
          <w:p w14:paraId="25818347"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4960797"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AE330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86118" w14:textId="77777777" w:rsidR="003262BC" w:rsidRPr="000D351C" w:rsidRDefault="003262BC">
            <w:pPr>
              <w:pStyle w:val="AttributeTableBody"/>
              <w:rPr>
                <w:noProof/>
              </w:rPr>
            </w:pPr>
            <w:r w:rsidRPr="000D351C">
              <w:rPr>
                <w:noProof/>
              </w:rPr>
              <w:t>EI</w:t>
            </w:r>
          </w:p>
        </w:tc>
        <w:tc>
          <w:tcPr>
            <w:tcW w:w="648" w:type="dxa"/>
            <w:tcBorders>
              <w:top w:val="single" w:sz="4" w:space="0" w:color="auto"/>
              <w:left w:val="nil"/>
              <w:bottom w:val="dotted" w:sz="4" w:space="0" w:color="auto"/>
              <w:right w:val="nil"/>
            </w:tcBorders>
            <w:shd w:val="clear" w:color="auto" w:fill="FFFFFF"/>
          </w:tcPr>
          <w:p w14:paraId="38E1AF7C" w14:textId="77777777" w:rsidR="003262BC" w:rsidRPr="000D351C" w:rsidRDefault="003262BC">
            <w:pPr>
              <w:pStyle w:val="AttributeTableBody"/>
              <w:rPr>
                <w:noProof/>
              </w:rPr>
            </w:pPr>
            <w:r w:rsidRPr="000D351C">
              <w:rPr>
                <w:noProof/>
              </w:rPr>
              <w:t>C</w:t>
            </w:r>
          </w:p>
        </w:tc>
        <w:tc>
          <w:tcPr>
            <w:tcW w:w="648" w:type="dxa"/>
            <w:tcBorders>
              <w:top w:val="single" w:sz="4" w:space="0" w:color="auto"/>
              <w:left w:val="nil"/>
              <w:bottom w:val="dotted" w:sz="4" w:space="0" w:color="auto"/>
              <w:right w:val="nil"/>
            </w:tcBorders>
            <w:shd w:val="clear" w:color="auto" w:fill="FFFFFF"/>
          </w:tcPr>
          <w:p w14:paraId="4515F2C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60E8D42"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4E1131" w14:textId="77777777" w:rsidR="003262BC" w:rsidRPr="000D351C" w:rsidRDefault="003262BC">
            <w:pPr>
              <w:pStyle w:val="AttributeTableBody"/>
              <w:rPr>
                <w:noProof/>
              </w:rPr>
            </w:pPr>
            <w:r w:rsidRPr="000D351C">
              <w:rPr>
                <w:noProof/>
              </w:rPr>
              <w:t>00860</w:t>
            </w:r>
          </w:p>
        </w:tc>
        <w:tc>
          <w:tcPr>
            <w:tcW w:w="3888" w:type="dxa"/>
            <w:tcBorders>
              <w:top w:val="single" w:sz="4" w:space="0" w:color="auto"/>
              <w:left w:val="nil"/>
              <w:bottom w:val="dotted" w:sz="4" w:space="0" w:color="auto"/>
              <w:right w:val="nil"/>
            </w:tcBorders>
            <w:shd w:val="clear" w:color="auto" w:fill="FFFFFF"/>
          </w:tcPr>
          <w:p w14:paraId="78F65426" w14:textId="77777777" w:rsidR="003262BC" w:rsidRPr="000D351C" w:rsidRDefault="003262BC">
            <w:pPr>
              <w:pStyle w:val="AttributeTableBody"/>
              <w:jc w:val="left"/>
              <w:rPr>
                <w:noProof/>
              </w:rPr>
            </w:pPr>
            <w:r w:rsidRPr="000D351C">
              <w:rPr>
                <w:noProof/>
              </w:rPr>
              <w:t>Placer Appointment ID</w:t>
            </w:r>
          </w:p>
        </w:tc>
      </w:tr>
      <w:tr w:rsidR="00755A40" w:rsidRPr="000D351C" w14:paraId="02C68D9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4FE071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063182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29AB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160C57"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41E41F6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79481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367E2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3720C" w14:textId="77777777" w:rsidR="003262BC" w:rsidRPr="000D351C" w:rsidRDefault="003262BC">
            <w:pPr>
              <w:pStyle w:val="AttributeTableBody"/>
              <w:rPr>
                <w:noProof/>
              </w:rPr>
            </w:pPr>
            <w:r w:rsidRPr="000D351C">
              <w:rPr>
                <w:noProof/>
              </w:rPr>
              <w:t>00861</w:t>
            </w:r>
          </w:p>
        </w:tc>
        <w:tc>
          <w:tcPr>
            <w:tcW w:w="3888" w:type="dxa"/>
            <w:tcBorders>
              <w:top w:val="dotted" w:sz="4" w:space="0" w:color="auto"/>
              <w:left w:val="nil"/>
              <w:bottom w:val="dotted" w:sz="4" w:space="0" w:color="auto"/>
              <w:right w:val="nil"/>
            </w:tcBorders>
            <w:shd w:val="clear" w:color="auto" w:fill="FFFFFF"/>
          </w:tcPr>
          <w:p w14:paraId="038AE6D8" w14:textId="77777777" w:rsidR="003262BC" w:rsidRPr="000D351C" w:rsidRDefault="003262BC">
            <w:pPr>
              <w:pStyle w:val="AttributeTableBody"/>
              <w:jc w:val="left"/>
              <w:rPr>
                <w:noProof/>
              </w:rPr>
            </w:pPr>
            <w:r w:rsidRPr="000D351C">
              <w:rPr>
                <w:noProof/>
              </w:rPr>
              <w:t>Filler Appointment ID</w:t>
            </w:r>
          </w:p>
        </w:tc>
      </w:tr>
      <w:tr w:rsidR="00755A40" w:rsidRPr="000D351C" w14:paraId="5BD29FC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32984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E0874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0C0A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219B9C2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9C2B46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D8F8F4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78C2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5DB95" w14:textId="77777777" w:rsidR="003262BC" w:rsidRPr="000D351C" w:rsidRDefault="003262BC">
            <w:pPr>
              <w:pStyle w:val="AttributeTableBody"/>
              <w:rPr>
                <w:noProof/>
              </w:rPr>
            </w:pPr>
            <w:r w:rsidRPr="000D351C">
              <w:rPr>
                <w:noProof/>
              </w:rPr>
              <w:t>00862</w:t>
            </w:r>
          </w:p>
        </w:tc>
        <w:tc>
          <w:tcPr>
            <w:tcW w:w="3888" w:type="dxa"/>
            <w:tcBorders>
              <w:top w:val="dotted" w:sz="4" w:space="0" w:color="auto"/>
              <w:left w:val="nil"/>
              <w:bottom w:val="dotted" w:sz="4" w:space="0" w:color="auto"/>
              <w:right w:val="nil"/>
            </w:tcBorders>
            <w:shd w:val="clear" w:color="auto" w:fill="FFFFFF"/>
          </w:tcPr>
          <w:p w14:paraId="77859C85" w14:textId="77777777" w:rsidR="003262BC" w:rsidRPr="000D351C" w:rsidRDefault="003262BC">
            <w:pPr>
              <w:pStyle w:val="AttributeTableBody"/>
              <w:jc w:val="left"/>
              <w:rPr>
                <w:noProof/>
              </w:rPr>
            </w:pPr>
            <w:r w:rsidRPr="000D351C">
              <w:rPr>
                <w:noProof/>
              </w:rPr>
              <w:t>Occurrence Number</w:t>
            </w:r>
          </w:p>
        </w:tc>
      </w:tr>
      <w:tr w:rsidR="00755A40" w:rsidRPr="000D351C" w14:paraId="17A6AD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A47E903"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3C2E4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5804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72C63"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26CEB0D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26266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03E4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28436" w14:textId="77777777" w:rsidR="003262BC" w:rsidRPr="000D351C" w:rsidRDefault="003262BC">
            <w:pPr>
              <w:pStyle w:val="AttributeTableBody"/>
              <w:rPr>
                <w:noProof/>
              </w:rPr>
            </w:pPr>
            <w:r w:rsidRPr="000D351C">
              <w:rPr>
                <w:noProof/>
              </w:rPr>
              <w:t>00218</w:t>
            </w:r>
          </w:p>
        </w:tc>
        <w:tc>
          <w:tcPr>
            <w:tcW w:w="3888" w:type="dxa"/>
            <w:tcBorders>
              <w:top w:val="dotted" w:sz="4" w:space="0" w:color="auto"/>
              <w:left w:val="nil"/>
              <w:bottom w:val="dotted" w:sz="4" w:space="0" w:color="auto"/>
              <w:right w:val="nil"/>
            </w:tcBorders>
            <w:shd w:val="clear" w:color="auto" w:fill="FFFFFF"/>
          </w:tcPr>
          <w:p w14:paraId="6306D1AC" w14:textId="77777777" w:rsidR="003262BC" w:rsidRPr="000D351C" w:rsidRDefault="003262BC">
            <w:pPr>
              <w:pStyle w:val="AttributeTableBody"/>
              <w:jc w:val="left"/>
              <w:rPr>
                <w:noProof/>
              </w:rPr>
            </w:pPr>
            <w:r w:rsidRPr="000D351C">
              <w:rPr>
                <w:noProof/>
              </w:rPr>
              <w:t xml:space="preserve">Placer </w:t>
            </w:r>
            <w:r w:rsidR="008E6623">
              <w:rPr>
                <w:noProof/>
              </w:rPr>
              <w:t xml:space="preserve">Order </w:t>
            </w:r>
            <w:r w:rsidRPr="000D351C">
              <w:rPr>
                <w:noProof/>
              </w:rPr>
              <w:t>Group Number</w:t>
            </w:r>
          </w:p>
        </w:tc>
      </w:tr>
      <w:tr w:rsidR="00755A40" w:rsidRPr="000D351C" w14:paraId="4906808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7053E399"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D4F69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99CC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14F0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65157E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A5C7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BD06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5F94C" w14:textId="77777777" w:rsidR="003262BC" w:rsidRPr="000D351C" w:rsidRDefault="003262BC">
            <w:pPr>
              <w:pStyle w:val="AttributeTableBody"/>
              <w:rPr>
                <w:noProof/>
              </w:rPr>
            </w:pPr>
            <w:r w:rsidRPr="000D351C">
              <w:rPr>
                <w:noProof/>
              </w:rPr>
              <w:t>00864</w:t>
            </w:r>
          </w:p>
        </w:tc>
        <w:tc>
          <w:tcPr>
            <w:tcW w:w="3888" w:type="dxa"/>
            <w:tcBorders>
              <w:top w:val="dotted" w:sz="4" w:space="0" w:color="auto"/>
              <w:left w:val="nil"/>
              <w:bottom w:val="dotted" w:sz="4" w:space="0" w:color="auto"/>
              <w:right w:val="nil"/>
            </w:tcBorders>
            <w:shd w:val="clear" w:color="auto" w:fill="FFFFFF"/>
          </w:tcPr>
          <w:p w14:paraId="79C9AD33" w14:textId="77777777" w:rsidR="003262BC" w:rsidRPr="000D351C" w:rsidRDefault="003262BC">
            <w:pPr>
              <w:pStyle w:val="AttributeTableBody"/>
              <w:jc w:val="left"/>
              <w:rPr>
                <w:noProof/>
              </w:rPr>
            </w:pPr>
            <w:r w:rsidRPr="000D351C">
              <w:rPr>
                <w:noProof/>
              </w:rPr>
              <w:t>Schedule ID</w:t>
            </w:r>
          </w:p>
        </w:tc>
      </w:tr>
      <w:tr w:rsidR="00755A40" w:rsidRPr="000D351C" w14:paraId="7EBA292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97C9BD3"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5C72A1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5FC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65204"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3955AAB"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33C4054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C1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C3F71" w14:textId="77777777" w:rsidR="003262BC" w:rsidRPr="000D351C" w:rsidRDefault="003262BC">
            <w:pPr>
              <w:pStyle w:val="AttributeTableBody"/>
              <w:rPr>
                <w:noProof/>
              </w:rPr>
            </w:pPr>
            <w:r w:rsidRPr="000D351C">
              <w:rPr>
                <w:noProof/>
              </w:rPr>
              <w:t>00883</w:t>
            </w:r>
          </w:p>
        </w:tc>
        <w:tc>
          <w:tcPr>
            <w:tcW w:w="3888" w:type="dxa"/>
            <w:tcBorders>
              <w:top w:val="dotted" w:sz="4" w:space="0" w:color="auto"/>
              <w:left w:val="nil"/>
              <w:bottom w:val="dotted" w:sz="4" w:space="0" w:color="auto"/>
              <w:right w:val="nil"/>
            </w:tcBorders>
            <w:shd w:val="clear" w:color="auto" w:fill="FFFFFF"/>
          </w:tcPr>
          <w:p w14:paraId="394A9EC8" w14:textId="77777777" w:rsidR="003262BC" w:rsidRPr="000D351C" w:rsidRDefault="003262BC">
            <w:pPr>
              <w:pStyle w:val="AttributeTableBody"/>
              <w:jc w:val="left"/>
              <w:rPr>
                <w:noProof/>
              </w:rPr>
            </w:pPr>
            <w:r w:rsidRPr="000D351C">
              <w:rPr>
                <w:noProof/>
              </w:rPr>
              <w:t>Event Reason</w:t>
            </w:r>
          </w:p>
        </w:tc>
      </w:tr>
      <w:tr w:rsidR="00755A40" w:rsidRPr="000D351C" w14:paraId="234E835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6C8EC52"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51EE01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734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17AA0"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FFA42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EE7B45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CA7E" w14:textId="77777777" w:rsidR="003262BC" w:rsidRPr="000D351C" w:rsidRDefault="00000000">
            <w:pPr>
              <w:pStyle w:val="AttributeTableBody"/>
              <w:rPr>
                <w:rStyle w:val="HyperlinkTable"/>
                <w:noProof/>
              </w:rPr>
            </w:pPr>
            <w:hyperlink r:id="rId20" w:anchor="HL70276" w:history="1">
              <w:r w:rsidR="003262BC" w:rsidRPr="000D351C">
                <w:rPr>
                  <w:rStyle w:val="HyperlinkTable"/>
                  <w:noProof/>
                </w:rPr>
                <w:t>0276</w:t>
              </w:r>
            </w:hyperlink>
          </w:p>
        </w:tc>
        <w:tc>
          <w:tcPr>
            <w:tcW w:w="720" w:type="dxa"/>
            <w:tcBorders>
              <w:top w:val="dotted" w:sz="4" w:space="0" w:color="auto"/>
              <w:left w:val="nil"/>
              <w:bottom w:val="dotted" w:sz="4" w:space="0" w:color="auto"/>
              <w:right w:val="nil"/>
            </w:tcBorders>
            <w:shd w:val="clear" w:color="auto" w:fill="FFFFFF"/>
          </w:tcPr>
          <w:p w14:paraId="3EAB2FE5" w14:textId="77777777" w:rsidR="003262BC" w:rsidRPr="000D351C" w:rsidRDefault="003262BC">
            <w:pPr>
              <w:pStyle w:val="AttributeTableBody"/>
              <w:rPr>
                <w:noProof/>
              </w:rPr>
            </w:pPr>
            <w:r w:rsidRPr="000D351C">
              <w:rPr>
                <w:noProof/>
              </w:rPr>
              <w:t>00866</w:t>
            </w:r>
          </w:p>
        </w:tc>
        <w:tc>
          <w:tcPr>
            <w:tcW w:w="3888" w:type="dxa"/>
            <w:tcBorders>
              <w:top w:val="dotted" w:sz="4" w:space="0" w:color="auto"/>
              <w:left w:val="nil"/>
              <w:bottom w:val="dotted" w:sz="4" w:space="0" w:color="auto"/>
              <w:right w:val="nil"/>
            </w:tcBorders>
            <w:shd w:val="clear" w:color="auto" w:fill="FFFFFF"/>
          </w:tcPr>
          <w:p w14:paraId="4859423A" w14:textId="77777777" w:rsidR="003262BC" w:rsidRPr="000D351C" w:rsidRDefault="003262BC">
            <w:pPr>
              <w:pStyle w:val="AttributeTableBody"/>
              <w:jc w:val="left"/>
              <w:rPr>
                <w:noProof/>
              </w:rPr>
            </w:pPr>
            <w:r w:rsidRPr="000D351C">
              <w:rPr>
                <w:noProof/>
              </w:rPr>
              <w:t>Appointment Reason</w:t>
            </w:r>
          </w:p>
        </w:tc>
      </w:tr>
      <w:tr w:rsidR="00755A40" w:rsidRPr="000D351C" w14:paraId="2222AC4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611530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1AB3D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447E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6E52B"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5A29FA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AD48FC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BCC23" w14:textId="77777777" w:rsidR="003262BC" w:rsidRPr="000D351C" w:rsidRDefault="00000000">
            <w:pPr>
              <w:pStyle w:val="AttributeTableBody"/>
              <w:rPr>
                <w:rStyle w:val="HyperlinkTable"/>
                <w:noProof/>
              </w:rPr>
            </w:pPr>
            <w:hyperlink r:id="rId21" w:anchor="HL70277" w:history="1">
              <w:r w:rsidR="003262BC" w:rsidRPr="000D351C">
                <w:rPr>
                  <w:rStyle w:val="HyperlinkTable"/>
                  <w:noProof/>
                </w:rPr>
                <w:t>0277</w:t>
              </w:r>
            </w:hyperlink>
          </w:p>
        </w:tc>
        <w:tc>
          <w:tcPr>
            <w:tcW w:w="720" w:type="dxa"/>
            <w:tcBorders>
              <w:top w:val="dotted" w:sz="4" w:space="0" w:color="auto"/>
              <w:left w:val="nil"/>
              <w:bottom w:val="dotted" w:sz="4" w:space="0" w:color="auto"/>
              <w:right w:val="nil"/>
            </w:tcBorders>
            <w:shd w:val="clear" w:color="auto" w:fill="FFFFFF"/>
          </w:tcPr>
          <w:p w14:paraId="4EF31934" w14:textId="77777777" w:rsidR="003262BC" w:rsidRPr="000D351C" w:rsidRDefault="003262BC">
            <w:pPr>
              <w:pStyle w:val="AttributeTableBody"/>
              <w:rPr>
                <w:noProof/>
              </w:rPr>
            </w:pPr>
            <w:r w:rsidRPr="000D351C">
              <w:rPr>
                <w:noProof/>
              </w:rPr>
              <w:t>00867</w:t>
            </w:r>
          </w:p>
        </w:tc>
        <w:tc>
          <w:tcPr>
            <w:tcW w:w="3888" w:type="dxa"/>
            <w:tcBorders>
              <w:top w:val="dotted" w:sz="4" w:space="0" w:color="auto"/>
              <w:left w:val="nil"/>
              <w:bottom w:val="dotted" w:sz="4" w:space="0" w:color="auto"/>
              <w:right w:val="nil"/>
            </w:tcBorders>
            <w:shd w:val="clear" w:color="auto" w:fill="FFFFFF"/>
          </w:tcPr>
          <w:p w14:paraId="5F1ACC76" w14:textId="77777777" w:rsidR="003262BC" w:rsidRPr="000D351C" w:rsidRDefault="003262BC">
            <w:pPr>
              <w:pStyle w:val="AttributeTableBody"/>
              <w:jc w:val="left"/>
              <w:rPr>
                <w:noProof/>
              </w:rPr>
            </w:pPr>
            <w:r w:rsidRPr="000D351C">
              <w:rPr>
                <w:noProof/>
              </w:rPr>
              <w:t>Appointment Type</w:t>
            </w:r>
          </w:p>
        </w:tc>
      </w:tr>
      <w:tr w:rsidR="00755A40" w:rsidRPr="000D351C" w14:paraId="6B8B9D1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37D85E"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47446F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27F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691B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1C21F"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0440F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DA4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725BA" w14:textId="77777777" w:rsidR="003262BC" w:rsidRPr="000D351C" w:rsidRDefault="003262BC">
            <w:pPr>
              <w:pStyle w:val="AttributeTableBody"/>
              <w:rPr>
                <w:noProof/>
              </w:rPr>
            </w:pPr>
            <w:r w:rsidRPr="000D351C">
              <w:rPr>
                <w:noProof/>
              </w:rPr>
              <w:t>00868</w:t>
            </w:r>
          </w:p>
        </w:tc>
        <w:tc>
          <w:tcPr>
            <w:tcW w:w="3888" w:type="dxa"/>
            <w:tcBorders>
              <w:top w:val="dotted" w:sz="4" w:space="0" w:color="auto"/>
              <w:left w:val="nil"/>
              <w:bottom w:val="dotted" w:sz="4" w:space="0" w:color="auto"/>
              <w:right w:val="nil"/>
            </w:tcBorders>
            <w:shd w:val="clear" w:color="auto" w:fill="FFFFFF"/>
          </w:tcPr>
          <w:p w14:paraId="7C5F3545" w14:textId="77777777" w:rsidR="003262BC" w:rsidRPr="000D351C" w:rsidRDefault="003262BC">
            <w:pPr>
              <w:pStyle w:val="AttributeTableBody"/>
              <w:jc w:val="left"/>
              <w:rPr>
                <w:noProof/>
              </w:rPr>
            </w:pPr>
            <w:r w:rsidRPr="000D351C">
              <w:rPr>
                <w:noProof/>
              </w:rPr>
              <w:t>Appointment Duration</w:t>
            </w:r>
          </w:p>
        </w:tc>
      </w:tr>
      <w:tr w:rsidR="00755A40" w:rsidRPr="000D351C" w14:paraId="07DB73B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6155889"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BF264F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1973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77F3BD"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8CE7A8C" w14:textId="77777777" w:rsidR="003262BC" w:rsidRPr="000D351C" w:rsidRDefault="003262BC">
            <w:pPr>
              <w:pStyle w:val="AttributeTableBody"/>
              <w:rPr>
                <w:noProof/>
              </w:rPr>
            </w:pPr>
            <w:r w:rsidRPr="000D351C">
              <w:rPr>
                <w:noProof/>
              </w:rPr>
              <w:t>B</w:t>
            </w:r>
          </w:p>
        </w:tc>
        <w:tc>
          <w:tcPr>
            <w:tcW w:w="648" w:type="dxa"/>
            <w:tcBorders>
              <w:top w:val="dotted" w:sz="4" w:space="0" w:color="auto"/>
              <w:left w:val="nil"/>
              <w:bottom w:val="dotted" w:sz="4" w:space="0" w:color="auto"/>
              <w:right w:val="nil"/>
            </w:tcBorders>
            <w:shd w:val="clear" w:color="auto" w:fill="FFFFFF"/>
          </w:tcPr>
          <w:p w14:paraId="443FFB0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8D9E1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6F02A" w14:textId="77777777" w:rsidR="003262BC" w:rsidRPr="000D351C" w:rsidRDefault="003262BC">
            <w:pPr>
              <w:pStyle w:val="AttributeTableBody"/>
              <w:rPr>
                <w:noProof/>
              </w:rPr>
            </w:pPr>
            <w:r w:rsidRPr="000D351C">
              <w:rPr>
                <w:noProof/>
              </w:rPr>
              <w:t>00869</w:t>
            </w:r>
          </w:p>
        </w:tc>
        <w:tc>
          <w:tcPr>
            <w:tcW w:w="3888" w:type="dxa"/>
            <w:tcBorders>
              <w:top w:val="dotted" w:sz="4" w:space="0" w:color="auto"/>
              <w:left w:val="nil"/>
              <w:bottom w:val="dotted" w:sz="4" w:space="0" w:color="auto"/>
              <w:right w:val="nil"/>
            </w:tcBorders>
            <w:shd w:val="clear" w:color="auto" w:fill="FFFFFF"/>
          </w:tcPr>
          <w:p w14:paraId="10682EE3" w14:textId="77777777" w:rsidR="003262BC" w:rsidRPr="000D351C" w:rsidRDefault="003262BC">
            <w:pPr>
              <w:pStyle w:val="AttributeTableBody"/>
              <w:jc w:val="left"/>
              <w:rPr>
                <w:noProof/>
              </w:rPr>
            </w:pPr>
            <w:r w:rsidRPr="000D351C">
              <w:rPr>
                <w:noProof/>
              </w:rPr>
              <w:t>Appointment Duration Units</w:t>
            </w:r>
          </w:p>
        </w:tc>
      </w:tr>
      <w:tr w:rsidR="00755A40" w:rsidRPr="000D351C" w14:paraId="3E218B90"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8F2DE45"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845A5A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1C8E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B5CED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DD8E9" w14:textId="77777777" w:rsidR="003262BC" w:rsidRPr="000D351C" w:rsidRDefault="003262BC">
            <w:pPr>
              <w:pStyle w:val="AttributeTableBody"/>
              <w:rPr>
                <w:noProof/>
              </w:rPr>
            </w:pPr>
            <w:r w:rsidRPr="000D351C">
              <w:rPr>
                <w:noProof/>
              </w:rPr>
              <w:t>W</w:t>
            </w:r>
          </w:p>
        </w:tc>
        <w:tc>
          <w:tcPr>
            <w:tcW w:w="648" w:type="dxa"/>
            <w:tcBorders>
              <w:top w:val="dotted" w:sz="4" w:space="0" w:color="auto"/>
              <w:left w:val="nil"/>
              <w:bottom w:val="dotted" w:sz="4" w:space="0" w:color="auto"/>
              <w:right w:val="nil"/>
            </w:tcBorders>
            <w:shd w:val="clear" w:color="auto" w:fill="FFFFFF"/>
          </w:tcPr>
          <w:p w14:paraId="690760A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4946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E1F2A" w14:textId="77777777" w:rsidR="003262BC" w:rsidRPr="000D351C" w:rsidRDefault="003262BC">
            <w:pPr>
              <w:pStyle w:val="AttributeTableBody"/>
              <w:rPr>
                <w:noProof/>
              </w:rPr>
            </w:pPr>
            <w:r w:rsidRPr="000D351C">
              <w:rPr>
                <w:noProof/>
              </w:rPr>
              <w:t>00884</w:t>
            </w:r>
          </w:p>
        </w:tc>
        <w:tc>
          <w:tcPr>
            <w:tcW w:w="3888" w:type="dxa"/>
            <w:tcBorders>
              <w:top w:val="dotted" w:sz="4" w:space="0" w:color="auto"/>
              <w:left w:val="nil"/>
              <w:bottom w:val="dotted" w:sz="4" w:space="0" w:color="auto"/>
              <w:right w:val="nil"/>
            </w:tcBorders>
            <w:shd w:val="clear" w:color="auto" w:fill="FFFFFF"/>
          </w:tcPr>
          <w:p w14:paraId="4A4E6FBD" w14:textId="77777777" w:rsidR="003262BC" w:rsidRPr="000D351C" w:rsidRDefault="003262BC">
            <w:pPr>
              <w:pStyle w:val="AttributeTableBody"/>
              <w:jc w:val="left"/>
              <w:rPr>
                <w:noProof/>
              </w:rPr>
            </w:pPr>
            <w:r w:rsidRPr="000D351C">
              <w:rPr>
                <w:noProof/>
              </w:rPr>
              <w:t>Appointment Timing Quantity</w:t>
            </w:r>
          </w:p>
        </w:tc>
      </w:tr>
      <w:tr w:rsidR="00755A40" w:rsidRPr="000D351C" w14:paraId="7FB2105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7F3EE5A"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540BC0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EF29B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21589C"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2D5112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A3D549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DE3E3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C795F" w14:textId="77777777" w:rsidR="003262BC" w:rsidRPr="000D351C" w:rsidRDefault="003262BC">
            <w:pPr>
              <w:pStyle w:val="AttributeTableBody"/>
              <w:rPr>
                <w:noProof/>
              </w:rPr>
            </w:pPr>
            <w:r w:rsidRPr="000D351C">
              <w:rPr>
                <w:noProof/>
              </w:rPr>
              <w:t>00874</w:t>
            </w:r>
          </w:p>
        </w:tc>
        <w:tc>
          <w:tcPr>
            <w:tcW w:w="3888" w:type="dxa"/>
            <w:tcBorders>
              <w:top w:val="dotted" w:sz="4" w:space="0" w:color="auto"/>
              <w:left w:val="nil"/>
              <w:bottom w:val="dotted" w:sz="4" w:space="0" w:color="auto"/>
              <w:right w:val="nil"/>
            </w:tcBorders>
            <w:shd w:val="clear" w:color="auto" w:fill="FFFFFF"/>
          </w:tcPr>
          <w:p w14:paraId="0FE92EB8" w14:textId="77777777" w:rsidR="003262BC" w:rsidRPr="000D351C" w:rsidRDefault="003262BC">
            <w:pPr>
              <w:pStyle w:val="AttributeTableBody"/>
              <w:jc w:val="left"/>
              <w:rPr>
                <w:noProof/>
              </w:rPr>
            </w:pPr>
            <w:r w:rsidRPr="000D351C">
              <w:rPr>
                <w:noProof/>
              </w:rPr>
              <w:t>Placer Contact Person</w:t>
            </w:r>
          </w:p>
        </w:tc>
      </w:tr>
      <w:tr w:rsidR="00755A40" w:rsidRPr="000D351C" w14:paraId="63D005D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D2924EE"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E7AA42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7BF4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234ED"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1065470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862DD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A2E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C05314" w14:textId="77777777" w:rsidR="003262BC" w:rsidRPr="000D351C" w:rsidRDefault="003262BC">
            <w:pPr>
              <w:pStyle w:val="AttributeTableBody"/>
              <w:rPr>
                <w:noProof/>
              </w:rPr>
            </w:pPr>
            <w:r w:rsidRPr="000D351C">
              <w:rPr>
                <w:noProof/>
              </w:rPr>
              <w:t>00875</w:t>
            </w:r>
          </w:p>
        </w:tc>
        <w:tc>
          <w:tcPr>
            <w:tcW w:w="3888" w:type="dxa"/>
            <w:tcBorders>
              <w:top w:val="dotted" w:sz="4" w:space="0" w:color="auto"/>
              <w:left w:val="nil"/>
              <w:bottom w:val="dotted" w:sz="4" w:space="0" w:color="auto"/>
              <w:right w:val="nil"/>
            </w:tcBorders>
            <w:shd w:val="clear" w:color="auto" w:fill="FFFFFF"/>
          </w:tcPr>
          <w:p w14:paraId="393FE8BA" w14:textId="77777777" w:rsidR="003262BC" w:rsidRPr="000D351C" w:rsidRDefault="003262BC">
            <w:pPr>
              <w:pStyle w:val="AttributeTableBody"/>
              <w:jc w:val="left"/>
              <w:rPr>
                <w:noProof/>
              </w:rPr>
            </w:pPr>
            <w:r w:rsidRPr="000D351C">
              <w:rPr>
                <w:noProof/>
              </w:rPr>
              <w:t>Placer Contact Phone Number</w:t>
            </w:r>
          </w:p>
        </w:tc>
      </w:tr>
      <w:tr w:rsidR="00755A40" w:rsidRPr="000D351C" w14:paraId="2C780D44"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E7C8330"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dotted" w:sz="4" w:space="0" w:color="auto"/>
              <w:right w:val="nil"/>
            </w:tcBorders>
            <w:shd w:val="clear" w:color="auto" w:fill="FFFFFF"/>
          </w:tcPr>
          <w:p w14:paraId="49C194D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8C69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685732"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53E5CAB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9DC49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C8C8C7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F63589" w14:textId="77777777" w:rsidR="003262BC" w:rsidRPr="000D351C" w:rsidRDefault="003262BC">
            <w:pPr>
              <w:pStyle w:val="AttributeTableBody"/>
              <w:rPr>
                <w:noProof/>
              </w:rPr>
            </w:pPr>
            <w:r w:rsidRPr="000D351C">
              <w:rPr>
                <w:noProof/>
              </w:rPr>
              <w:t>00876</w:t>
            </w:r>
          </w:p>
        </w:tc>
        <w:tc>
          <w:tcPr>
            <w:tcW w:w="3888" w:type="dxa"/>
            <w:tcBorders>
              <w:top w:val="dotted" w:sz="4" w:space="0" w:color="auto"/>
              <w:left w:val="nil"/>
              <w:bottom w:val="dotted" w:sz="4" w:space="0" w:color="auto"/>
              <w:right w:val="nil"/>
            </w:tcBorders>
            <w:shd w:val="clear" w:color="auto" w:fill="FFFFFF"/>
          </w:tcPr>
          <w:p w14:paraId="2E707CFF" w14:textId="77777777" w:rsidR="003262BC" w:rsidRPr="000D351C" w:rsidRDefault="003262BC">
            <w:pPr>
              <w:pStyle w:val="AttributeTableBody"/>
              <w:jc w:val="left"/>
              <w:rPr>
                <w:noProof/>
              </w:rPr>
            </w:pPr>
            <w:r w:rsidRPr="000D351C">
              <w:rPr>
                <w:noProof/>
              </w:rPr>
              <w:t>Placer Contact Address</w:t>
            </w:r>
          </w:p>
        </w:tc>
      </w:tr>
      <w:tr w:rsidR="00755A40" w:rsidRPr="000D351C" w14:paraId="25A732A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4A1C040" w14:textId="77777777" w:rsidR="003262BC" w:rsidRPr="000D351C" w:rsidRDefault="003262BC">
            <w:pPr>
              <w:pStyle w:val="AttributeTableBody"/>
              <w:rPr>
                <w:noProof/>
              </w:rPr>
            </w:pPr>
            <w:r w:rsidRPr="000D351C">
              <w:rPr>
                <w:noProof/>
              </w:rPr>
              <w:t>15</w:t>
            </w:r>
          </w:p>
        </w:tc>
        <w:tc>
          <w:tcPr>
            <w:tcW w:w="648" w:type="dxa"/>
            <w:tcBorders>
              <w:top w:val="dotted" w:sz="4" w:space="0" w:color="auto"/>
              <w:left w:val="nil"/>
              <w:bottom w:val="dotted" w:sz="4" w:space="0" w:color="auto"/>
              <w:right w:val="nil"/>
            </w:tcBorders>
            <w:shd w:val="clear" w:color="auto" w:fill="FFFFFF"/>
          </w:tcPr>
          <w:p w14:paraId="1C5902D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F80D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DDC65"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294CDBF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49E90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60A0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5B6432" w14:textId="77777777" w:rsidR="003262BC" w:rsidRPr="000D351C" w:rsidRDefault="003262BC">
            <w:pPr>
              <w:pStyle w:val="AttributeTableBody"/>
              <w:rPr>
                <w:noProof/>
              </w:rPr>
            </w:pPr>
            <w:r w:rsidRPr="000D351C">
              <w:rPr>
                <w:noProof/>
              </w:rPr>
              <w:t>00877</w:t>
            </w:r>
          </w:p>
        </w:tc>
        <w:tc>
          <w:tcPr>
            <w:tcW w:w="3888" w:type="dxa"/>
            <w:tcBorders>
              <w:top w:val="dotted" w:sz="4" w:space="0" w:color="auto"/>
              <w:left w:val="nil"/>
              <w:bottom w:val="dotted" w:sz="4" w:space="0" w:color="auto"/>
              <w:right w:val="nil"/>
            </w:tcBorders>
            <w:shd w:val="clear" w:color="auto" w:fill="FFFFFF"/>
          </w:tcPr>
          <w:p w14:paraId="051F87BE" w14:textId="77777777" w:rsidR="003262BC" w:rsidRPr="000D351C" w:rsidRDefault="003262BC">
            <w:pPr>
              <w:pStyle w:val="AttributeTableBody"/>
              <w:jc w:val="left"/>
              <w:rPr>
                <w:noProof/>
              </w:rPr>
            </w:pPr>
            <w:r w:rsidRPr="000D351C">
              <w:rPr>
                <w:noProof/>
              </w:rPr>
              <w:t>Placer Contact Location</w:t>
            </w:r>
          </w:p>
        </w:tc>
      </w:tr>
      <w:tr w:rsidR="00755A40" w:rsidRPr="000D351C" w14:paraId="07DDF4F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A4E2395" w14:textId="77777777" w:rsidR="003262BC" w:rsidRPr="000D351C" w:rsidRDefault="003262BC">
            <w:pPr>
              <w:pStyle w:val="AttributeTableBody"/>
              <w:rPr>
                <w:noProof/>
              </w:rPr>
            </w:pPr>
            <w:r w:rsidRPr="000D351C">
              <w:rPr>
                <w:noProof/>
              </w:rPr>
              <w:t>16</w:t>
            </w:r>
          </w:p>
        </w:tc>
        <w:tc>
          <w:tcPr>
            <w:tcW w:w="648" w:type="dxa"/>
            <w:tcBorders>
              <w:top w:val="dotted" w:sz="4" w:space="0" w:color="auto"/>
              <w:left w:val="nil"/>
              <w:bottom w:val="dotted" w:sz="4" w:space="0" w:color="auto"/>
              <w:right w:val="nil"/>
            </w:tcBorders>
            <w:shd w:val="clear" w:color="auto" w:fill="FFFFFF"/>
          </w:tcPr>
          <w:p w14:paraId="42B7BD7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CF3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566F37"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5CF55996"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4B7AA9B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3BCD52E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25311" w14:textId="77777777" w:rsidR="003262BC" w:rsidRPr="000D351C" w:rsidRDefault="003262BC">
            <w:pPr>
              <w:pStyle w:val="AttributeTableBody"/>
              <w:rPr>
                <w:noProof/>
              </w:rPr>
            </w:pPr>
            <w:r w:rsidRPr="000D351C">
              <w:rPr>
                <w:noProof/>
              </w:rPr>
              <w:t>00885</w:t>
            </w:r>
          </w:p>
        </w:tc>
        <w:tc>
          <w:tcPr>
            <w:tcW w:w="3888" w:type="dxa"/>
            <w:tcBorders>
              <w:top w:val="dotted" w:sz="4" w:space="0" w:color="auto"/>
              <w:left w:val="nil"/>
              <w:bottom w:val="dotted" w:sz="4" w:space="0" w:color="auto"/>
              <w:right w:val="nil"/>
            </w:tcBorders>
            <w:shd w:val="clear" w:color="auto" w:fill="FFFFFF"/>
          </w:tcPr>
          <w:p w14:paraId="41698346" w14:textId="77777777" w:rsidR="003262BC" w:rsidRPr="000D351C" w:rsidRDefault="003262BC">
            <w:pPr>
              <w:pStyle w:val="AttributeTableBody"/>
              <w:jc w:val="left"/>
              <w:rPr>
                <w:noProof/>
              </w:rPr>
            </w:pPr>
            <w:r w:rsidRPr="000D351C">
              <w:rPr>
                <w:noProof/>
              </w:rPr>
              <w:t>Filler Contact Person</w:t>
            </w:r>
          </w:p>
        </w:tc>
      </w:tr>
      <w:tr w:rsidR="00755A40" w:rsidRPr="000D351C" w14:paraId="2CA775A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90A733A" w14:textId="77777777" w:rsidR="003262BC" w:rsidRPr="000D351C" w:rsidRDefault="003262BC">
            <w:pPr>
              <w:pStyle w:val="AttributeTableBody"/>
              <w:rPr>
                <w:noProof/>
              </w:rPr>
            </w:pPr>
            <w:r w:rsidRPr="000D351C">
              <w:rPr>
                <w:noProof/>
              </w:rPr>
              <w:t>17</w:t>
            </w:r>
          </w:p>
        </w:tc>
        <w:tc>
          <w:tcPr>
            <w:tcW w:w="648" w:type="dxa"/>
            <w:tcBorders>
              <w:top w:val="dotted" w:sz="4" w:space="0" w:color="auto"/>
              <w:left w:val="nil"/>
              <w:bottom w:val="dotted" w:sz="4" w:space="0" w:color="auto"/>
              <w:right w:val="nil"/>
            </w:tcBorders>
            <w:shd w:val="clear" w:color="auto" w:fill="FFFFFF"/>
          </w:tcPr>
          <w:p w14:paraId="50F3625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FAC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77E0"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443F798F"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2272AB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F22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B9D3" w14:textId="77777777" w:rsidR="003262BC" w:rsidRPr="000D351C" w:rsidRDefault="003262BC">
            <w:pPr>
              <w:pStyle w:val="AttributeTableBody"/>
              <w:rPr>
                <w:noProof/>
              </w:rPr>
            </w:pPr>
            <w:r w:rsidRPr="000D351C">
              <w:rPr>
                <w:noProof/>
              </w:rPr>
              <w:t>00886</w:t>
            </w:r>
          </w:p>
        </w:tc>
        <w:tc>
          <w:tcPr>
            <w:tcW w:w="3888" w:type="dxa"/>
            <w:tcBorders>
              <w:top w:val="dotted" w:sz="4" w:space="0" w:color="auto"/>
              <w:left w:val="nil"/>
              <w:bottom w:val="dotted" w:sz="4" w:space="0" w:color="auto"/>
              <w:right w:val="nil"/>
            </w:tcBorders>
            <w:shd w:val="clear" w:color="auto" w:fill="FFFFFF"/>
          </w:tcPr>
          <w:p w14:paraId="1015BAAF" w14:textId="77777777" w:rsidR="003262BC" w:rsidRPr="000D351C" w:rsidRDefault="003262BC">
            <w:pPr>
              <w:pStyle w:val="AttributeTableBody"/>
              <w:jc w:val="left"/>
              <w:rPr>
                <w:noProof/>
              </w:rPr>
            </w:pPr>
            <w:r w:rsidRPr="000D351C">
              <w:rPr>
                <w:noProof/>
              </w:rPr>
              <w:t>Filler Contact Phone Number</w:t>
            </w:r>
          </w:p>
        </w:tc>
      </w:tr>
      <w:tr w:rsidR="00755A40" w:rsidRPr="000D351C" w14:paraId="4195486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F5A9790" w14:textId="77777777" w:rsidR="003262BC" w:rsidRPr="000D351C" w:rsidRDefault="003262BC">
            <w:pPr>
              <w:pStyle w:val="AttributeTableBody"/>
              <w:rPr>
                <w:noProof/>
              </w:rPr>
            </w:pPr>
            <w:r w:rsidRPr="000D351C">
              <w:rPr>
                <w:noProof/>
              </w:rPr>
              <w:t>18</w:t>
            </w:r>
          </w:p>
        </w:tc>
        <w:tc>
          <w:tcPr>
            <w:tcW w:w="648" w:type="dxa"/>
            <w:tcBorders>
              <w:top w:val="dotted" w:sz="4" w:space="0" w:color="auto"/>
              <w:left w:val="nil"/>
              <w:bottom w:val="dotted" w:sz="4" w:space="0" w:color="auto"/>
              <w:right w:val="nil"/>
            </w:tcBorders>
            <w:shd w:val="clear" w:color="auto" w:fill="FFFFFF"/>
          </w:tcPr>
          <w:p w14:paraId="417532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8B5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C81A2F" w14:textId="77777777" w:rsidR="003262BC" w:rsidRPr="000D351C" w:rsidRDefault="003262BC">
            <w:pPr>
              <w:pStyle w:val="AttributeTableBody"/>
              <w:rPr>
                <w:noProof/>
              </w:rPr>
            </w:pPr>
            <w:r w:rsidRPr="000D351C">
              <w:rPr>
                <w:noProof/>
              </w:rPr>
              <w:t>XAD</w:t>
            </w:r>
          </w:p>
        </w:tc>
        <w:tc>
          <w:tcPr>
            <w:tcW w:w="648" w:type="dxa"/>
            <w:tcBorders>
              <w:top w:val="dotted" w:sz="4" w:space="0" w:color="auto"/>
              <w:left w:val="nil"/>
              <w:bottom w:val="dotted" w:sz="4" w:space="0" w:color="auto"/>
              <w:right w:val="nil"/>
            </w:tcBorders>
            <w:shd w:val="clear" w:color="auto" w:fill="FFFFFF"/>
          </w:tcPr>
          <w:p w14:paraId="03A174BD"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4082D3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8BB2D1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BD6EDF" w14:textId="77777777" w:rsidR="003262BC" w:rsidRPr="000D351C" w:rsidRDefault="003262BC">
            <w:pPr>
              <w:pStyle w:val="AttributeTableBody"/>
              <w:rPr>
                <w:noProof/>
              </w:rPr>
            </w:pPr>
            <w:r w:rsidRPr="000D351C">
              <w:rPr>
                <w:noProof/>
              </w:rPr>
              <w:t>00887</w:t>
            </w:r>
          </w:p>
        </w:tc>
        <w:tc>
          <w:tcPr>
            <w:tcW w:w="3888" w:type="dxa"/>
            <w:tcBorders>
              <w:top w:val="dotted" w:sz="4" w:space="0" w:color="auto"/>
              <w:left w:val="nil"/>
              <w:bottom w:val="dotted" w:sz="4" w:space="0" w:color="auto"/>
              <w:right w:val="nil"/>
            </w:tcBorders>
            <w:shd w:val="clear" w:color="auto" w:fill="FFFFFF"/>
          </w:tcPr>
          <w:p w14:paraId="11533E9A" w14:textId="77777777" w:rsidR="003262BC" w:rsidRPr="000D351C" w:rsidRDefault="003262BC">
            <w:pPr>
              <w:pStyle w:val="AttributeTableBody"/>
              <w:jc w:val="left"/>
              <w:rPr>
                <w:noProof/>
              </w:rPr>
            </w:pPr>
            <w:r w:rsidRPr="000D351C">
              <w:rPr>
                <w:noProof/>
              </w:rPr>
              <w:t>Filler Contact Address</w:t>
            </w:r>
          </w:p>
        </w:tc>
      </w:tr>
      <w:tr w:rsidR="00755A40" w:rsidRPr="000D351C" w14:paraId="5353AE9D"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17076293" w14:textId="77777777" w:rsidR="003262BC" w:rsidRPr="000D351C" w:rsidRDefault="003262BC">
            <w:pPr>
              <w:pStyle w:val="AttributeTableBody"/>
              <w:rPr>
                <w:noProof/>
              </w:rPr>
            </w:pPr>
            <w:r w:rsidRPr="000D351C">
              <w:rPr>
                <w:noProof/>
              </w:rPr>
              <w:t>19</w:t>
            </w:r>
          </w:p>
        </w:tc>
        <w:tc>
          <w:tcPr>
            <w:tcW w:w="648" w:type="dxa"/>
            <w:tcBorders>
              <w:top w:val="dotted" w:sz="4" w:space="0" w:color="auto"/>
              <w:left w:val="nil"/>
              <w:bottom w:val="dotted" w:sz="4" w:space="0" w:color="auto"/>
              <w:right w:val="nil"/>
            </w:tcBorders>
            <w:shd w:val="clear" w:color="auto" w:fill="FFFFFF"/>
          </w:tcPr>
          <w:p w14:paraId="115D5C0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F2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C69A27"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2146F4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FD0D7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9996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F70F7" w14:textId="77777777" w:rsidR="003262BC" w:rsidRPr="000D351C" w:rsidRDefault="003262BC">
            <w:pPr>
              <w:pStyle w:val="AttributeTableBody"/>
              <w:rPr>
                <w:noProof/>
              </w:rPr>
            </w:pPr>
            <w:r w:rsidRPr="000D351C">
              <w:rPr>
                <w:noProof/>
              </w:rPr>
              <w:t>00888</w:t>
            </w:r>
          </w:p>
        </w:tc>
        <w:tc>
          <w:tcPr>
            <w:tcW w:w="3888" w:type="dxa"/>
            <w:tcBorders>
              <w:top w:val="dotted" w:sz="4" w:space="0" w:color="auto"/>
              <w:left w:val="nil"/>
              <w:bottom w:val="dotted" w:sz="4" w:space="0" w:color="auto"/>
              <w:right w:val="nil"/>
            </w:tcBorders>
            <w:shd w:val="clear" w:color="auto" w:fill="FFFFFF"/>
          </w:tcPr>
          <w:p w14:paraId="681D9E6D" w14:textId="77777777" w:rsidR="003262BC" w:rsidRPr="000D351C" w:rsidRDefault="003262BC">
            <w:pPr>
              <w:pStyle w:val="AttributeTableBody"/>
              <w:jc w:val="left"/>
              <w:rPr>
                <w:noProof/>
              </w:rPr>
            </w:pPr>
            <w:r w:rsidRPr="000D351C">
              <w:rPr>
                <w:noProof/>
              </w:rPr>
              <w:t>Filler Contact Location</w:t>
            </w:r>
          </w:p>
        </w:tc>
      </w:tr>
      <w:tr w:rsidR="00755A40" w:rsidRPr="000D351C" w14:paraId="118BFE1F"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C5E8FE8" w14:textId="77777777" w:rsidR="003262BC" w:rsidRPr="000D351C" w:rsidRDefault="003262BC">
            <w:pPr>
              <w:pStyle w:val="AttributeTableBody"/>
              <w:rPr>
                <w:noProof/>
              </w:rPr>
            </w:pPr>
            <w:r w:rsidRPr="000D351C">
              <w:rPr>
                <w:noProof/>
              </w:rPr>
              <w:t>20</w:t>
            </w:r>
          </w:p>
        </w:tc>
        <w:tc>
          <w:tcPr>
            <w:tcW w:w="648" w:type="dxa"/>
            <w:tcBorders>
              <w:top w:val="dotted" w:sz="4" w:space="0" w:color="auto"/>
              <w:left w:val="nil"/>
              <w:bottom w:val="dotted" w:sz="4" w:space="0" w:color="auto"/>
              <w:right w:val="nil"/>
            </w:tcBorders>
            <w:shd w:val="clear" w:color="auto" w:fill="FFFFFF"/>
          </w:tcPr>
          <w:p w14:paraId="62C38D1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EA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CC0B1E"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6BD35E42"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26D3EB1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AEE6E0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0D85E" w14:textId="77777777" w:rsidR="003262BC" w:rsidRPr="000D351C" w:rsidRDefault="003262BC">
            <w:pPr>
              <w:pStyle w:val="AttributeTableBody"/>
              <w:rPr>
                <w:noProof/>
              </w:rPr>
            </w:pPr>
            <w:r w:rsidRPr="000D351C">
              <w:rPr>
                <w:noProof/>
              </w:rPr>
              <w:t>00878</w:t>
            </w:r>
          </w:p>
        </w:tc>
        <w:tc>
          <w:tcPr>
            <w:tcW w:w="3888" w:type="dxa"/>
            <w:tcBorders>
              <w:top w:val="dotted" w:sz="4" w:space="0" w:color="auto"/>
              <w:left w:val="nil"/>
              <w:bottom w:val="dotted" w:sz="4" w:space="0" w:color="auto"/>
              <w:right w:val="nil"/>
            </w:tcBorders>
            <w:shd w:val="clear" w:color="auto" w:fill="FFFFFF"/>
          </w:tcPr>
          <w:p w14:paraId="73795A59" w14:textId="77777777" w:rsidR="003262BC" w:rsidRPr="000D351C" w:rsidRDefault="003262BC">
            <w:pPr>
              <w:pStyle w:val="AttributeTableBody"/>
              <w:jc w:val="left"/>
              <w:rPr>
                <w:noProof/>
              </w:rPr>
            </w:pPr>
            <w:r w:rsidRPr="000D351C">
              <w:rPr>
                <w:noProof/>
              </w:rPr>
              <w:t>Entered by Person</w:t>
            </w:r>
          </w:p>
        </w:tc>
      </w:tr>
      <w:tr w:rsidR="00755A40" w:rsidRPr="000D351C" w14:paraId="20ECCC03"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2A0B36B" w14:textId="77777777" w:rsidR="003262BC" w:rsidRPr="000D351C" w:rsidRDefault="003262BC">
            <w:pPr>
              <w:pStyle w:val="AttributeTableBody"/>
              <w:rPr>
                <w:noProof/>
              </w:rPr>
            </w:pPr>
            <w:r w:rsidRPr="000D351C">
              <w:rPr>
                <w:noProof/>
              </w:rPr>
              <w:t>21</w:t>
            </w:r>
          </w:p>
        </w:tc>
        <w:tc>
          <w:tcPr>
            <w:tcW w:w="648" w:type="dxa"/>
            <w:tcBorders>
              <w:top w:val="dotted" w:sz="4" w:space="0" w:color="auto"/>
              <w:left w:val="nil"/>
              <w:bottom w:val="dotted" w:sz="4" w:space="0" w:color="auto"/>
              <w:right w:val="nil"/>
            </w:tcBorders>
            <w:shd w:val="clear" w:color="auto" w:fill="FFFFFF"/>
          </w:tcPr>
          <w:p w14:paraId="2A0FE6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FE21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617541" w14:textId="77777777" w:rsidR="003262BC" w:rsidRPr="000D351C" w:rsidRDefault="003262BC">
            <w:pPr>
              <w:pStyle w:val="AttributeTableBody"/>
              <w:rPr>
                <w:noProof/>
              </w:rPr>
            </w:pPr>
            <w:r w:rsidRPr="000D351C">
              <w:rPr>
                <w:noProof/>
              </w:rPr>
              <w:t>XTN</w:t>
            </w:r>
          </w:p>
        </w:tc>
        <w:tc>
          <w:tcPr>
            <w:tcW w:w="648" w:type="dxa"/>
            <w:tcBorders>
              <w:top w:val="dotted" w:sz="4" w:space="0" w:color="auto"/>
              <w:left w:val="nil"/>
              <w:bottom w:val="dotted" w:sz="4" w:space="0" w:color="auto"/>
              <w:right w:val="nil"/>
            </w:tcBorders>
            <w:shd w:val="clear" w:color="auto" w:fill="FFFFFF"/>
          </w:tcPr>
          <w:p w14:paraId="38DC23D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057D827"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50C435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FF4C2" w14:textId="77777777" w:rsidR="003262BC" w:rsidRPr="000D351C" w:rsidRDefault="003262BC">
            <w:pPr>
              <w:pStyle w:val="AttributeTableBody"/>
              <w:rPr>
                <w:noProof/>
              </w:rPr>
            </w:pPr>
            <w:r w:rsidRPr="000D351C">
              <w:rPr>
                <w:noProof/>
              </w:rPr>
              <w:t>00879</w:t>
            </w:r>
          </w:p>
        </w:tc>
        <w:tc>
          <w:tcPr>
            <w:tcW w:w="3888" w:type="dxa"/>
            <w:tcBorders>
              <w:top w:val="dotted" w:sz="4" w:space="0" w:color="auto"/>
              <w:left w:val="nil"/>
              <w:bottom w:val="dotted" w:sz="4" w:space="0" w:color="auto"/>
              <w:right w:val="nil"/>
            </w:tcBorders>
            <w:shd w:val="clear" w:color="auto" w:fill="FFFFFF"/>
          </w:tcPr>
          <w:p w14:paraId="31DDB16F" w14:textId="77777777" w:rsidR="003262BC" w:rsidRPr="000D351C" w:rsidRDefault="003262BC">
            <w:pPr>
              <w:pStyle w:val="AttributeTableBody"/>
              <w:jc w:val="left"/>
              <w:rPr>
                <w:noProof/>
              </w:rPr>
            </w:pPr>
            <w:r w:rsidRPr="000D351C">
              <w:rPr>
                <w:noProof/>
              </w:rPr>
              <w:t>Entered by Phone Number</w:t>
            </w:r>
          </w:p>
        </w:tc>
      </w:tr>
      <w:tr w:rsidR="00755A40" w:rsidRPr="000D351C" w14:paraId="6943E14B"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375B5D04" w14:textId="77777777" w:rsidR="003262BC" w:rsidRPr="000D351C" w:rsidRDefault="003262BC">
            <w:pPr>
              <w:pStyle w:val="AttributeTableBody"/>
              <w:rPr>
                <w:noProof/>
              </w:rPr>
            </w:pPr>
            <w:r w:rsidRPr="000D351C">
              <w:rPr>
                <w:noProof/>
              </w:rPr>
              <w:t>22</w:t>
            </w:r>
          </w:p>
        </w:tc>
        <w:tc>
          <w:tcPr>
            <w:tcW w:w="648" w:type="dxa"/>
            <w:tcBorders>
              <w:top w:val="dotted" w:sz="4" w:space="0" w:color="auto"/>
              <w:left w:val="nil"/>
              <w:bottom w:val="dotted" w:sz="4" w:space="0" w:color="auto"/>
              <w:right w:val="nil"/>
            </w:tcBorders>
            <w:shd w:val="clear" w:color="auto" w:fill="FFFFFF"/>
          </w:tcPr>
          <w:p w14:paraId="470C38B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E12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46802"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6006F755"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064B533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44E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4D429" w14:textId="77777777" w:rsidR="003262BC" w:rsidRPr="000D351C" w:rsidRDefault="003262BC">
            <w:pPr>
              <w:pStyle w:val="AttributeTableBody"/>
              <w:rPr>
                <w:noProof/>
              </w:rPr>
            </w:pPr>
            <w:r w:rsidRPr="000D351C">
              <w:rPr>
                <w:noProof/>
              </w:rPr>
              <w:t>00880</w:t>
            </w:r>
          </w:p>
        </w:tc>
        <w:tc>
          <w:tcPr>
            <w:tcW w:w="3888" w:type="dxa"/>
            <w:tcBorders>
              <w:top w:val="dotted" w:sz="4" w:space="0" w:color="auto"/>
              <w:left w:val="nil"/>
              <w:bottom w:val="dotted" w:sz="4" w:space="0" w:color="auto"/>
              <w:right w:val="nil"/>
            </w:tcBorders>
            <w:shd w:val="clear" w:color="auto" w:fill="FFFFFF"/>
          </w:tcPr>
          <w:p w14:paraId="0A1BD841" w14:textId="77777777" w:rsidR="003262BC" w:rsidRPr="000D351C" w:rsidRDefault="003262BC">
            <w:pPr>
              <w:pStyle w:val="AttributeTableBody"/>
              <w:jc w:val="left"/>
              <w:rPr>
                <w:noProof/>
              </w:rPr>
            </w:pPr>
            <w:r w:rsidRPr="000D351C">
              <w:rPr>
                <w:noProof/>
              </w:rPr>
              <w:t>Entered by Location</w:t>
            </w:r>
          </w:p>
        </w:tc>
      </w:tr>
      <w:tr w:rsidR="00755A40" w:rsidRPr="000D351C" w14:paraId="3B32DEF6"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6C26F67A" w14:textId="77777777" w:rsidR="003262BC" w:rsidRPr="000D351C" w:rsidRDefault="003262BC">
            <w:pPr>
              <w:pStyle w:val="AttributeTableBody"/>
              <w:rPr>
                <w:noProof/>
              </w:rPr>
            </w:pPr>
            <w:r w:rsidRPr="000D351C">
              <w:rPr>
                <w:noProof/>
              </w:rPr>
              <w:t>23</w:t>
            </w:r>
          </w:p>
        </w:tc>
        <w:tc>
          <w:tcPr>
            <w:tcW w:w="648" w:type="dxa"/>
            <w:tcBorders>
              <w:top w:val="dotted" w:sz="4" w:space="0" w:color="auto"/>
              <w:left w:val="nil"/>
              <w:bottom w:val="dotted" w:sz="4" w:space="0" w:color="auto"/>
              <w:right w:val="nil"/>
            </w:tcBorders>
            <w:shd w:val="clear" w:color="auto" w:fill="FFFFFF"/>
          </w:tcPr>
          <w:p w14:paraId="2DCA86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F2C09"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93CF9"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79C4DEE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0A8BBA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32FC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196B91" w14:textId="77777777" w:rsidR="003262BC" w:rsidRPr="000D351C" w:rsidRDefault="003262BC">
            <w:pPr>
              <w:pStyle w:val="AttributeTableBody"/>
              <w:rPr>
                <w:noProof/>
              </w:rPr>
            </w:pPr>
            <w:r w:rsidRPr="000D351C">
              <w:rPr>
                <w:noProof/>
              </w:rPr>
              <w:t>00881</w:t>
            </w:r>
          </w:p>
        </w:tc>
        <w:tc>
          <w:tcPr>
            <w:tcW w:w="3888" w:type="dxa"/>
            <w:tcBorders>
              <w:top w:val="dotted" w:sz="4" w:space="0" w:color="auto"/>
              <w:left w:val="nil"/>
              <w:bottom w:val="dotted" w:sz="4" w:space="0" w:color="auto"/>
              <w:right w:val="nil"/>
            </w:tcBorders>
            <w:shd w:val="clear" w:color="auto" w:fill="FFFFFF"/>
          </w:tcPr>
          <w:p w14:paraId="21404F67" w14:textId="77777777" w:rsidR="003262BC" w:rsidRPr="000D351C" w:rsidRDefault="003262BC">
            <w:pPr>
              <w:pStyle w:val="AttributeTableBody"/>
              <w:jc w:val="left"/>
              <w:rPr>
                <w:noProof/>
              </w:rPr>
            </w:pPr>
            <w:r w:rsidRPr="000D351C">
              <w:rPr>
                <w:noProof/>
              </w:rPr>
              <w:t>Parent Placer Appointment ID</w:t>
            </w:r>
          </w:p>
        </w:tc>
      </w:tr>
      <w:tr w:rsidR="00755A40" w:rsidRPr="000D351C" w14:paraId="1FC27682"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29A05437" w14:textId="77777777" w:rsidR="003262BC" w:rsidRPr="000D351C" w:rsidRDefault="003262BC">
            <w:pPr>
              <w:pStyle w:val="AttributeTableBody"/>
              <w:rPr>
                <w:noProof/>
              </w:rPr>
            </w:pPr>
            <w:r w:rsidRPr="000D351C">
              <w:rPr>
                <w:noProof/>
              </w:rPr>
              <w:t>24</w:t>
            </w:r>
          </w:p>
        </w:tc>
        <w:tc>
          <w:tcPr>
            <w:tcW w:w="648" w:type="dxa"/>
            <w:tcBorders>
              <w:top w:val="dotted" w:sz="4" w:space="0" w:color="auto"/>
              <w:left w:val="nil"/>
              <w:bottom w:val="dotted" w:sz="4" w:space="0" w:color="auto"/>
              <w:right w:val="nil"/>
            </w:tcBorders>
            <w:shd w:val="clear" w:color="auto" w:fill="FFFFFF"/>
          </w:tcPr>
          <w:p w14:paraId="06CB9B7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7399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09DD4E"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3F7BC5B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A5BCE4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61FE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21EFC" w14:textId="77777777" w:rsidR="003262BC" w:rsidRPr="000D351C" w:rsidRDefault="003262BC">
            <w:pPr>
              <w:pStyle w:val="AttributeTableBody"/>
              <w:rPr>
                <w:noProof/>
              </w:rPr>
            </w:pPr>
            <w:r w:rsidRPr="000D351C">
              <w:rPr>
                <w:noProof/>
              </w:rPr>
              <w:t>00882</w:t>
            </w:r>
          </w:p>
        </w:tc>
        <w:tc>
          <w:tcPr>
            <w:tcW w:w="3888" w:type="dxa"/>
            <w:tcBorders>
              <w:top w:val="dotted" w:sz="4" w:space="0" w:color="auto"/>
              <w:left w:val="nil"/>
              <w:bottom w:val="dotted" w:sz="4" w:space="0" w:color="auto"/>
              <w:right w:val="nil"/>
            </w:tcBorders>
            <w:shd w:val="clear" w:color="auto" w:fill="FFFFFF"/>
          </w:tcPr>
          <w:p w14:paraId="516B6304" w14:textId="77777777" w:rsidR="003262BC" w:rsidRPr="000D351C" w:rsidRDefault="003262BC">
            <w:pPr>
              <w:pStyle w:val="AttributeTableBody"/>
              <w:jc w:val="left"/>
              <w:rPr>
                <w:noProof/>
              </w:rPr>
            </w:pPr>
            <w:r w:rsidRPr="000D351C">
              <w:rPr>
                <w:noProof/>
              </w:rPr>
              <w:t>Parent Filler Appointment ID</w:t>
            </w:r>
          </w:p>
        </w:tc>
      </w:tr>
      <w:tr w:rsidR="00755A40" w:rsidRPr="000D351C" w14:paraId="3AAE804C"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02491BD8" w14:textId="77777777" w:rsidR="003262BC" w:rsidRPr="000D351C" w:rsidRDefault="003262BC">
            <w:pPr>
              <w:pStyle w:val="AttributeTableBody"/>
              <w:rPr>
                <w:noProof/>
              </w:rPr>
            </w:pPr>
            <w:r w:rsidRPr="000D351C">
              <w:rPr>
                <w:noProof/>
              </w:rPr>
              <w:t>25</w:t>
            </w:r>
          </w:p>
        </w:tc>
        <w:tc>
          <w:tcPr>
            <w:tcW w:w="648" w:type="dxa"/>
            <w:tcBorders>
              <w:top w:val="dotted" w:sz="4" w:space="0" w:color="auto"/>
              <w:left w:val="nil"/>
              <w:bottom w:val="dotted" w:sz="4" w:space="0" w:color="auto"/>
              <w:right w:val="nil"/>
            </w:tcBorders>
            <w:shd w:val="clear" w:color="auto" w:fill="FFFFFF"/>
          </w:tcPr>
          <w:p w14:paraId="49BDCCF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F81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1A7B1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0F0827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5CAAF2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F5359" w14:textId="77777777" w:rsidR="003262BC" w:rsidRPr="000D351C" w:rsidRDefault="00000000">
            <w:pPr>
              <w:pStyle w:val="AttributeTableBody"/>
              <w:rPr>
                <w:rStyle w:val="HyperlinkTable"/>
                <w:noProof/>
              </w:rPr>
            </w:pPr>
            <w:hyperlink r:id="rId22"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01D5CCA"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317D9AF5" w14:textId="77777777" w:rsidR="003262BC" w:rsidRPr="000D351C" w:rsidRDefault="003262BC">
            <w:pPr>
              <w:pStyle w:val="AttributeTableBody"/>
              <w:jc w:val="left"/>
              <w:rPr>
                <w:noProof/>
              </w:rPr>
            </w:pPr>
            <w:r w:rsidRPr="000D351C">
              <w:rPr>
                <w:noProof/>
              </w:rPr>
              <w:t>Filler Status Code</w:t>
            </w:r>
          </w:p>
        </w:tc>
      </w:tr>
      <w:tr w:rsidR="00755A40" w:rsidRPr="000D351C" w14:paraId="2C72A7F7"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537CAE89" w14:textId="77777777" w:rsidR="003262BC" w:rsidRPr="000D351C" w:rsidRDefault="003262BC">
            <w:pPr>
              <w:pStyle w:val="AttributeTableBody"/>
              <w:rPr>
                <w:noProof/>
              </w:rPr>
            </w:pPr>
            <w:r w:rsidRPr="000D351C">
              <w:rPr>
                <w:noProof/>
              </w:rPr>
              <w:t>26</w:t>
            </w:r>
          </w:p>
        </w:tc>
        <w:tc>
          <w:tcPr>
            <w:tcW w:w="648" w:type="dxa"/>
            <w:tcBorders>
              <w:top w:val="dotted" w:sz="4" w:space="0" w:color="auto"/>
              <w:left w:val="nil"/>
              <w:bottom w:val="dotted" w:sz="4" w:space="0" w:color="auto"/>
              <w:right w:val="nil"/>
            </w:tcBorders>
            <w:shd w:val="clear" w:color="auto" w:fill="FFFFFF"/>
          </w:tcPr>
          <w:p w14:paraId="7140B02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3E2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156EA5"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024293E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F309DDE"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17253A2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48EE3" w14:textId="77777777" w:rsidR="003262BC" w:rsidRPr="000D351C" w:rsidRDefault="003262BC">
            <w:pPr>
              <w:pStyle w:val="AttributeTableBody"/>
              <w:rPr>
                <w:noProof/>
              </w:rPr>
            </w:pPr>
            <w:r w:rsidRPr="000D351C">
              <w:rPr>
                <w:noProof/>
              </w:rPr>
              <w:t>00216</w:t>
            </w:r>
          </w:p>
        </w:tc>
        <w:tc>
          <w:tcPr>
            <w:tcW w:w="3888" w:type="dxa"/>
            <w:tcBorders>
              <w:top w:val="dotted" w:sz="4" w:space="0" w:color="auto"/>
              <w:left w:val="nil"/>
              <w:bottom w:val="dotted" w:sz="4" w:space="0" w:color="auto"/>
              <w:right w:val="nil"/>
            </w:tcBorders>
            <w:shd w:val="clear" w:color="auto" w:fill="FFFFFF"/>
          </w:tcPr>
          <w:p w14:paraId="1D5A4E18" w14:textId="77777777" w:rsidR="003262BC" w:rsidRPr="000D351C" w:rsidRDefault="003262BC">
            <w:pPr>
              <w:pStyle w:val="AttributeTableBody"/>
              <w:jc w:val="left"/>
              <w:rPr>
                <w:noProof/>
              </w:rPr>
            </w:pPr>
            <w:r w:rsidRPr="000D351C">
              <w:rPr>
                <w:noProof/>
              </w:rPr>
              <w:t>Placer Order Number</w:t>
            </w:r>
          </w:p>
        </w:tc>
      </w:tr>
      <w:tr w:rsidR="00755A40" w:rsidRPr="000D351C" w14:paraId="3DBF0CD1" w14:textId="77777777" w:rsidTr="00755A40">
        <w:trPr>
          <w:jc w:val="center"/>
        </w:trPr>
        <w:tc>
          <w:tcPr>
            <w:tcW w:w="648" w:type="dxa"/>
            <w:tcBorders>
              <w:top w:val="dotted" w:sz="4" w:space="0" w:color="auto"/>
              <w:left w:val="nil"/>
              <w:bottom w:val="dotted" w:sz="4" w:space="0" w:color="auto"/>
              <w:right w:val="nil"/>
            </w:tcBorders>
            <w:shd w:val="clear" w:color="auto" w:fill="FFFFFF"/>
          </w:tcPr>
          <w:p w14:paraId="45A27FE1" w14:textId="77777777" w:rsidR="003262BC" w:rsidRPr="000D351C" w:rsidRDefault="003262BC">
            <w:pPr>
              <w:pStyle w:val="AttributeTableBody"/>
              <w:rPr>
                <w:noProof/>
              </w:rPr>
            </w:pPr>
            <w:r w:rsidRPr="000D351C">
              <w:rPr>
                <w:noProof/>
              </w:rPr>
              <w:t>27</w:t>
            </w:r>
          </w:p>
        </w:tc>
        <w:tc>
          <w:tcPr>
            <w:tcW w:w="648" w:type="dxa"/>
            <w:tcBorders>
              <w:top w:val="dotted" w:sz="4" w:space="0" w:color="auto"/>
              <w:left w:val="nil"/>
              <w:bottom w:val="dotted" w:sz="4" w:space="0" w:color="auto"/>
              <w:right w:val="nil"/>
            </w:tcBorders>
            <w:shd w:val="clear" w:color="auto" w:fill="FFFFFF"/>
          </w:tcPr>
          <w:p w14:paraId="0610A9B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B963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CD9EEF" w14:textId="77777777" w:rsidR="003262BC" w:rsidRPr="000D351C" w:rsidRDefault="003262BC">
            <w:pPr>
              <w:pStyle w:val="AttributeTableBody"/>
              <w:rPr>
                <w:noProof/>
              </w:rPr>
            </w:pPr>
            <w:r w:rsidRPr="000D351C">
              <w:rPr>
                <w:noProof/>
              </w:rPr>
              <w:t>EI</w:t>
            </w:r>
          </w:p>
        </w:tc>
        <w:tc>
          <w:tcPr>
            <w:tcW w:w="648" w:type="dxa"/>
            <w:tcBorders>
              <w:top w:val="dotted" w:sz="4" w:space="0" w:color="auto"/>
              <w:left w:val="nil"/>
              <w:bottom w:val="dotted" w:sz="4" w:space="0" w:color="auto"/>
              <w:right w:val="nil"/>
            </w:tcBorders>
            <w:shd w:val="clear" w:color="auto" w:fill="FFFFFF"/>
          </w:tcPr>
          <w:p w14:paraId="6956F51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8054B0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0E1BE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50144D" w14:textId="77777777" w:rsidR="003262BC" w:rsidRPr="000D351C" w:rsidRDefault="003262BC">
            <w:pPr>
              <w:pStyle w:val="AttributeTableBody"/>
              <w:rPr>
                <w:noProof/>
              </w:rPr>
            </w:pPr>
            <w:r w:rsidRPr="000D351C">
              <w:rPr>
                <w:noProof/>
              </w:rPr>
              <w:t>00217</w:t>
            </w:r>
          </w:p>
        </w:tc>
        <w:tc>
          <w:tcPr>
            <w:tcW w:w="3888" w:type="dxa"/>
            <w:tcBorders>
              <w:top w:val="dotted" w:sz="4" w:space="0" w:color="auto"/>
              <w:left w:val="nil"/>
              <w:bottom w:val="dotted" w:sz="4" w:space="0" w:color="auto"/>
              <w:right w:val="nil"/>
            </w:tcBorders>
            <w:shd w:val="clear" w:color="auto" w:fill="FFFFFF"/>
          </w:tcPr>
          <w:p w14:paraId="7B27B7B1" w14:textId="77777777" w:rsidR="003262BC" w:rsidRPr="000D351C" w:rsidRDefault="003262BC">
            <w:pPr>
              <w:pStyle w:val="AttributeTableBody"/>
              <w:jc w:val="left"/>
              <w:rPr>
                <w:noProof/>
              </w:rPr>
            </w:pPr>
            <w:r w:rsidRPr="000D351C">
              <w:rPr>
                <w:noProof/>
              </w:rPr>
              <w:t>Filler Order Number</w:t>
            </w:r>
          </w:p>
        </w:tc>
      </w:tr>
      <w:tr w:rsidR="00755A40" w:rsidRPr="000D351C" w14:paraId="01018B9F" w14:textId="77777777" w:rsidTr="00755A40">
        <w:trPr>
          <w:jc w:val="center"/>
        </w:trPr>
        <w:tc>
          <w:tcPr>
            <w:tcW w:w="648" w:type="dxa"/>
            <w:tcBorders>
              <w:top w:val="dotted" w:sz="4" w:space="0" w:color="auto"/>
              <w:left w:val="nil"/>
              <w:bottom w:val="single" w:sz="4" w:space="0" w:color="auto"/>
              <w:right w:val="nil"/>
            </w:tcBorders>
            <w:shd w:val="clear" w:color="auto" w:fill="FFFFFF"/>
          </w:tcPr>
          <w:p w14:paraId="655B9028" w14:textId="77777777" w:rsidR="00CF07E1" w:rsidRPr="000D351C" w:rsidRDefault="00CF07E1">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04B62D65"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F82D84" w14:textId="77777777" w:rsidR="00CF07E1" w:rsidRPr="000D351C" w:rsidRDefault="00CF07E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F71923" w14:textId="77777777" w:rsidR="00CF07E1" w:rsidRPr="000D351C" w:rsidRDefault="00CF07E1">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548C3B0A" w14:textId="77777777" w:rsidR="00CF07E1" w:rsidRPr="000D351C" w:rsidRDefault="00CF07E1">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2C1DAFB"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FA9BB1" w14:textId="77777777" w:rsidR="00CF07E1" w:rsidRPr="000D351C" w:rsidRDefault="00CF07E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3373E0" w14:textId="77777777" w:rsidR="00CF07E1" w:rsidRPr="000D351C" w:rsidRDefault="00CF07E1">
            <w:pPr>
              <w:pStyle w:val="AttributeTableBody"/>
              <w:rPr>
                <w:noProof/>
              </w:rPr>
            </w:pPr>
            <w:r>
              <w:rPr>
                <w:noProof/>
              </w:rPr>
              <w:t>03547</w:t>
            </w:r>
          </w:p>
        </w:tc>
        <w:tc>
          <w:tcPr>
            <w:tcW w:w="3888" w:type="dxa"/>
            <w:tcBorders>
              <w:top w:val="dotted" w:sz="4" w:space="0" w:color="auto"/>
              <w:left w:val="nil"/>
              <w:bottom w:val="single" w:sz="4" w:space="0" w:color="auto"/>
              <w:right w:val="nil"/>
            </w:tcBorders>
            <w:shd w:val="clear" w:color="auto" w:fill="FFFFFF"/>
          </w:tcPr>
          <w:p w14:paraId="7EF1100C" w14:textId="77777777" w:rsidR="00CF07E1" w:rsidRPr="000D351C" w:rsidRDefault="00CF07E1">
            <w:pPr>
              <w:pStyle w:val="AttributeTableBody"/>
              <w:jc w:val="left"/>
              <w:rPr>
                <w:noProof/>
              </w:rPr>
            </w:pPr>
            <w:r>
              <w:rPr>
                <w:noProof/>
              </w:rPr>
              <w:t>Alternate Placer Order Group Number</w:t>
            </w:r>
          </w:p>
        </w:tc>
      </w:tr>
    </w:tbl>
    <w:p w14:paraId="33561347" w14:textId="77777777" w:rsidR="003262BC" w:rsidRPr="000D351C" w:rsidRDefault="003262BC">
      <w:pPr>
        <w:pStyle w:val="Heading4"/>
        <w:rPr>
          <w:noProof/>
          <w:vanish/>
        </w:rPr>
      </w:pPr>
      <w:bookmarkStart w:id="1017" w:name="_Toc497011448"/>
      <w:r w:rsidRPr="000D351C">
        <w:rPr>
          <w:noProof/>
          <w:vanish/>
        </w:rPr>
        <w:t xml:space="preserve">SCH </w:t>
      </w:r>
      <w:bookmarkEnd w:id="1017"/>
      <w:r w:rsidRPr="000D351C">
        <w:rPr>
          <w:noProof/>
          <w:vanish/>
        </w:rPr>
        <w:t>Field Definitions</w:t>
      </w:r>
      <w:bookmarkStart w:id="1018" w:name="_Toc175631886"/>
      <w:bookmarkEnd w:id="1018"/>
      <w:r w:rsidR="003D291E" w:rsidRPr="000D351C">
        <w:rPr>
          <w:noProof/>
          <w:vanish/>
        </w:rPr>
        <w:fldChar w:fldCharType="begin"/>
      </w:r>
      <w:r w:rsidRPr="000D351C">
        <w:rPr>
          <w:noProof/>
          <w:vanish/>
        </w:rPr>
        <w:instrText xml:space="preserve"> XE "SCH field definitions" </w:instrText>
      </w:r>
      <w:r w:rsidR="003D291E" w:rsidRPr="000D351C">
        <w:rPr>
          <w:noProof/>
          <w:vanish/>
        </w:rPr>
        <w:fldChar w:fldCharType="end"/>
      </w:r>
    </w:p>
    <w:p w14:paraId="082E4D56" w14:textId="77777777" w:rsidR="003262BC" w:rsidRPr="000D351C" w:rsidRDefault="003262BC">
      <w:pPr>
        <w:pStyle w:val="Heading4"/>
        <w:tabs>
          <w:tab w:val="num" w:pos="2160"/>
        </w:tabs>
        <w:rPr>
          <w:noProof/>
        </w:rPr>
      </w:pPr>
      <w:bookmarkStart w:id="1019" w:name="_Toc497011449"/>
      <w:r w:rsidRPr="000D351C">
        <w:rPr>
          <w:noProof/>
        </w:rPr>
        <w:t>SCH-1   Placer Appointment ID</w:t>
      </w:r>
      <w:r w:rsidR="003D291E" w:rsidRPr="000D351C">
        <w:rPr>
          <w:noProof/>
        </w:rPr>
        <w:fldChar w:fldCharType="begin"/>
      </w:r>
      <w:r w:rsidRPr="000D351C">
        <w:rPr>
          <w:noProof/>
        </w:rPr>
        <w:instrText xml:space="preserve"> XE "Placer appointment ID" </w:instrText>
      </w:r>
      <w:r w:rsidR="003D291E" w:rsidRPr="000D351C">
        <w:rPr>
          <w:noProof/>
        </w:rPr>
        <w:fldChar w:fldCharType="end"/>
      </w:r>
      <w:r w:rsidRPr="000D351C">
        <w:rPr>
          <w:noProof/>
        </w:rPr>
        <w:t xml:space="preserve">   (EI)   00860</w:t>
      </w:r>
      <w:bookmarkEnd w:id="1019"/>
    </w:p>
    <w:p w14:paraId="7359803E" w14:textId="77777777" w:rsidR="00A54B86" w:rsidRDefault="00A54B86" w:rsidP="00A54B86">
      <w:pPr>
        <w:pStyle w:val="Components"/>
      </w:pPr>
      <w:r>
        <w:t>Components:  &lt;Entity Identifier (ST)&gt; ^ &lt;Namespace ID (IS)&gt; ^ &lt;Universal ID (ST)&gt; ^ &lt;Universal ID Type (ID)&gt;</w:t>
      </w:r>
    </w:p>
    <w:p w14:paraId="4B99C239" w14:textId="77777777" w:rsidR="003262BC" w:rsidRPr="000D351C" w:rsidRDefault="003262BC" w:rsidP="009B0F5F">
      <w:pPr>
        <w:pStyle w:val="NormalIndented"/>
        <w:rPr>
          <w:noProof/>
        </w:rPr>
      </w:pPr>
      <w:r w:rsidRPr="000D351C">
        <w:rPr>
          <w:noProof/>
        </w:rPr>
        <w:lastRenderedPageBreak/>
        <w:t>Definition:  This field contains the placer application's permanent identifier for the appointment request (and the scheduled appointment itself, when it has been confirmed as a booked slot by the filler application).  This is a composite field.</w:t>
      </w:r>
    </w:p>
    <w:p w14:paraId="64BCD1F5" w14:textId="77777777" w:rsidR="003262BC" w:rsidRPr="000D351C" w:rsidRDefault="003262BC" w:rsidP="009B0F5F">
      <w:pPr>
        <w:pStyle w:val="NormalIndented"/>
        <w:rPr>
          <w:noProof/>
        </w:rPr>
      </w:pPr>
      <w:r w:rsidRPr="000D351C">
        <w:rPr>
          <w:noProof/>
        </w:rPr>
        <w:t xml:space="preserve">The first component is a string that identifies an individual appointment request, or a booked appointment.  It is assigned by the placer application, and identifies an appointment request, and the subsequent scheduled appointment, uniquely among all such requests and/or booked appointments from a particular requesting application.  If </w:t>
      </w:r>
      <w:r w:rsidRPr="000D351C">
        <w:rPr>
          <w:rStyle w:val="ReferenceAttribute"/>
          <w:noProof/>
        </w:rPr>
        <w:t>SCH-1-Placer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 xml:space="preserve">SCH-1-Placer Appointment ID </w:t>
      </w:r>
      <w:r w:rsidRPr="000D351C">
        <w:rPr>
          <w:noProof/>
        </w:rPr>
        <w:t xml:space="preserve">or by </w:t>
      </w:r>
      <w:r w:rsidRPr="000D351C">
        <w:rPr>
          <w:rStyle w:val="ReferenceAttribute"/>
          <w:noProof/>
        </w:rPr>
        <w:t>SCH-23-Parent Placer Appointment ID</w:t>
      </w:r>
      <w:r w:rsidRPr="000D351C">
        <w:rPr>
          <w:noProof/>
        </w:rPr>
        <w:t xml:space="preserve"> plus an </w:t>
      </w:r>
      <w:r w:rsidRPr="000D351C">
        <w:rPr>
          <w:rStyle w:val="ReferenceAttribute"/>
          <w:noProof/>
        </w:rPr>
        <w:t>SCH-3-Occurrence Number</w:t>
      </w:r>
      <w:r w:rsidRPr="000D351C">
        <w:rPr>
          <w:noProof/>
        </w:rPr>
        <w:t>.</w:t>
      </w:r>
    </w:p>
    <w:p w14:paraId="3ACF8842" w14:textId="77777777" w:rsidR="003262BC" w:rsidRPr="000D351C" w:rsidRDefault="003262BC" w:rsidP="009B0F5F">
      <w:pPr>
        <w:pStyle w:val="NormalIndented"/>
        <w:rPr>
          <w:noProof/>
        </w:rPr>
      </w:pPr>
      <w:r w:rsidRPr="000D351C">
        <w:rPr>
          <w:noProof/>
        </w:rPr>
        <w:t xml:space="preserve">If a schedule request originates from a placer it MUST have a placer appointment ID.  If the filler sends responses, it may use the placer appointment ID and/or assign a filler appointment ID (which it would echo back to the placer to enable the placer application to associate the two).  If the placer appointment ID is not present, the filler appointment ID must be present and vice versa. </w:t>
      </w:r>
    </w:p>
    <w:p w14:paraId="46AB272A" w14:textId="77777777" w:rsidR="003262BC" w:rsidRPr="000D351C" w:rsidRDefault="003262BC">
      <w:pPr>
        <w:pStyle w:val="Heading4"/>
        <w:tabs>
          <w:tab w:val="num" w:pos="2160"/>
        </w:tabs>
        <w:rPr>
          <w:noProof/>
        </w:rPr>
      </w:pPr>
      <w:bookmarkStart w:id="1020" w:name="_Toc497011450"/>
      <w:r w:rsidRPr="000D351C">
        <w:rPr>
          <w:noProof/>
        </w:rPr>
        <w:t>SCH-2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00861</w:t>
      </w:r>
      <w:bookmarkEnd w:id="1020"/>
    </w:p>
    <w:p w14:paraId="2F0A5245" w14:textId="77777777" w:rsidR="00A54B86" w:rsidRDefault="00A54B86" w:rsidP="00A54B86">
      <w:pPr>
        <w:pStyle w:val="Components"/>
      </w:pPr>
      <w:r>
        <w:t>Components:  &lt;Entity Identifier (ST)&gt; ^ &lt;Namespace ID (IS)&gt; ^ &lt;Universal ID (ST)&gt; ^ &lt;Universal ID Type (ID)&gt;</w:t>
      </w:r>
    </w:p>
    <w:p w14:paraId="3A02FD01" w14:textId="77777777" w:rsidR="003262BC" w:rsidRPr="000D351C" w:rsidRDefault="003262BC" w:rsidP="009B0F5F">
      <w:pPr>
        <w:pStyle w:val="NormalIndented"/>
        <w:rPr>
          <w:noProof/>
        </w:rPr>
      </w:pPr>
      <w:r w:rsidRPr="000D351C">
        <w:rPr>
          <w:noProof/>
        </w:rPr>
        <w:t xml:space="preserve">Definition:  This field contains the filler application's permanent identifier for the appointment request (and the scheduled appointment itself, when it has been confirmed as a booked slot by the filler application).  This is a composite field.  </w:t>
      </w:r>
    </w:p>
    <w:p w14:paraId="1FB0E456" w14:textId="77777777" w:rsidR="003262BC" w:rsidRPr="000D351C" w:rsidRDefault="003262BC" w:rsidP="009B0F5F">
      <w:pPr>
        <w:pStyle w:val="NormalIndented"/>
        <w:rPr>
          <w:noProof/>
        </w:rPr>
      </w:pPr>
      <w:r w:rsidRPr="000D351C">
        <w:rPr>
          <w:noProof/>
        </w:rPr>
        <w:t xml:space="preserve">The first component is a string of up to fifteen characters that identifies an individual appointment request, or a booked appointment.  It is assigned by the filler application, and identifies an appointment request, and the subsequent scheduled appointment, uniquely among all such requests and/or booked appointments from a particular processing application.  If </w:t>
      </w:r>
      <w:r w:rsidRPr="000D351C">
        <w:rPr>
          <w:rStyle w:val="ReferenceAttribute"/>
          <w:noProof/>
        </w:rPr>
        <w:t>SCH-2-Filler Appointment ID</w:t>
      </w:r>
      <w:r w:rsidRPr="000D351C">
        <w:rPr>
          <w:noProof/>
        </w:rPr>
        <w:t xml:space="preserve"> identifies a parent of a repeating schedule request, then the individual child scheduled appointments can be uniquely identified either by a new </w:t>
      </w:r>
      <w:r w:rsidRPr="000D351C">
        <w:rPr>
          <w:rStyle w:val="ReferenceAttribute"/>
          <w:noProof/>
        </w:rPr>
        <w:t>SCH-2-Filler Appointment ID</w:t>
      </w:r>
      <w:r w:rsidRPr="000D351C">
        <w:rPr>
          <w:noProof/>
        </w:rPr>
        <w:t xml:space="preserve"> or by </w:t>
      </w:r>
      <w:r w:rsidRPr="000D351C">
        <w:rPr>
          <w:rStyle w:val="ReferenceAttribute"/>
          <w:noProof/>
        </w:rPr>
        <w:t>SCH-25-Parent Filler Appointment ID</w:t>
      </w:r>
      <w:r w:rsidRPr="000D351C">
        <w:rPr>
          <w:noProof/>
        </w:rPr>
        <w:t xml:space="preserve"> plus an </w:t>
      </w:r>
      <w:r w:rsidRPr="000D351C">
        <w:rPr>
          <w:rStyle w:val="ReferenceAttribute"/>
          <w:noProof/>
        </w:rPr>
        <w:t>SCH-3-Occurrence Number</w:t>
      </w:r>
      <w:r w:rsidRPr="000D351C">
        <w:rPr>
          <w:noProof/>
        </w:rPr>
        <w:t>.</w:t>
      </w:r>
    </w:p>
    <w:p w14:paraId="603469F8" w14:textId="77777777" w:rsidR="003262BC" w:rsidRPr="000D351C" w:rsidRDefault="003262BC">
      <w:pPr>
        <w:pStyle w:val="Heading4"/>
        <w:tabs>
          <w:tab w:val="num" w:pos="2160"/>
        </w:tabs>
        <w:rPr>
          <w:noProof/>
        </w:rPr>
      </w:pPr>
      <w:bookmarkStart w:id="1021" w:name="_Toc497011451"/>
      <w:r w:rsidRPr="000D351C">
        <w:rPr>
          <w:noProof/>
        </w:rPr>
        <w:t>SCH-3   Occurrence Number</w:t>
      </w:r>
      <w:r w:rsidR="003D291E" w:rsidRPr="000D351C">
        <w:rPr>
          <w:noProof/>
        </w:rPr>
        <w:fldChar w:fldCharType="begin"/>
      </w:r>
      <w:r w:rsidRPr="000D351C">
        <w:rPr>
          <w:noProof/>
        </w:rPr>
        <w:instrText xml:space="preserve"> XE "Occurrence number" </w:instrText>
      </w:r>
      <w:r w:rsidR="003D291E" w:rsidRPr="000D351C">
        <w:rPr>
          <w:noProof/>
        </w:rPr>
        <w:fldChar w:fldCharType="end"/>
      </w:r>
      <w:r w:rsidRPr="000D351C">
        <w:rPr>
          <w:noProof/>
        </w:rPr>
        <w:t xml:space="preserve">   (NM)   00862</w:t>
      </w:r>
      <w:bookmarkEnd w:id="1021"/>
    </w:p>
    <w:p w14:paraId="55D227CF" w14:textId="77777777" w:rsidR="003262BC" w:rsidRPr="000D351C" w:rsidRDefault="003262BC" w:rsidP="009B0F5F">
      <w:pPr>
        <w:pStyle w:val="NormalIndented"/>
        <w:rPr>
          <w:noProof/>
        </w:rPr>
      </w:pPr>
      <w:r w:rsidRPr="000D351C">
        <w:rPr>
          <w:noProof/>
        </w:rPr>
        <w:t xml:space="preserve">Definition:  This field is used in conjunction with </w:t>
      </w:r>
      <w:r w:rsidRPr="000D351C">
        <w:rPr>
          <w:rStyle w:val="ReferenceAttribute"/>
          <w:noProof/>
        </w:rPr>
        <w:t>SCH-1-Placer Appointment ID</w:t>
      </w:r>
      <w:r w:rsidRPr="000D351C">
        <w:rPr>
          <w:noProof/>
        </w:rPr>
        <w:t xml:space="preserve"> and/or </w:t>
      </w:r>
      <w:r w:rsidRPr="000D351C">
        <w:rPr>
          <w:rStyle w:val="ReferenceAttribute"/>
          <w:noProof/>
        </w:rPr>
        <w:t>SCH-2-Filler Appointment ID</w:t>
      </w:r>
      <w:r w:rsidRPr="000D351C">
        <w:rPr>
          <w:noProof/>
        </w:rPr>
        <w:t xml:space="preserve"> to uniquely identify an individual occurrence (a child) of a parent repeating schedule appointment.</w:t>
      </w:r>
    </w:p>
    <w:p w14:paraId="7A4E0C6F" w14:textId="77777777" w:rsidR="003262BC" w:rsidRPr="000D351C" w:rsidRDefault="003262BC" w:rsidP="009B0F5F">
      <w:pPr>
        <w:pStyle w:val="NormalIndented"/>
        <w:rPr>
          <w:noProof/>
        </w:rPr>
      </w:pPr>
      <w:r w:rsidRPr="000D351C">
        <w:rPr>
          <w:noProof/>
        </w:rPr>
        <w:t xml:space="preserve">This field is conditionally required.  If the transaction using this segment is intended to apply only to one occurrence of a repeating appointment, and an occurrence number is required to uniquely identify the child appointment (that is, the child does not have a separate and unique </w:t>
      </w:r>
      <w:r w:rsidRPr="000D351C">
        <w:rPr>
          <w:rStyle w:val="ReferenceAttribute"/>
          <w:noProof/>
        </w:rPr>
        <w:t>SCH-1-Placer Appointment ID</w:t>
      </w:r>
      <w:r w:rsidRPr="000D351C">
        <w:rPr>
          <w:noProof/>
        </w:rPr>
        <w:t xml:space="preserve"> or </w:t>
      </w:r>
      <w:r w:rsidRPr="000D351C">
        <w:rPr>
          <w:rStyle w:val="ReferenceAttribute"/>
          <w:noProof/>
        </w:rPr>
        <w:t>SCH-2-Filler Appointment ID</w:t>
      </w:r>
      <w:r w:rsidRPr="000D351C">
        <w:rPr>
          <w:noProof/>
        </w:rPr>
        <w:t>), then this field is required.</w:t>
      </w:r>
    </w:p>
    <w:p w14:paraId="1F3FEF2B" w14:textId="77777777" w:rsidR="003262BC" w:rsidRPr="000D351C" w:rsidRDefault="003262BC">
      <w:pPr>
        <w:pStyle w:val="Heading4"/>
        <w:tabs>
          <w:tab w:val="num" w:pos="2160"/>
        </w:tabs>
        <w:rPr>
          <w:noProof/>
        </w:rPr>
      </w:pPr>
      <w:bookmarkStart w:id="1022" w:name="_Toc497011452"/>
      <w:r w:rsidRPr="000D351C">
        <w:rPr>
          <w:noProof/>
        </w:rPr>
        <w:t xml:space="preserve">SCH-4   Placer </w:t>
      </w:r>
      <w:r w:rsidR="008E6623">
        <w:rPr>
          <w:noProof/>
        </w:rPr>
        <w:t xml:space="preserve">Order </w:t>
      </w:r>
      <w:r w:rsidRPr="000D351C">
        <w:rPr>
          <w:noProof/>
        </w:rPr>
        <w:t>Group Number</w:t>
      </w:r>
      <w:r w:rsidR="003D291E" w:rsidRPr="000D351C">
        <w:rPr>
          <w:noProof/>
        </w:rPr>
        <w:fldChar w:fldCharType="begin"/>
      </w:r>
      <w:r w:rsidRPr="000D351C">
        <w:rPr>
          <w:noProof/>
        </w:rPr>
        <w:instrText xml:space="preserve"> XE "Placer group number" </w:instrText>
      </w:r>
      <w:r w:rsidR="003D291E" w:rsidRPr="000D351C">
        <w:rPr>
          <w:noProof/>
        </w:rPr>
        <w:fldChar w:fldCharType="end"/>
      </w:r>
      <w:r w:rsidRPr="000D351C">
        <w:rPr>
          <w:noProof/>
        </w:rPr>
        <w:t xml:space="preserve">   (EI</w:t>
      </w:r>
      <w:r>
        <w:rPr>
          <w:noProof/>
        </w:rPr>
        <w:t>P</w:t>
      </w:r>
      <w:r w:rsidRPr="000D351C">
        <w:rPr>
          <w:noProof/>
        </w:rPr>
        <w:t>)   00218</w:t>
      </w:r>
      <w:bookmarkEnd w:id="1022"/>
    </w:p>
    <w:p w14:paraId="72C70D60" w14:textId="77777777" w:rsidR="00A54B86" w:rsidRDefault="00A54B86" w:rsidP="00A54B86">
      <w:pPr>
        <w:pStyle w:val="Components"/>
      </w:pPr>
      <w:r>
        <w:t>Components:  &lt;Placer Assigned Identifier (EI)&gt; ^ &lt;Filler Assigned Identifier (EI)&gt;</w:t>
      </w:r>
    </w:p>
    <w:p w14:paraId="59590406" w14:textId="77777777" w:rsidR="00A54B86" w:rsidRDefault="00A54B86" w:rsidP="00A54B86">
      <w:pPr>
        <w:pStyle w:val="Components"/>
      </w:pPr>
      <w:r>
        <w:t>Subcomponents for Placer Assigned Identifier (EI):  &lt;Entity Identifier (ST)&gt; &amp; &lt;Namespace ID (IS)&gt; &amp; &lt;Universal ID (ST)&gt; &amp; &lt;Universal ID Type (ID)&gt;</w:t>
      </w:r>
    </w:p>
    <w:p w14:paraId="46FC469A" w14:textId="77777777" w:rsidR="00A54B86" w:rsidRDefault="00A54B86" w:rsidP="00A54B86">
      <w:pPr>
        <w:pStyle w:val="Components"/>
      </w:pPr>
      <w:r>
        <w:t>Subcomponents for Filler Assigned Identifier (EI):  &lt;Entity Identifier (ST)&gt; &amp; &lt;Namespace ID (IS)&gt; &amp; &lt;Universal ID (ST)&gt; &amp; &lt;Universal ID Type (ID)&gt;</w:t>
      </w:r>
    </w:p>
    <w:p w14:paraId="572D556A" w14:textId="77777777" w:rsidR="003262BC" w:rsidRDefault="003262BC"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132AAB0" w14:textId="77777777" w:rsidR="003262BC" w:rsidRPr="000D351C" w:rsidRDefault="003262BC"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w:t>
      </w:r>
      <w:r>
        <w:rPr>
          <w:noProof/>
        </w:rPr>
        <w:t>P</w:t>
      </w:r>
      <w:r w:rsidRPr="000D351C">
        <w:rPr>
          <w:noProof/>
        </w:rPr>
        <w:t>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0FCAD9FD" w14:textId="77777777" w:rsidR="003262BC" w:rsidRPr="000D351C" w:rsidRDefault="003262BC">
      <w:pPr>
        <w:pStyle w:val="Heading4"/>
        <w:tabs>
          <w:tab w:val="num" w:pos="2160"/>
        </w:tabs>
        <w:rPr>
          <w:noProof/>
        </w:rPr>
      </w:pPr>
      <w:bookmarkStart w:id="1023" w:name="_Toc497011453"/>
      <w:r w:rsidRPr="000D351C">
        <w:rPr>
          <w:noProof/>
        </w:rPr>
        <w:lastRenderedPageBreak/>
        <w:t>SCH-5   Schedule ID</w:t>
      </w:r>
      <w:r w:rsidR="003D291E" w:rsidRPr="000D351C">
        <w:rPr>
          <w:noProof/>
        </w:rPr>
        <w:fldChar w:fldCharType="begin"/>
      </w:r>
      <w:r w:rsidRPr="000D351C">
        <w:rPr>
          <w:noProof/>
        </w:rPr>
        <w:instrText xml:space="preserve"> XE "Schedule ID" </w:instrText>
      </w:r>
      <w:r w:rsidR="003D291E" w:rsidRPr="000D351C">
        <w:rPr>
          <w:noProof/>
        </w:rPr>
        <w:fldChar w:fldCharType="end"/>
      </w:r>
      <w:r w:rsidRPr="000D351C">
        <w:rPr>
          <w:noProof/>
        </w:rPr>
        <w:t xml:space="preserve">   (CWE)   00864</w:t>
      </w:r>
      <w:bookmarkEnd w:id="1023"/>
    </w:p>
    <w:p w14:paraId="74196D4A"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82A5F0" w14:textId="77777777" w:rsidR="003262BC" w:rsidRPr="000D351C" w:rsidRDefault="003262BC" w:rsidP="009B0F5F">
      <w:pPr>
        <w:pStyle w:val="NormalIndented"/>
        <w:rPr>
          <w:noProof/>
        </w:rPr>
      </w:pPr>
      <w:r w:rsidRPr="000D351C">
        <w:rPr>
          <w:noProof/>
        </w:rPr>
        <w:t>Definition:  This field contains an identifier code for the schedule in which this appointment is (or will be) booked.  This field is provided for instances in which filler applications maintain multiple schedules, and when a particular resource or set of resources is controlled by more than one of those schedules.</w:t>
      </w:r>
    </w:p>
    <w:p w14:paraId="45248F3A" w14:textId="77777777" w:rsidR="003262BC" w:rsidRPr="000D351C" w:rsidRDefault="003262BC" w:rsidP="009B0F5F">
      <w:pPr>
        <w:pStyle w:val="NormalIndented"/>
        <w:rPr>
          <w:noProof/>
        </w:rPr>
      </w:pPr>
      <w:r w:rsidRPr="000D351C">
        <w:rPr>
          <w:noProof/>
        </w:rPr>
        <w:t>This field is provided on the SCH segment for informational purposes to applications fulfilling the placer, querying and auxiliary roles.</w:t>
      </w:r>
    </w:p>
    <w:p w14:paraId="26976FE6" w14:textId="77777777" w:rsidR="003262BC" w:rsidRPr="000D351C" w:rsidRDefault="003262BC">
      <w:pPr>
        <w:pStyle w:val="Heading4"/>
        <w:tabs>
          <w:tab w:val="num" w:pos="2160"/>
        </w:tabs>
        <w:rPr>
          <w:noProof/>
        </w:rPr>
      </w:pPr>
      <w:bookmarkStart w:id="1024" w:name="_Toc497011454"/>
      <w:r w:rsidRPr="000D351C">
        <w:rPr>
          <w:noProof/>
        </w:rPr>
        <w:t>SCH-6   Event Reason</w:t>
      </w:r>
      <w:r w:rsidR="003D291E" w:rsidRPr="000D351C">
        <w:rPr>
          <w:noProof/>
        </w:rPr>
        <w:fldChar w:fldCharType="begin"/>
      </w:r>
      <w:r w:rsidRPr="000D351C">
        <w:rPr>
          <w:noProof/>
        </w:rPr>
        <w:instrText xml:space="preserve"> XE "Event reason" </w:instrText>
      </w:r>
      <w:r w:rsidR="003D291E" w:rsidRPr="000D351C">
        <w:rPr>
          <w:noProof/>
        </w:rPr>
        <w:fldChar w:fldCharType="end"/>
      </w:r>
      <w:r w:rsidRPr="000D351C">
        <w:rPr>
          <w:noProof/>
        </w:rPr>
        <w:t xml:space="preserve">   (CWE)   00883</w:t>
      </w:r>
      <w:bookmarkEnd w:id="1024"/>
    </w:p>
    <w:p w14:paraId="1AAC9D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231442" w14:textId="77777777" w:rsidR="003262BC" w:rsidRPr="000D351C" w:rsidRDefault="003262BC" w:rsidP="009B0F5F">
      <w:pPr>
        <w:pStyle w:val="NormalIndented"/>
        <w:rPr>
          <w:noProof/>
        </w:rPr>
      </w:pPr>
      <w:r w:rsidRPr="000D351C">
        <w:rPr>
          <w:noProof/>
        </w:rPr>
        <w:t>Definition:  This field contains an identifier code for the reason that the notification event was triggered.  This field may contain a code describing the cancel reason, the delete reason, the discontinue reason, the add reason, the block reason or any other code describing the reason that a specific event will occur.</w:t>
      </w:r>
    </w:p>
    <w:p w14:paraId="3BCD233C"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47CD86FE" w14:textId="77777777" w:rsidR="003262BC" w:rsidRPr="000D351C" w:rsidRDefault="003262BC">
      <w:pPr>
        <w:pStyle w:val="Heading4"/>
        <w:tabs>
          <w:tab w:val="num" w:pos="2160"/>
        </w:tabs>
        <w:rPr>
          <w:noProof/>
        </w:rPr>
      </w:pPr>
      <w:bookmarkStart w:id="1025" w:name="_Toc497011455"/>
      <w:r w:rsidRPr="000D351C">
        <w:rPr>
          <w:noProof/>
        </w:rPr>
        <w:t>SCH-7   Appointment Reason</w:t>
      </w:r>
      <w:r w:rsidR="003D291E" w:rsidRPr="000D351C">
        <w:rPr>
          <w:noProof/>
        </w:rPr>
        <w:fldChar w:fldCharType="begin"/>
      </w:r>
      <w:r w:rsidRPr="000D351C">
        <w:rPr>
          <w:noProof/>
        </w:rPr>
        <w:instrText xml:space="preserve"> XE "Appointment reason" </w:instrText>
      </w:r>
      <w:r w:rsidR="003D291E" w:rsidRPr="000D351C">
        <w:rPr>
          <w:noProof/>
        </w:rPr>
        <w:fldChar w:fldCharType="end"/>
      </w:r>
      <w:r w:rsidRPr="000D351C">
        <w:rPr>
          <w:noProof/>
        </w:rPr>
        <w:t xml:space="preserve">   (CWE)   00866</w:t>
      </w:r>
      <w:bookmarkEnd w:id="1025"/>
    </w:p>
    <w:p w14:paraId="32C0A21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6B102" w14:textId="77777777" w:rsidR="003262BC" w:rsidRPr="000D351C" w:rsidRDefault="003262BC" w:rsidP="009B0F5F">
      <w:pPr>
        <w:pStyle w:val="NormalIndented"/>
        <w:rPr>
          <w:noProof/>
        </w:rPr>
      </w:pPr>
      <w:r w:rsidRPr="000D351C">
        <w:rPr>
          <w:noProof/>
        </w:rPr>
        <w:t xml:space="preserve">Definition:  This field contains an identifier code for the reason that the appointment is to take place.  This field may contain a Universal Service ID describing the observation/test/battery/procedure or other activity that is to take place during the requested appointment, similar to the Universal Service ID defined for the OBR segment in the Order Entry chapter (Chapter 4).  It may also contain a site-specific code describing a pre-defined set of reasons that an appointment may be set to occur.  This code can be based on local and/or universal codes.  The use of universal codes is recommended.  Refer to </w:t>
      </w:r>
      <w:hyperlink r:id="rId23" w:anchor="HL70276" w:history="1">
        <w:r w:rsidRPr="000D351C">
          <w:rPr>
            <w:rStyle w:val="ReferenceUserTable"/>
            <w:noProof/>
          </w:rPr>
          <w:t>User-Defined Table 0276 - Appointment Reason Code</w:t>
        </w:r>
      </w:hyperlink>
      <w:r w:rsidRPr="000D351C">
        <w:rPr>
          <w:rStyle w:val="ReferenceUserTable"/>
          <w:noProof/>
        </w:rPr>
        <w:t>s</w:t>
      </w:r>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3891681A" w14:textId="77777777" w:rsidR="003262BC" w:rsidRPr="000D351C" w:rsidRDefault="003262BC">
      <w:pPr>
        <w:pStyle w:val="Heading4"/>
        <w:tabs>
          <w:tab w:val="num" w:pos="2160"/>
        </w:tabs>
        <w:rPr>
          <w:noProof/>
        </w:rPr>
      </w:pPr>
      <w:bookmarkStart w:id="1026" w:name="_Toc497011456"/>
      <w:r w:rsidRPr="000D351C">
        <w:rPr>
          <w:noProof/>
        </w:rPr>
        <w:lastRenderedPageBreak/>
        <w:t>SCH-8   Appointment Type</w:t>
      </w:r>
      <w:r w:rsidR="003D291E" w:rsidRPr="000D351C">
        <w:rPr>
          <w:noProof/>
        </w:rPr>
        <w:fldChar w:fldCharType="begin"/>
      </w:r>
      <w:r w:rsidRPr="000D351C">
        <w:rPr>
          <w:noProof/>
        </w:rPr>
        <w:instrText xml:space="preserve"> XE "Appointment type" </w:instrText>
      </w:r>
      <w:r w:rsidR="003D291E" w:rsidRPr="000D351C">
        <w:rPr>
          <w:noProof/>
        </w:rPr>
        <w:fldChar w:fldCharType="end"/>
      </w:r>
      <w:r w:rsidRPr="000D351C">
        <w:rPr>
          <w:noProof/>
        </w:rPr>
        <w:t xml:space="preserve">   (CWE)   00867</w:t>
      </w:r>
      <w:bookmarkEnd w:id="1026"/>
    </w:p>
    <w:p w14:paraId="3D53872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740D73" w14:textId="77777777" w:rsidR="003262BC" w:rsidRPr="000D351C" w:rsidRDefault="003262BC" w:rsidP="009B0F5F">
      <w:pPr>
        <w:pStyle w:val="NormalIndented"/>
        <w:rPr>
          <w:noProof/>
        </w:rPr>
      </w:pPr>
      <w:r w:rsidRPr="000D351C">
        <w:rPr>
          <w:noProof/>
        </w:rPr>
        <w:t xml:space="preserve">Definition:  This field contains the identifier code for the type of appointment.  Refer to </w:t>
      </w:r>
      <w:hyperlink r:id="rId24" w:anchor="HL70277" w:history="1">
        <w:r w:rsidRPr="000D351C">
          <w:rPr>
            <w:rStyle w:val="ReferenceUserTable"/>
            <w:noProof/>
          </w:rPr>
          <w:t>User-Defined Table 0277 - Appointment Type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734D669" w14:textId="77777777" w:rsidR="003262BC" w:rsidRPr="000D351C" w:rsidRDefault="003262BC">
      <w:pPr>
        <w:pStyle w:val="Heading4"/>
        <w:tabs>
          <w:tab w:val="num" w:pos="2160"/>
        </w:tabs>
        <w:rPr>
          <w:noProof/>
        </w:rPr>
      </w:pPr>
      <w:bookmarkStart w:id="1027" w:name="_Toc497011457"/>
      <w:r w:rsidRPr="000D351C">
        <w:rPr>
          <w:noProof/>
        </w:rPr>
        <w:t>SCH-9   Appointment Duration</w:t>
      </w:r>
      <w:r w:rsidR="003D291E" w:rsidRPr="000D351C">
        <w:rPr>
          <w:noProof/>
        </w:rPr>
        <w:fldChar w:fldCharType="begin"/>
      </w:r>
      <w:r w:rsidRPr="000D351C">
        <w:rPr>
          <w:noProof/>
        </w:rPr>
        <w:instrText xml:space="preserve"> XE "Appointment duration" </w:instrText>
      </w:r>
      <w:r w:rsidR="003D291E" w:rsidRPr="000D351C">
        <w:rPr>
          <w:noProof/>
        </w:rPr>
        <w:fldChar w:fldCharType="end"/>
      </w:r>
      <w:r w:rsidRPr="000D351C">
        <w:rPr>
          <w:noProof/>
        </w:rPr>
        <w:t xml:space="preserve">   00868</w:t>
      </w:r>
      <w:bookmarkEnd w:id="1027"/>
    </w:p>
    <w:p w14:paraId="3112479F"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2552718F" w14:textId="77777777" w:rsidR="003262BC" w:rsidRPr="000D351C" w:rsidRDefault="003262BC">
      <w:pPr>
        <w:pStyle w:val="Heading4"/>
        <w:tabs>
          <w:tab w:val="num" w:pos="2160"/>
        </w:tabs>
        <w:rPr>
          <w:noProof/>
        </w:rPr>
      </w:pPr>
      <w:bookmarkStart w:id="1028" w:name="_Toc497011458"/>
      <w:r w:rsidRPr="000D351C">
        <w:rPr>
          <w:noProof/>
        </w:rPr>
        <w:t xml:space="preserve">SCH-10   Appointment Duration Units </w:t>
      </w:r>
      <w:r w:rsidR="003D291E" w:rsidRPr="000D351C">
        <w:rPr>
          <w:noProof/>
        </w:rPr>
        <w:fldChar w:fldCharType="begin"/>
      </w:r>
      <w:r w:rsidRPr="000D351C">
        <w:rPr>
          <w:noProof/>
        </w:rPr>
        <w:instrText xml:space="preserve"> XE "Appointment duration units" </w:instrText>
      </w:r>
      <w:r w:rsidR="003D291E" w:rsidRPr="000D351C">
        <w:rPr>
          <w:noProof/>
        </w:rPr>
        <w:fldChar w:fldCharType="end"/>
      </w:r>
      <w:r w:rsidRPr="000D351C">
        <w:rPr>
          <w:noProof/>
        </w:rPr>
        <w:t xml:space="preserve">   (CNE)   00869</w:t>
      </w:r>
      <w:bookmarkEnd w:id="1028"/>
    </w:p>
    <w:p w14:paraId="66DB49C6"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AA0E12" w14:textId="77777777" w:rsidR="003262BC" w:rsidRPr="000D351C" w:rsidRDefault="003262BC" w:rsidP="009B0F5F">
      <w:pPr>
        <w:pStyle w:val="NormalIndented"/>
        <w:rPr>
          <w:noProof/>
        </w:rPr>
      </w:pPr>
      <w:r w:rsidRPr="000D351C">
        <w:rPr>
          <w:rStyle w:val="Strong"/>
          <w:i/>
          <w:noProof/>
        </w:rPr>
        <w:t>As of version 2.5, this field is retained for backward compatibility only.</w:t>
      </w:r>
      <w:r w:rsidRPr="000D351C">
        <w:rPr>
          <w:noProof/>
        </w:rPr>
        <w:t xml:space="preserve"> Refer to the TQ1 segment described in Chapter 4.</w:t>
      </w:r>
    </w:p>
    <w:p w14:paraId="67EA738C"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ARQ-9-Appointment Duration</w:t>
      </w:r>
      <w:r w:rsidRPr="000D351C">
        <w:rPr>
          <w:noProof/>
        </w:rPr>
        <w:t xml:space="preserve"> field.  This field should be valued according to the recommendations in Chapters 2 and 7.  If this component is not valued, the ISO base unit of seconds (code "</w:t>
      </w:r>
      <w:r w:rsidRPr="000D351C">
        <w:rPr>
          <w:rStyle w:val="Emphasis"/>
          <w:noProof/>
        </w:rPr>
        <w:t>s</w:t>
      </w:r>
      <w:r w:rsidRPr="000D351C">
        <w:rPr>
          <w:noProof/>
        </w:rPr>
        <w:t>") is assumed.  Refer to Chapter 7, Figures 7-6 through 7-9, for a list of ISO and ANSI+ unit codes.</w:t>
      </w:r>
    </w:p>
    <w:p w14:paraId="285FA5BE"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7866225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997"/>
      </w:tblGrid>
      <w:tr w:rsidR="003262BC" w:rsidRPr="000D351C" w14:paraId="0EAE088A" w14:textId="77777777">
        <w:trPr>
          <w:tblHeader/>
          <w:jc w:val="center"/>
        </w:trPr>
        <w:tc>
          <w:tcPr>
            <w:tcW w:w="1440" w:type="dxa"/>
            <w:shd w:val="pct10" w:color="auto" w:fill="FFFFFF"/>
          </w:tcPr>
          <w:p w14:paraId="014160C5"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442A1958" w14:textId="77777777" w:rsidR="003262BC" w:rsidRPr="000D351C" w:rsidRDefault="003262BC">
            <w:pPr>
              <w:pStyle w:val="OtherTableHeader"/>
              <w:rPr>
                <w:noProof/>
              </w:rPr>
            </w:pPr>
            <w:r w:rsidRPr="000D351C">
              <w:rPr>
                <w:noProof/>
              </w:rPr>
              <w:t>Description</w:t>
            </w:r>
          </w:p>
        </w:tc>
        <w:tc>
          <w:tcPr>
            <w:tcW w:w="4997" w:type="dxa"/>
            <w:shd w:val="pct10" w:color="auto" w:fill="FFFFFF"/>
          </w:tcPr>
          <w:p w14:paraId="1E1B0C27" w14:textId="77777777" w:rsidR="003262BC" w:rsidRPr="000D351C" w:rsidRDefault="003262BC">
            <w:pPr>
              <w:pStyle w:val="OtherTableHeader"/>
              <w:rPr>
                <w:noProof/>
              </w:rPr>
            </w:pPr>
            <w:r w:rsidRPr="000D351C">
              <w:rPr>
                <w:noProof/>
              </w:rPr>
              <w:t>Comment</w:t>
            </w:r>
          </w:p>
        </w:tc>
      </w:tr>
      <w:tr w:rsidR="003262BC" w:rsidRPr="000D351C" w14:paraId="31732265" w14:textId="77777777">
        <w:trPr>
          <w:jc w:val="center"/>
        </w:trPr>
        <w:tc>
          <w:tcPr>
            <w:tcW w:w="1440" w:type="dxa"/>
          </w:tcPr>
          <w:p w14:paraId="458A5DD7"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683ED46C"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997" w:type="dxa"/>
          </w:tcPr>
          <w:p w14:paraId="4D6832D6"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F87BC71" w14:textId="77777777">
        <w:trPr>
          <w:jc w:val="center"/>
        </w:trPr>
        <w:tc>
          <w:tcPr>
            <w:tcW w:w="1440" w:type="dxa"/>
          </w:tcPr>
          <w:p w14:paraId="28FB50B0"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C533B2A"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997" w:type="dxa"/>
          </w:tcPr>
          <w:p w14:paraId="3011A22F" w14:textId="77777777" w:rsidR="003262BC" w:rsidRPr="000D351C" w:rsidRDefault="003262BC" w:rsidP="003262BC">
            <w:pPr>
              <w:pStyle w:val="OtherTableBody"/>
              <w:rPr>
                <w:noProof/>
                <w:color w:val="FF0000"/>
                <w:szCs w:val="18"/>
                <w:lang w:val="en-US"/>
              </w:rPr>
            </w:pPr>
            <w:r w:rsidRPr="000D351C">
              <w:rPr>
                <w:noProof/>
                <w:szCs w:val="18"/>
                <w:lang w:val="en-US"/>
              </w:rPr>
              <w:t xml:space="preserve">HL7 set of units of measure based upon ANSI X3.50 - 1986, ISO 2988-83, and US </w:t>
            </w:r>
            <w:r>
              <w:rPr>
                <w:noProof/>
                <w:szCs w:val="18"/>
                <w:lang w:val="en-US"/>
              </w:rPr>
              <w:t>customary units / see chapter 7</w:t>
            </w:r>
            <w:r w:rsidRPr="000D351C">
              <w:rPr>
                <w:noProof/>
                <w:szCs w:val="18"/>
                <w:lang w:val="en-US"/>
              </w:rPr>
              <w:t>.</w:t>
            </w:r>
          </w:p>
        </w:tc>
      </w:tr>
    </w:tbl>
    <w:p w14:paraId="05550CF4" w14:textId="77777777" w:rsidR="003262BC" w:rsidRPr="000D351C" w:rsidRDefault="003262BC">
      <w:pPr>
        <w:pStyle w:val="Heading4"/>
        <w:tabs>
          <w:tab w:val="num" w:pos="2160"/>
        </w:tabs>
        <w:rPr>
          <w:noProof/>
        </w:rPr>
      </w:pPr>
      <w:bookmarkStart w:id="1029" w:name="_Toc497011459"/>
      <w:r w:rsidRPr="000D351C">
        <w:rPr>
          <w:noProof/>
        </w:rPr>
        <w:t>SCH-11   Appointment Timing Quantity</w:t>
      </w:r>
      <w:r w:rsidR="003D291E" w:rsidRPr="000D351C">
        <w:rPr>
          <w:noProof/>
        </w:rPr>
        <w:fldChar w:fldCharType="begin"/>
      </w:r>
      <w:r w:rsidRPr="000D351C">
        <w:rPr>
          <w:noProof/>
        </w:rPr>
        <w:instrText xml:space="preserve"> XE "Appointment timing quantity" </w:instrText>
      </w:r>
      <w:r w:rsidR="003D291E" w:rsidRPr="000D351C">
        <w:rPr>
          <w:noProof/>
        </w:rPr>
        <w:fldChar w:fldCharType="end"/>
      </w:r>
      <w:r w:rsidRPr="000D351C">
        <w:rPr>
          <w:noProof/>
        </w:rPr>
        <w:t xml:space="preserve">   00884</w:t>
      </w:r>
      <w:bookmarkEnd w:id="1029"/>
    </w:p>
    <w:p w14:paraId="2ADE8E36" w14:textId="77777777" w:rsidR="003262BC" w:rsidRPr="000D351C" w:rsidRDefault="003262BC" w:rsidP="009B0F5F">
      <w:pPr>
        <w:pStyle w:val="NormalIndented"/>
        <w:rPr>
          <w:noProof/>
        </w:rPr>
      </w:pPr>
      <w:r w:rsidRPr="000D351C">
        <w:rPr>
          <w:rStyle w:val="Strong"/>
          <w:i/>
          <w:noProof/>
        </w:rPr>
        <w:t>As of version 2.5, this field was retained for backward compatibility only and withdrawn and removed as of v2.7.</w:t>
      </w:r>
      <w:r w:rsidRPr="000D351C">
        <w:rPr>
          <w:noProof/>
        </w:rPr>
        <w:t xml:space="preserve"> Refer to the TQ1 segment described in Chapter 4.</w:t>
      </w:r>
    </w:p>
    <w:p w14:paraId="37026F7B" w14:textId="77777777" w:rsidR="003262BC" w:rsidRPr="000D351C" w:rsidRDefault="003262BC">
      <w:pPr>
        <w:pStyle w:val="Heading4"/>
        <w:tabs>
          <w:tab w:val="num" w:pos="2160"/>
        </w:tabs>
        <w:rPr>
          <w:noProof/>
        </w:rPr>
      </w:pPr>
      <w:bookmarkStart w:id="1030" w:name="_Toc497011460"/>
      <w:r w:rsidRPr="000D351C">
        <w:rPr>
          <w:noProof/>
        </w:rPr>
        <w:lastRenderedPageBreak/>
        <w:t>SCH-12   Placer Contact Person</w:t>
      </w:r>
      <w:r w:rsidR="003D291E" w:rsidRPr="000D351C">
        <w:rPr>
          <w:noProof/>
        </w:rPr>
        <w:fldChar w:fldCharType="begin"/>
      </w:r>
      <w:r w:rsidRPr="000D351C">
        <w:rPr>
          <w:noProof/>
        </w:rPr>
        <w:instrText xml:space="preserve"> XE "Placer contact person" </w:instrText>
      </w:r>
      <w:r w:rsidR="003D291E" w:rsidRPr="000D351C">
        <w:rPr>
          <w:noProof/>
        </w:rPr>
        <w:fldChar w:fldCharType="end"/>
      </w:r>
      <w:r w:rsidRPr="000D351C">
        <w:rPr>
          <w:noProof/>
        </w:rPr>
        <w:t xml:space="preserve">   (XCN)   00874</w:t>
      </w:r>
      <w:bookmarkEnd w:id="1030"/>
    </w:p>
    <w:p w14:paraId="737B8E8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618EBB9"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5180813"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FAA202" w14:textId="77777777" w:rsidR="00A54B86" w:rsidRDefault="00A54B86" w:rsidP="00A54B86">
      <w:pPr>
        <w:pStyle w:val="Components"/>
      </w:pPr>
      <w:r>
        <w:t>Subcomponents for Assigning Authority (HD):  &lt;Namespace ID (IS)&gt; &amp; &lt;Universal ID (ST)&gt; &amp; &lt;Universal ID Type (ID)&gt;</w:t>
      </w:r>
    </w:p>
    <w:p w14:paraId="5B261026" w14:textId="77777777" w:rsidR="00A54B86" w:rsidRDefault="00A54B86" w:rsidP="00A54B86">
      <w:pPr>
        <w:pStyle w:val="Components"/>
      </w:pPr>
      <w:r>
        <w:t>Subcomponents for Assigning Facility (HD):  &lt;Namespace ID (IS)&gt; &amp; &lt;Universal ID (ST)&gt; &amp; &lt;Universal ID Type (ID)&gt;</w:t>
      </w:r>
    </w:p>
    <w:p w14:paraId="5E467172"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7B14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0B09C"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418D4"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requesting the scheduling of a requested appointment.  Most often, this person will be the same person responsible for executing the appointment. </w:t>
      </w:r>
    </w:p>
    <w:p w14:paraId="2E9953C9" w14:textId="77777777" w:rsidR="003262BC" w:rsidRPr="000D351C" w:rsidRDefault="003262BC">
      <w:pPr>
        <w:pStyle w:val="Heading4"/>
        <w:tabs>
          <w:tab w:val="num" w:pos="2160"/>
        </w:tabs>
        <w:rPr>
          <w:noProof/>
        </w:rPr>
      </w:pPr>
      <w:bookmarkStart w:id="1031" w:name="_Toc497011461"/>
      <w:r w:rsidRPr="000D351C">
        <w:rPr>
          <w:noProof/>
        </w:rPr>
        <w:t>SCH-13   Placer Contact Phone Number</w:t>
      </w:r>
      <w:r w:rsidR="003D291E" w:rsidRPr="000D351C">
        <w:rPr>
          <w:noProof/>
        </w:rPr>
        <w:fldChar w:fldCharType="begin"/>
      </w:r>
      <w:r w:rsidRPr="000D351C">
        <w:rPr>
          <w:noProof/>
        </w:rPr>
        <w:instrText xml:space="preserve"> XE "Placer contact phone number" </w:instrText>
      </w:r>
      <w:r w:rsidR="003D291E" w:rsidRPr="000D351C">
        <w:rPr>
          <w:noProof/>
        </w:rPr>
        <w:fldChar w:fldCharType="end"/>
      </w:r>
      <w:r w:rsidRPr="000D351C">
        <w:rPr>
          <w:noProof/>
        </w:rPr>
        <w:t xml:space="preserve">   (XTN)   00875</w:t>
      </w:r>
      <w:bookmarkEnd w:id="1031"/>
    </w:p>
    <w:p w14:paraId="4B300688"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C77784F"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4F2D9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93D65D"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8937A97"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SCH-12-Placer Contact Person</w:t>
      </w:r>
      <w:r w:rsidRPr="000D351C">
        <w:rPr>
          <w:noProof/>
        </w:rPr>
        <w:t>.</w:t>
      </w:r>
    </w:p>
    <w:p w14:paraId="3CD2AD4D" w14:textId="77777777" w:rsidR="003262BC" w:rsidRPr="000D351C" w:rsidRDefault="003262BC">
      <w:pPr>
        <w:pStyle w:val="Heading4"/>
        <w:tabs>
          <w:tab w:val="num" w:pos="2160"/>
        </w:tabs>
        <w:rPr>
          <w:noProof/>
        </w:rPr>
      </w:pPr>
      <w:bookmarkStart w:id="1032" w:name="_Toc497011462"/>
      <w:r w:rsidRPr="000D351C">
        <w:rPr>
          <w:noProof/>
        </w:rPr>
        <w:t>SCH-14   Placer Contact Address</w:t>
      </w:r>
      <w:r w:rsidR="003D291E" w:rsidRPr="000D351C">
        <w:rPr>
          <w:noProof/>
        </w:rPr>
        <w:fldChar w:fldCharType="begin"/>
      </w:r>
      <w:r w:rsidRPr="000D351C">
        <w:rPr>
          <w:noProof/>
        </w:rPr>
        <w:instrText xml:space="preserve"> XE "Placer contact address" </w:instrText>
      </w:r>
      <w:r w:rsidR="003D291E" w:rsidRPr="000D351C">
        <w:rPr>
          <w:noProof/>
        </w:rPr>
        <w:fldChar w:fldCharType="end"/>
      </w:r>
      <w:r w:rsidRPr="000D351C">
        <w:rPr>
          <w:noProof/>
        </w:rPr>
        <w:t xml:space="preserve">   (XAD)   00876</w:t>
      </w:r>
      <w:bookmarkEnd w:id="1032"/>
    </w:p>
    <w:p w14:paraId="794F3085"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E055E71" w14:textId="77777777" w:rsidR="00A54B86" w:rsidRDefault="00A54B86" w:rsidP="00A54B86">
      <w:pPr>
        <w:pStyle w:val="Components"/>
      </w:pPr>
      <w:r>
        <w:t>Subcomponents for Street Address (SAD):  &lt;Street or Mailing Address (ST)&gt; &amp; &lt;Street Name (ST)&gt; &amp; &lt;Dwelling Number (ST)&gt;</w:t>
      </w:r>
    </w:p>
    <w:p w14:paraId="5F050644" w14:textId="77777777" w:rsidR="00A54B86" w:rsidRDefault="00A54B86" w:rsidP="00A54B8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CE4A39" w14:textId="77777777" w:rsidR="00A54B86" w:rsidRDefault="00A54B86" w:rsidP="00A54B8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025FA6"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1C2F36"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4BDE2A" w14:textId="77777777" w:rsidR="00A54B86" w:rsidRDefault="00A54B86" w:rsidP="00A54B86">
      <w:pPr>
        <w:pStyle w:val="Components"/>
      </w:pPr>
      <w:r>
        <w:t>Subcomponents for Address Identifier (EI):  &lt;Entity Identifier (ST)&gt; &amp; &lt;Namespace ID (IS)&gt; &amp; &lt;Universal ID (ST)&gt; &amp; &lt;Universal ID Type (ID)&gt;</w:t>
      </w:r>
    </w:p>
    <w:p w14:paraId="7A96F04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SCH-12-Placer Contact Person</w:t>
      </w:r>
      <w:r w:rsidRPr="000D351C">
        <w:rPr>
          <w:noProof/>
        </w:rPr>
        <w:t xml:space="preserve">. </w:t>
      </w:r>
    </w:p>
    <w:p w14:paraId="0B8C0FB0" w14:textId="77777777" w:rsidR="003262BC" w:rsidRPr="000D351C" w:rsidRDefault="003262BC">
      <w:pPr>
        <w:pStyle w:val="Heading4"/>
        <w:tabs>
          <w:tab w:val="num" w:pos="2160"/>
        </w:tabs>
        <w:rPr>
          <w:noProof/>
        </w:rPr>
      </w:pPr>
      <w:bookmarkStart w:id="1033" w:name="_Toc497011463"/>
      <w:r w:rsidRPr="000D351C">
        <w:rPr>
          <w:noProof/>
        </w:rPr>
        <w:t>SCH-15   Placer Contact Location</w:t>
      </w:r>
      <w:r w:rsidR="003D291E" w:rsidRPr="000D351C">
        <w:rPr>
          <w:noProof/>
        </w:rPr>
        <w:fldChar w:fldCharType="begin"/>
      </w:r>
      <w:r w:rsidRPr="000D351C">
        <w:rPr>
          <w:noProof/>
        </w:rPr>
        <w:instrText xml:space="preserve"> XE "Placer contact location" </w:instrText>
      </w:r>
      <w:r w:rsidR="003D291E" w:rsidRPr="000D351C">
        <w:rPr>
          <w:noProof/>
        </w:rPr>
        <w:fldChar w:fldCharType="end"/>
      </w:r>
      <w:r w:rsidRPr="000D351C">
        <w:rPr>
          <w:noProof/>
        </w:rPr>
        <w:t xml:space="preserve">   (PL)   00877</w:t>
      </w:r>
      <w:bookmarkEnd w:id="1033"/>
    </w:p>
    <w:p w14:paraId="17428238"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D8A696B" w14:textId="77777777" w:rsidR="00A54B86" w:rsidRDefault="00A54B86" w:rsidP="00A54B86">
      <w:pPr>
        <w:pStyle w:val="Components"/>
      </w:pPr>
      <w:r>
        <w:t>Subcomponents for Point of Care (HD):  &lt;Namespace ID (IS)&gt; &amp; &lt;Universal ID (ST)&gt; &amp; &lt;Universal ID Type (ID)&gt;</w:t>
      </w:r>
    </w:p>
    <w:p w14:paraId="71FB2E38" w14:textId="77777777" w:rsidR="00A54B86" w:rsidRDefault="00A54B86" w:rsidP="00A54B86">
      <w:pPr>
        <w:pStyle w:val="Components"/>
      </w:pPr>
      <w:r>
        <w:t>Subcomponents for Room (HD):  &lt;Namespace ID (IS)&gt; &amp; &lt;Universal ID (ST)&gt; &amp; &lt;Universal ID Type (ID)&gt;</w:t>
      </w:r>
    </w:p>
    <w:p w14:paraId="4C292064" w14:textId="77777777" w:rsidR="00A54B86" w:rsidRDefault="00A54B86" w:rsidP="00A54B86">
      <w:pPr>
        <w:pStyle w:val="Components"/>
      </w:pPr>
      <w:r>
        <w:t>Subcomponents for Bed (HD):  &lt;Namespace ID (IS)&gt; &amp; &lt;Universal ID (ST)&gt; &amp; &lt;Universal ID Type (ID)&gt;</w:t>
      </w:r>
    </w:p>
    <w:p w14:paraId="60CC7484" w14:textId="77777777" w:rsidR="00A54B86" w:rsidRDefault="00A54B86" w:rsidP="00A54B86">
      <w:pPr>
        <w:pStyle w:val="Components"/>
      </w:pPr>
      <w:r>
        <w:t>Subcomponents for Facility (HD):  &lt;Namespace ID (IS)&gt; &amp; &lt;Universal ID (ST)&gt; &amp; &lt;Universal ID Type (ID)&gt;</w:t>
      </w:r>
    </w:p>
    <w:p w14:paraId="1E9EE424" w14:textId="77777777" w:rsidR="00A54B86" w:rsidRDefault="00A54B86" w:rsidP="00A54B86">
      <w:pPr>
        <w:pStyle w:val="Components"/>
      </w:pPr>
      <w:r>
        <w:t>Subcomponents for Building (HD):  &lt;Namespace ID (IS)&gt; &amp; &lt;Universal ID (ST)&gt; &amp; &lt;Universal ID Type (ID)&gt;</w:t>
      </w:r>
    </w:p>
    <w:p w14:paraId="50A2FA0A" w14:textId="77777777" w:rsidR="00A54B86" w:rsidRDefault="00A54B86" w:rsidP="00A54B86">
      <w:pPr>
        <w:pStyle w:val="Components"/>
      </w:pPr>
      <w:r>
        <w:t>Subcomponents for Floor (HD):  &lt;Namespace ID (IS)&gt; &amp; &lt;Universal ID (ST)&gt; &amp; &lt;Universal ID Type (ID)&gt;</w:t>
      </w:r>
    </w:p>
    <w:p w14:paraId="175F3DFB"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3BD992B0" w14:textId="77777777" w:rsidR="00A54B86" w:rsidRDefault="00A54B86" w:rsidP="00A54B86">
      <w:pPr>
        <w:pStyle w:val="Components"/>
      </w:pPr>
      <w:r>
        <w:t>Subcomponents for Assigning Authority for Location (HD):  &lt;Namespace ID (IS)&gt; &amp; &lt;Universal ID (ST)&gt; &amp; &lt;Universal ID Type (ID)&gt;</w:t>
      </w:r>
    </w:p>
    <w:p w14:paraId="24DD2EE0"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SCH-12-Placer Contact Person</w:t>
      </w:r>
      <w:r w:rsidRPr="000D351C">
        <w:rPr>
          <w:noProof/>
        </w:rPr>
        <w:t xml:space="preserve">. </w:t>
      </w:r>
    </w:p>
    <w:p w14:paraId="545BFF0C" w14:textId="77777777" w:rsidR="003262BC" w:rsidRPr="000D351C" w:rsidRDefault="003262BC">
      <w:pPr>
        <w:pStyle w:val="Heading4"/>
        <w:tabs>
          <w:tab w:val="num" w:pos="2160"/>
        </w:tabs>
        <w:rPr>
          <w:noProof/>
        </w:rPr>
      </w:pPr>
      <w:bookmarkStart w:id="1034" w:name="_Toc497011464"/>
      <w:r w:rsidRPr="000D351C">
        <w:rPr>
          <w:noProof/>
        </w:rPr>
        <w:lastRenderedPageBreak/>
        <w:t>SCH-16   Filler Contact Person</w:t>
      </w:r>
      <w:r w:rsidR="003D291E" w:rsidRPr="000D351C">
        <w:rPr>
          <w:noProof/>
        </w:rPr>
        <w:fldChar w:fldCharType="begin"/>
      </w:r>
      <w:r w:rsidRPr="000D351C">
        <w:rPr>
          <w:noProof/>
        </w:rPr>
        <w:instrText xml:space="preserve"> XE "Filler contact person" </w:instrText>
      </w:r>
      <w:r w:rsidR="003D291E" w:rsidRPr="000D351C">
        <w:rPr>
          <w:noProof/>
        </w:rPr>
        <w:fldChar w:fldCharType="end"/>
      </w:r>
      <w:r w:rsidRPr="000D351C">
        <w:rPr>
          <w:noProof/>
        </w:rPr>
        <w:t xml:space="preserve">   (XCN)   00885</w:t>
      </w:r>
      <w:bookmarkEnd w:id="1034"/>
    </w:p>
    <w:p w14:paraId="6854479F"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44C9DEB"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0A52FD3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C8ED57" w14:textId="77777777" w:rsidR="00A54B86" w:rsidRDefault="00A54B86" w:rsidP="00A54B86">
      <w:pPr>
        <w:pStyle w:val="Components"/>
      </w:pPr>
      <w:r>
        <w:t>Subcomponents for Assigning Authority (HD):  &lt;Namespace ID (IS)&gt; &amp; &lt;Universal ID (ST)&gt; &amp; &lt;Universal ID Type (ID)&gt;</w:t>
      </w:r>
    </w:p>
    <w:p w14:paraId="3345EB96" w14:textId="77777777" w:rsidR="00A54B86" w:rsidRDefault="00A54B86" w:rsidP="00A54B86">
      <w:pPr>
        <w:pStyle w:val="Components"/>
      </w:pPr>
      <w:r>
        <w:t>Subcomponents for Assigning Facility (HD):  &lt;Namespace ID (IS)&gt; &amp; &lt;Universal ID (ST)&gt; &amp; &lt;Universal ID Type (ID)&gt;</w:t>
      </w:r>
    </w:p>
    <w:p w14:paraId="1C6BB030"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52DAFB"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A7BC35" w14:textId="77777777" w:rsidR="00A54B86" w:rsidRDefault="00A54B86" w:rsidP="00A54B8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EBFBBE" w14:textId="77777777" w:rsidR="003262BC" w:rsidRPr="000D351C" w:rsidRDefault="003262BC" w:rsidP="009B0F5F">
      <w:pPr>
        <w:pStyle w:val="NormalIndented"/>
        <w:rPr>
          <w:noProof/>
        </w:rPr>
      </w:pPr>
      <w:r w:rsidRPr="000D351C">
        <w:rPr>
          <w:noProof/>
        </w:rPr>
        <w:lastRenderedPageBreak/>
        <w:t xml:space="preserve">Definition:  This field identifies the person responsible for the scheduling of the requested appointment.  Most often, this person will be the same person responsible for maintaining the schedule and for reviewing appointment requests.  </w:t>
      </w:r>
    </w:p>
    <w:p w14:paraId="20259499" w14:textId="77777777" w:rsidR="003262BC" w:rsidRPr="000D351C" w:rsidRDefault="003262BC" w:rsidP="009B0F5F">
      <w:pPr>
        <w:pStyle w:val="NormalIndented"/>
        <w:rPr>
          <w:noProof/>
        </w:rPr>
      </w:pPr>
      <w:r w:rsidRPr="000D351C">
        <w:rPr>
          <w:noProof/>
        </w:rPr>
        <w:t>This field should not have been made required but is retained as such for reasons of backward compatibility.</w:t>
      </w:r>
    </w:p>
    <w:p w14:paraId="5CC26CA0" w14:textId="77777777" w:rsidR="003262BC" w:rsidRPr="000D351C" w:rsidRDefault="003262BC">
      <w:pPr>
        <w:pStyle w:val="Heading4"/>
        <w:tabs>
          <w:tab w:val="num" w:pos="2160"/>
        </w:tabs>
        <w:rPr>
          <w:noProof/>
        </w:rPr>
      </w:pPr>
      <w:bookmarkStart w:id="1035" w:name="_Toc497011465"/>
      <w:r w:rsidRPr="000D351C">
        <w:rPr>
          <w:noProof/>
        </w:rPr>
        <w:t>SCH-17   Filler Contact Phone Number</w:t>
      </w:r>
      <w:r w:rsidR="003D291E" w:rsidRPr="000D351C">
        <w:rPr>
          <w:noProof/>
        </w:rPr>
        <w:fldChar w:fldCharType="begin"/>
      </w:r>
      <w:r w:rsidRPr="000D351C">
        <w:rPr>
          <w:noProof/>
        </w:rPr>
        <w:instrText xml:space="preserve"> XE "Filler contact phone number" </w:instrText>
      </w:r>
      <w:r w:rsidR="003D291E" w:rsidRPr="000D351C">
        <w:rPr>
          <w:noProof/>
        </w:rPr>
        <w:fldChar w:fldCharType="end"/>
      </w:r>
      <w:r w:rsidRPr="000D351C">
        <w:rPr>
          <w:noProof/>
        </w:rPr>
        <w:t xml:space="preserve">   (XTN)   00886</w:t>
      </w:r>
      <w:bookmarkEnd w:id="1035"/>
    </w:p>
    <w:p w14:paraId="29CE1510"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20ABF9B"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5915F"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6D136"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0F14ED72"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SCH-16-Filler Contact Person</w:t>
      </w:r>
      <w:r w:rsidRPr="000D351C">
        <w:rPr>
          <w:noProof/>
        </w:rPr>
        <w:t>.</w:t>
      </w:r>
    </w:p>
    <w:p w14:paraId="30E5E650" w14:textId="77777777" w:rsidR="003262BC" w:rsidRPr="000D351C" w:rsidRDefault="003262BC">
      <w:pPr>
        <w:pStyle w:val="Heading4"/>
        <w:tabs>
          <w:tab w:val="num" w:pos="2160"/>
        </w:tabs>
        <w:rPr>
          <w:noProof/>
        </w:rPr>
      </w:pPr>
      <w:bookmarkStart w:id="1036" w:name="_Toc497011466"/>
      <w:r w:rsidRPr="000D351C">
        <w:rPr>
          <w:noProof/>
        </w:rPr>
        <w:t>SCH-18   Filler Contact Address</w:t>
      </w:r>
      <w:r w:rsidR="003D291E" w:rsidRPr="000D351C">
        <w:rPr>
          <w:noProof/>
        </w:rPr>
        <w:fldChar w:fldCharType="begin"/>
      </w:r>
      <w:r w:rsidRPr="000D351C">
        <w:rPr>
          <w:noProof/>
        </w:rPr>
        <w:instrText xml:space="preserve"> XE "Filler contact address" </w:instrText>
      </w:r>
      <w:r w:rsidR="003D291E" w:rsidRPr="000D351C">
        <w:rPr>
          <w:noProof/>
        </w:rPr>
        <w:fldChar w:fldCharType="end"/>
      </w:r>
      <w:r w:rsidRPr="000D351C">
        <w:rPr>
          <w:noProof/>
        </w:rPr>
        <w:t xml:space="preserve">   (XAD)   00887</w:t>
      </w:r>
      <w:bookmarkEnd w:id="1036"/>
    </w:p>
    <w:p w14:paraId="7EC151DE" w14:textId="77777777" w:rsidR="00A54B86" w:rsidRDefault="00A54B86" w:rsidP="00A54B8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96EA470" w14:textId="77777777" w:rsidR="00A54B86" w:rsidRDefault="00A54B86" w:rsidP="00A54B86">
      <w:pPr>
        <w:pStyle w:val="Components"/>
      </w:pPr>
      <w:r>
        <w:t>Subcomponents for Street Address (SAD):  &lt;Street or Mailing Address (ST)&gt; &amp; &lt;Street Name (ST)&gt; &amp; &lt;Dwelling Number (ST)&gt;</w:t>
      </w:r>
    </w:p>
    <w:p w14:paraId="04A74105" w14:textId="77777777" w:rsidR="00A54B86" w:rsidRDefault="00A54B86" w:rsidP="00A54B8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76189D" w14:textId="77777777" w:rsidR="00A54B86" w:rsidRDefault="00A54B86" w:rsidP="00A54B8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AF091"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BA0A0"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1DEB93" w14:textId="77777777" w:rsidR="00A54B86" w:rsidRDefault="00A54B86" w:rsidP="00A54B86">
      <w:pPr>
        <w:pStyle w:val="Components"/>
      </w:pPr>
      <w:r>
        <w:t>Subcomponents for Address Identifier (EI):  &lt;Entity Identifier (ST)&gt; &amp; &lt;Namespace ID (IS)&gt; &amp; &lt;Universal ID (ST)&gt; &amp; &lt;Universal ID Type (ID)&gt;</w:t>
      </w:r>
    </w:p>
    <w:p w14:paraId="66E32AE2" w14:textId="77777777" w:rsidR="003262BC" w:rsidRPr="000D351C" w:rsidRDefault="003262BC" w:rsidP="009B0F5F">
      <w:pPr>
        <w:pStyle w:val="NormalIndented"/>
        <w:rPr>
          <w:noProof/>
        </w:rPr>
      </w:pPr>
      <w:r w:rsidRPr="000D351C">
        <w:rPr>
          <w:noProof/>
        </w:rPr>
        <w:t xml:space="preserve">Definition:  This field contains the address used to contact the </w:t>
      </w:r>
      <w:r w:rsidRPr="000D351C">
        <w:rPr>
          <w:rStyle w:val="ReferenceAttribute"/>
          <w:noProof/>
        </w:rPr>
        <w:t>SCH-16-Filler Contact Person</w:t>
      </w:r>
      <w:r w:rsidRPr="000D351C">
        <w:rPr>
          <w:noProof/>
        </w:rPr>
        <w:t>.</w:t>
      </w:r>
    </w:p>
    <w:p w14:paraId="33F1210E" w14:textId="77777777" w:rsidR="003262BC" w:rsidRPr="000D351C" w:rsidRDefault="003262BC">
      <w:pPr>
        <w:pStyle w:val="Heading4"/>
        <w:tabs>
          <w:tab w:val="num" w:pos="2160"/>
        </w:tabs>
        <w:rPr>
          <w:noProof/>
        </w:rPr>
      </w:pPr>
      <w:bookmarkStart w:id="1037" w:name="_Toc497011467"/>
      <w:r w:rsidRPr="000D351C">
        <w:rPr>
          <w:noProof/>
        </w:rPr>
        <w:t>SCH-19   Filler Contact Location</w:t>
      </w:r>
      <w:r w:rsidR="003D291E" w:rsidRPr="000D351C">
        <w:rPr>
          <w:noProof/>
        </w:rPr>
        <w:fldChar w:fldCharType="begin"/>
      </w:r>
      <w:r w:rsidRPr="000D351C">
        <w:rPr>
          <w:noProof/>
        </w:rPr>
        <w:instrText xml:space="preserve"> XE "Filler contact location" </w:instrText>
      </w:r>
      <w:r w:rsidR="003D291E" w:rsidRPr="000D351C">
        <w:rPr>
          <w:noProof/>
        </w:rPr>
        <w:fldChar w:fldCharType="end"/>
      </w:r>
      <w:r w:rsidRPr="000D351C">
        <w:rPr>
          <w:noProof/>
        </w:rPr>
        <w:t xml:space="preserve">   (PL)   00888</w:t>
      </w:r>
      <w:bookmarkEnd w:id="1037"/>
    </w:p>
    <w:p w14:paraId="448DE0B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1F2A307" w14:textId="77777777" w:rsidR="00A54B86" w:rsidRDefault="00A54B86" w:rsidP="00A54B86">
      <w:pPr>
        <w:pStyle w:val="Components"/>
      </w:pPr>
      <w:r>
        <w:t>Subcomponents for Point of Care (HD):  &lt;Namespace ID (IS)&gt; &amp; &lt;Universal ID (ST)&gt; &amp; &lt;Universal ID Type (ID)&gt;</w:t>
      </w:r>
    </w:p>
    <w:p w14:paraId="2464EF27" w14:textId="77777777" w:rsidR="00A54B86" w:rsidRDefault="00A54B86" w:rsidP="00A54B86">
      <w:pPr>
        <w:pStyle w:val="Components"/>
      </w:pPr>
      <w:r>
        <w:t>Subcomponents for Room (HD):  &lt;Namespace ID (IS)&gt; &amp; &lt;Universal ID (ST)&gt; &amp; &lt;Universal ID Type (ID)&gt;</w:t>
      </w:r>
    </w:p>
    <w:p w14:paraId="4F377A11" w14:textId="77777777" w:rsidR="00A54B86" w:rsidRDefault="00A54B86" w:rsidP="00A54B86">
      <w:pPr>
        <w:pStyle w:val="Components"/>
      </w:pPr>
      <w:r>
        <w:t>Subcomponents for Bed (HD):  &lt;Namespace ID (IS)&gt; &amp; &lt;Universal ID (ST)&gt; &amp; &lt;Universal ID Type (ID)&gt;</w:t>
      </w:r>
    </w:p>
    <w:p w14:paraId="1E52C248" w14:textId="77777777" w:rsidR="00A54B86" w:rsidRDefault="00A54B86" w:rsidP="00A54B86">
      <w:pPr>
        <w:pStyle w:val="Components"/>
      </w:pPr>
      <w:r>
        <w:t>Subcomponents for Facility (HD):  &lt;Namespace ID (IS)&gt; &amp; &lt;Universal ID (ST)&gt; &amp; &lt;Universal ID Type (ID)&gt;</w:t>
      </w:r>
    </w:p>
    <w:p w14:paraId="67F41168" w14:textId="77777777" w:rsidR="00A54B86" w:rsidRDefault="00A54B86" w:rsidP="00A54B86">
      <w:pPr>
        <w:pStyle w:val="Components"/>
      </w:pPr>
      <w:r>
        <w:t>Subcomponents for Building (HD):  &lt;Namespace ID (IS)&gt; &amp; &lt;Universal ID (ST)&gt; &amp; &lt;Universal ID Type (ID)&gt;</w:t>
      </w:r>
    </w:p>
    <w:p w14:paraId="194CA70A" w14:textId="77777777" w:rsidR="00A54B86" w:rsidRDefault="00A54B86" w:rsidP="00A54B86">
      <w:pPr>
        <w:pStyle w:val="Components"/>
      </w:pPr>
      <w:r>
        <w:lastRenderedPageBreak/>
        <w:t>Subcomponents for Floor (HD):  &lt;Namespace ID (IS)&gt; &amp; &lt;Universal ID (ST)&gt; &amp; &lt;Universal ID Type (ID)&gt;</w:t>
      </w:r>
    </w:p>
    <w:p w14:paraId="2CB0DF75"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8796785" w14:textId="77777777" w:rsidR="00A54B86" w:rsidRDefault="00A54B86" w:rsidP="00A54B86">
      <w:pPr>
        <w:pStyle w:val="Components"/>
      </w:pPr>
      <w:r>
        <w:t>Subcomponents for Assigning Authority for Location (HD):  &lt;Namespace ID (IS)&gt; &amp; &lt;Universal ID (ST)&gt; &amp; &lt;Universal ID Type (ID)&gt;</w:t>
      </w:r>
    </w:p>
    <w:p w14:paraId="04850EE5" w14:textId="77777777" w:rsidR="003262BC" w:rsidRPr="000D351C" w:rsidRDefault="003262BC" w:rsidP="009B0F5F">
      <w:pPr>
        <w:pStyle w:val="NormalIndented"/>
        <w:rPr>
          <w:noProof/>
        </w:rPr>
      </w:pPr>
      <w:r w:rsidRPr="000D351C">
        <w:rPr>
          <w:noProof/>
        </w:rPr>
        <w:t xml:space="preserve">Definition:  This field contains a code that identifies the location of the </w:t>
      </w:r>
      <w:r w:rsidRPr="000D351C">
        <w:rPr>
          <w:rStyle w:val="ReferenceAttribute"/>
          <w:noProof/>
        </w:rPr>
        <w:t>SCH-16-Filler Contact Person</w:t>
      </w:r>
      <w:r w:rsidRPr="000D351C">
        <w:rPr>
          <w:noProof/>
        </w:rPr>
        <w:t xml:space="preserve">.  </w:t>
      </w:r>
    </w:p>
    <w:p w14:paraId="7F9915CB" w14:textId="77777777" w:rsidR="003262BC" w:rsidRPr="000D351C" w:rsidRDefault="003262BC">
      <w:pPr>
        <w:pStyle w:val="Heading4"/>
        <w:tabs>
          <w:tab w:val="num" w:pos="2160"/>
        </w:tabs>
        <w:rPr>
          <w:noProof/>
        </w:rPr>
      </w:pPr>
      <w:bookmarkStart w:id="1038" w:name="_Toc497011468"/>
      <w:r w:rsidRPr="000D351C">
        <w:rPr>
          <w:noProof/>
        </w:rPr>
        <w:t>SCH-20   Entered by Person</w:t>
      </w:r>
      <w:r w:rsidR="003D291E" w:rsidRPr="000D351C">
        <w:rPr>
          <w:noProof/>
        </w:rPr>
        <w:fldChar w:fldCharType="begin"/>
      </w:r>
      <w:r w:rsidRPr="000D351C">
        <w:rPr>
          <w:noProof/>
        </w:rPr>
        <w:instrText xml:space="preserve"> XE "Entered by person" </w:instrText>
      </w:r>
      <w:r w:rsidR="003D291E" w:rsidRPr="000D351C">
        <w:rPr>
          <w:noProof/>
        </w:rPr>
        <w:fldChar w:fldCharType="end"/>
      </w:r>
      <w:r w:rsidRPr="000D351C">
        <w:rPr>
          <w:noProof/>
        </w:rPr>
        <w:t xml:space="preserve">   (XCN)   00878</w:t>
      </w:r>
      <w:bookmarkEnd w:id="1038"/>
      <w:r w:rsidRPr="000D351C">
        <w:rPr>
          <w:noProof/>
        </w:rPr>
        <w:t xml:space="preserve">   </w:t>
      </w:r>
    </w:p>
    <w:p w14:paraId="2EE60C33"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6ED951"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1993DBA2"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5D9C35" w14:textId="77777777" w:rsidR="00A54B86" w:rsidRDefault="00A54B86" w:rsidP="00A54B86">
      <w:pPr>
        <w:pStyle w:val="Components"/>
      </w:pPr>
      <w:r>
        <w:t>Subcomponents for Assigning Authority (HD):  &lt;Namespace ID (IS)&gt; &amp; &lt;Universal ID (ST)&gt; &amp; &lt;Universal ID Type (ID)&gt;</w:t>
      </w:r>
    </w:p>
    <w:p w14:paraId="1A3E8C9A" w14:textId="77777777" w:rsidR="00A54B86" w:rsidRDefault="00A54B86" w:rsidP="00A54B86">
      <w:pPr>
        <w:pStyle w:val="Components"/>
      </w:pPr>
      <w:r>
        <w:t>Subcomponents for Assigning Facility (HD):  &lt;Namespace ID (IS)&gt; &amp; &lt;Universal ID (ST)&gt; &amp; &lt;Universal ID Type (ID)&gt;</w:t>
      </w:r>
    </w:p>
    <w:p w14:paraId="6CA4A046"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57D58"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C63944"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8FA432" w14:textId="77777777" w:rsidR="003262BC" w:rsidRPr="000D351C" w:rsidRDefault="003262BC" w:rsidP="009B0F5F">
      <w:pPr>
        <w:pStyle w:val="NormalIndented"/>
        <w:rPr>
          <w:noProof/>
        </w:rPr>
      </w:pPr>
      <w:r w:rsidRPr="000D351C">
        <w:rPr>
          <w:noProof/>
        </w:rPr>
        <w:t xml:space="preserve">Definition:  This field identifies the person responsible for entering the request for the scheduling of an appointment.  It is included to provide an audit trail of persons responsible for the request.  This person may be someone other than the placer contact person, who is responsible for entering orders and requests. </w:t>
      </w:r>
    </w:p>
    <w:p w14:paraId="3D9AEF60" w14:textId="77777777" w:rsidR="003262BC" w:rsidRPr="000D351C" w:rsidRDefault="003262BC" w:rsidP="009B0F5F">
      <w:pPr>
        <w:pStyle w:val="NormalIndented"/>
        <w:rPr>
          <w:noProof/>
        </w:rPr>
      </w:pPr>
      <w:r w:rsidRPr="000D351C">
        <w:rPr>
          <w:noProof/>
        </w:rPr>
        <w:t>This field should not have been made required but is retained as such for reasons of backwards compatibility.</w:t>
      </w:r>
    </w:p>
    <w:p w14:paraId="7BDE0E36" w14:textId="77777777" w:rsidR="003262BC" w:rsidRPr="000D351C" w:rsidRDefault="003262BC">
      <w:pPr>
        <w:pStyle w:val="Heading4"/>
        <w:tabs>
          <w:tab w:val="num" w:pos="2160"/>
        </w:tabs>
        <w:rPr>
          <w:noProof/>
        </w:rPr>
      </w:pPr>
      <w:bookmarkStart w:id="1039" w:name="_Toc497011469"/>
      <w:r w:rsidRPr="000D351C">
        <w:rPr>
          <w:noProof/>
        </w:rPr>
        <w:t>SCH-21   Entered by Phone Number</w:t>
      </w:r>
      <w:r w:rsidR="003D291E" w:rsidRPr="000D351C">
        <w:rPr>
          <w:noProof/>
        </w:rPr>
        <w:fldChar w:fldCharType="begin"/>
      </w:r>
      <w:r w:rsidRPr="000D351C">
        <w:rPr>
          <w:noProof/>
        </w:rPr>
        <w:instrText xml:space="preserve"> XE "Entered by phone number" </w:instrText>
      </w:r>
      <w:r w:rsidR="003D291E" w:rsidRPr="000D351C">
        <w:rPr>
          <w:noProof/>
        </w:rPr>
        <w:fldChar w:fldCharType="end"/>
      </w:r>
      <w:r w:rsidRPr="000D351C">
        <w:rPr>
          <w:noProof/>
        </w:rPr>
        <w:t xml:space="preserve">   (XTN)   00879</w:t>
      </w:r>
      <w:bookmarkEnd w:id="1039"/>
    </w:p>
    <w:p w14:paraId="10D433BE" w14:textId="77777777" w:rsidR="00A54B86" w:rsidRDefault="00A54B86" w:rsidP="00A54B8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D1B8E5" w14:textId="77777777" w:rsidR="00A54B86" w:rsidRDefault="00A54B86" w:rsidP="00A54B8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AEFDDD" w14:textId="77777777" w:rsidR="00A54B86" w:rsidRDefault="00A54B86" w:rsidP="00A54B8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DC480" w14:textId="77777777" w:rsidR="00A54B86" w:rsidRDefault="00A54B86" w:rsidP="00A54B86">
      <w:pPr>
        <w:pStyle w:val="Components"/>
      </w:pPr>
      <w:r>
        <w:t>Subcomponents for Shared Telecommunication Identifier (EI):  &lt;Entity Identifier (ST)&gt; &amp; &lt;Namespace ID (IS)&gt; &amp; &lt;Universal ID (ST)&gt; &amp; &lt;Universal ID Type (ID)&gt;</w:t>
      </w:r>
    </w:p>
    <w:p w14:paraId="21784BB4" w14:textId="77777777" w:rsidR="003262BC" w:rsidRPr="000D351C" w:rsidRDefault="003262BC" w:rsidP="009B0F5F">
      <w:pPr>
        <w:pStyle w:val="NormalIndented"/>
        <w:rPr>
          <w:noProof/>
        </w:rPr>
      </w:pPr>
      <w:r w:rsidRPr="000D351C">
        <w:rPr>
          <w:noProof/>
        </w:rPr>
        <w:t xml:space="preserve">Definition:  This field contains the phone number used to contact the </w:t>
      </w:r>
      <w:r w:rsidRPr="000D351C">
        <w:rPr>
          <w:rStyle w:val="ReferenceAttribute"/>
          <w:noProof/>
        </w:rPr>
        <w:t>ARQ-19-Entered by Person</w:t>
      </w:r>
      <w:r w:rsidRPr="000D351C">
        <w:rPr>
          <w:noProof/>
        </w:rPr>
        <w:t>.</w:t>
      </w:r>
    </w:p>
    <w:p w14:paraId="1EFCECC5" w14:textId="77777777" w:rsidR="003262BC" w:rsidRPr="000D351C" w:rsidRDefault="003262BC">
      <w:pPr>
        <w:pStyle w:val="Heading4"/>
        <w:tabs>
          <w:tab w:val="num" w:pos="2160"/>
        </w:tabs>
        <w:rPr>
          <w:noProof/>
        </w:rPr>
      </w:pPr>
      <w:bookmarkStart w:id="1040" w:name="_Toc497011470"/>
      <w:r w:rsidRPr="000D351C">
        <w:rPr>
          <w:noProof/>
        </w:rPr>
        <w:t>SCH-22   Entered by Location</w:t>
      </w:r>
      <w:r w:rsidR="003D291E" w:rsidRPr="000D351C">
        <w:rPr>
          <w:noProof/>
        </w:rPr>
        <w:fldChar w:fldCharType="begin"/>
      </w:r>
      <w:r w:rsidRPr="000D351C">
        <w:rPr>
          <w:noProof/>
        </w:rPr>
        <w:instrText xml:space="preserve"> XE "Entered by location" </w:instrText>
      </w:r>
      <w:r w:rsidR="003D291E" w:rsidRPr="000D351C">
        <w:rPr>
          <w:noProof/>
        </w:rPr>
        <w:fldChar w:fldCharType="end"/>
      </w:r>
      <w:r w:rsidRPr="000D351C">
        <w:rPr>
          <w:noProof/>
        </w:rPr>
        <w:t xml:space="preserve">   (PL)   00880</w:t>
      </w:r>
      <w:bookmarkEnd w:id="1040"/>
      <w:r w:rsidRPr="000D351C">
        <w:rPr>
          <w:noProof/>
        </w:rPr>
        <w:t xml:space="preserve">   </w:t>
      </w:r>
    </w:p>
    <w:p w14:paraId="6813F3C4"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07B9ADD" w14:textId="77777777" w:rsidR="00A54B86" w:rsidRDefault="00A54B86" w:rsidP="00A54B86">
      <w:pPr>
        <w:pStyle w:val="Components"/>
      </w:pPr>
      <w:r>
        <w:t>Subcomponents for Point of Care (HD):  &lt;Namespace ID (IS)&gt; &amp; &lt;Universal ID (ST)&gt; &amp; &lt;Universal ID Type (ID)&gt;</w:t>
      </w:r>
    </w:p>
    <w:p w14:paraId="00F10960" w14:textId="77777777" w:rsidR="00A54B86" w:rsidRDefault="00A54B86" w:rsidP="00A54B86">
      <w:pPr>
        <w:pStyle w:val="Components"/>
      </w:pPr>
      <w:r>
        <w:t>Subcomponents for Room (HD):  &lt;Namespace ID (IS)&gt; &amp; &lt;Universal ID (ST)&gt; &amp; &lt;Universal ID Type (ID)&gt;</w:t>
      </w:r>
    </w:p>
    <w:p w14:paraId="3A01495E" w14:textId="77777777" w:rsidR="00A54B86" w:rsidRDefault="00A54B86" w:rsidP="00A54B86">
      <w:pPr>
        <w:pStyle w:val="Components"/>
      </w:pPr>
      <w:r>
        <w:lastRenderedPageBreak/>
        <w:t>Subcomponents for Bed (HD):  &lt;Namespace ID (IS)&gt; &amp; &lt;Universal ID (ST)&gt; &amp; &lt;Universal ID Type (ID)&gt;</w:t>
      </w:r>
    </w:p>
    <w:p w14:paraId="5E687C68" w14:textId="77777777" w:rsidR="00A54B86" w:rsidRDefault="00A54B86" w:rsidP="00A54B86">
      <w:pPr>
        <w:pStyle w:val="Components"/>
      </w:pPr>
      <w:r>
        <w:t>Subcomponents for Facility (HD):  &lt;Namespace ID (IS)&gt; &amp; &lt;Universal ID (ST)&gt; &amp; &lt;Universal ID Type (ID)&gt;</w:t>
      </w:r>
    </w:p>
    <w:p w14:paraId="69797E3E" w14:textId="77777777" w:rsidR="00A54B86" w:rsidRDefault="00A54B86" w:rsidP="00A54B86">
      <w:pPr>
        <w:pStyle w:val="Components"/>
      </w:pPr>
      <w:r>
        <w:t>Subcomponents for Building (HD):  &lt;Namespace ID (IS)&gt; &amp; &lt;Universal ID (ST)&gt; &amp; &lt;Universal ID Type (ID)&gt;</w:t>
      </w:r>
    </w:p>
    <w:p w14:paraId="74ECEFE7" w14:textId="77777777" w:rsidR="00A54B86" w:rsidRDefault="00A54B86" w:rsidP="00A54B86">
      <w:pPr>
        <w:pStyle w:val="Components"/>
      </w:pPr>
      <w:r>
        <w:t>Subcomponents for Floor (HD):  &lt;Namespace ID (IS)&gt; &amp; &lt;Universal ID (ST)&gt; &amp; &lt;Universal ID Type (ID)&gt;</w:t>
      </w:r>
    </w:p>
    <w:p w14:paraId="40BC79E3"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199CD4CE" w14:textId="77777777" w:rsidR="00A54B86" w:rsidRDefault="00A54B86" w:rsidP="00A54B86">
      <w:pPr>
        <w:pStyle w:val="Components"/>
      </w:pPr>
      <w:r>
        <w:t>Subcomponents for Assigning Authority for Location (HD):  &lt;Namespace ID (IS)&gt; &amp; &lt;Universal ID (ST)&gt; &amp; &lt;Universal ID Type (ID)&gt;</w:t>
      </w:r>
    </w:p>
    <w:p w14:paraId="309CA66C" w14:textId="77777777" w:rsidR="003262BC" w:rsidRPr="000D351C" w:rsidRDefault="003262BC" w:rsidP="009B0F5F">
      <w:pPr>
        <w:pStyle w:val="NormalIndented"/>
        <w:rPr>
          <w:noProof/>
        </w:rPr>
      </w:pPr>
      <w:r w:rsidRPr="000D351C">
        <w:rPr>
          <w:noProof/>
        </w:rPr>
        <w:t xml:space="preserve">Definition:  This field contains a code that identifies the location of the entered by person.  </w:t>
      </w:r>
    </w:p>
    <w:p w14:paraId="04A950EF" w14:textId="77777777" w:rsidR="003262BC" w:rsidRPr="000D351C" w:rsidRDefault="003262BC">
      <w:pPr>
        <w:pStyle w:val="Heading4"/>
        <w:tabs>
          <w:tab w:val="num" w:pos="2160"/>
        </w:tabs>
        <w:rPr>
          <w:noProof/>
        </w:rPr>
      </w:pPr>
      <w:bookmarkStart w:id="1041" w:name="_Toc497011471"/>
      <w:r w:rsidRPr="000D351C">
        <w:rPr>
          <w:noProof/>
        </w:rPr>
        <w:t>SCH-23   Parent Placer Appointment ID</w:t>
      </w:r>
      <w:r w:rsidR="003D291E" w:rsidRPr="000D351C">
        <w:rPr>
          <w:noProof/>
        </w:rPr>
        <w:fldChar w:fldCharType="begin"/>
      </w:r>
      <w:r w:rsidRPr="000D351C">
        <w:rPr>
          <w:noProof/>
        </w:rPr>
        <w:instrText xml:space="preserve"> XE "Parent placer appointment ID" </w:instrText>
      </w:r>
      <w:r w:rsidR="003D291E" w:rsidRPr="000D351C">
        <w:rPr>
          <w:noProof/>
        </w:rPr>
        <w:fldChar w:fldCharType="end"/>
      </w:r>
      <w:r w:rsidRPr="000D351C">
        <w:rPr>
          <w:noProof/>
        </w:rPr>
        <w:t xml:space="preserve">   (EI)   00881</w:t>
      </w:r>
      <w:bookmarkEnd w:id="1041"/>
    </w:p>
    <w:p w14:paraId="6E92902D" w14:textId="77777777" w:rsidR="00A54B86" w:rsidRDefault="00A54B86" w:rsidP="00A54B86">
      <w:pPr>
        <w:pStyle w:val="Components"/>
      </w:pPr>
      <w:r>
        <w:t>Components:  &lt;Entity Identifier (ST)&gt; ^ &lt;Namespace ID (IS)&gt; ^ &lt;Universal ID (ST)&gt; ^ &lt;Universal ID Type (ID)&gt;</w:t>
      </w:r>
    </w:p>
    <w:p w14:paraId="07B206C3" w14:textId="77777777" w:rsidR="003262BC" w:rsidRPr="000D351C" w:rsidRDefault="003262BC" w:rsidP="009B0F5F">
      <w:pPr>
        <w:pStyle w:val="NormalIndented"/>
        <w:rPr>
          <w:noProof/>
        </w:rPr>
      </w:pPr>
      <w:r w:rsidRPr="000D351C">
        <w:rPr>
          <w:noProof/>
        </w:rPr>
        <w:t xml:space="preserve">Definition:  This field relates a child to its parent, when a parent-child relationship exists.  It contains the placer application's permanent identifier for the parent of the appointment request.  This is a composite field.  </w:t>
      </w:r>
    </w:p>
    <w:p w14:paraId="53BA166B"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placer application, and identifies an appointment request uniquely among all such requests from a particular requesting application.</w:t>
      </w:r>
    </w:p>
    <w:p w14:paraId="24FAEDD3" w14:textId="77777777" w:rsidR="003262BC" w:rsidRPr="000D351C" w:rsidRDefault="003262BC">
      <w:pPr>
        <w:pStyle w:val="Heading4"/>
        <w:tabs>
          <w:tab w:val="num" w:pos="2160"/>
        </w:tabs>
        <w:rPr>
          <w:noProof/>
        </w:rPr>
      </w:pPr>
      <w:bookmarkStart w:id="1042" w:name="_Toc497011472"/>
      <w:r w:rsidRPr="000D351C">
        <w:rPr>
          <w:noProof/>
        </w:rPr>
        <w:t>SCH-24   Parent Filler Appointment ID</w:t>
      </w:r>
      <w:r w:rsidR="003D291E" w:rsidRPr="000D351C">
        <w:rPr>
          <w:noProof/>
        </w:rPr>
        <w:fldChar w:fldCharType="begin"/>
      </w:r>
      <w:r w:rsidRPr="000D351C">
        <w:rPr>
          <w:noProof/>
        </w:rPr>
        <w:instrText xml:space="preserve"> XE "Filler appointment ID" </w:instrText>
      </w:r>
      <w:r w:rsidR="003D291E" w:rsidRPr="000D351C">
        <w:rPr>
          <w:noProof/>
        </w:rPr>
        <w:fldChar w:fldCharType="end"/>
      </w:r>
      <w:r w:rsidRPr="000D351C">
        <w:rPr>
          <w:noProof/>
        </w:rPr>
        <w:t xml:space="preserve">   (EI)   00882</w:t>
      </w:r>
      <w:bookmarkEnd w:id="1042"/>
    </w:p>
    <w:p w14:paraId="49828128" w14:textId="77777777" w:rsidR="00A54B86" w:rsidRDefault="00A54B86" w:rsidP="00A54B86">
      <w:pPr>
        <w:pStyle w:val="Components"/>
      </w:pPr>
      <w:r>
        <w:t>Components:  &lt;Entity Identifier (ST)&gt; ^ &lt;Namespace ID (IS)&gt; ^ &lt;Universal ID (ST)&gt; ^ &lt;Universal ID Type (ID)&gt;</w:t>
      </w:r>
    </w:p>
    <w:p w14:paraId="2EA1BCA4" w14:textId="77777777" w:rsidR="003262BC" w:rsidRPr="000D351C" w:rsidRDefault="003262BC" w:rsidP="009B0F5F">
      <w:pPr>
        <w:pStyle w:val="NormalIndented"/>
        <w:rPr>
          <w:noProof/>
        </w:rPr>
      </w:pPr>
      <w:r w:rsidRPr="000D351C">
        <w:rPr>
          <w:noProof/>
        </w:rPr>
        <w:t>Definition:  This field relates a child to its parent, when a parent-child relationship exists.  It contains the filler application's permanent identifier for the parent of the appointment request.  This is a composite field.</w:t>
      </w:r>
    </w:p>
    <w:p w14:paraId="0DCEA2A4" w14:textId="77777777" w:rsidR="003262BC" w:rsidRPr="000D351C" w:rsidRDefault="003262BC" w:rsidP="009B0F5F">
      <w:pPr>
        <w:pStyle w:val="NormalIndented"/>
        <w:rPr>
          <w:noProof/>
        </w:rPr>
      </w:pPr>
      <w:r w:rsidRPr="000D351C">
        <w:rPr>
          <w:noProof/>
        </w:rPr>
        <w:t>The first component is a string that identifies the parent appointment request.  It is assigned by the filler application, and it identifies an appointment request uniquely among all such requests on a particular processing application.</w:t>
      </w:r>
    </w:p>
    <w:p w14:paraId="4B4236DC" w14:textId="77777777" w:rsidR="003262BC" w:rsidRPr="000D351C" w:rsidRDefault="003262BC" w:rsidP="009B0F5F">
      <w:pPr>
        <w:pStyle w:val="NormalIndented"/>
        <w:rPr>
          <w:noProof/>
        </w:rPr>
      </w:pPr>
      <w:r w:rsidRPr="000D351C">
        <w:rPr>
          <w:noProof/>
        </w:rPr>
        <w:t>This is a conditionally required field.  On initial messages where a filler has not yet assigned a filler appointment ID, this field should not contain a value.  In all other subsequent messages, where a filler application has assigned a filler appointment ID, this field is required.</w:t>
      </w:r>
    </w:p>
    <w:p w14:paraId="463F6220" w14:textId="77777777" w:rsidR="003262BC" w:rsidRPr="000D351C" w:rsidRDefault="003262BC">
      <w:pPr>
        <w:pStyle w:val="Heading4"/>
        <w:tabs>
          <w:tab w:val="num" w:pos="2160"/>
        </w:tabs>
        <w:rPr>
          <w:noProof/>
        </w:rPr>
      </w:pPr>
      <w:bookmarkStart w:id="1043" w:name="_Toc497011473"/>
      <w:r w:rsidRPr="000D351C">
        <w:rPr>
          <w:noProof/>
        </w:rPr>
        <w:t>SCH-25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043"/>
    </w:p>
    <w:p w14:paraId="08A4350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93FBE2" w14:textId="77777777" w:rsidR="003262BC" w:rsidRPr="000D351C" w:rsidRDefault="003262BC" w:rsidP="009B0F5F">
      <w:pPr>
        <w:pStyle w:val="NormalIndented"/>
        <w:rPr>
          <w:noProof/>
        </w:rPr>
      </w:pPr>
      <w:r w:rsidRPr="000D351C">
        <w:rPr>
          <w:noProof/>
        </w:rPr>
        <w:t xml:space="preserve">Definition:  This field contains a code describing the status of the appointment with respect to the filler application.  Refer to </w:t>
      </w:r>
      <w:hyperlink r:id="rId2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E32BD82" w14:textId="77777777" w:rsidR="003262BC" w:rsidRPr="000D351C" w:rsidRDefault="003262BC">
      <w:pPr>
        <w:pStyle w:val="Heading4"/>
        <w:tabs>
          <w:tab w:val="num" w:pos="2160"/>
        </w:tabs>
        <w:rPr>
          <w:noProof/>
        </w:rPr>
      </w:pPr>
      <w:bookmarkStart w:id="1044" w:name="_Toc497011474"/>
      <w:bookmarkStart w:id="1045" w:name="_Ref46202367"/>
      <w:bookmarkStart w:id="1046" w:name="_Toc358638019"/>
      <w:bookmarkStart w:id="1047" w:name="_Toc358711122"/>
      <w:bookmarkStart w:id="1048" w:name="_Toc348247542"/>
      <w:bookmarkStart w:id="1049" w:name="_Toc348260560"/>
      <w:bookmarkStart w:id="1050" w:name="_Toc348346558"/>
      <w:bookmarkStart w:id="1051" w:name="_Toc348847849"/>
      <w:bookmarkStart w:id="1052" w:name="_Toc348848803"/>
      <w:r w:rsidRPr="000D351C">
        <w:rPr>
          <w:noProof/>
        </w:rPr>
        <w:t>SCH-26   Placer Order Number</w:t>
      </w:r>
      <w:r w:rsidR="003D291E" w:rsidRPr="000D351C">
        <w:rPr>
          <w:noProof/>
        </w:rPr>
        <w:fldChar w:fldCharType="begin"/>
      </w:r>
      <w:r w:rsidRPr="000D351C">
        <w:rPr>
          <w:noProof/>
        </w:rPr>
        <w:instrText>XE "placer order number"</w:instrText>
      </w:r>
      <w:r w:rsidR="003D291E" w:rsidRPr="000D351C">
        <w:rPr>
          <w:noProof/>
        </w:rPr>
        <w:fldChar w:fldCharType="end"/>
      </w:r>
      <w:r w:rsidRPr="000D351C">
        <w:rPr>
          <w:noProof/>
        </w:rPr>
        <w:t xml:space="preserve">   (EI)   00216</w:t>
      </w:r>
      <w:bookmarkEnd w:id="1044"/>
      <w:bookmarkEnd w:id="1045"/>
    </w:p>
    <w:p w14:paraId="6B9CE4BD" w14:textId="77777777" w:rsidR="00A54B86" w:rsidRDefault="00A54B86" w:rsidP="00A54B86">
      <w:pPr>
        <w:pStyle w:val="Components"/>
      </w:pPr>
      <w:r>
        <w:t>Components:  &lt;Entity Identifier (ST)&gt; ^ &lt;Namespace ID (IS)&gt; ^ &lt;Universal ID (ST)&gt; ^ &lt;Universal ID Type (ID)&gt;</w:t>
      </w:r>
    </w:p>
    <w:p w14:paraId="7D000F8E" w14:textId="77777777" w:rsidR="003262BC" w:rsidRPr="000D351C" w:rsidRDefault="003262BC" w:rsidP="009B0F5F">
      <w:pPr>
        <w:pStyle w:val="NormalIndented"/>
        <w:rPr>
          <w:noProof/>
        </w:rPr>
      </w:pPr>
      <w:r w:rsidRPr="000D351C">
        <w:rPr>
          <w:noProof/>
        </w:rPr>
        <w:lastRenderedPageBreak/>
        <w:t>Definition:  This field is the placer application's order number for the order associated with this scheduling filler application response.</w:t>
      </w:r>
    </w:p>
    <w:p w14:paraId="0661C62E" w14:textId="3B675D7E" w:rsidR="003262BC" w:rsidRPr="000D351C" w:rsidRDefault="003262BC" w:rsidP="009B0F5F">
      <w:pPr>
        <w:pStyle w:val="NormalIndented"/>
        <w:rPr>
          <w:noProof/>
        </w:rPr>
      </w:pPr>
      <w:r w:rsidRPr="000D351C">
        <w:rPr>
          <w:noProof/>
        </w:rPr>
        <w:t xml:space="preserve">This field is described in detail in Section 4.5.1.2.  It is an optional field, but if a Placer order number is present, then a Filler order number (Section </w:t>
      </w:r>
      <w:r w:rsidR="003D291E" w:rsidRPr="000D351C">
        <w:rPr>
          <w:noProof/>
        </w:rPr>
        <w:fldChar w:fldCharType="begin"/>
      </w:r>
      <w:r w:rsidRPr="000D351C">
        <w:rPr>
          <w:noProof/>
        </w:rPr>
        <w:instrText xml:space="preserve"> REF _Ref46202335 \r \h </w:instrText>
      </w:r>
      <w:r w:rsidR="003D291E" w:rsidRPr="000D351C">
        <w:rPr>
          <w:noProof/>
        </w:rPr>
      </w:r>
      <w:r w:rsidR="003D291E" w:rsidRPr="000D351C">
        <w:rPr>
          <w:noProof/>
        </w:rPr>
        <w:fldChar w:fldCharType="separate"/>
      </w:r>
      <w:r w:rsidR="00AC5F7F">
        <w:rPr>
          <w:noProof/>
        </w:rPr>
        <w:t>10.6.2.27</w:t>
      </w:r>
      <w:r w:rsidR="003D291E" w:rsidRPr="000D351C">
        <w:rPr>
          <w:noProof/>
        </w:rPr>
        <w:fldChar w:fldCharType="end"/>
      </w:r>
      <w:r w:rsidRPr="000D351C">
        <w:rPr>
          <w:noProof/>
        </w:rPr>
        <w:t>) must also be present. Both this field and the Filler order number below may have been sent as part of the appointment request in the ARQ segment or they may be assigned by the scheduling filler application only.</w:t>
      </w:r>
    </w:p>
    <w:p w14:paraId="6FFC9578" w14:textId="77777777" w:rsidR="003262BC" w:rsidRPr="000D351C" w:rsidRDefault="003262BC">
      <w:pPr>
        <w:pStyle w:val="Heading4"/>
        <w:tabs>
          <w:tab w:val="num" w:pos="2160"/>
        </w:tabs>
        <w:rPr>
          <w:noProof/>
        </w:rPr>
      </w:pPr>
      <w:bookmarkStart w:id="1053" w:name="_Toc497011475"/>
      <w:bookmarkStart w:id="1054" w:name="_Ref46202335"/>
      <w:r w:rsidRPr="000D351C">
        <w:rPr>
          <w:noProof/>
        </w:rPr>
        <w:t>SCH-27   Filler Order Number</w:t>
      </w:r>
      <w:r w:rsidR="003D291E" w:rsidRPr="000D351C">
        <w:rPr>
          <w:noProof/>
        </w:rPr>
        <w:fldChar w:fldCharType="begin"/>
      </w:r>
      <w:r w:rsidRPr="000D351C">
        <w:rPr>
          <w:noProof/>
        </w:rPr>
        <w:instrText>XE "filler order number"</w:instrText>
      </w:r>
      <w:r w:rsidR="003D291E" w:rsidRPr="000D351C">
        <w:rPr>
          <w:noProof/>
        </w:rPr>
        <w:fldChar w:fldCharType="end"/>
      </w:r>
      <w:r w:rsidRPr="000D351C">
        <w:rPr>
          <w:noProof/>
        </w:rPr>
        <w:t xml:space="preserve">   (EI)   00217</w:t>
      </w:r>
      <w:bookmarkEnd w:id="1053"/>
      <w:bookmarkEnd w:id="1054"/>
    </w:p>
    <w:p w14:paraId="47FF16BA" w14:textId="77777777" w:rsidR="00A54B86" w:rsidRDefault="00A54B86" w:rsidP="00A54B86">
      <w:pPr>
        <w:pStyle w:val="Components"/>
      </w:pPr>
      <w:r>
        <w:t>Components:  &lt;Entity Identifier (ST)&gt; ^ &lt;Namespace ID (IS)&gt; ^ &lt;Universal ID (ST)&gt; ^ &lt;Universal ID Type (ID)&gt;</w:t>
      </w:r>
    </w:p>
    <w:p w14:paraId="2017BA69" w14:textId="77777777" w:rsidR="003262BC" w:rsidRPr="000D351C" w:rsidRDefault="003262BC" w:rsidP="009B0F5F">
      <w:pPr>
        <w:pStyle w:val="NormalIndented"/>
        <w:rPr>
          <w:noProof/>
        </w:rPr>
      </w:pPr>
      <w:r w:rsidRPr="000D351C">
        <w:rPr>
          <w:noProof/>
        </w:rPr>
        <w:t xml:space="preserve">Definition:  This field is the order number assigned by the filler application for the order associated with this scheduling filler response.  </w:t>
      </w:r>
    </w:p>
    <w:p w14:paraId="495703A5" w14:textId="077A8FEE" w:rsidR="003262BC" w:rsidRPr="000D351C" w:rsidRDefault="003262BC" w:rsidP="009B0F5F">
      <w:pPr>
        <w:pStyle w:val="NormalIndented"/>
        <w:rPr>
          <w:noProof/>
        </w:rPr>
      </w:pPr>
      <w:r w:rsidRPr="000D351C">
        <w:rPr>
          <w:noProof/>
        </w:rPr>
        <w:t xml:space="preserve">This field is described in detail in Chapter 4, Orders, section 4.5.1.3.  It is conditionally mandatory depending on the presence of the placer order number (section </w:t>
      </w:r>
      <w:r w:rsidR="000C42CC">
        <w:fldChar w:fldCharType="begin"/>
      </w:r>
      <w:r w:rsidR="000C42CC">
        <w:instrText xml:space="preserve"> REF _Ref46202367 \r \h  \* MERGEFORMAT </w:instrText>
      </w:r>
      <w:r w:rsidR="000C42CC">
        <w:fldChar w:fldCharType="separate"/>
      </w:r>
      <w:ins w:id="1055" w:author="Lynn Laakso" w:date="2022-09-09T14:48:00Z">
        <w:r w:rsidR="00AC5F7F" w:rsidRPr="00AC5F7F">
          <w:rPr>
            <w:rStyle w:val="HyperlinkText"/>
            <w:rPrChange w:id="1056" w:author="Lynn Laakso" w:date="2022-09-09T14:48:00Z">
              <w:rPr/>
            </w:rPrChange>
          </w:rPr>
          <w:t>10.6.2.26</w:t>
        </w:r>
      </w:ins>
      <w:del w:id="1057" w:author="Lynn Laakso" w:date="2022-09-09T14:48:00Z">
        <w:r w:rsidR="005330F4" w:rsidDel="00AC5F7F">
          <w:rPr>
            <w:rStyle w:val="HyperlinkText"/>
          </w:rPr>
          <w:delText>10.6.2.26</w:delText>
        </w:r>
      </w:del>
      <w:r w:rsidR="000C42CC">
        <w:fldChar w:fldCharType="end"/>
      </w:r>
      <w:r w:rsidRPr="000D351C">
        <w:rPr>
          <w:noProof/>
        </w:rPr>
        <w:t>).  This conditionally mandatory requirement addresses the concern that a Scheduling system cannot and should not create or fill an order.  Therefore, an order must have been accepted by the order filler application before scheduling the resources associated with that order.</w:t>
      </w:r>
    </w:p>
    <w:p w14:paraId="2A339EF2" w14:textId="77777777" w:rsidR="00CF07E1" w:rsidRPr="000D351C" w:rsidRDefault="00CF07E1" w:rsidP="00CF07E1">
      <w:pPr>
        <w:pStyle w:val="Heading4"/>
        <w:tabs>
          <w:tab w:val="num" w:pos="2160"/>
        </w:tabs>
        <w:rPr>
          <w:noProof/>
        </w:rPr>
      </w:pPr>
      <w:bookmarkStart w:id="1058" w:name="_Toc497011476"/>
      <w:r>
        <w:rPr>
          <w:noProof/>
        </w:rPr>
        <w:t>SCH</w:t>
      </w:r>
      <w:r w:rsidRPr="000D351C">
        <w:rPr>
          <w:noProof/>
        </w:rPr>
        <w:t>-</w:t>
      </w:r>
      <w:r>
        <w:rPr>
          <w:noProof/>
        </w:rPr>
        <w:t>28</w:t>
      </w:r>
      <w:r w:rsidRPr="000D351C">
        <w:rPr>
          <w:noProof/>
        </w:rPr>
        <w:t xml:space="preserve">   </w:t>
      </w:r>
      <w:r>
        <w:rPr>
          <w:noProof/>
        </w:rPr>
        <w:t xml:space="preserve">Alternate </w:t>
      </w:r>
      <w:r w:rsidRPr="000D351C">
        <w:rPr>
          <w:noProof/>
        </w:rPr>
        <w:t xml:space="preserve">Placer </w:t>
      </w:r>
      <w:r>
        <w:rPr>
          <w:noProof/>
        </w:rPr>
        <w:t xml:space="preserve">Order </w:t>
      </w:r>
      <w:r w:rsidRPr="000D351C">
        <w:rPr>
          <w:noProof/>
        </w:rPr>
        <w:t>Group Number</w:t>
      </w:r>
      <w:r w:rsidRPr="000D351C">
        <w:rPr>
          <w:noProof/>
        </w:rPr>
        <w:fldChar w:fldCharType="begin"/>
      </w:r>
      <w:r w:rsidRPr="000D351C">
        <w:rPr>
          <w:noProof/>
        </w:rPr>
        <w:instrText xml:space="preserve"> XE "</w:instrText>
      </w:r>
      <w:r>
        <w:rPr>
          <w:noProof/>
        </w:rPr>
        <w:instrText xml:space="preserve">Alternate </w:instrText>
      </w:r>
      <w:r w:rsidRPr="000D351C">
        <w:rPr>
          <w:noProof/>
        </w:rPr>
        <w:instrText xml:space="preserve">Placer </w:instrText>
      </w:r>
      <w:r>
        <w:rPr>
          <w:noProof/>
        </w:rPr>
        <w:instrText>Order G</w:instrText>
      </w:r>
      <w:r w:rsidRPr="000D351C">
        <w:rPr>
          <w:noProof/>
        </w:rPr>
        <w:instrText xml:space="preserve">roup </w:instrText>
      </w:r>
      <w:r>
        <w:rPr>
          <w:noProof/>
        </w:rPr>
        <w:instrText>N</w:instrText>
      </w:r>
      <w:r w:rsidRPr="000D351C">
        <w:rPr>
          <w:noProof/>
        </w:rPr>
        <w:instrText xml:space="preserve">umber" </w:instrText>
      </w:r>
      <w:r w:rsidRPr="000D351C">
        <w:rPr>
          <w:noProof/>
        </w:rPr>
        <w:fldChar w:fldCharType="end"/>
      </w:r>
      <w:r w:rsidRPr="000D351C">
        <w:rPr>
          <w:noProof/>
        </w:rPr>
        <w:t xml:space="preserve">   (EI</w:t>
      </w:r>
      <w:r>
        <w:rPr>
          <w:noProof/>
        </w:rPr>
        <w:t>P</w:t>
      </w:r>
      <w:r w:rsidRPr="000D351C">
        <w:rPr>
          <w:noProof/>
        </w:rPr>
        <w:t>)   00218</w:t>
      </w:r>
    </w:p>
    <w:p w14:paraId="196560C4" w14:textId="77777777" w:rsidR="00CF07E1" w:rsidRDefault="00CF07E1" w:rsidP="00CF07E1">
      <w:pPr>
        <w:pStyle w:val="Components"/>
      </w:pPr>
      <w:r>
        <w:t>Components:  &lt;Placer Assigned Identifier (EI)&gt; ^ &lt;Filler Assigned Identifier (EI)&gt;</w:t>
      </w:r>
    </w:p>
    <w:p w14:paraId="613DF12E" w14:textId="77777777" w:rsidR="00CF07E1" w:rsidRDefault="00CF07E1" w:rsidP="00CF07E1">
      <w:pPr>
        <w:pStyle w:val="Components"/>
      </w:pPr>
      <w:r>
        <w:t>Subcomponents for Placer Assigned Identifier (EI):  &lt;Entity Identifier (ST)&gt; &amp; &lt;Namespace ID (IS)&gt; &amp; &lt;Universal ID (ST)&gt; &amp; &lt;Universal ID Type (ID)&gt;</w:t>
      </w:r>
    </w:p>
    <w:p w14:paraId="205A5179" w14:textId="77777777" w:rsidR="00CF07E1" w:rsidRDefault="00CF07E1" w:rsidP="00CF07E1">
      <w:pPr>
        <w:pStyle w:val="Components"/>
      </w:pPr>
      <w:r>
        <w:t>Subcomponents for Filler Assigned Identifier (EI):  &lt;Entity Identifier (ST)&gt; &amp; &lt;Namespace ID (IS)&gt; &amp; &lt;Universal ID (ST)&gt; &amp; &lt;Universal ID Type (ID)&gt;</w:t>
      </w:r>
    </w:p>
    <w:p w14:paraId="43F447AE" w14:textId="77777777" w:rsidR="00CF07E1" w:rsidRDefault="00CF07E1" w:rsidP="009B0F5F">
      <w:pPr>
        <w:pStyle w:val="NormalIndented"/>
        <w:rPr>
          <w:noProof/>
        </w:rPr>
      </w:pPr>
      <w:r>
        <w:rPr>
          <w:noProof/>
        </w:rPr>
        <w:t>Definition:  This field contains a unique identifier for the Placer Group as referenced by the Placer application, the Filler application, or both. A Placer Group is a set of appointments grouped together by the placer application, and subsequently identified by the placer application and/or by the filler application.</w:t>
      </w:r>
    </w:p>
    <w:p w14:paraId="0D6EA4F2" w14:textId="77777777" w:rsidR="00CF07E1" w:rsidRPr="000D351C" w:rsidRDefault="00CF07E1" w:rsidP="009B0F5F">
      <w:pPr>
        <w:pStyle w:val="NormalIndented"/>
        <w:rPr>
          <w:noProof/>
        </w:rPr>
      </w:pPr>
      <w:r>
        <w:rPr>
          <w:noProof/>
        </w:rPr>
        <w:t>Within each of the two Subcomponents, the</w:t>
      </w:r>
      <w:r w:rsidRPr="000D351C">
        <w:rPr>
          <w:noProof/>
        </w:rPr>
        <w:t xml:space="preserve"> first component is a string that identifies a group of appointment requests.  It is assigned by the placer</w:t>
      </w:r>
      <w:r>
        <w:rPr>
          <w:noProof/>
        </w:rPr>
        <w:t xml:space="preserve"> or filler</w:t>
      </w:r>
      <w:r w:rsidRPr="000D351C">
        <w:rPr>
          <w:noProof/>
        </w:rPr>
        <w:t xml:space="preserve"> application, and it identifies an appointment group uniquely among all such groups of requests from a particular requesting application.</w:t>
      </w:r>
    </w:p>
    <w:p w14:paraId="68BA9D5F" w14:textId="77777777" w:rsidR="003262BC" w:rsidRPr="000D351C" w:rsidRDefault="003262BC">
      <w:pPr>
        <w:pStyle w:val="Heading3"/>
        <w:tabs>
          <w:tab w:val="left" w:pos="900"/>
        </w:tabs>
        <w:rPr>
          <w:noProof/>
        </w:rPr>
      </w:pPr>
      <w:bookmarkStart w:id="1059" w:name="_Toc28982230"/>
      <w:r w:rsidRPr="000D351C">
        <w:rPr>
          <w:noProof/>
        </w:rPr>
        <w:t>RGS</w:t>
      </w:r>
      <w:r w:rsidR="003D291E" w:rsidRPr="000D351C">
        <w:rPr>
          <w:noProof/>
        </w:rPr>
        <w:fldChar w:fldCharType="begin"/>
      </w:r>
      <w:r w:rsidRPr="000D351C">
        <w:rPr>
          <w:noProof/>
        </w:rPr>
        <w:instrText xml:space="preserve"> XE "RGS"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"Segments:RGS" </w:instrText>
      </w:r>
      <w:r w:rsidR="003D291E" w:rsidRPr="000D351C">
        <w:rPr>
          <w:noProof/>
        </w:rPr>
        <w:fldChar w:fldCharType="end"/>
      </w:r>
      <w:r w:rsidRPr="000D351C">
        <w:rPr>
          <w:noProof/>
        </w:rPr>
        <w:t>Resource Group Segment</w:t>
      </w:r>
      <w:bookmarkEnd w:id="1046"/>
      <w:bookmarkEnd w:id="1047"/>
      <w:bookmarkEnd w:id="1058"/>
      <w:bookmarkEnd w:id="1059"/>
      <w:r w:rsidR="003D291E" w:rsidRPr="000D351C">
        <w:rPr>
          <w:noProof/>
        </w:rPr>
        <w:fldChar w:fldCharType="begin"/>
      </w:r>
      <w:r w:rsidRPr="000D351C">
        <w:rPr>
          <w:noProof/>
        </w:rPr>
        <w:instrText xml:space="preserve"> XE “resource group segment” </w:instrText>
      </w:r>
      <w:r w:rsidR="003D291E" w:rsidRPr="000D351C">
        <w:rPr>
          <w:noProof/>
        </w:rPr>
        <w:fldChar w:fldCharType="end"/>
      </w:r>
    </w:p>
    <w:p w14:paraId="5A342DF6" w14:textId="77777777" w:rsidR="003262BC" w:rsidRPr="000D351C" w:rsidRDefault="003262BC" w:rsidP="009B0F5F">
      <w:pPr>
        <w:pStyle w:val="NormalIndented"/>
        <w:rPr>
          <w:noProof/>
        </w:rPr>
      </w:pPr>
      <w:r w:rsidRPr="000D351C">
        <w:rPr>
          <w:noProof/>
        </w:rPr>
        <w:t>The RGS segment is used to identify relationships between resources identified for a scheduled event.  This segment can be used, on a site specified basis, to identify groups of resources that are used together within a scheduled event, or to describe some other relationship between resources.  To specify related groups of resources within a message, begin each group with an RGS segment, and then follow that RGS with one or more of the Appointment Information segments (AIG, AIL, AIS, or AIP).</w:t>
      </w:r>
    </w:p>
    <w:p w14:paraId="1ED41827" w14:textId="77777777" w:rsidR="003262BC" w:rsidRPr="000D351C" w:rsidRDefault="003262BC" w:rsidP="009B0F5F">
      <w:pPr>
        <w:pStyle w:val="NormalIndented"/>
        <w:rPr>
          <w:noProof/>
        </w:rPr>
      </w:pPr>
      <w:r w:rsidRPr="000D351C">
        <w:rPr>
          <w:noProof/>
        </w:rPr>
        <w:t>If a message does not require any grouping of resources, then specify a single RGS in the message, and follow it with all of the Appointment Information segments for the scheduled event.   (At least one RGS segment is required in each message – even if no grouping of resources is required – to allow parsers to properly understand the message.)</w:t>
      </w:r>
    </w:p>
    <w:p w14:paraId="49AF4538" w14:textId="77777777" w:rsidR="003262BC" w:rsidRPr="000D351C" w:rsidRDefault="003262BC">
      <w:pPr>
        <w:pStyle w:val="AttributeTableCaption"/>
        <w:rPr>
          <w:noProof/>
        </w:rPr>
      </w:pPr>
      <w:r w:rsidRPr="000D351C">
        <w:rPr>
          <w:noProof/>
        </w:rPr>
        <w:t>HL7 Attribute Table – RGS</w:t>
      </w:r>
      <w:bookmarkStart w:id="1060" w:name="RGS"/>
      <w:bookmarkEnd w:id="1060"/>
      <w:r w:rsidRPr="000D351C">
        <w:rPr>
          <w:noProof/>
        </w:rPr>
        <w:t xml:space="preserve"> – Resource Group</w:t>
      </w:r>
      <w:r w:rsidR="003D291E" w:rsidRPr="000D351C">
        <w:rPr>
          <w:noProof/>
        </w:rPr>
        <w:fldChar w:fldCharType="begin"/>
      </w:r>
      <w:r w:rsidRPr="000D351C">
        <w:rPr>
          <w:noProof/>
        </w:rPr>
        <w:instrText xml:space="preserve"> XE "HL7 Attribute Table - RGS" </w:instrText>
      </w:r>
      <w:r w:rsidR="003D291E" w:rsidRPr="000D351C">
        <w:rPr>
          <w:noProof/>
        </w:rPr>
        <w:fldChar w:fldCharType="end"/>
      </w:r>
      <w:r w:rsidR="003D291E" w:rsidRPr="000D351C">
        <w:rPr>
          <w:noProof/>
        </w:rPr>
        <w:fldChar w:fldCharType="begin"/>
      </w:r>
      <w:r w:rsidRPr="000D351C">
        <w:rPr>
          <w:noProof/>
        </w:rPr>
        <w:instrText xml:space="preserve"> XE "RGS"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35305F88"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63FF3FE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2432A2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75B40A14"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16F39628"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9D43DCC"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E537699"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62F9D45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25536106"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0ABDFA1A" w14:textId="77777777" w:rsidR="003262BC" w:rsidRPr="000D351C" w:rsidRDefault="003262BC">
            <w:pPr>
              <w:pStyle w:val="AttributeTableHeader"/>
              <w:jc w:val="left"/>
              <w:rPr>
                <w:noProof/>
              </w:rPr>
            </w:pPr>
            <w:r w:rsidRPr="000D351C">
              <w:rPr>
                <w:noProof/>
              </w:rPr>
              <w:t>ELEMENT NAME</w:t>
            </w:r>
          </w:p>
        </w:tc>
      </w:tr>
      <w:tr w:rsidR="00755A40" w:rsidRPr="000D351C" w14:paraId="5506939B"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1BCDC511"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400DDCCA"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6EDC136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E0AD49"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56487C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CBA01B0"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DF8458"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E501C8" w14:textId="77777777" w:rsidR="003262BC" w:rsidRPr="000D351C" w:rsidRDefault="003262BC">
            <w:pPr>
              <w:pStyle w:val="AttributeTableBody"/>
              <w:rPr>
                <w:noProof/>
              </w:rPr>
            </w:pPr>
            <w:r w:rsidRPr="000D351C">
              <w:rPr>
                <w:noProof/>
              </w:rPr>
              <w:t>01203</w:t>
            </w:r>
          </w:p>
        </w:tc>
        <w:tc>
          <w:tcPr>
            <w:tcW w:w="3888" w:type="dxa"/>
            <w:tcBorders>
              <w:top w:val="single" w:sz="4" w:space="0" w:color="auto"/>
              <w:left w:val="nil"/>
              <w:bottom w:val="dotted" w:sz="4" w:space="0" w:color="auto"/>
              <w:right w:val="nil"/>
            </w:tcBorders>
            <w:shd w:val="clear" w:color="auto" w:fill="FFFFFF"/>
          </w:tcPr>
          <w:p w14:paraId="77821904" w14:textId="77777777" w:rsidR="003262BC" w:rsidRPr="000D351C" w:rsidRDefault="003262BC">
            <w:pPr>
              <w:pStyle w:val="AttributeTableBody"/>
              <w:jc w:val="left"/>
              <w:rPr>
                <w:noProof/>
              </w:rPr>
            </w:pPr>
            <w:r w:rsidRPr="000D351C">
              <w:rPr>
                <w:noProof/>
              </w:rPr>
              <w:t>Set ID - RGS</w:t>
            </w:r>
          </w:p>
        </w:tc>
      </w:tr>
      <w:tr w:rsidR="00755A40" w:rsidRPr="000D351C" w14:paraId="7658D5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59838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D1823FF" w14:textId="77777777" w:rsidR="003262BC" w:rsidRPr="000D351C" w:rsidRDefault="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299F9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DD29CB"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C992FD5"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0BCCC51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2AEFE" w14:textId="77777777" w:rsidR="003262BC" w:rsidRPr="000D351C" w:rsidRDefault="00000000">
            <w:pPr>
              <w:pStyle w:val="AttributeTableBody"/>
              <w:rPr>
                <w:noProof/>
              </w:rPr>
            </w:pPr>
            <w:hyperlink r:id="rId26"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6F02EB9"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273D50FE" w14:textId="77777777" w:rsidR="003262BC" w:rsidRPr="000D351C" w:rsidRDefault="003262BC">
            <w:pPr>
              <w:pStyle w:val="AttributeTableBody"/>
              <w:jc w:val="left"/>
              <w:rPr>
                <w:noProof/>
              </w:rPr>
            </w:pPr>
            <w:r w:rsidRPr="000D351C">
              <w:rPr>
                <w:noProof/>
              </w:rPr>
              <w:t>Segment Action Code</w:t>
            </w:r>
          </w:p>
        </w:tc>
      </w:tr>
      <w:tr w:rsidR="003262BC" w:rsidRPr="000D351C" w14:paraId="01A49784"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8FC9BB5"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single" w:sz="4" w:space="0" w:color="auto"/>
              <w:right w:val="nil"/>
            </w:tcBorders>
            <w:shd w:val="clear" w:color="auto" w:fill="FFFFFF"/>
          </w:tcPr>
          <w:p w14:paraId="1DEE3E68"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CD27A"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D8383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948CAFE"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8A0509D"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413E73"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7058A16" w14:textId="77777777" w:rsidR="003262BC" w:rsidRPr="000D351C" w:rsidRDefault="003262BC">
            <w:pPr>
              <w:pStyle w:val="AttributeTableBody"/>
              <w:rPr>
                <w:noProof/>
              </w:rPr>
            </w:pPr>
            <w:r w:rsidRPr="000D351C">
              <w:rPr>
                <w:noProof/>
              </w:rPr>
              <w:t>01204</w:t>
            </w:r>
          </w:p>
        </w:tc>
        <w:tc>
          <w:tcPr>
            <w:tcW w:w="3888" w:type="dxa"/>
            <w:tcBorders>
              <w:top w:val="dotted" w:sz="4" w:space="0" w:color="auto"/>
              <w:left w:val="nil"/>
              <w:bottom w:val="single" w:sz="4" w:space="0" w:color="auto"/>
              <w:right w:val="nil"/>
            </w:tcBorders>
            <w:shd w:val="clear" w:color="auto" w:fill="FFFFFF"/>
          </w:tcPr>
          <w:p w14:paraId="1A8F2C56" w14:textId="77777777" w:rsidR="003262BC" w:rsidRPr="000D351C" w:rsidRDefault="003262BC">
            <w:pPr>
              <w:pStyle w:val="AttributeTableBody"/>
              <w:jc w:val="left"/>
              <w:rPr>
                <w:noProof/>
              </w:rPr>
            </w:pPr>
            <w:r w:rsidRPr="000D351C">
              <w:rPr>
                <w:noProof/>
              </w:rPr>
              <w:t>Resource Group ID</w:t>
            </w:r>
          </w:p>
        </w:tc>
      </w:tr>
    </w:tbl>
    <w:p w14:paraId="2255663E" w14:textId="77777777" w:rsidR="003262BC" w:rsidRPr="000D351C" w:rsidRDefault="003262BC">
      <w:pPr>
        <w:pStyle w:val="Heading4"/>
        <w:rPr>
          <w:noProof/>
          <w:vanish/>
        </w:rPr>
      </w:pPr>
      <w:bookmarkStart w:id="1061" w:name="_Toc497011477"/>
      <w:r w:rsidRPr="000D351C">
        <w:rPr>
          <w:noProof/>
          <w:vanish/>
        </w:rPr>
        <w:t xml:space="preserve">RGS </w:t>
      </w:r>
      <w:bookmarkEnd w:id="1061"/>
      <w:r w:rsidRPr="000D351C">
        <w:rPr>
          <w:noProof/>
          <w:vanish/>
        </w:rPr>
        <w:t>Field Definitions</w:t>
      </w:r>
      <w:bookmarkStart w:id="1062" w:name="_Toc175631915"/>
      <w:bookmarkEnd w:id="1062"/>
      <w:r w:rsidR="003D291E" w:rsidRPr="000D351C">
        <w:rPr>
          <w:noProof/>
          <w:vanish/>
        </w:rPr>
        <w:fldChar w:fldCharType="begin"/>
      </w:r>
      <w:r w:rsidRPr="000D351C">
        <w:rPr>
          <w:noProof/>
          <w:vanish/>
        </w:rPr>
        <w:instrText xml:space="preserve"> XE "RGS field definitions" </w:instrText>
      </w:r>
      <w:r w:rsidR="003D291E" w:rsidRPr="000D351C">
        <w:rPr>
          <w:noProof/>
          <w:vanish/>
        </w:rPr>
        <w:fldChar w:fldCharType="end"/>
      </w:r>
    </w:p>
    <w:p w14:paraId="41401059" w14:textId="77777777" w:rsidR="003262BC" w:rsidRPr="000D351C" w:rsidRDefault="003262BC">
      <w:pPr>
        <w:pStyle w:val="Heading4"/>
        <w:tabs>
          <w:tab w:val="num" w:pos="2160"/>
        </w:tabs>
        <w:rPr>
          <w:noProof/>
        </w:rPr>
      </w:pPr>
      <w:bookmarkStart w:id="1063" w:name="_Toc497011478"/>
      <w:r w:rsidRPr="000D351C">
        <w:rPr>
          <w:noProof/>
        </w:rPr>
        <w:t>RGS-1   Set ID - RGS</w:t>
      </w:r>
      <w:r w:rsidR="003D291E" w:rsidRPr="000D351C">
        <w:rPr>
          <w:noProof/>
        </w:rPr>
        <w:fldChar w:fldCharType="begin"/>
      </w:r>
      <w:r w:rsidRPr="000D351C">
        <w:rPr>
          <w:noProof/>
        </w:rPr>
        <w:instrText xml:space="preserve"> XE "Set ID - RGS" </w:instrText>
      </w:r>
      <w:r w:rsidR="003D291E" w:rsidRPr="000D351C">
        <w:rPr>
          <w:noProof/>
        </w:rPr>
        <w:fldChar w:fldCharType="end"/>
      </w:r>
      <w:r w:rsidRPr="000D351C">
        <w:rPr>
          <w:noProof/>
        </w:rPr>
        <w:t xml:space="preserve">   (SI)   01203</w:t>
      </w:r>
      <w:bookmarkEnd w:id="1063"/>
    </w:p>
    <w:p w14:paraId="51BFF1AC"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4BA732A5" w14:textId="77777777" w:rsidR="003262BC" w:rsidRPr="00E60B25" w:rsidRDefault="003262BC">
      <w:pPr>
        <w:pStyle w:val="Heading4"/>
        <w:tabs>
          <w:tab w:val="num" w:pos="2160"/>
        </w:tabs>
        <w:rPr>
          <w:noProof/>
        </w:rPr>
      </w:pPr>
      <w:bookmarkStart w:id="1064" w:name="_Toc497011479"/>
      <w:r w:rsidRPr="00E60B25">
        <w:rPr>
          <w:noProof/>
        </w:rPr>
        <w:lastRenderedPageBreak/>
        <w:t>RGS-2   Segment Action Code   (ID)   00763</w:t>
      </w:r>
      <w:bookmarkEnd w:id="1064"/>
    </w:p>
    <w:p w14:paraId="684EB1A4"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27" w:anchor="HL70206" w:history="1">
        <w:r w:rsidRPr="000D351C">
          <w:rPr>
            <w:rStyle w:val="ReferenceHL7Table"/>
          </w:rPr>
          <w:t>HL7 Table 0206 - Segment Action Code</w:t>
        </w:r>
      </w:hyperlink>
      <w:r w:rsidRPr="000D351C">
        <w:rPr>
          <w:rStyle w:val="ReferenceHL7Table"/>
          <w:noProof/>
        </w:rPr>
        <w:t xml:space="preserve"> </w:t>
      </w:r>
      <w:r w:rsidRPr="000D351C">
        <w:rPr>
          <w:noProof/>
        </w:rPr>
        <w:t>in Chapter 2C, Code Tables, for valid values.</w:t>
      </w:r>
    </w:p>
    <w:p w14:paraId="2E01C84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156D349F" w14:textId="77777777" w:rsidR="003262BC" w:rsidRPr="000D351C" w:rsidRDefault="003262BC">
      <w:pPr>
        <w:pStyle w:val="Heading4"/>
        <w:tabs>
          <w:tab w:val="num" w:pos="2160"/>
        </w:tabs>
        <w:rPr>
          <w:noProof/>
        </w:rPr>
      </w:pPr>
      <w:bookmarkStart w:id="1065" w:name="_Toc497011480"/>
      <w:r w:rsidRPr="000D351C">
        <w:rPr>
          <w:noProof/>
        </w:rPr>
        <w:t>RGS-3   Resource Group ID</w:t>
      </w:r>
      <w:r w:rsidR="003D291E" w:rsidRPr="000D351C">
        <w:rPr>
          <w:noProof/>
        </w:rPr>
        <w:fldChar w:fldCharType="begin"/>
      </w:r>
      <w:r w:rsidRPr="000D351C">
        <w:rPr>
          <w:noProof/>
        </w:rPr>
        <w:instrText xml:space="preserve"> XE "Resource group ID" </w:instrText>
      </w:r>
      <w:r w:rsidR="003D291E" w:rsidRPr="000D351C">
        <w:rPr>
          <w:noProof/>
        </w:rPr>
        <w:fldChar w:fldCharType="end"/>
      </w:r>
      <w:r w:rsidRPr="000D351C">
        <w:rPr>
          <w:noProof/>
        </w:rPr>
        <w:t xml:space="preserve">   (CWE)   01204</w:t>
      </w:r>
      <w:bookmarkEnd w:id="1065"/>
    </w:p>
    <w:p w14:paraId="19886FA9"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06D34" w14:textId="77777777" w:rsidR="003262BC" w:rsidRPr="000D351C" w:rsidRDefault="003262BC" w:rsidP="009B0F5F">
      <w:pPr>
        <w:pStyle w:val="NormalIndented"/>
        <w:rPr>
          <w:noProof/>
        </w:rPr>
      </w:pPr>
      <w:r w:rsidRPr="000D351C">
        <w:rPr>
          <w:noProof/>
        </w:rPr>
        <w:t>Definition:  This field contains an identifier code describing the group of resources following this RGS segment.</w:t>
      </w:r>
    </w:p>
    <w:p w14:paraId="36DA3052" w14:textId="77777777" w:rsidR="003262BC" w:rsidRPr="000D351C" w:rsidRDefault="003262BC">
      <w:pPr>
        <w:pStyle w:val="Heading3"/>
        <w:tabs>
          <w:tab w:val="left" w:pos="900"/>
        </w:tabs>
        <w:rPr>
          <w:noProof/>
        </w:rPr>
      </w:pPr>
      <w:bookmarkStart w:id="1066" w:name="_Toc358638020"/>
      <w:bookmarkStart w:id="1067" w:name="_Toc358711123"/>
      <w:bookmarkStart w:id="1068" w:name="_Toc497011481"/>
      <w:bookmarkStart w:id="1069" w:name="_Toc28982231"/>
      <w:r w:rsidRPr="000D351C">
        <w:rPr>
          <w:noProof/>
        </w:rPr>
        <w:t>AIS</w:t>
      </w:r>
      <w:r w:rsidR="003D291E" w:rsidRPr="000D351C">
        <w:rPr>
          <w:noProof/>
        </w:rPr>
        <w:fldChar w:fldCharType="begin"/>
      </w:r>
      <w:r w:rsidRPr="000D351C">
        <w:rPr>
          <w:noProof/>
        </w:rPr>
        <w:instrText xml:space="preserve"> XE "AIS"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"Segments:AIS" </w:instrText>
      </w:r>
      <w:r w:rsidR="003D291E" w:rsidRPr="000D351C">
        <w:rPr>
          <w:noProof/>
        </w:rPr>
        <w:fldChar w:fldCharType="end"/>
      </w:r>
      <w:r w:rsidRPr="000D351C">
        <w:rPr>
          <w:noProof/>
        </w:rPr>
        <w:t>Appointment Information - Service Segment</w:t>
      </w:r>
      <w:bookmarkEnd w:id="1048"/>
      <w:bookmarkEnd w:id="1049"/>
      <w:bookmarkEnd w:id="1050"/>
      <w:bookmarkEnd w:id="1051"/>
      <w:bookmarkEnd w:id="1052"/>
      <w:bookmarkEnd w:id="1066"/>
      <w:bookmarkEnd w:id="1067"/>
      <w:bookmarkEnd w:id="1068"/>
      <w:bookmarkEnd w:id="1069"/>
      <w:r w:rsidR="003D291E" w:rsidRPr="000D351C">
        <w:rPr>
          <w:noProof/>
        </w:rPr>
        <w:fldChar w:fldCharType="begin"/>
      </w:r>
      <w:r w:rsidRPr="000D351C">
        <w:rPr>
          <w:noProof/>
        </w:rPr>
        <w:instrText xml:space="preserve"> XE "appointment information - service segment" </w:instrText>
      </w:r>
      <w:r w:rsidR="003D291E" w:rsidRPr="000D351C">
        <w:rPr>
          <w:noProof/>
        </w:rPr>
        <w:fldChar w:fldCharType="end"/>
      </w:r>
    </w:p>
    <w:p w14:paraId="6B7C77C1" w14:textId="77777777" w:rsidR="003262BC" w:rsidRPr="000D351C" w:rsidRDefault="003262BC" w:rsidP="009B0F5F">
      <w:pPr>
        <w:pStyle w:val="NormalIndented"/>
        <w:rPr>
          <w:noProof/>
        </w:rPr>
      </w:pPr>
      <w:r w:rsidRPr="000D351C">
        <w:rPr>
          <w:noProof/>
        </w:rPr>
        <w:t>The AIS segment contains information about various kinds of services that can be scheduled.  Services included in a transaction using this segment are assumed to be controlled by a schedule on a schedule filler application.  Services not controlled by a schedule are not identified on a schedule request using this segment.</w:t>
      </w:r>
    </w:p>
    <w:p w14:paraId="210B0946" w14:textId="77777777" w:rsidR="003262BC" w:rsidRPr="000D351C" w:rsidRDefault="003262BC">
      <w:pPr>
        <w:pStyle w:val="AttributeTableCaption"/>
        <w:rPr>
          <w:noProof/>
        </w:rPr>
      </w:pPr>
      <w:r w:rsidRPr="000D351C">
        <w:rPr>
          <w:noProof/>
        </w:rPr>
        <w:t>HL7 Attribute Table - AIS</w:t>
      </w:r>
      <w:bookmarkStart w:id="1070" w:name="AIS"/>
      <w:bookmarkEnd w:id="1070"/>
      <w:r w:rsidRPr="000D351C">
        <w:rPr>
          <w:noProof/>
        </w:rPr>
        <w:t xml:space="preserve"> - Appointment Information</w:t>
      </w:r>
      <w:r w:rsidR="003D291E" w:rsidRPr="000D351C">
        <w:rPr>
          <w:noProof/>
        </w:rPr>
        <w:fldChar w:fldCharType="begin"/>
      </w:r>
      <w:r w:rsidRPr="000D351C">
        <w:rPr>
          <w:noProof/>
        </w:rPr>
        <w:instrText xml:space="preserve"> XE "HL7 Attribute Table - AIS" </w:instrText>
      </w:r>
      <w:r w:rsidR="003D291E" w:rsidRPr="000D351C">
        <w:rPr>
          <w:noProof/>
        </w:rPr>
        <w:fldChar w:fldCharType="end"/>
      </w:r>
      <w:r w:rsidR="003D291E" w:rsidRPr="000D351C">
        <w:rPr>
          <w:noProof/>
        </w:rPr>
        <w:fldChar w:fldCharType="begin"/>
      </w:r>
      <w:r w:rsidRPr="000D351C">
        <w:rPr>
          <w:noProof/>
        </w:rPr>
        <w:instrText xml:space="preserve"> XE "AIS"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1FE97B8D"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F6F741C"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31C61A0F"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7E27AA8"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6688444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4AFB84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343C3708"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51808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05FF3B49"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B92202F" w14:textId="77777777" w:rsidR="003262BC" w:rsidRPr="000D351C" w:rsidRDefault="003262BC">
            <w:pPr>
              <w:pStyle w:val="AttributeTableHeader"/>
              <w:jc w:val="left"/>
              <w:rPr>
                <w:noProof/>
              </w:rPr>
            </w:pPr>
            <w:r w:rsidRPr="000D351C">
              <w:rPr>
                <w:noProof/>
              </w:rPr>
              <w:t>ELEMENT NAME</w:t>
            </w:r>
          </w:p>
        </w:tc>
      </w:tr>
      <w:tr w:rsidR="00755A40" w:rsidRPr="000D351C" w14:paraId="17B8E0F0"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5B3586D8"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2F82F645"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4E2E7AD3"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82ACE9C"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4D452E55"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720F4FCA"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74DB3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0A96F0" w14:textId="77777777" w:rsidR="003262BC" w:rsidRPr="000D351C" w:rsidRDefault="003262BC">
            <w:pPr>
              <w:pStyle w:val="AttributeTableBody"/>
              <w:rPr>
                <w:noProof/>
              </w:rPr>
            </w:pPr>
            <w:r w:rsidRPr="000D351C">
              <w:rPr>
                <w:noProof/>
              </w:rPr>
              <w:t>00890</w:t>
            </w:r>
          </w:p>
        </w:tc>
        <w:tc>
          <w:tcPr>
            <w:tcW w:w="3888" w:type="dxa"/>
            <w:tcBorders>
              <w:top w:val="single" w:sz="4" w:space="0" w:color="auto"/>
              <w:left w:val="nil"/>
              <w:bottom w:val="dotted" w:sz="4" w:space="0" w:color="auto"/>
              <w:right w:val="nil"/>
            </w:tcBorders>
            <w:shd w:val="clear" w:color="auto" w:fill="FFFFFF"/>
          </w:tcPr>
          <w:p w14:paraId="674D3360" w14:textId="77777777" w:rsidR="003262BC" w:rsidRPr="000D351C" w:rsidRDefault="003262BC">
            <w:pPr>
              <w:pStyle w:val="AttributeTableBody"/>
              <w:jc w:val="left"/>
              <w:rPr>
                <w:noProof/>
              </w:rPr>
            </w:pPr>
            <w:r w:rsidRPr="000D351C">
              <w:rPr>
                <w:noProof/>
              </w:rPr>
              <w:t>Set ID - AIS</w:t>
            </w:r>
          </w:p>
        </w:tc>
      </w:tr>
      <w:tr w:rsidR="00755A40" w:rsidRPr="000D351C" w14:paraId="2D3D5E9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A9A22B8"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7632A3EA"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0FC7354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2D228"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4C5536A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1F652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7C4D5" w14:textId="77777777" w:rsidR="003262BC" w:rsidRPr="000D351C" w:rsidRDefault="00000000">
            <w:pPr>
              <w:pStyle w:val="AttributeTableBody"/>
              <w:rPr>
                <w:noProof/>
              </w:rPr>
            </w:pPr>
            <w:hyperlink r:id="rId2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1CC70668"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1A4D9442" w14:textId="77777777" w:rsidR="003262BC" w:rsidRPr="000D351C" w:rsidRDefault="003262BC">
            <w:pPr>
              <w:pStyle w:val="AttributeTableBody"/>
              <w:jc w:val="left"/>
              <w:rPr>
                <w:noProof/>
              </w:rPr>
            </w:pPr>
            <w:r w:rsidRPr="000D351C">
              <w:rPr>
                <w:noProof/>
              </w:rPr>
              <w:t>Segment Action Code</w:t>
            </w:r>
          </w:p>
        </w:tc>
      </w:tr>
      <w:tr w:rsidR="00755A40" w:rsidRPr="000D351C" w14:paraId="42CBC9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662FD62"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3E9F5E5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CD6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1AF9E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BF1C978"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5CAD41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3650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DD852" w14:textId="77777777" w:rsidR="003262BC" w:rsidRPr="000D351C" w:rsidRDefault="003262BC">
            <w:pPr>
              <w:pStyle w:val="AttributeTableBody"/>
              <w:rPr>
                <w:noProof/>
              </w:rPr>
            </w:pPr>
            <w:r w:rsidRPr="000D351C">
              <w:rPr>
                <w:noProof/>
              </w:rPr>
              <w:t>00238</w:t>
            </w:r>
          </w:p>
        </w:tc>
        <w:tc>
          <w:tcPr>
            <w:tcW w:w="3888" w:type="dxa"/>
            <w:tcBorders>
              <w:top w:val="dotted" w:sz="4" w:space="0" w:color="auto"/>
              <w:left w:val="nil"/>
              <w:bottom w:val="dotted" w:sz="4" w:space="0" w:color="auto"/>
              <w:right w:val="nil"/>
            </w:tcBorders>
            <w:shd w:val="clear" w:color="auto" w:fill="FFFFFF"/>
          </w:tcPr>
          <w:p w14:paraId="62F09688" w14:textId="77777777" w:rsidR="003262BC" w:rsidRPr="000D351C" w:rsidRDefault="003262BC">
            <w:pPr>
              <w:pStyle w:val="AttributeTableBody"/>
              <w:jc w:val="left"/>
              <w:rPr>
                <w:noProof/>
              </w:rPr>
            </w:pPr>
            <w:r w:rsidRPr="000D351C">
              <w:rPr>
                <w:noProof/>
              </w:rPr>
              <w:t>Universal Service Identifier</w:t>
            </w:r>
          </w:p>
        </w:tc>
      </w:tr>
      <w:tr w:rsidR="00755A40" w:rsidRPr="000D351C" w14:paraId="4F2B9B0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0F7AB9"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FE3BFF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47EF0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7F6C"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48E700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109B1D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8726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A99F7"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6A014E74" w14:textId="77777777" w:rsidR="003262BC" w:rsidRPr="000D351C" w:rsidRDefault="003262BC">
            <w:pPr>
              <w:pStyle w:val="AttributeTableBody"/>
              <w:jc w:val="left"/>
              <w:rPr>
                <w:noProof/>
              </w:rPr>
            </w:pPr>
            <w:r w:rsidRPr="000D351C">
              <w:rPr>
                <w:noProof/>
              </w:rPr>
              <w:t>Start Date/Time</w:t>
            </w:r>
          </w:p>
        </w:tc>
      </w:tr>
      <w:tr w:rsidR="00755A40" w:rsidRPr="000D351C" w14:paraId="52607D8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6E7EC3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1A5D86B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616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884544"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3D60E0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5E60C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7857B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8F8D2"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4CFE49C2" w14:textId="77777777" w:rsidR="003262BC" w:rsidRPr="000D351C" w:rsidRDefault="003262BC">
            <w:pPr>
              <w:pStyle w:val="AttributeTableBody"/>
              <w:jc w:val="left"/>
              <w:rPr>
                <w:noProof/>
              </w:rPr>
            </w:pPr>
            <w:r w:rsidRPr="000D351C">
              <w:rPr>
                <w:noProof/>
              </w:rPr>
              <w:t>Start Date/Time Offset</w:t>
            </w:r>
          </w:p>
        </w:tc>
      </w:tr>
      <w:tr w:rsidR="00755A40" w:rsidRPr="000D351C" w14:paraId="568B540F"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ABC8D04"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E7ABEA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F0CB3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B189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306F2BF"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C9B42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C928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DB169"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3ABF2B7" w14:textId="77777777" w:rsidR="003262BC" w:rsidRPr="000D351C" w:rsidRDefault="003262BC">
            <w:pPr>
              <w:pStyle w:val="AttributeTableBody"/>
              <w:jc w:val="left"/>
              <w:rPr>
                <w:noProof/>
              </w:rPr>
            </w:pPr>
            <w:r w:rsidRPr="000D351C">
              <w:rPr>
                <w:noProof/>
              </w:rPr>
              <w:t>Start Date/Time Offset Units</w:t>
            </w:r>
          </w:p>
        </w:tc>
      </w:tr>
      <w:tr w:rsidR="00755A40" w:rsidRPr="000D351C" w14:paraId="423B344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24ADC6"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C2B55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6CA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590A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3FA934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F169E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9A67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385A2"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785A7B5A" w14:textId="77777777" w:rsidR="003262BC" w:rsidRPr="000D351C" w:rsidRDefault="003262BC">
            <w:pPr>
              <w:pStyle w:val="AttributeTableBody"/>
              <w:jc w:val="left"/>
              <w:rPr>
                <w:noProof/>
              </w:rPr>
            </w:pPr>
            <w:r w:rsidRPr="000D351C">
              <w:rPr>
                <w:noProof/>
              </w:rPr>
              <w:t>Duration</w:t>
            </w:r>
          </w:p>
        </w:tc>
      </w:tr>
      <w:tr w:rsidR="00755A40" w:rsidRPr="000D351C" w14:paraId="50CD8B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451D9D0"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031E061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DC47D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BCF8B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E9F889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9489E9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9D4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493A5D"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4C50BF73" w14:textId="77777777" w:rsidR="003262BC" w:rsidRPr="000D351C" w:rsidRDefault="003262BC">
            <w:pPr>
              <w:pStyle w:val="AttributeTableBody"/>
              <w:jc w:val="left"/>
              <w:rPr>
                <w:noProof/>
              </w:rPr>
            </w:pPr>
            <w:r w:rsidRPr="000D351C">
              <w:rPr>
                <w:noProof/>
              </w:rPr>
              <w:t>Duration Units</w:t>
            </w:r>
          </w:p>
        </w:tc>
      </w:tr>
      <w:tr w:rsidR="00755A40" w:rsidRPr="000D351C" w14:paraId="21003F3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86A969B"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C20B97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8A99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E834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5D040F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158564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213B7" w14:textId="77777777" w:rsidR="003262BC" w:rsidRPr="000D351C" w:rsidRDefault="00000000">
            <w:pPr>
              <w:pStyle w:val="AttributeTableBody"/>
              <w:rPr>
                <w:rStyle w:val="HyperlinkTable"/>
                <w:noProof/>
              </w:rPr>
            </w:pPr>
            <w:hyperlink r:id="rId2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05EB4959"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2E69842B" w14:textId="77777777" w:rsidR="003262BC" w:rsidRPr="000D351C" w:rsidRDefault="003262BC">
            <w:pPr>
              <w:pStyle w:val="AttributeTableBody"/>
              <w:jc w:val="left"/>
              <w:rPr>
                <w:noProof/>
              </w:rPr>
            </w:pPr>
            <w:r w:rsidRPr="000D351C">
              <w:rPr>
                <w:noProof/>
              </w:rPr>
              <w:t>Allow Substitution Code</w:t>
            </w:r>
          </w:p>
        </w:tc>
      </w:tr>
      <w:tr w:rsidR="00755A40" w:rsidRPr="000D351C" w14:paraId="3470494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86C3EE"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A1740D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B84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EE11ED"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832948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778DA4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BC550" w14:textId="77777777" w:rsidR="003262BC" w:rsidRPr="000D351C" w:rsidRDefault="00000000">
            <w:pPr>
              <w:pStyle w:val="AttributeTableBody"/>
              <w:rPr>
                <w:rStyle w:val="HyperlinkTable"/>
                <w:noProof/>
              </w:rPr>
            </w:pPr>
            <w:hyperlink r:id="rId30" w:anchor="HL70278" w:history="1">
              <w:r w:rsidR="003262BC" w:rsidRPr="000D351C">
                <w:rPr>
                  <w:rStyle w:val="HyperlinkTable"/>
                  <w:noProof/>
                </w:rPr>
                <w:t>0278</w:t>
              </w:r>
            </w:hyperlink>
          </w:p>
        </w:tc>
        <w:tc>
          <w:tcPr>
            <w:tcW w:w="720" w:type="dxa"/>
            <w:tcBorders>
              <w:top w:val="dotted" w:sz="4" w:space="0" w:color="auto"/>
              <w:left w:val="nil"/>
              <w:bottom w:val="dotted" w:sz="4" w:space="0" w:color="auto"/>
              <w:right w:val="nil"/>
            </w:tcBorders>
            <w:shd w:val="clear" w:color="auto" w:fill="FFFFFF"/>
          </w:tcPr>
          <w:p w14:paraId="75AD8C3D"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dotted" w:sz="4" w:space="0" w:color="auto"/>
              <w:right w:val="nil"/>
            </w:tcBorders>
            <w:shd w:val="clear" w:color="auto" w:fill="FFFFFF"/>
          </w:tcPr>
          <w:p w14:paraId="1DE9FBDF" w14:textId="77777777" w:rsidR="003262BC" w:rsidRPr="000D351C" w:rsidRDefault="003262BC">
            <w:pPr>
              <w:pStyle w:val="AttributeTableBody"/>
              <w:jc w:val="left"/>
              <w:rPr>
                <w:noProof/>
              </w:rPr>
            </w:pPr>
            <w:r w:rsidRPr="000D351C">
              <w:rPr>
                <w:noProof/>
              </w:rPr>
              <w:t>Filler Status Code</w:t>
            </w:r>
          </w:p>
        </w:tc>
      </w:tr>
      <w:tr w:rsidR="00755A40" w:rsidRPr="000D351C" w14:paraId="33CFFBD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B88D5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0D12832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DDBB0"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1C016"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3D2DAF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B2720C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722480B" w14:textId="77777777" w:rsidR="003262BC" w:rsidRPr="000D351C" w:rsidRDefault="00000000">
            <w:pPr>
              <w:pStyle w:val="AttributeTableBody"/>
              <w:rPr>
                <w:noProof/>
              </w:rPr>
            </w:pPr>
            <w:hyperlink r:id="rId31"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dotted" w:sz="4" w:space="0" w:color="auto"/>
              <w:right w:val="nil"/>
            </w:tcBorders>
            <w:shd w:val="clear" w:color="auto" w:fill="FFFFFF"/>
          </w:tcPr>
          <w:p w14:paraId="6932934D" w14:textId="77777777" w:rsidR="003262BC" w:rsidRPr="000D351C" w:rsidRDefault="003262BC">
            <w:pPr>
              <w:pStyle w:val="AttributeTableBody"/>
              <w:rPr>
                <w:noProof/>
              </w:rPr>
            </w:pPr>
            <w:r w:rsidRPr="000D351C">
              <w:rPr>
                <w:noProof/>
              </w:rPr>
              <w:t>01474</w:t>
            </w:r>
          </w:p>
        </w:tc>
        <w:tc>
          <w:tcPr>
            <w:tcW w:w="3888" w:type="dxa"/>
            <w:tcBorders>
              <w:top w:val="dotted" w:sz="4" w:space="0" w:color="auto"/>
              <w:left w:val="nil"/>
              <w:bottom w:val="dotted" w:sz="4" w:space="0" w:color="auto"/>
              <w:right w:val="nil"/>
            </w:tcBorders>
            <w:shd w:val="clear" w:color="auto" w:fill="FFFFFF"/>
          </w:tcPr>
          <w:p w14:paraId="5449F1D9" w14:textId="77777777" w:rsidR="003262BC" w:rsidRPr="000D351C" w:rsidRDefault="003262BC">
            <w:pPr>
              <w:pStyle w:val="AttributeTableBody"/>
              <w:jc w:val="left"/>
              <w:rPr>
                <w:noProof/>
              </w:rPr>
            </w:pPr>
            <w:r w:rsidRPr="000D351C">
              <w:rPr>
                <w:noProof/>
              </w:rPr>
              <w:t>Placer Supplemental Service Information</w:t>
            </w:r>
          </w:p>
        </w:tc>
      </w:tr>
      <w:tr w:rsidR="00755A40" w:rsidRPr="000D351C" w14:paraId="725EA1E9"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CFDDB39"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1CFEB4E"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2E1C1"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81BA1D3"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771BE70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047AED69"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7AF27DFA" w14:textId="77777777" w:rsidR="003262BC" w:rsidRPr="000D351C" w:rsidRDefault="00000000">
            <w:pPr>
              <w:pStyle w:val="AttributeTableBody"/>
              <w:rPr>
                <w:noProof/>
              </w:rPr>
            </w:pPr>
            <w:hyperlink r:id="rId32" w:anchor="HL70411" w:history="1">
              <w:r w:rsidR="003262BC" w:rsidRPr="000D351C">
                <w:rPr>
                  <w:rStyle w:val="Hyperlink"/>
                  <w:rFonts w:ascii="Arial" w:hAnsi="Arial" w:cs="Arial"/>
                  <w:noProof/>
                  <w:kern w:val="16"/>
                </w:rPr>
                <w:t>0411</w:t>
              </w:r>
            </w:hyperlink>
          </w:p>
        </w:tc>
        <w:tc>
          <w:tcPr>
            <w:tcW w:w="720" w:type="dxa"/>
            <w:tcBorders>
              <w:top w:val="dotted" w:sz="4" w:space="0" w:color="auto"/>
              <w:left w:val="nil"/>
              <w:bottom w:val="single" w:sz="4" w:space="0" w:color="auto"/>
              <w:right w:val="nil"/>
            </w:tcBorders>
            <w:shd w:val="clear" w:color="auto" w:fill="FFFFFF"/>
          </w:tcPr>
          <w:p w14:paraId="43D7DFCC" w14:textId="77777777" w:rsidR="003262BC" w:rsidRPr="000D351C" w:rsidRDefault="003262BC">
            <w:pPr>
              <w:pStyle w:val="AttributeTableBody"/>
              <w:rPr>
                <w:noProof/>
              </w:rPr>
            </w:pPr>
            <w:r w:rsidRPr="000D351C">
              <w:rPr>
                <w:noProof/>
              </w:rPr>
              <w:t>01475</w:t>
            </w:r>
          </w:p>
        </w:tc>
        <w:tc>
          <w:tcPr>
            <w:tcW w:w="3888" w:type="dxa"/>
            <w:tcBorders>
              <w:top w:val="dotted" w:sz="4" w:space="0" w:color="auto"/>
              <w:left w:val="nil"/>
              <w:bottom w:val="single" w:sz="4" w:space="0" w:color="auto"/>
              <w:right w:val="nil"/>
            </w:tcBorders>
            <w:shd w:val="clear" w:color="auto" w:fill="FFFFFF"/>
          </w:tcPr>
          <w:p w14:paraId="4BB1783D" w14:textId="77777777" w:rsidR="003262BC" w:rsidRPr="000D351C" w:rsidRDefault="003262BC">
            <w:pPr>
              <w:pStyle w:val="AttributeTableBody"/>
              <w:jc w:val="left"/>
              <w:rPr>
                <w:noProof/>
              </w:rPr>
            </w:pPr>
            <w:r w:rsidRPr="000D351C">
              <w:rPr>
                <w:noProof/>
              </w:rPr>
              <w:t>Filler Supplemental Service Information</w:t>
            </w:r>
          </w:p>
        </w:tc>
      </w:tr>
    </w:tbl>
    <w:p w14:paraId="33765B1C" w14:textId="77777777" w:rsidR="003262BC" w:rsidRPr="000D351C" w:rsidRDefault="003262BC">
      <w:pPr>
        <w:pStyle w:val="Heading4"/>
        <w:rPr>
          <w:noProof/>
          <w:vanish/>
        </w:rPr>
      </w:pPr>
      <w:bookmarkStart w:id="1071" w:name="_Toc497011482"/>
      <w:r w:rsidRPr="000D351C">
        <w:rPr>
          <w:noProof/>
          <w:vanish/>
        </w:rPr>
        <w:t xml:space="preserve">AIS </w:t>
      </w:r>
      <w:bookmarkEnd w:id="1071"/>
      <w:r w:rsidRPr="000D351C">
        <w:rPr>
          <w:noProof/>
          <w:vanish/>
        </w:rPr>
        <w:t>Field Definitions</w:t>
      </w:r>
      <w:bookmarkStart w:id="1072" w:name="_Toc175631920"/>
      <w:bookmarkEnd w:id="1072"/>
      <w:r w:rsidR="003D291E" w:rsidRPr="000D351C">
        <w:rPr>
          <w:noProof/>
          <w:vanish/>
        </w:rPr>
        <w:fldChar w:fldCharType="begin"/>
      </w:r>
      <w:r w:rsidRPr="000D351C">
        <w:rPr>
          <w:noProof/>
          <w:vanish/>
        </w:rPr>
        <w:instrText xml:space="preserve"> XE "AIS field definitions" </w:instrText>
      </w:r>
      <w:r w:rsidR="003D291E" w:rsidRPr="000D351C">
        <w:rPr>
          <w:noProof/>
          <w:vanish/>
        </w:rPr>
        <w:fldChar w:fldCharType="end"/>
      </w:r>
    </w:p>
    <w:p w14:paraId="5E921790" w14:textId="77777777" w:rsidR="003262BC" w:rsidRPr="00E60B25" w:rsidRDefault="003262BC">
      <w:pPr>
        <w:pStyle w:val="Heading4"/>
        <w:tabs>
          <w:tab w:val="num" w:pos="2160"/>
        </w:tabs>
        <w:rPr>
          <w:noProof/>
        </w:rPr>
      </w:pPr>
      <w:bookmarkStart w:id="1073" w:name="_Toc497011483"/>
      <w:r w:rsidRPr="00E60B25">
        <w:rPr>
          <w:noProof/>
        </w:rPr>
        <w:t>AIS-1   Set ID - AIS</w:t>
      </w:r>
      <w:r w:rsidR="003D291E" w:rsidRPr="000D351C">
        <w:rPr>
          <w:noProof/>
        </w:rPr>
        <w:fldChar w:fldCharType="begin"/>
      </w:r>
      <w:r w:rsidRPr="00E60B25">
        <w:rPr>
          <w:noProof/>
        </w:rPr>
        <w:instrText xml:space="preserve"> XE "Set ID - AIS" </w:instrText>
      </w:r>
      <w:r w:rsidR="003D291E" w:rsidRPr="000D351C">
        <w:rPr>
          <w:noProof/>
        </w:rPr>
        <w:fldChar w:fldCharType="end"/>
      </w:r>
      <w:r w:rsidRPr="00E60B25">
        <w:rPr>
          <w:noProof/>
        </w:rPr>
        <w:t xml:space="preserve">   (SI)   00890</w:t>
      </w:r>
      <w:bookmarkEnd w:id="1073"/>
    </w:p>
    <w:p w14:paraId="259ED9B6"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5A12F242" w14:textId="77777777" w:rsidR="003262BC" w:rsidRPr="00E60B25" w:rsidRDefault="003262BC">
      <w:pPr>
        <w:pStyle w:val="Heading4"/>
        <w:tabs>
          <w:tab w:val="num" w:pos="2160"/>
        </w:tabs>
        <w:rPr>
          <w:noProof/>
        </w:rPr>
      </w:pPr>
      <w:bookmarkStart w:id="1074" w:name="_Toc497011484"/>
      <w:r w:rsidRPr="00E60B25">
        <w:rPr>
          <w:noProof/>
        </w:rPr>
        <w:t>AIS-2   Segment Action Code   (ID)   00763</w:t>
      </w:r>
      <w:bookmarkEnd w:id="1074"/>
    </w:p>
    <w:p w14:paraId="23E4B155"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33" w:anchor="HL70206" w:history="1">
        <w:r w:rsidRPr="000D351C">
          <w:rPr>
            <w:rStyle w:val="ReferenceHL7Table"/>
          </w:rPr>
          <w:t>HL7 Table 0206 - Segment Action Code</w:t>
        </w:r>
      </w:hyperlink>
      <w:r w:rsidRPr="000D351C">
        <w:rPr>
          <w:noProof/>
        </w:rPr>
        <w:t xml:space="preserve"> in Chapter 2</w:t>
      </w:r>
      <w:r>
        <w:rPr>
          <w:noProof/>
        </w:rPr>
        <w:t xml:space="preserve">C, Code Tables, </w:t>
      </w:r>
      <w:r w:rsidRPr="000D351C">
        <w:rPr>
          <w:noProof/>
        </w:rPr>
        <w:t>for valid values.</w:t>
      </w:r>
    </w:p>
    <w:p w14:paraId="1773DE2D" w14:textId="77777777" w:rsidR="003262BC" w:rsidRPr="000D351C" w:rsidRDefault="003262BC" w:rsidP="009B0F5F">
      <w:pPr>
        <w:pStyle w:val="NormalIndented"/>
        <w:rPr>
          <w:noProof/>
        </w:rPr>
      </w:pPr>
      <w:r w:rsidRPr="000D351C">
        <w:rPr>
          <w:noProof/>
        </w:rPr>
        <w:lastRenderedPageBreak/>
        <w:t>This field is conditionally required.  It is required for all updating or modifying trigger events.</w:t>
      </w:r>
    </w:p>
    <w:p w14:paraId="531F2516" w14:textId="77777777" w:rsidR="003262BC" w:rsidRPr="00E60B25" w:rsidRDefault="003262BC">
      <w:pPr>
        <w:pStyle w:val="Heading4"/>
        <w:tabs>
          <w:tab w:val="num" w:pos="2160"/>
        </w:tabs>
        <w:rPr>
          <w:noProof/>
        </w:rPr>
      </w:pPr>
      <w:bookmarkStart w:id="1075" w:name="_Toc497011485"/>
      <w:r w:rsidRPr="00E60B25">
        <w:rPr>
          <w:noProof/>
        </w:rPr>
        <w:t>AIS-3   Universal Service Identifier</w:t>
      </w:r>
      <w:r w:rsidR="003D291E" w:rsidRPr="000D351C">
        <w:rPr>
          <w:noProof/>
        </w:rPr>
        <w:fldChar w:fldCharType="begin"/>
      </w:r>
      <w:r w:rsidRPr="00E60B25">
        <w:rPr>
          <w:noProof/>
        </w:rPr>
        <w:instrText xml:space="preserve"> XE "Universal service identifier" </w:instrText>
      </w:r>
      <w:r w:rsidR="003D291E" w:rsidRPr="000D351C">
        <w:rPr>
          <w:noProof/>
        </w:rPr>
        <w:fldChar w:fldCharType="end"/>
      </w:r>
      <w:r w:rsidRPr="00E60B25">
        <w:rPr>
          <w:noProof/>
        </w:rPr>
        <w:t xml:space="preserve">   (CWE)   00238</w:t>
      </w:r>
      <w:bookmarkEnd w:id="1075"/>
    </w:p>
    <w:p w14:paraId="6CDE946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F13F31" w14:textId="77777777" w:rsidR="003262BC" w:rsidRPr="000D351C" w:rsidRDefault="003262BC" w:rsidP="009B0F5F">
      <w:pPr>
        <w:pStyle w:val="NormalIndented"/>
        <w:rPr>
          <w:noProof/>
        </w:rPr>
      </w:pPr>
      <w:r w:rsidRPr="000D351C">
        <w:rPr>
          <w:noProof/>
        </w:rPr>
        <w:t xml:space="preserve">Definition:  This field contains an identifier code for a service to be scheduled.  This field may contain a universal service identifier describing the observation/test/battery/procedure or other activity that is to be performed during the requested appointment, similar to the universal service identifier defined for the OBR segment in the Order Entry chapter (Chapter 4).  This code can be based on local and/or universal codes.  The use of universal codes is recommended.  </w:t>
      </w:r>
    </w:p>
    <w:p w14:paraId="0F11FEC4" w14:textId="77777777" w:rsidR="003262BC" w:rsidRPr="000D351C" w:rsidRDefault="003262BC">
      <w:pPr>
        <w:pStyle w:val="Heading4"/>
        <w:tabs>
          <w:tab w:val="num" w:pos="2160"/>
        </w:tabs>
        <w:rPr>
          <w:noProof/>
        </w:rPr>
      </w:pPr>
      <w:bookmarkStart w:id="1076" w:name="_Toc497011486"/>
      <w:r w:rsidRPr="000D351C">
        <w:rPr>
          <w:noProof/>
        </w:rPr>
        <w:t>AIS-4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076"/>
    </w:p>
    <w:p w14:paraId="40674F0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564F0D9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31C84799" w14:textId="77777777" w:rsidR="003262BC" w:rsidRPr="000D351C" w:rsidRDefault="003262BC">
      <w:pPr>
        <w:pStyle w:val="Heading4"/>
        <w:tabs>
          <w:tab w:val="num" w:pos="2160"/>
        </w:tabs>
        <w:rPr>
          <w:noProof/>
        </w:rPr>
      </w:pPr>
      <w:bookmarkStart w:id="1077" w:name="_Toc497011487"/>
      <w:r w:rsidRPr="000D351C">
        <w:rPr>
          <w:noProof/>
        </w:rPr>
        <w:t>AIS-5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077"/>
    </w:p>
    <w:p w14:paraId="6B6F7CD7" w14:textId="77777777" w:rsidR="003262BC" w:rsidRPr="000D351C" w:rsidRDefault="003262BC" w:rsidP="009B0F5F">
      <w:pPr>
        <w:pStyle w:val="NormalIndented"/>
        <w:rPr>
          <w:noProof/>
        </w:rPr>
      </w:pPr>
      <w:r w:rsidRPr="000D351C">
        <w:rPr>
          <w:noProof/>
        </w:rPr>
        <w:t>Definition:  This field contains the offset this service needs for the appointment, expressed in units of time relative to the scheduled start date/time.  This field allows the application to identify that the service is required for the appointment at a different time than the appointment's start date/time.  The first component contains the offset amount.  An offset of zero (0), or an unvalued field indicates that the service is required at the start date/time of the appointment.</w:t>
      </w:r>
    </w:p>
    <w:p w14:paraId="2F153027" w14:textId="77777777" w:rsidR="003262BC" w:rsidRPr="000D351C" w:rsidRDefault="003262BC" w:rsidP="009B0F5F">
      <w:pPr>
        <w:pStyle w:val="NormalIndented"/>
        <w:rPr>
          <w:noProof/>
        </w:rPr>
      </w:pPr>
      <w:r w:rsidRPr="000D351C">
        <w:rPr>
          <w:noProof/>
        </w:rPr>
        <w:t>A positive offset (an unsigned or positive number) indicates that the service is required after the appointment's start date/time.  Specifying a negative offset indicates that the service is required prior to the specified start date/time of the appointment.  Negative offsets are allowed, and sites should clearly define the effect of a negative offset on the appointment's start date/time.</w:t>
      </w:r>
    </w:p>
    <w:p w14:paraId="5AE51F4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AIS-5-Start Date/Time Offset</w:t>
      </w:r>
      <w:r w:rsidRPr="000D351C">
        <w:rPr>
          <w:noProof/>
        </w:rPr>
        <w:t xml:space="preserve"> and any valid time unit code in </w:t>
      </w:r>
      <w:r w:rsidRPr="000D351C">
        <w:rPr>
          <w:rStyle w:val="ReferenceAttribute"/>
          <w:noProof/>
        </w:rPr>
        <w:t>AIS-6-Start Date/Time Offset Units</w:t>
      </w:r>
      <w:r w:rsidRPr="000D351C">
        <w:rPr>
          <w:noProof/>
        </w:rPr>
        <w:t>.</w:t>
      </w:r>
    </w:p>
    <w:p w14:paraId="22EEFD0E" w14:textId="77777777" w:rsidR="003262BC" w:rsidRPr="000D351C" w:rsidRDefault="003262BC">
      <w:pPr>
        <w:pStyle w:val="Heading4"/>
        <w:tabs>
          <w:tab w:val="num" w:pos="2160"/>
        </w:tabs>
        <w:rPr>
          <w:noProof/>
        </w:rPr>
      </w:pPr>
      <w:bookmarkStart w:id="1078" w:name="_Toc497011488"/>
      <w:r w:rsidRPr="000D351C">
        <w:rPr>
          <w:noProof/>
        </w:rPr>
        <w:t>AIS-6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078"/>
    </w:p>
    <w:p w14:paraId="456ED66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232E57" w14:textId="77777777" w:rsidR="003262BC" w:rsidRPr="000D351C" w:rsidRDefault="003262BC" w:rsidP="009B0F5F">
      <w:pPr>
        <w:pStyle w:val="NormalIndented"/>
        <w:rPr>
          <w:noProof/>
        </w:rPr>
      </w:pPr>
      <w:r w:rsidRPr="000D351C">
        <w:rPr>
          <w:noProof/>
        </w:rPr>
        <w:lastRenderedPageBreak/>
        <w:t>Definition:  This field contains a code describing the units of time used for expressing the start date/time offset.  This field should be valued according to the recommendations in Chapters 2 and 7.  If this field is not valued, the ISO base unit of seconds (code "</w:t>
      </w:r>
      <w:r w:rsidRPr="000D351C">
        <w:rPr>
          <w:rStyle w:val="Emphasis"/>
          <w:noProof/>
        </w:rPr>
        <w:t>s</w:t>
      </w:r>
      <w:r w:rsidRPr="000D351C">
        <w:rPr>
          <w:rStyle w:val="Emphasis"/>
          <w:i w:val="0"/>
          <w:noProof/>
        </w:rPr>
        <w:t>"</w:t>
      </w:r>
      <w:r w:rsidRPr="000D351C">
        <w:rPr>
          <w:noProof/>
        </w:rPr>
        <w:t>) will be assumed.  Refer to Chapter 7, Figures 7-6 through 7-9, for a list of ISO and ANSI+ unit codes.</w:t>
      </w:r>
    </w:p>
    <w:p w14:paraId="08B5970D"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AIS-5-Start Date/Time Offset</w:t>
      </w:r>
      <w:r w:rsidRPr="000D351C">
        <w:rPr>
          <w:noProof/>
        </w:rPr>
        <w:t xml:space="preserve"> is provided, then a value is required for this field.</w:t>
      </w:r>
    </w:p>
    <w:p w14:paraId="3970803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BF3F4E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5040"/>
      </w:tblGrid>
      <w:tr w:rsidR="003262BC" w:rsidRPr="000D351C" w14:paraId="3FDD9F70" w14:textId="77777777">
        <w:trPr>
          <w:tblHeader/>
          <w:jc w:val="center"/>
        </w:trPr>
        <w:tc>
          <w:tcPr>
            <w:tcW w:w="1440" w:type="dxa"/>
            <w:shd w:val="pct10" w:color="auto" w:fill="FFFFFF"/>
          </w:tcPr>
          <w:p w14:paraId="49064457"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7886F7"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7ADE5E89" w14:textId="77777777" w:rsidR="003262BC" w:rsidRPr="000D351C" w:rsidRDefault="003262BC">
            <w:pPr>
              <w:pStyle w:val="OtherTableHeader"/>
              <w:rPr>
                <w:noProof/>
              </w:rPr>
            </w:pPr>
            <w:r w:rsidRPr="000D351C">
              <w:rPr>
                <w:noProof/>
              </w:rPr>
              <w:t>Comment</w:t>
            </w:r>
          </w:p>
        </w:tc>
      </w:tr>
      <w:tr w:rsidR="003262BC" w:rsidRPr="000D351C" w14:paraId="0657A09B" w14:textId="77777777">
        <w:trPr>
          <w:jc w:val="center"/>
        </w:trPr>
        <w:tc>
          <w:tcPr>
            <w:tcW w:w="1440" w:type="dxa"/>
          </w:tcPr>
          <w:p w14:paraId="343A544B" w14:textId="77777777" w:rsidR="003262BC" w:rsidRPr="000D351C" w:rsidRDefault="003262BC">
            <w:pPr>
              <w:pStyle w:val="OtherTableBody"/>
              <w:jc w:val="center"/>
              <w:rPr>
                <w:noProof/>
                <w:color w:val="FF0000"/>
                <w:lang w:val="en-US"/>
              </w:rPr>
            </w:pPr>
            <w:r w:rsidRPr="000D351C">
              <w:rPr>
                <w:noProof/>
                <w:lang w:val="en-US"/>
              </w:rPr>
              <w:t>ISO+</w:t>
            </w:r>
          </w:p>
        </w:tc>
        <w:tc>
          <w:tcPr>
            <w:tcW w:w="2444" w:type="dxa"/>
          </w:tcPr>
          <w:p w14:paraId="3CC09B76"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4418CC04"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A79CE2B" w14:textId="77777777">
        <w:trPr>
          <w:jc w:val="center"/>
        </w:trPr>
        <w:tc>
          <w:tcPr>
            <w:tcW w:w="1440" w:type="dxa"/>
          </w:tcPr>
          <w:p w14:paraId="6AB9040B" w14:textId="77777777" w:rsidR="003262BC" w:rsidRPr="000D351C" w:rsidRDefault="003262BC">
            <w:pPr>
              <w:pStyle w:val="OtherTableBody"/>
              <w:jc w:val="center"/>
              <w:rPr>
                <w:noProof/>
                <w:color w:val="FF0000"/>
                <w:lang w:val="en-US"/>
              </w:rPr>
            </w:pPr>
            <w:r w:rsidRPr="000D351C">
              <w:rPr>
                <w:noProof/>
                <w:lang w:val="en-US"/>
              </w:rPr>
              <w:t>ANS+</w:t>
            </w:r>
          </w:p>
        </w:tc>
        <w:tc>
          <w:tcPr>
            <w:tcW w:w="2444" w:type="dxa"/>
          </w:tcPr>
          <w:p w14:paraId="56DCFA8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7682FEE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DE710FA" w14:textId="77777777" w:rsidR="003262BC" w:rsidRPr="000D351C" w:rsidRDefault="003262BC">
      <w:pPr>
        <w:pStyle w:val="Heading4"/>
        <w:tabs>
          <w:tab w:val="num" w:pos="2160"/>
        </w:tabs>
        <w:rPr>
          <w:noProof/>
        </w:rPr>
      </w:pPr>
      <w:bookmarkStart w:id="1079" w:name="_Toc497011489"/>
      <w:r w:rsidRPr="000D351C">
        <w:rPr>
          <w:noProof/>
        </w:rPr>
        <w:t>AIS-7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079"/>
    </w:p>
    <w:p w14:paraId="348319FE"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2488F094"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3482264C" w14:textId="77777777" w:rsidR="003262BC" w:rsidRPr="000D351C" w:rsidRDefault="003262BC">
      <w:pPr>
        <w:pStyle w:val="Heading4"/>
        <w:tabs>
          <w:tab w:val="num" w:pos="2160"/>
        </w:tabs>
        <w:rPr>
          <w:noProof/>
        </w:rPr>
      </w:pPr>
      <w:bookmarkStart w:id="1080" w:name="_Toc497011490"/>
      <w:r w:rsidRPr="000D351C">
        <w:rPr>
          <w:noProof/>
        </w:rPr>
        <w:t>AIS-8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080"/>
    </w:p>
    <w:p w14:paraId="000404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B17D5" w14:textId="77777777" w:rsidR="003262BC" w:rsidRPr="000D351C" w:rsidRDefault="003262BC" w:rsidP="009B0F5F">
      <w:pPr>
        <w:pStyle w:val="NormalIndented"/>
        <w:rPr>
          <w:noProof/>
        </w:rPr>
      </w:pPr>
      <w:r w:rsidRPr="000D351C">
        <w:rPr>
          <w:noProof/>
        </w:rPr>
        <w:t>Definition:  This field contains a code describing the units of time used for expressing the duration.  This field should be valued according to the recommendations in Chapters 2 and 7.  If this field is not valued, the ISO base unit of seconds (code</w:t>
      </w:r>
      <w:r w:rsidRPr="000D351C">
        <w:rPr>
          <w:rStyle w:val="Emphasis"/>
          <w:noProof/>
        </w:rPr>
        <w:t xml:space="preserve"> "s</w:t>
      </w:r>
      <w:r w:rsidRPr="000D351C">
        <w:rPr>
          <w:rStyle w:val="Emphasis"/>
          <w:i w:val="0"/>
          <w:noProof/>
        </w:rPr>
        <w:t>"</w:t>
      </w:r>
      <w:r w:rsidRPr="000D351C">
        <w:rPr>
          <w:noProof/>
        </w:rPr>
        <w:t>) will be assumed.  Refer to Chapter 7, Figures 7-6 through 7-9, for a list of ISO and ANSI+ unit codes.</w:t>
      </w:r>
    </w:p>
    <w:p w14:paraId="370E0ACA"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0C0C8D4"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07"/>
        <w:gridCol w:w="4877"/>
      </w:tblGrid>
      <w:tr w:rsidR="003262BC" w:rsidRPr="000D351C" w14:paraId="797E693B" w14:textId="77777777">
        <w:trPr>
          <w:tblHeader/>
          <w:jc w:val="center"/>
        </w:trPr>
        <w:tc>
          <w:tcPr>
            <w:tcW w:w="1440" w:type="dxa"/>
            <w:shd w:val="pct10" w:color="auto" w:fill="FFFFFF"/>
          </w:tcPr>
          <w:p w14:paraId="6EE53C4A" w14:textId="77777777" w:rsidR="003262BC" w:rsidRPr="000D351C" w:rsidRDefault="003262BC">
            <w:pPr>
              <w:pStyle w:val="OtherTableHeader"/>
              <w:rPr>
                <w:noProof/>
              </w:rPr>
            </w:pPr>
            <w:r w:rsidRPr="000D351C">
              <w:rPr>
                <w:noProof/>
              </w:rPr>
              <w:t>Coding System</w:t>
            </w:r>
          </w:p>
        </w:tc>
        <w:tc>
          <w:tcPr>
            <w:tcW w:w="2607" w:type="dxa"/>
            <w:shd w:val="pct10" w:color="auto" w:fill="FFFFFF"/>
          </w:tcPr>
          <w:p w14:paraId="6B46C377" w14:textId="77777777" w:rsidR="003262BC" w:rsidRPr="000D351C" w:rsidRDefault="003262BC">
            <w:pPr>
              <w:pStyle w:val="OtherTableHeader"/>
              <w:rPr>
                <w:noProof/>
              </w:rPr>
            </w:pPr>
            <w:r w:rsidRPr="000D351C">
              <w:rPr>
                <w:noProof/>
              </w:rPr>
              <w:t>Description</w:t>
            </w:r>
          </w:p>
        </w:tc>
        <w:tc>
          <w:tcPr>
            <w:tcW w:w="4877" w:type="dxa"/>
            <w:shd w:val="pct10" w:color="auto" w:fill="FFFFFF"/>
          </w:tcPr>
          <w:p w14:paraId="14C58B51" w14:textId="77777777" w:rsidR="003262BC" w:rsidRPr="000D351C" w:rsidRDefault="003262BC">
            <w:pPr>
              <w:pStyle w:val="OtherTableHeader"/>
              <w:rPr>
                <w:noProof/>
              </w:rPr>
            </w:pPr>
            <w:r w:rsidRPr="000D351C">
              <w:rPr>
                <w:noProof/>
              </w:rPr>
              <w:t>Comment</w:t>
            </w:r>
          </w:p>
        </w:tc>
      </w:tr>
      <w:tr w:rsidR="003262BC" w:rsidRPr="000D351C" w14:paraId="2B8179F4" w14:textId="77777777">
        <w:trPr>
          <w:jc w:val="center"/>
        </w:trPr>
        <w:tc>
          <w:tcPr>
            <w:tcW w:w="1440" w:type="dxa"/>
          </w:tcPr>
          <w:p w14:paraId="0197EF3A" w14:textId="77777777" w:rsidR="003262BC" w:rsidRPr="000D351C" w:rsidRDefault="003262BC">
            <w:pPr>
              <w:pStyle w:val="OtherTableBody"/>
              <w:jc w:val="center"/>
              <w:rPr>
                <w:noProof/>
                <w:color w:val="FF0000"/>
                <w:lang w:val="en-US"/>
              </w:rPr>
            </w:pPr>
            <w:r w:rsidRPr="000D351C">
              <w:rPr>
                <w:noProof/>
                <w:lang w:val="en-US"/>
              </w:rPr>
              <w:t>ISO+</w:t>
            </w:r>
          </w:p>
        </w:tc>
        <w:tc>
          <w:tcPr>
            <w:tcW w:w="2607" w:type="dxa"/>
          </w:tcPr>
          <w:p w14:paraId="3CC14209"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877" w:type="dxa"/>
          </w:tcPr>
          <w:p w14:paraId="5D0F356D"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490901FF" w14:textId="77777777">
        <w:trPr>
          <w:jc w:val="center"/>
        </w:trPr>
        <w:tc>
          <w:tcPr>
            <w:tcW w:w="1440" w:type="dxa"/>
          </w:tcPr>
          <w:p w14:paraId="213059F0" w14:textId="77777777" w:rsidR="003262BC" w:rsidRPr="000D351C" w:rsidRDefault="003262BC">
            <w:pPr>
              <w:pStyle w:val="OtherTableBody"/>
              <w:jc w:val="center"/>
              <w:rPr>
                <w:noProof/>
                <w:color w:val="FF0000"/>
                <w:lang w:val="en-US"/>
              </w:rPr>
            </w:pPr>
            <w:r w:rsidRPr="000D351C">
              <w:rPr>
                <w:noProof/>
                <w:lang w:val="en-US"/>
              </w:rPr>
              <w:t>ANS+</w:t>
            </w:r>
          </w:p>
        </w:tc>
        <w:tc>
          <w:tcPr>
            <w:tcW w:w="2607" w:type="dxa"/>
          </w:tcPr>
          <w:p w14:paraId="56F70CED"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877" w:type="dxa"/>
          </w:tcPr>
          <w:p w14:paraId="5EB7B78A"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99E7DCF" w14:textId="77777777" w:rsidR="003262BC" w:rsidRPr="000D351C" w:rsidRDefault="003262BC" w:rsidP="009B0F5F">
      <w:pPr>
        <w:pStyle w:val="NormalIndented"/>
        <w:rPr>
          <w:noProof/>
        </w:rPr>
      </w:pPr>
    </w:p>
    <w:p w14:paraId="504D56CC" w14:textId="77777777" w:rsidR="003262BC" w:rsidRPr="000D351C" w:rsidRDefault="003262BC">
      <w:pPr>
        <w:pStyle w:val="Heading4"/>
        <w:tabs>
          <w:tab w:val="num" w:pos="2160"/>
        </w:tabs>
        <w:rPr>
          <w:noProof/>
        </w:rPr>
      </w:pPr>
      <w:bookmarkStart w:id="1081" w:name="_Toc497011491"/>
      <w:r w:rsidRPr="000D351C">
        <w:rPr>
          <w:noProof/>
        </w:rPr>
        <w:lastRenderedPageBreak/>
        <w:t>AIS-9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081"/>
    </w:p>
    <w:p w14:paraId="4207BFD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56FB30" w14:textId="77777777" w:rsidR="003262BC" w:rsidRPr="000D351C" w:rsidRDefault="003262BC" w:rsidP="009B0F5F">
      <w:pPr>
        <w:pStyle w:val="NormalIndented"/>
        <w:rPr>
          <w:noProof/>
        </w:rPr>
      </w:pPr>
      <w:r w:rsidRPr="000D351C">
        <w:rPr>
          <w:noProof/>
        </w:rPr>
        <w:t>Definition:  This field contains a code indicating whether the identified resource can be substituted with an equivalent resource by the filler application.  This field is conditionally required.  It is required for all request messages.  It is optional for all unsolicited transactions, and for all query messages.</w:t>
      </w:r>
      <w:r>
        <w:rPr>
          <w:noProof/>
        </w:rPr>
        <w:t xml:space="preserve"> </w:t>
      </w:r>
      <w:r w:rsidRPr="000D351C">
        <w:rPr>
          <w:noProof/>
        </w:rPr>
        <w:t xml:space="preserve">Refer to </w:t>
      </w:r>
      <w:hyperlink r:id="rId34"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for suggested codes.</w:t>
      </w:r>
      <w:r w:rsidRPr="00760BCC">
        <w:rPr>
          <w:noProof/>
        </w:rPr>
        <w:t xml:space="preserve"> </w:t>
      </w:r>
      <w:r>
        <w:rPr>
          <w:noProof/>
        </w:rPr>
        <w:t xml:space="preserve"> </w:t>
      </w:r>
    </w:p>
    <w:p w14:paraId="29EF2BBE" w14:textId="77777777" w:rsidR="003262BC" w:rsidRPr="00E60B25" w:rsidRDefault="003262BC">
      <w:pPr>
        <w:pStyle w:val="Heading4"/>
        <w:tabs>
          <w:tab w:val="num" w:pos="2160"/>
        </w:tabs>
        <w:rPr>
          <w:noProof/>
        </w:rPr>
      </w:pPr>
      <w:bookmarkStart w:id="1082" w:name="HL70279"/>
      <w:bookmarkStart w:id="1083" w:name="_Toc497011492"/>
      <w:bookmarkEnd w:id="1082"/>
      <w:r w:rsidRPr="00E60B25">
        <w:rPr>
          <w:noProof/>
        </w:rPr>
        <w:t>AIS-10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1083"/>
    </w:p>
    <w:p w14:paraId="576DE08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4C7AD5"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resource or activity, from the point of view of the filler application.  Refer to </w:t>
      </w:r>
      <w:hyperlink r:id="rId35"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A110FA6" w14:textId="77777777" w:rsidR="003262BC" w:rsidRPr="000D351C" w:rsidRDefault="003262BC" w:rsidP="009B0F5F">
      <w:pPr>
        <w:pStyle w:val="NormalIndented"/>
        <w:rPr>
          <w:noProof/>
        </w:rPr>
      </w:pPr>
      <w:bookmarkStart w:id="1084" w:name="_Toc348247543"/>
      <w:bookmarkStart w:id="1085" w:name="_Toc348260561"/>
      <w:bookmarkStart w:id="1086" w:name="_Toc348346559"/>
      <w:bookmarkStart w:id="1087" w:name="_Toc348847850"/>
      <w:bookmarkStart w:id="1088" w:name="_Toc348848804"/>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2B923E14" w14:textId="77777777" w:rsidR="003262BC" w:rsidRPr="00E60B25" w:rsidRDefault="003262BC">
      <w:pPr>
        <w:pStyle w:val="Heading4"/>
        <w:tabs>
          <w:tab w:val="num" w:pos="2160"/>
        </w:tabs>
        <w:rPr>
          <w:noProof/>
        </w:rPr>
      </w:pPr>
      <w:bookmarkStart w:id="1089" w:name="_Toc497011493"/>
      <w:r w:rsidRPr="00E60B25">
        <w:rPr>
          <w:noProof/>
        </w:rPr>
        <w:t>AIS-11   Placer Supplemental Service Information</w:t>
      </w:r>
      <w:r w:rsidR="003D291E" w:rsidRPr="000D351C">
        <w:rPr>
          <w:noProof/>
        </w:rPr>
        <w:fldChar w:fldCharType="begin"/>
      </w:r>
      <w:r w:rsidRPr="00E60B25">
        <w:rPr>
          <w:noProof/>
        </w:rPr>
        <w:instrText xml:space="preserve"> xe "Placer supplemental service information"</w:instrText>
      </w:r>
      <w:r w:rsidR="003D291E" w:rsidRPr="000D351C">
        <w:rPr>
          <w:noProof/>
        </w:rPr>
        <w:fldChar w:fldCharType="end"/>
      </w:r>
      <w:r w:rsidRPr="00E60B25">
        <w:rPr>
          <w:noProof/>
        </w:rPr>
        <w:t xml:space="preserve">   (CWE)   01474</w:t>
      </w:r>
      <w:bookmarkEnd w:id="1089"/>
    </w:p>
    <w:p w14:paraId="246458E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2CB37"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placer system to the filler system for the universal procedure code reported in field AIS-3.  This field will be used to provide scheduling information detail that is not available in other, specific fields in the AIS segment.  Multiple supplemental service information elements may be reported.  Refer to </w:t>
      </w:r>
      <w:hyperlink r:id="rId36" w:anchor="HL70411" w:history="1">
        <w:r w:rsidRPr="000D351C">
          <w:rPr>
            <w:rStyle w:val="ReferenceUserTable"/>
          </w:rPr>
          <w:t>User-defined Table 0411 – Supplemental Service Information Values</w:t>
        </w:r>
      </w:hyperlink>
      <w:r>
        <w:rPr>
          <w:rStyle w:val="ReferenceUserTable"/>
        </w:rPr>
        <w:t xml:space="preserve"> </w:t>
      </w:r>
      <w:r>
        <w:rPr>
          <w:rStyle w:val="ReferenceUserTable"/>
          <w:i w:val="0"/>
          <w:color w:val="auto"/>
        </w:rPr>
        <w:t>in Chapter 2C, Code Tables, for valid values</w:t>
      </w:r>
      <w:r w:rsidRPr="000D351C">
        <w:rPr>
          <w:noProof/>
        </w:rPr>
        <w:t>.</w:t>
      </w:r>
    </w:p>
    <w:p w14:paraId="3E2AD326" w14:textId="77777777" w:rsidR="003262BC" w:rsidRPr="00E60B25" w:rsidRDefault="003262BC">
      <w:pPr>
        <w:pStyle w:val="Heading4"/>
        <w:tabs>
          <w:tab w:val="num" w:pos="2160"/>
        </w:tabs>
        <w:rPr>
          <w:noProof/>
        </w:rPr>
      </w:pPr>
      <w:bookmarkStart w:id="1090" w:name="_Toc497011494"/>
      <w:r w:rsidRPr="00E60B25">
        <w:rPr>
          <w:noProof/>
        </w:rPr>
        <w:lastRenderedPageBreak/>
        <w:t>AIS-12   Filler Supplemental Service Information</w:t>
      </w:r>
      <w:r w:rsidR="003D291E" w:rsidRPr="000D351C">
        <w:rPr>
          <w:noProof/>
        </w:rPr>
        <w:fldChar w:fldCharType="begin"/>
      </w:r>
      <w:r w:rsidRPr="00E60B25">
        <w:rPr>
          <w:noProof/>
        </w:rPr>
        <w:instrText xml:space="preserve"> xe "Filler supplemental service information"</w:instrText>
      </w:r>
      <w:r w:rsidR="003D291E" w:rsidRPr="000D351C">
        <w:rPr>
          <w:noProof/>
        </w:rPr>
        <w:fldChar w:fldCharType="end"/>
      </w:r>
      <w:r w:rsidRPr="00E60B25">
        <w:rPr>
          <w:noProof/>
        </w:rPr>
        <w:t xml:space="preserve">   (CWE)   01475</w:t>
      </w:r>
      <w:bookmarkEnd w:id="1090"/>
    </w:p>
    <w:p w14:paraId="0BF32E4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3FD1E" w14:textId="77777777" w:rsidR="003262BC" w:rsidRPr="000D351C" w:rsidRDefault="003262BC" w:rsidP="009B0F5F">
      <w:pPr>
        <w:pStyle w:val="NormalIndented"/>
        <w:rPr>
          <w:noProof/>
        </w:rPr>
      </w:pPr>
      <w:r w:rsidRPr="000D351C">
        <w:rPr>
          <w:noProof/>
        </w:rPr>
        <w:t xml:space="preserve">Definition:  This field contains supplemental service and/or logistical information sent from the filler system to the placer system for the procedure code reported in field AIS-3.  This field will be used to report scheduling information details that is not available in other, specific fields in the AIS segment.  Typically it will reflect the same information as was sent to the filler system in </w:t>
      </w:r>
      <w:r w:rsidRPr="000D351C">
        <w:rPr>
          <w:rStyle w:val="ReferenceAttribute"/>
          <w:noProof/>
        </w:rPr>
        <w:t>AIS-11-Placer Supplemental</w:t>
      </w:r>
      <w:r w:rsidRPr="000D351C">
        <w:rPr>
          <w:noProof/>
        </w:rPr>
        <w:t xml:space="preserve"> information unless the scheduling was modified in which case the filler system will report what was actually performed using this field.  Multiple supplemental service information elements may be reported.  Refer to </w:t>
      </w:r>
      <w:hyperlink r:id="rId37" w:anchor="HL70411" w:history="1">
        <w:r w:rsidRPr="000D351C">
          <w:rPr>
            <w:rStyle w:val="ReferenceUserTable"/>
          </w:rPr>
          <w:t>User-defined Table 0411 - Supplemental service information values</w:t>
        </w:r>
      </w:hyperlink>
      <w:r>
        <w:rPr>
          <w:rStyle w:val="ReferenceUserTable"/>
          <w:i w:val="0"/>
          <w:color w:val="auto"/>
        </w:rPr>
        <w:t xml:space="preserve"> in Chapter 2C, Code Tables, for valid values.</w:t>
      </w:r>
      <w:r w:rsidRPr="000D351C">
        <w:rPr>
          <w:noProof/>
        </w:rPr>
        <w:t>.</w:t>
      </w:r>
    </w:p>
    <w:p w14:paraId="4A5223C4" w14:textId="77777777" w:rsidR="003262BC" w:rsidRPr="000D351C" w:rsidRDefault="003262BC">
      <w:pPr>
        <w:pStyle w:val="Heading3"/>
        <w:tabs>
          <w:tab w:val="left" w:pos="900"/>
        </w:tabs>
        <w:rPr>
          <w:noProof/>
        </w:rPr>
      </w:pPr>
      <w:bookmarkStart w:id="1091" w:name="_Toc358638021"/>
      <w:bookmarkStart w:id="1092" w:name="_Toc358711124"/>
      <w:bookmarkStart w:id="1093" w:name="_Toc497011495"/>
      <w:bookmarkStart w:id="1094" w:name="_Toc28982232"/>
      <w:r w:rsidRPr="000D351C">
        <w:rPr>
          <w:noProof/>
        </w:rPr>
        <w:t>AIG</w:t>
      </w:r>
      <w:r w:rsidR="003D291E" w:rsidRPr="000D351C">
        <w:rPr>
          <w:noProof/>
        </w:rPr>
        <w:fldChar w:fldCharType="begin"/>
      </w:r>
      <w:r w:rsidRPr="000D351C">
        <w:rPr>
          <w:noProof/>
        </w:rPr>
        <w:instrText xml:space="preserve"> XE "AIG"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"Segments:AIG" </w:instrText>
      </w:r>
      <w:r w:rsidR="003D291E" w:rsidRPr="000D351C">
        <w:rPr>
          <w:noProof/>
        </w:rPr>
        <w:fldChar w:fldCharType="end"/>
      </w:r>
      <w:r w:rsidRPr="000D351C">
        <w:rPr>
          <w:noProof/>
        </w:rPr>
        <w:t>Appointment Information - General Resource Segment</w:t>
      </w:r>
      <w:bookmarkEnd w:id="1084"/>
      <w:bookmarkEnd w:id="1085"/>
      <w:bookmarkEnd w:id="1086"/>
      <w:bookmarkEnd w:id="1087"/>
      <w:bookmarkEnd w:id="1088"/>
      <w:bookmarkEnd w:id="1091"/>
      <w:bookmarkEnd w:id="1092"/>
      <w:bookmarkEnd w:id="1093"/>
      <w:bookmarkEnd w:id="1094"/>
      <w:r w:rsidR="003D291E" w:rsidRPr="000D351C">
        <w:rPr>
          <w:noProof/>
        </w:rPr>
        <w:fldChar w:fldCharType="begin"/>
      </w:r>
      <w:r w:rsidRPr="000D351C">
        <w:rPr>
          <w:noProof/>
        </w:rPr>
        <w:instrText xml:space="preserve"> XE "appointment information - general resource segment" </w:instrText>
      </w:r>
      <w:r w:rsidR="003D291E" w:rsidRPr="000D351C">
        <w:rPr>
          <w:noProof/>
        </w:rPr>
        <w:fldChar w:fldCharType="end"/>
      </w:r>
    </w:p>
    <w:p w14:paraId="4C32F510" w14:textId="77777777" w:rsidR="003262BC" w:rsidRPr="000D351C" w:rsidRDefault="003262BC" w:rsidP="009B0F5F">
      <w:pPr>
        <w:pStyle w:val="NormalIndented"/>
        <w:rPr>
          <w:noProof/>
        </w:rPr>
      </w:pPr>
      <w:r w:rsidRPr="000D351C">
        <w:rPr>
          <w:noProof/>
        </w:rPr>
        <w:t>The AIG segment contains information about various kinds of resources (other than those with specifically defined segments in this chapter) that can be scheduled.  Resources included in a transaction using this segment are assumed to be controlled by a schedule on a schedule filler application.  Resources not controlled by a schedule are not identified on a schedule request using this segment.  Resources described by this segment are general kinds of resources, such as equipment, that are identified with a simple identification code.</w:t>
      </w:r>
    </w:p>
    <w:p w14:paraId="59F03F00" w14:textId="77777777" w:rsidR="003262BC" w:rsidRPr="000D351C" w:rsidRDefault="003262BC">
      <w:pPr>
        <w:pStyle w:val="AttributeTableCaption"/>
        <w:rPr>
          <w:noProof/>
        </w:rPr>
      </w:pPr>
      <w:r w:rsidRPr="000D351C">
        <w:rPr>
          <w:noProof/>
        </w:rPr>
        <w:t>HL7 Attribute Table - AIG</w:t>
      </w:r>
      <w:bookmarkStart w:id="1095" w:name="AIG"/>
      <w:bookmarkEnd w:id="1095"/>
      <w:r w:rsidRPr="000D351C">
        <w:rPr>
          <w:noProof/>
        </w:rPr>
        <w:t xml:space="preserve"> - Appointment Information – General Resource</w:t>
      </w:r>
      <w:r w:rsidR="003D291E" w:rsidRPr="000D351C">
        <w:rPr>
          <w:noProof/>
        </w:rPr>
        <w:fldChar w:fldCharType="begin"/>
      </w:r>
      <w:r w:rsidRPr="000D351C">
        <w:rPr>
          <w:noProof/>
        </w:rPr>
        <w:instrText xml:space="preserve"> XE "HL7 Attribute Table - AIG" </w:instrText>
      </w:r>
      <w:r w:rsidR="003D291E" w:rsidRPr="000D351C">
        <w:rPr>
          <w:noProof/>
        </w:rPr>
        <w:fldChar w:fldCharType="end"/>
      </w:r>
      <w:r w:rsidR="003D291E" w:rsidRPr="000D351C">
        <w:rPr>
          <w:noProof/>
        </w:rPr>
        <w:fldChar w:fldCharType="begin"/>
      </w:r>
      <w:r w:rsidRPr="000D351C">
        <w:rPr>
          <w:noProof/>
        </w:rPr>
        <w:instrText xml:space="preserve"> XE "AIG"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7E5A5B1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ADDB2F"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58BE816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1F77127A"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360CA5CB"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1E411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317D55C"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0460FF2B"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1829D8CF"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86F3BEB" w14:textId="77777777" w:rsidR="003262BC" w:rsidRPr="000D351C" w:rsidRDefault="003262BC">
            <w:pPr>
              <w:pStyle w:val="AttributeTableHeader"/>
              <w:jc w:val="left"/>
              <w:rPr>
                <w:noProof/>
              </w:rPr>
            </w:pPr>
            <w:r w:rsidRPr="000D351C">
              <w:rPr>
                <w:noProof/>
              </w:rPr>
              <w:t>ELEMENT NAME</w:t>
            </w:r>
          </w:p>
        </w:tc>
      </w:tr>
      <w:tr w:rsidR="00755A40" w:rsidRPr="000D351C" w14:paraId="5A0DE7BC"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B66894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57AE5578"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5611B83B"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0D58EE5"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D7AA68"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3BB108A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A524A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7CDFB6" w14:textId="77777777" w:rsidR="003262BC" w:rsidRPr="000D351C" w:rsidRDefault="003262BC">
            <w:pPr>
              <w:pStyle w:val="AttributeTableBody"/>
              <w:rPr>
                <w:noProof/>
              </w:rPr>
            </w:pPr>
            <w:r w:rsidRPr="000D351C">
              <w:rPr>
                <w:noProof/>
              </w:rPr>
              <w:t>00896</w:t>
            </w:r>
          </w:p>
        </w:tc>
        <w:tc>
          <w:tcPr>
            <w:tcW w:w="3888" w:type="dxa"/>
            <w:tcBorders>
              <w:top w:val="single" w:sz="4" w:space="0" w:color="auto"/>
              <w:left w:val="nil"/>
              <w:bottom w:val="dotted" w:sz="4" w:space="0" w:color="auto"/>
              <w:right w:val="nil"/>
            </w:tcBorders>
            <w:shd w:val="clear" w:color="auto" w:fill="FFFFFF"/>
          </w:tcPr>
          <w:p w14:paraId="5C9EFAF1" w14:textId="77777777" w:rsidR="003262BC" w:rsidRPr="000D351C" w:rsidRDefault="003262BC">
            <w:pPr>
              <w:pStyle w:val="AttributeTableBody"/>
              <w:jc w:val="left"/>
              <w:rPr>
                <w:noProof/>
              </w:rPr>
            </w:pPr>
            <w:r w:rsidRPr="000D351C">
              <w:rPr>
                <w:noProof/>
              </w:rPr>
              <w:t>Set ID - AIG</w:t>
            </w:r>
          </w:p>
        </w:tc>
      </w:tr>
      <w:tr w:rsidR="00755A40" w:rsidRPr="000D351C" w14:paraId="7CB45793"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7FFE9F"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358061B"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42EF2C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1ADC7"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2BC4AFB1"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394F1A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070055" w14:textId="77777777" w:rsidR="003262BC" w:rsidRPr="000D351C" w:rsidRDefault="00000000">
            <w:pPr>
              <w:pStyle w:val="AttributeTableBody"/>
              <w:rPr>
                <w:noProof/>
              </w:rPr>
            </w:pPr>
            <w:hyperlink r:id="rId38"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4BA4C253"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ABFD754" w14:textId="77777777" w:rsidR="003262BC" w:rsidRPr="000D351C" w:rsidRDefault="003262BC">
            <w:pPr>
              <w:pStyle w:val="AttributeTableBody"/>
              <w:jc w:val="left"/>
              <w:rPr>
                <w:noProof/>
              </w:rPr>
            </w:pPr>
            <w:r w:rsidRPr="000D351C">
              <w:rPr>
                <w:noProof/>
              </w:rPr>
              <w:t>Segment Action Code</w:t>
            </w:r>
          </w:p>
        </w:tc>
      </w:tr>
      <w:tr w:rsidR="00755A40" w:rsidRPr="000D351C" w14:paraId="76C37AB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90AD1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224D53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A702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CC6E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50F7841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293C0C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5731E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2AA82" w14:textId="77777777" w:rsidR="003262BC" w:rsidRPr="000D351C" w:rsidRDefault="003262BC">
            <w:pPr>
              <w:pStyle w:val="AttributeTableBody"/>
              <w:rPr>
                <w:noProof/>
              </w:rPr>
            </w:pPr>
            <w:r w:rsidRPr="000D351C">
              <w:rPr>
                <w:noProof/>
              </w:rPr>
              <w:t>00897</w:t>
            </w:r>
          </w:p>
        </w:tc>
        <w:tc>
          <w:tcPr>
            <w:tcW w:w="3888" w:type="dxa"/>
            <w:tcBorders>
              <w:top w:val="dotted" w:sz="4" w:space="0" w:color="auto"/>
              <w:left w:val="nil"/>
              <w:bottom w:val="dotted" w:sz="4" w:space="0" w:color="auto"/>
              <w:right w:val="nil"/>
            </w:tcBorders>
            <w:shd w:val="clear" w:color="auto" w:fill="FFFFFF"/>
          </w:tcPr>
          <w:p w14:paraId="09F42887" w14:textId="77777777" w:rsidR="003262BC" w:rsidRPr="000D351C" w:rsidRDefault="003262BC">
            <w:pPr>
              <w:pStyle w:val="AttributeTableBody"/>
              <w:jc w:val="left"/>
              <w:rPr>
                <w:noProof/>
              </w:rPr>
            </w:pPr>
            <w:r w:rsidRPr="000D351C">
              <w:rPr>
                <w:noProof/>
              </w:rPr>
              <w:t>Resource ID</w:t>
            </w:r>
          </w:p>
        </w:tc>
      </w:tr>
      <w:tr w:rsidR="00755A40" w:rsidRPr="000D351C" w14:paraId="4BB1DD4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4796BF"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096EF65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ECBF4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384BA"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BB79D4E" w14:textId="77777777" w:rsidR="003262BC" w:rsidRPr="000D351C" w:rsidRDefault="003262BC">
            <w:pPr>
              <w:pStyle w:val="AttributeTableBody"/>
              <w:rPr>
                <w:noProof/>
              </w:rPr>
            </w:pPr>
            <w:r w:rsidRPr="000D351C">
              <w:rPr>
                <w:noProof/>
              </w:rPr>
              <w:t>R</w:t>
            </w:r>
          </w:p>
        </w:tc>
        <w:tc>
          <w:tcPr>
            <w:tcW w:w="648" w:type="dxa"/>
            <w:tcBorders>
              <w:top w:val="dotted" w:sz="4" w:space="0" w:color="auto"/>
              <w:left w:val="nil"/>
              <w:bottom w:val="dotted" w:sz="4" w:space="0" w:color="auto"/>
              <w:right w:val="nil"/>
            </w:tcBorders>
            <w:shd w:val="clear" w:color="auto" w:fill="FFFFFF"/>
          </w:tcPr>
          <w:p w14:paraId="1E1A6E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F86F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9C946" w14:textId="77777777" w:rsidR="003262BC" w:rsidRPr="000D351C" w:rsidRDefault="003262BC">
            <w:pPr>
              <w:pStyle w:val="AttributeTableBody"/>
              <w:rPr>
                <w:noProof/>
              </w:rPr>
            </w:pPr>
            <w:r w:rsidRPr="000D351C">
              <w:rPr>
                <w:noProof/>
              </w:rPr>
              <w:t>00898</w:t>
            </w:r>
          </w:p>
        </w:tc>
        <w:tc>
          <w:tcPr>
            <w:tcW w:w="3888" w:type="dxa"/>
            <w:tcBorders>
              <w:top w:val="dotted" w:sz="4" w:space="0" w:color="auto"/>
              <w:left w:val="nil"/>
              <w:bottom w:val="dotted" w:sz="4" w:space="0" w:color="auto"/>
              <w:right w:val="nil"/>
            </w:tcBorders>
            <w:shd w:val="clear" w:color="auto" w:fill="FFFFFF"/>
          </w:tcPr>
          <w:p w14:paraId="7ADB5752" w14:textId="77777777" w:rsidR="003262BC" w:rsidRPr="000D351C" w:rsidRDefault="003262BC">
            <w:pPr>
              <w:pStyle w:val="AttributeTableBody"/>
              <w:jc w:val="left"/>
              <w:rPr>
                <w:noProof/>
              </w:rPr>
            </w:pPr>
            <w:r w:rsidRPr="000D351C">
              <w:rPr>
                <w:noProof/>
              </w:rPr>
              <w:t>Resource Type</w:t>
            </w:r>
          </w:p>
        </w:tc>
      </w:tr>
      <w:tr w:rsidR="00755A40" w:rsidRPr="000D351C" w14:paraId="586024C7"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182A345"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0BBE439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2DFA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BBD88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186FCCF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415F36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9274C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FB13"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24E3F5F9" w14:textId="77777777" w:rsidR="003262BC" w:rsidRPr="000D351C" w:rsidRDefault="003262BC">
            <w:pPr>
              <w:pStyle w:val="AttributeTableBody"/>
              <w:jc w:val="left"/>
              <w:rPr>
                <w:noProof/>
              </w:rPr>
            </w:pPr>
            <w:r w:rsidRPr="000D351C">
              <w:rPr>
                <w:noProof/>
              </w:rPr>
              <w:t>Resource Group</w:t>
            </w:r>
          </w:p>
        </w:tc>
      </w:tr>
      <w:tr w:rsidR="00755A40" w:rsidRPr="000D351C" w14:paraId="31FA4B5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B6FBF8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0913AB1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963298"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71FCA6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49A3F149"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16C55A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E191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48CA0" w14:textId="77777777" w:rsidR="003262BC" w:rsidRPr="000D351C" w:rsidRDefault="003262BC">
            <w:pPr>
              <w:pStyle w:val="AttributeTableBody"/>
              <w:rPr>
                <w:noProof/>
              </w:rPr>
            </w:pPr>
            <w:r w:rsidRPr="000D351C">
              <w:rPr>
                <w:noProof/>
              </w:rPr>
              <w:t>00900</w:t>
            </w:r>
          </w:p>
        </w:tc>
        <w:tc>
          <w:tcPr>
            <w:tcW w:w="3888" w:type="dxa"/>
            <w:tcBorders>
              <w:top w:val="dotted" w:sz="4" w:space="0" w:color="auto"/>
              <w:left w:val="nil"/>
              <w:bottom w:val="dotted" w:sz="4" w:space="0" w:color="auto"/>
              <w:right w:val="nil"/>
            </w:tcBorders>
            <w:shd w:val="clear" w:color="auto" w:fill="FFFFFF"/>
          </w:tcPr>
          <w:p w14:paraId="76839BBB" w14:textId="77777777" w:rsidR="003262BC" w:rsidRPr="000D351C" w:rsidRDefault="003262BC">
            <w:pPr>
              <w:pStyle w:val="AttributeTableBody"/>
              <w:jc w:val="left"/>
              <w:rPr>
                <w:noProof/>
              </w:rPr>
            </w:pPr>
            <w:r w:rsidRPr="000D351C">
              <w:rPr>
                <w:noProof/>
              </w:rPr>
              <w:t>Resource Quantity</w:t>
            </w:r>
          </w:p>
        </w:tc>
      </w:tr>
      <w:tr w:rsidR="00755A40" w:rsidRPr="000D351C" w14:paraId="7087098A"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A286253"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2A510C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032B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6AFE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2D183DAB"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6028B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ABF1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23C5B" w14:textId="77777777" w:rsidR="003262BC" w:rsidRPr="000D351C" w:rsidRDefault="003262BC">
            <w:pPr>
              <w:pStyle w:val="AttributeTableBody"/>
              <w:rPr>
                <w:noProof/>
              </w:rPr>
            </w:pPr>
            <w:r w:rsidRPr="000D351C">
              <w:rPr>
                <w:noProof/>
              </w:rPr>
              <w:t>00901</w:t>
            </w:r>
          </w:p>
        </w:tc>
        <w:tc>
          <w:tcPr>
            <w:tcW w:w="3888" w:type="dxa"/>
            <w:tcBorders>
              <w:top w:val="dotted" w:sz="4" w:space="0" w:color="auto"/>
              <w:left w:val="nil"/>
              <w:bottom w:val="dotted" w:sz="4" w:space="0" w:color="auto"/>
              <w:right w:val="nil"/>
            </w:tcBorders>
            <w:shd w:val="clear" w:color="auto" w:fill="FFFFFF"/>
          </w:tcPr>
          <w:p w14:paraId="20B23AD0" w14:textId="77777777" w:rsidR="003262BC" w:rsidRPr="000D351C" w:rsidRDefault="003262BC">
            <w:pPr>
              <w:pStyle w:val="AttributeTableBody"/>
              <w:jc w:val="left"/>
              <w:rPr>
                <w:noProof/>
              </w:rPr>
            </w:pPr>
            <w:r w:rsidRPr="000D351C">
              <w:rPr>
                <w:noProof/>
              </w:rPr>
              <w:t>Resource Quantity Units</w:t>
            </w:r>
          </w:p>
        </w:tc>
      </w:tr>
      <w:tr w:rsidR="00755A40" w:rsidRPr="000D351C" w14:paraId="3A8ED98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0785D405"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3423720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B12F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3A16A"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000439E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D2CFC1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D02DF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1219F"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36F39B05" w14:textId="77777777" w:rsidR="003262BC" w:rsidRPr="000D351C" w:rsidRDefault="003262BC">
            <w:pPr>
              <w:pStyle w:val="AttributeTableBody"/>
              <w:jc w:val="left"/>
              <w:rPr>
                <w:noProof/>
              </w:rPr>
            </w:pPr>
            <w:r w:rsidRPr="000D351C">
              <w:rPr>
                <w:noProof/>
              </w:rPr>
              <w:t>Start Date/Time</w:t>
            </w:r>
          </w:p>
        </w:tc>
      </w:tr>
      <w:tr w:rsidR="00755A40" w:rsidRPr="000D351C" w14:paraId="5553F480"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53BA0D4"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B95B2D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BBDE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1E751"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3003ED7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21B8A1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6A8B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5382EB"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9D256AD" w14:textId="77777777" w:rsidR="003262BC" w:rsidRPr="000D351C" w:rsidRDefault="003262BC">
            <w:pPr>
              <w:pStyle w:val="AttributeTableBody"/>
              <w:jc w:val="left"/>
              <w:rPr>
                <w:noProof/>
              </w:rPr>
            </w:pPr>
            <w:r w:rsidRPr="000D351C">
              <w:rPr>
                <w:noProof/>
              </w:rPr>
              <w:t>Start Date/Time Offset</w:t>
            </w:r>
          </w:p>
        </w:tc>
      </w:tr>
      <w:tr w:rsidR="00755A40" w:rsidRPr="000D351C" w14:paraId="70C047F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0D7C18C"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4028D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7273D"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93AAE"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58ED183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AC73C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6423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70CE0"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6AF5BF7E" w14:textId="77777777" w:rsidR="003262BC" w:rsidRPr="000D351C" w:rsidRDefault="003262BC">
            <w:pPr>
              <w:pStyle w:val="AttributeTableBody"/>
              <w:jc w:val="left"/>
              <w:rPr>
                <w:noProof/>
              </w:rPr>
            </w:pPr>
            <w:r w:rsidRPr="000D351C">
              <w:rPr>
                <w:noProof/>
              </w:rPr>
              <w:t>Start Date/Time Offset Units</w:t>
            </w:r>
          </w:p>
        </w:tc>
      </w:tr>
      <w:tr w:rsidR="00755A40" w:rsidRPr="000D351C" w14:paraId="0037318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B95F766"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6340B2B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15B65B"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0195A8"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27D70448"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ECC051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D03E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6ACA"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3EFCB84D" w14:textId="77777777" w:rsidR="003262BC" w:rsidRPr="000D351C" w:rsidRDefault="003262BC">
            <w:pPr>
              <w:pStyle w:val="AttributeTableBody"/>
              <w:jc w:val="left"/>
              <w:rPr>
                <w:noProof/>
              </w:rPr>
            </w:pPr>
            <w:r w:rsidRPr="000D351C">
              <w:rPr>
                <w:noProof/>
              </w:rPr>
              <w:t>Duration</w:t>
            </w:r>
          </w:p>
        </w:tc>
      </w:tr>
      <w:tr w:rsidR="00755A40" w:rsidRPr="000D351C" w14:paraId="60EFF2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0749DF3"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dotted" w:sz="4" w:space="0" w:color="auto"/>
              <w:right w:val="nil"/>
            </w:tcBorders>
            <w:shd w:val="clear" w:color="auto" w:fill="FFFFFF"/>
          </w:tcPr>
          <w:p w14:paraId="74DC682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95094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917933"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0DE3914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6E489B3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7920D"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2AED56"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39DFFCBF" w14:textId="77777777" w:rsidR="003262BC" w:rsidRPr="000D351C" w:rsidRDefault="003262BC">
            <w:pPr>
              <w:pStyle w:val="AttributeTableBody"/>
              <w:jc w:val="left"/>
              <w:rPr>
                <w:noProof/>
              </w:rPr>
            </w:pPr>
            <w:r w:rsidRPr="000D351C">
              <w:rPr>
                <w:noProof/>
              </w:rPr>
              <w:t>Duration Units</w:t>
            </w:r>
          </w:p>
        </w:tc>
      </w:tr>
      <w:tr w:rsidR="00755A40" w:rsidRPr="000D351C" w14:paraId="5C65918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3C73D0" w14:textId="77777777" w:rsidR="003262BC" w:rsidRPr="000D351C" w:rsidRDefault="003262BC">
            <w:pPr>
              <w:pStyle w:val="AttributeTableBody"/>
              <w:rPr>
                <w:noProof/>
              </w:rPr>
            </w:pPr>
            <w:r w:rsidRPr="000D351C">
              <w:rPr>
                <w:noProof/>
              </w:rPr>
              <w:t>13</w:t>
            </w:r>
          </w:p>
        </w:tc>
        <w:tc>
          <w:tcPr>
            <w:tcW w:w="648" w:type="dxa"/>
            <w:tcBorders>
              <w:top w:val="dotted" w:sz="4" w:space="0" w:color="auto"/>
              <w:left w:val="nil"/>
              <w:bottom w:val="dotted" w:sz="4" w:space="0" w:color="auto"/>
              <w:right w:val="nil"/>
            </w:tcBorders>
            <w:shd w:val="clear" w:color="auto" w:fill="FFFFFF"/>
          </w:tcPr>
          <w:p w14:paraId="5A33E48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F38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D52569"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08FCC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DD6D4C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D3C1" w14:textId="77777777" w:rsidR="003262BC" w:rsidRPr="000D351C" w:rsidRDefault="00000000">
            <w:pPr>
              <w:pStyle w:val="AttributeTableBody"/>
              <w:rPr>
                <w:rStyle w:val="HyperlinkTable"/>
                <w:noProof/>
              </w:rPr>
            </w:pPr>
            <w:hyperlink r:id="rId39"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EFE62AF"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301CD008" w14:textId="77777777" w:rsidR="003262BC" w:rsidRPr="000D351C" w:rsidRDefault="003262BC">
            <w:pPr>
              <w:pStyle w:val="AttributeTableBody"/>
              <w:jc w:val="left"/>
              <w:rPr>
                <w:noProof/>
              </w:rPr>
            </w:pPr>
            <w:r w:rsidRPr="000D351C">
              <w:rPr>
                <w:noProof/>
              </w:rPr>
              <w:t>Allow Substitution Code</w:t>
            </w:r>
          </w:p>
        </w:tc>
      </w:tr>
      <w:tr w:rsidR="00755A40" w:rsidRPr="000D351C" w14:paraId="5BD6EA4D"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F8BF075" w14:textId="77777777" w:rsidR="003262BC" w:rsidRPr="000D351C" w:rsidRDefault="003262BC">
            <w:pPr>
              <w:pStyle w:val="AttributeTableBody"/>
              <w:rPr>
                <w:noProof/>
              </w:rPr>
            </w:pPr>
            <w:r w:rsidRPr="000D351C">
              <w:rPr>
                <w:noProof/>
              </w:rPr>
              <w:t>14</w:t>
            </w:r>
          </w:p>
        </w:tc>
        <w:tc>
          <w:tcPr>
            <w:tcW w:w="648" w:type="dxa"/>
            <w:tcBorders>
              <w:top w:val="dotted" w:sz="4" w:space="0" w:color="auto"/>
              <w:left w:val="nil"/>
              <w:bottom w:val="single" w:sz="4" w:space="0" w:color="auto"/>
              <w:right w:val="nil"/>
            </w:tcBorders>
            <w:shd w:val="clear" w:color="auto" w:fill="FFFFFF"/>
          </w:tcPr>
          <w:p w14:paraId="7694963C"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5484EB"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E7BEE6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2376E19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22B9C3A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9407C1" w14:textId="77777777" w:rsidR="003262BC" w:rsidRPr="000D351C" w:rsidRDefault="00000000">
            <w:pPr>
              <w:pStyle w:val="AttributeTableBody"/>
              <w:rPr>
                <w:rStyle w:val="HyperlinkTable"/>
                <w:noProof/>
              </w:rPr>
            </w:pPr>
            <w:hyperlink r:id="rId40"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08FA5D65"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07DD9CD9" w14:textId="77777777" w:rsidR="003262BC" w:rsidRPr="000D351C" w:rsidRDefault="003262BC">
            <w:pPr>
              <w:pStyle w:val="AttributeTableBody"/>
              <w:jc w:val="left"/>
              <w:rPr>
                <w:noProof/>
              </w:rPr>
            </w:pPr>
            <w:r w:rsidRPr="000D351C">
              <w:rPr>
                <w:noProof/>
              </w:rPr>
              <w:t>Filler Status Code</w:t>
            </w:r>
          </w:p>
        </w:tc>
      </w:tr>
    </w:tbl>
    <w:p w14:paraId="5EE77206" w14:textId="77777777" w:rsidR="003262BC" w:rsidRPr="000D351C" w:rsidRDefault="003262BC">
      <w:pPr>
        <w:pStyle w:val="Heading4"/>
        <w:rPr>
          <w:noProof/>
          <w:vanish/>
        </w:rPr>
      </w:pPr>
      <w:bookmarkStart w:id="1096" w:name="_Toc497011496"/>
      <w:r w:rsidRPr="000D351C">
        <w:rPr>
          <w:noProof/>
          <w:vanish/>
        </w:rPr>
        <w:t xml:space="preserve">AIG </w:t>
      </w:r>
      <w:bookmarkEnd w:id="1096"/>
      <w:r w:rsidRPr="000D351C">
        <w:rPr>
          <w:noProof/>
          <w:vanish/>
        </w:rPr>
        <w:t>Field Definitions</w:t>
      </w:r>
      <w:r w:rsidR="003D291E" w:rsidRPr="000D351C">
        <w:rPr>
          <w:noProof/>
          <w:vanish/>
        </w:rPr>
        <w:fldChar w:fldCharType="begin"/>
      </w:r>
      <w:r w:rsidRPr="000D351C">
        <w:rPr>
          <w:noProof/>
          <w:vanish/>
        </w:rPr>
        <w:instrText xml:space="preserve"> XE "AIG field definitions" </w:instrText>
      </w:r>
      <w:r w:rsidR="003D291E" w:rsidRPr="000D351C">
        <w:rPr>
          <w:noProof/>
          <w:vanish/>
        </w:rPr>
        <w:fldChar w:fldCharType="end"/>
      </w:r>
      <w:bookmarkStart w:id="1097" w:name="_Toc175631934"/>
      <w:bookmarkEnd w:id="1097"/>
    </w:p>
    <w:p w14:paraId="700E3927" w14:textId="77777777" w:rsidR="003262BC" w:rsidRPr="000D351C" w:rsidRDefault="003262BC">
      <w:pPr>
        <w:pStyle w:val="Heading4"/>
        <w:tabs>
          <w:tab w:val="num" w:pos="2160"/>
        </w:tabs>
        <w:rPr>
          <w:noProof/>
        </w:rPr>
      </w:pPr>
      <w:bookmarkStart w:id="1098" w:name="_Toc497011497"/>
      <w:r w:rsidRPr="000D351C">
        <w:rPr>
          <w:noProof/>
        </w:rPr>
        <w:t>AIG-1   Set ID - AIG</w:t>
      </w:r>
      <w:r w:rsidR="003D291E" w:rsidRPr="000D351C">
        <w:rPr>
          <w:noProof/>
        </w:rPr>
        <w:fldChar w:fldCharType="begin"/>
      </w:r>
      <w:r w:rsidRPr="000D351C">
        <w:rPr>
          <w:noProof/>
        </w:rPr>
        <w:instrText xml:space="preserve"> XE "Set ID - AIG" </w:instrText>
      </w:r>
      <w:r w:rsidR="003D291E" w:rsidRPr="000D351C">
        <w:rPr>
          <w:noProof/>
        </w:rPr>
        <w:fldChar w:fldCharType="end"/>
      </w:r>
      <w:r w:rsidRPr="000D351C">
        <w:rPr>
          <w:noProof/>
        </w:rPr>
        <w:t xml:space="preserve">   (SI)   00896</w:t>
      </w:r>
      <w:bookmarkEnd w:id="1098"/>
    </w:p>
    <w:p w14:paraId="6CB3795D"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3C43C9B7" w14:textId="77777777" w:rsidR="003262BC" w:rsidRPr="000D351C" w:rsidRDefault="003262BC">
      <w:pPr>
        <w:pStyle w:val="Heading4"/>
        <w:tabs>
          <w:tab w:val="num" w:pos="2160"/>
        </w:tabs>
        <w:rPr>
          <w:noProof/>
        </w:rPr>
      </w:pPr>
      <w:bookmarkStart w:id="1099" w:name="_Toc497011498"/>
      <w:r w:rsidRPr="000D351C">
        <w:rPr>
          <w:noProof/>
        </w:rPr>
        <w:lastRenderedPageBreak/>
        <w:t>AIG-2   Segment Action Code   (ID)   00763</w:t>
      </w:r>
      <w:bookmarkEnd w:id="1099"/>
    </w:p>
    <w:p w14:paraId="0F9E3EBC"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41" w:anchor="HL70206" w:history="1">
        <w:r w:rsidRPr="000D351C">
          <w:rPr>
            <w:rStyle w:val="ReferenceHL7Table"/>
          </w:rPr>
          <w:t>HL7 Table 0206 - Segment Action Code</w:t>
        </w:r>
      </w:hyperlink>
      <w:r w:rsidRPr="000D351C">
        <w:rPr>
          <w:noProof/>
        </w:rPr>
        <w:t xml:space="preserve"> in Chapter 2, Code Tables, for valid values.</w:t>
      </w:r>
    </w:p>
    <w:p w14:paraId="44D970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64B1BCA0" w14:textId="77777777" w:rsidR="003262BC" w:rsidRPr="000D351C" w:rsidRDefault="003262BC">
      <w:pPr>
        <w:pStyle w:val="Heading4"/>
        <w:tabs>
          <w:tab w:val="num" w:pos="2160"/>
        </w:tabs>
        <w:rPr>
          <w:noProof/>
        </w:rPr>
      </w:pPr>
      <w:bookmarkStart w:id="1100" w:name="_Toc497011499"/>
      <w:r w:rsidRPr="000D351C">
        <w:rPr>
          <w:noProof/>
        </w:rPr>
        <w:t>AIG-3   Resource ID</w:t>
      </w:r>
      <w:r w:rsidR="003D291E" w:rsidRPr="000D351C">
        <w:rPr>
          <w:noProof/>
        </w:rPr>
        <w:fldChar w:fldCharType="begin"/>
      </w:r>
      <w:r w:rsidRPr="000D351C">
        <w:rPr>
          <w:noProof/>
        </w:rPr>
        <w:instrText xml:space="preserve"> XE "Resource ID" </w:instrText>
      </w:r>
      <w:r w:rsidR="003D291E" w:rsidRPr="000D351C">
        <w:rPr>
          <w:noProof/>
        </w:rPr>
        <w:fldChar w:fldCharType="end"/>
      </w:r>
      <w:r w:rsidRPr="000D351C">
        <w:rPr>
          <w:noProof/>
        </w:rPr>
        <w:t xml:space="preserve">   (CWE)   00897</w:t>
      </w:r>
      <w:bookmarkEnd w:id="1100"/>
    </w:p>
    <w:p w14:paraId="119E222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9074A6" w14:textId="77777777" w:rsidR="003262BC" w:rsidRPr="000D351C" w:rsidRDefault="003262BC" w:rsidP="009B0F5F">
      <w:pPr>
        <w:pStyle w:val="NormalIndented"/>
        <w:rPr>
          <w:noProof/>
        </w:rPr>
      </w:pPr>
      <w:r w:rsidRPr="000D351C">
        <w:rPr>
          <w:noProof/>
        </w:rPr>
        <w:t xml:space="preserve">Definition:  This field contains the ID number and name of the resource being requested or scheduled for an appointment.  This field is used to identify a specific resource being requested, or a specific resource that has been scheduled for an appointment.  If the specific resource is not known but the type of resource is, </w:t>
      </w:r>
      <w:r w:rsidRPr="000D351C">
        <w:rPr>
          <w:rStyle w:val="ReferenceAttribute"/>
          <w:noProof/>
        </w:rPr>
        <w:t>AIG-4 Resource Type</w:t>
      </w:r>
      <w:r w:rsidRPr="000D351C">
        <w:rPr>
          <w:noProof/>
        </w:rPr>
        <w:t xml:space="preserve"> is used to identify the type of resource required or scheduled.</w:t>
      </w:r>
    </w:p>
    <w:p w14:paraId="12D7FFA4" w14:textId="77777777" w:rsidR="003262BC" w:rsidRPr="000D351C" w:rsidRDefault="003262BC" w:rsidP="009B0F5F">
      <w:pPr>
        <w:pStyle w:val="NormalIndented"/>
        <w:rPr>
          <w:noProof/>
        </w:rPr>
      </w:pPr>
      <w:r w:rsidRPr="000D351C">
        <w:rPr>
          <w:noProof/>
        </w:rPr>
        <w:t>At a minimum, the ID number component should be supplied to identify either the specific resource being requested or the specific resource that has been scheduled.  For inter-enterprise communications, for which a shared ID number may not be available, the minimum components required to uniquely identify a resource may be defined by site-specific negotiations.</w:t>
      </w:r>
    </w:p>
    <w:p w14:paraId="0376E975"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resource be scheduled.  For all other request messages, the specific resource should be identified if the information is available (either because a specific resource was initially requested, or because the filler application returned the ID of the specific resource that has been scheduled).</w:t>
      </w:r>
    </w:p>
    <w:p w14:paraId="03E6EDCC" w14:textId="77777777" w:rsidR="003262BC" w:rsidRPr="000D351C" w:rsidRDefault="003262BC" w:rsidP="009B0F5F">
      <w:pPr>
        <w:pStyle w:val="NormalIndented"/>
        <w:rPr>
          <w:noProof/>
        </w:rPr>
      </w:pPr>
      <w:r w:rsidRPr="000D351C">
        <w:rPr>
          <w:noProof/>
        </w:rPr>
        <w:t>This field is required for all unsolicited transactions from the filler application.</w:t>
      </w:r>
    </w:p>
    <w:p w14:paraId="4D3D58BD" w14:textId="77777777" w:rsidR="003262BC" w:rsidRPr="000D351C" w:rsidRDefault="003262BC" w:rsidP="009B0F5F">
      <w:pPr>
        <w:pStyle w:val="NormalIndented"/>
        <w:rPr>
          <w:noProof/>
        </w:rPr>
      </w:pPr>
      <w:r w:rsidRPr="000D351C">
        <w:rPr>
          <w:noProof/>
        </w:rPr>
        <w:t>This field is optional for all query transactions.</w:t>
      </w:r>
    </w:p>
    <w:p w14:paraId="45823C40" w14:textId="77777777" w:rsidR="003262BC" w:rsidRPr="000D351C" w:rsidRDefault="003262BC">
      <w:pPr>
        <w:pStyle w:val="Heading4"/>
        <w:tabs>
          <w:tab w:val="num" w:pos="2160"/>
        </w:tabs>
        <w:rPr>
          <w:noProof/>
        </w:rPr>
      </w:pPr>
      <w:bookmarkStart w:id="1101" w:name="_Toc497011500"/>
      <w:r w:rsidRPr="000D351C">
        <w:rPr>
          <w:noProof/>
        </w:rPr>
        <w:t>AIG-4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00898</w:t>
      </w:r>
      <w:bookmarkEnd w:id="1101"/>
    </w:p>
    <w:p w14:paraId="304E4B2D"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A6D4B7" w14:textId="77777777" w:rsidR="003262BC" w:rsidRPr="000D351C" w:rsidRDefault="003262BC" w:rsidP="009B0F5F">
      <w:pPr>
        <w:pStyle w:val="NormalIndented"/>
        <w:rPr>
          <w:noProof/>
        </w:rPr>
      </w:pPr>
      <w:r w:rsidRPr="000D351C">
        <w:rPr>
          <w:noProof/>
        </w:rPr>
        <w:t xml:space="preserve">Definition:  This field identifies the role of the resource requested/scheduled for this appointment.  For requests, if a specific resource is not identified in </w:t>
      </w:r>
      <w:r w:rsidRPr="000D351C">
        <w:rPr>
          <w:rStyle w:val="ReferenceAttribute"/>
          <w:noProof/>
        </w:rPr>
        <w:t>AIG-3-Resource ID</w:t>
      </w:r>
      <w:r w:rsidRPr="000D351C">
        <w:rPr>
          <w:noProof/>
        </w:rPr>
        <w:t>, then this field identifies the type of resource that should be scheduled by the filler application.  At a minimum, the type of the identifier component should be valued.</w:t>
      </w:r>
    </w:p>
    <w:p w14:paraId="093B4261" w14:textId="77777777" w:rsidR="003262BC" w:rsidRPr="000D351C" w:rsidRDefault="003262BC">
      <w:pPr>
        <w:pStyle w:val="Heading4"/>
        <w:tabs>
          <w:tab w:val="num" w:pos="2160"/>
        </w:tabs>
        <w:rPr>
          <w:noProof/>
        </w:rPr>
      </w:pPr>
      <w:bookmarkStart w:id="1102" w:name="_Toc497011501"/>
      <w:r w:rsidRPr="000D351C">
        <w:rPr>
          <w:noProof/>
        </w:rPr>
        <w:lastRenderedPageBreak/>
        <w:t>AIG-5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1102"/>
    </w:p>
    <w:p w14:paraId="416E4B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4698D9" w14:textId="77777777" w:rsidR="003262BC" w:rsidRPr="000D351C" w:rsidRDefault="003262BC" w:rsidP="009B0F5F">
      <w:pPr>
        <w:pStyle w:val="NormalIndented"/>
        <w:rPr>
          <w:noProof/>
        </w:rPr>
      </w:pPr>
      <w:r w:rsidRPr="000D351C">
        <w:rPr>
          <w:noProof/>
        </w:rPr>
        <w:t>Definition:  This field identifies the requested resource as a member of the indicated group.  If, in a Schedule Request Message (SRM), no specific resource is requested, but a resource type is requested, this field can be used to further qualify the type of resource being requested.</w:t>
      </w:r>
    </w:p>
    <w:p w14:paraId="126289B6" w14:textId="77777777" w:rsidR="003262BC" w:rsidRPr="000D351C" w:rsidRDefault="003262BC">
      <w:pPr>
        <w:pStyle w:val="Heading4"/>
        <w:tabs>
          <w:tab w:val="num" w:pos="2160"/>
        </w:tabs>
        <w:rPr>
          <w:noProof/>
        </w:rPr>
      </w:pPr>
      <w:bookmarkStart w:id="1103" w:name="_Toc497011502"/>
      <w:r w:rsidRPr="000D351C">
        <w:rPr>
          <w:noProof/>
        </w:rPr>
        <w:t>AIG-6   Resource Quantity</w:t>
      </w:r>
      <w:r w:rsidR="003D291E" w:rsidRPr="000D351C">
        <w:rPr>
          <w:noProof/>
        </w:rPr>
        <w:fldChar w:fldCharType="begin"/>
      </w:r>
      <w:r w:rsidRPr="000D351C">
        <w:rPr>
          <w:noProof/>
        </w:rPr>
        <w:instrText xml:space="preserve"> XE "Resource quantity" </w:instrText>
      </w:r>
      <w:r w:rsidR="003D291E" w:rsidRPr="000D351C">
        <w:rPr>
          <w:noProof/>
        </w:rPr>
        <w:fldChar w:fldCharType="end"/>
      </w:r>
      <w:r w:rsidRPr="000D351C">
        <w:rPr>
          <w:noProof/>
        </w:rPr>
        <w:t xml:space="preserve">   (NM)   00900</w:t>
      </w:r>
      <w:bookmarkEnd w:id="1103"/>
    </w:p>
    <w:p w14:paraId="6949CC87" w14:textId="77777777" w:rsidR="003262BC" w:rsidRPr="000D351C" w:rsidRDefault="003262BC" w:rsidP="009B0F5F">
      <w:pPr>
        <w:pStyle w:val="NormalIndented"/>
        <w:rPr>
          <w:noProof/>
        </w:rPr>
      </w:pPr>
      <w:r w:rsidRPr="000D351C">
        <w:rPr>
          <w:noProof/>
        </w:rPr>
        <w:t>Definition:  This field contains the quantity of the specified resource or resource type identified in either or both of the preceding two fields.  If it is not valued, this field defaults to a value of one (1).</w:t>
      </w:r>
    </w:p>
    <w:p w14:paraId="4F3846D6" w14:textId="77777777" w:rsidR="003262BC" w:rsidRPr="000D351C" w:rsidRDefault="003262BC">
      <w:pPr>
        <w:pStyle w:val="Heading4"/>
        <w:tabs>
          <w:tab w:val="num" w:pos="2160"/>
        </w:tabs>
        <w:rPr>
          <w:noProof/>
        </w:rPr>
      </w:pPr>
      <w:bookmarkStart w:id="1104" w:name="_Toc497011503"/>
      <w:r w:rsidRPr="000D351C">
        <w:rPr>
          <w:noProof/>
        </w:rPr>
        <w:t>AIG-7   Resource Quantity Units</w:t>
      </w:r>
      <w:r w:rsidR="003D291E" w:rsidRPr="000D351C">
        <w:rPr>
          <w:noProof/>
        </w:rPr>
        <w:fldChar w:fldCharType="begin"/>
      </w:r>
      <w:r w:rsidRPr="000D351C">
        <w:rPr>
          <w:noProof/>
        </w:rPr>
        <w:instrText xml:space="preserve"> XE "Resource quantity units" </w:instrText>
      </w:r>
      <w:r w:rsidR="003D291E" w:rsidRPr="000D351C">
        <w:rPr>
          <w:noProof/>
        </w:rPr>
        <w:fldChar w:fldCharType="end"/>
      </w:r>
      <w:r w:rsidRPr="000D351C">
        <w:rPr>
          <w:noProof/>
        </w:rPr>
        <w:t xml:space="preserve">   (CNE)   00901</w:t>
      </w:r>
      <w:bookmarkEnd w:id="1104"/>
    </w:p>
    <w:p w14:paraId="3D0259E2"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3EFA49" w14:textId="77777777" w:rsidR="003262BC" w:rsidRPr="000D351C" w:rsidRDefault="003262BC" w:rsidP="009B0F5F">
      <w:pPr>
        <w:pStyle w:val="NormalIndented"/>
        <w:rPr>
          <w:noProof/>
        </w:rPr>
      </w:pPr>
      <w:r w:rsidRPr="000D351C">
        <w:rPr>
          <w:noProof/>
        </w:rPr>
        <w:t>Definition:  This field contains the units of the resource requested, whose quantity is given in the preceding field.  This field should be valued according to the recommendations in Chapters 2 and 7.  If this field is not valued, the unit of each (code "ea") will be assumed.  Refer to Chapter 7, Figures 7-6 through 7-9, for a list of ISO+ and ANS+ unit codes.</w:t>
      </w:r>
    </w:p>
    <w:p w14:paraId="71148B6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C35A452"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984"/>
        <w:gridCol w:w="4183"/>
      </w:tblGrid>
      <w:tr w:rsidR="003262BC" w:rsidRPr="000D351C" w14:paraId="688AF523" w14:textId="77777777">
        <w:trPr>
          <w:tblHeader/>
          <w:jc w:val="center"/>
        </w:trPr>
        <w:tc>
          <w:tcPr>
            <w:tcW w:w="1440" w:type="dxa"/>
            <w:shd w:val="pct10" w:color="auto" w:fill="FFFFFF"/>
          </w:tcPr>
          <w:p w14:paraId="70EDC1D1" w14:textId="77777777" w:rsidR="003262BC" w:rsidRPr="000D351C" w:rsidRDefault="003262BC">
            <w:pPr>
              <w:pStyle w:val="OtherTableHeader"/>
              <w:rPr>
                <w:noProof/>
              </w:rPr>
            </w:pPr>
            <w:r w:rsidRPr="000D351C">
              <w:rPr>
                <w:noProof/>
              </w:rPr>
              <w:t>Coding System</w:t>
            </w:r>
          </w:p>
        </w:tc>
        <w:tc>
          <w:tcPr>
            <w:tcW w:w="2984" w:type="dxa"/>
            <w:shd w:val="pct10" w:color="auto" w:fill="FFFFFF"/>
          </w:tcPr>
          <w:p w14:paraId="6C315B92" w14:textId="77777777" w:rsidR="003262BC" w:rsidRPr="000D351C" w:rsidRDefault="003262BC">
            <w:pPr>
              <w:pStyle w:val="OtherTableHeader"/>
              <w:rPr>
                <w:noProof/>
              </w:rPr>
            </w:pPr>
            <w:r w:rsidRPr="000D351C">
              <w:rPr>
                <w:noProof/>
              </w:rPr>
              <w:t>Description</w:t>
            </w:r>
          </w:p>
        </w:tc>
        <w:tc>
          <w:tcPr>
            <w:tcW w:w="4183" w:type="dxa"/>
            <w:shd w:val="pct10" w:color="auto" w:fill="FFFFFF"/>
          </w:tcPr>
          <w:p w14:paraId="3C92D891" w14:textId="77777777" w:rsidR="003262BC" w:rsidRPr="000D351C" w:rsidRDefault="003262BC">
            <w:pPr>
              <w:pStyle w:val="OtherTableHeader"/>
              <w:rPr>
                <w:noProof/>
              </w:rPr>
            </w:pPr>
            <w:r w:rsidRPr="000D351C">
              <w:rPr>
                <w:noProof/>
              </w:rPr>
              <w:t>Comment</w:t>
            </w:r>
          </w:p>
        </w:tc>
      </w:tr>
      <w:tr w:rsidR="003262BC" w:rsidRPr="000D351C" w14:paraId="0A5C2757" w14:textId="77777777">
        <w:trPr>
          <w:jc w:val="center"/>
        </w:trPr>
        <w:tc>
          <w:tcPr>
            <w:tcW w:w="1440" w:type="dxa"/>
          </w:tcPr>
          <w:p w14:paraId="35EB1DFA" w14:textId="77777777" w:rsidR="003262BC" w:rsidRPr="000D351C" w:rsidRDefault="003262BC">
            <w:pPr>
              <w:pStyle w:val="OtherTableBody"/>
              <w:jc w:val="center"/>
              <w:rPr>
                <w:noProof/>
                <w:color w:val="FF0000"/>
                <w:lang w:val="en-US"/>
              </w:rPr>
            </w:pPr>
            <w:r w:rsidRPr="000D351C">
              <w:rPr>
                <w:noProof/>
                <w:lang w:val="en-US"/>
              </w:rPr>
              <w:t>ISO+</w:t>
            </w:r>
          </w:p>
        </w:tc>
        <w:tc>
          <w:tcPr>
            <w:tcW w:w="2984" w:type="dxa"/>
          </w:tcPr>
          <w:p w14:paraId="17E9C6A1"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183" w:type="dxa"/>
          </w:tcPr>
          <w:p w14:paraId="7E75DAE9"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280542B9" w14:textId="77777777">
        <w:trPr>
          <w:jc w:val="center"/>
        </w:trPr>
        <w:tc>
          <w:tcPr>
            <w:tcW w:w="1440" w:type="dxa"/>
          </w:tcPr>
          <w:p w14:paraId="0C5DF07A" w14:textId="77777777" w:rsidR="003262BC" w:rsidRPr="000D351C" w:rsidRDefault="003262BC">
            <w:pPr>
              <w:pStyle w:val="OtherTableBody"/>
              <w:jc w:val="center"/>
              <w:rPr>
                <w:noProof/>
                <w:color w:val="FF0000"/>
                <w:lang w:val="en-US"/>
              </w:rPr>
            </w:pPr>
            <w:r w:rsidRPr="000D351C">
              <w:rPr>
                <w:noProof/>
                <w:lang w:val="en-US"/>
              </w:rPr>
              <w:t>ANS+</w:t>
            </w:r>
          </w:p>
        </w:tc>
        <w:tc>
          <w:tcPr>
            <w:tcW w:w="2984" w:type="dxa"/>
          </w:tcPr>
          <w:p w14:paraId="0ADF30D2"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183" w:type="dxa"/>
          </w:tcPr>
          <w:p w14:paraId="2F609A1E"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6CDD742B" w14:textId="77777777" w:rsidR="003262BC" w:rsidRPr="000D351C" w:rsidRDefault="003262BC" w:rsidP="009B0F5F">
      <w:pPr>
        <w:pStyle w:val="NormalIndented"/>
        <w:rPr>
          <w:noProof/>
        </w:rPr>
      </w:pPr>
    </w:p>
    <w:p w14:paraId="06BE81F9" w14:textId="77777777" w:rsidR="003262BC" w:rsidRPr="000D351C" w:rsidRDefault="003262BC">
      <w:pPr>
        <w:pStyle w:val="Heading4"/>
        <w:tabs>
          <w:tab w:val="num" w:pos="2160"/>
        </w:tabs>
        <w:rPr>
          <w:noProof/>
        </w:rPr>
      </w:pPr>
      <w:bookmarkStart w:id="1105" w:name="_Toc497011504"/>
      <w:r w:rsidRPr="000D351C">
        <w:rPr>
          <w:noProof/>
        </w:rPr>
        <w:t xml:space="preserve">AIG-8   Start Date/Time </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05"/>
    </w:p>
    <w:p w14:paraId="558CD3BF"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6A41943"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3069CEC5" w14:textId="77777777" w:rsidR="003262BC" w:rsidRPr="000D351C" w:rsidRDefault="003262BC">
      <w:pPr>
        <w:pStyle w:val="Heading4"/>
        <w:tabs>
          <w:tab w:val="num" w:pos="2160"/>
        </w:tabs>
        <w:rPr>
          <w:noProof/>
        </w:rPr>
      </w:pPr>
      <w:bookmarkStart w:id="1106" w:name="_Toc497011505"/>
      <w:r w:rsidRPr="000D351C">
        <w:rPr>
          <w:noProof/>
        </w:rPr>
        <w:lastRenderedPageBreak/>
        <w:t>AIG-9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06"/>
    </w:p>
    <w:p w14:paraId="662E3494" w14:textId="77777777" w:rsidR="003262BC" w:rsidRPr="000D351C" w:rsidRDefault="003262BC" w:rsidP="009B0F5F">
      <w:pPr>
        <w:pStyle w:val="NormalIndented"/>
        <w:rPr>
          <w:noProof/>
        </w:rPr>
      </w:pPr>
      <w:r w:rsidRPr="000D351C">
        <w:rPr>
          <w:noProof/>
        </w:rPr>
        <w:t>Definition:  This field contains the offset that this resource needs for the appointment, expressed in units of time relative to the scheduled start date/time.  This field indicates to the application that the resource is required for the appointment at a different time than the appointment's start date/time.  The first component indicates the offset amount.  An offset of zero (0), or an unvalued field, indicates that the resource is required at the start date/time of the appointment.</w:t>
      </w:r>
    </w:p>
    <w:p w14:paraId="15A409E1"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511BB6B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AIG-8-Start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AIG-9-Start Date/Time Offset</w:t>
      </w:r>
      <w:r w:rsidRPr="000D351C">
        <w:rPr>
          <w:noProof/>
        </w:rPr>
        <w:t xml:space="preserve"> and any valid time unit code in </w:t>
      </w:r>
      <w:r w:rsidRPr="000D351C">
        <w:rPr>
          <w:rStyle w:val="ReferenceAttribute"/>
          <w:noProof/>
        </w:rPr>
        <w:t>AIG10-Start Date/Time Offset Units</w:t>
      </w:r>
      <w:r w:rsidRPr="000D351C">
        <w:rPr>
          <w:noProof/>
        </w:rPr>
        <w:t>.</w:t>
      </w:r>
    </w:p>
    <w:p w14:paraId="2F3E1467" w14:textId="77777777" w:rsidR="003262BC" w:rsidRPr="000D351C" w:rsidRDefault="003262BC">
      <w:pPr>
        <w:pStyle w:val="Heading4"/>
        <w:tabs>
          <w:tab w:val="num" w:pos="2160"/>
        </w:tabs>
        <w:rPr>
          <w:noProof/>
        </w:rPr>
      </w:pPr>
      <w:bookmarkStart w:id="1107" w:name="_Toc497011506"/>
      <w:r w:rsidRPr="000D351C">
        <w:rPr>
          <w:noProof/>
        </w:rPr>
        <w:t>AIG-10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07"/>
    </w:p>
    <w:p w14:paraId="7BA17F8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6E650"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AIG-9-Start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06DE7DC8"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AIG-9-Start Date/Time Offset</w:t>
      </w:r>
      <w:r w:rsidRPr="000D351C">
        <w:rPr>
          <w:noProof/>
        </w:rPr>
        <w:t xml:space="preserve"> is provided, then a value is required for this field.</w:t>
      </w:r>
    </w:p>
    <w:p w14:paraId="208C18BB"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99D84D1"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864"/>
        <w:gridCol w:w="4303"/>
      </w:tblGrid>
      <w:tr w:rsidR="003262BC" w:rsidRPr="000D351C" w14:paraId="70D908FD" w14:textId="77777777">
        <w:trPr>
          <w:tblHeader/>
          <w:jc w:val="center"/>
        </w:trPr>
        <w:tc>
          <w:tcPr>
            <w:tcW w:w="1440" w:type="dxa"/>
            <w:shd w:val="pct10" w:color="auto" w:fill="FFFFFF"/>
          </w:tcPr>
          <w:p w14:paraId="6AFD1952" w14:textId="77777777" w:rsidR="003262BC" w:rsidRPr="000D351C" w:rsidRDefault="003262BC">
            <w:pPr>
              <w:pStyle w:val="OtherTableHeader"/>
              <w:rPr>
                <w:noProof/>
              </w:rPr>
            </w:pPr>
            <w:r w:rsidRPr="000D351C">
              <w:rPr>
                <w:noProof/>
              </w:rPr>
              <w:t>Coding System</w:t>
            </w:r>
          </w:p>
        </w:tc>
        <w:tc>
          <w:tcPr>
            <w:tcW w:w="2864" w:type="dxa"/>
            <w:shd w:val="pct10" w:color="auto" w:fill="FFFFFF"/>
          </w:tcPr>
          <w:p w14:paraId="0AC13F00" w14:textId="77777777" w:rsidR="003262BC" w:rsidRPr="000D351C" w:rsidRDefault="003262BC">
            <w:pPr>
              <w:pStyle w:val="OtherTableHeader"/>
              <w:rPr>
                <w:noProof/>
              </w:rPr>
            </w:pPr>
            <w:r w:rsidRPr="000D351C">
              <w:rPr>
                <w:noProof/>
              </w:rPr>
              <w:t>Description</w:t>
            </w:r>
          </w:p>
        </w:tc>
        <w:tc>
          <w:tcPr>
            <w:tcW w:w="4303" w:type="dxa"/>
            <w:shd w:val="pct10" w:color="auto" w:fill="FFFFFF"/>
          </w:tcPr>
          <w:p w14:paraId="329A9F2B" w14:textId="77777777" w:rsidR="003262BC" w:rsidRPr="000D351C" w:rsidRDefault="003262BC">
            <w:pPr>
              <w:pStyle w:val="OtherTableHeader"/>
              <w:rPr>
                <w:noProof/>
              </w:rPr>
            </w:pPr>
            <w:r w:rsidRPr="000D351C">
              <w:rPr>
                <w:noProof/>
              </w:rPr>
              <w:t>Comment</w:t>
            </w:r>
          </w:p>
        </w:tc>
      </w:tr>
      <w:tr w:rsidR="003262BC" w:rsidRPr="000D351C" w14:paraId="3A8396FD" w14:textId="77777777">
        <w:trPr>
          <w:jc w:val="center"/>
        </w:trPr>
        <w:tc>
          <w:tcPr>
            <w:tcW w:w="1440" w:type="dxa"/>
          </w:tcPr>
          <w:p w14:paraId="513ABFFB" w14:textId="77777777" w:rsidR="003262BC" w:rsidRPr="000D351C" w:rsidRDefault="003262BC">
            <w:pPr>
              <w:pStyle w:val="OtherTableBody"/>
              <w:jc w:val="center"/>
              <w:rPr>
                <w:noProof/>
                <w:color w:val="FF0000"/>
                <w:lang w:val="en-US"/>
              </w:rPr>
            </w:pPr>
            <w:r w:rsidRPr="000D351C">
              <w:rPr>
                <w:noProof/>
                <w:lang w:val="en-US"/>
              </w:rPr>
              <w:t>ISO+</w:t>
            </w:r>
          </w:p>
        </w:tc>
        <w:tc>
          <w:tcPr>
            <w:tcW w:w="2864" w:type="dxa"/>
          </w:tcPr>
          <w:p w14:paraId="55E3D394"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303" w:type="dxa"/>
          </w:tcPr>
          <w:p w14:paraId="2038B4FA"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645DA58C" w14:textId="77777777">
        <w:trPr>
          <w:jc w:val="center"/>
        </w:trPr>
        <w:tc>
          <w:tcPr>
            <w:tcW w:w="1440" w:type="dxa"/>
          </w:tcPr>
          <w:p w14:paraId="65443C47" w14:textId="77777777" w:rsidR="003262BC" w:rsidRPr="000D351C" w:rsidRDefault="003262BC">
            <w:pPr>
              <w:pStyle w:val="OtherTableBody"/>
              <w:jc w:val="center"/>
              <w:rPr>
                <w:noProof/>
                <w:color w:val="FF0000"/>
                <w:lang w:val="en-US"/>
              </w:rPr>
            </w:pPr>
            <w:r w:rsidRPr="000D351C">
              <w:rPr>
                <w:noProof/>
                <w:lang w:val="en-US"/>
              </w:rPr>
              <w:t>ANS+</w:t>
            </w:r>
          </w:p>
        </w:tc>
        <w:tc>
          <w:tcPr>
            <w:tcW w:w="2864" w:type="dxa"/>
          </w:tcPr>
          <w:p w14:paraId="05C95DDE"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303" w:type="dxa"/>
          </w:tcPr>
          <w:p w14:paraId="1922BA9C"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77A4D282" w14:textId="77777777" w:rsidR="003262BC" w:rsidRPr="000D351C" w:rsidRDefault="003262BC">
      <w:pPr>
        <w:pStyle w:val="Heading4"/>
        <w:tabs>
          <w:tab w:val="num" w:pos="2160"/>
        </w:tabs>
        <w:rPr>
          <w:noProof/>
        </w:rPr>
      </w:pPr>
      <w:bookmarkStart w:id="1108" w:name="_Toc497011507"/>
      <w:r w:rsidRPr="000D351C">
        <w:rPr>
          <w:noProof/>
        </w:rPr>
        <w:t>AIG-11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08"/>
    </w:p>
    <w:p w14:paraId="092CBF97" w14:textId="77777777" w:rsidR="003262BC" w:rsidRPr="000D351C" w:rsidRDefault="003262BC" w:rsidP="009B0F5F">
      <w:pPr>
        <w:pStyle w:val="NormalIndented"/>
        <w:rPr>
          <w:noProof/>
        </w:rPr>
      </w:pPr>
      <w:r w:rsidRPr="000D351C">
        <w:rPr>
          <w:noProof/>
        </w:rPr>
        <w:t>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14BEA8CC"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715E62A3" w14:textId="77777777" w:rsidR="003262BC" w:rsidRPr="000D351C" w:rsidRDefault="003262BC">
      <w:pPr>
        <w:pStyle w:val="Heading4"/>
        <w:tabs>
          <w:tab w:val="num" w:pos="2160"/>
        </w:tabs>
        <w:rPr>
          <w:noProof/>
        </w:rPr>
      </w:pPr>
      <w:bookmarkStart w:id="1109" w:name="_Toc497011508"/>
      <w:r w:rsidRPr="000D351C">
        <w:rPr>
          <w:noProof/>
        </w:rPr>
        <w:lastRenderedPageBreak/>
        <w:t>AIG-12   Duration Units</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09"/>
    </w:p>
    <w:p w14:paraId="4CFB00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5B70FF"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AIG-11-Duration</w:t>
      </w:r>
      <w:r w:rsidRPr="000D351C">
        <w:rPr>
          <w:noProof/>
        </w:rPr>
        <w:t xml:space="preserve"> field.  This field should be valued according to the recommendations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530AD861"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621BD0BC"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87"/>
        <w:gridCol w:w="4680"/>
      </w:tblGrid>
      <w:tr w:rsidR="003262BC" w:rsidRPr="000D351C" w14:paraId="28031D1B" w14:textId="77777777">
        <w:trPr>
          <w:tblHeader/>
          <w:jc w:val="center"/>
        </w:trPr>
        <w:tc>
          <w:tcPr>
            <w:tcW w:w="1440" w:type="dxa"/>
            <w:shd w:val="pct10" w:color="auto" w:fill="FFFFFF"/>
          </w:tcPr>
          <w:p w14:paraId="6023B1C8" w14:textId="77777777" w:rsidR="003262BC" w:rsidRPr="000D351C" w:rsidRDefault="003262BC">
            <w:pPr>
              <w:pStyle w:val="OtherTableHeader"/>
              <w:rPr>
                <w:noProof/>
              </w:rPr>
            </w:pPr>
            <w:r w:rsidRPr="000D351C">
              <w:rPr>
                <w:noProof/>
              </w:rPr>
              <w:t>Coding System</w:t>
            </w:r>
          </w:p>
        </w:tc>
        <w:tc>
          <w:tcPr>
            <w:tcW w:w="2487" w:type="dxa"/>
            <w:shd w:val="pct10" w:color="auto" w:fill="FFFFFF"/>
          </w:tcPr>
          <w:p w14:paraId="54683EAA" w14:textId="77777777" w:rsidR="003262BC" w:rsidRPr="000D351C" w:rsidRDefault="003262BC">
            <w:pPr>
              <w:pStyle w:val="OtherTableHeader"/>
              <w:rPr>
                <w:noProof/>
              </w:rPr>
            </w:pPr>
            <w:r w:rsidRPr="000D351C">
              <w:rPr>
                <w:noProof/>
              </w:rPr>
              <w:t>Description</w:t>
            </w:r>
          </w:p>
        </w:tc>
        <w:tc>
          <w:tcPr>
            <w:tcW w:w="4680" w:type="dxa"/>
            <w:shd w:val="pct10" w:color="auto" w:fill="FFFFFF"/>
          </w:tcPr>
          <w:p w14:paraId="3E38E702" w14:textId="77777777" w:rsidR="003262BC" w:rsidRPr="000D351C" w:rsidRDefault="003262BC">
            <w:pPr>
              <w:pStyle w:val="OtherTableHeader"/>
              <w:rPr>
                <w:noProof/>
              </w:rPr>
            </w:pPr>
            <w:r w:rsidRPr="000D351C">
              <w:rPr>
                <w:noProof/>
              </w:rPr>
              <w:t>Comment</w:t>
            </w:r>
          </w:p>
        </w:tc>
      </w:tr>
      <w:tr w:rsidR="003262BC" w:rsidRPr="000D351C" w14:paraId="16488BE8" w14:textId="77777777">
        <w:trPr>
          <w:jc w:val="center"/>
        </w:trPr>
        <w:tc>
          <w:tcPr>
            <w:tcW w:w="1440" w:type="dxa"/>
          </w:tcPr>
          <w:p w14:paraId="1A80656F" w14:textId="77777777" w:rsidR="003262BC" w:rsidRPr="000D351C" w:rsidRDefault="003262BC">
            <w:pPr>
              <w:pStyle w:val="OtherTableBody"/>
              <w:jc w:val="center"/>
              <w:rPr>
                <w:noProof/>
                <w:color w:val="FF0000"/>
                <w:lang w:val="en-US"/>
              </w:rPr>
            </w:pPr>
            <w:r w:rsidRPr="000D351C">
              <w:rPr>
                <w:noProof/>
                <w:lang w:val="en-US"/>
              </w:rPr>
              <w:t>ISO+</w:t>
            </w:r>
          </w:p>
        </w:tc>
        <w:tc>
          <w:tcPr>
            <w:tcW w:w="2487" w:type="dxa"/>
          </w:tcPr>
          <w:p w14:paraId="4AC017E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680" w:type="dxa"/>
          </w:tcPr>
          <w:p w14:paraId="46611AA8"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0119455B" w14:textId="77777777">
        <w:trPr>
          <w:jc w:val="center"/>
        </w:trPr>
        <w:tc>
          <w:tcPr>
            <w:tcW w:w="1440" w:type="dxa"/>
          </w:tcPr>
          <w:p w14:paraId="782BF3D5" w14:textId="77777777" w:rsidR="003262BC" w:rsidRPr="000D351C" w:rsidRDefault="003262BC">
            <w:pPr>
              <w:pStyle w:val="OtherTableBody"/>
              <w:jc w:val="center"/>
              <w:rPr>
                <w:noProof/>
                <w:color w:val="FF0000"/>
                <w:lang w:val="en-US"/>
              </w:rPr>
            </w:pPr>
            <w:r w:rsidRPr="000D351C">
              <w:rPr>
                <w:noProof/>
                <w:lang w:val="en-US"/>
              </w:rPr>
              <w:t>ANS+</w:t>
            </w:r>
          </w:p>
        </w:tc>
        <w:tc>
          <w:tcPr>
            <w:tcW w:w="2487" w:type="dxa"/>
          </w:tcPr>
          <w:p w14:paraId="49362731"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680" w:type="dxa"/>
          </w:tcPr>
          <w:p w14:paraId="3D8A6389"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41866B95" w14:textId="77777777" w:rsidR="003262BC" w:rsidRPr="000D351C" w:rsidRDefault="003262BC" w:rsidP="009B0F5F">
      <w:pPr>
        <w:pStyle w:val="NormalIndented"/>
        <w:rPr>
          <w:noProof/>
        </w:rPr>
      </w:pPr>
    </w:p>
    <w:p w14:paraId="5CD9FD75" w14:textId="77777777" w:rsidR="003262BC" w:rsidRPr="000D351C" w:rsidRDefault="003262BC">
      <w:pPr>
        <w:pStyle w:val="Heading4"/>
        <w:tabs>
          <w:tab w:val="num" w:pos="2160"/>
        </w:tabs>
        <w:rPr>
          <w:noProof/>
        </w:rPr>
      </w:pPr>
      <w:bookmarkStart w:id="1110" w:name="_Toc497011509"/>
      <w:r w:rsidRPr="000D351C">
        <w:rPr>
          <w:noProof/>
        </w:rPr>
        <w:t>AIG-13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110"/>
    </w:p>
    <w:p w14:paraId="31DD5E0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0071" w14:textId="77777777" w:rsidR="003262BC" w:rsidRPr="000D351C" w:rsidRDefault="003262BC" w:rsidP="009B0F5F">
      <w:pPr>
        <w:pStyle w:val="NormalIndented"/>
        <w:rPr>
          <w:noProof/>
        </w:rPr>
      </w:pPr>
      <w:r w:rsidRPr="000D351C">
        <w:rPr>
          <w:noProof/>
        </w:rPr>
        <w:t xml:space="preserve">Definition:  This field contains a code indicating whether the identified resource can be substituted with an equivalent resource by the filler application.  Refer to </w:t>
      </w:r>
      <w:hyperlink r:id="rId42" w:anchor="HL70279" w:history="1">
        <w:r w:rsidRPr="000D351C">
          <w:rPr>
            <w:rStyle w:val="ReferenceUserTable"/>
            <w:noProof/>
          </w:rPr>
          <w:t>User-Defined Table 0279 - Allow Substitution Codes</w:t>
        </w:r>
      </w:hyperlink>
      <w:r w:rsidRPr="000D351C">
        <w:rPr>
          <w:noProof/>
        </w:rPr>
        <w:t xml:space="preserve"> for suggested codes.</w:t>
      </w:r>
    </w:p>
    <w:p w14:paraId="0E59ABBF"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211E76CF" w14:textId="77777777" w:rsidR="003262BC" w:rsidRPr="000D351C" w:rsidRDefault="003262BC">
      <w:pPr>
        <w:pStyle w:val="Heading4"/>
        <w:tabs>
          <w:tab w:val="num" w:pos="2160"/>
        </w:tabs>
        <w:rPr>
          <w:noProof/>
        </w:rPr>
      </w:pPr>
      <w:bookmarkStart w:id="1111" w:name="_Toc497011510"/>
      <w:r w:rsidRPr="000D351C">
        <w:rPr>
          <w:noProof/>
        </w:rPr>
        <w:t>AIG-14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111"/>
    </w:p>
    <w:p w14:paraId="28C0B46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D6692E" w14:textId="77777777" w:rsidR="003262BC" w:rsidRPr="000D351C" w:rsidRDefault="003262BC" w:rsidP="009B0F5F">
      <w:pPr>
        <w:pStyle w:val="NormalIndented"/>
        <w:rPr>
          <w:noProof/>
        </w:rPr>
      </w:pPr>
      <w:r w:rsidRPr="000D351C">
        <w:rPr>
          <w:noProof/>
        </w:rPr>
        <w:lastRenderedPageBreak/>
        <w:t xml:space="preserve">Definition:  This field contains a code that describes the requested/scheduled status of scheduling resource or activity, from the point of view of the filler application.  Refer to </w:t>
      </w:r>
      <w:hyperlink r:id="rId43" w:anchor="HL70278" w:history="1">
        <w:r w:rsidRPr="000D351C">
          <w:rPr>
            <w:rStyle w:val="ReferenceUserTable"/>
            <w:noProof/>
          </w:rPr>
          <w:t>User-Defined Table 0278 - Filler Status Codes</w:t>
        </w:r>
      </w:hyperlink>
      <w:r w:rsidRPr="000D351C">
        <w:rPr>
          <w:noProof/>
        </w:rPr>
        <w:t xml:space="preserve"> for suggested codes.</w:t>
      </w:r>
    </w:p>
    <w:p w14:paraId="538DCA4C" w14:textId="77777777" w:rsidR="003262BC" w:rsidRPr="000D351C" w:rsidRDefault="003262BC" w:rsidP="009B0F5F">
      <w:pPr>
        <w:pStyle w:val="NormalIndented"/>
        <w:rPr>
          <w:noProof/>
        </w:rPr>
      </w:pPr>
      <w:bookmarkStart w:id="1112" w:name="_Toc348247544"/>
      <w:bookmarkStart w:id="1113" w:name="_Toc348260562"/>
      <w:bookmarkStart w:id="1114" w:name="_Toc348346560"/>
      <w:bookmarkStart w:id="1115" w:name="_Toc348847851"/>
      <w:bookmarkStart w:id="1116" w:name="_Toc348848805"/>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0196B57B" w14:textId="77777777" w:rsidR="003262BC" w:rsidRPr="000D351C" w:rsidRDefault="003262BC">
      <w:pPr>
        <w:pStyle w:val="Heading3"/>
        <w:tabs>
          <w:tab w:val="left" w:pos="900"/>
        </w:tabs>
        <w:rPr>
          <w:noProof/>
        </w:rPr>
      </w:pPr>
      <w:bookmarkStart w:id="1117" w:name="_Toc358638022"/>
      <w:bookmarkStart w:id="1118" w:name="_Toc358711125"/>
      <w:bookmarkStart w:id="1119" w:name="_Toc497011511"/>
      <w:bookmarkStart w:id="1120" w:name="_Toc28982233"/>
      <w:r w:rsidRPr="000D351C">
        <w:rPr>
          <w:noProof/>
        </w:rPr>
        <w:t>AIL</w:t>
      </w:r>
      <w:r w:rsidR="003D291E" w:rsidRPr="000D351C">
        <w:rPr>
          <w:noProof/>
        </w:rPr>
        <w:fldChar w:fldCharType="begin"/>
      </w:r>
      <w:r w:rsidRPr="000D351C">
        <w:rPr>
          <w:noProof/>
        </w:rPr>
        <w:instrText xml:space="preserve"> XE "AIL"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"Segments:AIL" </w:instrText>
      </w:r>
      <w:r w:rsidR="003D291E" w:rsidRPr="000D351C">
        <w:rPr>
          <w:noProof/>
        </w:rPr>
        <w:fldChar w:fldCharType="end"/>
      </w:r>
      <w:r w:rsidRPr="000D351C">
        <w:rPr>
          <w:noProof/>
        </w:rPr>
        <w:t>Appointment Information - Location Resource Segment</w:t>
      </w:r>
      <w:bookmarkEnd w:id="1112"/>
      <w:bookmarkEnd w:id="1113"/>
      <w:bookmarkEnd w:id="1114"/>
      <w:bookmarkEnd w:id="1115"/>
      <w:bookmarkEnd w:id="1116"/>
      <w:bookmarkEnd w:id="1117"/>
      <w:bookmarkEnd w:id="1118"/>
      <w:bookmarkEnd w:id="1119"/>
      <w:bookmarkEnd w:id="1120"/>
      <w:r w:rsidR="003D291E" w:rsidRPr="000D351C">
        <w:rPr>
          <w:noProof/>
        </w:rPr>
        <w:fldChar w:fldCharType="begin"/>
      </w:r>
      <w:r w:rsidRPr="000D351C">
        <w:rPr>
          <w:noProof/>
        </w:rPr>
        <w:instrText xml:space="preserve"> XE "appointment information - location resource segment" </w:instrText>
      </w:r>
      <w:r w:rsidR="003D291E" w:rsidRPr="000D351C">
        <w:rPr>
          <w:noProof/>
        </w:rPr>
        <w:fldChar w:fldCharType="end"/>
      </w:r>
    </w:p>
    <w:p w14:paraId="0DBCEA6E" w14:textId="77777777" w:rsidR="003262BC" w:rsidRPr="000D351C" w:rsidRDefault="003262BC" w:rsidP="009B0F5F">
      <w:pPr>
        <w:pStyle w:val="NormalIndented"/>
        <w:rPr>
          <w:noProof/>
        </w:rPr>
      </w:pPr>
      <w:r w:rsidRPr="000D351C">
        <w:rPr>
          <w:noProof/>
        </w:rPr>
        <w:t>The AIL segment contains information about location resources (meeting rooms, operating rooms, examination rooms, or other locations) that can be scheduled.  Resources included in a transaction using this segment are assumed to be controlled by a schedule on a schedule filler application.  Resources not controlled by a schedule are not identified on a schedule request using this segment.  Location resources are identified with this specific segment because of the specific encoding of locations used by the HL7 specification.</w:t>
      </w:r>
    </w:p>
    <w:p w14:paraId="237A4106" w14:textId="77777777" w:rsidR="003262BC" w:rsidRPr="000D351C" w:rsidRDefault="003262BC">
      <w:pPr>
        <w:pStyle w:val="AttributeTableCaption"/>
        <w:rPr>
          <w:noProof/>
        </w:rPr>
      </w:pPr>
      <w:r w:rsidRPr="000D351C">
        <w:rPr>
          <w:noProof/>
        </w:rPr>
        <w:t xml:space="preserve">HL7 Attribute Table - AIL </w:t>
      </w:r>
      <w:bookmarkStart w:id="1121" w:name="AIL"/>
      <w:bookmarkEnd w:id="1121"/>
      <w:r w:rsidRPr="000D351C">
        <w:rPr>
          <w:noProof/>
        </w:rPr>
        <w:t>– Appointment Information – Location Resource</w:t>
      </w:r>
      <w:r w:rsidR="003D291E" w:rsidRPr="000D351C">
        <w:rPr>
          <w:noProof/>
        </w:rPr>
        <w:fldChar w:fldCharType="begin"/>
      </w:r>
      <w:r w:rsidRPr="000D351C">
        <w:rPr>
          <w:noProof/>
        </w:rPr>
        <w:instrText xml:space="preserve"> XE "HL7 Attribute Table - AIL" </w:instrText>
      </w:r>
      <w:r w:rsidR="003D291E" w:rsidRPr="000D351C">
        <w:rPr>
          <w:noProof/>
        </w:rPr>
        <w:fldChar w:fldCharType="end"/>
      </w:r>
      <w:r w:rsidR="003D291E" w:rsidRPr="000D351C">
        <w:rPr>
          <w:noProof/>
        </w:rPr>
        <w:fldChar w:fldCharType="begin"/>
      </w:r>
      <w:r w:rsidRPr="000D351C">
        <w:rPr>
          <w:noProof/>
        </w:rPr>
        <w:instrText xml:space="preserve"> XE "AIL"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0F656F7C"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241D57F7"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4C45339"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4AB95B2E"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3EBCF03"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8717969"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444B8A62"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2108B841"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6691699B"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738D50E6" w14:textId="77777777" w:rsidR="003262BC" w:rsidRPr="000D351C" w:rsidRDefault="003262BC">
            <w:pPr>
              <w:pStyle w:val="AttributeTableHeader"/>
              <w:jc w:val="left"/>
              <w:rPr>
                <w:noProof/>
              </w:rPr>
            </w:pPr>
            <w:r w:rsidRPr="000D351C">
              <w:rPr>
                <w:noProof/>
              </w:rPr>
              <w:t>ELEMENT NAME</w:t>
            </w:r>
          </w:p>
        </w:tc>
      </w:tr>
      <w:tr w:rsidR="00755A40" w:rsidRPr="000D351C" w14:paraId="5D3445F7"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41729920"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6469397D"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33CF5A9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D2EEBB"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1B1D454A"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CF7FB0E"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067136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5FABDB" w14:textId="77777777" w:rsidR="003262BC" w:rsidRPr="000D351C" w:rsidRDefault="003262BC">
            <w:pPr>
              <w:pStyle w:val="AttributeTableBody"/>
              <w:rPr>
                <w:noProof/>
              </w:rPr>
            </w:pPr>
            <w:r w:rsidRPr="000D351C">
              <w:rPr>
                <w:noProof/>
              </w:rPr>
              <w:t>00902</w:t>
            </w:r>
          </w:p>
        </w:tc>
        <w:tc>
          <w:tcPr>
            <w:tcW w:w="3888" w:type="dxa"/>
            <w:tcBorders>
              <w:top w:val="single" w:sz="4" w:space="0" w:color="auto"/>
              <w:left w:val="nil"/>
              <w:bottom w:val="dotted" w:sz="4" w:space="0" w:color="auto"/>
              <w:right w:val="nil"/>
            </w:tcBorders>
            <w:shd w:val="clear" w:color="auto" w:fill="FFFFFF"/>
          </w:tcPr>
          <w:p w14:paraId="0A50EA2C" w14:textId="77777777" w:rsidR="003262BC" w:rsidRPr="000D351C" w:rsidRDefault="003262BC">
            <w:pPr>
              <w:pStyle w:val="AttributeTableBody"/>
              <w:jc w:val="left"/>
              <w:rPr>
                <w:noProof/>
              </w:rPr>
            </w:pPr>
            <w:r w:rsidRPr="000D351C">
              <w:rPr>
                <w:noProof/>
              </w:rPr>
              <w:t>Set ID - AIL</w:t>
            </w:r>
          </w:p>
        </w:tc>
      </w:tr>
      <w:tr w:rsidR="00755A40" w:rsidRPr="000D351C" w14:paraId="44A22D7E"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96D0679"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269E1F75"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1B299AA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1DE523"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63EC309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711695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265C6" w14:textId="77777777" w:rsidR="003262BC" w:rsidRPr="000D351C" w:rsidRDefault="00000000">
            <w:pPr>
              <w:pStyle w:val="AttributeTableBody"/>
              <w:rPr>
                <w:noProof/>
              </w:rPr>
            </w:pPr>
            <w:hyperlink r:id="rId44"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610747DA"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6F5C57D3" w14:textId="77777777" w:rsidR="003262BC" w:rsidRPr="000D351C" w:rsidRDefault="003262BC">
            <w:pPr>
              <w:pStyle w:val="AttributeTableBody"/>
              <w:jc w:val="left"/>
              <w:rPr>
                <w:noProof/>
              </w:rPr>
            </w:pPr>
            <w:r w:rsidRPr="000D351C">
              <w:rPr>
                <w:noProof/>
              </w:rPr>
              <w:t>Segment Action Code</w:t>
            </w:r>
          </w:p>
        </w:tc>
      </w:tr>
      <w:tr w:rsidR="00755A40" w:rsidRPr="000D351C" w14:paraId="59058B7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CB80DB9"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5BF3289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9973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A7803" w14:textId="77777777" w:rsidR="003262BC" w:rsidRPr="000D351C" w:rsidRDefault="003262BC">
            <w:pPr>
              <w:pStyle w:val="AttributeTableBody"/>
              <w:rPr>
                <w:noProof/>
              </w:rPr>
            </w:pPr>
            <w:r w:rsidRPr="000D351C">
              <w:rPr>
                <w:noProof/>
              </w:rPr>
              <w:t>PL</w:t>
            </w:r>
          </w:p>
        </w:tc>
        <w:tc>
          <w:tcPr>
            <w:tcW w:w="648" w:type="dxa"/>
            <w:tcBorders>
              <w:top w:val="dotted" w:sz="4" w:space="0" w:color="auto"/>
              <w:left w:val="nil"/>
              <w:bottom w:val="dotted" w:sz="4" w:space="0" w:color="auto"/>
              <w:right w:val="nil"/>
            </w:tcBorders>
            <w:shd w:val="clear" w:color="auto" w:fill="FFFFFF"/>
          </w:tcPr>
          <w:p w14:paraId="5B3AE7ED"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DE04AF5"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0A88D5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42C6E" w14:textId="77777777" w:rsidR="003262BC" w:rsidRPr="000D351C" w:rsidRDefault="003262BC">
            <w:pPr>
              <w:pStyle w:val="AttributeTableBody"/>
              <w:rPr>
                <w:noProof/>
              </w:rPr>
            </w:pPr>
            <w:r w:rsidRPr="000D351C">
              <w:rPr>
                <w:noProof/>
              </w:rPr>
              <w:t>00903</w:t>
            </w:r>
          </w:p>
        </w:tc>
        <w:tc>
          <w:tcPr>
            <w:tcW w:w="3888" w:type="dxa"/>
            <w:tcBorders>
              <w:top w:val="dotted" w:sz="4" w:space="0" w:color="auto"/>
              <w:left w:val="nil"/>
              <w:bottom w:val="dotted" w:sz="4" w:space="0" w:color="auto"/>
              <w:right w:val="nil"/>
            </w:tcBorders>
            <w:shd w:val="clear" w:color="auto" w:fill="FFFFFF"/>
          </w:tcPr>
          <w:p w14:paraId="3B697DA2" w14:textId="77777777" w:rsidR="003262BC" w:rsidRPr="000D351C" w:rsidRDefault="003262BC">
            <w:pPr>
              <w:pStyle w:val="AttributeTableBody"/>
              <w:jc w:val="left"/>
              <w:rPr>
                <w:noProof/>
              </w:rPr>
            </w:pPr>
            <w:r w:rsidRPr="000D351C">
              <w:rPr>
                <w:noProof/>
              </w:rPr>
              <w:t>Location Resource ID</w:t>
            </w:r>
          </w:p>
        </w:tc>
      </w:tr>
      <w:tr w:rsidR="00755A40" w:rsidRPr="000D351C" w14:paraId="4D30CC6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4C519DE"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587E433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5B8E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F4200F"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297EAFB3"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C272E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B7F9" w14:textId="77777777" w:rsidR="003262BC" w:rsidRPr="000D351C" w:rsidRDefault="00000000">
            <w:pPr>
              <w:pStyle w:val="AttributeTableBody"/>
              <w:rPr>
                <w:noProof/>
              </w:rPr>
            </w:pPr>
            <w:hyperlink r:id="rId45" w:anchor="HL70305" w:history="1">
              <w:r w:rsidR="003262BC" w:rsidRPr="000D351C">
                <w:rPr>
                  <w:rStyle w:val="Hyperlink"/>
                  <w:rFonts w:ascii="Arial" w:hAnsi="Arial" w:cs="Arial"/>
                  <w:noProof/>
                  <w:kern w:val="16"/>
                </w:rPr>
                <w:t>0305</w:t>
              </w:r>
            </w:hyperlink>
          </w:p>
        </w:tc>
        <w:tc>
          <w:tcPr>
            <w:tcW w:w="720" w:type="dxa"/>
            <w:tcBorders>
              <w:top w:val="dotted" w:sz="4" w:space="0" w:color="auto"/>
              <w:left w:val="nil"/>
              <w:bottom w:val="dotted" w:sz="4" w:space="0" w:color="auto"/>
              <w:right w:val="nil"/>
            </w:tcBorders>
            <w:shd w:val="clear" w:color="auto" w:fill="FFFFFF"/>
          </w:tcPr>
          <w:p w14:paraId="303E902B" w14:textId="77777777" w:rsidR="003262BC" w:rsidRPr="000D351C" w:rsidRDefault="003262BC">
            <w:pPr>
              <w:pStyle w:val="AttributeTableBody"/>
              <w:rPr>
                <w:noProof/>
              </w:rPr>
            </w:pPr>
            <w:r w:rsidRPr="000D351C">
              <w:rPr>
                <w:noProof/>
              </w:rPr>
              <w:t>00904</w:t>
            </w:r>
          </w:p>
        </w:tc>
        <w:tc>
          <w:tcPr>
            <w:tcW w:w="3888" w:type="dxa"/>
            <w:tcBorders>
              <w:top w:val="dotted" w:sz="4" w:space="0" w:color="auto"/>
              <w:left w:val="nil"/>
              <w:bottom w:val="dotted" w:sz="4" w:space="0" w:color="auto"/>
              <w:right w:val="nil"/>
            </w:tcBorders>
            <w:shd w:val="clear" w:color="auto" w:fill="FFFFFF"/>
          </w:tcPr>
          <w:p w14:paraId="6B2D8AC0" w14:textId="77777777" w:rsidR="003262BC" w:rsidRPr="000D351C" w:rsidRDefault="003262BC">
            <w:pPr>
              <w:pStyle w:val="AttributeTableBody"/>
              <w:jc w:val="left"/>
              <w:rPr>
                <w:noProof/>
              </w:rPr>
            </w:pPr>
            <w:r w:rsidRPr="000D351C">
              <w:rPr>
                <w:noProof/>
              </w:rPr>
              <w:t>Location Type - AIL</w:t>
            </w:r>
          </w:p>
        </w:tc>
      </w:tr>
      <w:tr w:rsidR="00755A40" w:rsidRPr="000D351C" w14:paraId="60CAE421"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41D7CFA"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5A50778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782A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2B9151"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4D728BB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65F92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13ACD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BDC33" w14:textId="77777777" w:rsidR="003262BC" w:rsidRPr="000D351C" w:rsidRDefault="003262BC">
            <w:pPr>
              <w:pStyle w:val="AttributeTableBody"/>
              <w:rPr>
                <w:noProof/>
              </w:rPr>
            </w:pPr>
            <w:r w:rsidRPr="000D351C">
              <w:rPr>
                <w:noProof/>
              </w:rPr>
              <w:t>00905</w:t>
            </w:r>
          </w:p>
        </w:tc>
        <w:tc>
          <w:tcPr>
            <w:tcW w:w="3888" w:type="dxa"/>
            <w:tcBorders>
              <w:top w:val="dotted" w:sz="4" w:space="0" w:color="auto"/>
              <w:left w:val="nil"/>
              <w:bottom w:val="dotted" w:sz="4" w:space="0" w:color="auto"/>
              <w:right w:val="nil"/>
            </w:tcBorders>
            <w:shd w:val="clear" w:color="auto" w:fill="FFFFFF"/>
          </w:tcPr>
          <w:p w14:paraId="379B6DAA" w14:textId="77777777" w:rsidR="003262BC" w:rsidRPr="000D351C" w:rsidRDefault="003262BC">
            <w:pPr>
              <w:pStyle w:val="AttributeTableBody"/>
              <w:jc w:val="left"/>
              <w:rPr>
                <w:noProof/>
              </w:rPr>
            </w:pPr>
            <w:r w:rsidRPr="000D351C">
              <w:rPr>
                <w:noProof/>
              </w:rPr>
              <w:t>Location Group</w:t>
            </w:r>
          </w:p>
        </w:tc>
      </w:tr>
      <w:tr w:rsidR="00755A40" w:rsidRPr="000D351C" w14:paraId="6C62B3D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29EA9DE"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BE7885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6FBAC"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1F5FD"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32D6B22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17DEB7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032B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76124"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17066BCF" w14:textId="77777777" w:rsidR="003262BC" w:rsidRPr="000D351C" w:rsidRDefault="003262BC">
            <w:pPr>
              <w:pStyle w:val="AttributeTableBody"/>
              <w:jc w:val="left"/>
              <w:rPr>
                <w:noProof/>
              </w:rPr>
            </w:pPr>
            <w:r w:rsidRPr="000D351C">
              <w:rPr>
                <w:noProof/>
              </w:rPr>
              <w:t>Start Date/Time</w:t>
            </w:r>
          </w:p>
        </w:tc>
      </w:tr>
      <w:tr w:rsidR="00755A40" w:rsidRPr="000D351C" w14:paraId="2D55405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19A68E5"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3BB6E3B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4BE5F5"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1E47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D66517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595030D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DEC6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274B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3714A045" w14:textId="77777777" w:rsidR="003262BC" w:rsidRPr="000D351C" w:rsidRDefault="003262BC">
            <w:pPr>
              <w:pStyle w:val="AttributeTableBody"/>
              <w:jc w:val="left"/>
              <w:rPr>
                <w:noProof/>
              </w:rPr>
            </w:pPr>
            <w:r w:rsidRPr="000D351C">
              <w:rPr>
                <w:noProof/>
              </w:rPr>
              <w:t>Start Date/Time Offset</w:t>
            </w:r>
          </w:p>
        </w:tc>
      </w:tr>
      <w:tr w:rsidR="00755A40" w:rsidRPr="000D351C" w14:paraId="7AD9DBA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A926289"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1CDAF13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3D353"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AEC78F"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22A7976"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2828CC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F206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C0503"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540910E4" w14:textId="77777777" w:rsidR="003262BC" w:rsidRPr="000D351C" w:rsidRDefault="003262BC">
            <w:pPr>
              <w:pStyle w:val="AttributeTableBody"/>
              <w:jc w:val="left"/>
              <w:rPr>
                <w:noProof/>
              </w:rPr>
            </w:pPr>
            <w:r w:rsidRPr="000D351C">
              <w:rPr>
                <w:noProof/>
              </w:rPr>
              <w:t>Start Date/Time Offset Units</w:t>
            </w:r>
          </w:p>
        </w:tc>
      </w:tr>
      <w:tr w:rsidR="00755A40" w:rsidRPr="000D351C" w14:paraId="5D68F14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2CBC9C5"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2F083E0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0FDA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506282"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58E009D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5E562A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7793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075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0942A963" w14:textId="77777777" w:rsidR="003262BC" w:rsidRPr="000D351C" w:rsidRDefault="003262BC">
            <w:pPr>
              <w:pStyle w:val="AttributeTableBody"/>
              <w:jc w:val="left"/>
              <w:rPr>
                <w:noProof/>
              </w:rPr>
            </w:pPr>
            <w:r w:rsidRPr="000D351C">
              <w:rPr>
                <w:noProof/>
              </w:rPr>
              <w:t>Duration</w:t>
            </w:r>
          </w:p>
        </w:tc>
      </w:tr>
      <w:tr w:rsidR="00755A40" w:rsidRPr="000D351C" w14:paraId="3B1FD366"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DFD71D0"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1F03E87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F91382"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6E67F9"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67979E2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E9A8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AB0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77E02"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2DCA0B4A" w14:textId="77777777" w:rsidR="003262BC" w:rsidRPr="000D351C" w:rsidRDefault="003262BC">
            <w:pPr>
              <w:pStyle w:val="AttributeTableBody"/>
              <w:jc w:val="left"/>
              <w:rPr>
                <w:noProof/>
              </w:rPr>
            </w:pPr>
            <w:r w:rsidRPr="000D351C">
              <w:rPr>
                <w:noProof/>
              </w:rPr>
              <w:t>Duration Units</w:t>
            </w:r>
          </w:p>
        </w:tc>
      </w:tr>
      <w:tr w:rsidR="00755A40" w:rsidRPr="000D351C" w14:paraId="16794CB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4EFDCEC3"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79F1FF7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20591"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FC726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0FBDB462"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BBDDAB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C3A0E" w14:textId="77777777" w:rsidR="003262BC" w:rsidRPr="000D351C" w:rsidRDefault="00000000">
            <w:pPr>
              <w:pStyle w:val="AttributeTableBody"/>
              <w:rPr>
                <w:rStyle w:val="HyperlinkTable"/>
                <w:noProof/>
              </w:rPr>
            </w:pPr>
            <w:hyperlink r:id="rId46"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61CBFEEE"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69FFD41D" w14:textId="77777777" w:rsidR="003262BC" w:rsidRPr="000D351C" w:rsidRDefault="003262BC">
            <w:pPr>
              <w:pStyle w:val="AttributeTableBody"/>
              <w:jc w:val="left"/>
              <w:rPr>
                <w:noProof/>
              </w:rPr>
            </w:pPr>
            <w:r w:rsidRPr="000D351C">
              <w:rPr>
                <w:noProof/>
              </w:rPr>
              <w:t>Allow Substitution Code</w:t>
            </w:r>
          </w:p>
        </w:tc>
      </w:tr>
      <w:tr w:rsidR="00755A40" w:rsidRPr="000D351C" w14:paraId="2DBD540B"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46806C02"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47BC61A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FBA7E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1650708"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BCBAE00"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5FDF05A6"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9E88E5F" w14:textId="77777777" w:rsidR="003262BC" w:rsidRPr="000D351C" w:rsidRDefault="00000000">
            <w:pPr>
              <w:pStyle w:val="AttributeTableBody"/>
              <w:rPr>
                <w:rStyle w:val="HyperlinkTable"/>
                <w:noProof/>
              </w:rPr>
            </w:pPr>
            <w:hyperlink r:id="rId47"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39AA768E"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B92E739" w14:textId="77777777" w:rsidR="003262BC" w:rsidRPr="000D351C" w:rsidRDefault="003262BC">
            <w:pPr>
              <w:pStyle w:val="AttributeTableBody"/>
              <w:jc w:val="left"/>
              <w:rPr>
                <w:noProof/>
              </w:rPr>
            </w:pPr>
            <w:r w:rsidRPr="000D351C">
              <w:rPr>
                <w:noProof/>
              </w:rPr>
              <w:t>Filler Status Code</w:t>
            </w:r>
          </w:p>
        </w:tc>
      </w:tr>
    </w:tbl>
    <w:p w14:paraId="534DF7C5" w14:textId="77777777" w:rsidR="003262BC" w:rsidRPr="000D351C" w:rsidRDefault="003262BC">
      <w:pPr>
        <w:pStyle w:val="Heading4"/>
        <w:rPr>
          <w:noProof/>
          <w:vanish/>
        </w:rPr>
      </w:pPr>
      <w:bookmarkStart w:id="1122" w:name="_Toc497011512"/>
      <w:r w:rsidRPr="000D351C">
        <w:rPr>
          <w:noProof/>
          <w:vanish/>
        </w:rPr>
        <w:t xml:space="preserve">AIL </w:t>
      </w:r>
      <w:bookmarkEnd w:id="1122"/>
      <w:r w:rsidRPr="000D351C">
        <w:rPr>
          <w:noProof/>
          <w:vanish/>
        </w:rPr>
        <w:t>Field Definitions</w:t>
      </w:r>
      <w:bookmarkStart w:id="1123" w:name="_Toc175631950"/>
      <w:bookmarkEnd w:id="1123"/>
      <w:r w:rsidR="003D291E" w:rsidRPr="000D351C">
        <w:rPr>
          <w:noProof/>
          <w:vanish/>
        </w:rPr>
        <w:fldChar w:fldCharType="begin"/>
      </w:r>
      <w:r w:rsidRPr="000D351C">
        <w:rPr>
          <w:noProof/>
          <w:vanish/>
        </w:rPr>
        <w:instrText xml:space="preserve"> XE "AIL field definitions" </w:instrText>
      </w:r>
      <w:r w:rsidR="003D291E" w:rsidRPr="000D351C">
        <w:rPr>
          <w:noProof/>
          <w:vanish/>
        </w:rPr>
        <w:fldChar w:fldCharType="end"/>
      </w:r>
    </w:p>
    <w:p w14:paraId="71272F3C" w14:textId="77777777" w:rsidR="003262BC" w:rsidRPr="00E60B25" w:rsidRDefault="003262BC">
      <w:pPr>
        <w:pStyle w:val="Heading4"/>
        <w:tabs>
          <w:tab w:val="num" w:pos="2160"/>
        </w:tabs>
        <w:rPr>
          <w:noProof/>
        </w:rPr>
      </w:pPr>
      <w:bookmarkStart w:id="1124" w:name="_Toc497011513"/>
      <w:r w:rsidRPr="00E60B25">
        <w:rPr>
          <w:noProof/>
        </w:rPr>
        <w:t>AIL-1   Set ID – AIL</w:t>
      </w:r>
      <w:r w:rsidR="003D291E" w:rsidRPr="000D351C">
        <w:rPr>
          <w:noProof/>
        </w:rPr>
        <w:fldChar w:fldCharType="begin"/>
      </w:r>
      <w:r w:rsidRPr="00E60B25">
        <w:rPr>
          <w:noProof/>
        </w:rPr>
        <w:instrText xml:space="preserve"> XE "Set ID - AIL" </w:instrText>
      </w:r>
      <w:r w:rsidR="003D291E" w:rsidRPr="000D351C">
        <w:rPr>
          <w:noProof/>
        </w:rPr>
        <w:fldChar w:fldCharType="end"/>
      </w:r>
      <w:r w:rsidRPr="00E60B25">
        <w:rPr>
          <w:noProof/>
        </w:rPr>
        <w:t xml:space="preserve">   (SI)   00902</w:t>
      </w:r>
      <w:bookmarkEnd w:id="1124"/>
    </w:p>
    <w:p w14:paraId="074BF581"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8160E23" w14:textId="77777777" w:rsidR="003262BC" w:rsidRPr="00E60B25" w:rsidRDefault="003262BC">
      <w:pPr>
        <w:pStyle w:val="Heading4"/>
        <w:tabs>
          <w:tab w:val="num" w:pos="2160"/>
        </w:tabs>
        <w:rPr>
          <w:noProof/>
        </w:rPr>
      </w:pPr>
      <w:bookmarkStart w:id="1125" w:name="_Toc497011514"/>
      <w:r w:rsidRPr="00E60B25">
        <w:rPr>
          <w:noProof/>
        </w:rPr>
        <w:t>AIL-2   Segment Action Code   (ID)   00763</w:t>
      </w:r>
      <w:bookmarkEnd w:id="1125"/>
    </w:p>
    <w:p w14:paraId="51291800" w14:textId="77777777" w:rsidR="003262BC" w:rsidRPr="000D351C" w:rsidRDefault="003262BC" w:rsidP="009B0F5F">
      <w:pPr>
        <w:pStyle w:val="NormalIndented"/>
        <w:rPr>
          <w:noProof/>
        </w:rPr>
      </w:pPr>
      <w:r w:rsidRPr="000D351C">
        <w:rPr>
          <w:noProof/>
        </w:rPr>
        <w:t>Definition:  This field contains the action to be taken when updating or modifying information in this segment from previously sent interface transactions.  Refer to</w:t>
      </w:r>
      <w:r w:rsidRPr="000D351C">
        <w:rPr>
          <w:rStyle w:val="ReferenceHL7Table"/>
          <w:noProof/>
        </w:rPr>
        <w:t xml:space="preserve"> </w:t>
      </w:r>
      <w:hyperlink r:id="rId48" w:anchor="HL70206" w:history="1">
        <w:r w:rsidRPr="000D351C">
          <w:rPr>
            <w:rStyle w:val="ReferenceHL7Table"/>
          </w:rPr>
          <w:t>HL7 Table 0206 - Segment Action Code</w:t>
        </w:r>
      </w:hyperlink>
      <w:r w:rsidRPr="000D351C">
        <w:rPr>
          <w:noProof/>
        </w:rPr>
        <w:t xml:space="preserve"> in Chapter 2</w:t>
      </w:r>
      <w:r>
        <w:rPr>
          <w:noProof/>
        </w:rPr>
        <w:t>C</w:t>
      </w:r>
      <w:r w:rsidRPr="000D351C">
        <w:rPr>
          <w:noProof/>
        </w:rPr>
        <w:t xml:space="preserve">, </w:t>
      </w:r>
      <w:r>
        <w:rPr>
          <w:noProof/>
        </w:rPr>
        <w:t>Code Tables,</w:t>
      </w:r>
      <w:r w:rsidRPr="000D351C">
        <w:rPr>
          <w:noProof/>
        </w:rPr>
        <w:t xml:space="preserve"> for valid values</w:t>
      </w:r>
    </w:p>
    <w:p w14:paraId="308A9630"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4FB06F47" w14:textId="77777777" w:rsidR="003262BC" w:rsidRPr="000D351C" w:rsidRDefault="003262BC">
      <w:pPr>
        <w:pStyle w:val="Heading4"/>
        <w:tabs>
          <w:tab w:val="num" w:pos="2160"/>
        </w:tabs>
        <w:rPr>
          <w:noProof/>
        </w:rPr>
      </w:pPr>
      <w:bookmarkStart w:id="1126" w:name="_Toc497011515"/>
      <w:r w:rsidRPr="000D351C">
        <w:rPr>
          <w:noProof/>
        </w:rPr>
        <w:t>AIL-3   Location Resource ID</w:t>
      </w:r>
      <w:r w:rsidR="003D291E" w:rsidRPr="000D351C">
        <w:rPr>
          <w:noProof/>
        </w:rPr>
        <w:fldChar w:fldCharType="begin"/>
      </w:r>
      <w:r w:rsidRPr="000D351C">
        <w:rPr>
          <w:noProof/>
        </w:rPr>
        <w:instrText xml:space="preserve"> XE "Location resource ID" </w:instrText>
      </w:r>
      <w:r w:rsidR="003D291E" w:rsidRPr="000D351C">
        <w:rPr>
          <w:noProof/>
        </w:rPr>
        <w:fldChar w:fldCharType="end"/>
      </w:r>
      <w:r w:rsidRPr="000D351C">
        <w:rPr>
          <w:noProof/>
        </w:rPr>
        <w:t xml:space="preserve">   (PL)   00903</w:t>
      </w:r>
      <w:bookmarkEnd w:id="1126"/>
    </w:p>
    <w:p w14:paraId="3EA9C757" w14:textId="77777777" w:rsidR="00A54B86" w:rsidRDefault="00A54B86" w:rsidP="00A54B8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2513890" w14:textId="77777777" w:rsidR="00A54B86" w:rsidRDefault="00A54B86" w:rsidP="00A54B86">
      <w:pPr>
        <w:pStyle w:val="Components"/>
      </w:pPr>
      <w:r>
        <w:t>Subcomponents for Point of Care (HD):  &lt;Namespace ID (IS)&gt; &amp; &lt;Universal ID (ST)&gt; &amp; &lt;Universal ID Type (ID)&gt;</w:t>
      </w:r>
    </w:p>
    <w:p w14:paraId="50F3ABA0" w14:textId="77777777" w:rsidR="00A54B86" w:rsidRDefault="00A54B86" w:rsidP="00A54B86">
      <w:pPr>
        <w:pStyle w:val="Components"/>
      </w:pPr>
      <w:r>
        <w:lastRenderedPageBreak/>
        <w:t>Subcomponents for Room (HD):  &lt;Namespace ID (IS)&gt; &amp; &lt;Universal ID (ST)&gt; &amp; &lt;Universal ID Type (ID)&gt;</w:t>
      </w:r>
    </w:p>
    <w:p w14:paraId="2F0C059F" w14:textId="77777777" w:rsidR="00A54B86" w:rsidRDefault="00A54B86" w:rsidP="00A54B86">
      <w:pPr>
        <w:pStyle w:val="Components"/>
      </w:pPr>
      <w:r>
        <w:t>Subcomponents for Bed (HD):  &lt;Namespace ID (IS)&gt; &amp; &lt;Universal ID (ST)&gt; &amp; &lt;Universal ID Type (ID)&gt;</w:t>
      </w:r>
    </w:p>
    <w:p w14:paraId="7B407F32" w14:textId="77777777" w:rsidR="00A54B86" w:rsidRDefault="00A54B86" w:rsidP="00A54B86">
      <w:pPr>
        <w:pStyle w:val="Components"/>
      </w:pPr>
      <w:r>
        <w:t>Subcomponents for Facility (HD):  &lt;Namespace ID (IS)&gt; &amp; &lt;Universal ID (ST)&gt; &amp; &lt;Universal ID Type (ID)&gt;</w:t>
      </w:r>
    </w:p>
    <w:p w14:paraId="745CAA94" w14:textId="77777777" w:rsidR="00A54B86" w:rsidRDefault="00A54B86" w:rsidP="00A54B86">
      <w:pPr>
        <w:pStyle w:val="Components"/>
      </w:pPr>
      <w:r>
        <w:t>Subcomponents for Building (HD):  &lt;Namespace ID (IS)&gt; &amp; &lt;Universal ID (ST)&gt; &amp; &lt;Universal ID Type (ID)&gt;</w:t>
      </w:r>
    </w:p>
    <w:p w14:paraId="2208F511" w14:textId="77777777" w:rsidR="00A54B86" w:rsidRDefault="00A54B86" w:rsidP="00A54B86">
      <w:pPr>
        <w:pStyle w:val="Components"/>
      </w:pPr>
      <w:r>
        <w:t>Subcomponents for Floor (HD):  &lt;Namespace ID (IS)&gt; &amp; &lt;Universal ID (ST)&gt; &amp; &lt;Universal ID Type (ID)&gt;</w:t>
      </w:r>
    </w:p>
    <w:p w14:paraId="4CAE460C" w14:textId="77777777" w:rsidR="00A54B86" w:rsidRDefault="00A54B86" w:rsidP="00A54B86">
      <w:pPr>
        <w:pStyle w:val="Components"/>
      </w:pPr>
      <w:r>
        <w:t>Subcomponents for Comprehensive Location Identifier (EI):  &lt;Entity Identifier (ST)&gt; &amp; &lt;Namespace ID (IS)&gt; &amp; &lt;Universal ID (ST)&gt; &amp; &lt;Universal ID Type (ID)&gt;</w:t>
      </w:r>
    </w:p>
    <w:p w14:paraId="54C20F07" w14:textId="77777777" w:rsidR="00A54B86" w:rsidRDefault="00A54B86" w:rsidP="00A54B86">
      <w:pPr>
        <w:pStyle w:val="Components"/>
      </w:pPr>
      <w:r>
        <w:t>Subcomponents for Assigning Authority for Location (HD):  &lt;Namespace ID (IS)&gt; &amp; &lt;Universal ID (ST)&gt; &amp; &lt;Universal ID Type (ID)&gt;</w:t>
      </w:r>
    </w:p>
    <w:p w14:paraId="33C76320" w14:textId="77777777" w:rsidR="003262BC" w:rsidRPr="000D351C" w:rsidRDefault="003262BC" w:rsidP="009B0F5F">
      <w:pPr>
        <w:pStyle w:val="NormalIndented"/>
        <w:rPr>
          <w:noProof/>
        </w:rPr>
      </w:pPr>
      <w:r w:rsidRPr="000D351C">
        <w:rPr>
          <w:noProof/>
        </w:rPr>
        <w:t xml:space="preserve">Definition:  This field contains a coded identification of the location being requested or scheduled for an appointment.  This field is used to identify a specific location being requested, or a specific location that has been scheduled for an appointment.  If the specific location is not known but the type of location is, </w:t>
      </w:r>
      <w:r w:rsidRPr="000D351C">
        <w:rPr>
          <w:rStyle w:val="ReferenceAttribute"/>
          <w:noProof/>
        </w:rPr>
        <w:t>AIL-4-Location Type-AIL</w:t>
      </w:r>
      <w:r w:rsidRPr="000D351C">
        <w:rPr>
          <w:noProof/>
        </w:rPr>
        <w:t xml:space="preserve"> is used to identify the type of location required or scheduled. This field is conditionally required for this segment.  In new schedule request messages, it is required if the request asks that a specific location be scheduled.  For all other request messages, the specific location should be identified if the information is available (either because a specific location was initially requested, or because the filler application returned the coded identification of the specific location that has been scheduled).</w:t>
      </w:r>
    </w:p>
    <w:p w14:paraId="03328577" w14:textId="77777777" w:rsidR="003262BC" w:rsidRPr="000D351C" w:rsidRDefault="003262BC" w:rsidP="009B0F5F">
      <w:pPr>
        <w:pStyle w:val="NormalIndented"/>
        <w:rPr>
          <w:noProof/>
        </w:rPr>
      </w:pPr>
      <w:r w:rsidRPr="000D351C">
        <w:rPr>
          <w:noProof/>
        </w:rPr>
        <w:t>This field is repeating in order to accommodate both local and enterprise-wide identifiers.</w:t>
      </w:r>
    </w:p>
    <w:p w14:paraId="4436DA9B" w14:textId="77777777" w:rsidR="003262BC" w:rsidRPr="000D351C" w:rsidRDefault="003262BC" w:rsidP="009B0F5F">
      <w:pPr>
        <w:pStyle w:val="NormalIndented"/>
        <w:rPr>
          <w:noProof/>
        </w:rPr>
      </w:pPr>
      <w:r w:rsidRPr="000D351C">
        <w:rPr>
          <w:noProof/>
        </w:rPr>
        <w:t>This field is required for all unsolicited transactions from the filler application.  It is optional for all query transactions.</w:t>
      </w:r>
    </w:p>
    <w:p w14:paraId="076D44E1" w14:textId="77777777" w:rsidR="003262BC" w:rsidRPr="00E60B25" w:rsidRDefault="003262BC">
      <w:pPr>
        <w:pStyle w:val="Heading4"/>
        <w:tabs>
          <w:tab w:val="num" w:pos="2160"/>
        </w:tabs>
        <w:rPr>
          <w:noProof/>
        </w:rPr>
      </w:pPr>
      <w:bookmarkStart w:id="1127" w:name="_Toc497011516"/>
      <w:r w:rsidRPr="00E60B25">
        <w:rPr>
          <w:noProof/>
        </w:rPr>
        <w:t>AIL-4   Location Type – AIL</w:t>
      </w:r>
      <w:r w:rsidR="003D291E" w:rsidRPr="000D351C">
        <w:rPr>
          <w:noProof/>
        </w:rPr>
        <w:fldChar w:fldCharType="begin"/>
      </w:r>
      <w:r w:rsidRPr="00E60B25">
        <w:rPr>
          <w:noProof/>
        </w:rPr>
        <w:instrText xml:space="preserve"> XE "Location type" </w:instrText>
      </w:r>
      <w:r w:rsidR="003D291E" w:rsidRPr="000D351C">
        <w:rPr>
          <w:noProof/>
        </w:rPr>
        <w:fldChar w:fldCharType="end"/>
      </w:r>
      <w:r w:rsidRPr="00E60B25">
        <w:rPr>
          <w:noProof/>
        </w:rPr>
        <w:t xml:space="preserve">   (CWE)   00904</w:t>
      </w:r>
      <w:bookmarkEnd w:id="1127"/>
    </w:p>
    <w:p w14:paraId="05F82AAF"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8A1EDE" w14:textId="77777777" w:rsidR="003262BC" w:rsidRPr="000D351C" w:rsidRDefault="003262BC" w:rsidP="009B0F5F">
      <w:pPr>
        <w:pStyle w:val="NormalIndented"/>
        <w:rPr>
          <w:noProof/>
        </w:rPr>
      </w:pPr>
      <w:r w:rsidRPr="000D351C">
        <w:rPr>
          <w:noProof/>
        </w:rPr>
        <w:t xml:space="preserve">Definition:  This field identifies the type of the location requested/scheduled for this appointment.    For all messages, this field is conditionally required if a specific location is not identified in AIL-3-Location resource ID.  Refer to </w:t>
      </w:r>
      <w:hyperlink r:id="rId49" w:anchor="HL70305" w:history="1">
        <w:r w:rsidRPr="000D351C">
          <w:rPr>
            <w:rStyle w:val="ReferenceHL7Table"/>
          </w:rPr>
          <w:t>HL7 Table 0305 – Person Location Type</w:t>
        </w:r>
      </w:hyperlink>
      <w:r w:rsidRPr="000D351C">
        <w:rPr>
          <w:noProof/>
        </w:rPr>
        <w:t xml:space="preserve"> in Chapter 2C, Code Tables, for suggested values.</w:t>
      </w:r>
    </w:p>
    <w:p w14:paraId="79CEF353" w14:textId="77777777" w:rsidR="003262BC" w:rsidRPr="000D351C" w:rsidRDefault="003262BC">
      <w:pPr>
        <w:pStyle w:val="Heading4"/>
        <w:tabs>
          <w:tab w:val="num" w:pos="2160"/>
        </w:tabs>
        <w:rPr>
          <w:noProof/>
        </w:rPr>
      </w:pPr>
      <w:bookmarkStart w:id="1128" w:name="_Toc497011517"/>
      <w:r w:rsidRPr="000D351C">
        <w:rPr>
          <w:noProof/>
        </w:rPr>
        <w:t>AIL-5   Location Group</w:t>
      </w:r>
      <w:r w:rsidR="003D291E" w:rsidRPr="000D351C">
        <w:rPr>
          <w:noProof/>
        </w:rPr>
        <w:fldChar w:fldCharType="begin"/>
      </w:r>
      <w:r w:rsidRPr="000D351C">
        <w:rPr>
          <w:noProof/>
        </w:rPr>
        <w:instrText xml:space="preserve"> XE "Location group" </w:instrText>
      </w:r>
      <w:r w:rsidR="003D291E" w:rsidRPr="000D351C">
        <w:rPr>
          <w:noProof/>
        </w:rPr>
        <w:fldChar w:fldCharType="end"/>
      </w:r>
      <w:r w:rsidRPr="000D351C">
        <w:rPr>
          <w:noProof/>
        </w:rPr>
        <w:t xml:space="preserve">   (CWE)   00905</w:t>
      </w:r>
      <w:bookmarkEnd w:id="1128"/>
    </w:p>
    <w:p w14:paraId="1359BEB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F5A321" w14:textId="77777777" w:rsidR="003262BC" w:rsidRPr="000D351C" w:rsidRDefault="003262BC" w:rsidP="009B0F5F">
      <w:pPr>
        <w:pStyle w:val="NormalIndented"/>
        <w:rPr>
          <w:noProof/>
        </w:rPr>
      </w:pPr>
      <w:r w:rsidRPr="000D351C">
        <w:rPr>
          <w:noProof/>
        </w:rPr>
        <w:lastRenderedPageBreak/>
        <w:t xml:space="preserve">Definition:  This field identifies the requested resource as a member of the indicated group.  If, in a Schedule Request Message (SRM), no specific location is requested, but a location type is requested, </w:t>
      </w:r>
      <w:r w:rsidRPr="000D351C">
        <w:rPr>
          <w:rStyle w:val="ReferenceAttribute"/>
          <w:noProof/>
        </w:rPr>
        <w:t>AIL-5 Location Group</w:t>
      </w:r>
      <w:r w:rsidRPr="000D351C">
        <w:rPr>
          <w:noProof/>
        </w:rPr>
        <w:t xml:space="preserve"> can be used to further qualify the type of resource being requested.</w:t>
      </w:r>
    </w:p>
    <w:p w14:paraId="0E801B7B" w14:textId="77777777" w:rsidR="003262BC" w:rsidRPr="000D351C" w:rsidRDefault="003262BC">
      <w:pPr>
        <w:pStyle w:val="Heading4"/>
        <w:tabs>
          <w:tab w:val="num" w:pos="2160"/>
        </w:tabs>
        <w:rPr>
          <w:noProof/>
        </w:rPr>
      </w:pPr>
      <w:bookmarkStart w:id="1129" w:name="_Toc497011518"/>
      <w:r w:rsidRPr="000D351C">
        <w:rPr>
          <w:noProof/>
        </w:rPr>
        <w:t>AIL-6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29"/>
    </w:p>
    <w:p w14:paraId="63AB0623"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33175F5B"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AIL-8-Start Date/Time Offset Units</w:t>
      </w:r>
      <w:r w:rsidRPr="000D351C">
        <w:rPr>
          <w:noProof/>
        </w:rPr>
        <w:t>.</w:t>
      </w:r>
    </w:p>
    <w:p w14:paraId="22B1FC74" w14:textId="77777777" w:rsidR="003262BC" w:rsidRPr="000D351C" w:rsidRDefault="003262BC">
      <w:pPr>
        <w:pStyle w:val="Heading4"/>
        <w:tabs>
          <w:tab w:val="num" w:pos="2160"/>
        </w:tabs>
        <w:rPr>
          <w:noProof/>
        </w:rPr>
      </w:pPr>
      <w:bookmarkStart w:id="1130" w:name="_Toc497011519"/>
      <w:r w:rsidRPr="000D351C">
        <w:rPr>
          <w:noProof/>
        </w:rPr>
        <w:t>AIL-7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30"/>
    </w:p>
    <w:p w14:paraId="212EB22D"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7763F7E"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2E6E81C4"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 xml:space="preserve">AIL-6 Start Date/Time </w:t>
      </w:r>
      <w:r w:rsidRPr="000D351C">
        <w:rPr>
          <w:noProof/>
        </w:rPr>
        <w:t xml:space="preserve">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AIL-7 Start Date/Time Offset</w:t>
      </w:r>
      <w:r w:rsidRPr="000D351C">
        <w:rPr>
          <w:noProof/>
        </w:rPr>
        <w:t xml:space="preserve"> and any valid time unit code in </w:t>
      </w:r>
      <w:r w:rsidRPr="000D351C">
        <w:rPr>
          <w:rStyle w:val="ReferenceAttribute"/>
          <w:noProof/>
        </w:rPr>
        <w:t>AIL-8 Start Date/Time Offset Units</w:t>
      </w:r>
      <w:r w:rsidRPr="000D351C">
        <w:rPr>
          <w:noProof/>
        </w:rPr>
        <w:t>.</w:t>
      </w:r>
    </w:p>
    <w:p w14:paraId="6075107F" w14:textId="77777777" w:rsidR="003262BC" w:rsidRPr="000D351C" w:rsidRDefault="003262BC">
      <w:pPr>
        <w:pStyle w:val="Heading4"/>
        <w:tabs>
          <w:tab w:val="num" w:pos="2160"/>
        </w:tabs>
        <w:rPr>
          <w:noProof/>
        </w:rPr>
      </w:pPr>
      <w:bookmarkStart w:id="1131" w:name="_Toc497011520"/>
      <w:r w:rsidRPr="000D351C">
        <w:rPr>
          <w:noProof/>
        </w:rPr>
        <w:t>AIL-8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31"/>
    </w:p>
    <w:p w14:paraId="0606BF3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35E9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the </w:t>
      </w:r>
      <w:r w:rsidRPr="000D351C">
        <w:rPr>
          <w:rStyle w:val="ReferenceAttribute"/>
          <w:noProof/>
        </w:rPr>
        <w:t>AIL-7 Start Date/Time Offset</w:t>
      </w:r>
      <w:r w:rsidRPr="000D351C">
        <w:rPr>
          <w:noProof/>
        </w:rPr>
        <w:t xml:space="preserve"> field.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6CB112CF"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AIL-7 Start Date/Time Offset</w:t>
      </w:r>
      <w:r w:rsidRPr="000D351C">
        <w:rPr>
          <w:noProof/>
        </w:rPr>
        <w:t xml:space="preserve"> is provided, then a value is required for this field.</w:t>
      </w:r>
    </w:p>
    <w:p w14:paraId="602B795F" w14:textId="77777777" w:rsidR="003262BC" w:rsidRPr="000D351C" w:rsidRDefault="003262BC">
      <w:pPr>
        <w:pStyle w:val="Heading4"/>
        <w:tabs>
          <w:tab w:val="num" w:pos="2160"/>
        </w:tabs>
        <w:rPr>
          <w:noProof/>
        </w:rPr>
      </w:pPr>
      <w:bookmarkStart w:id="1132" w:name="_Toc497011521"/>
      <w:r w:rsidRPr="000D351C">
        <w:rPr>
          <w:noProof/>
        </w:rPr>
        <w:t>AIL-9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32"/>
    </w:p>
    <w:p w14:paraId="7EDC1A2F" w14:textId="77777777" w:rsidR="003262BC" w:rsidRPr="000D351C" w:rsidRDefault="003262BC" w:rsidP="009B0F5F">
      <w:pPr>
        <w:pStyle w:val="NormalIndented"/>
        <w:rPr>
          <w:noProof/>
        </w:rPr>
      </w:pPr>
      <w:r w:rsidRPr="000D351C">
        <w:rPr>
          <w:noProof/>
        </w:rPr>
        <w:t xml:space="preserve">Definition:  This field contains the duration for which the resource is requested/scheduled for this appointment, if it is different than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w:t>
      </w:r>
      <w:r w:rsidRPr="000D351C">
        <w:rPr>
          <w:noProof/>
        </w:rPr>
        <w:lastRenderedPageBreak/>
        <w:t>(specified in the previous two fields) until the end of the appointment.  If no start date/time offset is specified, then the resource is required for the full duration of the appointment.</w:t>
      </w:r>
    </w:p>
    <w:p w14:paraId="5CE573C2"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6996CEE3" w14:textId="77777777" w:rsidR="003262BC" w:rsidRPr="000D351C" w:rsidRDefault="003262BC">
      <w:pPr>
        <w:pStyle w:val="Heading4"/>
        <w:tabs>
          <w:tab w:val="num" w:pos="2160"/>
        </w:tabs>
        <w:rPr>
          <w:noProof/>
        </w:rPr>
      </w:pPr>
      <w:bookmarkStart w:id="1133" w:name="_Toc497011522"/>
      <w:r w:rsidRPr="000D351C">
        <w:rPr>
          <w:noProof/>
        </w:rPr>
        <w:t xml:space="preserve">AIL-10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33"/>
    </w:p>
    <w:p w14:paraId="598BCC8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315C3C" w14:textId="77777777" w:rsidR="003262BC" w:rsidRPr="000D351C" w:rsidRDefault="003262BC" w:rsidP="009B0F5F">
      <w:pPr>
        <w:pStyle w:val="NormalIndented"/>
        <w:rPr>
          <w:noProof/>
        </w:rPr>
      </w:pPr>
      <w:r w:rsidRPr="000D351C">
        <w:rPr>
          <w:noProof/>
        </w:rPr>
        <w:t xml:space="preserve">Definition:  This field contains a code describing the units of time used associated with </w:t>
      </w:r>
      <w:r w:rsidRPr="000D351C">
        <w:rPr>
          <w:rStyle w:val="ReferenceAttribute"/>
          <w:noProof/>
        </w:rPr>
        <w:t>AIL-9 Duration.</w:t>
      </w:r>
      <w:r w:rsidRPr="000D351C">
        <w:rPr>
          <w:noProof/>
        </w:rPr>
        <w:t xml:space="preserve">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for a list of ISO+ and ANS+ unit codes.</w:t>
      </w:r>
    </w:p>
    <w:p w14:paraId="77AC4ECC"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2857E29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444"/>
        <w:gridCol w:w="4843"/>
      </w:tblGrid>
      <w:tr w:rsidR="003262BC" w:rsidRPr="000D351C" w14:paraId="2C1D882C" w14:textId="77777777">
        <w:trPr>
          <w:tblHeader/>
          <w:jc w:val="center"/>
        </w:trPr>
        <w:tc>
          <w:tcPr>
            <w:tcW w:w="1440" w:type="dxa"/>
            <w:shd w:val="pct10" w:color="auto" w:fill="FFFFFF"/>
          </w:tcPr>
          <w:p w14:paraId="4E9DA0A3" w14:textId="77777777" w:rsidR="003262BC" w:rsidRPr="000D351C" w:rsidRDefault="003262BC">
            <w:pPr>
              <w:pStyle w:val="OtherTableHeader"/>
              <w:rPr>
                <w:noProof/>
              </w:rPr>
            </w:pPr>
            <w:r w:rsidRPr="000D351C">
              <w:rPr>
                <w:noProof/>
              </w:rPr>
              <w:t>Coding System</w:t>
            </w:r>
          </w:p>
        </w:tc>
        <w:tc>
          <w:tcPr>
            <w:tcW w:w="2444" w:type="dxa"/>
            <w:shd w:val="pct10" w:color="auto" w:fill="FFFFFF"/>
          </w:tcPr>
          <w:p w14:paraId="102873DF" w14:textId="77777777" w:rsidR="003262BC" w:rsidRPr="000D351C" w:rsidRDefault="003262BC">
            <w:pPr>
              <w:pStyle w:val="OtherTableHeader"/>
              <w:rPr>
                <w:noProof/>
              </w:rPr>
            </w:pPr>
            <w:r w:rsidRPr="000D351C">
              <w:rPr>
                <w:noProof/>
              </w:rPr>
              <w:t>Description</w:t>
            </w:r>
          </w:p>
        </w:tc>
        <w:tc>
          <w:tcPr>
            <w:tcW w:w="4843" w:type="dxa"/>
            <w:shd w:val="pct10" w:color="auto" w:fill="FFFFFF"/>
          </w:tcPr>
          <w:p w14:paraId="7AF1DFA4" w14:textId="77777777" w:rsidR="003262BC" w:rsidRPr="000D351C" w:rsidRDefault="003262BC">
            <w:pPr>
              <w:pStyle w:val="OtherTableHeader"/>
              <w:rPr>
                <w:noProof/>
              </w:rPr>
            </w:pPr>
            <w:r w:rsidRPr="000D351C">
              <w:rPr>
                <w:noProof/>
              </w:rPr>
              <w:t>Comment</w:t>
            </w:r>
          </w:p>
        </w:tc>
      </w:tr>
      <w:tr w:rsidR="003262BC" w:rsidRPr="000D351C" w14:paraId="7CA2D306" w14:textId="77777777">
        <w:trPr>
          <w:jc w:val="center"/>
        </w:trPr>
        <w:tc>
          <w:tcPr>
            <w:tcW w:w="1440" w:type="dxa"/>
          </w:tcPr>
          <w:p w14:paraId="03FDC18D" w14:textId="77777777" w:rsidR="003262BC" w:rsidRPr="000D351C" w:rsidRDefault="003262BC">
            <w:pPr>
              <w:pStyle w:val="OtherTableBody"/>
              <w:jc w:val="center"/>
              <w:rPr>
                <w:noProof/>
                <w:lang w:val="en-US"/>
              </w:rPr>
            </w:pPr>
            <w:r w:rsidRPr="000D351C">
              <w:rPr>
                <w:noProof/>
                <w:lang w:val="en-US"/>
              </w:rPr>
              <w:t>ISO+</w:t>
            </w:r>
          </w:p>
        </w:tc>
        <w:tc>
          <w:tcPr>
            <w:tcW w:w="2444" w:type="dxa"/>
          </w:tcPr>
          <w:p w14:paraId="38F6EF3A" w14:textId="77777777" w:rsidR="003262BC" w:rsidRPr="000D351C" w:rsidRDefault="003262BC">
            <w:pPr>
              <w:pStyle w:val="OtherTableBody"/>
              <w:rPr>
                <w:noProof/>
                <w:lang w:val="en-US"/>
              </w:rPr>
            </w:pPr>
            <w:r w:rsidRPr="000D351C">
              <w:rPr>
                <w:noProof/>
                <w:lang w:val="en-US"/>
              </w:rPr>
              <w:t>ISO 2955.83 (units of measure) with HL7 extensions</w:t>
            </w:r>
          </w:p>
        </w:tc>
        <w:tc>
          <w:tcPr>
            <w:tcW w:w="4843" w:type="dxa"/>
          </w:tcPr>
          <w:p w14:paraId="744455F7" w14:textId="77777777" w:rsidR="003262BC" w:rsidRPr="000D351C" w:rsidRDefault="003262BC">
            <w:pPr>
              <w:pStyle w:val="OtherTableBody"/>
              <w:rPr>
                <w:noProof/>
                <w:szCs w:val="18"/>
                <w:lang w:val="en-US"/>
              </w:rPr>
            </w:pPr>
            <w:r w:rsidRPr="000D351C">
              <w:rPr>
                <w:noProof/>
                <w:szCs w:val="18"/>
                <w:lang w:val="en-US"/>
              </w:rPr>
              <w:t>See chapter 7</w:t>
            </w:r>
            <w:r>
              <w:rPr>
                <w:noProof/>
                <w:szCs w:val="18"/>
                <w:lang w:val="en-US"/>
              </w:rPr>
              <w:t>.</w:t>
            </w:r>
          </w:p>
        </w:tc>
      </w:tr>
      <w:tr w:rsidR="003262BC" w:rsidRPr="000D351C" w14:paraId="26EAB7AC" w14:textId="77777777">
        <w:trPr>
          <w:jc w:val="center"/>
        </w:trPr>
        <w:tc>
          <w:tcPr>
            <w:tcW w:w="1440" w:type="dxa"/>
          </w:tcPr>
          <w:p w14:paraId="0D867569" w14:textId="77777777" w:rsidR="003262BC" w:rsidRPr="000D351C" w:rsidRDefault="003262BC">
            <w:pPr>
              <w:pStyle w:val="OtherTableBody"/>
              <w:jc w:val="center"/>
              <w:rPr>
                <w:noProof/>
                <w:lang w:val="en-US"/>
              </w:rPr>
            </w:pPr>
            <w:r w:rsidRPr="000D351C">
              <w:rPr>
                <w:noProof/>
                <w:lang w:val="en-US"/>
              </w:rPr>
              <w:t>ANS+</w:t>
            </w:r>
          </w:p>
        </w:tc>
        <w:tc>
          <w:tcPr>
            <w:tcW w:w="2444" w:type="dxa"/>
          </w:tcPr>
          <w:p w14:paraId="7A52E3BB" w14:textId="77777777" w:rsidR="003262BC" w:rsidRPr="000D351C" w:rsidRDefault="003262BC">
            <w:pPr>
              <w:pStyle w:val="OtherTableBody"/>
              <w:rPr>
                <w:noProof/>
                <w:szCs w:val="18"/>
                <w:lang w:val="en-US"/>
              </w:rPr>
            </w:pPr>
            <w:r w:rsidRPr="000D351C">
              <w:rPr>
                <w:noProof/>
                <w:lang w:val="en-US"/>
              </w:rPr>
              <w:t>HL7 set of units of measure</w:t>
            </w:r>
          </w:p>
        </w:tc>
        <w:tc>
          <w:tcPr>
            <w:tcW w:w="4843" w:type="dxa"/>
          </w:tcPr>
          <w:p w14:paraId="58F76BAD" w14:textId="77777777" w:rsidR="003262BC" w:rsidRPr="000D351C" w:rsidRDefault="003262BC">
            <w:pPr>
              <w:pStyle w:val="OtherTableBody"/>
              <w:rPr>
                <w:noProof/>
                <w:szCs w:val="18"/>
                <w:lang w:val="en-US"/>
              </w:rPr>
            </w:pPr>
            <w:r w:rsidRPr="000D351C">
              <w:rPr>
                <w:noProof/>
                <w:szCs w:val="18"/>
                <w:lang w:val="en-US"/>
              </w:rPr>
              <w:t>HL7 set of units of measure based upon ANSI X3.50 - 1986, ISO 2988-83, and US customary units / see chapter 7.</w:t>
            </w:r>
          </w:p>
        </w:tc>
      </w:tr>
    </w:tbl>
    <w:p w14:paraId="15950393" w14:textId="77777777" w:rsidR="003262BC" w:rsidRPr="00E60B25" w:rsidRDefault="003262BC">
      <w:pPr>
        <w:pStyle w:val="Heading4"/>
        <w:tabs>
          <w:tab w:val="num" w:pos="2160"/>
        </w:tabs>
        <w:rPr>
          <w:noProof/>
        </w:rPr>
      </w:pPr>
      <w:bookmarkStart w:id="1134" w:name="_Toc497011523"/>
      <w:r w:rsidRPr="00E60B25">
        <w:rPr>
          <w:noProof/>
        </w:rPr>
        <w:t>AIL-11   Allow Substitution Code</w:t>
      </w:r>
      <w:r w:rsidR="003D291E" w:rsidRPr="000D351C">
        <w:rPr>
          <w:noProof/>
        </w:rPr>
        <w:fldChar w:fldCharType="begin"/>
      </w:r>
      <w:r w:rsidRPr="00E60B25">
        <w:rPr>
          <w:noProof/>
        </w:rPr>
        <w:instrText xml:space="preserve"> XE "Allow substitutions code" </w:instrText>
      </w:r>
      <w:r w:rsidR="003D291E" w:rsidRPr="000D351C">
        <w:rPr>
          <w:noProof/>
        </w:rPr>
        <w:fldChar w:fldCharType="end"/>
      </w:r>
      <w:r w:rsidRPr="00E60B25">
        <w:rPr>
          <w:noProof/>
        </w:rPr>
        <w:t xml:space="preserve">   (CWE)   00895</w:t>
      </w:r>
      <w:bookmarkEnd w:id="1134"/>
    </w:p>
    <w:p w14:paraId="10B6D9D3"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F28B3" w14:textId="77777777" w:rsidR="003262BC" w:rsidRPr="000D351C" w:rsidRDefault="003262BC" w:rsidP="009B0F5F">
      <w:pPr>
        <w:pStyle w:val="NormalIndented"/>
        <w:rPr>
          <w:noProof/>
        </w:rPr>
      </w:pPr>
      <w:r w:rsidRPr="000D351C">
        <w:rPr>
          <w:noProof/>
        </w:rPr>
        <w:t xml:space="preserve">Definition:  This field contains a code indicating whether the identified location can be replaced with an equivalent substitute location by the filler application.  Refer to </w:t>
      </w:r>
      <w:hyperlink r:id="rId50"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13594BF3"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3C3527C" w14:textId="77777777" w:rsidR="003262BC" w:rsidRPr="00E60B25" w:rsidRDefault="003262BC">
      <w:pPr>
        <w:pStyle w:val="Heading4"/>
        <w:tabs>
          <w:tab w:val="num" w:pos="2160"/>
        </w:tabs>
        <w:rPr>
          <w:noProof/>
        </w:rPr>
      </w:pPr>
      <w:bookmarkStart w:id="1135" w:name="_Toc497011524"/>
      <w:r w:rsidRPr="00E60B25">
        <w:rPr>
          <w:noProof/>
        </w:rPr>
        <w:lastRenderedPageBreak/>
        <w:t>AIL-12   Filler Status Code</w:t>
      </w:r>
      <w:r w:rsidR="003D291E" w:rsidRPr="000D351C">
        <w:rPr>
          <w:noProof/>
        </w:rPr>
        <w:fldChar w:fldCharType="begin"/>
      </w:r>
      <w:r w:rsidRPr="00E60B25">
        <w:rPr>
          <w:noProof/>
        </w:rPr>
        <w:instrText xml:space="preserve"> XE "Filler status code" </w:instrText>
      </w:r>
      <w:r w:rsidR="003D291E" w:rsidRPr="000D351C">
        <w:rPr>
          <w:noProof/>
        </w:rPr>
        <w:fldChar w:fldCharType="end"/>
      </w:r>
      <w:r w:rsidRPr="00E60B25">
        <w:rPr>
          <w:noProof/>
        </w:rPr>
        <w:t xml:space="preserve">   (CWE)   00889</w:t>
      </w:r>
      <w:bookmarkEnd w:id="1135"/>
    </w:p>
    <w:p w14:paraId="57405B80"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033263"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location, from the point of view of the filler application.  Refer to </w:t>
      </w:r>
      <w:hyperlink r:id="rId51"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24B0E798" w14:textId="77777777" w:rsidR="003262BC" w:rsidRPr="000D351C" w:rsidRDefault="003262BC" w:rsidP="009B0F5F">
      <w:pPr>
        <w:pStyle w:val="NormalIndented"/>
        <w:rPr>
          <w:noProof/>
        </w:rPr>
      </w:pPr>
      <w:bookmarkStart w:id="1136" w:name="_Toc348247545"/>
      <w:bookmarkStart w:id="1137" w:name="_Toc348260563"/>
      <w:bookmarkStart w:id="1138" w:name="_Toc348346561"/>
      <w:bookmarkStart w:id="1139" w:name="_Toc348847852"/>
      <w:bookmarkStart w:id="1140" w:name="_Toc348848806"/>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31B16DB7" w14:textId="77777777" w:rsidR="003262BC" w:rsidRPr="000D351C" w:rsidRDefault="003262BC">
      <w:pPr>
        <w:pStyle w:val="Heading3"/>
        <w:tabs>
          <w:tab w:val="left" w:pos="900"/>
        </w:tabs>
        <w:rPr>
          <w:noProof/>
        </w:rPr>
      </w:pPr>
      <w:bookmarkStart w:id="1141" w:name="_Toc358638023"/>
      <w:bookmarkStart w:id="1142" w:name="_Toc358711126"/>
      <w:bookmarkStart w:id="1143" w:name="_Toc497011525"/>
      <w:bookmarkStart w:id="1144" w:name="_Toc28982234"/>
      <w:r w:rsidRPr="000D351C">
        <w:rPr>
          <w:noProof/>
        </w:rPr>
        <w:t>AIP</w:t>
      </w:r>
      <w:r w:rsidR="003D291E" w:rsidRPr="000D351C">
        <w:rPr>
          <w:noProof/>
        </w:rPr>
        <w:fldChar w:fldCharType="begin"/>
      </w:r>
      <w:r w:rsidRPr="000D351C">
        <w:rPr>
          <w:noProof/>
        </w:rPr>
        <w:instrText xml:space="preserve"> XE "AIP" </w:instrText>
      </w:r>
      <w:r w:rsidR="003D291E" w:rsidRPr="000D351C">
        <w:rPr>
          <w:noProof/>
        </w:rPr>
        <w:fldChar w:fldCharType="end"/>
      </w:r>
      <w:r w:rsidRPr="000D351C">
        <w:rPr>
          <w:noProof/>
        </w:rPr>
        <w:t xml:space="preserve"> -</w:t>
      </w:r>
      <w:r w:rsidR="003D291E" w:rsidRPr="000D351C">
        <w:rPr>
          <w:noProof/>
        </w:rPr>
        <w:fldChar w:fldCharType="begin"/>
      </w:r>
      <w:r w:rsidRPr="000D351C">
        <w:rPr>
          <w:noProof/>
        </w:rPr>
        <w:instrText xml:space="preserve"> XE "Segments:AIP" </w:instrText>
      </w:r>
      <w:r w:rsidR="003D291E" w:rsidRPr="000D351C">
        <w:rPr>
          <w:noProof/>
        </w:rPr>
        <w:fldChar w:fldCharType="end"/>
      </w:r>
      <w:r w:rsidRPr="000D351C">
        <w:rPr>
          <w:noProof/>
        </w:rPr>
        <w:t xml:space="preserve"> Appointment Information - Personnel Resource Segment</w:t>
      </w:r>
      <w:bookmarkEnd w:id="1136"/>
      <w:bookmarkEnd w:id="1137"/>
      <w:bookmarkEnd w:id="1138"/>
      <w:bookmarkEnd w:id="1139"/>
      <w:bookmarkEnd w:id="1140"/>
      <w:bookmarkEnd w:id="1141"/>
      <w:bookmarkEnd w:id="1142"/>
      <w:bookmarkEnd w:id="1143"/>
      <w:bookmarkEnd w:id="1144"/>
      <w:r w:rsidR="003D291E" w:rsidRPr="000D351C">
        <w:rPr>
          <w:b w:val="0"/>
          <w:noProof/>
        </w:rPr>
        <w:fldChar w:fldCharType="begin"/>
      </w:r>
      <w:r w:rsidRPr="000D351C">
        <w:rPr>
          <w:b w:val="0"/>
          <w:noProof/>
        </w:rPr>
        <w:instrText xml:space="preserve"> XE "appointment information - personnel resource segment" </w:instrText>
      </w:r>
      <w:r w:rsidR="003D291E" w:rsidRPr="000D351C">
        <w:rPr>
          <w:b w:val="0"/>
          <w:noProof/>
        </w:rPr>
        <w:fldChar w:fldCharType="end"/>
      </w:r>
    </w:p>
    <w:p w14:paraId="7ECAC17F" w14:textId="77777777" w:rsidR="003262BC" w:rsidRPr="000D351C" w:rsidRDefault="003262BC" w:rsidP="009B0F5F">
      <w:pPr>
        <w:pStyle w:val="NormalIndented"/>
        <w:rPr>
          <w:noProof/>
        </w:rPr>
      </w:pPr>
      <w:r w:rsidRPr="000D351C">
        <w:rPr>
          <w:noProof/>
        </w:rPr>
        <w:t>The AIP segment contains information about the personnel types that can be scheduled.  Personnel included in a transaction using this segment are assumed to be controlled by a schedule on a schedule filler application.  Personnel not controlled by a schedule are not identified on a schedule request using this segment.  The kinds of personnel described on this segment include any healthcare provider in the institution controlled by a schedule (for example: technicians, physicians, nurses, surgeons, anesthesiologists, or CRNAs).</w:t>
      </w:r>
    </w:p>
    <w:p w14:paraId="436E11EF" w14:textId="77777777" w:rsidR="003262BC" w:rsidRPr="000D351C" w:rsidRDefault="003262BC">
      <w:pPr>
        <w:pStyle w:val="AttributeTableCaption"/>
        <w:rPr>
          <w:noProof/>
        </w:rPr>
      </w:pPr>
      <w:r w:rsidRPr="000D351C">
        <w:rPr>
          <w:noProof/>
        </w:rPr>
        <w:t>HL7 Attribute Table – AIP</w:t>
      </w:r>
      <w:bookmarkStart w:id="1145" w:name="AIP"/>
      <w:bookmarkEnd w:id="1145"/>
      <w:r w:rsidRPr="000D351C">
        <w:rPr>
          <w:noProof/>
        </w:rPr>
        <w:t xml:space="preserve"> – Appointment Information – Personnel Resource</w:t>
      </w:r>
      <w:r w:rsidR="003D291E" w:rsidRPr="000D351C">
        <w:rPr>
          <w:noProof/>
        </w:rPr>
        <w:fldChar w:fldCharType="begin"/>
      </w:r>
      <w:r w:rsidRPr="000D351C">
        <w:rPr>
          <w:noProof/>
        </w:rPr>
        <w:instrText xml:space="preserve"> XE "HL7 Attribute Table - AIP" </w:instrText>
      </w:r>
      <w:r w:rsidR="003D291E" w:rsidRPr="000D351C">
        <w:rPr>
          <w:noProof/>
        </w:rPr>
        <w:fldChar w:fldCharType="end"/>
      </w:r>
      <w:r w:rsidR="003D291E" w:rsidRPr="000D351C">
        <w:rPr>
          <w:noProof/>
        </w:rPr>
        <w:fldChar w:fldCharType="begin"/>
      </w:r>
      <w:r w:rsidRPr="000D351C">
        <w:rPr>
          <w:noProof/>
        </w:rPr>
        <w:instrText xml:space="preserve"> XE "AIP"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A5CE7AA"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70B2CDC5"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168CF781"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38FFC9EF"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47F2A6E5"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42F98D90"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7AB89624"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1664D233"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34E0B06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2ADBB935" w14:textId="77777777" w:rsidR="003262BC" w:rsidRPr="000D351C" w:rsidRDefault="003262BC">
            <w:pPr>
              <w:pStyle w:val="AttributeTableHeader"/>
              <w:jc w:val="left"/>
              <w:rPr>
                <w:noProof/>
              </w:rPr>
            </w:pPr>
            <w:r w:rsidRPr="000D351C">
              <w:rPr>
                <w:noProof/>
              </w:rPr>
              <w:t>ELEMENT NAME</w:t>
            </w:r>
          </w:p>
        </w:tc>
      </w:tr>
      <w:tr w:rsidR="00755A40" w:rsidRPr="000D351C" w14:paraId="33E4284D"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6930548C"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7E287F5C" w14:textId="77777777" w:rsidR="003262BC" w:rsidRPr="000D351C" w:rsidRDefault="003262BC">
            <w:pPr>
              <w:pStyle w:val="AttributeTableBody"/>
              <w:rPr>
                <w:noProof/>
              </w:rPr>
            </w:pPr>
            <w:r w:rsidRPr="000D351C">
              <w:rPr>
                <w:noProof/>
              </w:rPr>
              <w:t>1..4</w:t>
            </w:r>
          </w:p>
        </w:tc>
        <w:tc>
          <w:tcPr>
            <w:tcW w:w="720" w:type="dxa"/>
            <w:tcBorders>
              <w:top w:val="single" w:sz="4" w:space="0" w:color="auto"/>
              <w:left w:val="nil"/>
              <w:bottom w:val="dotted" w:sz="4" w:space="0" w:color="auto"/>
              <w:right w:val="nil"/>
            </w:tcBorders>
            <w:shd w:val="clear" w:color="auto" w:fill="FFFFFF"/>
          </w:tcPr>
          <w:p w14:paraId="72AAD9F7"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F78C827" w14:textId="77777777" w:rsidR="003262BC" w:rsidRPr="000D351C" w:rsidRDefault="003262BC">
            <w:pPr>
              <w:pStyle w:val="AttributeTableBody"/>
              <w:rPr>
                <w:noProof/>
              </w:rPr>
            </w:pPr>
            <w:r w:rsidRPr="000D351C">
              <w:rPr>
                <w:noProof/>
              </w:rPr>
              <w:t>SI</w:t>
            </w:r>
          </w:p>
        </w:tc>
        <w:tc>
          <w:tcPr>
            <w:tcW w:w="648" w:type="dxa"/>
            <w:tcBorders>
              <w:top w:val="single" w:sz="4" w:space="0" w:color="auto"/>
              <w:left w:val="nil"/>
              <w:bottom w:val="dotted" w:sz="4" w:space="0" w:color="auto"/>
              <w:right w:val="nil"/>
            </w:tcBorders>
            <w:shd w:val="clear" w:color="auto" w:fill="FFFFFF"/>
          </w:tcPr>
          <w:p w14:paraId="77A33789" w14:textId="77777777" w:rsidR="003262BC" w:rsidRPr="000D351C" w:rsidRDefault="003262BC">
            <w:pPr>
              <w:pStyle w:val="AttributeTableBody"/>
              <w:rPr>
                <w:noProof/>
              </w:rPr>
            </w:pPr>
            <w:r w:rsidRPr="000D351C">
              <w:rPr>
                <w:noProof/>
              </w:rPr>
              <w:t>R</w:t>
            </w:r>
          </w:p>
        </w:tc>
        <w:tc>
          <w:tcPr>
            <w:tcW w:w="648" w:type="dxa"/>
            <w:tcBorders>
              <w:top w:val="single" w:sz="4" w:space="0" w:color="auto"/>
              <w:left w:val="nil"/>
              <w:bottom w:val="dotted" w:sz="4" w:space="0" w:color="auto"/>
              <w:right w:val="nil"/>
            </w:tcBorders>
            <w:shd w:val="clear" w:color="auto" w:fill="FFFFFF"/>
          </w:tcPr>
          <w:p w14:paraId="4B968B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816CE3"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3B301C" w14:textId="77777777" w:rsidR="003262BC" w:rsidRPr="000D351C" w:rsidRDefault="003262BC">
            <w:pPr>
              <w:pStyle w:val="AttributeTableBody"/>
              <w:rPr>
                <w:noProof/>
              </w:rPr>
            </w:pPr>
            <w:r w:rsidRPr="000D351C">
              <w:rPr>
                <w:noProof/>
              </w:rPr>
              <w:t>00906</w:t>
            </w:r>
          </w:p>
        </w:tc>
        <w:tc>
          <w:tcPr>
            <w:tcW w:w="3888" w:type="dxa"/>
            <w:tcBorders>
              <w:top w:val="single" w:sz="4" w:space="0" w:color="auto"/>
              <w:left w:val="nil"/>
              <w:bottom w:val="dotted" w:sz="4" w:space="0" w:color="auto"/>
              <w:right w:val="nil"/>
            </w:tcBorders>
            <w:shd w:val="clear" w:color="auto" w:fill="FFFFFF"/>
          </w:tcPr>
          <w:p w14:paraId="6AB16E5F" w14:textId="77777777" w:rsidR="003262BC" w:rsidRPr="000D351C" w:rsidRDefault="003262BC">
            <w:pPr>
              <w:pStyle w:val="AttributeTableBody"/>
              <w:jc w:val="left"/>
              <w:rPr>
                <w:noProof/>
              </w:rPr>
            </w:pPr>
            <w:r w:rsidRPr="000D351C">
              <w:rPr>
                <w:noProof/>
              </w:rPr>
              <w:t>Set ID - AIP</w:t>
            </w:r>
          </w:p>
        </w:tc>
      </w:tr>
      <w:tr w:rsidR="00755A40" w:rsidRPr="000D351C" w14:paraId="546FC2C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EADA21"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16BEFAC2" w14:textId="77777777" w:rsidR="003262BC" w:rsidRPr="000D351C" w:rsidRDefault="003262BC" w:rsidP="003262BC">
            <w:pPr>
              <w:pStyle w:val="AttributeTableBody"/>
              <w:rPr>
                <w:noProof/>
              </w:rPr>
            </w:pPr>
            <w:r w:rsidRPr="000D351C">
              <w:rPr>
                <w:noProof/>
              </w:rPr>
              <w:t>1..1</w:t>
            </w:r>
          </w:p>
        </w:tc>
        <w:tc>
          <w:tcPr>
            <w:tcW w:w="720" w:type="dxa"/>
            <w:tcBorders>
              <w:top w:val="dotted" w:sz="4" w:space="0" w:color="auto"/>
              <w:left w:val="nil"/>
              <w:bottom w:val="dotted" w:sz="4" w:space="0" w:color="auto"/>
              <w:right w:val="nil"/>
            </w:tcBorders>
            <w:shd w:val="clear" w:color="auto" w:fill="FFFFFF"/>
          </w:tcPr>
          <w:p w14:paraId="37A6A4FE"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466D0" w14:textId="77777777" w:rsidR="003262BC" w:rsidRPr="000D351C" w:rsidRDefault="003262BC">
            <w:pPr>
              <w:pStyle w:val="AttributeTableBody"/>
              <w:rPr>
                <w:noProof/>
              </w:rPr>
            </w:pPr>
            <w:r w:rsidRPr="000D351C">
              <w:rPr>
                <w:noProof/>
              </w:rPr>
              <w:t>ID</w:t>
            </w:r>
          </w:p>
        </w:tc>
        <w:tc>
          <w:tcPr>
            <w:tcW w:w="648" w:type="dxa"/>
            <w:tcBorders>
              <w:top w:val="dotted" w:sz="4" w:space="0" w:color="auto"/>
              <w:left w:val="nil"/>
              <w:bottom w:val="dotted" w:sz="4" w:space="0" w:color="auto"/>
              <w:right w:val="nil"/>
            </w:tcBorders>
            <w:shd w:val="clear" w:color="auto" w:fill="FFFFFF"/>
          </w:tcPr>
          <w:p w14:paraId="1CB8F86E"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F1F56A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BEB1B" w14:textId="77777777" w:rsidR="003262BC" w:rsidRPr="000D351C" w:rsidRDefault="00000000">
            <w:pPr>
              <w:pStyle w:val="AttributeTableBody"/>
              <w:rPr>
                <w:noProof/>
              </w:rPr>
            </w:pPr>
            <w:hyperlink r:id="rId52" w:anchor="HL70206" w:history="1">
              <w:r w:rsidR="003262BC" w:rsidRPr="000D351C">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2B874BB1" w14:textId="77777777" w:rsidR="003262BC" w:rsidRPr="000D351C" w:rsidRDefault="003262BC">
            <w:pPr>
              <w:pStyle w:val="AttributeTableBody"/>
              <w:rPr>
                <w:noProof/>
              </w:rPr>
            </w:pPr>
            <w:r w:rsidRPr="000D351C">
              <w:rPr>
                <w:noProof/>
              </w:rPr>
              <w:t>00763</w:t>
            </w:r>
          </w:p>
        </w:tc>
        <w:tc>
          <w:tcPr>
            <w:tcW w:w="3888" w:type="dxa"/>
            <w:tcBorders>
              <w:top w:val="dotted" w:sz="4" w:space="0" w:color="auto"/>
              <w:left w:val="nil"/>
              <w:bottom w:val="dotted" w:sz="4" w:space="0" w:color="auto"/>
              <w:right w:val="nil"/>
            </w:tcBorders>
            <w:shd w:val="clear" w:color="auto" w:fill="FFFFFF"/>
          </w:tcPr>
          <w:p w14:paraId="006F99E6" w14:textId="77777777" w:rsidR="003262BC" w:rsidRPr="000D351C" w:rsidRDefault="003262BC">
            <w:pPr>
              <w:pStyle w:val="AttributeTableBody"/>
              <w:jc w:val="left"/>
              <w:rPr>
                <w:noProof/>
              </w:rPr>
            </w:pPr>
            <w:r w:rsidRPr="000D351C">
              <w:rPr>
                <w:noProof/>
              </w:rPr>
              <w:t>Segment Action code</w:t>
            </w:r>
          </w:p>
        </w:tc>
      </w:tr>
      <w:tr w:rsidR="00755A40" w:rsidRPr="000D351C" w14:paraId="5E5C5CE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E911FCB"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007D949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B99F7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27B728" w14:textId="77777777" w:rsidR="003262BC" w:rsidRPr="000D351C" w:rsidRDefault="003262BC">
            <w:pPr>
              <w:pStyle w:val="AttributeTableBody"/>
              <w:rPr>
                <w:noProof/>
              </w:rPr>
            </w:pPr>
            <w:r w:rsidRPr="000D351C">
              <w:rPr>
                <w:noProof/>
              </w:rPr>
              <w:t>XCN</w:t>
            </w:r>
          </w:p>
        </w:tc>
        <w:tc>
          <w:tcPr>
            <w:tcW w:w="648" w:type="dxa"/>
            <w:tcBorders>
              <w:top w:val="dotted" w:sz="4" w:space="0" w:color="auto"/>
              <w:left w:val="nil"/>
              <w:bottom w:val="dotted" w:sz="4" w:space="0" w:color="auto"/>
              <w:right w:val="nil"/>
            </w:tcBorders>
            <w:shd w:val="clear" w:color="auto" w:fill="FFFFFF"/>
          </w:tcPr>
          <w:p w14:paraId="16AA429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1CC9522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72617DF4"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9E70A" w14:textId="77777777" w:rsidR="003262BC" w:rsidRPr="000D351C" w:rsidRDefault="003262BC">
            <w:pPr>
              <w:pStyle w:val="AttributeTableBody"/>
              <w:rPr>
                <w:noProof/>
              </w:rPr>
            </w:pPr>
            <w:r w:rsidRPr="000D351C">
              <w:rPr>
                <w:noProof/>
              </w:rPr>
              <w:t>00913</w:t>
            </w:r>
          </w:p>
        </w:tc>
        <w:tc>
          <w:tcPr>
            <w:tcW w:w="3888" w:type="dxa"/>
            <w:tcBorders>
              <w:top w:val="dotted" w:sz="4" w:space="0" w:color="auto"/>
              <w:left w:val="nil"/>
              <w:bottom w:val="dotted" w:sz="4" w:space="0" w:color="auto"/>
              <w:right w:val="nil"/>
            </w:tcBorders>
            <w:shd w:val="clear" w:color="auto" w:fill="FFFFFF"/>
          </w:tcPr>
          <w:p w14:paraId="5F91259A" w14:textId="77777777" w:rsidR="003262BC" w:rsidRPr="000D351C" w:rsidRDefault="003262BC">
            <w:pPr>
              <w:pStyle w:val="AttributeTableBody"/>
              <w:jc w:val="left"/>
              <w:rPr>
                <w:noProof/>
              </w:rPr>
            </w:pPr>
            <w:r w:rsidRPr="000D351C">
              <w:rPr>
                <w:noProof/>
              </w:rPr>
              <w:t>Personnel Resource ID</w:t>
            </w:r>
          </w:p>
        </w:tc>
      </w:tr>
      <w:tr w:rsidR="00755A40" w:rsidRPr="000D351C" w14:paraId="5F34557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86539E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7E6C066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F487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CB87A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21FA84B"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43883FE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086818" w14:textId="77777777" w:rsidR="003262BC" w:rsidRPr="000D351C" w:rsidRDefault="00000000">
            <w:pPr>
              <w:pStyle w:val="AttributeTableBody"/>
              <w:rPr>
                <w:noProof/>
              </w:rPr>
            </w:pPr>
            <w:hyperlink r:id="rId53" w:anchor="HL70182" w:history="1">
              <w:r w:rsidR="003262BC" w:rsidRPr="000D351C">
                <w:rPr>
                  <w:rStyle w:val="Hyperlink"/>
                  <w:rFonts w:ascii="Arial" w:hAnsi="Arial" w:cs="Arial"/>
                  <w:noProof/>
                  <w:kern w:val="16"/>
                </w:rPr>
                <w:t>0182</w:t>
              </w:r>
            </w:hyperlink>
          </w:p>
        </w:tc>
        <w:tc>
          <w:tcPr>
            <w:tcW w:w="720" w:type="dxa"/>
            <w:tcBorders>
              <w:top w:val="dotted" w:sz="4" w:space="0" w:color="auto"/>
              <w:left w:val="nil"/>
              <w:bottom w:val="dotted" w:sz="4" w:space="0" w:color="auto"/>
              <w:right w:val="nil"/>
            </w:tcBorders>
            <w:shd w:val="clear" w:color="auto" w:fill="FFFFFF"/>
          </w:tcPr>
          <w:p w14:paraId="268E3F21" w14:textId="77777777" w:rsidR="003262BC" w:rsidRPr="000D351C" w:rsidRDefault="003262BC">
            <w:pPr>
              <w:pStyle w:val="AttributeTableBody"/>
              <w:rPr>
                <w:noProof/>
              </w:rPr>
            </w:pPr>
            <w:r w:rsidRPr="000D351C">
              <w:rPr>
                <w:noProof/>
              </w:rPr>
              <w:t>00907</w:t>
            </w:r>
          </w:p>
        </w:tc>
        <w:tc>
          <w:tcPr>
            <w:tcW w:w="3888" w:type="dxa"/>
            <w:tcBorders>
              <w:top w:val="dotted" w:sz="4" w:space="0" w:color="auto"/>
              <w:left w:val="nil"/>
              <w:bottom w:val="dotted" w:sz="4" w:space="0" w:color="auto"/>
              <w:right w:val="nil"/>
            </w:tcBorders>
            <w:shd w:val="clear" w:color="auto" w:fill="FFFFFF"/>
          </w:tcPr>
          <w:p w14:paraId="3A18A9BC" w14:textId="77777777" w:rsidR="003262BC" w:rsidRPr="000D351C" w:rsidRDefault="003262BC">
            <w:pPr>
              <w:pStyle w:val="AttributeTableBody"/>
              <w:jc w:val="left"/>
              <w:rPr>
                <w:noProof/>
              </w:rPr>
            </w:pPr>
            <w:r w:rsidRPr="000D351C">
              <w:rPr>
                <w:noProof/>
              </w:rPr>
              <w:t>Resource Type</w:t>
            </w:r>
          </w:p>
        </w:tc>
      </w:tr>
      <w:tr w:rsidR="00755A40" w:rsidRPr="000D351C" w14:paraId="0BA5FA6C"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5C034C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69B4F7F3"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920A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7B9A2"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78E95071"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29C0020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A8D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341DE" w14:textId="77777777" w:rsidR="003262BC" w:rsidRPr="000D351C" w:rsidRDefault="003262BC">
            <w:pPr>
              <w:pStyle w:val="AttributeTableBody"/>
              <w:rPr>
                <w:noProof/>
              </w:rPr>
            </w:pPr>
            <w:r w:rsidRPr="000D351C">
              <w:rPr>
                <w:noProof/>
              </w:rPr>
              <w:t>00899</w:t>
            </w:r>
          </w:p>
        </w:tc>
        <w:tc>
          <w:tcPr>
            <w:tcW w:w="3888" w:type="dxa"/>
            <w:tcBorders>
              <w:top w:val="dotted" w:sz="4" w:space="0" w:color="auto"/>
              <w:left w:val="nil"/>
              <w:bottom w:val="dotted" w:sz="4" w:space="0" w:color="auto"/>
              <w:right w:val="nil"/>
            </w:tcBorders>
            <w:shd w:val="clear" w:color="auto" w:fill="FFFFFF"/>
          </w:tcPr>
          <w:p w14:paraId="0EF29760" w14:textId="77777777" w:rsidR="003262BC" w:rsidRPr="000D351C" w:rsidRDefault="003262BC">
            <w:pPr>
              <w:pStyle w:val="AttributeTableBody"/>
              <w:jc w:val="left"/>
              <w:rPr>
                <w:noProof/>
              </w:rPr>
            </w:pPr>
            <w:r w:rsidRPr="000D351C">
              <w:rPr>
                <w:noProof/>
              </w:rPr>
              <w:t>Resource Group</w:t>
            </w:r>
          </w:p>
        </w:tc>
      </w:tr>
      <w:tr w:rsidR="00755A40" w:rsidRPr="000D351C" w14:paraId="670132B2"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984ABB7" w14:textId="77777777" w:rsidR="003262BC" w:rsidRPr="000D351C" w:rsidRDefault="003262BC">
            <w:pPr>
              <w:pStyle w:val="AttributeTableBody"/>
              <w:rPr>
                <w:noProof/>
              </w:rPr>
            </w:pPr>
            <w:r w:rsidRPr="000D351C">
              <w:rPr>
                <w:noProof/>
              </w:rPr>
              <w:t>6</w:t>
            </w:r>
          </w:p>
        </w:tc>
        <w:tc>
          <w:tcPr>
            <w:tcW w:w="648" w:type="dxa"/>
            <w:tcBorders>
              <w:top w:val="dotted" w:sz="4" w:space="0" w:color="auto"/>
              <w:left w:val="nil"/>
              <w:bottom w:val="dotted" w:sz="4" w:space="0" w:color="auto"/>
              <w:right w:val="nil"/>
            </w:tcBorders>
            <w:shd w:val="clear" w:color="auto" w:fill="FFFFFF"/>
          </w:tcPr>
          <w:p w14:paraId="71BC8B4E"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392B0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351AA3" w14:textId="77777777" w:rsidR="003262BC" w:rsidRPr="000D351C" w:rsidRDefault="003262BC">
            <w:pPr>
              <w:pStyle w:val="AttributeTableBody"/>
              <w:rPr>
                <w:noProof/>
              </w:rPr>
            </w:pPr>
            <w:r w:rsidRPr="000D351C">
              <w:rPr>
                <w:noProof/>
              </w:rPr>
              <w:t>DTM</w:t>
            </w:r>
          </w:p>
        </w:tc>
        <w:tc>
          <w:tcPr>
            <w:tcW w:w="648" w:type="dxa"/>
            <w:tcBorders>
              <w:top w:val="dotted" w:sz="4" w:space="0" w:color="auto"/>
              <w:left w:val="nil"/>
              <w:bottom w:val="dotted" w:sz="4" w:space="0" w:color="auto"/>
              <w:right w:val="nil"/>
            </w:tcBorders>
            <w:shd w:val="clear" w:color="auto" w:fill="FFFFFF"/>
          </w:tcPr>
          <w:p w14:paraId="7D4BD0A7"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090970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E7A8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E589E" w14:textId="77777777" w:rsidR="003262BC" w:rsidRPr="000D351C" w:rsidRDefault="003262BC">
            <w:pPr>
              <w:pStyle w:val="AttributeTableBody"/>
              <w:rPr>
                <w:noProof/>
              </w:rPr>
            </w:pPr>
            <w:r w:rsidRPr="000D351C">
              <w:rPr>
                <w:noProof/>
              </w:rPr>
              <w:t>01202</w:t>
            </w:r>
          </w:p>
        </w:tc>
        <w:tc>
          <w:tcPr>
            <w:tcW w:w="3888" w:type="dxa"/>
            <w:tcBorders>
              <w:top w:val="dotted" w:sz="4" w:space="0" w:color="auto"/>
              <w:left w:val="nil"/>
              <w:bottom w:val="dotted" w:sz="4" w:space="0" w:color="auto"/>
              <w:right w:val="nil"/>
            </w:tcBorders>
            <w:shd w:val="clear" w:color="auto" w:fill="FFFFFF"/>
          </w:tcPr>
          <w:p w14:paraId="718A7040" w14:textId="77777777" w:rsidR="003262BC" w:rsidRPr="000D351C" w:rsidRDefault="003262BC">
            <w:pPr>
              <w:pStyle w:val="AttributeTableBody"/>
              <w:jc w:val="left"/>
              <w:rPr>
                <w:noProof/>
              </w:rPr>
            </w:pPr>
            <w:r w:rsidRPr="000D351C">
              <w:rPr>
                <w:noProof/>
              </w:rPr>
              <w:t>Start Date/Time</w:t>
            </w:r>
          </w:p>
        </w:tc>
      </w:tr>
      <w:tr w:rsidR="00755A40" w:rsidRPr="000D351C" w14:paraId="0904FFA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3402C2C9" w14:textId="77777777" w:rsidR="003262BC" w:rsidRPr="000D351C" w:rsidRDefault="003262BC">
            <w:pPr>
              <w:pStyle w:val="AttributeTableBody"/>
              <w:rPr>
                <w:noProof/>
              </w:rPr>
            </w:pPr>
            <w:r w:rsidRPr="000D351C">
              <w:rPr>
                <w:noProof/>
              </w:rPr>
              <w:t>7</w:t>
            </w:r>
          </w:p>
        </w:tc>
        <w:tc>
          <w:tcPr>
            <w:tcW w:w="648" w:type="dxa"/>
            <w:tcBorders>
              <w:top w:val="dotted" w:sz="4" w:space="0" w:color="auto"/>
              <w:left w:val="nil"/>
              <w:bottom w:val="dotted" w:sz="4" w:space="0" w:color="auto"/>
              <w:right w:val="nil"/>
            </w:tcBorders>
            <w:shd w:val="clear" w:color="auto" w:fill="FFFFFF"/>
          </w:tcPr>
          <w:p w14:paraId="68F776F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C4C7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EE799"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6577950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379DDD9A"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4B3A88"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14839" w14:textId="77777777" w:rsidR="003262BC" w:rsidRPr="000D351C" w:rsidRDefault="003262BC">
            <w:pPr>
              <w:pStyle w:val="AttributeTableBody"/>
              <w:rPr>
                <w:noProof/>
              </w:rPr>
            </w:pPr>
            <w:r w:rsidRPr="000D351C">
              <w:rPr>
                <w:noProof/>
              </w:rPr>
              <w:t>00891</w:t>
            </w:r>
          </w:p>
        </w:tc>
        <w:tc>
          <w:tcPr>
            <w:tcW w:w="3888" w:type="dxa"/>
            <w:tcBorders>
              <w:top w:val="dotted" w:sz="4" w:space="0" w:color="auto"/>
              <w:left w:val="nil"/>
              <w:bottom w:val="dotted" w:sz="4" w:space="0" w:color="auto"/>
              <w:right w:val="nil"/>
            </w:tcBorders>
            <w:shd w:val="clear" w:color="auto" w:fill="FFFFFF"/>
          </w:tcPr>
          <w:p w14:paraId="1D0CA43A" w14:textId="77777777" w:rsidR="003262BC" w:rsidRPr="000D351C" w:rsidRDefault="003262BC">
            <w:pPr>
              <w:pStyle w:val="AttributeTableBody"/>
              <w:jc w:val="left"/>
              <w:rPr>
                <w:noProof/>
              </w:rPr>
            </w:pPr>
            <w:r w:rsidRPr="000D351C">
              <w:rPr>
                <w:noProof/>
              </w:rPr>
              <w:t>Start Date/Time Offset</w:t>
            </w:r>
          </w:p>
        </w:tc>
      </w:tr>
      <w:tr w:rsidR="00755A40" w:rsidRPr="000D351C" w14:paraId="690E91BB"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1FD0F83F" w14:textId="77777777" w:rsidR="003262BC" w:rsidRPr="000D351C" w:rsidRDefault="003262BC">
            <w:pPr>
              <w:pStyle w:val="AttributeTableBody"/>
              <w:rPr>
                <w:noProof/>
              </w:rPr>
            </w:pPr>
            <w:r w:rsidRPr="000D351C">
              <w:rPr>
                <w:noProof/>
              </w:rPr>
              <w:t>8</w:t>
            </w:r>
          </w:p>
        </w:tc>
        <w:tc>
          <w:tcPr>
            <w:tcW w:w="648" w:type="dxa"/>
            <w:tcBorders>
              <w:top w:val="dotted" w:sz="4" w:space="0" w:color="auto"/>
              <w:left w:val="nil"/>
              <w:bottom w:val="dotted" w:sz="4" w:space="0" w:color="auto"/>
              <w:right w:val="nil"/>
            </w:tcBorders>
            <w:shd w:val="clear" w:color="auto" w:fill="FFFFFF"/>
          </w:tcPr>
          <w:p w14:paraId="2ED05A6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29399A"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3790C"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3697B2BA"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74B05C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CF09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67B57" w14:textId="77777777" w:rsidR="003262BC" w:rsidRPr="000D351C" w:rsidRDefault="003262BC">
            <w:pPr>
              <w:pStyle w:val="AttributeTableBody"/>
              <w:rPr>
                <w:noProof/>
              </w:rPr>
            </w:pPr>
            <w:r w:rsidRPr="000D351C">
              <w:rPr>
                <w:noProof/>
              </w:rPr>
              <w:t>00892</w:t>
            </w:r>
          </w:p>
        </w:tc>
        <w:tc>
          <w:tcPr>
            <w:tcW w:w="3888" w:type="dxa"/>
            <w:tcBorders>
              <w:top w:val="dotted" w:sz="4" w:space="0" w:color="auto"/>
              <w:left w:val="nil"/>
              <w:bottom w:val="dotted" w:sz="4" w:space="0" w:color="auto"/>
              <w:right w:val="nil"/>
            </w:tcBorders>
            <w:shd w:val="clear" w:color="auto" w:fill="FFFFFF"/>
          </w:tcPr>
          <w:p w14:paraId="1AB69213" w14:textId="77777777" w:rsidR="003262BC" w:rsidRPr="000D351C" w:rsidRDefault="003262BC">
            <w:pPr>
              <w:pStyle w:val="AttributeTableBody"/>
              <w:jc w:val="left"/>
              <w:rPr>
                <w:noProof/>
              </w:rPr>
            </w:pPr>
            <w:r w:rsidRPr="000D351C">
              <w:rPr>
                <w:noProof/>
              </w:rPr>
              <w:t>Start Date/Time Offset Units</w:t>
            </w:r>
          </w:p>
        </w:tc>
      </w:tr>
      <w:tr w:rsidR="00755A40" w:rsidRPr="000D351C" w14:paraId="7D102D39"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6EF9A0ED" w14:textId="77777777" w:rsidR="003262BC" w:rsidRPr="000D351C" w:rsidRDefault="003262BC">
            <w:pPr>
              <w:pStyle w:val="AttributeTableBody"/>
              <w:rPr>
                <w:noProof/>
              </w:rPr>
            </w:pPr>
            <w:r w:rsidRPr="000D351C">
              <w:rPr>
                <w:noProof/>
              </w:rPr>
              <w:t>9</w:t>
            </w:r>
          </w:p>
        </w:tc>
        <w:tc>
          <w:tcPr>
            <w:tcW w:w="648" w:type="dxa"/>
            <w:tcBorders>
              <w:top w:val="dotted" w:sz="4" w:space="0" w:color="auto"/>
              <w:left w:val="nil"/>
              <w:bottom w:val="dotted" w:sz="4" w:space="0" w:color="auto"/>
              <w:right w:val="nil"/>
            </w:tcBorders>
            <w:shd w:val="clear" w:color="auto" w:fill="FFFFFF"/>
          </w:tcPr>
          <w:p w14:paraId="799F96C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6986FF"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CD1F5"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12BF7E72"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5762981B"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22297"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F271" w14:textId="77777777" w:rsidR="003262BC" w:rsidRPr="000D351C" w:rsidRDefault="003262BC">
            <w:pPr>
              <w:pStyle w:val="AttributeTableBody"/>
              <w:rPr>
                <w:noProof/>
              </w:rPr>
            </w:pPr>
            <w:r w:rsidRPr="000D351C">
              <w:rPr>
                <w:noProof/>
              </w:rPr>
              <w:t>00893</w:t>
            </w:r>
          </w:p>
        </w:tc>
        <w:tc>
          <w:tcPr>
            <w:tcW w:w="3888" w:type="dxa"/>
            <w:tcBorders>
              <w:top w:val="dotted" w:sz="4" w:space="0" w:color="auto"/>
              <w:left w:val="nil"/>
              <w:bottom w:val="dotted" w:sz="4" w:space="0" w:color="auto"/>
              <w:right w:val="nil"/>
            </w:tcBorders>
            <w:shd w:val="clear" w:color="auto" w:fill="FFFFFF"/>
          </w:tcPr>
          <w:p w14:paraId="1652AEFF" w14:textId="77777777" w:rsidR="003262BC" w:rsidRPr="000D351C" w:rsidRDefault="003262BC">
            <w:pPr>
              <w:pStyle w:val="AttributeTableBody"/>
              <w:jc w:val="left"/>
              <w:rPr>
                <w:noProof/>
              </w:rPr>
            </w:pPr>
            <w:r w:rsidRPr="000D351C">
              <w:rPr>
                <w:noProof/>
              </w:rPr>
              <w:t>Duration</w:t>
            </w:r>
          </w:p>
        </w:tc>
      </w:tr>
      <w:tr w:rsidR="00755A40" w:rsidRPr="000D351C" w14:paraId="55A813AD"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0A3D393" w14:textId="77777777" w:rsidR="003262BC" w:rsidRPr="000D351C" w:rsidRDefault="003262BC">
            <w:pPr>
              <w:pStyle w:val="AttributeTableBody"/>
              <w:rPr>
                <w:noProof/>
              </w:rPr>
            </w:pPr>
            <w:r w:rsidRPr="000D351C">
              <w:rPr>
                <w:noProof/>
              </w:rPr>
              <w:t>10</w:t>
            </w:r>
          </w:p>
        </w:tc>
        <w:tc>
          <w:tcPr>
            <w:tcW w:w="648" w:type="dxa"/>
            <w:tcBorders>
              <w:top w:val="dotted" w:sz="4" w:space="0" w:color="auto"/>
              <w:left w:val="nil"/>
              <w:bottom w:val="dotted" w:sz="4" w:space="0" w:color="auto"/>
              <w:right w:val="nil"/>
            </w:tcBorders>
            <w:shd w:val="clear" w:color="auto" w:fill="FFFFFF"/>
          </w:tcPr>
          <w:p w14:paraId="57F88F95"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3798"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C6B4B5" w14:textId="77777777" w:rsidR="003262BC" w:rsidRPr="000D351C" w:rsidRDefault="003262BC">
            <w:pPr>
              <w:pStyle w:val="AttributeTableBody"/>
              <w:rPr>
                <w:noProof/>
              </w:rPr>
            </w:pPr>
            <w:r w:rsidRPr="000D351C">
              <w:rPr>
                <w:noProof/>
              </w:rPr>
              <w:t>CNE</w:t>
            </w:r>
          </w:p>
        </w:tc>
        <w:tc>
          <w:tcPr>
            <w:tcW w:w="648" w:type="dxa"/>
            <w:tcBorders>
              <w:top w:val="dotted" w:sz="4" w:space="0" w:color="auto"/>
              <w:left w:val="nil"/>
              <w:bottom w:val="dotted" w:sz="4" w:space="0" w:color="auto"/>
              <w:right w:val="nil"/>
            </w:tcBorders>
            <w:shd w:val="clear" w:color="auto" w:fill="FFFFFF"/>
          </w:tcPr>
          <w:p w14:paraId="1D0F7293"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74AB3DC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CF279"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9EF263" w14:textId="77777777" w:rsidR="003262BC" w:rsidRPr="000D351C" w:rsidRDefault="003262BC">
            <w:pPr>
              <w:pStyle w:val="AttributeTableBody"/>
              <w:rPr>
                <w:noProof/>
              </w:rPr>
            </w:pPr>
            <w:r w:rsidRPr="000D351C">
              <w:rPr>
                <w:noProof/>
              </w:rPr>
              <w:t>00894</w:t>
            </w:r>
          </w:p>
        </w:tc>
        <w:tc>
          <w:tcPr>
            <w:tcW w:w="3888" w:type="dxa"/>
            <w:tcBorders>
              <w:top w:val="dotted" w:sz="4" w:space="0" w:color="auto"/>
              <w:left w:val="nil"/>
              <w:bottom w:val="dotted" w:sz="4" w:space="0" w:color="auto"/>
              <w:right w:val="nil"/>
            </w:tcBorders>
            <w:shd w:val="clear" w:color="auto" w:fill="FFFFFF"/>
          </w:tcPr>
          <w:p w14:paraId="0AC57F0F" w14:textId="77777777" w:rsidR="003262BC" w:rsidRPr="000D351C" w:rsidRDefault="003262BC">
            <w:pPr>
              <w:pStyle w:val="AttributeTableBody"/>
              <w:jc w:val="left"/>
              <w:rPr>
                <w:noProof/>
              </w:rPr>
            </w:pPr>
            <w:r w:rsidRPr="000D351C">
              <w:rPr>
                <w:noProof/>
              </w:rPr>
              <w:t>Duration Units</w:t>
            </w:r>
          </w:p>
        </w:tc>
      </w:tr>
      <w:tr w:rsidR="00755A40" w:rsidRPr="000D351C" w14:paraId="3FA4A5A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C07BAA7" w14:textId="77777777" w:rsidR="003262BC" w:rsidRPr="000D351C" w:rsidRDefault="003262BC">
            <w:pPr>
              <w:pStyle w:val="AttributeTableBody"/>
              <w:rPr>
                <w:noProof/>
              </w:rPr>
            </w:pPr>
            <w:r w:rsidRPr="000D351C">
              <w:rPr>
                <w:noProof/>
              </w:rPr>
              <w:t>11</w:t>
            </w:r>
          </w:p>
        </w:tc>
        <w:tc>
          <w:tcPr>
            <w:tcW w:w="648" w:type="dxa"/>
            <w:tcBorders>
              <w:top w:val="dotted" w:sz="4" w:space="0" w:color="auto"/>
              <w:left w:val="nil"/>
              <w:bottom w:val="dotted" w:sz="4" w:space="0" w:color="auto"/>
              <w:right w:val="nil"/>
            </w:tcBorders>
            <w:shd w:val="clear" w:color="auto" w:fill="FFFFFF"/>
          </w:tcPr>
          <w:p w14:paraId="3F90543C"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C6B26"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7531E"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dotted" w:sz="4" w:space="0" w:color="auto"/>
              <w:right w:val="nil"/>
            </w:tcBorders>
            <w:shd w:val="clear" w:color="auto" w:fill="FFFFFF"/>
          </w:tcPr>
          <w:p w14:paraId="322C7639"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dotted" w:sz="4" w:space="0" w:color="auto"/>
              <w:right w:val="nil"/>
            </w:tcBorders>
            <w:shd w:val="clear" w:color="auto" w:fill="FFFFFF"/>
          </w:tcPr>
          <w:p w14:paraId="6EC037C1"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7D927" w14:textId="77777777" w:rsidR="003262BC" w:rsidRPr="000D351C" w:rsidRDefault="00000000">
            <w:pPr>
              <w:pStyle w:val="AttributeTableBody"/>
              <w:rPr>
                <w:rStyle w:val="HyperlinkTable"/>
                <w:noProof/>
              </w:rPr>
            </w:pPr>
            <w:hyperlink r:id="rId54" w:anchor="HL70279" w:history="1">
              <w:r w:rsidR="003262BC" w:rsidRPr="000D351C">
                <w:rPr>
                  <w:rStyle w:val="HyperlinkTable"/>
                  <w:noProof/>
                </w:rPr>
                <w:t>0279</w:t>
              </w:r>
            </w:hyperlink>
          </w:p>
        </w:tc>
        <w:tc>
          <w:tcPr>
            <w:tcW w:w="720" w:type="dxa"/>
            <w:tcBorders>
              <w:top w:val="dotted" w:sz="4" w:space="0" w:color="auto"/>
              <w:left w:val="nil"/>
              <w:bottom w:val="dotted" w:sz="4" w:space="0" w:color="auto"/>
              <w:right w:val="nil"/>
            </w:tcBorders>
            <w:shd w:val="clear" w:color="auto" w:fill="FFFFFF"/>
          </w:tcPr>
          <w:p w14:paraId="16C298B1" w14:textId="77777777" w:rsidR="003262BC" w:rsidRPr="000D351C" w:rsidRDefault="003262BC">
            <w:pPr>
              <w:pStyle w:val="AttributeTableBody"/>
              <w:rPr>
                <w:noProof/>
              </w:rPr>
            </w:pPr>
            <w:r w:rsidRPr="000D351C">
              <w:rPr>
                <w:noProof/>
              </w:rPr>
              <w:t>00895</w:t>
            </w:r>
          </w:p>
        </w:tc>
        <w:tc>
          <w:tcPr>
            <w:tcW w:w="3888" w:type="dxa"/>
            <w:tcBorders>
              <w:top w:val="dotted" w:sz="4" w:space="0" w:color="auto"/>
              <w:left w:val="nil"/>
              <w:bottom w:val="dotted" w:sz="4" w:space="0" w:color="auto"/>
              <w:right w:val="nil"/>
            </w:tcBorders>
            <w:shd w:val="clear" w:color="auto" w:fill="FFFFFF"/>
          </w:tcPr>
          <w:p w14:paraId="42688AE1" w14:textId="77777777" w:rsidR="003262BC" w:rsidRPr="000D351C" w:rsidRDefault="003262BC">
            <w:pPr>
              <w:pStyle w:val="AttributeTableBody"/>
              <w:jc w:val="left"/>
              <w:rPr>
                <w:noProof/>
              </w:rPr>
            </w:pPr>
            <w:r w:rsidRPr="000D351C">
              <w:rPr>
                <w:noProof/>
              </w:rPr>
              <w:t>Allow Substitution Code</w:t>
            </w:r>
          </w:p>
        </w:tc>
      </w:tr>
      <w:tr w:rsidR="00755A40" w:rsidRPr="000D351C" w14:paraId="3E37C366"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2A735E7E" w14:textId="77777777" w:rsidR="003262BC" w:rsidRPr="000D351C" w:rsidRDefault="003262BC">
            <w:pPr>
              <w:pStyle w:val="AttributeTableBody"/>
              <w:rPr>
                <w:noProof/>
              </w:rPr>
            </w:pPr>
            <w:r w:rsidRPr="000D351C">
              <w:rPr>
                <w:noProof/>
              </w:rPr>
              <w:t>12</w:t>
            </w:r>
          </w:p>
        </w:tc>
        <w:tc>
          <w:tcPr>
            <w:tcW w:w="648" w:type="dxa"/>
            <w:tcBorders>
              <w:top w:val="dotted" w:sz="4" w:space="0" w:color="auto"/>
              <w:left w:val="nil"/>
              <w:bottom w:val="single" w:sz="4" w:space="0" w:color="auto"/>
              <w:right w:val="nil"/>
            </w:tcBorders>
            <w:shd w:val="clear" w:color="auto" w:fill="FFFFFF"/>
          </w:tcPr>
          <w:p w14:paraId="26FCE06A"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3A17C7"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5AEFBE5" w14:textId="77777777" w:rsidR="003262BC" w:rsidRPr="000D351C" w:rsidRDefault="003262BC">
            <w:pPr>
              <w:pStyle w:val="AttributeTableBody"/>
              <w:rPr>
                <w:noProof/>
              </w:rPr>
            </w:pPr>
            <w:r w:rsidRPr="000D351C">
              <w:rPr>
                <w:noProof/>
              </w:rPr>
              <w:t>CWE</w:t>
            </w:r>
          </w:p>
        </w:tc>
        <w:tc>
          <w:tcPr>
            <w:tcW w:w="648" w:type="dxa"/>
            <w:tcBorders>
              <w:top w:val="dotted" w:sz="4" w:space="0" w:color="auto"/>
              <w:left w:val="nil"/>
              <w:bottom w:val="single" w:sz="4" w:space="0" w:color="auto"/>
              <w:right w:val="nil"/>
            </w:tcBorders>
            <w:shd w:val="clear" w:color="auto" w:fill="FFFFFF"/>
          </w:tcPr>
          <w:p w14:paraId="4502486C" w14:textId="77777777" w:rsidR="003262BC" w:rsidRPr="000D351C" w:rsidRDefault="003262BC">
            <w:pPr>
              <w:pStyle w:val="AttributeTableBody"/>
              <w:rPr>
                <w:noProof/>
              </w:rPr>
            </w:pPr>
            <w:r w:rsidRPr="000D351C">
              <w:rPr>
                <w:noProof/>
              </w:rPr>
              <w:t>C</w:t>
            </w:r>
          </w:p>
        </w:tc>
        <w:tc>
          <w:tcPr>
            <w:tcW w:w="648" w:type="dxa"/>
            <w:tcBorders>
              <w:top w:val="dotted" w:sz="4" w:space="0" w:color="auto"/>
              <w:left w:val="nil"/>
              <w:bottom w:val="single" w:sz="4" w:space="0" w:color="auto"/>
              <w:right w:val="nil"/>
            </w:tcBorders>
            <w:shd w:val="clear" w:color="auto" w:fill="FFFFFF"/>
          </w:tcPr>
          <w:p w14:paraId="03A134F9"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79F0D9" w14:textId="77777777" w:rsidR="003262BC" w:rsidRPr="000D351C" w:rsidRDefault="00000000">
            <w:pPr>
              <w:pStyle w:val="AttributeTableBody"/>
              <w:rPr>
                <w:rStyle w:val="HyperlinkTable"/>
                <w:noProof/>
              </w:rPr>
            </w:pPr>
            <w:hyperlink r:id="rId55" w:anchor="HL70278" w:history="1">
              <w:r w:rsidR="003262BC" w:rsidRPr="000D351C">
                <w:rPr>
                  <w:rStyle w:val="HyperlinkTable"/>
                  <w:noProof/>
                </w:rPr>
                <w:t>0278</w:t>
              </w:r>
            </w:hyperlink>
          </w:p>
        </w:tc>
        <w:tc>
          <w:tcPr>
            <w:tcW w:w="720" w:type="dxa"/>
            <w:tcBorders>
              <w:top w:val="dotted" w:sz="4" w:space="0" w:color="auto"/>
              <w:left w:val="nil"/>
              <w:bottom w:val="single" w:sz="4" w:space="0" w:color="auto"/>
              <w:right w:val="nil"/>
            </w:tcBorders>
            <w:shd w:val="clear" w:color="auto" w:fill="FFFFFF"/>
          </w:tcPr>
          <w:p w14:paraId="13199E1C" w14:textId="77777777" w:rsidR="003262BC" w:rsidRPr="000D351C" w:rsidRDefault="003262BC">
            <w:pPr>
              <w:pStyle w:val="AttributeTableBody"/>
              <w:rPr>
                <w:noProof/>
              </w:rPr>
            </w:pPr>
            <w:r w:rsidRPr="000D351C">
              <w:rPr>
                <w:noProof/>
              </w:rPr>
              <w:t>00889</w:t>
            </w:r>
          </w:p>
        </w:tc>
        <w:tc>
          <w:tcPr>
            <w:tcW w:w="3888" w:type="dxa"/>
            <w:tcBorders>
              <w:top w:val="dotted" w:sz="4" w:space="0" w:color="auto"/>
              <w:left w:val="nil"/>
              <w:bottom w:val="single" w:sz="4" w:space="0" w:color="auto"/>
              <w:right w:val="nil"/>
            </w:tcBorders>
            <w:shd w:val="clear" w:color="auto" w:fill="FFFFFF"/>
          </w:tcPr>
          <w:p w14:paraId="58D35384" w14:textId="77777777" w:rsidR="003262BC" w:rsidRPr="000D351C" w:rsidRDefault="003262BC">
            <w:pPr>
              <w:pStyle w:val="AttributeTableBody"/>
              <w:jc w:val="left"/>
              <w:rPr>
                <w:noProof/>
              </w:rPr>
            </w:pPr>
            <w:r w:rsidRPr="000D351C">
              <w:rPr>
                <w:noProof/>
              </w:rPr>
              <w:t>Filler Status Code</w:t>
            </w:r>
          </w:p>
        </w:tc>
      </w:tr>
    </w:tbl>
    <w:p w14:paraId="7C4FEEBA" w14:textId="77777777" w:rsidR="003262BC" w:rsidRPr="000D351C" w:rsidRDefault="003262BC">
      <w:pPr>
        <w:pStyle w:val="Heading4"/>
        <w:rPr>
          <w:noProof/>
          <w:vanish/>
        </w:rPr>
      </w:pPr>
      <w:bookmarkStart w:id="1146" w:name="_Toc497011526"/>
      <w:r w:rsidRPr="000D351C">
        <w:rPr>
          <w:noProof/>
          <w:vanish/>
        </w:rPr>
        <w:t xml:space="preserve">AIP </w:t>
      </w:r>
      <w:bookmarkEnd w:id="1146"/>
      <w:r w:rsidRPr="000D351C">
        <w:rPr>
          <w:noProof/>
          <w:vanish/>
        </w:rPr>
        <w:t>Field Definitions</w:t>
      </w:r>
      <w:bookmarkStart w:id="1147" w:name="_Toc175631964"/>
      <w:bookmarkEnd w:id="1147"/>
      <w:r w:rsidR="003D291E" w:rsidRPr="000D351C">
        <w:rPr>
          <w:noProof/>
          <w:vanish/>
        </w:rPr>
        <w:fldChar w:fldCharType="begin"/>
      </w:r>
      <w:r w:rsidRPr="000D351C">
        <w:rPr>
          <w:noProof/>
          <w:vanish/>
        </w:rPr>
        <w:instrText xml:space="preserve"> XE "AIP field definitions" </w:instrText>
      </w:r>
      <w:r w:rsidR="003D291E" w:rsidRPr="000D351C">
        <w:rPr>
          <w:noProof/>
          <w:vanish/>
        </w:rPr>
        <w:fldChar w:fldCharType="end"/>
      </w:r>
    </w:p>
    <w:p w14:paraId="21864B23" w14:textId="77777777" w:rsidR="003262BC" w:rsidRPr="000D351C" w:rsidRDefault="003262BC">
      <w:pPr>
        <w:pStyle w:val="Heading4"/>
        <w:tabs>
          <w:tab w:val="num" w:pos="2160"/>
        </w:tabs>
        <w:rPr>
          <w:noProof/>
        </w:rPr>
      </w:pPr>
      <w:bookmarkStart w:id="1148" w:name="_Toc497011527"/>
      <w:r w:rsidRPr="000D351C">
        <w:rPr>
          <w:noProof/>
        </w:rPr>
        <w:t>AIP-1   Set ID - AIP</w:t>
      </w:r>
      <w:r w:rsidR="003D291E" w:rsidRPr="000D351C">
        <w:rPr>
          <w:noProof/>
        </w:rPr>
        <w:fldChar w:fldCharType="begin"/>
      </w:r>
      <w:r w:rsidRPr="000D351C">
        <w:rPr>
          <w:noProof/>
        </w:rPr>
        <w:instrText xml:space="preserve"> XE "Set ID - AIP" </w:instrText>
      </w:r>
      <w:r w:rsidR="003D291E" w:rsidRPr="000D351C">
        <w:rPr>
          <w:noProof/>
        </w:rPr>
        <w:fldChar w:fldCharType="end"/>
      </w:r>
      <w:r w:rsidRPr="000D351C">
        <w:rPr>
          <w:noProof/>
        </w:rPr>
        <w:t xml:space="preserve">   (SI)   00906</w:t>
      </w:r>
      <w:bookmarkEnd w:id="1148"/>
    </w:p>
    <w:p w14:paraId="37FD310B" w14:textId="77777777" w:rsidR="003262BC" w:rsidRPr="000D351C" w:rsidRDefault="003262BC" w:rsidP="009B0F5F">
      <w:pPr>
        <w:pStyle w:val="NormalIndented"/>
        <w:rPr>
          <w:noProof/>
        </w:rPr>
      </w:pPr>
      <w:r w:rsidRPr="000D351C">
        <w:rPr>
          <w:noProof/>
        </w:rPr>
        <w:t>Definition:  This field contains a number that uniquely identifies the information represented by this segment in this transaction for the purposes of addition, change or deletion.</w:t>
      </w:r>
    </w:p>
    <w:p w14:paraId="074F36BC" w14:textId="77777777" w:rsidR="003262BC" w:rsidRPr="00E60B25" w:rsidRDefault="003262BC">
      <w:pPr>
        <w:pStyle w:val="Heading4"/>
        <w:tabs>
          <w:tab w:val="num" w:pos="2160"/>
        </w:tabs>
        <w:rPr>
          <w:noProof/>
        </w:rPr>
      </w:pPr>
      <w:bookmarkStart w:id="1149" w:name="_Toc497011528"/>
      <w:r w:rsidRPr="00E60B25">
        <w:rPr>
          <w:noProof/>
        </w:rPr>
        <w:lastRenderedPageBreak/>
        <w:t>AIP-2   Segment Action Code   (ID)   00763</w:t>
      </w:r>
      <w:bookmarkEnd w:id="1149"/>
    </w:p>
    <w:p w14:paraId="04F38592" w14:textId="77777777" w:rsidR="003262BC" w:rsidRPr="000D351C" w:rsidRDefault="003262BC" w:rsidP="009B0F5F">
      <w:pPr>
        <w:pStyle w:val="NormalIndented"/>
        <w:rPr>
          <w:noProof/>
        </w:rPr>
      </w:pPr>
      <w:r w:rsidRPr="000D351C">
        <w:rPr>
          <w:noProof/>
        </w:rPr>
        <w:t xml:space="preserve">Definition:  This field contains the action to be taken when updating or modifying information in this segment from previously sent interface transactions.  Refer to </w:t>
      </w:r>
      <w:hyperlink r:id="rId56" w:anchor="HL70206" w:history="1">
        <w:r w:rsidRPr="000D351C">
          <w:rPr>
            <w:rStyle w:val="ReferenceHL7Table"/>
          </w:rPr>
          <w:t>HL7 Table 0206 - Segment Action Code</w:t>
        </w:r>
      </w:hyperlink>
      <w:r w:rsidRPr="000D351C">
        <w:rPr>
          <w:noProof/>
        </w:rPr>
        <w:t xml:space="preserve"> in Chapter 2C, Code Tables</w:t>
      </w:r>
      <w:r>
        <w:rPr>
          <w:noProof/>
        </w:rPr>
        <w:t>, for valid values</w:t>
      </w:r>
      <w:r w:rsidRPr="000D351C">
        <w:rPr>
          <w:noProof/>
        </w:rPr>
        <w:t>.</w:t>
      </w:r>
    </w:p>
    <w:p w14:paraId="0D57D928" w14:textId="77777777" w:rsidR="003262BC" w:rsidRPr="000D351C" w:rsidRDefault="003262BC" w:rsidP="009B0F5F">
      <w:pPr>
        <w:pStyle w:val="NormalIndented"/>
        <w:rPr>
          <w:noProof/>
        </w:rPr>
      </w:pPr>
      <w:r w:rsidRPr="000D351C">
        <w:rPr>
          <w:noProof/>
        </w:rPr>
        <w:t>This field is conditionally required.  It is required for all updating or modifying trigger events.</w:t>
      </w:r>
    </w:p>
    <w:p w14:paraId="7E327FF6" w14:textId="77777777" w:rsidR="003262BC" w:rsidRPr="000D351C" w:rsidRDefault="003262BC">
      <w:pPr>
        <w:pStyle w:val="Heading4"/>
        <w:tabs>
          <w:tab w:val="num" w:pos="2160"/>
        </w:tabs>
        <w:rPr>
          <w:noProof/>
        </w:rPr>
      </w:pPr>
      <w:bookmarkStart w:id="1150" w:name="_Toc497011529"/>
      <w:r w:rsidRPr="000D351C">
        <w:rPr>
          <w:noProof/>
        </w:rPr>
        <w:t xml:space="preserve">AIP-3   Personnel Resource ID </w:t>
      </w:r>
      <w:r w:rsidR="003D291E" w:rsidRPr="000D351C">
        <w:rPr>
          <w:noProof/>
        </w:rPr>
        <w:fldChar w:fldCharType="begin"/>
      </w:r>
      <w:r w:rsidRPr="000D351C">
        <w:rPr>
          <w:noProof/>
        </w:rPr>
        <w:instrText xml:space="preserve"> XE "Personnel resource ID" </w:instrText>
      </w:r>
      <w:r w:rsidR="003D291E" w:rsidRPr="000D351C">
        <w:rPr>
          <w:noProof/>
        </w:rPr>
        <w:fldChar w:fldCharType="end"/>
      </w:r>
      <w:r w:rsidRPr="000D351C">
        <w:rPr>
          <w:noProof/>
        </w:rPr>
        <w:t xml:space="preserve">   (XCN)   00913</w:t>
      </w:r>
      <w:bookmarkEnd w:id="1150"/>
    </w:p>
    <w:p w14:paraId="7263F58D" w14:textId="77777777" w:rsidR="00A54B86" w:rsidRDefault="00A54B86" w:rsidP="00A54B8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FD025B8" w14:textId="77777777" w:rsidR="00A54B86" w:rsidRDefault="00A54B86" w:rsidP="00A54B86">
      <w:pPr>
        <w:pStyle w:val="Components"/>
      </w:pPr>
      <w:r>
        <w:t>Subcomponents for Family Name (FN):  &lt;Surname (ST)&gt; &amp; &lt;Own Surname Prefix (ST)&gt; &amp; &lt;Own Surname (ST)&gt; &amp; &lt;Surname Prefix from Partner/Spouse (ST)&gt; &amp; &lt;Surname from Partner/Spouse (ST)&gt;</w:t>
      </w:r>
    </w:p>
    <w:p w14:paraId="6F43FBA7" w14:textId="77777777" w:rsidR="00A54B86" w:rsidRDefault="00A54B86" w:rsidP="00A54B8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1A2098" w14:textId="77777777" w:rsidR="00A54B86" w:rsidRDefault="00A54B86" w:rsidP="00A54B86">
      <w:pPr>
        <w:pStyle w:val="Components"/>
      </w:pPr>
      <w:r>
        <w:t>Subcomponents for Assigning Authority (HD):  &lt;Namespace ID (IS)&gt; &amp; &lt;Universal ID (ST)&gt; &amp; &lt;Universal ID Type (ID)&gt;</w:t>
      </w:r>
    </w:p>
    <w:p w14:paraId="6B61227C" w14:textId="77777777" w:rsidR="00A54B86" w:rsidRDefault="00A54B86" w:rsidP="00A54B86">
      <w:pPr>
        <w:pStyle w:val="Components"/>
      </w:pPr>
      <w:r>
        <w:t>Subcomponents for Assigning Facility (HD):  &lt;Namespace ID (IS)&gt; &amp; &lt;Universal ID (ST)&gt; &amp; &lt;Universal ID Type (ID)&gt;</w:t>
      </w:r>
    </w:p>
    <w:p w14:paraId="0874E2E4" w14:textId="77777777" w:rsidR="00A54B86" w:rsidRDefault="00A54B86" w:rsidP="00A54B8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30F16A" w14:textId="77777777" w:rsidR="00A54B86" w:rsidRDefault="00A54B86" w:rsidP="00A54B8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AA25E7" w14:textId="77777777" w:rsidR="00A54B86" w:rsidRDefault="00A54B86" w:rsidP="00A54B8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7D0A2D" w14:textId="77777777" w:rsidR="003262BC" w:rsidRPr="000D351C" w:rsidRDefault="003262BC" w:rsidP="009B0F5F">
      <w:pPr>
        <w:pStyle w:val="NormalIndented"/>
        <w:rPr>
          <w:noProof/>
        </w:rPr>
      </w:pPr>
      <w:r w:rsidRPr="000D351C">
        <w:rPr>
          <w:noProof/>
        </w:rPr>
        <w:t xml:space="preserve">Definition:  This field contains the ID number and name of the person being requested or scheduled for an appointment.  This field is used to identify a specific person being requested, or a specific person who has been scheduled as a resource for an appointment.  If the specific person is not known, but the type of resource is, </w:t>
      </w:r>
      <w:r w:rsidRPr="000D351C">
        <w:rPr>
          <w:rStyle w:val="ReferenceAttribute"/>
          <w:noProof/>
        </w:rPr>
        <w:t>AIP-4 Resource Type</w:t>
      </w:r>
      <w:r w:rsidRPr="000D351C">
        <w:rPr>
          <w:noProof/>
        </w:rPr>
        <w:t xml:space="preserve"> is used to identify the type of personnel resource required or scheduled.  At a minimum, the ID number component should be supplied to identify either the specific person being requested or the specific person who has been scheduled.  For inter-enterprise communications, for which a shared ID number may not be available, the minimum components needed to uniquely identify a person may be defined by site-specific negotiations.</w:t>
      </w:r>
    </w:p>
    <w:p w14:paraId="5CFC328B" w14:textId="77777777" w:rsidR="003262BC" w:rsidRPr="000D351C" w:rsidRDefault="003262BC" w:rsidP="009B0F5F">
      <w:pPr>
        <w:pStyle w:val="NormalIndented"/>
        <w:rPr>
          <w:noProof/>
        </w:rPr>
      </w:pPr>
      <w:r w:rsidRPr="000D351C">
        <w:rPr>
          <w:noProof/>
        </w:rPr>
        <w:t>This field is conditionally required for this segment.  In new schedule request messages, it is required if the request asks that a specific person be scheduled.  For all other request messages, the specific person should be identified if the information is available (either because a specific person was initially requested, or because the filler application returned the ID of the specific person who has been scheduled).</w:t>
      </w:r>
    </w:p>
    <w:p w14:paraId="522BE24D" w14:textId="77777777" w:rsidR="003262BC" w:rsidRPr="000D351C" w:rsidRDefault="003262BC" w:rsidP="009B0F5F">
      <w:pPr>
        <w:pStyle w:val="NormalIndented"/>
        <w:rPr>
          <w:noProof/>
        </w:rPr>
      </w:pPr>
      <w:r w:rsidRPr="000D351C">
        <w:rPr>
          <w:noProof/>
        </w:rPr>
        <w:t>This field is required for all unsolicited transactions from the filler application.  This field is optional for all query transactions.</w:t>
      </w:r>
    </w:p>
    <w:p w14:paraId="78957BB6" w14:textId="77777777" w:rsidR="003262BC" w:rsidRPr="000D351C" w:rsidRDefault="003262BC">
      <w:pPr>
        <w:pStyle w:val="Heading4"/>
        <w:tabs>
          <w:tab w:val="num" w:pos="2160"/>
        </w:tabs>
        <w:rPr>
          <w:noProof/>
        </w:rPr>
      </w:pPr>
      <w:bookmarkStart w:id="1151" w:name="_Toc497011530"/>
      <w:r w:rsidRPr="000D351C">
        <w:rPr>
          <w:noProof/>
        </w:rPr>
        <w:t>AIP-4   Resource Type</w:t>
      </w:r>
      <w:r w:rsidR="003D291E" w:rsidRPr="000D351C">
        <w:rPr>
          <w:noProof/>
        </w:rPr>
        <w:fldChar w:fldCharType="begin"/>
      </w:r>
      <w:r w:rsidRPr="000D351C">
        <w:rPr>
          <w:noProof/>
        </w:rPr>
        <w:instrText xml:space="preserve"> XE "Resource type" </w:instrText>
      </w:r>
      <w:r w:rsidR="003D291E" w:rsidRPr="000D351C">
        <w:rPr>
          <w:noProof/>
        </w:rPr>
        <w:fldChar w:fldCharType="end"/>
      </w:r>
      <w:r w:rsidRPr="000D351C">
        <w:rPr>
          <w:noProof/>
        </w:rPr>
        <w:t xml:space="preserve">   (CWE)   00907</w:t>
      </w:r>
      <w:bookmarkEnd w:id="1151"/>
    </w:p>
    <w:p w14:paraId="19B7E9DC"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935066" w14:textId="77777777" w:rsidR="003262BC" w:rsidRPr="000D351C" w:rsidRDefault="003262BC" w:rsidP="009B0F5F">
      <w:pPr>
        <w:pStyle w:val="NormalIndented"/>
        <w:rPr>
          <w:noProof/>
        </w:rPr>
      </w:pPr>
      <w:r w:rsidRPr="000D351C">
        <w:rPr>
          <w:noProof/>
        </w:rPr>
        <w:t xml:space="preserve">Definition:  This field identifies the type of the personnel requested/scheduled for an appointment.    For all messages, this field is conditionally required if a specific location is not identified in </w:t>
      </w:r>
      <w:r w:rsidRPr="000D351C">
        <w:rPr>
          <w:rStyle w:val="ReferenceAttribute"/>
          <w:noProof/>
        </w:rPr>
        <w:t>AIP-3 Personnel Resource ID</w:t>
      </w:r>
      <w:r w:rsidRPr="000D351C">
        <w:rPr>
          <w:noProof/>
        </w:rPr>
        <w:t xml:space="preserve">.  Refer to </w:t>
      </w:r>
      <w:hyperlink r:id="rId57" w:anchor="HL70182" w:history="1">
        <w:r w:rsidRPr="000D351C">
          <w:rPr>
            <w:rStyle w:val="ReferenceHL7Table"/>
          </w:rPr>
          <w:t>HL7 Table 0182 - Staff Type</w:t>
        </w:r>
      </w:hyperlink>
      <w:r w:rsidRPr="000D351C">
        <w:rPr>
          <w:noProof/>
        </w:rPr>
        <w:t xml:space="preserve"> in Chapter </w:t>
      </w:r>
      <w:r>
        <w:rPr>
          <w:noProof/>
        </w:rPr>
        <w:t>2C, Code Tables, for suggested values</w:t>
      </w:r>
      <w:r w:rsidRPr="000D351C">
        <w:rPr>
          <w:noProof/>
        </w:rPr>
        <w:t>.</w:t>
      </w:r>
    </w:p>
    <w:p w14:paraId="11802ABB" w14:textId="77777777" w:rsidR="003262BC" w:rsidRPr="000D351C" w:rsidRDefault="003262BC">
      <w:pPr>
        <w:pStyle w:val="Heading4"/>
        <w:tabs>
          <w:tab w:val="num" w:pos="2160"/>
        </w:tabs>
        <w:rPr>
          <w:noProof/>
        </w:rPr>
      </w:pPr>
      <w:bookmarkStart w:id="1152" w:name="_Toc497011531"/>
      <w:r w:rsidRPr="000D351C">
        <w:rPr>
          <w:noProof/>
        </w:rPr>
        <w:t>AIP-5   Resource Group</w:t>
      </w:r>
      <w:r w:rsidR="003D291E" w:rsidRPr="000D351C">
        <w:rPr>
          <w:noProof/>
        </w:rPr>
        <w:fldChar w:fldCharType="begin"/>
      </w:r>
      <w:r w:rsidRPr="000D351C">
        <w:rPr>
          <w:noProof/>
        </w:rPr>
        <w:instrText xml:space="preserve"> XE "Resource group" </w:instrText>
      </w:r>
      <w:r w:rsidR="003D291E" w:rsidRPr="000D351C">
        <w:rPr>
          <w:noProof/>
        </w:rPr>
        <w:fldChar w:fldCharType="end"/>
      </w:r>
      <w:r w:rsidRPr="000D351C">
        <w:rPr>
          <w:noProof/>
        </w:rPr>
        <w:t xml:space="preserve">   (CWE)   00899</w:t>
      </w:r>
      <w:bookmarkEnd w:id="1152"/>
    </w:p>
    <w:p w14:paraId="7CF3FAF5"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EF7D98" w14:textId="77777777" w:rsidR="003262BC" w:rsidRPr="000D351C" w:rsidRDefault="003262BC" w:rsidP="009B0F5F">
      <w:pPr>
        <w:pStyle w:val="NormalIndented"/>
        <w:rPr>
          <w:noProof/>
        </w:rPr>
      </w:pPr>
      <w:r w:rsidRPr="000D351C">
        <w:rPr>
          <w:noProof/>
        </w:rPr>
        <w:t xml:space="preserve">Definition:  This field identifies the requested resource as a member of the indicated group.  If, in a Schedule Request Message (SRM), no specific resource is requested, but an </w:t>
      </w:r>
      <w:r w:rsidRPr="000D351C">
        <w:rPr>
          <w:rStyle w:val="ReferenceAttribute"/>
          <w:noProof/>
        </w:rPr>
        <w:t>AIP-4 Resource Type</w:t>
      </w:r>
      <w:r w:rsidRPr="000D351C">
        <w:rPr>
          <w:noProof/>
        </w:rPr>
        <w:t xml:space="preserve"> is requested, the</w:t>
      </w:r>
      <w:r w:rsidRPr="000D351C">
        <w:rPr>
          <w:rStyle w:val="ReferenceAttribute"/>
          <w:noProof/>
        </w:rPr>
        <w:t xml:space="preserve"> AIP-5 Resource Group</w:t>
      </w:r>
      <w:r w:rsidRPr="000D351C">
        <w:rPr>
          <w:noProof/>
        </w:rPr>
        <w:t xml:space="preserve"> field can be used to further qualify the type of resource being requested.</w:t>
      </w:r>
    </w:p>
    <w:p w14:paraId="1CB1FBF9" w14:textId="77777777" w:rsidR="003262BC" w:rsidRPr="000D351C" w:rsidRDefault="003262BC">
      <w:pPr>
        <w:pStyle w:val="Heading4"/>
        <w:tabs>
          <w:tab w:val="num" w:pos="2160"/>
        </w:tabs>
        <w:rPr>
          <w:noProof/>
        </w:rPr>
      </w:pPr>
      <w:bookmarkStart w:id="1153" w:name="_Toc497011532"/>
      <w:r w:rsidRPr="000D351C">
        <w:rPr>
          <w:noProof/>
        </w:rPr>
        <w:lastRenderedPageBreak/>
        <w:t>AIP-6   Start Date/Time</w:t>
      </w:r>
      <w:r w:rsidR="003D291E" w:rsidRPr="000D351C">
        <w:rPr>
          <w:noProof/>
        </w:rPr>
        <w:fldChar w:fldCharType="begin"/>
      </w:r>
      <w:r w:rsidRPr="000D351C">
        <w:rPr>
          <w:noProof/>
        </w:rPr>
        <w:instrText xml:space="preserve"> XE "Start date/time" </w:instrText>
      </w:r>
      <w:r w:rsidR="003D291E" w:rsidRPr="000D351C">
        <w:rPr>
          <w:noProof/>
        </w:rPr>
        <w:fldChar w:fldCharType="end"/>
      </w:r>
      <w:r w:rsidRPr="000D351C">
        <w:rPr>
          <w:noProof/>
        </w:rPr>
        <w:t xml:space="preserve">   (DTM)   01202</w:t>
      </w:r>
      <w:bookmarkEnd w:id="1153"/>
    </w:p>
    <w:p w14:paraId="731C4B6E" w14:textId="77777777" w:rsidR="003262BC" w:rsidRPr="000D351C" w:rsidRDefault="003262BC" w:rsidP="009B0F5F">
      <w:pPr>
        <w:pStyle w:val="NormalIndented"/>
        <w:rPr>
          <w:noProof/>
        </w:rPr>
      </w:pPr>
      <w:r w:rsidRPr="000D351C">
        <w:rPr>
          <w:noProof/>
        </w:rPr>
        <w:t>Definition:  This field contains the date and time this service needs for the appointment.  This field allows the application to identify that the service is required for the appointment at a different time than the appointment's start date/time.</w:t>
      </w:r>
    </w:p>
    <w:p w14:paraId="1F86C235"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0FD53FDA" w14:textId="77777777" w:rsidR="003262BC" w:rsidRPr="000D351C" w:rsidRDefault="003262BC">
      <w:pPr>
        <w:pStyle w:val="Heading4"/>
        <w:tabs>
          <w:tab w:val="num" w:pos="2160"/>
        </w:tabs>
        <w:rPr>
          <w:noProof/>
        </w:rPr>
      </w:pPr>
      <w:bookmarkStart w:id="1154" w:name="_Toc497011533"/>
      <w:r w:rsidRPr="000D351C">
        <w:rPr>
          <w:noProof/>
        </w:rPr>
        <w:t>AIP-7   Start Date/Time Offset</w:t>
      </w:r>
      <w:r w:rsidR="003D291E" w:rsidRPr="000D351C">
        <w:rPr>
          <w:noProof/>
        </w:rPr>
        <w:fldChar w:fldCharType="begin"/>
      </w:r>
      <w:r w:rsidRPr="000D351C">
        <w:rPr>
          <w:noProof/>
        </w:rPr>
        <w:instrText xml:space="preserve"> XE "Start date/time offset" </w:instrText>
      </w:r>
      <w:r w:rsidR="003D291E" w:rsidRPr="000D351C">
        <w:rPr>
          <w:noProof/>
        </w:rPr>
        <w:fldChar w:fldCharType="end"/>
      </w:r>
      <w:r w:rsidRPr="000D351C">
        <w:rPr>
          <w:noProof/>
        </w:rPr>
        <w:t xml:space="preserve">   (NM)   00891</w:t>
      </w:r>
      <w:bookmarkEnd w:id="1154"/>
    </w:p>
    <w:p w14:paraId="02FF4473" w14:textId="77777777" w:rsidR="003262BC" w:rsidRPr="000D351C" w:rsidRDefault="003262BC" w:rsidP="009B0F5F">
      <w:pPr>
        <w:pStyle w:val="NormalIndented"/>
        <w:rPr>
          <w:noProof/>
        </w:rPr>
      </w:pPr>
      <w:r w:rsidRPr="000D351C">
        <w:rPr>
          <w:noProof/>
        </w:rPr>
        <w:t>Definition:  This field contains the offset this resource needs for the appointment, expressed in units of time relative to the scheduled start date/time.  This field indicates to the application that the resource is required for the appointment at a different time than the appointment's start date/time.  The first component contains the offset amount.  An offset of zero (0), or an unvalued field, indicates that the resource is required at the start date/time of the appointment.</w:t>
      </w:r>
    </w:p>
    <w:p w14:paraId="15F19060" w14:textId="77777777" w:rsidR="003262BC" w:rsidRPr="000D351C" w:rsidRDefault="003262BC" w:rsidP="009B0F5F">
      <w:pPr>
        <w:pStyle w:val="NormalIndented"/>
        <w:rPr>
          <w:noProof/>
        </w:rPr>
      </w:pPr>
      <w:r w:rsidRPr="000D351C">
        <w:rPr>
          <w:noProof/>
        </w:rPr>
        <w:t>A positive offset (an unsigned or positive number) indicates that the resource is required after the appointment's start date/time.  Specifying a negative offset indicates that the resource is required prior to the specified start date/time of the appointment.  Negative offsets are allowed, and sites should clearly define the effect of a negative offset on the appointment's start date/time.</w:t>
      </w:r>
    </w:p>
    <w:p w14:paraId="6F3C66E0"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AIP-6 Start Date/Time</w:t>
      </w:r>
      <w:r w:rsidRPr="000D351C">
        <w:rPr>
          <w:noProof/>
        </w:rPr>
        <w:t xml:space="preserve"> is not provided, then a value is required for this field.  To specify that there is no difference between the appointment's start date/time and the resource's start date/time either replicate the appointment's start date/time into this field, or specify an offset of zero (0) in </w:t>
      </w:r>
      <w:r w:rsidRPr="000D351C">
        <w:rPr>
          <w:rStyle w:val="ReferenceAttribute"/>
          <w:noProof/>
        </w:rPr>
        <w:t>AIP-7 Start Date/Time Offset</w:t>
      </w:r>
      <w:r w:rsidRPr="000D351C">
        <w:rPr>
          <w:noProof/>
        </w:rPr>
        <w:t xml:space="preserve"> and any valid time unit code in </w:t>
      </w:r>
      <w:r w:rsidRPr="000D351C">
        <w:rPr>
          <w:rStyle w:val="ReferenceAttribute"/>
          <w:noProof/>
        </w:rPr>
        <w:t>AIP-8 Start Date/Time Offset Units.</w:t>
      </w:r>
    </w:p>
    <w:p w14:paraId="7B439276" w14:textId="77777777" w:rsidR="003262BC" w:rsidRPr="000D351C" w:rsidRDefault="003262BC">
      <w:pPr>
        <w:pStyle w:val="Heading4"/>
        <w:tabs>
          <w:tab w:val="num" w:pos="2160"/>
        </w:tabs>
        <w:rPr>
          <w:noProof/>
        </w:rPr>
      </w:pPr>
      <w:bookmarkStart w:id="1155" w:name="_Toc497011534"/>
      <w:r w:rsidRPr="000D351C">
        <w:rPr>
          <w:noProof/>
        </w:rPr>
        <w:t>AIP-8   Start Date/Time Offset Units</w:t>
      </w:r>
      <w:r w:rsidR="003D291E" w:rsidRPr="000D351C">
        <w:rPr>
          <w:noProof/>
        </w:rPr>
        <w:fldChar w:fldCharType="begin"/>
      </w:r>
      <w:r w:rsidRPr="000D351C">
        <w:rPr>
          <w:noProof/>
        </w:rPr>
        <w:instrText xml:space="preserve"> XE "Start date/time offset units" </w:instrText>
      </w:r>
      <w:r w:rsidR="003D291E" w:rsidRPr="000D351C">
        <w:rPr>
          <w:noProof/>
        </w:rPr>
        <w:fldChar w:fldCharType="end"/>
      </w:r>
      <w:r w:rsidRPr="000D351C">
        <w:rPr>
          <w:noProof/>
        </w:rPr>
        <w:t xml:space="preserve">   (CNE)   00892</w:t>
      </w:r>
      <w:bookmarkEnd w:id="1155"/>
    </w:p>
    <w:p w14:paraId="6A56B911"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06B94A" w14:textId="77777777" w:rsidR="003262BC" w:rsidRPr="000D351C" w:rsidRDefault="003262BC" w:rsidP="009B0F5F">
      <w:pPr>
        <w:pStyle w:val="NormalIndented"/>
        <w:rPr>
          <w:noProof/>
        </w:rPr>
      </w:pPr>
      <w:r w:rsidRPr="000D351C">
        <w:rPr>
          <w:noProof/>
        </w:rPr>
        <w:t xml:space="preserve">Definition:  This field contains a code describing the units of time used for expressing </w:t>
      </w:r>
      <w:r w:rsidRPr="000D351C">
        <w:rPr>
          <w:rStyle w:val="ReferenceAttribute"/>
          <w:noProof/>
        </w:rPr>
        <w:t>AIP-7 Start Date/Time Offset</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is assumed.  Refer to Chapter 7, Figures 7-6 through 7-9, for a list of ISO+ and ANS+ unit codes.</w:t>
      </w:r>
    </w:p>
    <w:p w14:paraId="48FF05E1" w14:textId="77777777" w:rsidR="003262BC" w:rsidRPr="000D351C" w:rsidRDefault="003262BC" w:rsidP="009B0F5F">
      <w:pPr>
        <w:pStyle w:val="NormalIndented"/>
        <w:rPr>
          <w:noProof/>
        </w:rPr>
      </w:pPr>
      <w:r w:rsidRPr="000D351C">
        <w:rPr>
          <w:noProof/>
        </w:rPr>
        <w:t xml:space="preserve">This field is conditionally required.  If a value for </w:t>
      </w:r>
      <w:r w:rsidRPr="000D351C">
        <w:rPr>
          <w:rStyle w:val="ReferenceAttribute"/>
          <w:noProof/>
        </w:rPr>
        <w:t>AIP-7 Start Date/Time Offset</w:t>
      </w:r>
      <w:r w:rsidRPr="000D351C">
        <w:rPr>
          <w:noProof/>
        </w:rPr>
        <w:t xml:space="preserve"> is provided, then a value is required for this field.</w:t>
      </w:r>
    </w:p>
    <w:p w14:paraId="7A9152D7"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3423F499"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3284"/>
        <w:gridCol w:w="4483"/>
      </w:tblGrid>
      <w:tr w:rsidR="003262BC" w:rsidRPr="000D351C" w14:paraId="4B0E05AB" w14:textId="77777777">
        <w:trPr>
          <w:tblHeader/>
          <w:jc w:val="center"/>
        </w:trPr>
        <w:tc>
          <w:tcPr>
            <w:tcW w:w="1440" w:type="dxa"/>
            <w:shd w:val="pct10" w:color="auto" w:fill="FFFFFF"/>
          </w:tcPr>
          <w:p w14:paraId="626B5A09" w14:textId="77777777" w:rsidR="003262BC" w:rsidRPr="000D351C" w:rsidRDefault="003262BC">
            <w:pPr>
              <w:pStyle w:val="OtherTableHeader"/>
              <w:rPr>
                <w:noProof/>
              </w:rPr>
            </w:pPr>
            <w:r w:rsidRPr="000D351C">
              <w:rPr>
                <w:noProof/>
              </w:rPr>
              <w:t>Coding System</w:t>
            </w:r>
          </w:p>
        </w:tc>
        <w:tc>
          <w:tcPr>
            <w:tcW w:w="3284" w:type="dxa"/>
            <w:shd w:val="pct10" w:color="auto" w:fill="FFFFFF"/>
          </w:tcPr>
          <w:p w14:paraId="4B69FDE9" w14:textId="77777777" w:rsidR="003262BC" w:rsidRPr="000D351C" w:rsidRDefault="003262BC">
            <w:pPr>
              <w:pStyle w:val="OtherTableHeader"/>
              <w:rPr>
                <w:noProof/>
              </w:rPr>
            </w:pPr>
            <w:r w:rsidRPr="000D351C">
              <w:rPr>
                <w:noProof/>
              </w:rPr>
              <w:t>Description</w:t>
            </w:r>
          </w:p>
        </w:tc>
        <w:tc>
          <w:tcPr>
            <w:tcW w:w="4483" w:type="dxa"/>
            <w:shd w:val="pct10" w:color="auto" w:fill="FFFFFF"/>
          </w:tcPr>
          <w:p w14:paraId="3C3EAA0A" w14:textId="77777777" w:rsidR="003262BC" w:rsidRPr="000D351C" w:rsidRDefault="003262BC">
            <w:pPr>
              <w:pStyle w:val="OtherTableHeader"/>
              <w:rPr>
                <w:noProof/>
              </w:rPr>
            </w:pPr>
            <w:r w:rsidRPr="000D351C">
              <w:rPr>
                <w:noProof/>
              </w:rPr>
              <w:t>Comment</w:t>
            </w:r>
          </w:p>
        </w:tc>
      </w:tr>
      <w:tr w:rsidR="003262BC" w:rsidRPr="000D351C" w14:paraId="0EB75ADA" w14:textId="77777777">
        <w:trPr>
          <w:jc w:val="center"/>
        </w:trPr>
        <w:tc>
          <w:tcPr>
            <w:tcW w:w="1440" w:type="dxa"/>
          </w:tcPr>
          <w:p w14:paraId="73FC4843" w14:textId="77777777" w:rsidR="003262BC" w:rsidRPr="000D351C" w:rsidRDefault="003262BC">
            <w:pPr>
              <w:pStyle w:val="OtherTableBody"/>
              <w:jc w:val="center"/>
              <w:rPr>
                <w:noProof/>
                <w:color w:val="FF0000"/>
                <w:lang w:val="en-US"/>
              </w:rPr>
            </w:pPr>
            <w:r w:rsidRPr="000D351C">
              <w:rPr>
                <w:noProof/>
                <w:lang w:val="en-US"/>
              </w:rPr>
              <w:t>ISO+</w:t>
            </w:r>
          </w:p>
        </w:tc>
        <w:tc>
          <w:tcPr>
            <w:tcW w:w="3284" w:type="dxa"/>
          </w:tcPr>
          <w:p w14:paraId="306D15B2"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4483" w:type="dxa"/>
          </w:tcPr>
          <w:p w14:paraId="63E6221B" w14:textId="77777777" w:rsidR="003262BC" w:rsidRPr="000D351C" w:rsidRDefault="003262BC">
            <w:pPr>
              <w:pStyle w:val="OtherTableBody"/>
              <w:rPr>
                <w:noProof/>
                <w:color w:val="FF0000"/>
                <w:szCs w:val="18"/>
                <w:lang w:val="en-US"/>
              </w:rPr>
            </w:pPr>
            <w:r w:rsidRPr="000D351C">
              <w:rPr>
                <w:noProof/>
                <w:szCs w:val="18"/>
                <w:lang w:val="en-US"/>
              </w:rPr>
              <w:t>See chapter 7</w:t>
            </w:r>
            <w:r>
              <w:rPr>
                <w:noProof/>
                <w:szCs w:val="18"/>
                <w:lang w:val="en-US"/>
              </w:rPr>
              <w:t>.</w:t>
            </w:r>
          </w:p>
        </w:tc>
      </w:tr>
      <w:tr w:rsidR="003262BC" w:rsidRPr="000D351C" w14:paraId="1C5C722B" w14:textId="77777777">
        <w:trPr>
          <w:jc w:val="center"/>
        </w:trPr>
        <w:tc>
          <w:tcPr>
            <w:tcW w:w="1440" w:type="dxa"/>
          </w:tcPr>
          <w:p w14:paraId="2B250608" w14:textId="77777777" w:rsidR="003262BC" w:rsidRPr="000D351C" w:rsidRDefault="003262BC">
            <w:pPr>
              <w:pStyle w:val="OtherTableBody"/>
              <w:jc w:val="center"/>
              <w:rPr>
                <w:noProof/>
                <w:color w:val="FF0000"/>
                <w:lang w:val="en-US"/>
              </w:rPr>
            </w:pPr>
            <w:r w:rsidRPr="000D351C">
              <w:rPr>
                <w:noProof/>
                <w:lang w:val="en-US"/>
              </w:rPr>
              <w:t>ANS+</w:t>
            </w:r>
          </w:p>
        </w:tc>
        <w:tc>
          <w:tcPr>
            <w:tcW w:w="3284" w:type="dxa"/>
          </w:tcPr>
          <w:p w14:paraId="46653A85"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4483" w:type="dxa"/>
          </w:tcPr>
          <w:p w14:paraId="3482E373"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p>
        </w:tc>
      </w:tr>
    </w:tbl>
    <w:p w14:paraId="2194A8B9" w14:textId="77777777" w:rsidR="003262BC" w:rsidRPr="000D351C" w:rsidRDefault="003262BC">
      <w:pPr>
        <w:pStyle w:val="Heading4"/>
        <w:tabs>
          <w:tab w:val="num" w:pos="2160"/>
        </w:tabs>
        <w:rPr>
          <w:noProof/>
        </w:rPr>
      </w:pPr>
      <w:bookmarkStart w:id="1156" w:name="_Toc497011535"/>
      <w:r w:rsidRPr="000D351C">
        <w:rPr>
          <w:noProof/>
        </w:rPr>
        <w:lastRenderedPageBreak/>
        <w:t>AIP-9   Duration</w:t>
      </w:r>
      <w:r w:rsidR="003D291E" w:rsidRPr="000D351C">
        <w:rPr>
          <w:noProof/>
        </w:rPr>
        <w:fldChar w:fldCharType="begin"/>
      </w:r>
      <w:r w:rsidRPr="000D351C">
        <w:rPr>
          <w:noProof/>
        </w:rPr>
        <w:instrText xml:space="preserve"> XE "Duration" </w:instrText>
      </w:r>
      <w:r w:rsidR="003D291E" w:rsidRPr="000D351C">
        <w:rPr>
          <w:noProof/>
        </w:rPr>
        <w:fldChar w:fldCharType="end"/>
      </w:r>
      <w:r w:rsidRPr="000D351C">
        <w:rPr>
          <w:noProof/>
        </w:rPr>
        <w:t xml:space="preserve">   (NM)   00893</w:t>
      </w:r>
      <w:bookmarkEnd w:id="1156"/>
    </w:p>
    <w:p w14:paraId="5F199786" w14:textId="77777777" w:rsidR="003262BC" w:rsidRPr="000D351C" w:rsidRDefault="003262BC" w:rsidP="009B0F5F">
      <w:pPr>
        <w:pStyle w:val="NormalIndented"/>
        <w:rPr>
          <w:noProof/>
        </w:rPr>
      </w:pPr>
      <w:r w:rsidRPr="000D351C">
        <w:rPr>
          <w:noProof/>
        </w:rPr>
        <w:t>Definition:  This field contains the duration for which the resource is requested/scheduled for an appointment, if different from the overall duration of the requested/scheduled appointment.  This field indicates to the application that a resource is required for a different amount of time than the appointment's overall duration.  An unvalued duration indicates that the resource is required from its start date/time offset (specified in the previous two fields) until the end of the appointment.  If no start date/time offset is specified, then the resource is required for the full duration of the appointment.</w:t>
      </w:r>
    </w:p>
    <w:p w14:paraId="73D6D31B" w14:textId="77777777" w:rsidR="003262BC" w:rsidRPr="000D351C" w:rsidRDefault="003262BC" w:rsidP="009B0F5F">
      <w:pPr>
        <w:pStyle w:val="NormalIndented"/>
        <w:rPr>
          <w:noProof/>
        </w:rPr>
      </w:pPr>
      <w:r w:rsidRPr="000D351C">
        <w:rPr>
          <w:noProof/>
        </w:rPr>
        <w:t>This field must be a positive, non-zero number.  A negative number or zero (0) is nonsensical in the context of a duration.</w:t>
      </w:r>
    </w:p>
    <w:p w14:paraId="136DB470" w14:textId="77777777" w:rsidR="003262BC" w:rsidRPr="000D351C" w:rsidRDefault="003262BC">
      <w:pPr>
        <w:pStyle w:val="Heading4"/>
        <w:tabs>
          <w:tab w:val="num" w:pos="2160"/>
        </w:tabs>
        <w:rPr>
          <w:noProof/>
        </w:rPr>
      </w:pPr>
      <w:bookmarkStart w:id="1157" w:name="_Toc497011536"/>
      <w:r w:rsidRPr="000D351C">
        <w:rPr>
          <w:noProof/>
        </w:rPr>
        <w:t xml:space="preserve">AIP-10   Duration Units </w:t>
      </w:r>
      <w:r w:rsidR="003D291E" w:rsidRPr="000D351C">
        <w:rPr>
          <w:noProof/>
        </w:rPr>
        <w:fldChar w:fldCharType="begin"/>
      </w:r>
      <w:r w:rsidRPr="000D351C">
        <w:rPr>
          <w:noProof/>
        </w:rPr>
        <w:instrText xml:space="preserve"> XE "Duration units" </w:instrText>
      </w:r>
      <w:r w:rsidR="003D291E" w:rsidRPr="000D351C">
        <w:rPr>
          <w:noProof/>
        </w:rPr>
        <w:fldChar w:fldCharType="end"/>
      </w:r>
      <w:r w:rsidRPr="000D351C">
        <w:rPr>
          <w:noProof/>
        </w:rPr>
        <w:t xml:space="preserve">   (CNE)   00894</w:t>
      </w:r>
      <w:bookmarkEnd w:id="1157"/>
    </w:p>
    <w:p w14:paraId="72AFE974"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BECE4" w14:textId="77777777" w:rsidR="003262BC" w:rsidRPr="000D351C" w:rsidRDefault="003262BC" w:rsidP="009B0F5F">
      <w:pPr>
        <w:pStyle w:val="NormalIndented"/>
        <w:rPr>
          <w:noProof/>
        </w:rPr>
      </w:pPr>
      <w:r w:rsidRPr="000D351C">
        <w:rPr>
          <w:noProof/>
        </w:rPr>
        <w:t>Definition:  This field contains a code describing the units of time used associated with</w:t>
      </w:r>
      <w:r w:rsidRPr="000D351C">
        <w:rPr>
          <w:rStyle w:val="ReferenceAttribute"/>
          <w:noProof/>
        </w:rPr>
        <w:t xml:space="preserve"> AIP-9 Duration</w:t>
      </w:r>
      <w:r w:rsidRPr="000D351C">
        <w:rPr>
          <w:noProof/>
        </w:rPr>
        <w:t>.  This field should be valued according to the recommendations made in Chapters 2 and 7.  If this field is not valued, the ISO base unit of seconds (code "</w:t>
      </w:r>
      <w:r w:rsidRPr="000D351C">
        <w:rPr>
          <w:rStyle w:val="Emphasis"/>
          <w:noProof/>
        </w:rPr>
        <w:t>s</w:t>
      </w:r>
      <w:r w:rsidRPr="000D351C">
        <w:rPr>
          <w:noProof/>
        </w:rPr>
        <w:t>") will be assumed.  Refer to Chapter 7, Figures 7-6 through 7-9, for a list of ISO+ and ANS+ unit codes.</w:t>
      </w:r>
    </w:p>
    <w:p w14:paraId="35DBDA72" w14:textId="77777777" w:rsidR="003262BC" w:rsidRPr="000D351C" w:rsidRDefault="003262BC" w:rsidP="009B0F5F">
      <w:pPr>
        <w:pStyle w:val="NormalIndented"/>
        <w:rPr>
          <w:noProof/>
        </w:rPr>
      </w:pPr>
      <w:r w:rsidRPr="000D351C">
        <w:rPr>
          <w:noProof/>
        </w:rPr>
        <w:t>As of v2.6, the known applicable external coding systems include those in the table below. If the code set you are using is in this table, then you must use that designation.</w:t>
      </w:r>
    </w:p>
    <w:p w14:paraId="4E58054E" w14:textId="77777777" w:rsidR="003262BC" w:rsidRPr="000D351C" w:rsidRDefault="003262BC">
      <w:pPr>
        <w:pStyle w:val="OtherTableCaption"/>
        <w:rPr>
          <w:noProof/>
        </w:rPr>
      </w:pPr>
      <w:r w:rsidRPr="000D351C">
        <w:rPr>
          <w:noProof/>
        </w:rPr>
        <w:t>Unit of Measure Coding Systems from HL7 Table 0396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2384"/>
        <w:gridCol w:w="5040"/>
      </w:tblGrid>
      <w:tr w:rsidR="003262BC" w:rsidRPr="000D351C" w14:paraId="43EECF21" w14:textId="77777777">
        <w:trPr>
          <w:tblHeader/>
          <w:jc w:val="center"/>
        </w:trPr>
        <w:tc>
          <w:tcPr>
            <w:tcW w:w="1440" w:type="dxa"/>
            <w:shd w:val="pct10" w:color="auto" w:fill="FFFFFF"/>
          </w:tcPr>
          <w:p w14:paraId="21D05C87" w14:textId="77777777" w:rsidR="003262BC" w:rsidRPr="000D351C" w:rsidRDefault="003262BC">
            <w:pPr>
              <w:pStyle w:val="OtherTableHeader"/>
              <w:rPr>
                <w:noProof/>
              </w:rPr>
            </w:pPr>
            <w:r w:rsidRPr="000D351C">
              <w:rPr>
                <w:noProof/>
              </w:rPr>
              <w:t>Coding System</w:t>
            </w:r>
          </w:p>
        </w:tc>
        <w:tc>
          <w:tcPr>
            <w:tcW w:w="2384" w:type="dxa"/>
            <w:shd w:val="pct10" w:color="auto" w:fill="FFFFFF"/>
          </w:tcPr>
          <w:p w14:paraId="517A5CB1" w14:textId="77777777" w:rsidR="003262BC" w:rsidRPr="000D351C" w:rsidRDefault="003262BC">
            <w:pPr>
              <w:pStyle w:val="OtherTableHeader"/>
              <w:rPr>
                <w:noProof/>
              </w:rPr>
            </w:pPr>
            <w:r w:rsidRPr="000D351C">
              <w:rPr>
                <w:noProof/>
              </w:rPr>
              <w:t>Description</w:t>
            </w:r>
          </w:p>
        </w:tc>
        <w:tc>
          <w:tcPr>
            <w:tcW w:w="5040" w:type="dxa"/>
            <w:shd w:val="pct10" w:color="auto" w:fill="FFFFFF"/>
          </w:tcPr>
          <w:p w14:paraId="5E42CE3C" w14:textId="77777777" w:rsidR="003262BC" w:rsidRPr="000D351C" w:rsidRDefault="003262BC">
            <w:pPr>
              <w:pStyle w:val="OtherTableHeader"/>
              <w:rPr>
                <w:noProof/>
              </w:rPr>
            </w:pPr>
            <w:r w:rsidRPr="000D351C">
              <w:rPr>
                <w:noProof/>
              </w:rPr>
              <w:t>Comment</w:t>
            </w:r>
          </w:p>
        </w:tc>
      </w:tr>
      <w:tr w:rsidR="003262BC" w:rsidRPr="000D351C" w14:paraId="7EC4B3B6" w14:textId="77777777">
        <w:trPr>
          <w:jc w:val="center"/>
        </w:trPr>
        <w:tc>
          <w:tcPr>
            <w:tcW w:w="1440" w:type="dxa"/>
          </w:tcPr>
          <w:p w14:paraId="3B8CFE14" w14:textId="77777777" w:rsidR="003262BC" w:rsidRPr="000D351C" w:rsidRDefault="003262BC">
            <w:pPr>
              <w:pStyle w:val="OtherTableBody"/>
              <w:jc w:val="center"/>
              <w:rPr>
                <w:noProof/>
                <w:color w:val="FF0000"/>
                <w:lang w:val="en-US"/>
              </w:rPr>
            </w:pPr>
            <w:r w:rsidRPr="000D351C">
              <w:rPr>
                <w:noProof/>
                <w:lang w:val="en-US"/>
              </w:rPr>
              <w:t>ISO+</w:t>
            </w:r>
          </w:p>
        </w:tc>
        <w:tc>
          <w:tcPr>
            <w:tcW w:w="2384" w:type="dxa"/>
          </w:tcPr>
          <w:p w14:paraId="2AFC1DFB" w14:textId="77777777" w:rsidR="003262BC" w:rsidRPr="000D351C" w:rsidRDefault="003262BC">
            <w:pPr>
              <w:pStyle w:val="OtherTableBody"/>
              <w:rPr>
                <w:noProof/>
                <w:color w:val="FF0000"/>
                <w:lang w:val="en-US"/>
              </w:rPr>
            </w:pPr>
            <w:r w:rsidRPr="000D351C">
              <w:rPr>
                <w:noProof/>
                <w:lang w:val="en-US"/>
              </w:rPr>
              <w:t>ISO 2955.83 (units of measure) with HL7 extensions</w:t>
            </w:r>
          </w:p>
        </w:tc>
        <w:tc>
          <w:tcPr>
            <w:tcW w:w="5040" w:type="dxa"/>
          </w:tcPr>
          <w:p w14:paraId="2517026C" w14:textId="77777777" w:rsidR="003262BC" w:rsidRPr="000D351C" w:rsidRDefault="003262BC" w:rsidP="003262BC">
            <w:pPr>
              <w:pStyle w:val="OtherTableBody"/>
              <w:rPr>
                <w:noProof/>
                <w:color w:val="FF0000"/>
                <w:szCs w:val="18"/>
                <w:lang w:val="en-US"/>
              </w:rPr>
            </w:pPr>
            <w:r w:rsidRPr="000D351C">
              <w:rPr>
                <w:noProof/>
                <w:szCs w:val="18"/>
                <w:lang w:val="en-US"/>
              </w:rPr>
              <w:t>See chapter 7</w:t>
            </w:r>
            <w:r>
              <w:rPr>
                <w:noProof/>
                <w:szCs w:val="18"/>
                <w:lang w:val="en-US"/>
              </w:rPr>
              <w:t>.</w:t>
            </w:r>
            <w:r w:rsidRPr="000D351C">
              <w:rPr>
                <w:noProof/>
                <w:szCs w:val="18"/>
                <w:lang w:val="en-US"/>
              </w:rPr>
              <w:t xml:space="preserve"> </w:t>
            </w:r>
          </w:p>
        </w:tc>
      </w:tr>
      <w:tr w:rsidR="003262BC" w:rsidRPr="000D351C" w14:paraId="1CCE2975" w14:textId="77777777">
        <w:trPr>
          <w:jc w:val="center"/>
        </w:trPr>
        <w:tc>
          <w:tcPr>
            <w:tcW w:w="1440" w:type="dxa"/>
          </w:tcPr>
          <w:p w14:paraId="5B2F3C16" w14:textId="77777777" w:rsidR="003262BC" w:rsidRPr="000D351C" w:rsidRDefault="003262BC">
            <w:pPr>
              <w:pStyle w:val="OtherTableBody"/>
              <w:jc w:val="center"/>
              <w:rPr>
                <w:noProof/>
                <w:color w:val="FF0000"/>
                <w:lang w:val="en-US"/>
              </w:rPr>
            </w:pPr>
            <w:r w:rsidRPr="000D351C">
              <w:rPr>
                <w:noProof/>
                <w:lang w:val="en-US"/>
              </w:rPr>
              <w:t>ANS+</w:t>
            </w:r>
          </w:p>
        </w:tc>
        <w:tc>
          <w:tcPr>
            <w:tcW w:w="2384" w:type="dxa"/>
          </w:tcPr>
          <w:p w14:paraId="3E20F248" w14:textId="77777777" w:rsidR="003262BC" w:rsidRPr="000D351C" w:rsidRDefault="003262BC">
            <w:pPr>
              <w:pStyle w:val="OtherTableBody"/>
              <w:rPr>
                <w:noProof/>
                <w:color w:val="FF0000"/>
                <w:szCs w:val="18"/>
                <w:lang w:val="en-US"/>
              </w:rPr>
            </w:pPr>
            <w:r w:rsidRPr="000D351C">
              <w:rPr>
                <w:noProof/>
                <w:lang w:val="en-US"/>
              </w:rPr>
              <w:t>HL7 set of units of measure</w:t>
            </w:r>
          </w:p>
        </w:tc>
        <w:tc>
          <w:tcPr>
            <w:tcW w:w="5040" w:type="dxa"/>
          </w:tcPr>
          <w:p w14:paraId="10FB8947" w14:textId="77777777" w:rsidR="003262BC" w:rsidRPr="000D351C" w:rsidRDefault="003262BC">
            <w:pPr>
              <w:pStyle w:val="OtherTableBody"/>
              <w:rPr>
                <w:noProof/>
                <w:color w:val="FF0000"/>
                <w:szCs w:val="18"/>
                <w:lang w:val="en-US"/>
              </w:rPr>
            </w:pPr>
            <w:r w:rsidRPr="000D351C">
              <w:rPr>
                <w:noProof/>
                <w:szCs w:val="18"/>
                <w:lang w:val="en-US"/>
              </w:rPr>
              <w:t>HL7 set of units of measure based upon ANSI X3.50 - 1986, ISO 2988-83, and US customary units / see chapter 7</w:t>
            </w:r>
            <w:r>
              <w:rPr>
                <w:noProof/>
                <w:szCs w:val="18"/>
                <w:lang w:val="en-US"/>
              </w:rPr>
              <w:t>.</w:t>
            </w:r>
          </w:p>
        </w:tc>
      </w:tr>
    </w:tbl>
    <w:p w14:paraId="2C193DFA" w14:textId="77777777" w:rsidR="003262BC" w:rsidRPr="000D351C" w:rsidRDefault="003262BC">
      <w:pPr>
        <w:pStyle w:val="Heading4"/>
        <w:tabs>
          <w:tab w:val="num" w:pos="2160"/>
        </w:tabs>
        <w:rPr>
          <w:noProof/>
        </w:rPr>
      </w:pPr>
      <w:bookmarkStart w:id="1158" w:name="_Toc497011537"/>
      <w:r w:rsidRPr="000D351C">
        <w:rPr>
          <w:noProof/>
        </w:rPr>
        <w:t>AIP-11   Allow Substitution Code</w:t>
      </w:r>
      <w:r w:rsidR="003D291E" w:rsidRPr="000D351C">
        <w:rPr>
          <w:noProof/>
        </w:rPr>
        <w:fldChar w:fldCharType="begin"/>
      </w:r>
      <w:r w:rsidRPr="000D351C">
        <w:rPr>
          <w:noProof/>
        </w:rPr>
        <w:instrText xml:space="preserve"> XE "Allow substitutions code" </w:instrText>
      </w:r>
      <w:r w:rsidR="003D291E" w:rsidRPr="000D351C">
        <w:rPr>
          <w:noProof/>
        </w:rPr>
        <w:fldChar w:fldCharType="end"/>
      </w:r>
      <w:r w:rsidRPr="000D351C">
        <w:rPr>
          <w:noProof/>
        </w:rPr>
        <w:t xml:space="preserve">   (CWE)   00895</w:t>
      </w:r>
      <w:bookmarkEnd w:id="1158"/>
    </w:p>
    <w:p w14:paraId="5F6B7CCE"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9FD4A3" w14:textId="77777777" w:rsidR="003262BC" w:rsidRPr="000D351C" w:rsidRDefault="003262BC" w:rsidP="009B0F5F">
      <w:pPr>
        <w:pStyle w:val="NormalIndented"/>
        <w:rPr>
          <w:noProof/>
        </w:rPr>
      </w:pPr>
      <w:r w:rsidRPr="000D351C">
        <w:rPr>
          <w:noProof/>
        </w:rPr>
        <w:t xml:space="preserve">Definition:  This field contains a code indicating whether the identified personnel resource can be replaced with an equivalent substitute personnel resource by the filler application.  Refer to </w:t>
      </w:r>
      <w:hyperlink r:id="rId58" w:anchor="HL70279" w:history="1">
        <w:r w:rsidRPr="000D351C">
          <w:rPr>
            <w:rStyle w:val="ReferenceUserTable"/>
            <w:noProof/>
          </w:rPr>
          <w:t>User-Defined Table 0279 - Allow Substitution Codes</w:t>
        </w:r>
      </w:hyperlink>
      <w:r w:rsidRPr="000D351C">
        <w:rPr>
          <w:noProof/>
        </w:rPr>
        <w:t xml:space="preserve"> </w:t>
      </w:r>
      <w:r>
        <w:rPr>
          <w:noProof/>
        </w:rPr>
        <w:t xml:space="preserve">in Chapter 2C, Code Tables, </w:t>
      </w:r>
      <w:r w:rsidRPr="000D351C">
        <w:rPr>
          <w:noProof/>
        </w:rPr>
        <w:t xml:space="preserve">for suggested </w:t>
      </w:r>
      <w:r>
        <w:rPr>
          <w:noProof/>
        </w:rPr>
        <w:t>values</w:t>
      </w:r>
      <w:r w:rsidRPr="000D351C">
        <w:rPr>
          <w:noProof/>
        </w:rPr>
        <w:t>.</w:t>
      </w:r>
    </w:p>
    <w:p w14:paraId="43AD36F9" w14:textId="77777777" w:rsidR="003262BC" w:rsidRPr="000D351C" w:rsidRDefault="003262BC" w:rsidP="009B0F5F">
      <w:pPr>
        <w:pStyle w:val="NormalIndented"/>
        <w:rPr>
          <w:noProof/>
        </w:rPr>
      </w:pPr>
      <w:r w:rsidRPr="000D351C">
        <w:rPr>
          <w:noProof/>
        </w:rPr>
        <w:t>This field is conditionally required.  It is required for all request messages.  It is optional for all unsolicited transactions, and for all query messages.</w:t>
      </w:r>
    </w:p>
    <w:p w14:paraId="6722CC6A" w14:textId="77777777" w:rsidR="003262BC" w:rsidRPr="000D351C" w:rsidRDefault="003262BC">
      <w:pPr>
        <w:pStyle w:val="Heading4"/>
        <w:tabs>
          <w:tab w:val="num" w:pos="2160"/>
        </w:tabs>
        <w:rPr>
          <w:noProof/>
        </w:rPr>
      </w:pPr>
      <w:bookmarkStart w:id="1159" w:name="_Toc497011538"/>
      <w:r w:rsidRPr="000D351C">
        <w:rPr>
          <w:noProof/>
        </w:rPr>
        <w:lastRenderedPageBreak/>
        <w:t>AIP-12   Filler Status Code</w:t>
      </w:r>
      <w:r w:rsidR="003D291E" w:rsidRPr="000D351C">
        <w:rPr>
          <w:noProof/>
        </w:rPr>
        <w:fldChar w:fldCharType="begin"/>
      </w:r>
      <w:r w:rsidRPr="000D351C">
        <w:rPr>
          <w:noProof/>
        </w:rPr>
        <w:instrText xml:space="preserve"> XE "Filler status code" </w:instrText>
      </w:r>
      <w:r w:rsidR="003D291E" w:rsidRPr="000D351C">
        <w:rPr>
          <w:noProof/>
        </w:rPr>
        <w:fldChar w:fldCharType="end"/>
      </w:r>
      <w:r w:rsidRPr="000D351C">
        <w:rPr>
          <w:noProof/>
        </w:rPr>
        <w:t xml:space="preserve">   (CWE)   00889</w:t>
      </w:r>
      <w:bookmarkEnd w:id="1159"/>
    </w:p>
    <w:p w14:paraId="3D08F62B" w14:textId="77777777" w:rsidR="00A54B86" w:rsidRDefault="00A54B86" w:rsidP="00A54B8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D8AC89" w14:textId="77777777" w:rsidR="003262BC" w:rsidRPr="000D351C" w:rsidRDefault="003262BC" w:rsidP="009B0F5F">
      <w:pPr>
        <w:pStyle w:val="NormalIndented"/>
        <w:rPr>
          <w:noProof/>
        </w:rPr>
      </w:pPr>
      <w:r w:rsidRPr="000D351C">
        <w:rPr>
          <w:noProof/>
        </w:rPr>
        <w:t xml:space="preserve">Definition:  This field contains a code that describes the requested/scheduled status of the personnel resource, from the point of view of the filler application.  Refer to </w:t>
      </w:r>
      <w:hyperlink r:id="rId59" w:anchor="HL70278" w:history="1">
        <w:r w:rsidRPr="000D351C">
          <w:rPr>
            <w:rStyle w:val="ReferenceUserTable"/>
            <w:noProof/>
          </w:rPr>
          <w:t>User-Defined Table 0278 - Filler Status Codes</w:t>
        </w:r>
      </w:hyperlink>
      <w:r w:rsidRPr="000D351C">
        <w:rPr>
          <w:noProof/>
        </w:rPr>
        <w:t xml:space="preserve"> </w:t>
      </w:r>
      <w:r>
        <w:rPr>
          <w:noProof/>
        </w:rPr>
        <w:t xml:space="preserve">in Chapter 2C, Code Tables, </w:t>
      </w:r>
      <w:r w:rsidRPr="000D351C">
        <w:rPr>
          <w:noProof/>
        </w:rPr>
        <w:t>for suggested codes.</w:t>
      </w:r>
    </w:p>
    <w:p w14:paraId="625FC03C" w14:textId="77777777" w:rsidR="003262BC" w:rsidRPr="000D351C" w:rsidRDefault="003262BC" w:rsidP="009B0F5F">
      <w:pPr>
        <w:pStyle w:val="NormalIndented"/>
        <w:rPr>
          <w:noProof/>
        </w:rPr>
      </w:pPr>
      <w:r w:rsidRPr="000D351C">
        <w:rPr>
          <w:noProof/>
        </w:rPr>
        <w:t>This field is conditionally required.  It should not be valued in any request transactions from the placer application to the filler application.  It is required for all transactions from the filler application.  It is optional for query transactions.</w:t>
      </w:r>
    </w:p>
    <w:p w14:paraId="0E5EAE0B" w14:textId="77777777" w:rsidR="003262BC" w:rsidRPr="000D351C" w:rsidRDefault="003262BC" w:rsidP="009B0F5F">
      <w:pPr>
        <w:pStyle w:val="NormalIndented"/>
        <w:rPr>
          <w:noProof/>
        </w:rPr>
      </w:pPr>
      <w:bookmarkStart w:id="1160" w:name="_Toc348247546"/>
      <w:bookmarkStart w:id="1161" w:name="_Toc348260564"/>
      <w:bookmarkStart w:id="1162" w:name="_Toc348346562"/>
      <w:bookmarkStart w:id="1163" w:name="_Toc348847853"/>
      <w:bookmarkStart w:id="1164" w:name="_Toc348848807"/>
      <w:r w:rsidRPr="000D351C">
        <w:rPr>
          <w:noProof/>
        </w:rPr>
        <w:t>This is a conditionally required field.  Because the information contained in this field is only appropriate in transactions originating from a filler application, it is required for those messages.  This includes all unsolicited transactions originating from a filler application, as well as all response messages originating from a filler application.  This field is optional for all transactions originating from placer, querying and auxiliary applications.  It is recommended that this field be left unvalued in transactions originating from applications other than the filler application.</w:t>
      </w:r>
    </w:p>
    <w:p w14:paraId="61479337" w14:textId="77777777" w:rsidR="003262BC" w:rsidRPr="000D351C" w:rsidRDefault="003262BC">
      <w:pPr>
        <w:pStyle w:val="Heading3"/>
        <w:tabs>
          <w:tab w:val="left" w:pos="900"/>
        </w:tabs>
        <w:rPr>
          <w:noProof/>
        </w:rPr>
      </w:pPr>
      <w:bookmarkStart w:id="1165" w:name="_Toc358638024"/>
      <w:bookmarkStart w:id="1166" w:name="_Toc358711127"/>
      <w:bookmarkStart w:id="1167" w:name="_Toc497011539"/>
      <w:bookmarkStart w:id="1168" w:name="_Toc28982235"/>
      <w:r w:rsidRPr="000D351C">
        <w:rPr>
          <w:noProof/>
        </w:rPr>
        <w:t>APR</w:t>
      </w:r>
      <w:r w:rsidR="003D291E" w:rsidRPr="000D351C">
        <w:rPr>
          <w:noProof/>
        </w:rPr>
        <w:fldChar w:fldCharType="begin"/>
      </w:r>
      <w:r w:rsidRPr="000D351C">
        <w:rPr>
          <w:noProof/>
        </w:rPr>
        <w:instrText xml:space="preserve"> XE "APR" </w:instrText>
      </w:r>
      <w:r w:rsidR="003D291E" w:rsidRPr="000D351C">
        <w:rPr>
          <w:noProof/>
        </w:rPr>
        <w:fldChar w:fldCharType="end"/>
      </w:r>
      <w:r w:rsidRPr="000D351C">
        <w:rPr>
          <w:noProof/>
        </w:rPr>
        <w:t xml:space="preserve"> - </w:t>
      </w:r>
      <w:r w:rsidR="003D291E" w:rsidRPr="000D351C">
        <w:rPr>
          <w:noProof/>
        </w:rPr>
        <w:fldChar w:fldCharType="begin"/>
      </w:r>
      <w:r w:rsidRPr="000D351C">
        <w:rPr>
          <w:noProof/>
        </w:rPr>
        <w:instrText xml:space="preserve"> XE "Segments:APR" </w:instrText>
      </w:r>
      <w:r w:rsidR="003D291E" w:rsidRPr="000D351C">
        <w:rPr>
          <w:noProof/>
        </w:rPr>
        <w:fldChar w:fldCharType="end"/>
      </w:r>
      <w:r w:rsidRPr="000D351C">
        <w:rPr>
          <w:noProof/>
        </w:rPr>
        <w:t>Appointment Preferences Segment</w:t>
      </w:r>
      <w:bookmarkEnd w:id="1160"/>
      <w:bookmarkEnd w:id="1161"/>
      <w:bookmarkEnd w:id="1162"/>
      <w:bookmarkEnd w:id="1163"/>
      <w:bookmarkEnd w:id="1164"/>
      <w:bookmarkEnd w:id="1165"/>
      <w:bookmarkEnd w:id="1166"/>
      <w:bookmarkEnd w:id="1167"/>
      <w:bookmarkEnd w:id="1168"/>
      <w:r w:rsidR="003D291E" w:rsidRPr="000D351C">
        <w:rPr>
          <w:b w:val="0"/>
          <w:noProof/>
        </w:rPr>
        <w:fldChar w:fldCharType="begin"/>
      </w:r>
      <w:r w:rsidRPr="000D351C">
        <w:rPr>
          <w:b w:val="0"/>
          <w:noProof/>
        </w:rPr>
        <w:instrText xml:space="preserve"> XE "appointment preferences segment" </w:instrText>
      </w:r>
      <w:r w:rsidR="003D291E" w:rsidRPr="000D351C">
        <w:rPr>
          <w:b w:val="0"/>
          <w:noProof/>
        </w:rPr>
        <w:fldChar w:fldCharType="end"/>
      </w:r>
    </w:p>
    <w:p w14:paraId="11E7A02A" w14:textId="77777777" w:rsidR="003262BC" w:rsidRPr="000D351C" w:rsidRDefault="003262BC" w:rsidP="009B0F5F">
      <w:pPr>
        <w:pStyle w:val="NormalIndented"/>
        <w:rPr>
          <w:noProof/>
        </w:rPr>
      </w:pPr>
      <w:r w:rsidRPr="000D351C">
        <w:rPr>
          <w:noProof/>
        </w:rPr>
        <w:t>The APR segment contains parameters and preference specifications used for requesting appointments in the SRM message.  It allows placer applications to provide coded parameters and preference indicators to the filler application, to help determine when a requested appointment should be scheduled.  An APR segment can be provided in conjunction with either the ARQ segment or any of the service and resource segments (AIG, AIS, AIP, and AIL).  If an APR segment appears in conjunction with an ARQ segment, its parameters and preference indicators pertain to the schedule request as a whole.  If the APR segment appears with any of the service and resource segments, then its parameters and preferences apply only to the immediately preceding service or resource.</w:t>
      </w:r>
    </w:p>
    <w:p w14:paraId="7DF83668" w14:textId="77777777" w:rsidR="003262BC" w:rsidRPr="000D351C" w:rsidRDefault="003262BC">
      <w:pPr>
        <w:pStyle w:val="AttributeTableCaption"/>
        <w:rPr>
          <w:noProof/>
        </w:rPr>
      </w:pPr>
      <w:r w:rsidRPr="000D351C">
        <w:rPr>
          <w:noProof/>
        </w:rPr>
        <w:t>HL7 Attribute Table – APR</w:t>
      </w:r>
      <w:bookmarkStart w:id="1169" w:name="APR"/>
      <w:bookmarkEnd w:id="1169"/>
      <w:r w:rsidRPr="000D351C">
        <w:rPr>
          <w:noProof/>
        </w:rPr>
        <w:t xml:space="preserve"> – Appointment Preferences</w:t>
      </w:r>
      <w:r w:rsidR="003D291E" w:rsidRPr="000D351C">
        <w:rPr>
          <w:noProof/>
        </w:rPr>
        <w:fldChar w:fldCharType="begin"/>
      </w:r>
      <w:r w:rsidRPr="000D351C">
        <w:rPr>
          <w:noProof/>
        </w:rPr>
        <w:instrText xml:space="preserve"> XE "HL7 Attribute Table - APR" </w:instrText>
      </w:r>
      <w:r w:rsidR="003D291E" w:rsidRPr="000D351C">
        <w:rPr>
          <w:noProof/>
        </w:rPr>
        <w:fldChar w:fldCharType="end"/>
      </w:r>
      <w:r w:rsidR="003D291E" w:rsidRPr="000D351C">
        <w:rPr>
          <w:noProof/>
        </w:rPr>
        <w:fldChar w:fldCharType="begin"/>
      </w:r>
      <w:r w:rsidRPr="000D351C">
        <w:rPr>
          <w:noProof/>
        </w:rPr>
        <w:instrText xml:space="preserve"> XE "ARP" </w:instrText>
      </w:r>
      <w:r w:rsidR="003D291E" w:rsidRPr="000D351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755A40" w:rsidRPr="000D351C" w14:paraId="4452E36E" w14:textId="77777777" w:rsidTr="00755A40">
        <w:trPr>
          <w:cantSplit/>
          <w:tblHeader/>
          <w:jc w:val="center"/>
        </w:trPr>
        <w:tc>
          <w:tcPr>
            <w:tcW w:w="648" w:type="dxa"/>
            <w:tcBorders>
              <w:top w:val="single" w:sz="4" w:space="0" w:color="auto"/>
              <w:left w:val="nil"/>
              <w:bottom w:val="single" w:sz="4" w:space="0" w:color="auto"/>
              <w:right w:val="nil"/>
            </w:tcBorders>
            <w:shd w:val="clear" w:color="auto" w:fill="FFFFFF"/>
          </w:tcPr>
          <w:p w14:paraId="364C3B1A" w14:textId="77777777" w:rsidR="003262BC" w:rsidRPr="000D351C" w:rsidRDefault="003262BC">
            <w:pPr>
              <w:pStyle w:val="AttributeTableHeader"/>
              <w:rPr>
                <w:noProof/>
              </w:rPr>
            </w:pPr>
            <w:r w:rsidRPr="000D351C">
              <w:rPr>
                <w:noProof/>
              </w:rPr>
              <w:t>SEQ</w:t>
            </w:r>
          </w:p>
        </w:tc>
        <w:tc>
          <w:tcPr>
            <w:tcW w:w="648" w:type="dxa"/>
            <w:tcBorders>
              <w:top w:val="single" w:sz="4" w:space="0" w:color="auto"/>
              <w:left w:val="nil"/>
              <w:bottom w:val="single" w:sz="4" w:space="0" w:color="auto"/>
              <w:right w:val="nil"/>
            </w:tcBorders>
            <w:shd w:val="clear" w:color="auto" w:fill="FFFFFF"/>
          </w:tcPr>
          <w:p w14:paraId="25843016" w14:textId="77777777" w:rsidR="003262BC" w:rsidRPr="000D351C" w:rsidRDefault="003262BC">
            <w:pPr>
              <w:pStyle w:val="AttributeTableHeader"/>
              <w:rPr>
                <w:noProof/>
              </w:rPr>
            </w:pPr>
            <w:r w:rsidRPr="000D351C">
              <w:rPr>
                <w:noProof/>
              </w:rPr>
              <w:t>LEN</w:t>
            </w:r>
          </w:p>
        </w:tc>
        <w:tc>
          <w:tcPr>
            <w:tcW w:w="720" w:type="dxa"/>
            <w:tcBorders>
              <w:top w:val="single" w:sz="4" w:space="0" w:color="auto"/>
              <w:left w:val="nil"/>
              <w:bottom w:val="single" w:sz="4" w:space="0" w:color="auto"/>
              <w:right w:val="nil"/>
            </w:tcBorders>
            <w:shd w:val="clear" w:color="auto" w:fill="FFFFFF"/>
          </w:tcPr>
          <w:p w14:paraId="5B357516" w14:textId="77777777" w:rsidR="003262BC" w:rsidRPr="000D351C" w:rsidRDefault="003262BC">
            <w:pPr>
              <w:pStyle w:val="AttributeTableHeader"/>
              <w:rPr>
                <w:noProof/>
              </w:rPr>
            </w:pPr>
            <w:r w:rsidRPr="000D351C">
              <w:rPr>
                <w:noProof/>
              </w:rPr>
              <w:t>C.LEN</w:t>
            </w:r>
          </w:p>
        </w:tc>
        <w:tc>
          <w:tcPr>
            <w:tcW w:w="648" w:type="dxa"/>
            <w:tcBorders>
              <w:top w:val="single" w:sz="4" w:space="0" w:color="auto"/>
              <w:left w:val="nil"/>
              <w:bottom w:val="single" w:sz="4" w:space="0" w:color="auto"/>
              <w:right w:val="nil"/>
            </w:tcBorders>
            <w:shd w:val="clear" w:color="auto" w:fill="FFFFFF"/>
          </w:tcPr>
          <w:p w14:paraId="2CD9B691" w14:textId="77777777" w:rsidR="003262BC" w:rsidRPr="000D351C" w:rsidRDefault="003262BC">
            <w:pPr>
              <w:pStyle w:val="AttributeTableHeader"/>
              <w:rPr>
                <w:noProof/>
              </w:rPr>
            </w:pPr>
            <w:r w:rsidRPr="000D351C">
              <w:rPr>
                <w:noProof/>
              </w:rPr>
              <w:t>DT</w:t>
            </w:r>
          </w:p>
        </w:tc>
        <w:tc>
          <w:tcPr>
            <w:tcW w:w="648" w:type="dxa"/>
            <w:tcBorders>
              <w:top w:val="single" w:sz="4" w:space="0" w:color="auto"/>
              <w:left w:val="nil"/>
              <w:bottom w:val="single" w:sz="4" w:space="0" w:color="auto"/>
              <w:right w:val="nil"/>
            </w:tcBorders>
            <w:shd w:val="clear" w:color="auto" w:fill="FFFFFF"/>
          </w:tcPr>
          <w:p w14:paraId="373DAFE5" w14:textId="77777777" w:rsidR="003262BC" w:rsidRPr="000D351C" w:rsidRDefault="003262BC">
            <w:pPr>
              <w:pStyle w:val="AttributeTableHeader"/>
              <w:rPr>
                <w:noProof/>
              </w:rPr>
            </w:pPr>
            <w:r w:rsidRPr="000D351C">
              <w:rPr>
                <w:noProof/>
              </w:rPr>
              <w:t>OPT</w:t>
            </w:r>
          </w:p>
        </w:tc>
        <w:tc>
          <w:tcPr>
            <w:tcW w:w="648" w:type="dxa"/>
            <w:tcBorders>
              <w:top w:val="single" w:sz="4" w:space="0" w:color="auto"/>
              <w:left w:val="nil"/>
              <w:bottom w:val="single" w:sz="4" w:space="0" w:color="auto"/>
              <w:right w:val="nil"/>
            </w:tcBorders>
            <w:shd w:val="clear" w:color="auto" w:fill="FFFFFF"/>
          </w:tcPr>
          <w:p w14:paraId="5491A827" w14:textId="77777777" w:rsidR="003262BC" w:rsidRPr="000D351C" w:rsidRDefault="003262BC">
            <w:pPr>
              <w:pStyle w:val="AttributeTableHeader"/>
              <w:rPr>
                <w:noProof/>
              </w:rPr>
            </w:pPr>
            <w:r w:rsidRPr="000D351C">
              <w:rPr>
                <w:noProof/>
              </w:rPr>
              <w:t>RP/#</w:t>
            </w:r>
          </w:p>
        </w:tc>
        <w:tc>
          <w:tcPr>
            <w:tcW w:w="720" w:type="dxa"/>
            <w:tcBorders>
              <w:top w:val="single" w:sz="4" w:space="0" w:color="auto"/>
              <w:left w:val="nil"/>
              <w:bottom w:val="single" w:sz="4" w:space="0" w:color="auto"/>
              <w:right w:val="nil"/>
            </w:tcBorders>
            <w:shd w:val="clear" w:color="auto" w:fill="FFFFFF"/>
          </w:tcPr>
          <w:p w14:paraId="72ECB057" w14:textId="77777777" w:rsidR="003262BC" w:rsidRPr="000D351C" w:rsidRDefault="003262BC">
            <w:pPr>
              <w:pStyle w:val="AttributeTableHeader"/>
              <w:rPr>
                <w:noProof/>
              </w:rPr>
            </w:pPr>
            <w:r w:rsidRPr="000D351C">
              <w:rPr>
                <w:noProof/>
              </w:rPr>
              <w:t>TBL#</w:t>
            </w:r>
          </w:p>
        </w:tc>
        <w:tc>
          <w:tcPr>
            <w:tcW w:w="720" w:type="dxa"/>
            <w:tcBorders>
              <w:top w:val="single" w:sz="4" w:space="0" w:color="auto"/>
              <w:left w:val="nil"/>
              <w:bottom w:val="single" w:sz="4" w:space="0" w:color="auto"/>
              <w:right w:val="nil"/>
            </w:tcBorders>
            <w:shd w:val="clear" w:color="auto" w:fill="FFFFFF"/>
          </w:tcPr>
          <w:p w14:paraId="7D35E114" w14:textId="77777777" w:rsidR="003262BC" w:rsidRPr="000D351C" w:rsidRDefault="003262BC">
            <w:pPr>
              <w:pStyle w:val="AttributeTableHeader"/>
              <w:rPr>
                <w:noProof/>
              </w:rPr>
            </w:pPr>
            <w:r w:rsidRPr="000D351C">
              <w:rPr>
                <w:noProof/>
              </w:rPr>
              <w:t>ITEM#</w:t>
            </w:r>
          </w:p>
        </w:tc>
        <w:tc>
          <w:tcPr>
            <w:tcW w:w="3888" w:type="dxa"/>
            <w:tcBorders>
              <w:top w:val="single" w:sz="4" w:space="0" w:color="auto"/>
              <w:left w:val="nil"/>
              <w:bottom w:val="single" w:sz="4" w:space="0" w:color="auto"/>
              <w:right w:val="nil"/>
            </w:tcBorders>
            <w:shd w:val="clear" w:color="auto" w:fill="FFFFFF"/>
          </w:tcPr>
          <w:p w14:paraId="1708B6A0" w14:textId="77777777" w:rsidR="003262BC" w:rsidRPr="000D351C" w:rsidRDefault="003262BC">
            <w:pPr>
              <w:pStyle w:val="AttributeTableHeader"/>
              <w:jc w:val="left"/>
              <w:rPr>
                <w:noProof/>
              </w:rPr>
            </w:pPr>
            <w:r w:rsidRPr="000D351C">
              <w:rPr>
                <w:noProof/>
              </w:rPr>
              <w:t>ELEMENT NAME</w:t>
            </w:r>
          </w:p>
        </w:tc>
      </w:tr>
      <w:tr w:rsidR="00755A40" w:rsidRPr="000D351C" w14:paraId="7E7465B1" w14:textId="77777777" w:rsidTr="00755A40">
        <w:trPr>
          <w:cantSplit/>
          <w:jc w:val="center"/>
        </w:trPr>
        <w:tc>
          <w:tcPr>
            <w:tcW w:w="648" w:type="dxa"/>
            <w:tcBorders>
              <w:top w:val="single" w:sz="4" w:space="0" w:color="auto"/>
              <w:left w:val="nil"/>
              <w:bottom w:val="dotted" w:sz="4" w:space="0" w:color="auto"/>
              <w:right w:val="nil"/>
            </w:tcBorders>
            <w:shd w:val="clear" w:color="auto" w:fill="FFFFFF"/>
          </w:tcPr>
          <w:p w14:paraId="3AEBBB7E" w14:textId="77777777" w:rsidR="003262BC" w:rsidRPr="000D351C" w:rsidRDefault="003262BC">
            <w:pPr>
              <w:pStyle w:val="AttributeTableBody"/>
              <w:rPr>
                <w:noProof/>
              </w:rPr>
            </w:pPr>
            <w:r w:rsidRPr="000D351C">
              <w:rPr>
                <w:noProof/>
              </w:rPr>
              <w:t>1</w:t>
            </w:r>
          </w:p>
        </w:tc>
        <w:tc>
          <w:tcPr>
            <w:tcW w:w="648" w:type="dxa"/>
            <w:tcBorders>
              <w:top w:val="single" w:sz="4" w:space="0" w:color="auto"/>
              <w:left w:val="nil"/>
              <w:bottom w:val="dotted" w:sz="4" w:space="0" w:color="auto"/>
              <w:right w:val="nil"/>
            </w:tcBorders>
            <w:shd w:val="clear" w:color="auto" w:fill="FFFFFF"/>
          </w:tcPr>
          <w:p w14:paraId="0084A406" w14:textId="77777777" w:rsidR="003262BC" w:rsidRPr="000D351C" w:rsidRDefault="003262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952616" w14:textId="77777777" w:rsidR="003262BC" w:rsidRPr="000D351C" w:rsidRDefault="003262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E304C5" w14:textId="77777777" w:rsidR="003262BC" w:rsidRPr="000D351C" w:rsidRDefault="003262BC">
            <w:pPr>
              <w:pStyle w:val="AttributeTableBody"/>
              <w:rPr>
                <w:noProof/>
              </w:rPr>
            </w:pPr>
            <w:r w:rsidRPr="000D351C">
              <w:rPr>
                <w:noProof/>
              </w:rPr>
              <w:t>SCV</w:t>
            </w:r>
          </w:p>
        </w:tc>
        <w:tc>
          <w:tcPr>
            <w:tcW w:w="648" w:type="dxa"/>
            <w:tcBorders>
              <w:top w:val="single" w:sz="4" w:space="0" w:color="auto"/>
              <w:left w:val="nil"/>
              <w:bottom w:val="dotted" w:sz="4" w:space="0" w:color="auto"/>
              <w:right w:val="nil"/>
            </w:tcBorders>
            <w:shd w:val="clear" w:color="auto" w:fill="FFFFFF"/>
          </w:tcPr>
          <w:p w14:paraId="573AB270" w14:textId="77777777" w:rsidR="003262BC" w:rsidRPr="000D351C" w:rsidRDefault="003262BC">
            <w:pPr>
              <w:pStyle w:val="AttributeTableBody"/>
              <w:rPr>
                <w:noProof/>
              </w:rPr>
            </w:pPr>
            <w:r w:rsidRPr="000D351C">
              <w:rPr>
                <w:noProof/>
              </w:rPr>
              <w:t>O</w:t>
            </w:r>
          </w:p>
        </w:tc>
        <w:tc>
          <w:tcPr>
            <w:tcW w:w="648" w:type="dxa"/>
            <w:tcBorders>
              <w:top w:val="single" w:sz="4" w:space="0" w:color="auto"/>
              <w:left w:val="nil"/>
              <w:bottom w:val="dotted" w:sz="4" w:space="0" w:color="auto"/>
              <w:right w:val="nil"/>
            </w:tcBorders>
            <w:shd w:val="clear" w:color="auto" w:fill="FFFFFF"/>
          </w:tcPr>
          <w:p w14:paraId="01DC475C" w14:textId="77777777" w:rsidR="003262BC" w:rsidRPr="000D351C" w:rsidRDefault="003262BC">
            <w:pPr>
              <w:pStyle w:val="AttributeTableBody"/>
              <w:rPr>
                <w:noProof/>
              </w:rPr>
            </w:pPr>
            <w:r w:rsidRPr="000D351C">
              <w:rPr>
                <w:noProof/>
              </w:rPr>
              <w:t>Y</w:t>
            </w:r>
          </w:p>
        </w:tc>
        <w:tc>
          <w:tcPr>
            <w:tcW w:w="720" w:type="dxa"/>
            <w:tcBorders>
              <w:top w:val="single" w:sz="4" w:space="0" w:color="auto"/>
              <w:left w:val="nil"/>
              <w:bottom w:val="dotted" w:sz="4" w:space="0" w:color="auto"/>
              <w:right w:val="nil"/>
            </w:tcBorders>
            <w:shd w:val="clear" w:color="auto" w:fill="FFFFFF"/>
          </w:tcPr>
          <w:p w14:paraId="7AAA51A3" w14:textId="77777777" w:rsidR="003262BC" w:rsidRPr="000D351C" w:rsidRDefault="00000000">
            <w:pPr>
              <w:pStyle w:val="AttributeTableBody"/>
              <w:rPr>
                <w:noProof/>
              </w:rPr>
            </w:pPr>
            <w:hyperlink r:id="rId60" w:anchor="HL70294" w:history="1">
              <w:r w:rsidR="003262BC" w:rsidRPr="000D351C">
                <w:rPr>
                  <w:rStyle w:val="Hyperlink"/>
                  <w:rFonts w:ascii="Arial" w:hAnsi="Arial" w:cs="Arial"/>
                  <w:noProof/>
                  <w:kern w:val="16"/>
                </w:rPr>
                <w:t>0294</w:t>
              </w:r>
            </w:hyperlink>
          </w:p>
        </w:tc>
        <w:tc>
          <w:tcPr>
            <w:tcW w:w="720" w:type="dxa"/>
            <w:tcBorders>
              <w:top w:val="single" w:sz="4" w:space="0" w:color="auto"/>
              <w:left w:val="nil"/>
              <w:bottom w:val="dotted" w:sz="4" w:space="0" w:color="auto"/>
              <w:right w:val="nil"/>
            </w:tcBorders>
            <w:shd w:val="clear" w:color="auto" w:fill="FFFFFF"/>
          </w:tcPr>
          <w:p w14:paraId="730AC36A" w14:textId="77777777" w:rsidR="003262BC" w:rsidRPr="000D351C" w:rsidRDefault="003262BC">
            <w:pPr>
              <w:pStyle w:val="AttributeTableBody"/>
              <w:rPr>
                <w:noProof/>
              </w:rPr>
            </w:pPr>
            <w:r w:rsidRPr="000D351C">
              <w:rPr>
                <w:noProof/>
              </w:rPr>
              <w:t>00908</w:t>
            </w:r>
          </w:p>
        </w:tc>
        <w:tc>
          <w:tcPr>
            <w:tcW w:w="3888" w:type="dxa"/>
            <w:tcBorders>
              <w:top w:val="single" w:sz="4" w:space="0" w:color="auto"/>
              <w:left w:val="nil"/>
              <w:bottom w:val="dotted" w:sz="4" w:space="0" w:color="auto"/>
              <w:right w:val="nil"/>
            </w:tcBorders>
            <w:shd w:val="clear" w:color="auto" w:fill="FFFFFF"/>
          </w:tcPr>
          <w:p w14:paraId="7EF7AB52" w14:textId="77777777" w:rsidR="003262BC" w:rsidRPr="000D351C" w:rsidRDefault="003262BC">
            <w:pPr>
              <w:pStyle w:val="AttributeTableBody"/>
              <w:jc w:val="left"/>
              <w:rPr>
                <w:noProof/>
              </w:rPr>
            </w:pPr>
            <w:r w:rsidRPr="000D351C">
              <w:rPr>
                <w:noProof/>
              </w:rPr>
              <w:t>Time Selection Criteria</w:t>
            </w:r>
          </w:p>
        </w:tc>
      </w:tr>
      <w:tr w:rsidR="00755A40" w:rsidRPr="000D351C" w14:paraId="2240DB05"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526E2FB6" w14:textId="77777777" w:rsidR="003262BC" w:rsidRPr="000D351C" w:rsidRDefault="003262BC">
            <w:pPr>
              <w:pStyle w:val="AttributeTableBody"/>
              <w:rPr>
                <w:noProof/>
              </w:rPr>
            </w:pPr>
            <w:r w:rsidRPr="000D351C">
              <w:rPr>
                <w:noProof/>
              </w:rPr>
              <w:t>2</w:t>
            </w:r>
          </w:p>
        </w:tc>
        <w:tc>
          <w:tcPr>
            <w:tcW w:w="648" w:type="dxa"/>
            <w:tcBorders>
              <w:top w:val="dotted" w:sz="4" w:space="0" w:color="auto"/>
              <w:left w:val="nil"/>
              <w:bottom w:val="dotted" w:sz="4" w:space="0" w:color="auto"/>
              <w:right w:val="nil"/>
            </w:tcBorders>
            <w:shd w:val="clear" w:color="auto" w:fill="FFFFFF"/>
          </w:tcPr>
          <w:p w14:paraId="68292F0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F3967"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49ED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5F3957D7"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5EBBC88"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FAC76B0" w14:textId="77777777" w:rsidR="003262BC" w:rsidRPr="000D351C" w:rsidRDefault="00000000">
            <w:pPr>
              <w:pStyle w:val="AttributeTableBody"/>
              <w:rPr>
                <w:noProof/>
              </w:rPr>
            </w:pPr>
            <w:hyperlink r:id="rId61"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06520A25" w14:textId="77777777" w:rsidR="003262BC" w:rsidRPr="000D351C" w:rsidRDefault="003262BC">
            <w:pPr>
              <w:pStyle w:val="AttributeTableBody"/>
              <w:rPr>
                <w:noProof/>
              </w:rPr>
            </w:pPr>
            <w:r w:rsidRPr="000D351C">
              <w:rPr>
                <w:noProof/>
              </w:rPr>
              <w:t>00909</w:t>
            </w:r>
          </w:p>
        </w:tc>
        <w:tc>
          <w:tcPr>
            <w:tcW w:w="3888" w:type="dxa"/>
            <w:tcBorders>
              <w:top w:val="dotted" w:sz="4" w:space="0" w:color="auto"/>
              <w:left w:val="nil"/>
              <w:bottom w:val="dotted" w:sz="4" w:space="0" w:color="auto"/>
              <w:right w:val="nil"/>
            </w:tcBorders>
            <w:shd w:val="clear" w:color="auto" w:fill="FFFFFF"/>
          </w:tcPr>
          <w:p w14:paraId="145BD681" w14:textId="77777777" w:rsidR="003262BC" w:rsidRPr="000D351C" w:rsidRDefault="003262BC">
            <w:pPr>
              <w:pStyle w:val="AttributeTableBody"/>
              <w:jc w:val="left"/>
              <w:rPr>
                <w:noProof/>
              </w:rPr>
            </w:pPr>
            <w:r w:rsidRPr="000D351C">
              <w:rPr>
                <w:noProof/>
              </w:rPr>
              <w:t>Resource Selection Criteria</w:t>
            </w:r>
          </w:p>
        </w:tc>
      </w:tr>
      <w:tr w:rsidR="00755A40" w:rsidRPr="000D351C" w14:paraId="2ABEDDF4"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2D1F2596" w14:textId="77777777" w:rsidR="003262BC" w:rsidRPr="000D351C" w:rsidRDefault="003262BC">
            <w:pPr>
              <w:pStyle w:val="AttributeTableBody"/>
              <w:rPr>
                <w:noProof/>
              </w:rPr>
            </w:pPr>
            <w:r w:rsidRPr="000D351C">
              <w:rPr>
                <w:noProof/>
              </w:rPr>
              <w:t>3</w:t>
            </w:r>
          </w:p>
        </w:tc>
        <w:tc>
          <w:tcPr>
            <w:tcW w:w="648" w:type="dxa"/>
            <w:tcBorders>
              <w:top w:val="dotted" w:sz="4" w:space="0" w:color="auto"/>
              <w:left w:val="nil"/>
              <w:bottom w:val="dotted" w:sz="4" w:space="0" w:color="auto"/>
              <w:right w:val="nil"/>
            </w:tcBorders>
            <w:shd w:val="clear" w:color="auto" w:fill="FFFFFF"/>
          </w:tcPr>
          <w:p w14:paraId="1EF1AC02"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08B44" w14:textId="77777777" w:rsidR="003262BC" w:rsidRPr="000D351C" w:rsidRDefault="003262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CB6E91"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dotted" w:sz="4" w:space="0" w:color="auto"/>
              <w:right w:val="nil"/>
            </w:tcBorders>
            <w:shd w:val="clear" w:color="auto" w:fill="FFFFFF"/>
          </w:tcPr>
          <w:p w14:paraId="195D99BA"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36DF4186"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dotted" w:sz="4" w:space="0" w:color="auto"/>
              <w:right w:val="nil"/>
            </w:tcBorders>
            <w:shd w:val="clear" w:color="auto" w:fill="FFFFFF"/>
          </w:tcPr>
          <w:p w14:paraId="2DE17A10" w14:textId="77777777" w:rsidR="003262BC" w:rsidRPr="000D351C" w:rsidRDefault="00000000">
            <w:pPr>
              <w:pStyle w:val="AttributeTableBody"/>
              <w:rPr>
                <w:noProof/>
              </w:rPr>
            </w:pPr>
            <w:hyperlink r:id="rId62" w:anchor="HL70294" w:history="1">
              <w:r w:rsidR="003262BC" w:rsidRPr="000D351C">
                <w:rPr>
                  <w:rStyle w:val="Hyperlink"/>
                  <w:rFonts w:ascii="Arial" w:hAnsi="Arial" w:cs="Arial"/>
                  <w:noProof/>
                  <w:kern w:val="16"/>
                </w:rPr>
                <w:t>0294</w:t>
              </w:r>
            </w:hyperlink>
          </w:p>
        </w:tc>
        <w:tc>
          <w:tcPr>
            <w:tcW w:w="720" w:type="dxa"/>
            <w:tcBorders>
              <w:top w:val="dotted" w:sz="4" w:space="0" w:color="auto"/>
              <w:left w:val="nil"/>
              <w:bottom w:val="dotted" w:sz="4" w:space="0" w:color="auto"/>
              <w:right w:val="nil"/>
            </w:tcBorders>
            <w:shd w:val="clear" w:color="auto" w:fill="FFFFFF"/>
          </w:tcPr>
          <w:p w14:paraId="3E147D1F" w14:textId="77777777" w:rsidR="003262BC" w:rsidRPr="000D351C" w:rsidRDefault="003262BC">
            <w:pPr>
              <w:pStyle w:val="AttributeTableBody"/>
              <w:rPr>
                <w:noProof/>
              </w:rPr>
            </w:pPr>
            <w:r w:rsidRPr="000D351C">
              <w:rPr>
                <w:noProof/>
              </w:rPr>
              <w:t>00910</w:t>
            </w:r>
          </w:p>
        </w:tc>
        <w:tc>
          <w:tcPr>
            <w:tcW w:w="3888" w:type="dxa"/>
            <w:tcBorders>
              <w:top w:val="dotted" w:sz="4" w:space="0" w:color="auto"/>
              <w:left w:val="nil"/>
              <w:bottom w:val="dotted" w:sz="4" w:space="0" w:color="auto"/>
              <w:right w:val="nil"/>
            </w:tcBorders>
            <w:shd w:val="clear" w:color="auto" w:fill="FFFFFF"/>
          </w:tcPr>
          <w:p w14:paraId="3310E8C7" w14:textId="77777777" w:rsidR="003262BC" w:rsidRPr="000D351C" w:rsidRDefault="003262BC">
            <w:pPr>
              <w:pStyle w:val="AttributeTableBody"/>
              <w:jc w:val="left"/>
              <w:rPr>
                <w:noProof/>
              </w:rPr>
            </w:pPr>
            <w:r w:rsidRPr="000D351C">
              <w:rPr>
                <w:noProof/>
              </w:rPr>
              <w:t>Location Selection Criteria</w:t>
            </w:r>
          </w:p>
        </w:tc>
      </w:tr>
      <w:tr w:rsidR="00755A40" w:rsidRPr="000D351C" w14:paraId="6A7F9D88" w14:textId="77777777" w:rsidTr="00755A40">
        <w:trPr>
          <w:cantSplit/>
          <w:jc w:val="center"/>
        </w:trPr>
        <w:tc>
          <w:tcPr>
            <w:tcW w:w="648" w:type="dxa"/>
            <w:tcBorders>
              <w:top w:val="dotted" w:sz="4" w:space="0" w:color="auto"/>
              <w:left w:val="nil"/>
              <w:bottom w:val="dotted" w:sz="4" w:space="0" w:color="auto"/>
              <w:right w:val="nil"/>
            </w:tcBorders>
            <w:shd w:val="clear" w:color="auto" w:fill="FFFFFF"/>
          </w:tcPr>
          <w:p w14:paraId="7755B44D" w14:textId="77777777" w:rsidR="003262BC" w:rsidRPr="000D351C" w:rsidRDefault="003262BC">
            <w:pPr>
              <w:pStyle w:val="AttributeTableBody"/>
              <w:rPr>
                <w:noProof/>
              </w:rPr>
            </w:pPr>
            <w:r w:rsidRPr="000D351C">
              <w:rPr>
                <w:noProof/>
              </w:rPr>
              <w:t>4</w:t>
            </w:r>
          </w:p>
        </w:tc>
        <w:tc>
          <w:tcPr>
            <w:tcW w:w="648" w:type="dxa"/>
            <w:tcBorders>
              <w:top w:val="dotted" w:sz="4" w:space="0" w:color="auto"/>
              <w:left w:val="nil"/>
              <w:bottom w:val="dotted" w:sz="4" w:space="0" w:color="auto"/>
              <w:right w:val="nil"/>
            </w:tcBorders>
            <w:shd w:val="clear" w:color="auto" w:fill="FFFFFF"/>
          </w:tcPr>
          <w:p w14:paraId="2DF2E5EF"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6BD452"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dotted" w:sz="4" w:space="0" w:color="auto"/>
              <w:right w:val="nil"/>
            </w:tcBorders>
            <w:shd w:val="clear" w:color="auto" w:fill="FFFFFF"/>
          </w:tcPr>
          <w:p w14:paraId="75BD271A" w14:textId="77777777" w:rsidR="003262BC" w:rsidRPr="000D351C" w:rsidRDefault="003262BC">
            <w:pPr>
              <w:pStyle w:val="AttributeTableBody"/>
              <w:rPr>
                <w:noProof/>
              </w:rPr>
            </w:pPr>
            <w:r w:rsidRPr="000D351C">
              <w:rPr>
                <w:noProof/>
              </w:rPr>
              <w:t>NM</w:t>
            </w:r>
          </w:p>
        </w:tc>
        <w:tc>
          <w:tcPr>
            <w:tcW w:w="648" w:type="dxa"/>
            <w:tcBorders>
              <w:top w:val="dotted" w:sz="4" w:space="0" w:color="auto"/>
              <w:left w:val="nil"/>
              <w:bottom w:val="dotted" w:sz="4" w:space="0" w:color="auto"/>
              <w:right w:val="nil"/>
            </w:tcBorders>
            <w:shd w:val="clear" w:color="auto" w:fill="FFFFFF"/>
          </w:tcPr>
          <w:p w14:paraId="7491FE10"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dotted" w:sz="4" w:space="0" w:color="auto"/>
              <w:right w:val="nil"/>
            </w:tcBorders>
            <w:shd w:val="clear" w:color="auto" w:fill="FFFFFF"/>
          </w:tcPr>
          <w:p w14:paraId="1FCCA220"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747846" w14:textId="77777777" w:rsidR="003262BC" w:rsidRPr="000D351C" w:rsidRDefault="003262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6D651" w14:textId="77777777" w:rsidR="003262BC" w:rsidRPr="000D351C" w:rsidRDefault="003262BC">
            <w:pPr>
              <w:pStyle w:val="AttributeTableBody"/>
              <w:rPr>
                <w:noProof/>
              </w:rPr>
            </w:pPr>
            <w:r w:rsidRPr="000D351C">
              <w:rPr>
                <w:noProof/>
              </w:rPr>
              <w:t>00911</w:t>
            </w:r>
          </w:p>
        </w:tc>
        <w:tc>
          <w:tcPr>
            <w:tcW w:w="3888" w:type="dxa"/>
            <w:tcBorders>
              <w:top w:val="dotted" w:sz="4" w:space="0" w:color="auto"/>
              <w:left w:val="nil"/>
              <w:bottom w:val="dotted" w:sz="4" w:space="0" w:color="auto"/>
              <w:right w:val="nil"/>
            </w:tcBorders>
            <w:shd w:val="clear" w:color="auto" w:fill="FFFFFF"/>
          </w:tcPr>
          <w:p w14:paraId="0DC8C6CF" w14:textId="77777777" w:rsidR="003262BC" w:rsidRPr="000D351C" w:rsidRDefault="003262BC">
            <w:pPr>
              <w:pStyle w:val="AttributeTableBody"/>
              <w:jc w:val="left"/>
              <w:rPr>
                <w:noProof/>
              </w:rPr>
            </w:pPr>
            <w:r w:rsidRPr="000D351C">
              <w:rPr>
                <w:noProof/>
              </w:rPr>
              <w:t>Slot Spacing Criteria</w:t>
            </w:r>
          </w:p>
        </w:tc>
      </w:tr>
      <w:tr w:rsidR="003262BC" w:rsidRPr="000D351C" w14:paraId="2974740C" w14:textId="77777777" w:rsidTr="00755A40">
        <w:trPr>
          <w:cantSplit/>
          <w:jc w:val="center"/>
        </w:trPr>
        <w:tc>
          <w:tcPr>
            <w:tcW w:w="648" w:type="dxa"/>
            <w:tcBorders>
              <w:top w:val="dotted" w:sz="4" w:space="0" w:color="auto"/>
              <w:left w:val="nil"/>
              <w:bottom w:val="single" w:sz="4" w:space="0" w:color="auto"/>
              <w:right w:val="nil"/>
            </w:tcBorders>
            <w:shd w:val="clear" w:color="auto" w:fill="FFFFFF"/>
          </w:tcPr>
          <w:p w14:paraId="3CCB5C4C" w14:textId="77777777" w:rsidR="003262BC" w:rsidRPr="000D351C" w:rsidRDefault="003262BC">
            <w:pPr>
              <w:pStyle w:val="AttributeTableBody"/>
              <w:rPr>
                <w:noProof/>
              </w:rPr>
            </w:pPr>
            <w:r w:rsidRPr="000D351C">
              <w:rPr>
                <w:noProof/>
              </w:rPr>
              <w:t>5</w:t>
            </w:r>
          </w:p>
        </w:tc>
        <w:tc>
          <w:tcPr>
            <w:tcW w:w="648" w:type="dxa"/>
            <w:tcBorders>
              <w:top w:val="dotted" w:sz="4" w:space="0" w:color="auto"/>
              <w:left w:val="nil"/>
              <w:bottom w:val="single" w:sz="4" w:space="0" w:color="auto"/>
              <w:right w:val="nil"/>
            </w:tcBorders>
            <w:shd w:val="clear" w:color="auto" w:fill="FFFFFF"/>
          </w:tcPr>
          <w:p w14:paraId="60A0AD0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1B6C3F" w14:textId="77777777" w:rsidR="003262BC" w:rsidRPr="000D351C" w:rsidRDefault="003262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1459EC" w14:textId="77777777" w:rsidR="003262BC" w:rsidRPr="000D351C" w:rsidRDefault="003262BC">
            <w:pPr>
              <w:pStyle w:val="AttributeTableBody"/>
              <w:rPr>
                <w:noProof/>
              </w:rPr>
            </w:pPr>
            <w:r w:rsidRPr="000D351C">
              <w:rPr>
                <w:noProof/>
              </w:rPr>
              <w:t>SCV</w:t>
            </w:r>
          </w:p>
        </w:tc>
        <w:tc>
          <w:tcPr>
            <w:tcW w:w="648" w:type="dxa"/>
            <w:tcBorders>
              <w:top w:val="dotted" w:sz="4" w:space="0" w:color="auto"/>
              <w:left w:val="nil"/>
              <w:bottom w:val="single" w:sz="4" w:space="0" w:color="auto"/>
              <w:right w:val="nil"/>
            </w:tcBorders>
            <w:shd w:val="clear" w:color="auto" w:fill="FFFFFF"/>
          </w:tcPr>
          <w:p w14:paraId="69CA6C94" w14:textId="77777777" w:rsidR="003262BC" w:rsidRPr="000D351C" w:rsidRDefault="003262BC">
            <w:pPr>
              <w:pStyle w:val="AttributeTableBody"/>
              <w:rPr>
                <w:noProof/>
              </w:rPr>
            </w:pPr>
            <w:r w:rsidRPr="000D351C">
              <w:rPr>
                <w:noProof/>
              </w:rPr>
              <w:t>O</w:t>
            </w:r>
          </w:p>
        </w:tc>
        <w:tc>
          <w:tcPr>
            <w:tcW w:w="648" w:type="dxa"/>
            <w:tcBorders>
              <w:top w:val="dotted" w:sz="4" w:space="0" w:color="auto"/>
              <w:left w:val="nil"/>
              <w:bottom w:val="single" w:sz="4" w:space="0" w:color="auto"/>
              <w:right w:val="nil"/>
            </w:tcBorders>
            <w:shd w:val="clear" w:color="auto" w:fill="FFFFFF"/>
          </w:tcPr>
          <w:p w14:paraId="15B44C4D" w14:textId="77777777" w:rsidR="003262BC" w:rsidRPr="000D351C" w:rsidRDefault="003262BC">
            <w:pPr>
              <w:pStyle w:val="AttributeTableBody"/>
              <w:rPr>
                <w:noProof/>
              </w:rPr>
            </w:pPr>
            <w:r w:rsidRPr="000D351C">
              <w:rPr>
                <w:noProof/>
              </w:rPr>
              <w:t>Y</w:t>
            </w:r>
          </w:p>
        </w:tc>
        <w:tc>
          <w:tcPr>
            <w:tcW w:w="720" w:type="dxa"/>
            <w:tcBorders>
              <w:top w:val="dotted" w:sz="4" w:space="0" w:color="auto"/>
              <w:left w:val="nil"/>
              <w:bottom w:val="single" w:sz="4" w:space="0" w:color="auto"/>
              <w:right w:val="nil"/>
            </w:tcBorders>
            <w:shd w:val="clear" w:color="auto" w:fill="FFFFFF"/>
          </w:tcPr>
          <w:p w14:paraId="40DFD3FB" w14:textId="77777777" w:rsidR="003262BC" w:rsidRPr="000D351C" w:rsidRDefault="003262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D40BE3" w14:textId="77777777" w:rsidR="003262BC" w:rsidRPr="000D351C" w:rsidRDefault="003262BC">
            <w:pPr>
              <w:pStyle w:val="AttributeTableBody"/>
              <w:rPr>
                <w:noProof/>
              </w:rPr>
            </w:pPr>
            <w:r w:rsidRPr="000D351C">
              <w:rPr>
                <w:noProof/>
              </w:rPr>
              <w:t>00912</w:t>
            </w:r>
          </w:p>
        </w:tc>
        <w:tc>
          <w:tcPr>
            <w:tcW w:w="3888" w:type="dxa"/>
            <w:tcBorders>
              <w:top w:val="dotted" w:sz="4" w:space="0" w:color="auto"/>
              <w:left w:val="nil"/>
              <w:bottom w:val="single" w:sz="4" w:space="0" w:color="auto"/>
              <w:right w:val="nil"/>
            </w:tcBorders>
            <w:shd w:val="clear" w:color="auto" w:fill="FFFFFF"/>
          </w:tcPr>
          <w:p w14:paraId="12D8FD27" w14:textId="77777777" w:rsidR="003262BC" w:rsidRPr="000D351C" w:rsidRDefault="003262BC">
            <w:pPr>
              <w:pStyle w:val="AttributeTableBody"/>
              <w:jc w:val="left"/>
              <w:rPr>
                <w:noProof/>
              </w:rPr>
            </w:pPr>
            <w:r w:rsidRPr="000D351C">
              <w:rPr>
                <w:noProof/>
              </w:rPr>
              <w:t>Filler Override Criteria</w:t>
            </w:r>
          </w:p>
        </w:tc>
      </w:tr>
    </w:tbl>
    <w:p w14:paraId="7394B0A5" w14:textId="77777777" w:rsidR="003262BC" w:rsidRPr="000D351C" w:rsidRDefault="003262BC">
      <w:pPr>
        <w:pStyle w:val="Heading4"/>
        <w:rPr>
          <w:noProof/>
          <w:vanish/>
        </w:rPr>
      </w:pPr>
      <w:bookmarkStart w:id="1170" w:name="_Toc497011540"/>
      <w:r w:rsidRPr="000D351C">
        <w:rPr>
          <w:noProof/>
          <w:vanish/>
        </w:rPr>
        <w:t xml:space="preserve">APR </w:t>
      </w:r>
      <w:bookmarkEnd w:id="1170"/>
      <w:r w:rsidRPr="000D351C">
        <w:rPr>
          <w:noProof/>
          <w:vanish/>
        </w:rPr>
        <w:t>Field Definitions</w:t>
      </w:r>
      <w:bookmarkStart w:id="1171" w:name="_Toc175631978"/>
      <w:bookmarkEnd w:id="1171"/>
      <w:r w:rsidR="003D291E" w:rsidRPr="000D351C">
        <w:rPr>
          <w:noProof/>
          <w:vanish/>
        </w:rPr>
        <w:fldChar w:fldCharType="begin"/>
      </w:r>
      <w:r w:rsidRPr="000D351C">
        <w:rPr>
          <w:noProof/>
          <w:vanish/>
        </w:rPr>
        <w:instrText xml:space="preserve"> XE "APR field definitions" </w:instrText>
      </w:r>
      <w:r w:rsidR="003D291E" w:rsidRPr="000D351C">
        <w:rPr>
          <w:noProof/>
          <w:vanish/>
        </w:rPr>
        <w:fldChar w:fldCharType="end"/>
      </w:r>
    </w:p>
    <w:p w14:paraId="2A49A44D" w14:textId="77777777" w:rsidR="003262BC" w:rsidRPr="000D351C" w:rsidRDefault="003262BC">
      <w:pPr>
        <w:pStyle w:val="Heading4"/>
        <w:tabs>
          <w:tab w:val="num" w:pos="2160"/>
        </w:tabs>
        <w:rPr>
          <w:noProof/>
        </w:rPr>
      </w:pPr>
      <w:bookmarkStart w:id="1172" w:name="_Ref358368445"/>
      <w:bookmarkStart w:id="1173" w:name="_Toc497011541"/>
      <w:r w:rsidRPr="000D351C">
        <w:rPr>
          <w:noProof/>
        </w:rPr>
        <w:t>APR-1   Time Selection Criteria</w:t>
      </w:r>
      <w:r w:rsidR="003D291E" w:rsidRPr="000D351C">
        <w:rPr>
          <w:noProof/>
        </w:rPr>
        <w:fldChar w:fldCharType="begin"/>
      </w:r>
      <w:r w:rsidRPr="000D351C">
        <w:rPr>
          <w:noProof/>
        </w:rPr>
        <w:instrText xml:space="preserve"> XE "Time selection criteria" </w:instrText>
      </w:r>
      <w:r w:rsidR="003D291E" w:rsidRPr="000D351C">
        <w:rPr>
          <w:noProof/>
        </w:rPr>
        <w:fldChar w:fldCharType="end"/>
      </w:r>
      <w:r w:rsidRPr="000D351C">
        <w:rPr>
          <w:noProof/>
        </w:rPr>
        <w:t xml:space="preserve">   (SCV)   00908</w:t>
      </w:r>
      <w:bookmarkEnd w:id="1172"/>
      <w:bookmarkEnd w:id="1173"/>
    </w:p>
    <w:p w14:paraId="6630E946" w14:textId="77777777" w:rsidR="00A54B86" w:rsidRDefault="00A54B86" w:rsidP="00A54B86">
      <w:pPr>
        <w:pStyle w:val="Components"/>
      </w:pPr>
      <w:bookmarkStart w:id="1174" w:name="SCVComponent"/>
      <w:r>
        <w:t>Components:  &lt;Parameter Class (CWE)&gt; ^ &lt;Parameter Value (ST)&gt;</w:t>
      </w:r>
    </w:p>
    <w:p w14:paraId="7D721152"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174"/>
    </w:p>
    <w:p w14:paraId="1C0F7066"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time slot for an appointment.  The first component of this field is a code identifying the parameter or preference being passed to the filler application.  The second component is the actual data value for that parameter.</w:t>
      </w:r>
    </w:p>
    <w:p w14:paraId="1757CB67" w14:textId="77777777" w:rsidR="003262BC" w:rsidRPr="000D351C" w:rsidRDefault="003262BC" w:rsidP="009B0F5F">
      <w:pPr>
        <w:pStyle w:val="NormalIndented"/>
        <w:rPr>
          <w:noProof/>
        </w:rPr>
      </w:pPr>
      <w:r w:rsidRPr="000D351C">
        <w:rPr>
          <w:noProof/>
        </w:rPr>
        <w:t xml:space="preserve">For example, if a filler application allows preference parameters to be passed to specify a preferred start time, a preferred end time, and preferred days of the week for the appointment, it may define the parameter class codes and valid data sets based on suggested codes from </w:t>
      </w:r>
      <w:hyperlink r:id="rId63" w:anchor="HL70294" w:history="1">
        <w:r w:rsidRPr="000D351C">
          <w:rPr>
            <w:rStyle w:val="ReferenceUserTable"/>
          </w:rPr>
          <w:t>User-defined Table 0294 - Time Selection Criteria Parameter Class Codes</w:t>
        </w:r>
      </w:hyperlink>
      <w:r>
        <w:rPr>
          <w:noProof/>
        </w:rPr>
        <w:t xml:space="preserve"> </w:t>
      </w:r>
      <w:r w:rsidRPr="000D351C">
        <w:rPr>
          <w:noProof/>
        </w:rPr>
        <w:t>in Chapter 2C, Code Tables</w:t>
      </w:r>
      <w:r>
        <w:rPr>
          <w:noProof/>
        </w:rPr>
        <w:t>, for suggested values</w:t>
      </w:r>
      <w:r w:rsidRPr="000D351C">
        <w:rPr>
          <w:noProof/>
        </w:rPr>
        <w:t>.</w:t>
      </w:r>
    </w:p>
    <w:p w14:paraId="1E22F9CC" w14:textId="77777777" w:rsidR="003262BC" w:rsidRPr="000D351C" w:rsidRDefault="003262BC" w:rsidP="009B0F5F">
      <w:pPr>
        <w:pStyle w:val="NormalIndented"/>
        <w:rPr>
          <w:noProof/>
        </w:rPr>
      </w:pPr>
      <w:bookmarkStart w:id="1175" w:name="HL70294"/>
      <w:bookmarkEnd w:id="1175"/>
      <w:r w:rsidRPr="000D351C">
        <w:rPr>
          <w:noProof/>
        </w:rPr>
        <w:t xml:space="preserve">Given the set of parameter class codes and valid value sets from User-Defined table 0294, a placer may indicate a preferred start time of 8:00 AM on Monday, Wednesday or Friday by specifying the following in </w:t>
      </w:r>
      <w:r w:rsidRPr="000D351C">
        <w:rPr>
          <w:rStyle w:val="ReferenceAttribute"/>
          <w:noProof/>
        </w:rPr>
        <w:t>APR-1 Time Selection Criteria</w:t>
      </w:r>
      <w:r w:rsidRPr="000D351C">
        <w:rPr>
          <w:noProof/>
        </w:rPr>
        <w:t>:</w:t>
      </w:r>
    </w:p>
    <w:p w14:paraId="3ED5D69C" w14:textId="77777777" w:rsidR="003262BC" w:rsidRPr="000D351C" w:rsidRDefault="003262BC">
      <w:pPr>
        <w:pStyle w:val="Example"/>
      </w:pPr>
      <w:r w:rsidRPr="000D351C">
        <w:t>...|PREFSTART^0800~MON^OK~WED^OK~FRI^OK~TUE^NO~THU^NO~SAT^NO~SUN^NO|...</w:t>
      </w:r>
    </w:p>
    <w:p w14:paraId="2C96EDCC" w14:textId="77777777" w:rsidR="003262BC" w:rsidRPr="000D351C" w:rsidRDefault="003262BC" w:rsidP="009B0F5F">
      <w:pPr>
        <w:pStyle w:val="NormalIndented"/>
        <w:rPr>
          <w:noProof/>
        </w:rPr>
      </w:pPr>
      <w:r w:rsidRPr="000D351C">
        <w:rPr>
          <w:noProof/>
        </w:rPr>
        <w:t>The valid set of preferences should be determined by the placer and filler applications during implementation of the interface.</w:t>
      </w:r>
    </w:p>
    <w:p w14:paraId="352D7DC2" w14:textId="77777777" w:rsidR="003262BC" w:rsidRPr="000D351C" w:rsidRDefault="003262BC">
      <w:pPr>
        <w:pStyle w:val="Heading4"/>
        <w:tabs>
          <w:tab w:val="num" w:pos="2160"/>
        </w:tabs>
        <w:rPr>
          <w:noProof/>
        </w:rPr>
      </w:pPr>
      <w:bookmarkStart w:id="1176" w:name="_Toc497011542"/>
      <w:r w:rsidRPr="000D351C">
        <w:rPr>
          <w:noProof/>
        </w:rPr>
        <w:t>APR-2   Resource Selection Criteria</w:t>
      </w:r>
      <w:r w:rsidR="003D291E" w:rsidRPr="000D351C">
        <w:rPr>
          <w:noProof/>
        </w:rPr>
        <w:fldChar w:fldCharType="begin"/>
      </w:r>
      <w:r w:rsidRPr="000D351C">
        <w:rPr>
          <w:noProof/>
        </w:rPr>
        <w:instrText xml:space="preserve"> XE "Resource selection criteria" </w:instrText>
      </w:r>
      <w:r w:rsidR="003D291E" w:rsidRPr="000D351C">
        <w:rPr>
          <w:noProof/>
        </w:rPr>
        <w:fldChar w:fldCharType="end"/>
      </w:r>
      <w:r w:rsidRPr="000D351C">
        <w:rPr>
          <w:noProof/>
        </w:rPr>
        <w:t xml:space="preserve">   (SCV)   00909</w:t>
      </w:r>
      <w:bookmarkEnd w:id="1176"/>
    </w:p>
    <w:p w14:paraId="2D3E3C5E" w14:textId="77777777" w:rsidR="00A54B86" w:rsidRDefault="00A54B86" w:rsidP="00A54B86">
      <w:pPr>
        <w:pStyle w:val="Components"/>
      </w:pPr>
      <w:r>
        <w:t>Components:  &lt;Parameter Class (CWE)&gt; ^ &lt;Parameter Value (ST)&gt;</w:t>
      </w:r>
    </w:p>
    <w:p w14:paraId="479EA12A"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9998E2"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resource for an appointment.  The first component of this field is a code identifying the parameter or preference being passed to the filler application.  The second component is the actual data value for that parameter.</w:t>
      </w:r>
    </w:p>
    <w:p w14:paraId="3E8ADAA9" w14:textId="1D3A30FA"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ins w:id="1177" w:author="Lynn Laakso" w:date="2022-09-09T14:48:00Z">
        <w:r w:rsidR="00AC5F7F" w:rsidRPr="00AC5F7F">
          <w:rPr>
            <w:rStyle w:val="HyperlinkText"/>
            <w:rPrChange w:id="1178" w:author="Lynn Laakso" w:date="2022-09-09T14:48:00Z">
              <w:rPr/>
            </w:rPrChange>
          </w:rPr>
          <w:t>10.6.8.1</w:t>
        </w:r>
      </w:ins>
      <w:del w:id="1179"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180" w:author="Lynn Laakso" w:date="2022-09-09T14:48:00Z">
        <w:r w:rsidR="00AC5F7F" w:rsidRPr="00AC5F7F">
          <w:rPr>
            <w:rStyle w:val="HyperlinkText"/>
            <w:rPrChange w:id="1181" w:author="Lynn Laakso" w:date="2022-09-09T14:48:00Z">
              <w:rPr>
                <w:noProof/>
              </w:rPr>
            </w:rPrChange>
          </w:rPr>
          <w:t>APR-1   Time Selection Criteria</w:t>
        </w:r>
        <w:r w:rsidR="00AC5F7F" w:rsidRPr="00AC5F7F">
          <w:rPr>
            <w:rStyle w:val="HyperlinkText"/>
            <w:rPrChange w:id="1182" w:author="Lynn Laakso" w:date="2022-09-09T14:48:00Z">
              <w:rPr>
                <w:noProof/>
              </w:rPr>
            </w:rPrChange>
          </w:rPr>
          <w:fldChar w:fldCharType="begin"/>
        </w:r>
        <w:r w:rsidR="00AC5F7F" w:rsidRPr="00AC5F7F">
          <w:rPr>
            <w:rStyle w:val="HyperlinkText"/>
            <w:rPrChange w:id="1183" w:author="Lynn Laakso" w:date="2022-09-09T14:48:00Z">
              <w:rPr>
                <w:noProof/>
              </w:rPr>
            </w:rPrChange>
          </w:rPr>
          <w:instrText xml:space="preserve"> XE "Time selection criteria" </w:instrText>
        </w:r>
        <w:r w:rsidR="00AC5F7F" w:rsidRPr="00AC5F7F">
          <w:rPr>
            <w:rStyle w:val="HyperlinkText"/>
            <w:rPrChange w:id="1184" w:author="Lynn Laakso" w:date="2022-09-09T14:48:00Z">
              <w:rPr>
                <w:noProof/>
              </w:rPr>
            </w:rPrChange>
          </w:rPr>
          <w:fldChar w:fldCharType="end"/>
        </w:r>
        <w:r w:rsidR="00AC5F7F" w:rsidRPr="00AC5F7F">
          <w:rPr>
            <w:rStyle w:val="HyperlinkText"/>
            <w:rPrChange w:id="1185" w:author="Lynn Laakso" w:date="2022-09-09T14:48:00Z">
              <w:rPr>
                <w:noProof/>
              </w:rPr>
            </w:rPrChange>
          </w:rPr>
          <w:t xml:space="preserve">   (SCV)   00908</w:t>
        </w:r>
      </w:ins>
      <w:del w:id="1186"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6FF366F3"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1187"/>
      <w:commentRangeStart w:id="1188"/>
      <w:commentRangeStart w:id="1189"/>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1187"/>
      <w:r w:rsidR="009B0F5F">
        <w:rPr>
          <w:rStyle w:val="CommentReference"/>
          <w:kern w:val="0"/>
        </w:rPr>
        <w:commentReference w:id="1187"/>
      </w:r>
      <w:commentRangeEnd w:id="1188"/>
      <w:r w:rsidR="00DD33BF">
        <w:rPr>
          <w:rStyle w:val="CommentReference"/>
          <w:kern w:val="0"/>
        </w:rPr>
        <w:commentReference w:id="1188"/>
      </w:r>
      <w:commentRangeEnd w:id="1189"/>
      <w:r w:rsidR="003F6020">
        <w:rPr>
          <w:rStyle w:val="CommentReference"/>
          <w:kern w:val="0"/>
        </w:rPr>
        <w:commentReference w:id="1189"/>
      </w:r>
    </w:p>
    <w:p w14:paraId="67C16525" w14:textId="77777777" w:rsidR="003262BC" w:rsidRPr="000D351C" w:rsidRDefault="003262BC">
      <w:pPr>
        <w:pStyle w:val="Heading4"/>
        <w:tabs>
          <w:tab w:val="num" w:pos="2160"/>
        </w:tabs>
        <w:rPr>
          <w:noProof/>
        </w:rPr>
      </w:pPr>
      <w:bookmarkStart w:id="1190" w:name="_Toc497011543"/>
      <w:r w:rsidRPr="000D351C">
        <w:rPr>
          <w:noProof/>
        </w:rPr>
        <w:t>APR-3   Location Selection Criteria</w:t>
      </w:r>
      <w:r w:rsidR="003D291E" w:rsidRPr="000D351C">
        <w:rPr>
          <w:noProof/>
        </w:rPr>
        <w:fldChar w:fldCharType="begin"/>
      </w:r>
      <w:r w:rsidRPr="000D351C">
        <w:rPr>
          <w:noProof/>
        </w:rPr>
        <w:instrText xml:space="preserve"> XE "Location selection criteria" </w:instrText>
      </w:r>
      <w:r w:rsidR="003D291E" w:rsidRPr="000D351C">
        <w:rPr>
          <w:noProof/>
        </w:rPr>
        <w:fldChar w:fldCharType="end"/>
      </w:r>
      <w:r w:rsidRPr="000D351C">
        <w:rPr>
          <w:noProof/>
        </w:rPr>
        <w:t xml:space="preserve">   (SCV)   00910</w:t>
      </w:r>
      <w:bookmarkEnd w:id="1190"/>
    </w:p>
    <w:p w14:paraId="015239CD" w14:textId="77777777" w:rsidR="00A54B86" w:rsidRDefault="00A54B86" w:rsidP="00A54B86">
      <w:pPr>
        <w:pStyle w:val="Components"/>
      </w:pPr>
      <w:r>
        <w:t>Components:  &lt;Parameter Class (CWE)&gt; ^ &lt;Parameter Value (ST)&gt;</w:t>
      </w:r>
    </w:p>
    <w:p w14:paraId="4A801C87" w14:textId="77777777" w:rsidR="00A54B86" w:rsidRDefault="00A54B86" w:rsidP="00A54B86">
      <w:pPr>
        <w:pStyle w:val="Components"/>
      </w:pPr>
      <w:r>
        <w:lastRenderedPageBreak/>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D34395" w14:textId="77777777" w:rsidR="003262BC" w:rsidRPr="000D351C" w:rsidRDefault="003262BC" w:rsidP="009B0F5F">
      <w:pPr>
        <w:pStyle w:val="NormalIndented"/>
        <w:rPr>
          <w:noProof/>
        </w:rPr>
      </w:pPr>
      <w:r w:rsidRPr="000D351C">
        <w:rPr>
          <w:noProof/>
        </w:rPr>
        <w:t>Definition:  This field is used to communicate parameters and preferences to the filler application regarding the selection of an appropriate location for the appointment.  The first component of this field is a code identifying the parameter or preference being passed to the filler application.  The second component is the actual data value for that parameter.</w:t>
      </w:r>
    </w:p>
    <w:p w14:paraId="56D47695" w14:textId="358C956D" w:rsidR="003262BC" w:rsidRPr="000D351C" w:rsidRDefault="003262BC" w:rsidP="009B0F5F">
      <w:pPr>
        <w:pStyle w:val="NormalIndented"/>
        <w:rPr>
          <w:noProof/>
        </w:rPr>
      </w:pPr>
      <w:r w:rsidRPr="000D351C">
        <w:rPr>
          <w:noProof/>
        </w:rPr>
        <w:t xml:space="preserve">Refer to Section </w:t>
      </w:r>
      <w:r w:rsidR="000C42CC">
        <w:fldChar w:fldCharType="begin"/>
      </w:r>
      <w:r w:rsidR="000C42CC">
        <w:instrText xml:space="preserve"> REF _Ref358368445 \r \h  \* MERGEFORMAT </w:instrText>
      </w:r>
      <w:r w:rsidR="000C42CC">
        <w:fldChar w:fldCharType="separate"/>
      </w:r>
      <w:ins w:id="1191" w:author="Lynn Laakso" w:date="2022-09-09T14:48:00Z">
        <w:r w:rsidR="00AC5F7F" w:rsidRPr="00AC5F7F">
          <w:rPr>
            <w:rStyle w:val="HyperlinkText"/>
            <w:rPrChange w:id="1192" w:author="Lynn Laakso" w:date="2022-09-09T14:48:00Z">
              <w:rPr/>
            </w:rPrChange>
          </w:rPr>
          <w:t>10.6.8.1</w:t>
        </w:r>
      </w:ins>
      <w:del w:id="1193"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194" w:author="Lynn Laakso" w:date="2022-09-09T14:48:00Z">
        <w:r w:rsidR="00AC5F7F" w:rsidRPr="00AC5F7F">
          <w:rPr>
            <w:rStyle w:val="HyperlinkText"/>
            <w:rPrChange w:id="1195" w:author="Lynn Laakso" w:date="2022-09-09T14:48:00Z">
              <w:rPr>
                <w:noProof/>
              </w:rPr>
            </w:rPrChange>
          </w:rPr>
          <w:t>APR-1   Time Selection Criteria</w:t>
        </w:r>
        <w:r w:rsidR="00AC5F7F" w:rsidRPr="00AC5F7F">
          <w:rPr>
            <w:rStyle w:val="HyperlinkText"/>
            <w:rPrChange w:id="1196" w:author="Lynn Laakso" w:date="2022-09-09T14:48:00Z">
              <w:rPr>
                <w:noProof/>
              </w:rPr>
            </w:rPrChange>
          </w:rPr>
          <w:fldChar w:fldCharType="begin"/>
        </w:r>
        <w:r w:rsidR="00AC5F7F" w:rsidRPr="00AC5F7F">
          <w:rPr>
            <w:rStyle w:val="HyperlinkText"/>
            <w:rPrChange w:id="1197" w:author="Lynn Laakso" w:date="2022-09-09T14:48:00Z">
              <w:rPr>
                <w:noProof/>
              </w:rPr>
            </w:rPrChange>
          </w:rPr>
          <w:instrText xml:space="preserve"> XE "Time selection criteria" </w:instrText>
        </w:r>
        <w:r w:rsidR="00AC5F7F" w:rsidRPr="00AC5F7F">
          <w:rPr>
            <w:rStyle w:val="HyperlinkText"/>
            <w:rPrChange w:id="1198" w:author="Lynn Laakso" w:date="2022-09-09T14:48:00Z">
              <w:rPr>
                <w:noProof/>
              </w:rPr>
            </w:rPrChange>
          </w:rPr>
          <w:fldChar w:fldCharType="end"/>
        </w:r>
        <w:r w:rsidR="00AC5F7F" w:rsidRPr="00AC5F7F">
          <w:rPr>
            <w:rStyle w:val="HyperlinkText"/>
            <w:rPrChange w:id="1199" w:author="Lynn Laakso" w:date="2022-09-09T14:48:00Z">
              <w:rPr>
                <w:noProof/>
              </w:rPr>
            </w:rPrChange>
          </w:rPr>
          <w:t xml:space="preserve">   (SCV)   00908</w:t>
        </w:r>
      </w:ins>
      <w:del w:id="1200"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2FD60899" w14:textId="77777777" w:rsidR="003262BC" w:rsidRPr="000D351C" w:rsidRDefault="003262BC" w:rsidP="009B0F5F">
      <w:pPr>
        <w:pStyle w:val="NormalIndented"/>
        <w:rPr>
          <w:noProof/>
        </w:rPr>
      </w:pPr>
      <w:r w:rsidRPr="000D351C">
        <w:rPr>
          <w:noProof/>
        </w:rPr>
        <w:t xml:space="preserve">The valid set of preferences should be determined by the placer and filler applications during implementation of the interface.  Refer to </w:t>
      </w:r>
      <w:commentRangeStart w:id="1201"/>
      <w:commentRangeStart w:id="1202"/>
      <w:r w:rsidR="00E01FB0">
        <w:fldChar w:fldCharType="begin"/>
      </w:r>
      <w:r w:rsidR="00E01FB0">
        <w:instrText xml:space="preserve"> HYPERLINK "file:///E:\\V2\\v2.9%20final%20Nov%20from%20Frank\\V29_CH02C_Tables.docx" \l "HL70294" </w:instrText>
      </w:r>
      <w:r w:rsidR="00E01FB0">
        <w:fldChar w:fldCharType="separate"/>
      </w:r>
      <w:r w:rsidRPr="000D351C">
        <w:rPr>
          <w:rStyle w:val="ReferenceUserTable"/>
        </w:rPr>
        <w:t>User-defined Table 0294 - Time Selection Criteria Parameter Class Codes</w:t>
      </w:r>
      <w:r w:rsidR="00E01FB0">
        <w:rPr>
          <w:rStyle w:val="ReferenceUserTable"/>
        </w:rPr>
        <w:fldChar w:fldCharType="end"/>
      </w:r>
      <w:r w:rsidRPr="000D351C">
        <w:rPr>
          <w:noProof/>
        </w:rPr>
        <w:t xml:space="preserve"> </w:t>
      </w:r>
      <w:r>
        <w:rPr>
          <w:noProof/>
        </w:rPr>
        <w:t xml:space="preserve">in Chapter 2C, Code Tables, </w:t>
      </w:r>
      <w:r w:rsidRPr="000D351C">
        <w:rPr>
          <w:noProof/>
        </w:rPr>
        <w:t>for suggested examples.</w:t>
      </w:r>
      <w:commentRangeEnd w:id="1201"/>
      <w:r w:rsidR="009B0F5F">
        <w:rPr>
          <w:rStyle w:val="CommentReference"/>
          <w:kern w:val="0"/>
        </w:rPr>
        <w:commentReference w:id="1201"/>
      </w:r>
      <w:commentRangeEnd w:id="1202"/>
      <w:r w:rsidR="003F6020">
        <w:rPr>
          <w:rStyle w:val="CommentReference"/>
          <w:kern w:val="0"/>
        </w:rPr>
        <w:commentReference w:id="1202"/>
      </w:r>
    </w:p>
    <w:p w14:paraId="4114A096" w14:textId="77777777" w:rsidR="003262BC" w:rsidRPr="000D351C" w:rsidRDefault="003262BC">
      <w:pPr>
        <w:pStyle w:val="Heading4"/>
        <w:tabs>
          <w:tab w:val="num" w:pos="2160"/>
        </w:tabs>
        <w:rPr>
          <w:noProof/>
        </w:rPr>
      </w:pPr>
      <w:bookmarkStart w:id="1203" w:name="_Toc497011544"/>
      <w:r w:rsidRPr="000D351C">
        <w:rPr>
          <w:noProof/>
        </w:rPr>
        <w:t>APR-4   Slot Spacing Criteria</w:t>
      </w:r>
      <w:r w:rsidR="003D291E" w:rsidRPr="000D351C">
        <w:rPr>
          <w:noProof/>
        </w:rPr>
        <w:fldChar w:fldCharType="begin"/>
      </w:r>
      <w:r w:rsidRPr="000D351C">
        <w:rPr>
          <w:noProof/>
        </w:rPr>
        <w:instrText xml:space="preserve"> XE "Appointment slot spacing criteria" </w:instrText>
      </w:r>
      <w:r w:rsidR="003D291E" w:rsidRPr="000D351C">
        <w:rPr>
          <w:noProof/>
        </w:rPr>
        <w:fldChar w:fldCharType="end"/>
      </w:r>
      <w:r w:rsidRPr="000D351C">
        <w:rPr>
          <w:noProof/>
        </w:rPr>
        <w:t xml:space="preserve">   (NM)   00911</w:t>
      </w:r>
      <w:bookmarkEnd w:id="1203"/>
    </w:p>
    <w:p w14:paraId="4F616D83" w14:textId="77777777" w:rsidR="003262BC" w:rsidRPr="000D351C" w:rsidRDefault="003262BC" w:rsidP="009B0F5F">
      <w:pPr>
        <w:pStyle w:val="NormalIndented"/>
        <w:rPr>
          <w:noProof/>
        </w:rPr>
      </w:pPr>
      <w:r w:rsidRPr="000D351C">
        <w:rPr>
          <w:noProof/>
        </w:rPr>
        <w:t>Definition:  This field is used in queries returning lists of possible appointment slots, or other lists of slots.  If the filler application allows it, the querying application may indicate the spacing of the slots returned to the querying application, in relation to the requested start date/time in the ARQ segment.  The value in this field should be a positive integer, representing the number of minutes between slot starting times that is returned in the query.</w:t>
      </w:r>
    </w:p>
    <w:p w14:paraId="67B31E51" w14:textId="77777777" w:rsidR="003262BC" w:rsidRPr="000D351C" w:rsidRDefault="003262BC" w:rsidP="009B0F5F">
      <w:pPr>
        <w:pStyle w:val="NormalIndented"/>
        <w:rPr>
          <w:noProof/>
        </w:rPr>
      </w:pPr>
      <w:r w:rsidRPr="000D351C">
        <w:rPr>
          <w:noProof/>
        </w:rPr>
        <w:t xml:space="preserve">For example, if there is a request that an appointment with a duration of 1.5 hours be scheduled some time between 9:00 AM and 11:30 AM, and the </w:t>
      </w:r>
      <w:r w:rsidRPr="000D351C">
        <w:rPr>
          <w:rStyle w:val="ReferenceAttribute"/>
          <w:noProof/>
        </w:rPr>
        <w:t>APR-4 Slot Spacing Criteria</w:t>
      </w:r>
      <w:r w:rsidRPr="000D351C">
        <w:rPr>
          <w:noProof/>
        </w:rPr>
        <w:t xml:space="preserve"> field contains a value of 15, then the list of slots returned should read as follows:</w:t>
      </w:r>
    </w:p>
    <w:p w14:paraId="5D9F008F" w14:textId="77777777" w:rsidR="003262BC" w:rsidRPr="000D351C" w:rsidRDefault="003262BC" w:rsidP="00E60B25">
      <w:pPr>
        <w:pStyle w:val="NormalIndented"/>
        <w:ind w:left="1440"/>
        <w:rPr>
          <w:noProof/>
        </w:rPr>
      </w:pPr>
      <w:r w:rsidRPr="000D351C">
        <w:rPr>
          <w:noProof/>
        </w:rPr>
        <w:t>9:00 - 10:30</w:t>
      </w:r>
      <w:r w:rsidRPr="000D351C">
        <w:rPr>
          <w:noProof/>
        </w:rPr>
        <w:br/>
        <w:t>9:15 - 10:45</w:t>
      </w:r>
      <w:r w:rsidRPr="000D351C">
        <w:rPr>
          <w:noProof/>
        </w:rPr>
        <w:br/>
        <w:t>9:30 - 11:00</w:t>
      </w:r>
      <w:r w:rsidRPr="000D351C">
        <w:rPr>
          <w:noProof/>
        </w:rPr>
        <w:br/>
        <w:t>9:45 - 11:15</w:t>
      </w:r>
      <w:r w:rsidRPr="000D351C">
        <w:rPr>
          <w:noProof/>
        </w:rPr>
        <w:br/>
        <w:t>10:00 - 11:30</w:t>
      </w:r>
    </w:p>
    <w:p w14:paraId="37E566CF" w14:textId="77777777" w:rsidR="003262BC" w:rsidRPr="000D351C" w:rsidRDefault="003262BC">
      <w:pPr>
        <w:pStyle w:val="Heading4"/>
        <w:tabs>
          <w:tab w:val="num" w:pos="2160"/>
        </w:tabs>
        <w:rPr>
          <w:noProof/>
        </w:rPr>
      </w:pPr>
      <w:bookmarkStart w:id="1204" w:name="_Toc497011545"/>
      <w:r w:rsidRPr="000D351C">
        <w:rPr>
          <w:noProof/>
        </w:rPr>
        <w:t>APR-5   Filler Override Criteria</w:t>
      </w:r>
      <w:r w:rsidR="003D291E" w:rsidRPr="000D351C">
        <w:rPr>
          <w:noProof/>
        </w:rPr>
        <w:fldChar w:fldCharType="begin"/>
      </w:r>
      <w:r w:rsidRPr="000D351C">
        <w:rPr>
          <w:noProof/>
        </w:rPr>
        <w:instrText xml:space="preserve"> XE "Filler override criteria" </w:instrText>
      </w:r>
      <w:r w:rsidR="003D291E" w:rsidRPr="000D351C">
        <w:rPr>
          <w:noProof/>
        </w:rPr>
        <w:fldChar w:fldCharType="end"/>
      </w:r>
      <w:r w:rsidRPr="000D351C">
        <w:rPr>
          <w:noProof/>
        </w:rPr>
        <w:t xml:space="preserve">   (SCV)   00912</w:t>
      </w:r>
      <w:bookmarkEnd w:id="1204"/>
    </w:p>
    <w:p w14:paraId="76A5EC83" w14:textId="77777777" w:rsidR="00A54B86" w:rsidRDefault="00A54B86" w:rsidP="00A54B86">
      <w:pPr>
        <w:pStyle w:val="Components"/>
      </w:pPr>
      <w:r>
        <w:t>Components:  &lt;Parameter Class (CWE)&gt; ^ &lt;Parameter Value (ST)&gt;</w:t>
      </w:r>
    </w:p>
    <w:p w14:paraId="566F4B35" w14:textId="77777777" w:rsidR="00A54B86" w:rsidRDefault="00A54B86" w:rsidP="00A54B86">
      <w:pPr>
        <w:pStyle w:val="Components"/>
      </w:pPr>
      <w:r>
        <w:t>Subcomponents for Parameter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A52692" w14:textId="77777777" w:rsidR="003262BC" w:rsidRPr="000D351C" w:rsidRDefault="003262BC" w:rsidP="009B0F5F">
      <w:pPr>
        <w:pStyle w:val="NormalIndented"/>
        <w:rPr>
          <w:noProof/>
        </w:rPr>
      </w:pPr>
      <w:r w:rsidRPr="000D351C">
        <w:rPr>
          <w:noProof/>
        </w:rPr>
        <w:t xml:space="preserve">Definition:  This field is used to communicate override parameters to the filler application.  These override parameters allow placer applications to override specific features of filler applications such as conflict checking.  It is assumed that the placer and filler applications will pass enough information to determine whether the requestor is allowed to override such features.  This chapter does not provide any security or permission information.  </w:t>
      </w:r>
    </w:p>
    <w:p w14:paraId="08C55B40" w14:textId="77777777" w:rsidR="003262BC" w:rsidRPr="000D351C" w:rsidRDefault="003262BC" w:rsidP="009B0F5F">
      <w:pPr>
        <w:pStyle w:val="NormalIndented"/>
        <w:rPr>
          <w:noProof/>
        </w:rPr>
      </w:pPr>
      <w:r w:rsidRPr="000D351C">
        <w:rPr>
          <w:noProof/>
        </w:rPr>
        <w:t>The first component of this field is a code identifying the parameter being passed to the filler application.  The second component is the actual data value for that parameter.</w:t>
      </w:r>
    </w:p>
    <w:p w14:paraId="164A602C" w14:textId="20A210C7" w:rsidR="003262BC" w:rsidRPr="000D351C" w:rsidRDefault="003262BC" w:rsidP="009B0F5F">
      <w:pPr>
        <w:pStyle w:val="NormalIndented"/>
        <w:rPr>
          <w:noProof/>
        </w:rPr>
      </w:pPr>
      <w:r w:rsidRPr="000D351C">
        <w:rPr>
          <w:noProof/>
        </w:rPr>
        <w:lastRenderedPageBreak/>
        <w:t xml:space="preserve">Refer to Section </w:t>
      </w:r>
      <w:r w:rsidR="000C42CC">
        <w:fldChar w:fldCharType="begin"/>
      </w:r>
      <w:r w:rsidR="000C42CC">
        <w:instrText xml:space="preserve"> REF _Ref358368445 \r \h  \* MERGEFORMAT </w:instrText>
      </w:r>
      <w:r w:rsidR="000C42CC">
        <w:fldChar w:fldCharType="separate"/>
      </w:r>
      <w:ins w:id="1205" w:author="Lynn Laakso" w:date="2022-09-09T14:48:00Z">
        <w:r w:rsidR="00AC5F7F" w:rsidRPr="00AC5F7F">
          <w:rPr>
            <w:rStyle w:val="HyperlinkText"/>
            <w:rPrChange w:id="1206" w:author="Lynn Laakso" w:date="2022-09-09T14:48:00Z">
              <w:rPr/>
            </w:rPrChange>
          </w:rPr>
          <w:t>10.6.8.1</w:t>
        </w:r>
      </w:ins>
      <w:del w:id="1207" w:author="Lynn Laakso" w:date="2022-09-09T14:48:00Z">
        <w:r w:rsidR="005330F4" w:rsidDel="00AC5F7F">
          <w:rPr>
            <w:rStyle w:val="HyperlinkText"/>
          </w:rPr>
          <w:delText>10.6.8.1</w:delText>
        </w:r>
      </w:del>
      <w:r w:rsidR="000C42CC">
        <w:fldChar w:fldCharType="end"/>
      </w:r>
      <w:r w:rsidRPr="000D351C">
        <w:rPr>
          <w:noProof/>
        </w:rPr>
        <w:t>, "</w:t>
      </w:r>
      <w:r w:rsidR="000C42CC">
        <w:fldChar w:fldCharType="begin"/>
      </w:r>
      <w:r w:rsidR="000C42CC">
        <w:instrText xml:space="preserve"> REF _Ref358368445 \h  \* MERGEFORMAT </w:instrText>
      </w:r>
      <w:r w:rsidR="000C42CC">
        <w:fldChar w:fldCharType="separate"/>
      </w:r>
      <w:ins w:id="1208" w:author="Lynn Laakso" w:date="2022-09-09T14:48:00Z">
        <w:r w:rsidR="00AC5F7F" w:rsidRPr="00AC5F7F">
          <w:rPr>
            <w:rStyle w:val="HyperlinkText"/>
            <w:rPrChange w:id="1209" w:author="Lynn Laakso" w:date="2022-09-09T14:48:00Z">
              <w:rPr>
                <w:noProof/>
              </w:rPr>
            </w:rPrChange>
          </w:rPr>
          <w:t>APR-1   Time Selection Criteria</w:t>
        </w:r>
        <w:r w:rsidR="00AC5F7F" w:rsidRPr="00AC5F7F">
          <w:rPr>
            <w:rStyle w:val="HyperlinkText"/>
            <w:rPrChange w:id="1210" w:author="Lynn Laakso" w:date="2022-09-09T14:48:00Z">
              <w:rPr>
                <w:noProof/>
              </w:rPr>
            </w:rPrChange>
          </w:rPr>
          <w:fldChar w:fldCharType="begin"/>
        </w:r>
        <w:r w:rsidR="00AC5F7F" w:rsidRPr="00AC5F7F">
          <w:rPr>
            <w:rStyle w:val="HyperlinkText"/>
            <w:rPrChange w:id="1211" w:author="Lynn Laakso" w:date="2022-09-09T14:48:00Z">
              <w:rPr>
                <w:noProof/>
              </w:rPr>
            </w:rPrChange>
          </w:rPr>
          <w:instrText xml:space="preserve"> XE "Time selection criteria" </w:instrText>
        </w:r>
        <w:r w:rsidR="00AC5F7F" w:rsidRPr="00AC5F7F">
          <w:rPr>
            <w:rStyle w:val="HyperlinkText"/>
            <w:rPrChange w:id="1212" w:author="Lynn Laakso" w:date="2022-09-09T14:48:00Z">
              <w:rPr>
                <w:noProof/>
              </w:rPr>
            </w:rPrChange>
          </w:rPr>
          <w:fldChar w:fldCharType="end"/>
        </w:r>
        <w:r w:rsidR="00AC5F7F" w:rsidRPr="00AC5F7F">
          <w:rPr>
            <w:rStyle w:val="HyperlinkText"/>
            <w:rPrChange w:id="1213" w:author="Lynn Laakso" w:date="2022-09-09T14:48:00Z">
              <w:rPr>
                <w:noProof/>
              </w:rPr>
            </w:rPrChange>
          </w:rPr>
          <w:t xml:space="preserve">   (SCV)   00908</w:t>
        </w:r>
      </w:ins>
      <w:del w:id="1214" w:author="Lynn Laakso" w:date="2022-09-09T14:48:00Z">
        <w:r w:rsidR="005330F4" w:rsidRPr="005330F4" w:rsidDel="00AC5F7F">
          <w:rPr>
            <w:rStyle w:val="HyperlinkText"/>
          </w:rPr>
          <w:delText>APR-1   Time Selection Criteria</w:delText>
        </w:r>
        <w:r w:rsidR="003D291E" w:rsidRPr="005330F4" w:rsidDel="00AC5F7F">
          <w:rPr>
            <w:rStyle w:val="HyperlinkText"/>
          </w:rPr>
          <w:fldChar w:fldCharType="begin"/>
        </w:r>
        <w:r w:rsidR="005330F4" w:rsidRPr="005330F4" w:rsidDel="00AC5F7F">
          <w:rPr>
            <w:rStyle w:val="HyperlinkText"/>
          </w:rPr>
          <w:delInstrText xml:space="preserve"> XE "Time selection criteria" </w:delInstrText>
        </w:r>
        <w:r w:rsidR="003D291E" w:rsidRPr="005330F4" w:rsidDel="00AC5F7F">
          <w:rPr>
            <w:rStyle w:val="HyperlinkText"/>
          </w:rPr>
          <w:fldChar w:fldCharType="end"/>
        </w:r>
        <w:r w:rsidR="005330F4" w:rsidRPr="005330F4" w:rsidDel="00AC5F7F">
          <w:rPr>
            <w:rStyle w:val="HyperlinkText"/>
          </w:rPr>
          <w:delText xml:space="preserve">   (SCV)   00908</w:delText>
        </w:r>
      </w:del>
      <w:r w:rsidR="000C42CC">
        <w:fldChar w:fldCharType="end"/>
      </w:r>
      <w:r w:rsidRPr="000D351C">
        <w:rPr>
          <w:noProof/>
        </w:rPr>
        <w:t>," for an example illustrating how this mechanism works within an interface.</w:t>
      </w:r>
    </w:p>
    <w:p w14:paraId="3E583B1F" w14:textId="77777777" w:rsidR="003262BC" w:rsidRPr="000D351C" w:rsidRDefault="003262BC" w:rsidP="009B0F5F">
      <w:pPr>
        <w:pStyle w:val="NormalIndented"/>
        <w:rPr>
          <w:noProof/>
        </w:rPr>
      </w:pPr>
      <w:r w:rsidRPr="000D351C">
        <w:rPr>
          <w:noProof/>
        </w:rPr>
        <w:t>The valid set of parameters should be determined by the placer and filler applications during implementation of the interface.</w:t>
      </w:r>
    </w:p>
    <w:p w14:paraId="59E0E482" w14:textId="77777777" w:rsidR="003262BC" w:rsidRPr="000D351C" w:rsidRDefault="003262BC">
      <w:pPr>
        <w:pStyle w:val="Heading2"/>
        <w:rPr>
          <w:noProof/>
        </w:rPr>
      </w:pPr>
      <w:bookmarkStart w:id="1215" w:name="_Toc348247547"/>
      <w:bookmarkStart w:id="1216" w:name="_Toc348260565"/>
      <w:bookmarkStart w:id="1217" w:name="_Toc348346563"/>
      <w:bookmarkStart w:id="1218" w:name="_Toc348847854"/>
      <w:bookmarkStart w:id="1219" w:name="_Toc348848808"/>
      <w:bookmarkStart w:id="1220" w:name="_Toc358638025"/>
      <w:bookmarkStart w:id="1221" w:name="_Toc358711128"/>
      <w:bookmarkStart w:id="1222" w:name="_Toc497011546"/>
      <w:bookmarkStart w:id="1223" w:name="_Toc28982236"/>
      <w:r w:rsidRPr="000D351C">
        <w:rPr>
          <w:noProof/>
        </w:rPr>
        <w:t>EXAMPLE TRANSACTIONS</w:t>
      </w:r>
      <w:bookmarkEnd w:id="1215"/>
      <w:bookmarkEnd w:id="1216"/>
      <w:bookmarkEnd w:id="1217"/>
      <w:bookmarkEnd w:id="1218"/>
      <w:bookmarkEnd w:id="1219"/>
      <w:bookmarkEnd w:id="1220"/>
      <w:bookmarkEnd w:id="1221"/>
      <w:bookmarkEnd w:id="1222"/>
      <w:bookmarkEnd w:id="1223"/>
      <w:r w:rsidR="003D291E" w:rsidRPr="000D351C">
        <w:rPr>
          <w:noProof/>
        </w:rPr>
        <w:fldChar w:fldCharType="begin"/>
      </w:r>
      <w:r w:rsidRPr="000D351C">
        <w:rPr>
          <w:noProof/>
        </w:rPr>
        <w:instrText xml:space="preserve"> XE "EXAMPLE TRANSACTIONS" </w:instrText>
      </w:r>
      <w:r w:rsidR="003D291E" w:rsidRPr="000D351C">
        <w:rPr>
          <w:noProof/>
        </w:rPr>
        <w:fldChar w:fldCharType="end"/>
      </w:r>
    </w:p>
    <w:p w14:paraId="23AB3DAC" w14:textId="77777777" w:rsidR="003262BC" w:rsidRPr="000D351C" w:rsidRDefault="003262BC">
      <w:pPr>
        <w:pStyle w:val="Heading3"/>
        <w:tabs>
          <w:tab w:val="left" w:pos="900"/>
        </w:tabs>
        <w:rPr>
          <w:noProof/>
        </w:rPr>
      </w:pPr>
      <w:bookmarkStart w:id="1224" w:name="_Toc348247548"/>
      <w:bookmarkStart w:id="1225" w:name="_Toc348260566"/>
      <w:bookmarkStart w:id="1226" w:name="_Toc348346564"/>
      <w:bookmarkStart w:id="1227" w:name="_Toc348847855"/>
      <w:bookmarkStart w:id="1228" w:name="_Toc348848809"/>
      <w:bookmarkStart w:id="1229" w:name="_Toc358638026"/>
      <w:bookmarkStart w:id="1230" w:name="_Toc358711129"/>
      <w:bookmarkStart w:id="1231" w:name="_Toc497011547"/>
      <w:bookmarkStart w:id="1232" w:name="_Toc28982237"/>
      <w:r w:rsidRPr="000D351C">
        <w:rPr>
          <w:noProof/>
        </w:rPr>
        <w:t>Request and Receive New Appointment - Event S01</w:t>
      </w:r>
      <w:bookmarkEnd w:id="1224"/>
      <w:bookmarkEnd w:id="1225"/>
      <w:bookmarkEnd w:id="1226"/>
      <w:bookmarkEnd w:id="1227"/>
      <w:bookmarkEnd w:id="1228"/>
      <w:bookmarkEnd w:id="1229"/>
      <w:bookmarkEnd w:id="1230"/>
      <w:bookmarkEnd w:id="1231"/>
      <w:bookmarkEnd w:id="1232"/>
    </w:p>
    <w:p w14:paraId="7B69BF48" w14:textId="77777777" w:rsidR="003262BC" w:rsidRPr="000D351C" w:rsidRDefault="003262BC" w:rsidP="009B0F5F">
      <w:pPr>
        <w:pStyle w:val="NormalIndented"/>
        <w:rPr>
          <w:noProof/>
        </w:rPr>
      </w:pPr>
      <w:r w:rsidRPr="000D351C">
        <w:rPr>
          <w:noProof/>
        </w:rPr>
        <w:t xml:space="preserve">The patient has been seen by his primary care physician, Dr. Patricia Primary, and requires treatment by a cardiologist.  The PCP requests a new appointment with Dr. Pump at the North Office.  The patient has requested </w:t>
      </w:r>
      <w:commentRangeStart w:id="1233"/>
      <w:r w:rsidRPr="000D351C">
        <w:rPr>
          <w:noProof/>
        </w:rPr>
        <w:t>that the appointment be scheduled for a time between January 2nd and January 10th, 2007, and between 8:00 AM and 5:00 PM</w:t>
      </w:r>
      <w:commentRangeEnd w:id="1233"/>
      <w:r w:rsidR="009B0F5F">
        <w:rPr>
          <w:rStyle w:val="CommentReference"/>
          <w:kern w:val="0"/>
        </w:rPr>
        <w:commentReference w:id="1233"/>
      </w:r>
      <w:r w:rsidRPr="000D351C">
        <w:rPr>
          <w:noProof/>
        </w:rPr>
        <w:t>.  Dr. Pump's office responds to the request with an appointment at the North Office at 9:30 AM on January 6, 2007.</w:t>
      </w:r>
    </w:p>
    <w:p w14:paraId="22DC1828" w14:textId="77777777" w:rsidR="003262BC" w:rsidRPr="000D351C" w:rsidRDefault="003262BC">
      <w:pPr>
        <w:pStyle w:val="Example"/>
      </w:pPr>
      <w:r w:rsidRPr="000D351C">
        <w:t>MSH|^~\&amp;|PRIMARY|EWHIN|SPOCARD|EWHIN|200701010800||SRM^S01^SRM_S01|090849PRIMARY|P|2.</w:t>
      </w:r>
      <w:r>
        <w:t>8</w:t>
      </w:r>
      <w:r w:rsidRPr="000D351C">
        <w:t>|||AL|AL|||&lt;cr&gt;</w:t>
      </w:r>
    </w:p>
    <w:p w14:paraId="709778B1" w14:textId="77777777" w:rsidR="003262BC" w:rsidRPr="000D351C" w:rsidRDefault="003262BC">
      <w:pPr>
        <w:pStyle w:val="Example"/>
      </w:pPr>
      <w:r w:rsidRPr="000D351C">
        <w:t>ARQ|19940047^SCH001|||||047^Referral||NORMAL|||199401020800^199401101700||||0045^Contact^Carrie^S^^^||||3372^Person^Entered||||&lt;cr&gt;</w:t>
      </w:r>
    </w:p>
    <w:p w14:paraId="7DFE070C" w14:textId="77777777" w:rsidR="003262BC" w:rsidRPr="000D351C" w:rsidRDefault="003262BC">
      <w:pPr>
        <w:pStyle w:val="Example"/>
      </w:pPr>
      <w:r w:rsidRPr="000D351C">
        <w:t>PID||4875439|484848||Everyman^Adam^A^^| |19401121|M|Alias||2222 Home Street^Jay^WA^99021||555-2003|||M|||444-33-3333|||||||||||&lt;cr&gt;</w:t>
      </w:r>
    </w:p>
    <w:p w14:paraId="1561552B" w14:textId="77777777" w:rsidR="003262BC" w:rsidRPr="000D351C" w:rsidRDefault="003262BC">
      <w:pPr>
        <w:pStyle w:val="Example"/>
      </w:pPr>
      <w:r w:rsidRPr="000D351C">
        <w:t>DG1|001|I9|786.5|CHEST PAINS|200701010730|W|||||||||||||&lt;cr&gt;</w:t>
      </w:r>
    </w:p>
    <w:p w14:paraId="520D0532" w14:textId="77777777" w:rsidR="003262BC" w:rsidRPr="000D351C" w:rsidRDefault="003262BC">
      <w:pPr>
        <w:pStyle w:val="Example"/>
      </w:pPr>
      <w:r w:rsidRPr="000D351C">
        <w:t>DG1|002|I9|412|OLD MYOCARDIAL INFARCTION|200701010730|W|||||||||||||&lt;cr&gt;</w:t>
      </w:r>
    </w:p>
    <w:p w14:paraId="588D404E" w14:textId="77777777" w:rsidR="003262BC" w:rsidRPr="000D351C" w:rsidRDefault="003262BC">
      <w:pPr>
        <w:pStyle w:val="Example"/>
      </w:pPr>
      <w:r w:rsidRPr="000D351C">
        <w:t>RGS|001|&lt;cr&gt;</w:t>
      </w:r>
    </w:p>
    <w:p w14:paraId="3DE8D4D1" w14:textId="77777777" w:rsidR="003262BC" w:rsidRPr="000D351C" w:rsidRDefault="003262BC">
      <w:pPr>
        <w:pStyle w:val="Example"/>
      </w:pPr>
      <w:r w:rsidRPr="000D351C">
        <w:t>AIP|001||032^Pump^Patrick|002^CARDIOLOGIST|||||||NO|&lt;cr&gt;</w:t>
      </w:r>
    </w:p>
    <w:p w14:paraId="28391FA8" w14:textId="77777777" w:rsidR="003262BC" w:rsidRPr="000D351C" w:rsidRDefault="003262BC">
      <w:pPr>
        <w:pStyle w:val="Example"/>
        <w:keepNext w:val="0"/>
      </w:pPr>
      <w:r w:rsidRPr="000D351C">
        <w:t>AIL|001|^NORTH OFFICE|002^CLINIC|||||||YES|&lt;cr&gt;</w:t>
      </w:r>
    </w:p>
    <w:p w14:paraId="32803FAE" w14:textId="77777777" w:rsidR="003262BC" w:rsidRPr="000D351C" w:rsidRDefault="003262BC">
      <w:pPr>
        <w:pStyle w:val="Example"/>
      </w:pPr>
    </w:p>
    <w:p w14:paraId="7D17D345" w14:textId="77777777" w:rsidR="003262BC" w:rsidRPr="000D351C" w:rsidRDefault="003262BC">
      <w:pPr>
        <w:pStyle w:val="Example"/>
      </w:pPr>
      <w:r w:rsidRPr="000D351C">
        <w:t>MSH|^~\&amp;|PRIMARY|EWHIN|JONES|EWHIN|200701010802||ACK|021244SPOCARD|P|2.</w:t>
      </w:r>
      <w:r>
        <w:t>8</w:t>
      </w:r>
      <w:r w:rsidRPr="000D351C">
        <w:t>||||||&lt;cr&gt;</w:t>
      </w:r>
    </w:p>
    <w:p w14:paraId="1610EED6" w14:textId="77777777" w:rsidR="003262BC" w:rsidRPr="000D351C" w:rsidRDefault="003262BC">
      <w:pPr>
        <w:pStyle w:val="Example"/>
      </w:pPr>
      <w:r w:rsidRPr="000D351C">
        <w:t>MSA|CA|090849JONES||||&lt;cr&gt;</w:t>
      </w:r>
    </w:p>
    <w:p w14:paraId="22A74975" w14:textId="77777777" w:rsidR="003262BC" w:rsidRPr="000D351C" w:rsidRDefault="003262BC">
      <w:pPr>
        <w:pStyle w:val="Example"/>
        <w:keepNext w:val="0"/>
      </w:pPr>
    </w:p>
    <w:p w14:paraId="06B9CC73" w14:textId="77777777" w:rsidR="003262BC" w:rsidRPr="000D351C" w:rsidRDefault="003262BC">
      <w:pPr>
        <w:pStyle w:val="Example"/>
      </w:pPr>
      <w:r w:rsidRPr="000D351C">
        <w:t>MSH|^~\&amp;|PRIMARY|EWHIN|JONES|EWHIN|200701010810||SRR^S01^SRR_S01|0934849SPOCARD|P|2.</w:t>
      </w:r>
      <w:r>
        <w:t>8</w:t>
      </w:r>
      <w:r w:rsidRPr="000D351C">
        <w:t>|||||||&lt;cr&gt;</w:t>
      </w:r>
    </w:p>
    <w:p w14:paraId="20E4FB12" w14:textId="77777777" w:rsidR="003262BC" w:rsidRPr="000D351C" w:rsidRDefault="003262BC">
      <w:pPr>
        <w:pStyle w:val="Example"/>
      </w:pPr>
      <w:r w:rsidRPr="000D351C">
        <w:t>MSA|AA|090849EVERYMAN||||&lt;cr&gt;</w:t>
      </w:r>
    </w:p>
    <w:p w14:paraId="0B80AA39" w14:textId="77777777" w:rsidR="003262BC" w:rsidRPr="000D351C" w:rsidRDefault="003262BC">
      <w:pPr>
        <w:pStyle w:val="Example"/>
      </w:pPr>
      <w:r w:rsidRPr="000D351C">
        <w:t>SCH|2007047^SCH001|2007567^SCH100|||||047^Referral|NORMAL||||0045^Contact^Carrie^C^^^|555-2010|||087^By^Entered^^^^|555-2011||||BOOKED&lt;cr&gt;</w:t>
      </w:r>
    </w:p>
    <w:p w14:paraId="620F0786" w14:textId="77777777" w:rsidR="003262BC" w:rsidRPr="000D351C" w:rsidRDefault="003262BC">
      <w:pPr>
        <w:pStyle w:val="Example"/>
      </w:pPr>
      <w:r w:rsidRPr="000D351C">
        <w:t>TQ1||||||30^M|200701060930|200701061000||||||&lt;cr&gt;</w:t>
      </w:r>
    </w:p>
    <w:p w14:paraId="75A09012" w14:textId="77777777" w:rsidR="003262BC" w:rsidRPr="000D351C" w:rsidRDefault="003262BC">
      <w:pPr>
        <w:pStyle w:val="Example"/>
      </w:pPr>
      <w:r w:rsidRPr="000D351C">
        <w:t>PID||4875439|484848||Everyman^Adam^A^^||19401121|M|Alias||2222 Home Street^Jay^WA^99021||555-2003|||M|||444-22-3333|||||||||||&lt;cr&gt;</w:t>
      </w:r>
    </w:p>
    <w:p w14:paraId="2BC3EE10" w14:textId="77777777" w:rsidR="003262BC" w:rsidRPr="000D351C" w:rsidRDefault="003262BC">
      <w:pPr>
        <w:pStyle w:val="Example"/>
      </w:pPr>
      <w:r w:rsidRPr="000D351C">
        <w:t>RGS|001|&lt;cr&gt;</w:t>
      </w:r>
    </w:p>
    <w:p w14:paraId="1690A878" w14:textId="77777777" w:rsidR="003262BC" w:rsidRPr="000D351C" w:rsidRDefault="003262BC">
      <w:pPr>
        <w:pStyle w:val="Example"/>
      </w:pPr>
      <w:r w:rsidRPr="000D351C">
        <w:t xml:space="preserve">AIP|001|032^Pump^Patrick|002^CARDIOLOGIST|||||||NO|BOOKED&lt;cr&gt; </w:t>
      </w:r>
    </w:p>
    <w:p w14:paraId="469BB01A" w14:textId="77777777" w:rsidR="003262BC" w:rsidRPr="000D351C" w:rsidRDefault="003262BC">
      <w:pPr>
        <w:pStyle w:val="Example"/>
      </w:pPr>
      <w:r w:rsidRPr="000D351C">
        <w:t>AIL|001|103^NORTH OFFICE|002^CLINIC|||||||NO|BOOKED&lt;cr&gt;</w:t>
      </w:r>
    </w:p>
    <w:p w14:paraId="5DBFAB3D" w14:textId="77777777" w:rsidR="003262BC" w:rsidRPr="000D351C" w:rsidRDefault="003262BC">
      <w:pPr>
        <w:pStyle w:val="Example"/>
        <w:keepNext w:val="0"/>
      </w:pPr>
    </w:p>
    <w:p w14:paraId="1D191C2D" w14:textId="77777777" w:rsidR="003262BC" w:rsidRPr="000D351C" w:rsidRDefault="003262BC">
      <w:pPr>
        <w:pStyle w:val="Example"/>
      </w:pPr>
      <w:r w:rsidRPr="000D351C">
        <w:lastRenderedPageBreak/>
        <w:t>MSH|^~\&amp;|PRIMARY|EWHIN|SPOCARD|EWHIN|200701010812||ACK|434532JONES|P|2.</w:t>
      </w:r>
      <w:r>
        <w:t>8</w:t>
      </w:r>
      <w:r w:rsidRPr="000D351C">
        <w:t>||||||&lt;cr&gt;</w:t>
      </w:r>
    </w:p>
    <w:p w14:paraId="675ABC18" w14:textId="77777777" w:rsidR="003262BC" w:rsidRPr="000D351C" w:rsidRDefault="003262BC">
      <w:pPr>
        <w:pStyle w:val="Example"/>
      </w:pPr>
      <w:r w:rsidRPr="000D351C">
        <w:t>MSA|CA|0934849SPOCARD||||&lt;cr&gt;</w:t>
      </w:r>
    </w:p>
    <w:p w14:paraId="1EEEC514" w14:textId="77777777" w:rsidR="003262BC" w:rsidRPr="000D351C" w:rsidRDefault="003262BC">
      <w:pPr>
        <w:pStyle w:val="Heading3"/>
        <w:tabs>
          <w:tab w:val="left" w:pos="900"/>
        </w:tabs>
        <w:rPr>
          <w:noProof/>
        </w:rPr>
      </w:pPr>
      <w:bookmarkStart w:id="1234" w:name="_Toc348247549"/>
      <w:bookmarkStart w:id="1235" w:name="_Toc348260567"/>
      <w:bookmarkStart w:id="1236" w:name="_Toc348346565"/>
      <w:bookmarkStart w:id="1237" w:name="_Toc348847856"/>
      <w:bookmarkStart w:id="1238" w:name="_Toc348848810"/>
      <w:bookmarkStart w:id="1239" w:name="_Toc358638027"/>
      <w:bookmarkStart w:id="1240" w:name="_Toc358711130"/>
      <w:bookmarkStart w:id="1241" w:name="_Toc497011548"/>
      <w:bookmarkStart w:id="1242" w:name="_Toc28982238"/>
      <w:r w:rsidRPr="000D351C">
        <w:rPr>
          <w:noProof/>
        </w:rPr>
        <w:t>Unsolicited Notification of Rescheduled Appointment - Event S13</w:t>
      </w:r>
      <w:bookmarkEnd w:id="1234"/>
      <w:bookmarkEnd w:id="1235"/>
      <w:bookmarkEnd w:id="1236"/>
      <w:bookmarkEnd w:id="1237"/>
      <w:bookmarkEnd w:id="1238"/>
      <w:bookmarkEnd w:id="1239"/>
      <w:bookmarkEnd w:id="1240"/>
      <w:bookmarkEnd w:id="1241"/>
      <w:bookmarkEnd w:id="1242"/>
    </w:p>
    <w:p w14:paraId="490B5A5F" w14:textId="77777777" w:rsidR="003262BC" w:rsidRPr="000D351C" w:rsidRDefault="003262BC" w:rsidP="009B0F5F">
      <w:pPr>
        <w:pStyle w:val="NormalIndented"/>
        <w:rPr>
          <w:noProof/>
        </w:rPr>
      </w:pPr>
      <w:r w:rsidRPr="000D351C">
        <w:rPr>
          <w:noProof/>
        </w:rPr>
        <w:t>The patient has asked Dr. Pump to reschedule his January 6th appointment.  Dr. Primary’s scheduling application (the filler application) sends the PCP, Dr. Primary, a notification that the original appointment has been rescheduled, followed by a notification of the new appointment on January 9th at 1:00 PM.</w:t>
      </w:r>
    </w:p>
    <w:p w14:paraId="5396BAA3" w14:textId="77777777" w:rsidR="003262BC" w:rsidRPr="000D351C" w:rsidRDefault="003262BC">
      <w:pPr>
        <w:pStyle w:val="Example"/>
      </w:pPr>
      <w:r w:rsidRPr="000D351C">
        <w:t>MSH|^~\&amp;|PRIMARY|EWHIN|JONES|EWHIN|200701040800||SIU^S13^SIU_S12|021244SPOCARD|P|2.</w:t>
      </w:r>
      <w:r>
        <w:t>8</w:t>
      </w:r>
      <w:r w:rsidRPr="000D351C">
        <w:t>|||AL|ER||&lt;cr&gt;</w:t>
      </w:r>
    </w:p>
    <w:p w14:paraId="5882EE08" w14:textId="77777777" w:rsidR="003262BC" w:rsidRPr="000D351C" w:rsidRDefault="003262BC">
      <w:pPr>
        <w:pStyle w:val="Example"/>
      </w:pPr>
      <w:r w:rsidRPr="000D351C">
        <w:t>SCH|2007047^SCH001|2007567^SCH100|||||047^Referral|NORMAL||||0045^Contact^Carrie^C^^^|555-2010|||087^By^Entered^^^^|555-2011||||BOOKED&lt;cr&gt;</w:t>
      </w:r>
    </w:p>
    <w:p w14:paraId="31F29B8C" w14:textId="77777777" w:rsidR="003262BC" w:rsidRPr="000D351C" w:rsidRDefault="003262BC">
      <w:pPr>
        <w:pStyle w:val="Example"/>
      </w:pPr>
      <w:r w:rsidRPr="000D351C">
        <w:t>TQ1||||||30^M|200701091300|200701091330||||||&lt;cr&gt;</w:t>
      </w:r>
    </w:p>
    <w:p w14:paraId="43462040" w14:textId="77777777" w:rsidR="003262BC" w:rsidRPr="000D351C" w:rsidRDefault="003262BC">
      <w:pPr>
        <w:pStyle w:val="Example"/>
      </w:pPr>
      <w:r w:rsidRPr="000D351C">
        <w:t>NTE||The patient is going to be on vacation so cannot make previous appointment scheduled on January 6.&lt;cr&gt;</w:t>
      </w:r>
    </w:p>
    <w:p w14:paraId="745021A5" w14:textId="77777777" w:rsidR="003262BC" w:rsidRPr="000D351C" w:rsidRDefault="003262BC">
      <w:pPr>
        <w:pStyle w:val="Example"/>
      </w:pPr>
      <w:r w:rsidRPr="000D351C">
        <w:t>PID||4875439|484848||Everyman^Adam^A^^||19401121|M|Alias||2222 Home Street^Jay^WA^99021||555-2003|||M|||444-22-3333|||||||||||&lt;cr&gt;</w:t>
      </w:r>
    </w:p>
    <w:p w14:paraId="4127B472" w14:textId="77777777" w:rsidR="003262BC" w:rsidRPr="000D351C" w:rsidRDefault="003262BC">
      <w:pPr>
        <w:pStyle w:val="Example"/>
      </w:pPr>
      <w:r w:rsidRPr="000D351C">
        <w:t>RGS|001|&lt;cr&gt;</w:t>
      </w:r>
    </w:p>
    <w:p w14:paraId="2B425CD8" w14:textId="77777777" w:rsidR="003262BC" w:rsidRPr="000D351C" w:rsidRDefault="003262BC">
      <w:pPr>
        <w:pStyle w:val="Example"/>
      </w:pPr>
      <w:r w:rsidRPr="000D351C">
        <w:t xml:space="preserve">AIP|001|032^Pump^Patrick|002^CARDIOLOGIST|||||||NO|BOOKED&lt;cr&gt; </w:t>
      </w:r>
    </w:p>
    <w:p w14:paraId="2BF0A5BC" w14:textId="77777777" w:rsidR="003262BC" w:rsidRPr="000D351C" w:rsidRDefault="003262BC">
      <w:pPr>
        <w:pStyle w:val="Example"/>
      </w:pPr>
      <w:r w:rsidRPr="000D351C">
        <w:t>AIL|001|103^NORTH OFFICE|002^CLINIC|||||||NO|BOOKED&lt;cr&gt;</w:t>
      </w:r>
    </w:p>
    <w:p w14:paraId="4A12D9EA" w14:textId="77777777" w:rsidR="003262BC" w:rsidRPr="000D351C" w:rsidRDefault="003262BC">
      <w:pPr>
        <w:pStyle w:val="Example"/>
      </w:pPr>
    </w:p>
    <w:p w14:paraId="503EBDD3" w14:textId="77777777" w:rsidR="003262BC" w:rsidRPr="000D351C" w:rsidRDefault="003262BC">
      <w:pPr>
        <w:pStyle w:val="Example"/>
      </w:pPr>
      <w:r w:rsidRPr="000D351C">
        <w:t>MSH|^~\&amp;|PRIMARY|EWHIN|SPOCARD|EWHIN|200701010802||ACK|035324PRIMARY|P|2.</w:t>
      </w:r>
      <w:r>
        <w:t>8</w:t>
      </w:r>
      <w:r w:rsidRPr="000D351C">
        <w:t>||||||&lt;cr&gt;</w:t>
      </w:r>
    </w:p>
    <w:p w14:paraId="12051D00" w14:textId="77777777" w:rsidR="003262BC" w:rsidRPr="000D351C" w:rsidRDefault="003262BC">
      <w:pPr>
        <w:pStyle w:val="Example"/>
      </w:pPr>
      <w:r w:rsidRPr="000D351C">
        <w:t>MSA|CA|021244SPOCARD||||&lt;cr&gt;</w:t>
      </w:r>
    </w:p>
    <w:p w14:paraId="69363834" w14:textId="77777777" w:rsidR="003262BC" w:rsidRPr="000D351C" w:rsidRDefault="003262BC">
      <w:pPr>
        <w:pStyle w:val="Heading3"/>
        <w:tabs>
          <w:tab w:val="left" w:pos="900"/>
        </w:tabs>
        <w:rPr>
          <w:noProof/>
        </w:rPr>
      </w:pPr>
      <w:bookmarkStart w:id="1243" w:name="_Toc348247550"/>
      <w:bookmarkStart w:id="1244" w:name="_Toc348260568"/>
      <w:bookmarkStart w:id="1245" w:name="_Toc348346566"/>
      <w:bookmarkStart w:id="1246" w:name="_Toc348847857"/>
      <w:bookmarkStart w:id="1247" w:name="_Toc348848811"/>
      <w:bookmarkStart w:id="1248" w:name="_Toc358638028"/>
      <w:bookmarkStart w:id="1249" w:name="_Toc358711131"/>
      <w:bookmarkStart w:id="1250" w:name="_Toc497011549"/>
      <w:bookmarkStart w:id="1251" w:name="_Toc28982239"/>
      <w:r w:rsidRPr="000D351C">
        <w:rPr>
          <w:noProof/>
        </w:rPr>
        <w:t>Request and Receive New Appointment with Repeating Interval - Event S01</w:t>
      </w:r>
      <w:bookmarkEnd w:id="1243"/>
      <w:bookmarkEnd w:id="1244"/>
      <w:bookmarkEnd w:id="1245"/>
      <w:bookmarkEnd w:id="1246"/>
      <w:bookmarkEnd w:id="1247"/>
      <w:bookmarkEnd w:id="1248"/>
      <w:bookmarkEnd w:id="1249"/>
      <w:bookmarkEnd w:id="1250"/>
      <w:bookmarkEnd w:id="1251"/>
    </w:p>
    <w:p w14:paraId="60170D5D" w14:textId="77777777" w:rsidR="003262BC" w:rsidRPr="000D351C" w:rsidRDefault="003262BC" w:rsidP="009B0F5F">
      <w:pPr>
        <w:pStyle w:val="NormalIndented"/>
        <w:rPr>
          <w:noProof/>
        </w:rPr>
      </w:pPr>
      <w:r w:rsidRPr="000D351C">
        <w:rPr>
          <w:noProof/>
        </w:rPr>
        <w:t>The patient has been seen by his specialist, Dr. Specialize, and requires treatment by a physical therapist, Seth Stretcher.  Dr. Specialize's office requests a one-hour appointment each day for the next five days.  Mr. Stretcher's office responds to the request with an appointment at 9:30 AM on June 20th through June 24th, 2007.</w:t>
      </w:r>
    </w:p>
    <w:p w14:paraId="6F6886E4" w14:textId="77777777" w:rsidR="003262BC" w:rsidRPr="000D351C" w:rsidRDefault="003262BC">
      <w:pPr>
        <w:pStyle w:val="Example"/>
      </w:pPr>
      <w:r w:rsidRPr="000D351C">
        <w:t>MSH|^~\&amp;|SPECIALIZE|EWHIN|STRETCHER|EWHIN|200706190800||SRM^S01^SRM_S01|03432SPECIALIZE|P|2.</w:t>
      </w:r>
      <w:r>
        <w:t>8</w:t>
      </w:r>
      <w:r w:rsidRPr="000D351C">
        <w:t>|||AL|AL||&lt;cr&gt;</w:t>
      </w:r>
    </w:p>
    <w:p w14:paraId="180BDE6E" w14:textId="77777777" w:rsidR="003262BC" w:rsidRPr="000D351C" w:rsidRDefault="003262BC">
      <w:pPr>
        <w:pStyle w:val="Example"/>
      </w:pPr>
      <w:r w:rsidRPr="000D351C">
        <w:t>ARQ|20070347^SCH001|||||047^Referral||NORMAL|060|min|200706200930||Q1D|D5|00335^Specialize^Sara^S^^^MD||||A3423^Person^Entered||||&lt;cr&gt;</w:t>
      </w:r>
    </w:p>
    <w:p w14:paraId="1A60D058" w14:textId="77777777" w:rsidR="003262BC" w:rsidRPr="000D351C" w:rsidRDefault="003262BC">
      <w:pPr>
        <w:pStyle w:val="Example"/>
      </w:pPr>
      <w:r w:rsidRPr="000D351C">
        <w:t>PID||4875439|484848||Everyman^Adam^A^^| |19401121|M|Alias||2222 Home Street^Jay^WA^99021||555-2003|||M||444-33-3333||||||||||&lt;cr&gt;</w:t>
      </w:r>
    </w:p>
    <w:p w14:paraId="0F258428" w14:textId="77777777" w:rsidR="003262BC" w:rsidRPr="000D351C" w:rsidRDefault="003262BC">
      <w:pPr>
        <w:pStyle w:val="Example"/>
      </w:pPr>
      <w:r w:rsidRPr="000D351C">
        <w:t>DG1|001|I9|833.00|Closed dislocation wrist|200706190700|||||||||||||&lt;cr&gt;</w:t>
      </w:r>
    </w:p>
    <w:p w14:paraId="2D4BB13F" w14:textId="77777777" w:rsidR="003262BC" w:rsidRPr="000D351C" w:rsidRDefault="003262BC">
      <w:pPr>
        <w:pStyle w:val="Example"/>
      </w:pPr>
      <w:r w:rsidRPr="000D351C">
        <w:t>RGS|001|&lt;cr&gt;</w:t>
      </w:r>
    </w:p>
    <w:p w14:paraId="4BDB9900" w14:textId="77777777" w:rsidR="003262BC" w:rsidRPr="000D351C" w:rsidRDefault="003262BC">
      <w:pPr>
        <w:pStyle w:val="Example"/>
      </w:pPr>
      <w:r w:rsidRPr="000D351C">
        <w:t xml:space="preserve">AIP|001|064^STRETCHER^SETH|097^PHYSICAL THERAPIST|||||||NO|&lt;cr&gt; </w:t>
      </w:r>
    </w:p>
    <w:p w14:paraId="42896A0B" w14:textId="77777777" w:rsidR="003262BC" w:rsidRPr="000D351C" w:rsidRDefault="003262BC">
      <w:pPr>
        <w:pStyle w:val="Example"/>
      </w:pPr>
      <w:r w:rsidRPr="000D351C">
        <w:t>AIL|001|103^NORTH OFFICE|002^CLINIC|||||||NO|&lt;cr&gt;</w:t>
      </w:r>
    </w:p>
    <w:p w14:paraId="2CB6080E" w14:textId="77777777" w:rsidR="003262BC" w:rsidRPr="000D351C" w:rsidRDefault="003262BC">
      <w:pPr>
        <w:pStyle w:val="Example"/>
        <w:keepNext w:val="0"/>
      </w:pPr>
    </w:p>
    <w:p w14:paraId="5E5FD5AE" w14:textId="77777777" w:rsidR="003262BC" w:rsidRPr="000D351C" w:rsidRDefault="003262BC">
      <w:pPr>
        <w:pStyle w:val="Example"/>
      </w:pPr>
      <w:r w:rsidRPr="000D351C">
        <w:t>MSH|^~\&amp;|SPECIALIZE|EWHIN|SMITH|EWHIN|200706190802||ACK|546644STRETCHER|P|2.</w:t>
      </w:r>
      <w:r>
        <w:t>8</w:t>
      </w:r>
      <w:r w:rsidRPr="000D351C">
        <w:t>||||||&lt;cr&gt;</w:t>
      </w:r>
    </w:p>
    <w:p w14:paraId="1D9550D3" w14:textId="77777777" w:rsidR="003262BC" w:rsidRPr="000D351C" w:rsidRDefault="003262BC">
      <w:pPr>
        <w:pStyle w:val="Example"/>
      </w:pPr>
      <w:r w:rsidRPr="000D351C">
        <w:t>MSA|CA|03432SPECIALIZE||||&lt;cr&gt;</w:t>
      </w:r>
    </w:p>
    <w:p w14:paraId="044A759D" w14:textId="77777777" w:rsidR="003262BC" w:rsidRPr="000D351C" w:rsidRDefault="003262BC">
      <w:pPr>
        <w:pStyle w:val="Example"/>
        <w:keepNext w:val="0"/>
      </w:pPr>
    </w:p>
    <w:p w14:paraId="378EBC09" w14:textId="77777777" w:rsidR="003262BC" w:rsidRPr="000D351C" w:rsidRDefault="003262BC">
      <w:pPr>
        <w:pStyle w:val="Example"/>
      </w:pPr>
      <w:r w:rsidRPr="000D351C">
        <w:lastRenderedPageBreak/>
        <w:t>MSH|^~\&amp;|STRETCHER|EWHIN|SPECIALIZE|EWHIN|200706190810||SRR^S01^SRR_S01|0654544JONES|P|2.</w:t>
      </w:r>
      <w:r>
        <w:t>8</w:t>
      </w:r>
      <w:r w:rsidRPr="000D351C">
        <w:t>||||||&lt;cr&gt;</w:t>
      </w:r>
    </w:p>
    <w:p w14:paraId="79D0815A" w14:textId="77777777" w:rsidR="003262BC" w:rsidRPr="000D351C" w:rsidRDefault="003262BC">
      <w:pPr>
        <w:pStyle w:val="Example"/>
      </w:pPr>
      <w:r w:rsidRPr="000D351C">
        <w:t>MSA|AA|03432SSPECIALIZE||||&lt;cr&gt;</w:t>
      </w:r>
    </w:p>
    <w:p w14:paraId="4EFF62F7" w14:textId="77777777" w:rsidR="003262BC" w:rsidRPr="000D351C" w:rsidRDefault="003262BC">
      <w:pPr>
        <w:pStyle w:val="Example"/>
      </w:pPr>
      <w:r w:rsidRPr="000D351C">
        <w:t>SCH|2007037^SCH001|2007297^SCH100|||||047^Referral|NORMAL|| ||0335^Contact^Carrie^C^^^||||064^By^Entered|||||BOOKED&lt;cr&gt;</w:t>
      </w:r>
    </w:p>
    <w:p w14:paraId="36846E94" w14:textId="77777777" w:rsidR="003262BC" w:rsidRPr="000D351C" w:rsidRDefault="003262BC">
      <w:pPr>
        <w:pStyle w:val="Example"/>
      </w:pPr>
      <w:r w:rsidRPr="000D351C">
        <w:t>TQ1|||Q1D||5^D|60^M|200706200930|200706240930||||||&lt;cr&gt;</w:t>
      </w:r>
    </w:p>
    <w:p w14:paraId="1192FD3C" w14:textId="77777777" w:rsidR="003262BC" w:rsidRPr="000D351C" w:rsidRDefault="003262BC">
      <w:pPr>
        <w:pStyle w:val="Example"/>
      </w:pPr>
      <w:r w:rsidRPr="000D351C">
        <w:t>PID||4875439|484848||Everyman^Adam^A^^||19401121|M|Alias||2222 Home Street^Jay^WA^99021||555-2003|||M|||444-33-3333|||||||||||&lt;cr&gt;</w:t>
      </w:r>
    </w:p>
    <w:p w14:paraId="4F0995A0" w14:textId="77777777" w:rsidR="003262BC" w:rsidRPr="000D351C" w:rsidRDefault="003262BC">
      <w:pPr>
        <w:pStyle w:val="Example"/>
      </w:pPr>
      <w:r w:rsidRPr="000D351C">
        <w:t>RGS|001|&lt;cr&gt;</w:t>
      </w:r>
    </w:p>
    <w:p w14:paraId="3DBE091F" w14:textId="77777777" w:rsidR="003262BC" w:rsidRPr="000D351C" w:rsidRDefault="003262BC">
      <w:pPr>
        <w:pStyle w:val="Example"/>
      </w:pPr>
      <w:r w:rsidRPr="000D351C">
        <w:t xml:space="preserve">AIP|001|064^STRETCHER^SETH|097^PHYSICAL THERAPIST|||||||NO|BOOKED&lt;cr&gt; </w:t>
      </w:r>
    </w:p>
    <w:p w14:paraId="3E70B69D" w14:textId="77777777" w:rsidR="003262BC" w:rsidRPr="000D351C" w:rsidRDefault="003262BC">
      <w:pPr>
        <w:pStyle w:val="Example"/>
      </w:pPr>
      <w:r w:rsidRPr="000D351C">
        <w:t>AIL|001|103^NORTH OFFICE|002^CLINIC|||||||NO|BOOKED&lt;cr&gt;</w:t>
      </w:r>
    </w:p>
    <w:p w14:paraId="051A8266" w14:textId="77777777" w:rsidR="003262BC" w:rsidRPr="000D351C" w:rsidRDefault="003262BC">
      <w:pPr>
        <w:pStyle w:val="Example"/>
        <w:keepNext w:val="0"/>
      </w:pPr>
    </w:p>
    <w:p w14:paraId="650942F7" w14:textId="77777777" w:rsidR="003262BC" w:rsidRPr="000D351C" w:rsidRDefault="003262BC">
      <w:pPr>
        <w:pStyle w:val="Example"/>
      </w:pPr>
      <w:r w:rsidRPr="000D351C">
        <w:t>MSH|^~\&amp;|SPECIALIZE|EWHIN|STRETCHER|EWHIN|200706190800||ACK|045742SPECIALIZE|P|2.</w:t>
      </w:r>
      <w:r>
        <w:t>8</w:t>
      </w:r>
      <w:r w:rsidRPr="000D351C">
        <w:t>||||||&lt;cr&gt;</w:t>
      </w:r>
    </w:p>
    <w:p w14:paraId="2F5AFB9D" w14:textId="77777777" w:rsidR="003262BC" w:rsidRPr="000D351C" w:rsidRDefault="003262BC">
      <w:pPr>
        <w:pStyle w:val="Example"/>
      </w:pPr>
      <w:r w:rsidRPr="000D351C">
        <w:t>MSA|CA|0654544JONES||||&lt;cr&gt;</w:t>
      </w:r>
    </w:p>
    <w:p w14:paraId="50736F81" w14:textId="77777777" w:rsidR="003262BC" w:rsidRPr="000D351C" w:rsidRDefault="003262BC">
      <w:pPr>
        <w:pStyle w:val="Heading2"/>
        <w:rPr>
          <w:noProof/>
        </w:rPr>
      </w:pPr>
      <w:bookmarkStart w:id="1252" w:name="_Toc348247551"/>
      <w:bookmarkStart w:id="1253" w:name="_Toc348260569"/>
      <w:bookmarkStart w:id="1254" w:name="_Toc348346567"/>
      <w:bookmarkStart w:id="1255" w:name="_Toc348847858"/>
      <w:bookmarkStart w:id="1256" w:name="_Toc348848812"/>
      <w:bookmarkStart w:id="1257" w:name="_Toc358638029"/>
      <w:bookmarkStart w:id="1258" w:name="_Toc358711132"/>
      <w:bookmarkStart w:id="1259" w:name="_Toc497011550"/>
      <w:bookmarkStart w:id="1260" w:name="_Toc28982240"/>
      <w:r w:rsidRPr="000D351C">
        <w:rPr>
          <w:noProof/>
        </w:rPr>
        <w:t>IMPLEMENTATION CONSIDERATIONS</w:t>
      </w:r>
      <w:bookmarkEnd w:id="1252"/>
      <w:bookmarkEnd w:id="1253"/>
      <w:bookmarkEnd w:id="1254"/>
      <w:bookmarkEnd w:id="1255"/>
      <w:bookmarkEnd w:id="1256"/>
      <w:bookmarkEnd w:id="1257"/>
      <w:bookmarkEnd w:id="1258"/>
      <w:bookmarkEnd w:id="1259"/>
      <w:bookmarkEnd w:id="1260"/>
      <w:r w:rsidR="003D291E" w:rsidRPr="000D351C">
        <w:rPr>
          <w:noProof/>
        </w:rPr>
        <w:fldChar w:fldCharType="begin"/>
      </w:r>
      <w:r w:rsidRPr="000D351C">
        <w:rPr>
          <w:noProof/>
        </w:rPr>
        <w:instrText xml:space="preserve"> XE "IMPLEMENTATION CONSIDERATIONS" </w:instrText>
      </w:r>
      <w:r w:rsidR="003D291E" w:rsidRPr="000D351C">
        <w:rPr>
          <w:noProof/>
        </w:rPr>
        <w:fldChar w:fldCharType="end"/>
      </w:r>
    </w:p>
    <w:p w14:paraId="77898DEA" w14:textId="77777777" w:rsidR="003262BC" w:rsidRPr="000D351C" w:rsidRDefault="003262BC">
      <w:pPr>
        <w:pStyle w:val="Heading3"/>
        <w:tabs>
          <w:tab w:val="left" w:pos="900"/>
        </w:tabs>
        <w:rPr>
          <w:noProof/>
        </w:rPr>
      </w:pPr>
      <w:bookmarkStart w:id="1261" w:name="_Toc348247552"/>
      <w:bookmarkStart w:id="1262" w:name="_Toc348260570"/>
      <w:bookmarkStart w:id="1263" w:name="_Toc348346568"/>
      <w:bookmarkStart w:id="1264" w:name="_Toc348847859"/>
      <w:bookmarkStart w:id="1265" w:name="_Toc348848813"/>
      <w:bookmarkStart w:id="1266" w:name="_Ref358368653"/>
      <w:bookmarkStart w:id="1267" w:name="_Toc358638030"/>
      <w:bookmarkStart w:id="1268" w:name="_Toc358711133"/>
      <w:bookmarkStart w:id="1269" w:name="_Toc497011551"/>
      <w:bookmarkStart w:id="1270" w:name="_Toc28982241"/>
      <w:r w:rsidRPr="000D351C">
        <w:rPr>
          <w:noProof/>
        </w:rPr>
        <w:t>Logical Relationship of Resource and Service Segments</w:t>
      </w:r>
      <w:bookmarkEnd w:id="1261"/>
      <w:bookmarkEnd w:id="1262"/>
      <w:bookmarkEnd w:id="1263"/>
      <w:bookmarkEnd w:id="1264"/>
      <w:bookmarkEnd w:id="1265"/>
      <w:bookmarkEnd w:id="1266"/>
      <w:bookmarkEnd w:id="1267"/>
      <w:bookmarkEnd w:id="1268"/>
      <w:bookmarkEnd w:id="1269"/>
      <w:bookmarkEnd w:id="1270"/>
      <w:r w:rsidR="003D291E" w:rsidRPr="000D351C">
        <w:rPr>
          <w:noProof/>
        </w:rPr>
        <w:fldChar w:fldCharType="begin"/>
      </w:r>
      <w:r w:rsidRPr="000D351C">
        <w:rPr>
          <w:noProof/>
        </w:rPr>
        <w:instrText xml:space="preserve"> XE "Logical relationship of resource and service segments" </w:instrText>
      </w:r>
      <w:r w:rsidR="003D291E" w:rsidRPr="000D351C">
        <w:rPr>
          <w:noProof/>
        </w:rPr>
        <w:fldChar w:fldCharType="end"/>
      </w:r>
    </w:p>
    <w:p w14:paraId="731632FB" w14:textId="77777777" w:rsidR="003262BC" w:rsidRPr="000D351C" w:rsidRDefault="003262BC" w:rsidP="009B0F5F">
      <w:pPr>
        <w:pStyle w:val="NormalIndented"/>
        <w:rPr>
          <w:noProof/>
        </w:rPr>
      </w:pPr>
      <w:r w:rsidRPr="000D351C">
        <w:rPr>
          <w:noProof/>
        </w:rPr>
        <w:t xml:space="preserve">This chapter implies that the relationship of the repeating resource and service specific segments has a logical "and" relationship.  In other words, if more than one AIP segment is sent in a transaction, it is logical to assume that both specified personnel resources are required for the appointment.  Currently, there is no way to specify an "or" relationship between the resource and service segments.  It is possible to specify a resource type and achieve a similar (but not equivalent) effect.  </w:t>
      </w:r>
    </w:p>
    <w:p w14:paraId="35AEB375" w14:textId="77777777" w:rsidR="003262BC" w:rsidRPr="000D351C" w:rsidRDefault="003262BC">
      <w:pPr>
        <w:pStyle w:val="Heading3"/>
        <w:tabs>
          <w:tab w:val="left" w:pos="900"/>
        </w:tabs>
        <w:rPr>
          <w:noProof/>
        </w:rPr>
      </w:pPr>
      <w:bookmarkStart w:id="1271" w:name="_Toc348247553"/>
      <w:bookmarkStart w:id="1272" w:name="_Toc348260571"/>
      <w:bookmarkStart w:id="1273" w:name="_Toc348346569"/>
      <w:bookmarkStart w:id="1274" w:name="_Toc348847860"/>
      <w:bookmarkStart w:id="1275" w:name="_Toc348848814"/>
      <w:bookmarkStart w:id="1276" w:name="_Toc358638031"/>
      <w:bookmarkStart w:id="1277" w:name="_Toc358711134"/>
      <w:bookmarkStart w:id="1278" w:name="_Toc497011552"/>
      <w:bookmarkStart w:id="1279" w:name="_Toc28982242"/>
      <w:r w:rsidRPr="000D351C">
        <w:rPr>
          <w:noProof/>
        </w:rPr>
        <w:t>Multiple Placer Applications</w:t>
      </w:r>
      <w:bookmarkEnd w:id="1271"/>
      <w:bookmarkEnd w:id="1272"/>
      <w:bookmarkEnd w:id="1273"/>
      <w:bookmarkEnd w:id="1274"/>
      <w:bookmarkEnd w:id="1275"/>
      <w:bookmarkEnd w:id="1276"/>
      <w:bookmarkEnd w:id="1277"/>
      <w:bookmarkEnd w:id="1278"/>
      <w:bookmarkEnd w:id="1279"/>
      <w:r w:rsidR="003D291E" w:rsidRPr="000D351C">
        <w:rPr>
          <w:noProof/>
        </w:rPr>
        <w:fldChar w:fldCharType="begin"/>
      </w:r>
      <w:r w:rsidRPr="000D351C">
        <w:rPr>
          <w:noProof/>
        </w:rPr>
        <w:instrText xml:space="preserve"> XE "Multiple placer applications" </w:instrText>
      </w:r>
      <w:r w:rsidR="003D291E" w:rsidRPr="000D351C">
        <w:rPr>
          <w:noProof/>
        </w:rPr>
        <w:fldChar w:fldCharType="end"/>
      </w:r>
    </w:p>
    <w:p w14:paraId="0A27551E" w14:textId="77777777" w:rsidR="003262BC" w:rsidRPr="000D351C" w:rsidRDefault="003262BC" w:rsidP="009B0F5F">
      <w:pPr>
        <w:pStyle w:val="NormalIndented"/>
        <w:rPr>
          <w:noProof/>
        </w:rPr>
      </w:pPr>
      <w:r w:rsidRPr="000D351C">
        <w:rPr>
          <w:noProof/>
        </w:rPr>
        <w:t>When implementing the transactions defined in this chapter with multiple placer applications, one must consider the implications of a situation when more than one placer application asks to book, hold, lock, or otherwise reserve the same slot or set of slots on a particular schedule.</w:t>
      </w:r>
    </w:p>
    <w:p w14:paraId="21F90990" w14:textId="77777777" w:rsidR="003262BC" w:rsidRPr="000D351C" w:rsidRDefault="003262BC" w:rsidP="009B0F5F">
      <w:pPr>
        <w:pStyle w:val="NormalIndented"/>
        <w:rPr>
          <w:noProof/>
        </w:rPr>
      </w:pPr>
      <w:r w:rsidRPr="000D351C">
        <w:rPr>
          <w:noProof/>
        </w:rPr>
        <w:t>This chapter makes no attempt to define attribute ownership (e.g., based on application roles).  Ownership is the right to create or update attribute content.  If two or more applications attempt simultaneously to update the same attribute(s), deadly update collisions may occur, causing data corruption, unless robust mechanisms for bidding and locking such attributes are in place between applications.  This chapter makes no attempt to address data ownership issues or to define attribute bidding and locking mechanisms.</w:t>
      </w:r>
    </w:p>
    <w:p w14:paraId="69F08C7C" w14:textId="77777777" w:rsidR="003262BC" w:rsidRPr="000D351C" w:rsidRDefault="003262BC" w:rsidP="009B0F5F">
      <w:pPr>
        <w:pStyle w:val="NormalIndented"/>
        <w:rPr>
          <w:noProof/>
        </w:rPr>
      </w:pPr>
      <w:r w:rsidRPr="000D351C">
        <w:rPr>
          <w:noProof/>
        </w:rPr>
        <w:t>This chapter assumes that the placer and filler applications have put such mechanisms into place, therefore resolving any contention or collision issues at the application level.  Further, if such mechanisms have not been implemented by the applications, then this chapter assumes that procedural solutions have been implemented by the healthcare provider organization to resolve contention and collision issues.</w:t>
      </w:r>
    </w:p>
    <w:p w14:paraId="4C4A7392" w14:textId="77777777" w:rsidR="003262BC" w:rsidRPr="000D351C" w:rsidRDefault="003262BC">
      <w:pPr>
        <w:pStyle w:val="Heading2"/>
        <w:rPr>
          <w:noProof/>
        </w:rPr>
      </w:pPr>
      <w:bookmarkStart w:id="1280" w:name="_Toc348247554"/>
      <w:bookmarkStart w:id="1281" w:name="_Toc348260572"/>
      <w:bookmarkStart w:id="1282" w:name="_Toc348346570"/>
      <w:bookmarkStart w:id="1283" w:name="_Toc348847861"/>
      <w:bookmarkStart w:id="1284" w:name="_Toc348848815"/>
      <w:bookmarkStart w:id="1285" w:name="_Toc358638032"/>
      <w:bookmarkStart w:id="1286" w:name="_Toc358711135"/>
      <w:bookmarkStart w:id="1287" w:name="_Toc497011553"/>
      <w:bookmarkStart w:id="1288" w:name="_Toc28982243"/>
      <w:r w:rsidRPr="000D351C">
        <w:rPr>
          <w:noProof/>
        </w:rPr>
        <w:t>I</w:t>
      </w:r>
      <w:bookmarkEnd w:id="1280"/>
      <w:bookmarkEnd w:id="1281"/>
      <w:bookmarkEnd w:id="1282"/>
      <w:bookmarkEnd w:id="1283"/>
      <w:bookmarkEnd w:id="1284"/>
      <w:bookmarkEnd w:id="1285"/>
      <w:bookmarkEnd w:id="1286"/>
      <w:r w:rsidRPr="000D351C">
        <w:rPr>
          <w:noProof/>
        </w:rPr>
        <w:t>SSUES</w:t>
      </w:r>
      <w:bookmarkEnd w:id="1287"/>
      <w:bookmarkEnd w:id="1288"/>
    </w:p>
    <w:p w14:paraId="5F4091E9" w14:textId="77777777" w:rsidR="003262BC" w:rsidRPr="000D351C" w:rsidRDefault="003262BC">
      <w:pPr>
        <w:rPr>
          <w:noProof/>
        </w:rPr>
      </w:pPr>
      <w:r w:rsidRPr="000D351C">
        <w:rPr>
          <w:noProof/>
        </w:rPr>
        <w:t>None.</w:t>
      </w:r>
      <w:r w:rsidR="003D291E" w:rsidRPr="000D351C">
        <w:rPr>
          <w:noProof/>
        </w:rPr>
        <w:fldChar w:fldCharType="begin"/>
      </w:r>
      <w:r w:rsidRPr="000D351C">
        <w:rPr>
          <w:noProof/>
        </w:rPr>
        <w:instrText xml:space="preserve"> XE "Issues" </w:instrText>
      </w:r>
      <w:r w:rsidR="003D291E" w:rsidRPr="000D351C">
        <w:rPr>
          <w:noProof/>
        </w:rPr>
        <w:fldChar w:fldCharType="end"/>
      </w:r>
    </w:p>
    <w:p w14:paraId="4B2A8ABC" w14:textId="77777777" w:rsidR="003262BC" w:rsidRPr="000D351C" w:rsidRDefault="003262BC">
      <w:pPr>
        <w:rPr>
          <w:noProof/>
        </w:rPr>
      </w:pPr>
      <w:bookmarkStart w:id="1289" w:name="_Toc79194750"/>
      <w:bookmarkStart w:id="1290" w:name="_Toc88464059"/>
      <w:bookmarkStart w:id="1291" w:name="_Toc88579124"/>
      <w:bookmarkStart w:id="1292" w:name="_Toc138579833"/>
      <w:bookmarkStart w:id="1293" w:name="_Toc175562400"/>
      <w:bookmarkStart w:id="1294" w:name="_Toc79194765"/>
      <w:bookmarkStart w:id="1295" w:name="_Toc88464074"/>
      <w:bookmarkStart w:id="1296" w:name="_Toc88579139"/>
      <w:bookmarkStart w:id="1297" w:name="_Toc138579848"/>
      <w:bookmarkStart w:id="1298" w:name="_Toc175562415"/>
      <w:bookmarkEnd w:id="1289"/>
      <w:bookmarkEnd w:id="1290"/>
      <w:bookmarkEnd w:id="1291"/>
      <w:bookmarkEnd w:id="1292"/>
      <w:bookmarkEnd w:id="1293"/>
      <w:bookmarkEnd w:id="1294"/>
      <w:bookmarkEnd w:id="1295"/>
      <w:bookmarkEnd w:id="1296"/>
      <w:bookmarkEnd w:id="1297"/>
      <w:bookmarkEnd w:id="1298"/>
    </w:p>
    <w:p w14:paraId="3A192823" w14:textId="77777777" w:rsidR="009A0F48" w:rsidRDefault="009A0F48"/>
    <w:sectPr w:rsidR="009A0F48" w:rsidSect="00216E5B">
      <w:headerReference w:type="even" r:id="rId64"/>
      <w:headerReference w:type="default" r:id="rId65"/>
      <w:footerReference w:type="even" r:id="rId66"/>
      <w:footerReference w:type="default" r:id="rId67"/>
      <w:footerReference w:type="first" r:id="rId6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6" w:author="Merrick, Riki | APHL" w:date="2022-07-12T17:58:00Z" w:initials="MR|A">
    <w:p w14:paraId="02FFD206" w14:textId="4A85551C" w:rsidR="00AF1816" w:rsidRDefault="00AF1816">
      <w:pPr>
        <w:pStyle w:val="CommentText"/>
      </w:pPr>
      <w:r>
        <w:rPr>
          <w:rStyle w:val="CommentReference"/>
        </w:rPr>
        <w:annotationRef/>
      </w:r>
      <w:r>
        <w:t>Need to confirm that the GS* segments belong immediately after PID and before PRT (not sure what type of patient level participations are expected)</w:t>
      </w:r>
    </w:p>
  </w:comment>
  <w:comment w:id="357" w:author="Merrick, Riki | APHL" w:date="2022-07-27T15:42:00Z" w:initials="MR|A">
    <w:p w14:paraId="758D5FFA" w14:textId="7127C69F" w:rsidR="0012335A" w:rsidRDefault="0012335A">
      <w:pPr>
        <w:pStyle w:val="CommentText"/>
      </w:pPr>
      <w:r>
        <w:rPr>
          <w:rStyle w:val="CommentReference"/>
        </w:rPr>
        <w:annotationRef/>
      </w:r>
      <w:r>
        <w:t>On PA call decided to leave GS* where they are</w:t>
      </w:r>
    </w:p>
  </w:comment>
  <w:comment w:id="368" w:author="Merrick, Riki | APHL" w:date="2022-07-28T19:27:00Z" w:initials="MR|A">
    <w:p w14:paraId="65CE8E15" w14:textId="77777777" w:rsidR="003F6020" w:rsidRDefault="003F6020">
      <w:pPr>
        <w:pStyle w:val="CommentText"/>
      </w:pPr>
      <w:r>
        <w:rPr>
          <w:rStyle w:val="CommentReference"/>
        </w:rPr>
        <w:annotationRef/>
      </w:r>
      <w:r>
        <w:t xml:space="preserve">Incorrect reference – should be Chapter 7 – see: </w:t>
      </w:r>
      <w:hyperlink r:id="rId1" w:history="1">
        <w:r w:rsidRPr="003227FB">
          <w:rPr>
            <w:rStyle w:val="Hyperlink"/>
            <w:rFonts w:ascii="Times New Roman" w:hAnsi="Times New Roman" w:cs="Times New Roman"/>
            <w:kern w:val="0"/>
            <w:sz w:val="20"/>
          </w:rPr>
          <w:t>https://jira.hl7.org/browse/V2-25373</w:t>
        </w:r>
      </w:hyperlink>
      <w:r>
        <w:t xml:space="preserve"> - APPLIES TO ALL PRT segment instances in these message definitions</w:t>
      </w:r>
    </w:p>
    <w:p w14:paraId="6CE2172F" w14:textId="52384693" w:rsidR="003F6020" w:rsidRDefault="003F6020">
      <w:pPr>
        <w:pStyle w:val="CommentText"/>
      </w:pPr>
      <w:r>
        <w:t>Will be fixed in final version for the v2..9.1 ballot</w:t>
      </w:r>
    </w:p>
  </w:comment>
  <w:comment w:id="1187" w:author="Merrick, Riki | APHL" w:date="2022-07-12T18:14:00Z" w:initials="MR|A">
    <w:p w14:paraId="0024623F" w14:textId="77777777" w:rsidR="009B0F5F" w:rsidRDefault="009B0F5F" w:rsidP="009B0F5F">
      <w:pPr>
        <w:pStyle w:val="CommentText"/>
      </w:pPr>
      <w:r>
        <w:rPr>
          <w:rStyle w:val="CommentReference"/>
        </w:rPr>
        <w:annotationRef/>
      </w:r>
      <w:r>
        <w:t>Shouldn’t this point to a different code system / table than the time selection, as this is resource selection? Else need to rename the table to broaden the scope and add more examples?</w:t>
      </w:r>
    </w:p>
    <w:p w14:paraId="0ED9BDC4" w14:textId="77777777" w:rsidR="009B0F5F" w:rsidRDefault="009B0F5F" w:rsidP="009B0F5F">
      <w:pPr>
        <w:pStyle w:val="CommentText"/>
      </w:pPr>
      <w:r w:rsidRPr="007817BC">
        <w:t>https://terminology.hl7.org/3.1.0/CodeSystem-v2-0294.html</w:t>
      </w:r>
    </w:p>
    <w:p w14:paraId="1F006802" w14:textId="5251C87E" w:rsidR="009B0F5F" w:rsidRDefault="009B0F5F">
      <w:pPr>
        <w:pStyle w:val="CommentText"/>
      </w:pPr>
    </w:p>
  </w:comment>
  <w:comment w:id="1188" w:author="Merrick, Riki | APHL" w:date="2022-07-27T15:49:00Z" w:initials="MR|A">
    <w:p w14:paraId="6C89D3FA" w14:textId="1FCB3F6A" w:rsidR="00DD33BF" w:rsidRDefault="00DD33BF">
      <w:pPr>
        <w:pStyle w:val="CommentText"/>
      </w:pPr>
      <w:r>
        <w:rPr>
          <w:rStyle w:val="CommentReference"/>
        </w:rPr>
        <w:annotationRef/>
      </w:r>
      <w:r>
        <w:t>I will make a jira ticket – once the table is updated – either domain or add a new, then it can handle the SOGI elements there,since example binding</w:t>
      </w:r>
    </w:p>
  </w:comment>
  <w:comment w:id="1189" w:author="Merrick, Riki | APHL" w:date="2022-07-28T19:28:00Z" w:initials="MR|A">
    <w:p w14:paraId="7709E85C" w14:textId="40310EF8" w:rsidR="003F6020" w:rsidRDefault="003F6020">
      <w:pPr>
        <w:pStyle w:val="CommentText"/>
      </w:pPr>
      <w:r>
        <w:rPr>
          <w:rStyle w:val="CommentReference"/>
        </w:rPr>
        <w:annotationRef/>
      </w:r>
      <w:r>
        <w:t xml:space="preserve">Jira created = </w:t>
      </w:r>
      <w:r w:rsidRPr="003F6020">
        <w:t>https://jira.hl7.org/browse/V2-25371</w:t>
      </w:r>
    </w:p>
    <w:p w14:paraId="662F5B8D" w14:textId="320EA62D" w:rsidR="003F6020" w:rsidRDefault="003F6020">
      <w:pPr>
        <w:pStyle w:val="CommentText"/>
      </w:pPr>
      <w:r>
        <w:t>but will NOT be part of V2.9.1 ballot</w:t>
      </w:r>
    </w:p>
  </w:comment>
  <w:comment w:id="1201" w:author="Merrick, Riki | APHL" w:date="2022-07-12T18:14:00Z" w:initials="MR|A">
    <w:p w14:paraId="7494B17F" w14:textId="792CD4CE" w:rsidR="009B0F5F" w:rsidRDefault="009B0F5F" w:rsidP="009B0F5F">
      <w:pPr>
        <w:pStyle w:val="CommentText"/>
      </w:pPr>
      <w:r>
        <w:rPr>
          <w:rStyle w:val="CommentReference"/>
        </w:rPr>
        <w:annotationRef/>
      </w:r>
      <w:r>
        <w:t xml:space="preserve">NOT FOR THE BALLOT _ BUT POSSIBLY A TECHNICAL CORRECTION: </w:t>
      </w:r>
    </w:p>
    <w:p w14:paraId="23B468C6" w14:textId="1697D020" w:rsidR="009B0F5F" w:rsidRDefault="009B0F5F" w:rsidP="009B0F5F">
      <w:pPr>
        <w:pStyle w:val="CommentText"/>
      </w:pPr>
      <w:r>
        <w:t>Shouldn’t this point to a different code system / table than the time selection, as this is location selection? Else need to rename the table to broaden the scope and add more examples?</w:t>
      </w:r>
    </w:p>
    <w:p w14:paraId="5B243A23" w14:textId="77777777" w:rsidR="009B0F5F" w:rsidRDefault="009B0F5F" w:rsidP="009B0F5F">
      <w:pPr>
        <w:pStyle w:val="CommentText"/>
      </w:pPr>
      <w:r w:rsidRPr="007817BC">
        <w:t>https://terminology.hl7.org/3.1.0/CodeSystem-v2-0294.html</w:t>
      </w:r>
    </w:p>
    <w:p w14:paraId="293BA002" w14:textId="17D73220" w:rsidR="009B0F5F" w:rsidRDefault="009B0F5F">
      <w:pPr>
        <w:pStyle w:val="CommentText"/>
      </w:pPr>
    </w:p>
  </w:comment>
  <w:comment w:id="1202" w:author="Merrick, Riki | APHL" w:date="2022-07-28T19:29:00Z" w:initials="MR|A">
    <w:p w14:paraId="6FEB65C2" w14:textId="2D7F83A5" w:rsidR="003F6020" w:rsidRDefault="003F6020">
      <w:pPr>
        <w:pStyle w:val="CommentText"/>
      </w:pPr>
      <w:r>
        <w:rPr>
          <w:rStyle w:val="CommentReference"/>
        </w:rPr>
        <w:annotationRef/>
      </w:r>
      <w:r>
        <w:t xml:space="preserve">Made this jira for it = </w:t>
      </w:r>
      <w:r w:rsidRPr="003F6020">
        <w:t>https://jira.hl7.org/browse/V2-25372</w:t>
      </w:r>
    </w:p>
    <w:p w14:paraId="2575610E" w14:textId="053218DE" w:rsidR="003F6020" w:rsidRDefault="003F6020">
      <w:pPr>
        <w:pStyle w:val="CommentText"/>
      </w:pPr>
      <w:r>
        <w:t>Will NOT be in V2.9.1 ballot</w:t>
      </w:r>
    </w:p>
  </w:comment>
  <w:comment w:id="1233" w:author="Merrick, Riki | APHL" w:date="2022-07-12T18:16:00Z" w:initials="MR|A">
    <w:p w14:paraId="4B663243" w14:textId="77777777" w:rsidR="009B0F5F" w:rsidRDefault="009B0F5F" w:rsidP="009B0F5F">
      <w:pPr>
        <w:pStyle w:val="CommentText"/>
      </w:pPr>
      <w:r>
        <w:rPr>
          <w:rStyle w:val="CommentReference"/>
        </w:rPr>
        <w:annotationRef/>
      </w:r>
      <w:r>
        <w:t>NOT FOR THE BALLOT – BUT:</w:t>
      </w:r>
    </w:p>
    <w:p w14:paraId="414C55A0" w14:textId="1EC6CAFE" w:rsidR="009B0F5F" w:rsidRDefault="009B0F5F" w:rsidP="009B0F5F">
      <w:pPr>
        <w:pStyle w:val="CommentText"/>
      </w:pPr>
      <w:r>
        <w:t>Where is that in the example message?</w:t>
      </w:r>
    </w:p>
    <w:p w14:paraId="7ED0D28B" w14:textId="287DAC33" w:rsidR="009B0F5F" w:rsidRDefault="009B0F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FD206" w15:done="0"/>
  <w15:commentEx w15:paraId="758D5FFA" w15:paraIdParent="02FFD206" w15:done="0"/>
  <w15:commentEx w15:paraId="6CE2172F" w15:done="0"/>
  <w15:commentEx w15:paraId="1F006802" w15:done="0"/>
  <w15:commentEx w15:paraId="6C89D3FA" w15:paraIdParent="1F006802" w15:done="0"/>
  <w15:commentEx w15:paraId="662F5B8D" w15:paraIdParent="1F006802" w15:done="0"/>
  <w15:commentEx w15:paraId="293BA002" w15:done="0"/>
  <w15:commentEx w15:paraId="2575610E" w15:paraIdParent="293BA002" w15:done="0"/>
  <w15:commentEx w15:paraId="7ED0D2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834DB" w16cex:dateUtc="2022-07-12T21:58:00Z"/>
  <w16cex:commentExtensible w16cex:durableId="268BDB74" w16cex:dateUtc="2022-07-27T19:42:00Z"/>
  <w16cex:commentExtensible w16cex:durableId="268D6197" w16cex:dateUtc="2022-07-28T23:27:00Z"/>
  <w16cex:commentExtensible w16cex:durableId="26783879" w16cex:dateUtc="2022-07-12T22:14:00Z"/>
  <w16cex:commentExtensible w16cex:durableId="268BDD19" w16cex:dateUtc="2022-07-27T19:49:00Z"/>
  <w16cex:commentExtensible w16cex:durableId="268D61CE" w16cex:dateUtc="2022-07-28T23:28:00Z"/>
  <w16cex:commentExtensible w16cex:durableId="2678388D" w16cex:dateUtc="2022-07-12T22:14:00Z"/>
  <w16cex:commentExtensible w16cex:durableId="268D6223" w16cex:dateUtc="2022-07-28T23:29:00Z"/>
  <w16cex:commentExtensible w16cex:durableId="267838E0" w16cex:dateUtc="2022-07-12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FD206" w16cid:durableId="267834DB"/>
  <w16cid:commentId w16cid:paraId="758D5FFA" w16cid:durableId="268BDB74"/>
  <w16cid:commentId w16cid:paraId="6CE2172F" w16cid:durableId="268D6197"/>
  <w16cid:commentId w16cid:paraId="1F006802" w16cid:durableId="26783879"/>
  <w16cid:commentId w16cid:paraId="6C89D3FA" w16cid:durableId="268BDD19"/>
  <w16cid:commentId w16cid:paraId="662F5B8D" w16cid:durableId="268D61CE"/>
  <w16cid:commentId w16cid:paraId="293BA002" w16cid:durableId="2678388D"/>
  <w16cid:commentId w16cid:paraId="2575610E" w16cid:durableId="268D6223"/>
  <w16cid:commentId w16cid:paraId="7ED0D28B" w16cid:durableId="26783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8CD29" w14:textId="77777777" w:rsidR="00A312DC" w:rsidRDefault="00A312DC">
      <w:r>
        <w:separator/>
      </w:r>
    </w:p>
  </w:endnote>
  <w:endnote w:type="continuationSeparator" w:id="0">
    <w:p w14:paraId="2A345B2B" w14:textId="77777777" w:rsidR="00A312DC" w:rsidRDefault="00A31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1E2" w14:textId="2F006199" w:rsidR="00CF07E1" w:rsidRDefault="00CF07E1" w:rsidP="00216E5B">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4</w:t>
    </w:r>
    <w:r w:rsidRPr="00C92926">
      <w:rPr>
        <w:kern w:val="20"/>
      </w:rPr>
      <w:fldChar w:fldCharType="end"/>
    </w:r>
    <w:r w:rsidRPr="00C92926">
      <w:rPr>
        <w:kern w:val="20"/>
      </w:rPr>
      <w:tab/>
    </w:r>
    <w:del w:id="1299" w:author="Lynn Laakso" w:date="2022-09-09T14:46:00Z">
      <w:r w:rsidRPr="00C92926" w:rsidDel="00CD2674">
        <w:rPr>
          <w:kern w:val="20"/>
        </w:rPr>
        <w:delText xml:space="preserve">Health Level </w:delText>
      </w:r>
      <w:r w:rsidRPr="00216E5B" w:rsidDel="00CD2674">
        <w:delText>Seven</w:delText>
      </w:r>
      <w:r w:rsidRPr="00C92926" w:rsidDel="00CD2674">
        <w:rPr>
          <w:kern w:val="20"/>
        </w:rPr>
        <w:delText xml:space="preserve">, </w:delText>
      </w:r>
    </w:del>
    <w:r w:rsidRPr="00C92926">
      <w:rPr>
        <w:kern w:val="20"/>
      </w:rPr>
      <w:t xml:space="preserve">Version </w:t>
    </w:r>
    <w:fldSimple w:instr=" DOCPROPERTY release_version \* MERGEFORMAT ">
      <w:ins w:id="1300" w:author="Lynn Laakso" w:date="2022-09-09T14:48:00Z">
        <w:r w:rsidR="00AC5F7F" w:rsidRPr="00AC5F7F">
          <w:rPr>
            <w:bCs/>
            <w:kern w:val="20"/>
            <w:rPrChange w:id="1301" w:author="Lynn Laakso" w:date="2022-09-09T14:48:00Z">
              <w:rPr/>
            </w:rPrChange>
          </w:rPr>
          <w:t>2.9.1</w:t>
        </w:r>
      </w:ins>
      <w:del w:id="1302" w:author="Lynn Laakso" w:date="2022-09-09T14:48:00Z">
        <w:r w:rsidR="00E60B25" w:rsidRPr="00E60B25" w:rsidDel="00AC5F7F">
          <w:rPr>
            <w:bCs/>
            <w:kern w:val="20"/>
          </w:rPr>
          <w:delText>2.9.1</w:delText>
        </w:r>
      </w:del>
    </w:fldSimple>
    <w:del w:id="1303" w:author="Lynn Laakso" w:date="2022-09-09T14:46:00Z">
      <w:r w:rsidRPr="00C92926" w:rsidDel="00CD2674">
        <w:rPr>
          <w:kern w:val="20"/>
        </w:rPr>
        <w:delText xml:space="preserve"> ©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kern w:val="20"/>
        </w:rPr>
        <w:delText>2022</w:delText>
      </w:r>
      <w:r w:rsidDel="00CD2674">
        <w:rPr>
          <w:bCs/>
          <w:kern w:val="20"/>
        </w:rPr>
        <w:fldChar w:fldCharType="end"/>
      </w:r>
      <w:r w:rsidRPr="00C92926" w:rsidDel="00CD2674">
        <w:rPr>
          <w:kern w:val="20"/>
        </w:rPr>
        <w:delText>.  All rights reserved</w:delText>
      </w:r>
    </w:del>
    <w:r w:rsidRPr="00C92926">
      <w:rPr>
        <w:kern w:val="20"/>
      </w:rPr>
      <w:t>.</w:t>
    </w:r>
  </w:p>
  <w:p w14:paraId="743C5D11" w14:textId="42F43C8B" w:rsidR="00CF07E1" w:rsidRDefault="00CD2674" w:rsidP="00CD2674">
    <w:pPr>
      <w:pStyle w:val="Footer"/>
    </w:pPr>
    <w:ins w:id="1304" w:author="Lynn Laakso" w:date="2022-09-09T14:46:00Z">
      <w:r w:rsidRPr="00C92926">
        <w:t xml:space="preserve">© </w:t>
      </w:r>
      <w:r>
        <w:fldChar w:fldCharType="begin"/>
      </w:r>
      <w:r>
        <w:instrText xml:space="preserve"> DOCPROPERTY release_year \* MERGEFORMAT </w:instrText>
      </w:r>
      <w:r>
        <w:fldChar w:fldCharType="separate"/>
      </w:r>
    </w:ins>
    <w:ins w:id="1305" w:author="Lynn Laakso" w:date="2022-09-09T14:48:00Z">
      <w:r w:rsidR="00AC5F7F" w:rsidRPr="00AC5F7F">
        <w:rPr>
          <w:bCs/>
        </w:rPr>
        <w:t>2022</w:t>
      </w:r>
    </w:ins>
    <w:ins w:id="1306" w:author="Lynn Laakso" w:date="2022-09-09T14:46:00Z">
      <w:r>
        <w:rPr>
          <w:bCs/>
        </w:rPr>
        <w:fldChar w:fldCharType="end"/>
      </w:r>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r>
        <w:fldChar w:fldCharType="begin"/>
      </w:r>
      <w:r>
        <w:instrText xml:space="preserve"> DOCPROPERTY  release_month  \* MERGEFORMAT </w:instrText>
      </w:r>
      <w:r>
        <w:fldChar w:fldCharType="separate"/>
      </w:r>
    </w:ins>
    <w:ins w:id="1307" w:author="Lynn Laakso" w:date="2022-09-09T14:48:00Z">
      <w:r w:rsidR="00AC5F7F" w:rsidRPr="00AC5F7F">
        <w:rPr>
          <w:bCs/>
          <w:kern w:val="20"/>
          <w:rPrChange w:id="1308" w:author="Lynn Laakso" w:date="2022-09-09T14:48:00Z">
            <w:rPr/>
          </w:rPrChange>
        </w:rPr>
        <w:t>September</w:t>
      </w:r>
    </w:ins>
    <w:ins w:id="1309" w:author="Lynn Laakso" w:date="2022-09-09T14:46:00Z">
      <w:r>
        <w:rPr>
          <w:bCs/>
          <w:kern w:val="20"/>
        </w:rPr>
        <w:fldChar w:fldCharType="end"/>
      </w:r>
      <w:r w:rsidRPr="00C92926">
        <w:rPr>
          <w:kern w:val="20"/>
        </w:rPr>
        <w:t xml:space="preserve"> </w:t>
      </w:r>
      <w:r>
        <w:fldChar w:fldCharType="begin"/>
      </w:r>
      <w:r>
        <w:instrText xml:space="preserve"> DOCPROPERTY release_year \* MERGEFORMAT </w:instrText>
      </w:r>
      <w:r>
        <w:fldChar w:fldCharType="separate"/>
      </w:r>
    </w:ins>
    <w:ins w:id="1310" w:author="Lynn Laakso" w:date="2022-09-09T14:48:00Z">
      <w:r w:rsidR="00AC5F7F" w:rsidRPr="00AC5F7F">
        <w:rPr>
          <w:bCs/>
          <w:kern w:val="20"/>
          <w:rPrChange w:id="1311" w:author="Lynn Laakso" w:date="2022-09-09T14:48:00Z">
            <w:rPr/>
          </w:rPrChange>
        </w:rPr>
        <w:t>2022</w:t>
      </w:r>
    </w:ins>
    <w:ins w:id="1312" w:author="Lynn Laakso" w:date="2022-09-09T14:46:00Z">
      <w:r>
        <w:rPr>
          <w:bCs/>
          <w:kern w:val="20"/>
        </w:rPr>
        <w:fldChar w:fldCharType="end"/>
      </w:r>
      <w:r w:rsidRPr="00C92926">
        <w:rPr>
          <w:kern w:val="20"/>
        </w:rPr>
        <w:t>.</w:t>
      </w:r>
      <w:r w:rsidRPr="00CD2674">
        <w:t xml:space="preserve"> </w:t>
      </w:r>
      <w:r>
        <w:fldChar w:fldCharType="begin"/>
      </w:r>
      <w:r>
        <w:instrText xml:space="preserve"> DOCPROPERTY  release_status  \* MERGEFORMAT </w:instrText>
      </w:r>
      <w:r>
        <w:fldChar w:fldCharType="separate"/>
      </w:r>
    </w:ins>
    <w:ins w:id="1313" w:author="Lynn Laakso" w:date="2022-09-09T14:48:00Z">
      <w:r w:rsidR="00AC5F7F" w:rsidRPr="00AC5F7F">
        <w:rPr>
          <w:bCs/>
          <w:kern w:val="20"/>
          <w:rPrChange w:id="1314" w:author="Lynn Laakso" w:date="2022-09-09T14:48:00Z">
            <w:rPr/>
          </w:rPrChange>
        </w:rPr>
        <w:t>Normative Ballot</w:t>
      </w:r>
      <w:r w:rsidR="00AC5F7F">
        <w:t xml:space="preserve"> #1</w:t>
      </w:r>
    </w:ins>
    <w:ins w:id="1315" w:author="Lynn Laakso" w:date="2022-09-09T14:46:00Z">
      <w:r>
        <w:fldChar w:fldCharType="end"/>
      </w:r>
    </w:ins>
    <w:del w:id="1316" w:author="Lynn Laakso" w:date="2022-09-09T14:46:00Z">
      <w:r w:rsidDel="00CD2674">
        <w:fldChar w:fldCharType="begin"/>
      </w:r>
      <w:r w:rsidDel="00CD2674">
        <w:delInstrText xml:space="preserve"> DOCPROPERTY release_month \* MERGEFORMAT </w:delInstrText>
      </w:r>
      <w:r w:rsidDel="00CD2674">
        <w:fldChar w:fldCharType="separate"/>
      </w:r>
      <w:r w:rsidR="00E60B25" w:rsidDel="00CD2674">
        <w:delText>September</w:delText>
      </w:r>
      <w:r w:rsidDel="00CD2674">
        <w:fldChar w:fldCharType="end"/>
      </w:r>
      <w:r w:rsidR="00CF07E1" w:rsidDel="00CD2674">
        <w:delText xml:space="preserve">  </w:delText>
      </w:r>
      <w:r w:rsidDel="00CD2674">
        <w:fldChar w:fldCharType="begin"/>
      </w:r>
      <w:r w:rsidDel="00CD2674">
        <w:delInstrText xml:space="preserve"> DOCPROPERTY release_year \* MERGEFORMAT </w:delInstrText>
      </w:r>
      <w:r w:rsidDel="00CD2674">
        <w:fldChar w:fldCharType="separate"/>
      </w:r>
      <w:r w:rsidR="00E60B25" w:rsidDel="00CD2674">
        <w:delText>2022</w:delText>
      </w:r>
      <w:r w:rsidDel="00CD2674">
        <w:fldChar w:fldCharType="end"/>
      </w:r>
      <w:r w:rsidR="00CF07E1" w:rsidDel="00CD2674">
        <w:tab/>
      </w:r>
      <w:r w:rsidR="00EF3139" w:rsidRPr="00216E5B" w:rsidDel="00CD2674">
        <w:fldChar w:fldCharType="begin"/>
      </w:r>
      <w:r w:rsidR="00EF3139" w:rsidDel="00CD2674">
        <w:delInstrText xml:space="preserve"> DOCPROPERTY release_status \* MERGEFORMAT </w:delInstrText>
      </w:r>
      <w:r w:rsidR="00EF3139" w:rsidRPr="00216E5B" w:rsidDel="00CD2674">
        <w:fldChar w:fldCharType="separate"/>
      </w:r>
      <w:r w:rsidR="00E60B25" w:rsidDel="00CD2674">
        <w:delText>Normative Ballot #1</w:delText>
      </w:r>
      <w:r w:rsidR="00EF3139" w:rsidRPr="00216E5B" w:rsidDel="00CD2674">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3392C" w14:textId="1C5005E2" w:rsidR="00CD2674" w:rsidRDefault="00CD2674" w:rsidP="00CD2674">
    <w:pPr>
      <w:pStyle w:val="Footer"/>
      <w:rPr>
        <w:ins w:id="1317" w:author="Lynn Laakso" w:date="2022-09-09T14:47:00Z"/>
      </w:rPr>
    </w:pPr>
    <w:ins w:id="1318" w:author="Lynn Laakso" w:date="2022-09-09T14:47:00Z">
      <w:r w:rsidRPr="00C92926">
        <w:t xml:space="preserve">Version </w:t>
      </w:r>
      <w:r>
        <w:fldChar w:fldCharType="begin"/>
      </w:r>
      <w:r>
        <w:instrText xml:space="preserve"> DOCPROPERTY release_version \* MERGEFORMAT </w:instrText>
      </w:r>
      <w:r>
        <w:fldChar w:fldCharType="separate"/>
      </w:r>
    </w:ins>
    <w:ins w:id="1319" w:author="Lynn Laakso" w:date="2022-09-09T14:48:00Z">
      <w:r w:rsidR="00AC5F7F" w:rsidRPr="00AC5F7F">
        <w:rPr>
          <w:bCs/>
        </w:rPr>
        <w:t>2.9.1</w:t>
      </w:r>
    </w:ins>
    <w:ins w:id="1320" w:author="Lynn Laakso" w:date="2022-09-09T14:47:00Z">
      <w:r>
        <w:rPr>
          <w:bCs/>
        </w:rPr>
        <w:fldChar w:fldCharType="end"/>
      </w:r>
      <w:r w:rsidRPr="00C92926">
        <w:t xml:space="preserve"> </w:t>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ins>
  </w:p>
  <w:p w14:paraId="74DF4442" w14:textId="2BE02F83" w:rsidR="00CF07E1" w:rsidDel="00CD2674" w:rsidRDefault="00CD2674" w:rsidP="00216E5B">
    <w:pPr>
      <w:pStyle w:val="Footer"/>
      <w:rPr>
        <w:del w:id="1321" w:author="Lynn Laakso" w:date="2022-09-09T14:47:00Z"/>
      </w:rPr>
    </w:pPr>
    <w:ins w:id="1322" w:author="Lynn Laakso" w:date="2022-09-09T14:47:00Z">
      <w:r w:rsidRPr="00C92926">
        <w:t xml:space="preserve">© </w:t>
      </w:r>
      <w:r>
        <w:fldChar w:fldCharType="begin"/>
      </w:r>
      <w:r>
        <w:instrText xml:space="preserve"> DOCPROPERTY release_year \* MERGEFORMAT </w:instrText>
      </w:r>
      <w:r>
        <w:fldChar w:fldCharType="separate"/>
      </w:r>
    </w:ins>
    <w:ins w:id="1323" w:author="Lynn Laakso" w:date="2022-09-09T14:48:00Z">
      <w:r w:rsidR="00AC5F7F" w:rsidRPr="00AC5F7F">
        <w:rPr>
          <w:bCs/>
        </w:rPr>
        <w:t>2022</w:t>
      </w:r>
    </w:ins>
    <w:ins w:id="1324" w:author="Lynn Laakso" w:date="2022-09-09T14:47:00Z">
      <w:r>
        <w:rPr>
          <w:bCs/>
        </w:rPr>
        <w:fldChar w:fldCharType="end"/>
      </w:r>
      <w:r w:rsidRPr="00C92926">
        <w:t xml:space="preserve"> Health Level Seven, </w:t>
      </w:r>
      <w:r>
        <w:t>International</w:t>
      </w:r>
      <w:r w:rsidRPr="00C92926">
        <w:rPr>
          <w:kern w:val="20"/>
        </w:rPr>
        <w:t>.</w:t>
      </w:r>
      <w:r w:rsidRPr="00CD2674">
        <w:t xml:space="preserve"> </w:t>
      </w:r>
      <w:r w:rsidRPr="00C92926">
        <w:t>All rights reserved.</w:t>
      </w:r>
      <w:r w:rsidRPr="00C92926">
        <w:rPr>
          <w:kern w:val="20"/>
        </w:rPr>
        <w:tab/>
      </w:r>
      <w:r>
        <w:fldChar w:fldCharType="begin"/>
      </w:r>
      <w:r>
        <w:instrText xml:space="preserve"> DOCPROPERTY  release_month  \* MERGEFORMAT </w:instrText>
      </w:r>
      <w:r>
        <w:fldChar w:fldCharType="separate"/>
      </w:r>
    </w:ins>
    <w:ins w:id="1325" w:author="Lynn Laakso" w:date="2022-09-09T14:48:00Z">
      <w:r w:rsidR="00AC5F7F" w:rsidRPr="00AC5F7F">
        <w:rPr>
          <w:bCs/>
          <w:kern w:val="20"/>
          <w:rPrChange w:id="1326" w:author="Lynn Laakso" w:date="2022-09-09T14:48:00Z">
            <w:rPr/>
          </w:rPrChange>
        </w:rPr>
        <w:t>September</w:t>
      </w:r>
    </w:ins>
    <w:ins w:id="1327" w:author="Lynn Laakso" w:date="2022-09-09T14:47:00Z">
      <w:r>
        <w:rPr>
          <w:bCs/>
          <w:kern w:val="20"/>
        </w:rPr>
        <w:fldChar w:fldCharType="end"/>
      </w:r>
      <w:r w:rsidRPr="00C92926">
        <w:rPr>
          <w:kern w:val="20"/>
        </w:rPr>
        <w:t xml:space="preserve"> </w:t>
      </w:r>
      <w:r>
        <w:fldChar w:fldCharType="begin"/>
      </w:r>
      <w:r>
        <w:instrText xml:space="preserve"> DOCPROPERTY release_year \* MERGEFORMAT </w:instrText>
      </w:r>
      <w:r>
        <w:fldChar w:fldCharType="separate"/>
      </w:r>
    </w:ins>
    <w:ins w:id="1328" w:author="Lynn Laakso" w:date="2022-09-09T14:48:00Z">
      <w:r w:rsidR="00AC5F7F" w:rsidRPr="00AC5F7F">
        <w:rPr>
          <w:bCs/>
          <w:kern w:val="20"/>
          <w:rPrChange w:id="1329" w:author="Lynn Laakso" w:date="2022-09-09T14:48:00Z">
            <w:rPr/>
          </w:rPrChange>
        </w:rPr>
        <w:t>2022</w:t>
      </w:r>
    </w:ins>
    <w:ins w:id="1330" w:author="Lynn Laakso" w:date="2022-09-09T14:47:00Z">
      <w:r>
        <w:rPr>
          <w:bCs/>
          <w:kern w:val="20"/>
        </w:rPr>
        <w:fldChar w:fldCharType="end"/>
      </w:r>
      <w:r w:rsidRPr="00C92926">
        <w:rPr>
          <w:kern w:val="20"/>
        </w:rPr>
        <w:t>.</w:t>
      </w:r>
      <w:r w:rsidRPr="00CD2674">
        <w:t xml:space="preserve"> </w:t>
      </w:r>
      <w:r>
        <w:fldChar w:fldCharType="begin"/>
      </w:r>
      <w:r>
        <w:instrText xml:space="preserve"> DOCPROPERTY  release_status  \* MERGEFORMAT </w:instrText>
      </w:r>
      <w:r>
        <w:fldChar w:fldCharType="separate"/>
      </w:r>
    </w:ins>
    <w:ins w:id="1331" w:author="Lynn Laakso" w:date="2022-09-09T14:48:00Z">
      <w:r w:rsidR="00AC5F7F" w:rsidRPr="00AC5F7F">
        <w:rPr>
          <w:bCs/>
          <w:kern w:val="20"/>
          <w:rPrChange w:id="1332" w:author="Lynn Laakso" w:date="2022-09-09T14:48:00Z">
            <w:rPr/>
          </w:rPrChange>
        </w:rPr>
        <w:t>Normative Ballot</w:t>
      </w:r>
      <w:r w:rsidR="00AC5F7F">
        <w:t xml:space="preserve"> #1</w:t>
      </w:r>
    </w:ins>
    <w:ins w:id="1333" w:author="Lynn Laakso" w:date="2022-09-09T14:47:00Z">
      <w:r>
        <w:fldChar w:fldCharType="end"/>
      </w:r>
    </w:ins>
    <w:del w:id="1334" w:author="Lynn Laakso" w:date="2022-09-09T14:47:00Z">
      <w:r w:rsidR="00CF07E1" w:rsidRPr="00C92926" w:rsidDel="00CD2674">
        <w:delText xml:space="preserve">Health Level Seven, Version </w:delText>
      </w:r>
      <w:r w:rsidDel="00CD2674">
        <w:fldChar w:fldCharType="begin"/>
      </w:r>
      <w:r w:rsidDel="00CD2674">
        <w:delInstrText xml:space="preserve"> DOCPROPERTY release_version \* MERGEFORMAT </w:delInstrText>
      </w:r>
      <w:r w:rsidDel="00CD2674">
        <w:fldChar w:fldCharType="separate"/>
      </w:r>
      <w:r w:rsidR="00E60B25" w:rsidRPr="00E60B25" w:rsidDel="00CD2674">
        <w:rPr>
          <w:bCs/>
        </w:rPr>
        <w:delText>2.9.1</w:delText>
      </w:r>
      <w:r w:rsidDel="00CD2674">
        <w:rPr>
          <w:bCs/>
        </w:rPr>
        <w:fldChar w:fldCharType="end"/>
      </w:r>
      <w:r w:rsidR="00CF07E1" w:rsidRPr="00C92926" w:rsidDel="00CD2674">
        <w:delText xml:space="preserve"> ©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rPr>
        <w:delText>2022</w:delText>
      </w:r>
      <w:r w:rsidDel="00CD2674">
        <w:rPr>
          <w:bCs/>
        </w:rPr>
        <w:fldChar w:fldCharType="end"/>
      </w:r>
      <w:r w:rsidR="00CF07E1" w:rsidRPr="00C92926" w:rsidDel="00CD2674">
        <w:delText>.  All rights reserved.</w:delText>
      </w:r>
      <w:r w:rsidR="00CF07E1" w:rsidRPr="00C92926" w:rsidDel="00CD2674">
        <w:tab/>
        <w:delText xml:space="preserve">Page </w:delText>
      </w:r>
      <w:r w:rsidR="00CF07E1" w:rsidRPr="00C92926" w:rsidDel="00CD2674">
        <w:fldChar w:fldCharType="begin"/>
      </w:r>
      <w:r w:rsidR="00CF07E1" w:rsidRPr="00C92926" w:rsidDel="00CD2674">
        <w:delInstrText xml:space="preserve"> PAGE </w:delInstrText>
      </w:r>
      <w:r w:rsidR="00CF07E1" w:rsidRPr="00C92926" w:rsidDel="00CD2674">
        <w:fldChar w:fldCharType="separate"/>
      </w:r>
      <w:r w:rsidR="00CF07E1" w:rsidDel="00CD2674">
        <w:rPr>
          <w:noProof/>
        </w:rPr>
        <w:delText>5</w:delText>
      </w:r>
      <w:r w:rsidR="00CF07E1" w:rsidRPr="00C92926" w:rsidDel="00CD2674">
        <w:fldChar w:fldCharType="end"/>
      </w:r>
    </w:del>
  </w:p>
  <w:p w14:paraId="344A99E7" w14:textId="2A778EEF" w:rsidR="00CF07E1" w:rsidRDefault="00D3573D" w:rsidP="00216E5B">
    <w:pPr>
      <w:pStyle w:val="Footer"/>
    </w:pPr>
    <w:del w:id="1335" w:author="Lynn Laakso" w:date="2022-09-09T14:47:00Z">
      <w:r w:rsidDel="00CD2674">
        <w:fldChar w:fldCharType="begin"/>
      </w:r>
      <w:r w:rsidDel="00CD2674">
        <w:delInstrText xml:space="preserve"> DOCPROPERTY  release_status  \* MERGEFORMAT </w:delInstrText>
      </w:r>
      <w:r w:rsidDel="00CD2674">
        <w:fldChar w:fldCharType="separate"/>
      </w:r>
      <w:r w:rsidR="00E60B25" w:rsidRPr="00E60B25" w:rsidDel="00CD2674">
        <w:rPr>
          <w:bCs/>
          <w:kern w:val="20"/>
        </w:rPr>
        <w:delText>Normative Ballot</w:delText>
      </w:r>
      <w:r w:rsidR="00E60B25" w:rsidDel="00CD2674">
        <w:delText xml:space="preserve"> #1</w:delText>
      </w:r>
      <w:r w:rsidDel="00CD2674">
        <w:fldChar w:fldCharType="end"/>
      </w:r>
      <w:r w:rsidR="00CF07E1" w:rsidRPr="00C92926" w:rsidDel="00CD2674">
        <w:rPr>
          <w:kern w:val="20"/>
        </w:rPr>
        <w:delText>.</w:delText>
      </w:r>
      <w:r w:rsidR="00CF07E1" w:rsidRPr="00C92926" w:rsidDel="00CD2674">
        <w:rPr>
          <w:kern w:val="20"/>
        </w:rPr>
        <w:tab/>
      </w:r>
      <w:r w:rsidDel="00CD2674">
        <w:fldChar w:fldCharType="begin"/>
      </w:r>
      <w:r w:rsidDel="00CD2674">
        <w:delInstrText xml:space="preserve"> DOCPROPERTY  release_month  \* MERGEFORMAT </w:delInstrText>
      </w:r>
      <w:r w:rsidDel="00CD2674">
        <w:fldChar w:fldCharType="separate"/>
      </w:r>
      <w:r w:rsidR="00E60B25" w:rsidDel="00CD2674">
        <w:delText>September</w:delText>
      </w:r>
      <w:r w:rsidDel="00CD2674">
        <w:fldChar w:fldCharType="end"/>
      </w:r>
      <w:r w:rsidR="00CF07E1" w:rsidRPr="00C92926" w:rsidDel="00CD2674">
        <w:rPr>
          <w:kern w:val="20"/>
        </w:rPr>
        <w:delText xml:space="preserve">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kern w:val="20"/>
        </w:rPr>
        <w:delText>2022</w:delText>
      </w:r>
      <w:r w:rsidDel="00CD2674">
        <w:rPr>
          <w:bCs/>
          <w:kern w:val="20"/>
        </w:rPr>
        <w:fldChar w:fldCharType="end"/>
      </w:r>
      <w:r w:rsidR="00CF07E1" w:rsidRPr="00C92926" w:rsidDel="00CD2674">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4238" w14:textId="528B8D27" w:rsidR="00CF07E1" w:rsidRDefault="00CF07E1" w:rsidP="00216E5B">
    <w:pPr>
      <w:pStyle w:val="Footer"/>
    </w:pPr>
    <w:del w:id="1336" w:author="Lynn Laakso" w:date="2022-09-09T14:46:00Z">
      <w:r w:rsidRPr="00C92926" w:rsidDel="00CD2674">
        <w:delText xml:space="preserve">Health Level Seven, </w:delText>
      </w:r>
    </w:del>
    <w:r w:rsidRPr="00C92926">
      <w:t xml:space="preserve">Version </w:t>
    </w:r>
    <w:fldSimple w:instr=" DOCPROPERTY release_version \* MERGEFORMAT ">
      <w:ins w:id="1337" w:author="Lynn Laakso" w:date="2022-09-09T14:48:00Z">
        <w:r w:rsidR="00AC5F7F" w:rsidRPr="00AC5F7F">
          <w:rPr>
            <w:bCs/>
          </w:rPr>
          <w:t>2.9.1</w:t>
        </w:r>
      </w:ins>
      <w:del w:id="1338" w:author="Lynn Laakso" w:date="2022-09-09T14:48:00Z">
        <w:r w:rsidR="00E60B25" w:rsidRPr="00E60B25" w:rsidDel="00AC5F7F">
          <w:rPr>
            <w:bCs/>
          </w:rPr>
          <w:delText>2.9.1</w:delText>
        </w:r>
      </w:del>
    </w:fldSimple>
    <w:r w:rsidRPr="00C92926">
      <w:t xml:space="preserve"> </w:t>
    </w:r>
    <w:del w:id="1339" w:author="Lynn Laakso" w:date="2022-09-09T14:46:00Z">
      <w:r w:rsidRPr="00C92926" w:rsidDel="00CD2674">
        <w:delText xml:space="preserve">© </w:delText>
      </w:r>
      <w:r w:rsidDel="00CD2674">
        <w:fldChar w:fldCharType="begin"/>
      </w:r>
      <w:r w:rsidDel="00CD2674">
        <w:delInstrText xml:space="preserve"> DOCPROPERTY release_year \* MERGEFORMAT </w:delInstrText>
      </w:r>
      <w:r w:rsidDel="00CD2674">
        <w:fldChar w:fldCharType="separate"/>
      </w:r>
      <w:r w:rsidR="00E60B25" w:rsidRPr="00E60B25" w:rsidDel="00CD2674">
        <w:rPr>
          <w:bCs/>
        </w:rPr>
        <w:delText>2022</w:delText>
      </w:r>
      <w:r w:rsidDel="00CD2674">
        <w:rPr>
          <w:bCs/>
        </w:rPr>
        <w:fldChar w:fldCharType="end"/>
      </w:r>
      <w:r w:rsidRPr="00C92926" w:rsidDel="00CD2674">
        <w:delText xml:space="preserve">.  </w:delText>
      </w:r>
    </w:del>
    <w:moveFromRangeStart w:id="1340" w:author="Lynn Laakso" w:date="2022-09-09T14:46:00Z" w:name="move113627193"/>
    <w:moveFrom w:id="1341" w:author="Lynn Laakso" w:date="2022-09-09T14:46:00Z">
      <w:r w:rsidRPr="00C92926" w:rsidDel="00CD2674">
        <w:t>All rights reserved.</w:t>
      </w:r>
    </w:moveFrom>
    <w:moveFromRangeEnd w:id="1340"/>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0D82CF1" w14:textId="094C52BD" w:rsidR="00CF07E1" w:rsidRDefault="00CD2674" w:rsidP="00216E5B">
    <w:pPr>
      <w:pStyle w:val="Footer"/>
    </w:pPr>
    <w:ins w:id="1342" w:author="Lynn Laakso" w:date="2022-09-09T14:46:00Z">
      <w:r w:rsidRPr="00C92926">
        <w:t xml:space="preserve">© </w:t>
      </w:r>
      <w:r>
        <w:fldChar w:fldCharType="begin"/>
      </w:r>
      <w:r>
        <w:instrText xml:space="preserve"> DOCPROPERTY release_year \* MERGEFORMAT </w:instrText>
      </w:r>
      <w:r>
        <w:fldChar w:fldCharType="separate"/>
      </w:r>
    </w:ins>
    <w:ins w:id="1343" w:author="Lynn Laakso" w:date="2022-09-09T14:48:00Z">
      <w:r w:rsidR="00AC5F7F" w:rsidRPr="00AC5F7F">
        <w:rPr>
          <w:bCs/>
        </w:rPr>
        <w:t>2022</w:t>
      </w:r>
    </w:ins>
    <w:ins w:id="1344" w:author="Lynn Laakso" w:date="2022-09-09T14:46:00Z">
      <w:r>
        <w:rPr>
          <w:bCs/>
        </w:rPr>
        <w:fldChar w:fldCharType="end"/>
      </w:r>
      <w:r w:rsidRPr="00C92926">
        <w:t xml:space="preserve"> Health Level Seven, </w:t>
      </w:r>
      <w:r>
        <w:t>International</w:t>
      </w:r>
    </w:ins>
    <w:del w:id="1345" w:author="Lynn Laakso" w:date="2022-09-09T14:46:00Z">
      <w:r w:rsidDel="00CD2674">
        <w:fldChar w:fldCharType="begin"/>
      </w:r>
      <w:r w:rsidDel="00CD2674">
        <w:delInstrText xml:space="preserve"> DOCPROPERTY  release_status  \* MERGEFORMAT </w:delInstrText>
      </w:r>
      <w:r w:rsidDel="00CD2674">
        <w:fldChar w:fldCharType="separate"/>
      </w:r>
      <w:r w:rsidR="00E60B25" w:rsidRPr="00E60B25" w:rsidDel="00CD2674">
        <w:rPr>
          <w:bCs/>
          <w:kern w:val="20"/>
        </w:rPr>
        <w:delText>Normative Ballot</w:delText>
      </w:r>
      <w:r w:rsidR="00E60B25" w:rsidDel="00CD2674">
        <w:delText xml:space="preserve"> #1</w:delText>
      </w:r>
      <w:r w:rsidDel="00CD2674">
        <w:fldChar w:fldCharType="end"/>
      </w:r>
    </w:del>
    <w:r w:rsidR="00CF07E1" w:rsidRPr="00C92926">
      <w:rPr>
        <w:kern w:val="20"/>
      </w:rPr>
      <w:t>.</w:t>
    </w:r>
    <w:ins w:id="1346" w:author="Lynn Laakso" w:date="2022-09-09T14:46:00Z">
      <w:r w:rsidRPr="00CD2674">
        <w:t xml:space="preserve"> </w:t>
      </w:r>
    </w:ins>
    <w:moveToRangeStart w:id="1347" w:author="Lynn Laakso" w:date="2022-09-09T14:46:00Z" w:name="move113627193"/>
    <w:moveTo w:id="1348" w:author="Lynn Laakso" w:date="2022-09-09T14:46:00Z">
      <w:r w:rsidRPr="00C92926">
        <w:t>All rights reserved.</w:t>
      </w:r>
    </w:moveTo>
    <w:moveToRangeEnd w:id="1347"/>
    <w:r w:rsidR="00CF07E1" w:rsidRPr="00C92926">
      <w:rPr>
        <w:kern w:val="20"/>
      </w:rPr>
      <w:tab/>
    </w:r>
    <w:fldSimple w:instr=" DOCPROPERTY  release_month  \* MERGEFORMAT ">
      <w:ins w:id="1349" w:author="Lynn Laakso" w:date="2022-09-09T14:48:00Z">
        <w:r w:rsidR="00AC5F7F" w:rsidRPr="00AC5F7F">
          <w:rPr>
            <w:bCs/>
            <w:kern w:val="20"/>
            <w:rPrChange w:id="1350" w:author="Lynn Laakso" w:date="2022-09-09T14:48:00Z">
              <w:rPr/>
            </w:rPrChange>
          </w:rPr>
          <w:t>September</w:t>
        </w:r>
      </w:ins>
      <w:del w:id="1351" w:author="Lynn Laakso" w:date="2022-09-09T14:48:00Z">
        <w:r w:rsidR="00E60B25" w:rsidRPr="00E60B25" w:rsidDel="00AC5F7F">
          <w:rPr>
            <w:bCs/>
            <w:kern w:val="20"/>
          </w:rPr>
          <w:delText>September</w:delText>
        </w:r>
      </w:del>
    </w:fldSimple>
    <w:r w:rsidR="00CF07E1" w:rsidRPr="00C92926">
      <w:rPr>
        <w:kern w:val="20"/>
      </w:rPr>
      <w:t xml:space="preserve"> </w:t>
    </w:r>
    <w:fldSimple w:instr=" DOCPROPERTY release_year \* MERGEFORMAT ">
      <w:ins w:id="1352" w:author="Lynn Laakso" w:date="2022-09-09T14:48:00Z">
        <w:r w:rsidR="00AC5F7F" w:rsidRPr="00AC5F7F">
          <w:rPr>
            <w:bCs/>
            <w:kern w:val="20"/>
            <w:rPrChange w:id="1353" w:author="Lynn Laakso" w:date="2022-09-09T14:48:00Z">
              <w:rPr/>
            </w:rPrChange>
          </w:rPr>
          <w:t>2022</w:t>
        </w:r>
      </w:ins>
      <w:del w:id="1354" w:author="Lynn Laakso" w:date="2022-09-09T14:48:00Z">
        <w:r w:rsidR="00E60B25" w:rsidRPr="00E60B25" w:rsidDel="00AC5F7F">
          <w:rPr>
            <w:bCs/>
            <w:kern w:val="20"/>
          </w:rPr>
          <w:delText>2022</w:delText>
        </w:r>
      </w:del>
    </w:fldSimple>
    <w:r w:rsidR="00CF07E1" w:rsidRPr="00C92926">
      <w:rPr>
        <w:kern w:val="20"/>
      </w:rPr>
      <w:t>.</w:t>
    </w:r>
    <w:ins w:id="1355" w:author="Lynn Laakso" w:date="2022-09-09T14:46:00Z">
      <w:r w:rsidRPr="00CD2674">
        <w:t xml:space="preserve"> </w:t>
      </w:r>
      <w:r>
        <w:fldChar w:fldCharType="begin"/>
      </w:r>
      <w:r>
        <w:instrText xml:space="preserve"> DOCPROPERTY  release_status  \* MERGEFORMAT </w:instrText>
      </w:r>
      <w:r>
        <w:fldChar w:fldCharType="separate"/>
      </w:r>
    </w:ins>
    <w:ins w:id="1356" w:author="Lynn Laakso" w:date="2022-09-09T14:48:00Z">
      <w:r w:rsidR="00AC5F7F" w:rsidRPr="00AC5F7F">
        <w:rPr>
          <w:bCs/>
          <w:kern w:val="20"/>
          <w:rPrChange w:id="1357" w:author="Lynn Laakso" w:date="2022-09-09T14:48:00Z">
            <w:rPr/>
          </w:rPrChange>
        </w:rPr>
        <w:t>Normative Ballot</w:t>
      </w:r>
      <w:r w:rsidR="00AC5F7F">
        <w:t xml:space="preserve"> #1</w:t>
      </w:r>
    </w:ins>
    <w:ins w:id="1358" w:author="Lynn Laakso" w:date="2022-09-09T14:46:00Z">
      <w:r>
        <w:fldChar w:fldCharType="end"/>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6A13A" w14:textId="77777777" w:rsidR="00A312DC" w:rsidRDefault="00A312DC">
      <w:r>
        <w:separator/>
      </w:r>
    </w:p>
  </w:footnote>
  <w:footnote w:type="continuationSeparator" w:id="0">
    <w:p w14:paraId="0A69F03E" w14:textId="77777777" w:rsidR="00A312DC" w:rsidRDefault="00A312DC">
      <w:r>
        <w:continuationSeparator/>
      </w:r>
    </w:p>
  </w:footnote>
  <w:footnote w:id="1">
    <w:p w14:paraId="3A510E1B" w14:textId="77777777" w:rsidR="00CF07E1" w:rsidRDefault="00CF07E1">
      <w:pPr>
        <w:pStyle w:val="FootnoteText"/>
      </w:pPr>
      <w:r>
        <w:rPr>
          <w:rStyle w:val="FootnoteReference"/>
        </w:rPr>
        <w:footnoteRef/>
      </w:r>
      <w:r>
        <w:t xml:space="preserve"> </w:t>
      </w:r>
      <w:r>
        <w:tab/>
        <w:t>HL7 trigger events are not strictly limited to this definition; however, most trigger events do define state transitions.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E3E5" w14:textId="77777777" w:rsidR="00CF07E1" w:rsidRDefault="00CF07E1">
    <w:pPr>
      <w:pStyle w:val="Header"/>
      <w:pBdr>
        <w:bottom w:val="single" w:sz="4" w:space="1" w:color="auto"/>
      </w:pBdr>
    </w:pPr>
    <w:r>
      <w:t>Chapter 10: Scheduling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C2B41" w14:textId="77777777" w:rsidR="00CF07E1" w:rsidRDefault="00CF07E1">
    <w:pPr>
      <w:pStyle w:val="Header"/>
      <w:pBdr>
        <w:bottom w:val="single" w:sz="4" w:space="1" w:color="auto"/>
      </w:pBdr>
      <w:tabs>
        <w:tab w:val="right" w:pos="10080"/>
      </w:tabs>
      <w:jc w:val="right"/>
    </w:pPr>
    <w:r>
      <w:t>Chapter 10: Scheduling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C5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7463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D1AEA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C80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74A24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A8C34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5FECF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8EB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6CC8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E6A6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2B861AE"/>
    <w:lvl w:ilvl="0">
      <w:start w:val="10"/>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49B4E0C"/>
    <w:multiLevelType w:val="singleLevel"/>
    <w:tmpl w:val="53765CD8"/>
    <w:lvl w:ilvl="0">
      <w:start w:val="1"/>
      <w:numFmt w:val="decimal"/>
      <w:lvlText w:val="%1)"/>
      <w:lvlJc w:val="left"/>
      <w:pPr>
        <w:tabs>
          <w:tab w:val="num" w:pos="1584"/>
        </w:tabs>
        <w:ind w:left="1584" w:hanging="288"/>
      </w:pPr>
    </w:lvl>
  </w:abstractNum>
  <w:abstractNum w:abstractNumId="13"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4"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15" w15:restartNumberingAfterBreak="0">
    <w:nsid w:val="095F372B"/>
    <w:multiLevelType w:val="multilevel"/>
    <w:tmpl w:val="A0ECF18C"/>
    <w:lvl w:ilvl="0">
      <w:start w:val="10"/>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12B375B"/>
    <w:multiLevelType w:val="multilevel"/>
    <w:tmpl w:val="E5D4B6CC"/>
    <w:lvl w:ilvl="0">
      <w:start w:val="10"/>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7" w15:restartNumberingAfterBreak="0">
    <w:nsid w:val="22315D56"/>
    <w:multiLevelType w:val="multilevel"/>
    <w:tmpl w:val="485E979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44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25962EE6"/>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0" w15:restartNumberingAfterBreak="0">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0A6BE5"/>
    <w:multiLevelType w:val="multilevel"/>
    <w:tmpl w:val="6BAC0E42"/>
    <w:lvl w:ilvl="0">
      <w:start w:val="10"/>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1803"/>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22"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4"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6" w15:restartNumberingAfterBreak="0">
    <w:nsid w:val="4FF53AE4"/>
    <w:multiLevelType w:val="hybridMultilevel"/>
    <w:tmpl w:val="B6A8FA6A"/>
    <w:lvl w:ilvl="0" w:tplc="BA6C61E6">
      <w:start w:val="1"/>
      <w:numFmt w:val="bullet"/>
      <w:lvlText w:val=""/>
      <w:lvlJc w:val="left"/>
      <w:pPr>
        <w:tabs>
          <w:tab w:val="num" w:pos="1077"/>
        </w:tabs>
        <w:ind w:left="1077" w:hanging="360"/>
      </w:pPr>
      <w:rPr>
        <w:rFonts w:ascii="Symbol" w:hAnsi="Symbol" w:hint="default"/>
        <w:color w:val="auto"/>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7" w15:restartNumberingAfterBreak="0">
    <w:nsid w:val="50702DDF"/>
    <w:multiLevelType w:val="singleLevel"/>
    <w:tmpl w:val="07A6D9F0"/>
    <w:lvl w:ilvl="0">
      <w:start w:val="1"/>
      <w:numFmt w:val="lowerLetter"/>
      <w:lvlText w:val="%1)"/>
      <w:lvlJc w:val="left"/>
      <w:pPr>
        <w:tabs>
          <w:tab w:val="num" w:pos="1368"/>
        </w:tabs>
        <w:ind w:left="1368" w:hanging="360"/>
      </w:pPr>
    </w:lvl>
  </w:abstractNum>
  <w:abstractNum w:abstractNumId="28" w15:restartNumberingAfterBreak="0">
    <w:nsid w:val="5B27423B"/>
    <w:multiLevelType w:val="singleLevel"/>
    <w:tmpl w:val="9A80B4AE"/>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9" w15:restartNumberingAfterBreak="0">
    <w:nsid w:val="5BA219E2"/>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30" w15:restartNumberingAfterBreak="0">
    <w:nsid w:val="67BF6648"/>
    <w:multiLevelType w:val="hybridMultilevel"/>
    <w:tmpl w:val="4DB69348"/>
    <w:lvl w:ilvl="0" w:tplc="FFFFFFFF">
      <w:start w:val="1"/>
      <w:numFmt w:val="upperRoman"/>
      <w:lvlRestart w:val="0"/>
      <w:lvlText w:val="%1)"/>
      <w:legacy w:legacy="1" w:legacySpace="0" w:legacyIndent="360"/>
      <w:lvlJc w:val="left"/>
      <w:pPr>
        <w:tabs>
          <w:tab w:val="num" w:pos="3600"/>
        </w:tabs>
        <w:ind w:left="3600" w:hanging="432"/>
      </w:pPr>
    </w:lvl>
    <w:lvl w:ilvl="1" w:tplc="FFFFFFFF" w:tentative="1">
      <w:start w:val="1"/>
      <w:numFmt w:val="lowerLetter"/>
      <w:lvlText w:val="%2."/>
      <w:lvlJc w:val="left"/>
      <w:pPr>
        <w:tabs>
          <w:tab w:val="num" w:pos="3024"/>
        </w:tabs>
        <w:ind w:left="3024" w:hanging="360"/>
      </w:pPr>
    </w:lvl>
    <w:lvl w:ilvl="2" w:tplc="FFFFFFFF" w:tentative="1">
      <w:start w:val="1"/>
      <w:numFmt w:val="lowerRoman"/>
      <w:lvlText w:val="%3."/>
      <w:lvlJc w:val="right"/>
      <w:pPr>
        <w:tabs>
          <w:tab w:val="num" w:pos="3744"/>
        </w:tabs>
        <w:ind w:left="3744" w:hanging="180"/>
      </w:pPr>
    </w:lvl>
    <w:lvl w:ilvl="3" w:tplc="FFFFFFFF" w:tentative="1">
      <w:start w:val="1"/>
      <w:numFmt w:val="decimal"/>
      <w:lvlText w:val="%4."/>
      <w:lvlJc w:val="left"/>
      <w:pPr>
        <w:tabs>
          <w:tab w:val="num" w:pos="4464"/>
        </w:tabs>
        <w:ind w:left="4464" w:hanging="360"/>
      </w:pPr>
    </w:lvl>
    <w:lvl w:ilvl="4" w:tplc="FFFFFFFF" w:tentative="1">
      <w:start w:val="1"/>
      <w:numFmt w:val="lowerLetter"/>
      <w:lvlText w:val="%5."/>
      <w:lvlJc w:val="left"/>
      <w:pPr>
        <w:tabs>
          <w:tab w:val="num" w:pos="5184"/>
        </w:tabs>
        <w:ind w:left="5184" w:hanging="360"/>
      </w:pPr>
    </w:lvl>
    <w:lvl w:ilvl="5" w:tplc="FFFFFFFF" w:tentative="1">
      <w:start w:val="1"/>
      <w:numFmt w:val="lowerRoman"/>
      <w:lvlText w:val="%6."/>
      <w:lvlJc w:val="right"/>
      <w:pPr>
        <w:tabs>
          <w:tab w:val="num" w:pos="5904"/>
        </w:tabs>
        <w:ind w:left="5904" w:hanging="180"/>
      </w:pPr>
    </w:lvl>
    <w:lvl w:ilvl="6" w:tplc="FFFFFFFF" w:tentative="1">
      <w:start w:val="1"/>
      <w:numFmt w:val="decimal"/>
      <w:lvlText w:val="%7."/>
      <w:lvlJc w:val="left"/>
      <w:pPr>
        <w:tabs>
          <w:tab w:val="num" w:pos="6624"/>
        </w:tabs>
        <w:ind w:left="6624" w:hanging="360"/>
      </w:pPr>
    </w:lvl>
    <w:lvl w:ilvl="7" w:tplc="FFFFFFFF" w:tentative="1">
      <w:start w:val="1"/>
      <w:numFmt w:val="lowerLetter"/>
      <w:lvlText w:val="%8."/>
      <w:lvlJc w:val="left"/>
      <w:pPr>
        <w:tabs>
          <w:tab w:val="num" w:pos="7344"/>
        </w:tabs>
        <w:ind w:left="7344" w:hanging="360"/>
      </w:pPr>
    </w:lvl>
    <w:lvl w:ilvl="8" w:tplc="FFFFFFFF" w:tentative="1">
      <w:start w:val="1"/>
      <w:numFmt w:val="lowerRoman"/>
      <w:lvlText w:val="%9."/>
      <w:lvlJc w:val="right"/>
      <w:pPr>
        <w:tabs>
          <w:tab w:val="num" w:pos="8064"/>
        </w:tabs>
        <w:ind w:left="8064" w:hanging="180"/>
      </w:pPr>
    </w:lvl>
  </w:abstractNum>
  <w:abstractNum w:abstractNumId="31" w15:restartNumberingAfterBreak="0">
    <w:nsid w:val="71D665A5"/>
    <w:multiLevelType w:val="hybridMultilevel"/>
    <w:tmpl w:val="73B67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307835"/>
    <w:multiLevelType w:val="hybridMultilevel"/>
    <w:tmpl w:val="AC4669EA"/>
    <w:lvl w:ilvl="0" w:tplc="FFFFFFFF">
      <w:start w:val="1"/>
      <w:numFmt w:val="decimal"/>
      <w:lvlText w:val="%1)"/>
      <w:lvlJc w:val="left"/>
      <w:pPr>
        <w:tabs>
          <w:tab w:val="num" w:pos="2880"/>
        </w:tabs>
        <w:ind w:left="2880" w:hanging="288"/>
      </w:pPr>
      <w:rPr>
        <w:rFonts w:hint="default"/>
      </w:rPr>
    </w:lvl>
    <w:lvl w:ilvl="1" w:tplc="FFFFFFFF" w:tentative="1">
      <w:start w:val="1"/>
      <w:numFmt w:val="lowerLetter"/>
      <w:lvlText w:val="%2."/>
      <w:lvlJc w:val="left"/>
      <w:pPr>
        <w:tabs>
          <w:tab w:val="num" w:pos="2736"/>
        </w:tabs>
        <w:ind w:left="2736" w:hanging="360"/>
      </w:pPr>
    </w:lvl>
    <w:lvl w:ilvl="2" w:tplc="FFFFFFFF" w:tentative="1">
      <w:start w:val="1"/>
      <w:numFmt w:val="lowerRoman"/>
      <w:lvlText w:val="%3."/>
      <w:lvlJc w:val="right"/>
      <w:pPr>
        <w:tabs>
          <w:tab w:val="num" w:pos="3456"/>
        </w:tabs>
        <w:ind w:left="3456" w:hanging="180"/>
      </w:pPr>
    </w:lvl>
    <w:lvl w:ilvl="3" w:tplc="FFFFFFFF" w:tentative="1">
      <w:start w:val="1"/>
      <w:numFmt w:val="decimal"/>
      <w:lvlText w:val="%4."/>
      <w:lvlJc w:val="left"/>
      <w:pPr>
        <w:tabs>
          <w:tab w:val="num" w:pos="4176"/>
        </w:tabs>
        <w:ind w:left="4176" w:hanging="360"/>
      </w:pPr>
    </w:lvl>
    <w:lvl w:ilvl="4" w:tplc="FFFFFFFF" w:tentative="1">
      <w:start w:val="1"/>
      <w:numFmt w:val="lowerLetter"/>
      <w:lvlText w:val="%5."/>
      <w:lvlJc w:val="left"/>
      <w:pPr>
        <w:tabs>
          <w:tab w:val="num" w:pos="4896"/>
        </w:tabs>
        <w:ind w:left="4896" w:hanging="360"/>
      </w:pPr>
    </w:lvl>
    <w:lvl w:ilvl="5" w:tplc="FFFFFFFF" w:tentative="1">
      <w:start w:val="1"/>
      <w:numFmt w:val="lowerRoman"/>
      <w:lvlText w:val="%6."/>
      <w:lvlJc w:val="right"/>
      <w:pPr>
        <w:tabs>
          <w:tab w:val="num" w:pos="5616"/>
        </w:tabs>
        <w:ind w:left="5616" w:hanging="180"/>
      </w:pPr>
    </w:lvl>
    <w:lvl w:ilvl="6" w:tplc="FFFFFFFF" w:tentative="1">
      <w:start w:val="1"/>
      <w:numFmt w:val="decimal"/>
      <w:lvlText w:val="%7."/>
      <w:lvlJc w:val="left"/>
      <w:pPr>
        <w:tabs>
          <w:tab w:val="num" w:pos="6336"/>
        </w:tabs>
        <w:ind w:left="6336" w:hanging="360"/>
      </w:pPr>
    </w:lvl>
    <w:lvl w:ilvl="7" w:tplc="FFFFFFFF" w:tentative="1">
      <w:start w:val="1"/>
      <w:numFmt w:val="lowerLetter"/>
      <w:lvlText w:val="%8."/>
      <w:lvlJc w:val="left"/>
      <w:pPr>
        <w:tabs>
          <w:tab w:val="num" w:pos="7056"/>
        </w:tabs>
        <w:ind w:left="7056" w:hanging="360"/>
      </w:pPr>
    </w:lvl>
    <w:lvl w:ilvl="8" w:tplc="FFFFFFFF" w:tentative="1">
      <w:start w:val="1"/>
      <w:numFmt w:val="lowerRoman"/>
      <w:lvlText w:val="%9."/>
      <w:lvlJc w:val="right"/>
      <w:pPr>
        <w:tabs>
          <w:tab w:val="num" w:pos="7776"/>
        </w:tabs>
        <w:ind w:left="7776" w:hanging="180"/>
      </w:pPr>
    </w:lvl>
  </w:abstractNum>
  <w:abstractNum w:abstractNumId="33" w15:restartNumberingAfterBreak="0">
    <w:nsid w:val="7864642F"/>
    <w:multiLevelType w:val="singleLevel"/>
    <w:tmpl w:val="5C86E9DA"/>
    <w:lvl w:ilvl="0">
      <w:start w:val="1"/>
      <w:numFmt w:val="upperRoman"/>
      <w:lvlRestart w:val="0"/>
      <w:lvlText w:val="%1)"/>
      <w:legacy w:legacy="1" w:legacySpace="0" w:legacyIndent="283"/>
      <w:lvlJc w:val="left"/>
      <w:pPr>
        <w:tabs>
          <w:tab w:val="num" w:pos="2016"/>
        </w:tabs>
        <w:ind w:left="2016" w:hanging="432"/>
      </w:pPr>
    </w:lvl>
  </w:abstractNum>
  <w:num w:numId="1" w16cid:durableId="1822648899">
    <w:abstractNumId w:val="14"/>
  </w:num>
  <w:num w:numId="2" w16cid:durableId="318003025">
    <w:abstractNumId w:val="28"/>
  </w:num>
  <w:num w:numId="3" w16cid:durableId="712460979">
    <w:abstractNumId w:val="16"/>
  </w:num>
  <w:num w:numId="4" w16cid:durableId="1281717700">
    <w:abstractNumId w:val="27"/>
  </w:num>
  <w:num w:numId="5" w16cid:durableId="677201149">
    <w:abstractNumId w:val="22"/>
  </w:num>
  <w:num w:numId="6" w16cid:durableId="980502142">
    <w:abstractNumId w:val="23"/>
  </w:num>
  <w:num w:numId="7" w16cid:durableId="1531794999">
    <w:abstractNumId w:val="10"/>
  </w:num>
  <w:num w:numId="8" w16cid:durableId="1438914560">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1238781863">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1170874071">
    <w:abstractNumId w:val="25"/>
  </w:num>
  <w:num w:numId="11" w16cid:durableId="1994917120">
    <w:abstractNumId w:val="19"/>
  </w:num>
  <w:num w:numId="12" w16cid:durableId="1778862957">
    <w:abstractNumId w:val="11"/>
    <w:lvlOverride w:ilvl="0">
      <w:lvl w:ilvl="0">
        <w:start w:val="1"/>
        <w:numFmt w:val="bullet"/>
        <w:lvlText w:val=""/>
        <w:legacy w:legacy="1" w:legacySpace="0" w:legacyIndent="360"/>
        <w:lvlJc w:val="left"/>
        <w:pPr>
          <w:ind w:left="1440" w:hanging="360"/>
        </w:pPr>
        <w:rPr>
          <w:rFonts w:ascii="Symbol" w:hAnsi="Symbol" w:hint="default"/>
        </w:rPr>
      </w:lvl>
    </w:lvlOverride>
  </w:num>
  <w:num w:numId="13" w16cid:durableId="590745785">
    <w:abstractNumId w:val="10"/>
    <w:lvlOverride w:ilvl="0">
      <w:startOverride w:val="3"/>
    </w:lvlOverride>
    <w:lvlOverride w:ilvl="1">
      <w:startOverride w:val="5"/>
    </w:lvlOverride>
    <w:lvlOverride w:ilvl="2">
      <w:startOverride w:val="2"/>
    </w:lvlOverride>
    <w:lvlOverride w:ilvl="3">
      <w:startOverride w:val="1"/>
    </w:lvlOverride>
    <w:lvlOverride w:ilvl="4">
      <w:startOverride w:val="1"/>
    </w:lvlOverride>
    <w:lvlOverride w:ilvl="5"/>
    <w:lvlOverride w:ilvl="6"/>
    <w:lvlOverride w:ilvl="7"/>
    <w:lvlOverride w:ilvl="8"/>
  </w:num>
  <w:num w:numId="14" w16cid:durableId="1743480915">
    <w:abstractNumId w:val="32"/>
  </w:num>
  <w:num w:numId="15" w16cid:durableId="193154611">
    <w:abstractNumId w:val="30"/>
  </w:num>
  <w:num w:numId="16" w16cid:durableId="1435901484">
    <w:abstractNumId w:val="15"/>
  </w:num>
  <w:num w:numId="17" w16cid:durableId="313338618">
    <w:abstractNumId w:val="12"/>
  </w:num>
  <w:num w:numId="18" w16cid:durableId="65349977">
    <w:abstractNumId w:val="33"/>
  </w:num>
  <w:num w:numId="19" w16cid:durableId="1549799589">
    <w:abstractNumId w:val="13"/>
  </w:num>
  <w:num w:numId="20" w16cid:durableId="346099360">
    <w:abstractNumId w:val="20"/>
  </w:num>
  <w:num w:numId="21" w16cid:durableId="1789931280">
    <w:abstractNumId w:val="29"/>
  </w:num>
  <w:num w:numId="22" w16cid:durableId="267127552">
    <w:abstractNumId w:val="8"/>
  </w:num>
  <w:num w:numId="23" w16cid:durableId="632369679">
    <w:abstractNumId w:val="3"/>
  </w:num>
  <w:num w:numId="24" w16cid:durableId="695234140">
    <w:abstractNumId w:val="2"/>
  </w:num>
  <w:num w:numId="25" w16cid:durableId="1895849401">
    <w:abstractNumId w:val="1"/>
  </w:num>
  <w:num w:numId="26" w16cid:durableId="1209226765">
    <w:abstractNumId w:val="0"/>
  </w:num>
  <w:num w:numId="27" w16cid:durableId="1755010631">
    <w:abstractNumId w:val="9"/>
  </w:num>
  <w:num w:numId="28" w16cid:durableId="1243564019">
    <w:abstractNumId w:val="7"/>
  </w:num>
  <w:num w:numId="29" w16cid:durableId="1499536616">
    <w:abstractNumId w:val="6"/>
  </w:num>
  <w:num w:numId="30" w16cid:durableId="1894464067">
    <w:abstractNumId w:val="5"/>
  </w:num>
  <w:num w:numId="31" w16cid:durableId="253830811">
    <w:abstractNumId w:val="4"/>
  </w:num>
  <w:num w:numId="32" w16cid:durableId="14695527">
    <w:abstractNumId w:val="21"/>
  </w:num>
  <w:num w:numId="33" w16cid:durableId="1911302618">
    <w:abstractNumId w:val="18"/>
  </w:num>
  <w:num w:numId="34" w16cid:durableId="2074424144">
    <w:abstractNumId w:val="26"/>
  </w:num>
  <w:num w:numId="35" w16cid:durableId="488061732">
    <w:abstractNumId w:val="17"/>
  </w:num>
  <w:num w:numId="36" w16cid:durableId="423302659">
    <w:abstractNumId w:val="31"/>
  </w:num>
  <w:num w:numId="37" w16cid:durableId="1192182630">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rick, Riki | APHL">
    <w15:presenceInfo w15:providerId="AD" w15:userId="S::riki.merrick@aphl.org::300402a8-0771-4802-bebe-a22fb8edc53b"/>
  </w15:person>
  <w15:person w15:author="Lynn Laakso">
    <w15:presenceInfo w15:providerId="None" w15:userId="Lynn Laakso"/>
  </w15:person>
  <w15:person w15:author="Craig Newman">
    <w15:presenceInfo w15:providerId="AD" w15:userId="S::Craig.Newman@Altarum.org::12887d91-09b3-475f-a544-dbb757be9fcc"/>
  </w15:person>
  <w15:person w15:author="Frank Oemig">
    <w15:presenceInfo w15:providerId="Windows Live" w15:userId="157b668585b94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BC"/>
    <w:rsid w:val="000325B3"/>
    <w:rsid w:val="000C42CC"/>
    <w:rsid w:val="0012335A"/>
    <w:rsid w:val="001334FC"/>
    <w:rsid w:val="00135C65"/>
    <w:rsid w:val="00140913"/>
    <w:rsid w:val="00144B8D"/>
    <w:rsid w:val="00161C7E"/>
    <w:rsid w:val="00167333"/>
    <w:rsid w:val="00167C2B"/>
    <w:rsid w:val="001A14B0"/>
    <w:rsid w:val="002119E6"/>
    <w:rsid w:val="00216E5B"/>
    <w:rsid w:val="00271B1C"/>
    <w:rsid w:val="00293294"/>
    <w:rsid w:val="00296D3F"/>
    <w:rsid w:val="002B032F"/>
    <w:rsid w:val="0030594D"/>
    <w:rsid w:val="003262BC"/>
    <w:rsid w:val="003279BB"/>
    <w:rsid w:val="00340B31"/>
    <w:rsid w:val="00374BEF"/>
    <w:rsid w:val="00376E74"/>
    <w:rsid w:val="00377D92"/>
    <w:rsid w:val="003B2A64"/>
    <w:rsid w:val="003B3E55"/>
    <w:rsid w:val="003B6BDF"/>
    <w:rsid w:val="003D2859"/>
    <w:rsid w:val="003D291E"/>
    <w:rsid w:val="003F6020"/>
    <w:rsid w:val="003F69F0"/>
    <w:rsid w:val="00420DBB"/>
    <w:rsid w:val="00422B43"/>
    <w:rsid w:val="00442E0C"/>
    <w:rsid w:val="005234DB"/>
    <w:rsid w:val="00526415"/>
    <w:rsid w:val="005330F4"/>
    <w:rsid w:val="005436A4"/>
    <w:rsid w:val="005826D9"/>
    <w:rsid w:val="005C28D9"/>
    <w:rsid w:val="005C5BEC"/>
    <w:rsid w:val="005D48AD"/>
    <w:rsid w:val="005D48E8"/>
    <w:rsid w:val="006035E8"/>
    <w:rsid w:val="00636AEA"/>
    <w:rsid w:val="00643F54"/>
    <w:rsid w:val="0065051A"/>
    <w:rsid w:val="006A465B"/>
    <w:rsid w:val="006B1DA0"/>
    <w:rsid w:val="006D39B2"/>
    <w:rsid w:val="006D6518"/>
    <w:rsid w:val="00755A40"/>
    <w:rsid w:val="007748B6"/>
    <w:rsid w:val="007A5CC0"/>
    <w:rsid w:val="007D7140"/>
    <w:rsid w:val="007F34A8"/>
    <w:rsid w:val="008257BC"/>
    <w:rsid w:val="00856A5C"/>
    <w:rsid w:val="00871DE9"/>
    <w:rsid w:val="008925DC"/>
    <w:rsid w:val="008E6623"/>
    <w:rsid w:val="008E66B0"/>
    <w:rsid w:val="008F5706"/>
    <w:rsid w:val="00922F79"/>
    <w:rsid w:val="0092504B"/>
    <w:rsid w:val="009558B2"/>
    <w:rsid w:val="00967A3B"/>
    <w:rsid w:val="009858B1"/>
    <w:rsid w:val="009A0F48"/>
    <w:rsid w:val="009B0F5F"/>
    <w:rsid w:val="009E5E0F"/>
    <w:rsid w:val="00A25B5E"/>
    <w:rsid w:val="00A312DC"/>
    <w:rsid w:val="00A36A1B"/>
    <w:rsid w:val="00A54B86"/>
    <w:rsid w:val="00AB4536"/>
    <w:rsid w:val="00AC5F7F"/>
    <w:rsid w:val="00AE25A8"/>
    <w:rsid w:val="00AF1816"/>
    <w:rsid w:val="00B26838"/>
    <w:rsid w:val="00B31613"/>
    <w:rsid w:val="00B325FE"/>
    <w:rsid w:val="00B32845"/>
    <w:rsid w:val="00B42150"/>
    <w:rsid w:val="00B56F85"/>
    <w:rsid w:val="00B65E09"/>
    <w:rsid w:val="00B839D3"/>
    <w:rsid w:val="00B859DE"/>
    <w:rsid w:val="00B9237C"/>
    <w:rsid w:val="00BB1882"/>
    <w:rsid w:val="00C021C3"/>
    <w:rsid w:val="00C33EC6"/>
    <w:rsid w:val="00C42C12"/>
    <w:rsid w:val="00C55F25"/>
    <w:rsid w:val="00C774F3"/>
    <w:rsid w:val="00C84CE2"/>
    <w:rsid w:val="00C967E1"/>
    <w:rsid w:val="00CB4614"/>
    <w:rsid w:val="00CD2674"/>
    <w:rsid w:val="00CD68FF"/>
    <w:rsid w:val="00CD75E7"/>
    <w:rsid w:val="00CE08E8"/>
    <w:rsid w:val="00CF07E1"/>
    <w:rsid w:val="00D26067"/>
    <w:rsid w:val="00D3405B"/>
    <w:rsid w:val="00D3573D"/>
    <w:rsid w:val="00D77E5B"/>
    <w:rsid w:val="00DC3B05"/>
    <w:rsid w:val="00DD33BF"/>
    <w:rsid w:val="00DF529F"/>
    <w:rsid w:val="00E01FB0"/>
    <w:rsid w:val="00E2654E"/>
    <w:rsid w:val="00E50C79"/>
    <w:rsid w:val="00E60B25"/>
    <w:rsid w:val="00E938C6"/>
    <w:rsid w:val="00E968E1"/>
    <w:rsid w:val="00EF3139"/>
    <w:rsid w:val="00F07EE2"/>
    <w:rsid w:val="00F105EA"/>
    <w:rsid w:val="00F21322"/>
    <w:rsid w:val="00FD4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91DAA"/>
  <w15:docId w15:val="{7A579BE0-9F5C-4104-B804-040B2D1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6E5B"/>
    <w:pPr>
      <w:spacing w:before="120" w:after="120"/>
    </w:pPr>
    <w:rPr>
      <w:szCs w:val="24"/>
    </w:rPr>
  </w:style>
  <w:style w:type="paragraph" w:styleId="Heading1">
    <w:name w:val="heading 1"/>
    <w:basedOn w:val="Normal"/>
    <w:next w:val="Normal"/>
    <w:link w:val="Heading1Char"/>
    <w:qFormat/>
    <w:rsid w:val="00643F54"/>
    <w:pPr>
      <w:keepNext/>
      <w:numPr>
        <w:numId w:val="3"/>
      </w:numPr>
      <w:pBdr>
        <w:bottom w:val="single" w:sz="48" w:space="1" w:color="auto"/>
      </w:pBdr>
      <w:spacing w:before="360"/>
      <w:jc w:val="right"/>
      <w:outlineLvl w:val="0"/>
    </w:pPr>
    <w:rPr>
      <w:b/>
      <w:kern w:val="28"/>
      <w:sz w:val="72"/>
      <w:szCs w:val="20"/>
    </w:rPr>
  </w:style>
  <w:style w:type="paragraph" w:styleId="Heading2">
    <w:name w:val="heading 2"/>
    <w:basedOn w:val="Heading1"/>
    <w:next w:val="Normal"/>
    <w:link w:val="Heading2Char"/>
    <w:qFormat/>
    <w:rsid w:val="00643F54"/>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3262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3262BC"/>
    <w:pPr>
      <w:widowControl w:val="0"/>
      <w:numPr>
        <w:ilvl w:val="3"/>
      </w:numPr>
      <w:tabs>
        <w:tab w:val="clear" w:pos="1440"/>
      </w:tabs>
      <w:spacing w:before="120"/>
      <w:ind w:left="1008" w:hanging="1008"/>
      <w:outlineLvl w:val="3"/>
    </w:pPr>
    <w:rPr>
      <w:b w:val="0"/>
      <w:sz w:val="20"/>
    </w:rPr>
  </w:style>
  <w:style w:type="paragraph" w:styleId="Heading5">
    <w:name w:val="heading 5"/>
    <w:basedOn w:val="Heading4"/>
    <w:next w:val="NormalIndented"/>
    <w:qFormat/>
    <w:rsid w:val="003262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qFormat/>
    <w:rsid w:val="003262BC"/>
    <w:pPr>
      <w:keepNext w:val="0"/>
      <w:numPr>
        <w:ilvl w:val="5"/>
        <w:numId w:val="19"/>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3262BC"/>
    <w:pPr>
      <w:numPr>
        <w:ilvl w:val="6"/>
      </w:numPr>
      <w:tabs>
        <w:tab w:val="clear" w:pos="4680"/>
      </w:tabs>
      <w:spacing w:before="0" w:after="0"/>
      <w:ind w:left="0"/>
      <w:outlineLvl w:val="6"/>
    </w:pPr>
  </w:style>
  <w:style w:type="paragraph" w:styleId="Heading8">
    <w:name w:val="heading 8"/>
    <w:basedOn w:val="Heading7"/>
    <w:next w:val="Normal"/>
    <w:qFormat/>
    <w:rsid w:val="003262BC"/>
    <w:pPr>
      <w:numPr>
        <w:ilvl w:val="7"/>
      </w:numPr>
      <w:tabs>
        <w:tab w:val="clear" w:pos="5400"/>
      </w:tabs>
      <w:spacing w:before="240" w:after="60"/>
      <w:ind w:left="0"/>
      <w:outlineLvl w:val="7"/>
    </w:pPr>
  </w:style>
  <w:style w:type="paragraph" w:styleId="Heading9">
    <w:name w:val="heading 9"/>
    <w:basedOn w:val="Heading8"/>
    <w:next w:val="Normal"/>
    <w:qFormat/>
    <w:rsid w:val="003262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autoRedefine/>
    <w:rsid w:val="009B0F5F"/>
    <w:pPr>
      <w:ind w:left="720"/>
      <w:pPrChange w:id="0" w:author="Merrick, Riki | APHL" w:date="2022-07-12T18:15:00Z">
        <w:pPr>
          <w:spacing w:before="120" w:after="120"/>
          <w:ind w:left="720"/>
        </w:pPr>
      </w:pPrChange>
    </w:pPr>
    <w:rPr>
      <w:kern w:val="20"/>
      <w:szCs w:val="20"/>
      <w:rPrChange w:id="0" w:author="Merrick, Riki | APHL" w:date="2022-07-12T18:15:00Z">
        <w:rPr>
          <w:kern w:val="20"/>
          <w:lang w:val="en-US" w:eastAsia="en-US" w:bidi="ar-SA"/>
        </w:rPr>
      </w:rPrChange>
    </w:rPr>
  </w:style>
  <w:style w:type="character" w:customStyle="1" w:styleId="HyperlinkTable">
    <w:name w:val="Hyperlink Table"/>
    <w:rsid w:val="003262BC"/>
    <w:rPr>
      <w:rFonts w:ascii="Arial" w:hAnsi="Arial" w:cs="Arial"/>
      <w:b w:val="0"/>
      <w:i w:val="0"/>
      <w:dstrike w:val="0"/>
      <w:color w:val="0000FF"/>
      <w:kern w:val="20"/>
      <w:sz w:val="16"/>
      <w:u w:val="none"/>
      <w:vertAlign w:val="baseline"/>
    </w:rPr>
  </w:style>
  <w:style w:type="character" w:styleId="Hyperlink">
    <w:name w:val="Hyperlink"/>
    <w:uiPriority w:val="99"/>
    <w:rsid w:val="003262BC"/>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CD2674"/>
    <w:pPr>
      <w:tabs>
        <w:tab w:val="clear" w:pos="648"/>
        <w:tab w:val="clear" w:pos="8646"/>
        <w:tab w:val="left" w:pos="567"/>
        <w:tab w:val="right" w:leader="dot" w:pos="9386"/>
      </w:tabs>
      <w:ind w:left="1060" w:hanging="1060"/>
      <w:pPrChange w:id="1" w:author="Lynn Laakso" w:date="2022-09-09T14:47:00Z">
        <w:pPr>
          <w:tabs>
            <w:tab w:val="left" w:pos="567"/>
            <w:tab w:val="right" w:leader="dot" w:pos="9386"/>
          </w:tabs>
          <w:spacing w:before="120" w:after="120"/>
          <w:ind w:left="1060" w:hanging="1060"/>
        </w:pPr>
      </w:pPrChange>
    </w:pPr>
    <w:rPr>
      <w:rFonts w:ascii="Times New Roman" w:hAnsi="Times New Roman"/>
      <w:caps w:val="0"/>
      <w:smallCaps/>
      <w:rPrChange w:id="1" w:author="Lynn Laakso" w:date="2022-09-09T14:47:00Z">
        <w:rPr>
          <w:b/>
          <w:smallCaps/>
          <w:noProof/>
          <w:kern w:val="20"/>
          <w:lang w:val="en-US" w:eastAsia="en-US" w:bidi="ar-SA"/>
        </w:rPr>
      </w:rPrChange>
    </w:rPr>
  </w:style>
  <w:style w:type="paragraph" w:styleId="TOC1">
    <w:name w:val="toc 1"/>
    <w:basedOn w:val="Normal"/>
    <w:next w:val="Normal"/>
    <w:autoRedefine/>
    <w:uiPriority w:val="39"/>
    <w:rsid w:val="00F105EA"/>
    <w:pPr>
      <w:tabs>
        <w:tab w:val="left" w:pos="648"/>
        <w:tab w:val="right" w:leader="dot" w:pos="8646"/>
      </w:tabs>
    </w:pPr>
    <w:rPr>
      <w:rFonts w:ascii="Times New Roman Bold" w:hAnsi="Times New Roman Bold"/>
      <w:b/>
      <w:caps/>
      <w:noProof/>
      <w:kern w:val="20"/>
      <w:szCs w:val="20"/>
    </w:rPr>
  </w:style>
  <w:style w:type="paragraph" w:styleId="TOC3">
    <w:name w:val="toc 3"/>
    <w:basedOn w:val="TOC2"/>
    <w:next w:val="Normal"/>
    <w:autoRedefine/>
    <w:uiPriority w:val="39"/>
    <w:rsid w:val="00216E5B"/>
    <w:pPr>
      <w:tabs>
        <w:tab w:val="left" w:pos="1200"/>
      </w:tabs>
      <w:spacing w:before="0" w:after="0"/>
      <w:ind w:left="1418" w:right="567" w:hanging="851"/>
    </w:pPr>
    <w:rPr>
      <w:b w:val="0"/>
      <w:smallCaps w:val="0"/>
    </w:rPr>
  </w:style>
  <w:style w:type="paragraph" w:styleId="TOC4">
    <w:name w:val="toc 4"/>
    <w:basedOn w:val="TOC3"/>
    <w:next w:val="Normal"/>
    <w:autoRedefine/>
    <w:semiHidden/>
    <w:rsid w:val="003262BC"/>
    <w:pPr>
      <w:ind w:left="600"/>
    </w:pPr>
    <w:rPr>
      <w:i/>
      <w:smallCaps/>
      <w:sz w:val="18"/>
      <w:szCs w:val="18"/>
    </w:rPr>
  </w:style>
  <w:style w:type="paragraph" w:customStyle="1" w:styleId="NormalListBullets">
    <w:name w:val="Normal List Bullets"/>
    <w:basedOn w:val="Normal"/>
    <w:autoRedefine/>
    <w:rsid w:val="003262BC"/>
    <w:pPr>
      <w:widowControl w:val="0"/>
      <w:numPr>
        <w:numId w:val="1"/>
      </w:numPr>
      <w:ind w:left="1008"/>
    </w:pPr>
    <w:rPr>
      <w:kern w:val="20"/>
      <w:szCs w:val="20"/>
    </w:rPr>
  </w:style>
  <w:style w:type="paragraph" w:styleId="Header">
    <w:name w:val="header"/>
    <w:basedOn w:val="Normal"/>
    <w:rsid w:val="003262BC"/>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3262BC"/>
    <w:pPr>
      <w:spacing w:before="40" w:after="30" w:line="240" w:lineRule="exact"/>
      <w:jc w:val="center"/>
    </w:pPr>
    <w:rPr>
      <w:rFonts w:ascii="Arial" w:hAnsi="Arial" w:cs="Arial"/>
      <w:kern w:val="16"/>
      <w:sz w:val="16"/>
      <w:szCs w:val="20"/>
    </w:rPr>
  </w:style>
  <w:style w:type="paragraph" w:customStyle="1" w:styleId="AttributeTableCaption">
    <w:name w:val="Attribute Table Caption"/>
    <w:basedOn w:val="ComponentTableBody"/>
    <w:next w:val="Normal"/>
    <w:rsid w:val="003262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3262BC"/>
    <w:pPr>
      <w:spacing w:before="60"/>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3262BC"/>
    <w:pPr>
      <w:keepNext/>
      <w:spacing w:after="20"/>
    </w:pPr>
    <w:rPr>
      <w:b/>
    </w:rPr>
  </w:style>
  <w:style w:type="paragraph" w:customStyle="1" w:styleId="Components">
    <w:name w:val="Components"/>
    <w:basedOn w:val="Normal"/>
    <w:rsid w:val="00A54B86"/>
    <w:pPr>
      <w:keepLines/>
      <w:ind w:left="2160" w:hanging="1080"/>
    </w:pPr>
    <w:rPr>
      <w:rFonts w:ascii="Courier New" w:hAnsi="Courier New"/>
      <w:kern w:val="14"/>
      <w:sz w:val="16"/>
      <w:szCs w:val="20"/>
      <w:lang w:eastAsia="de-DE"/>
    </w:rPr>
  </w:style>
  <w:style w:type="paragraph" w:customStyle="1" w:styleId="Example">
    <w:name w:val="Example"/>
    <w:basedOn w:val="Normal"/>
    <w:rsid w:val="00755A40"/>
    <w:pPr>
      <w:keepNext/>
      <w:keepLines/>
      <w:ind w:left="1871" w:hanging="357"/>
    </w:pPr>
    <w:rPr>
      <w:rFonts w:ascii="Courier New" w:hAnsi="Courier New"/>
      <w:noProof/>
      <w:kern w:val="17"/>
      <w:sz w:val="16"/>
      <w:szCs w:val="20"/>
    </w:rPr>
  </w:style>
  <w:style w:type="paragraph" w:styleId="Footer">
    <w:name w:val="footer"/>
    <w:basedOn w:val="Normal"/>
    <w:rsid w:val="00216E5B"/>
    <w:pPr>
      <w:pBdr>
        <w:top w:val="single" w:sz="2" w:space="1" w:color="auto"/>
      </w:pBdr>
      <w:tabs>
        <w:tab w:val="right" w:pos="9360"/>
      </w:tabs>
      <w:spacing w:before="0" w:after="0"/>
    </w:pPr>
    <w:rPr>
      <w:rFonts w:cs="Arial"/>
      <w:kern w:val="16"/>
      <w:sz w:val="16"/>
      <w:szCs w:val="20"/>
    </w:rPr>
  </w:style>
  <w:style w:type="character" w:styleId="FootnoteReference">
    <w:name w:val="footnote reference"/>
    <w:semiHidden/>
    <w:rsid w:val="003262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3262BC"/>
    <w:pPr>
      <w:widowControl w:val="0"/>
      <w:spacing w:line="240" w:lineRule="exact"/>
    </w:pPr>
    <w:rPr>
      <w:rFonts w:ascii="Courier New" w:hAnsi="Courier New" w:cs="Courier New"/>
      <w:kern w:val="20"/>
      <w:sz w:val="16"/>
      <w:szCs w:val="20"/>
    </w:rPr>
  </w:style>
  <w:style w:type="paragraph" w:customStyle="1" w:styleId="MsgTableCaption">
    <w:name w:val="Msg Table Caption"/>
    <w:basedOn w:val="MsgTableBody"/>
    <w:rsid w:val="005D48E8"/>
    <w:pPr>
      <w:keepNext/>
      <w:widowControl/>
      <w:spacing w:before="240" w:line="240" w:lineRule="auto"/>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6035E8"/>
    <w:pPr>
      <w:widowControl w:val="0"/>
      <w:spacing w:before="40" w:after="20"/>
      <w:jc w:val="left"/>
    </w:pPr>
    <w:rPr>
      <w:rFonts w:ascii="Courier New" w:hAnsi="Courier New" w:cs="Courier New"/>
      <w:b/>
      <w:sz w:val="16"/>
      <w:u w:val="none"/>
    </w:rPr>
  </w:style>
  <w:style w:type="paragraph" w:customStyle="1" w:styleId="Note">
    <w:name w:val="Note"/>
    <w:basedOn w:val="Normal"/>
    <w:rsid w:val="003262BC"/>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OtherTableBody">
    <w:name w:val="Other Table Body"/>
    <w:basedOn w:val="Normal"/>
    <w:rsid w:val="003262BC"/>
    <w:pPr>
      <w:spacing w:before="60" w:after="60"/>
    </w:pPr>
    <w:rPr>
      <w:kern w:val="20"/>
      <w:sz w:val="16"/>
      <w:szCs w:val="20"/>
      <w:lang w:val="it-IT"/>
    </w:rPr>
  </w:style>
  <w:style w:type="paragraph" w:customStyle="1" w:styleId="OtherTableCaption">
    <w:name w:val="Other Table Caption"/>
    <w:basedOn w:val="Normal"/>
    <w:next w:val="Normal"/>
    <w:rsid w:val="003262BC"/>
    <w:pPr>
      <w:keepNext/>
      <w:spacing w:before="180" w:after="60"/>
      <w:jc w:val="center"/>
    </w:pPr>
    <w:rPr>
      <w:kern w:val="20"/>
      <w:szCs w:val="20"/>
    </w:rPr>
  </w:style>
  <w:style w:type="character" w:styleId="Strong">
    <w:name w:val="Strong"/>
    <w:qFormat/>
    <w:rsid w:val="003262BC"/>
    <w:rPr>
      <w:rFonts w:ascii="Times New Roman" w:hAnsi="Times New Roman" w:cs="Times New Roman"/>
      <w:b/>
      <w:i w:val="0"/>
      <w:kern w:val="20"/>
      <w:sz w:val="20"/>
      <w:u w:val="none"/>
    </w:rPr>
  </w:style>
  <w:style w:type="character" w:styleId="Emphasis">
    <w:name w:val="Emphasis"/>
    <w:qFormat/>
    <w:rsid w:val="003262BC"/>
    <w:rPr>
      <w:rFonts w:ascii="Times New Roman" w:hAnsi="Times New Roman" w:cs="Times New Roman"/>
      <w:b w:val="0"/>
      <w:i/>
      <w:iCs/>
      <w:kern w:val="20"/>
      <w:sz w:val="20"/>
      <w:u w:val="none"/>
    </w:rPr>
  </w:style>
  <w:style w:type="character" w:customStyle="1" w:styleId="ReferenceAttribute">
    <w:name w:val="Reference Attribute"/>
    <w:rsid w:val="003262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3262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3262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3262BC"/>
    <w:rPr>
      <w:rFonts w:ascii="Times New Roman" w:hAnsi="Times New Roman" w:cs="Times New Roman"/>
      <w:b w:val="0"/>
      <w:i/>
      <w:dstrike w:val="0"/>
      <w:color w:val="0000FF"/>
      <w:kern w:val="20"/>
      <w:sz w:val="20"/>
      <w:u w:val="none"/>
      <w:vertAlign w:val="baseline"/>
    </w:rPr>
  </w:style>
  <w:style w:type="character" w:styleId="PageNumber">
    <w:name w:val="page number"/>
    <w:rsid w:val="003262BC"/>
    <w:rPr>
      <w:rFonts w:ascii="Times New Roman" w:hAnsi="Times New Roman" w:cs="Times New Roman"/>
      <w:b w:val="0"/>
      <w:i w:val="0"/>
      <w:kern w:val="20"/>
      <w:sz w:val="20"/>
      <w:u w:val="none"/>
    </w:rPr>
  </w:style>
  <w:style w:type="paragraph" w:customStyle="1" w:styleId="OtherTableHeader">
    <w:name w:val="Other Table Header"/>
    <w:basedOn w:val="Normal"/>
    <w:next w:val="OtherTableBody"/>
    <w:rsid w:val="003262BC"/>
    <w:pPr>
      <w:keepNext/>
      <w:spacing w:before="20"/>
      <w:jc w:val="center"/>
    </w:pPr>
    <w:rPr>
      <w:b/>
      <w:kern w:val="20"/>
      <w:sz w:val="16"/>
      <w:szCs w:val="20"/>
    </w:rPr>
  </w:style>
  <w:style w:type="paragraph" w:styleId="FootnoteText">
    <w:name w:val="footnote text"/>
    <w:basedOn w:val="Normal"/>
    <w:semiHidden/>
    <w:rsid w:val="003262BC"/>
    <w:pPr>
      <w:tabs>
        <w:tab w:val="left" w:pos="360"/>
      </w:tabs>
      <w:spacing w:before="100" w:line="200" w:lineRule="exact"/>
      <w:ind w:left="360" w:hanging="360"/>
    </w:pPr>
    <w:rPr>
      <w:kern w:val="16"/>
      <w:sz w:val="16"/>
      <w:szCs w:val="20"/>
    </w:rPr>
  </w:style>
  <w:style w:type="paragraph" w:styleId="BalloonText">
    <w:name w:val="Balloon Text"/>
    <w:basedOn w:val="Normal"/>
    <w:semiHidden/>
    <w:rsid w:val="00A54B86"/>
    <w:rPr>
      <w:rFonts w:ascii="Tahoma" w:hAnsi="Tahoma" w:cs="Tahoma"/>
      <w:sz w:val="16"/>
      <w:szCs w:val="16"/>
    </w:rPr>
  </w:style>
  <w:style w:type="paragraph" w:customStyle="1" w:styleId="ACK-ChoreographyHeader">
    <w:name w:val="ACK-Choreography Header"/>
    <w:basedOn w:val="Subtitle"/>
    <w:rsid w:val="005D48E8"/>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643F54"/>
    <w:pPr>
      <w:spacing w:before="60" w:after="60"/>
    </w:pPr>
    <w:rPr>
      <w:kern w:val="20"/>
      <w:sz w:val="18"/>
      <w:lang w:eastAsia="de-DE"/>
    </w:rPr>
  </w:style>
  <w:style w:type="paragraph" w:styleId="Subtitle">
    <w:name w:val="Subtitle"/>
    <w:basedOn w:val="Normal"/>
    <w:next w:val="Normal"/>
    <w:link w:val="SubtitleChar"/>
    <w:qFormat/>
    <w:rsid w:val="00643F5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643F54"/>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2"/>
    <w:link w:val="AttributeTableHeaderExampleChar"/>
    <w:rsid w:val="00135C65"/>
    <w:rPr>
      <w:noProof/>
    </w:rPr>
  </w:style>
  <w:style w:type="character" w:customStyle="1" w:styleId="Heading1Char">
    <w:name w:val="Heading 1 Char"/>
    <w:basedOn w:val="DefaultParagraphFont"/>
    <w:link w:val="Heading1"/>
    <w:rsid w:val="00135C65"/>
    <w:rPr>
      <w:b/>
      <w:kern w:val="28"/>
      <w:sz w:val="72"/>
    </w:rPr>
  </w:style>
  <w:style w:type="character" w:customStyle="1" w:styleId="Heading2Char">
    <w:name w:val="Heading 2 Char"/>
    <w:basedOn w:val="Heading1Char"/>
    <w:link w:val="Heading2"/>
    <w:rsid w:val="00135C65"/>
    <w:rPr>
      <w:rFonts w:ascii="Arial" w:hAnsi="Arial" w:cs="Arial"/>
      <w:b/>
      <w:caps/>
      <w:kern w:val="20"/>
      <w:sz w:val="28"/>
    </w:rPr>
  </w:style>
  <w:style w:type="character" w:customStyle="1" w:styleId="AttributeTableHeaderExampleChar">
    <w:name w:val="Attribute Table Header Example Char"/>
    <w:basedOn w:val="Heading2Char"/>
    <w:link w:val="AttributeTableHeaderExample"/>
    <w:rsid w:val="00135C65"/>
    <w:rPr>
      <w:rFonts w:ascii="Arial" w:hAnsi="Arial" w:cs="Arial"/>
      <w:b/>
      <w:caps/>
      <w:noProof/>
      <w:kern w:val="20"/>
      <w:sz w:val="28"/>
    </w:rPr>
  </w:style>
  <w:style w:type="paragraph" w:customStyle="1" w:styleId="ComponentTableHeader">
    <w:name w:val="Component Table Header"/>
    <w:basedOn w:val="Heading2"/>
    <w:link w:val="ComponentTableHeaderChar"/>
    <w:rsid w:val="00135C65"/>
    <w:rPr>
      <w:noProof/>
    </w:rPr>
  </w:style>
  <w:style w:type="character" w:customStyle="1" w:styleId="ComponentTableHeaderChar">
    <w:name w:val="Component Table Header Char"/>
    <w:basedOn w:val="Heading2Char"/>
    <w:link w:val="ComponentTableHeader"/>
    <w:rsid w:val="00135C65"/>
    <w:rPr>
      <w:rFonts w:ascii="Arial" w:hAnsi="Arial" w:cs="Arial"/>
      <w:b/>
      <w:caps/>
      <w:noProof/>
      <w:kern w:val="20"/>
      <w:sz w:val="28"/>
    </w:rPr>
  </w:style>
  <w:style w:type="paragraph" w:customStyle="1" w:styleId="MsgTableHeaderExample">
    <w:name w:val="Msg Table Header Example"/>
    <w:basedOn w:val="Heading2"/>
    <w:link w:val="MsgTableHeaderExampleChar"/>
    <w:rsid w:val="00135C65"/>
    <w:rPr>
      <w:noProof/>
    </w:rPr>
  </w:style>
  <w:style w:type="character" w:customStyle="1" w:styleId="MsgTableHeaderExampleChar">
    <w:name w:val="Msg Table Header Example Char"/>
    <w:basedOn w:val="Heading2Char"/>
    <w:link w:val="MsgTableHeaderExample"/>
    <w:rsid w:val="00135C65"/>
    <w:rPr>
      <w:rFonts w:ascii="Arial" w:hAnsi="Arial" w:cs="Arial"/>
      <w:b/>
      <w:caps/>
      <w:noProof/>
      <w:kern w:val="20"/>
      <w:sz w:val="28"/>
    </w:rPr>
  </w:style>
  <w:style w:type="paragraph" w:customStyle="1" w:styleId="UserTableHeader">
    <w:name w:val="User Table Header"/>
    <w:basedOn w:val="Heading2"/>
    <w:link w:val="UserTableHeaderChar"/>
    <w:rsid w:val="00135C65"/>
    <w:pPr>
      <w:spacing w:before="40"/>
    </w:pPr>
    <w:rPr>
      <w:noProof/>
      <w:sz w:val="16"/>
    </w:rPr>
  </w:style>
  <w:style w:type="character" w:customStyle="1" w:styleId="UserTableHeaderChar">
    <w:name w:val="User Table Header Char"/>
    <w:basedOn w:val="Heading2Char"/>
    <w:link w:val="UserTableHeader"/>
    <w:rsid w:val="00135C65"/>
    <w:rPr>
      <w:rFonts w:ascii="Arial" w:hAnsi="Arial" w:cs="Arial"/>
      <w:b/>
      <w:caps/>
      <w:noProof/>
      <w:kern w:val="20"/>
      <w:sz w:val="16"/>
    </w:rPr>
  </w:style>
  <w:style w:type="paragraph" w:customStyle="1" w:styleId="UserTableHeaderExample">
    <w:name w:val="User Table Header Example"/>
    <w:basedOn w:val="Heading2"/>
    <w:link w:val="UserTableHeaderExampleChar"/>
    <w:rsid w:val="00135C65"/>
    <w:rPr>
      <w:noProof/>
    </w:rPr>
  </w:style>
  <w:style w:type="character" w:customStyle="1" w:styleId="UserTableHeaderExampleChar">
    <w:name w:val="User Table Header Example Char"/>
    <w:basedOn w:val="Heading2Char"/>
    <w:link w:val="UserTableHeaderExample"/>
    <w:rsid w:val="00135C65"/>
    <w:rPr>
      <w:rFonts w:ascii="Arial" w:hAnsi="Arial" w:cs="Arial"/>
      <w:b/>
      <w:caps/>
      <w:noProof/>
      <w:kern w:val="20"/>
      <w:sz w:val="28"/>
    </w:rPr>
  </w:style>
  <w:style w:type="paragraph" w:customStyle="1" w:styleId="UserTableBody">
    <w:name w:val="User Table Body"/>
    <w:basedOn w:val="Heading2"/>
    <w:link w:val="UserTableBodyChar"/>
    <w:rsid w:val="00135C65"/>
    <w:rPr>
      <w:noProof/>
    </w:rPr>
  </w:style>
  <w:style w:type="character" w:customStyle="1" w:styleId="UserTableBodyChar">
    <w:name w:val="User Table Body Char"/>
    <w:basedOn w:val="Heading2Char"/>
    <w:link w:val="UserTableBody"/>
    <w:rsid w:val="00135C65"/>
    <w:rPr>
      <w:rFonts w:ascii="Arial" w:hAnsi="Arial" w:cs="Arial"/>
      <w:b/>
      <w:caps/>
      <w:noProof/>
      <w:kern w:val="20"/>
      <w:sz w:val="28"/>
    </w:rPr>
  </w:style>
  <w:style w:type="paragraph" w:customStyle="1" w:styleId="HL7TableHeader">
    <w:name w:val="HL7 Table Header"/>
    <w:basedOn w:val="Heading2"/>
    <w:link w:val="HL7TableHeaderChar"/>
    <w:rsid w:val="00135C65"/>
    <w:pPr>
      <w:spacing w:before="20"/>
    </w:pPr>
    <w:rPr>
      <w:noProof/>
      <w:sz w:val="16"/>
    </w:rPr>
  </w:style>
  <w:style w:type="character" w:customStyle="1" w:styleId="HL7TableHeaderChar">
    <w:name w:val="HL7 Table Header Char"/>
    <w:basedOn w:val="Heading2Char"/>
    <w:link w:val="HL7TableHeader"/>
    <w:rsid w:val="00135C65"/>
    <w:rPr>
      <w:rFonts w:ascii="Arial" w:hAnsi="Arial" w:cs="Arial"/>
      <w:b/>
      <w:caps/>
      <w:noProof/>
      <w:kern w:val="20"/>
      <w:sz w:val="16"/>
    </w:rPr>
  </w:style>
  <w:style w:type="paragraph" w:customStyle="1" w:styleId="HL7TableHeaderExample">
    <w:name w:val="HL7 Table Header Example"/>
    <w:basedOn w:val="Heading2"/>
    <w:link w:val="HL7TableHeaderExampleChar"/>
    <w:rsid w:val="00135C65"/>
    <w:rPr>
      <w:noProof/>
    </w:rPr>
  </w:style>
  <w:style w:type="character" w:customStyle="1" w:styleId="HL7TableHeaderExampleChar">
    <w:name w:val="HL7 Table Header Example Char"/>
    <w:basedOn w:val="Heading2Char"/>
    <w:link w:val="HL7TableHeaderExample"/>
    <w:rsid w:val="00135C65"/>
    <w:rPr>
      <w:rFonts w:ascii="Arial" w:hAnsi="Arial" w:cs="Arial"/>
      <w:b/>
      <w:caps/>
      <w:noProof/>
      <w:kern w:val="20"/>
      <w:sz w:val="28"/>
    </w:rPr>
  </w:style>
  <w:style w:type="paragraph" w:customStyle="1" w:styleId="HL7TableBody">
    <w:name w:val="HL7 Table Body"/>
    <w:basedOn w:val="Heading2"/>
    <w:link w:val="HL7TableBodyChar"/>
    <w:rsid w:val="00135C65"/>
    <w:rPr>
      <w:noProof/>
    </w:rPr>
  </w:style>
  <w:style w:type="character" w:customStyle="1" w:styleId="HL7TableBodyChar">
    <w:name w:val="HL7 Table Body Char"/>
    <w:basedOn w:val="Heading2Char"/>
    <w:link w:val="HL7TableBody"/>
    <w:rsid w:val="00135C65"/>
    <w:rPr>
      <w:rFonts w:ascii="Arial" w:hAnsi="Arial" w:cs="Arial"/>
      <w:b/>
      <w:caps/>
      <w:noProof/>
      <w:kern w:val="20"/>
      <w:sz w:val="28"/>
    </w:rPr>
  </w:style>
  <w:style w:type="paragraph" w:customStyle="1" w:styleId="ANSIdesignation">
    <w:name w:val="ANSI designation"/>
    <w:basedOn w:val="Normal"/>
    <w:rsid w:val="00B859DE"/>
    <w:pPr>
      <w:tabs>
        <w:tab w:val="left" w:pos="720"/>
      </w:tabs>
      <w:spacing w:before="240"/>
      <w:jc w:val="right"/>
    </w:pPr>
    <w:rPr>
      <w:rFonts w:ascii="Arial" w:hAnsi="Arial"/>
      <w:caps/>
      <w:sz w:val="32"/>
    </w:rPr>
  </w:style>
  <w:style w:type="paragraph" w:styleId="Revision">
    <w:name w:val="Revision"/>
    <w:hidden/>
    <w:uiPriority w:val="99"/>
    <w:semiHidden/>
    <w:rsid w:val="00167333"/>
    <w:rPr>
      <w:szCs w:val="24"/>
    </w:rPr>
  </w:style>
  <w:style w:type="character" w:styleId="CommentReference">
    <w:name w:val="annotation reference"/>
    <w:basedOn w:val="DefaultParagraphFont"/>
    <w:semiHidden/>
    <w:unhideWhenUsed/>
    <w:rsid w:val="00AF1816"/>
    <w:rPr>
      <w:sz w:val="16"/>
      <w:szCs w:val="16"/>
    </w:rPr>
  </w:style>
  <w:style w:type="paragraph" w:styleId="CommentText">
    <w:name w:val="annotation text"/>
    <w:basedOn w:val="Normal"/>
    <w:link w:val="CommentTextChar"/>
    <w:semiHidden/>
    <w:unhideWhenUsed/>
    <w:rsid w:val="00AF1816"/>
    <w:rPr>
      <w:szCs w:val="20"/>
    </w:rPr>
  </w:style>
  <w:style w:type="character" w:customStyle="1" w:styleId="CommentTextChar">
    <w:name w:val="Comment Text Char"/>
    <w:basedOn w:val="DefaultParagraphFont"/>
    <w:link w:val="CommentText"/>
    <w:semiHidden/>
    <w:rsid w:val="00AF1816"/>
  </w:style>
  <w:style w:type="paragraph" w:styleId="CommentSubject">
    <w:name w:val="annotation subject"/>
    <w:basedOn w:val="CommentText"/>
    <w:next w:val="CommentText"/>
    <w:link w:val="CommentSubjectChar"/>
    <w:semiHidden/>
    <w:unhideWhenUsed/>
    <w:rsid w:val="00AF1816"/>
    <w:rPr>
      <w:b/>
      <w:bCs/>
    </w:rPr>
  </w:style>
  <w:style w:type="character" w:customStyle="1" w:styleId="CommentSubjectChar">
    <w:name w:val="Comment Subject Char"/>
    <w:basedOn w:val="CommentTextChar"/>
    <w:link w:val="CommentSubject"/>
    <w:semiHidden/>
    <w:rsid w:val="00AF1816"/>
    <w:rPr>
      <w:b/>
      <w:bCs/>
    </w:rPr>
  </w:style>
  <w:style w:type="character" w:styleId="UnresolvedMention">
    <w:name w:val="Unresolved Mention"/>
    <w:basedOn w:val="DefaultParagraphFont"/>
    <w:uiPriority w:val="99"/>
    <w:semiHidden/>
    <w:unhideWhenUsed/>
    <w:rsid w:val="003F6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2283">
      <w:bodyDiv w:val="1"/>
      <w:marLeft w:val="0"/>
      <w:marRight w:val="0"/>
      <w:marTop w:val="0"/>
      <w:marBottom w:val="0"/>
      <w:divBdr>
        <w:top w:val="none" w:sz="0" w:space="0" w:color="auto"/>
        <w:left w:val="none" w:sz="0" w:space="0" w:color="auto"/>
        <w:bottom w:val="none" w:sz="0" w:space="0" w:color="auto"/>
        <w:right w:val="none" w:sz="0" w:space="0" w:color="auto"/>
      </w:divBdr>
    </w:div>
    <w:div w:id="609047163">
      <w:bodyDiv w:val="1"/>
      <w:marLeft w:val="0"/>
      <w:marRight w:val="0"/>
      <w:marTop w:val="0"/>
      <w:marBottom w:val="0"/>
      <w:divBdr>
        <w:top w:val="none" w:sz="0" w:space="0" w:color="auto"/>
        <w:left w:val="none" w:sz="0" w:space="0" w:color="auto"/>
        <w:bottom w:val="none" w:sz="0" w:space="0" w:color="auto"/>
        <w:right w:val="none" w:sz="0" w:space="0" w:color="auto"/>
      </w:divBdr>
    </w:div>
    <w:div w:id="1031498058">
      <w:bodyDiv w:val="1"/>
      <w:marLeft w:val="0"/>
      <w:marRight w:val="0"/>
      <w:marTop w:val="0"/>
      <w:marBottom w:val="0"/>
      <w:divBdr>
        <w:top w:val="none" w:sz="0" w:space="0" w:color="auto"/>
        <w:left w:val="none" w:sz="0" w:space="0" w:color="auto"/>
        <w:bottom w:val="none" w:sz="0" w:space="0" w:color="auto"/>
        <w:right w:val="none" w:sz="0" w:space="0" w:color="auto"/>
      </w:divBdr>
    </w:div>
    <w:div w:id="210240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ira.hl7.org/browse/V2-25373"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oleObject" Target="embeddings/oleObject1.bin"/><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microsoft.com/office/2016/09/relationships/commentsIds" Target="commentsIds.xm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eader" Target="header1.xml"/><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footer" Target="footer2.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image" Target="media/image2.wmf"/><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sched@lists.hl7.org" TargetMode="External"/><Relationship Id="rId13" Type="http://schemas.microsoft.com/office/2011/relationships/commentsExtended" Target="commentsExtended.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98FC1-AC92-40EE-AE1F-968FD65A3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76</Pages>
  <Words>41135</Words>
  <Characters>234475</Characters>
  <Application>Microsoft Office Word</Application>
  <DocSecurity>0</DocSecurity>
  <Lines>1953</Lines>
  <Paragraphs>550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10 - Scheduling</vt:lpstr>
      <vt:lpstr>V2.9 Chapter 10 - Scheduling</vt:lpstr>
    </vt:vector>
  </TitlesOfParts>
  <Company>McKesson Provider Technologies</Company>
  <LinksUpToDate>false</LinksUpToDate>
  <CharactersWithSpaces>275060</CharactersWithSpaces>
  <SharedDoc>false</SharedDoc>
  <HLinks>
    <vt:vector size="726" baseType="variant">
      <vt:variant>
        <vt:i4>3932201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3932201</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HL70294</vt:lpwstr>
      </vt:variant>
      <vt:variant>
        <vt:i4>3276841</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3997738</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HL70182</vt:lpwstr>
      </vt:variant>
      <vt:variant>
        <vt:i4>3473449</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3473448</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HL70305</vt:lpwstr>
      </vt:variant>
      <vt:variant>
        <vt:i4>3473449</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3407919</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HL70411</vt:lpwstr>
      </vt:variant>
      <vt:variant>
        <vt:i4>3276841</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HL70279</vt:lpwstr>
      </vt:variant>
      <vt:variant>
        <vt:i4>3473449</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3473449</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3276841</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HL70278</vt:lpwstr>
      </vt:variant>
      <vt:variant>
        <vt:i4>3276841</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3276841</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HL70277</vt:lpwstr>
      </vt:variant>
      <vt:variant>
        <vt:i4>3276841</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HL70276</vt:lpwstr>
      </vt:variant>
      <vt:variant>
        <vt:i4>6881377</vt:i4>
      </vt:variant>
      <vt:variant>
        <vt:i4>432</vt:i4>
      </vt:variant>
      <vt:variant>
        <vt:i4>0</vt:i4>
      </vt:variant>
      <vt:variant>
        <vt:i4>5</vt:i4>
      </vt:variant>
      <vt:variant>
        <vt:lpwstr/>
      </vt:variant>
      <vt:variant>
        <vt:lpwstr>AIP</vt:lpwstr>
      </vt:variant>
      <vt:variant>
        <vt:i4>6881377</vt:i4>
      </vt:variant>
      <vt:variant>
        <vt:i4>429</vt:i4>
      </vt:variant>
      <vt:variant>
        <vt:i4>0</vt:i4>
      </vt:variant>
      <vt:variant>
        <vt:i4>5</vt:i4>
      </vt:variant>
      <vt:variant>
        <vt:lpwstr/>
      </vt:variant>
      <vt:variant>
        <vt:lpwstr>AIL</vt:lpwstr>
      </vt:variant>
      <vt:variant>
        <vt:i4>6881377</vt:i4>
      </vt:variant>
      <vt:variant>
        <vt:i4>426</vt:i4>
      </vt:variant>
      <vt:variant>
        <vt:i4>0</vt:i4>
      </vt:variant>
      <vt:variant>
        <vt:i4>5</vt:i4>
      </vt:variant>
      <vt:variant>
        <vt:lpwstr/>
      </vt:variant>
      <vt:variant>
        <vt:lpwstr>AIG</vt:lpwstr>
      </vt:variant>
      <vt:variant>
        <vt:i4>6881377</vt:i4>
      </vt:variant>
      <vt:variant>
        <vt:i4>423</vt:i4>
      </vt:variant>
      <vt:variant>
        <vt:i4>0</vt:i4>
      </vt:variant>
      <vt:variant>
        <vt:i4>5</vt:i4>
      </vt:variant>
      <vt:variant>
        <vt:lpwstr/>
      </vt:variant>
      <vt:variant>
        <vt:lpwstr>AIS</vt:lpwstr>
      </vt:variant>
      <vt:variant>
        <vt:i4>6750322</vt:i4>
      </vt:variant>
      <vt:variant>
        <vt:i4>420</vt:i4>
      </vt:variant>
      <vt:variant>
        <vt:i4>0</vt:i4>
      </vt:variant>
      <vt:variant>
        <vt:i4>5</vt:i4>
      </vt:variant>
      <vt:variant>
        <vt:lpwstr/>
      </vt:variant>
      <vt:variant>
        <vt:lpwstr>RGS</vt:lpwstr>
      </vt:variant>
      <vt:variant>
        <vt:i4>6488179</vt:i4>
      </vt:variant>
      <vt:variant>
        <vt:i4>417</vt:i4>
      </vt:variant>
      <vt:variant>
        <vt:i4>0</vt:i4>
      </vt:variant>
      <vt:variant>
        <vt:i4>5</vt:i4>
      </vt:variant>
      <vt:variant>
        <vt:lpwstr/>
      </vt:variant>
      <vt:variant>
        <vt:lpwstr>SCH</vt:lpwstr>
      </vt:variant>
      <vt:variant>
        <vt:i4>6881377</vt:i4>
      </vt:variant>
      <vt:variant>
        <vt:i4>414</vt:i4>
      </vt:variant>
      <vt:variant>
        <vt:i4>0</vt:i4>
      </vt:variant>
      <vt:variant>
        <vt:i4>5</vt:i4>
      </vt:variant>
      <vt:variant>
        <vt:lpwstr/>
      </vt:variant>
      <vt:variant>
        <vt:lpwstr>AIP</vt:lpwstr>
      </vt:variant>
      <vt:variant>
        <vt:i4>6881377</vt:i4>
      </vt:variant>
      <vt:variant>
        <vt:i4>411</vt:i4>
      </vt:variant>
      <vt:variant>
        <vt:i4>0</vt:i4>
      </vt:variant>
      <vt:variant>
        <vt:i4>5</vt:i4>
      </vt:variant>
      <vt:variant>
        <vt:lpwstr/>
      </vt:variant>
      <vt:variant>
        <vt:lpwstr>AIL</vt:lpwstr>
      </vt:variant>
      <vt:variant>
        <vt:i4>6881377</vt:i4>
      </vt:variant>
      <vt:variant>
        <vt:i4>408</vt:i4>
      </vt:variant>
      <vt:variant>
        <vt:i4>0</vt:i4>
      </vt:variant>
      <vt:variant>
        <vt:i4>5</vt:i4>
      </vt:variant>
      <vt:variant>
        <vt:lpwstr/>
      </vt:variant>
      <vt:variant>
        <vt:lpwstr>AIG</vt:lpwstr>
      </vt:variant>
      <vt:variant>
        <vt:i4>6881377</vt:i4>
      </vt:variant>
      <vt:variant>
        <vt:i4>405</vt:i4>
      </vt:variant>
      <vt:variant>
        <vt:i4>0</vt:i4>
      </vt:variant>
      <vt:variant>
        <vt:i4>5</vt:i4>
      </vt:variant>
      <vt:variant>
        <vt:lpwstr/>
      </vt:variant>
      <vt:variant>
        <vt:lpwstr>AIS</vt:lpwstr>
      </vt:variant>
      <vt:variant>
        <vt:i4>6750322</vt:i4>
      </vt:variant>
      <vt:variant>
        <vt:i4>402</vt:i4>
      </vt:variant>
      <vt:variant>
        <vt:i4>0</vt:i4>
      </vt:variant>
      <vt:variant>
        <vt:i4>5</vt:i4>
      </vt:variant>
      <vt:variant>
        <vt:lpwstr/>
      </vt:variant>
      <vt:variant>
        <vt:lpwstr>RGS</vt:lpwstr>
      </vt:variant>
      <vt:variant>
        <vt:i4>6488179</vt:i4>
      </vt:variant>
      <vt:variant>
        <vt:i4>399</vt:i4>
      </vt:variant>
      <vt:variant>
        <vt:i4>0</vt:i4>
      </vt:variant>
      <vt:variant>
        <vt:i4>5</vt:i4>
      </vt:variant>
      <vt:variant>
        <vt:lpwstr/>
      </vt:variant>
      <vt:variant>
        <vt:lpwstr>SCH</vt:lpwstr>
      </vt:variant>
      <vt:variant>
        <vt:i4>1966134</vt:i4>
      </vt:variant>
      <vt:variant>
        <vt:i4>347</vt:i4>
      </vt:variant>
      <vt:variant>
        <vt:i4>0</vt:i4>
      </vt:variant>
      <vt:variant>
        <vt:i4>5</vt:i4>
      </vt:variant>
      <vt:variant>
        <vt:lpwstr/>
      </vt:variant>
      <vt:variant>
        <vt:lpwstr>_Toc426018535</vt:lpwstr>
      </vt:variant>
      <vt:variant>
        <vt:i4>1966134</vt:i4>
      </vt:variant>
      <vt:variant>
        <vt:i4>341</vt:i4>
      </vt:variant>
      <vt:variant>
        <vt:i4>0</vt:i4>
      </vt:variant>
      <vt:variant>
        <vt:i4>5</vt:i4>
      </vt:variant>
      <vt:variant>
        <vt:lpwstr/>
      </vt:variant>
      <vt:variant>
        <vt:lpwstr>_Toc426018534</vt:lpwstr>
      </vt:variant>
      <vt:variant>
        <vt:i4>1966134</vt:i4>
      </vt:variant>
      <vt:variant>
        <vt:i4>335</vt:i4>
      </vt:variant>
      <vt:variant>
        <vt:i4>0</vt:i4>
      </vt:variant>
      <vt:variant>
        <vt:i4>5</vt:i4>
      </vt:variant>
      <vt:variant>
        <vt:lpwstr/>
      </vt:variant>
      <vt:variant>
        <vt:lpwstr>_Toc426018533</vt:lpwstr>
      </vt:variant>
      <vt:variant>
        <vt:i4>1966134</vt:i4>
      </vt:variant>
      <vt:variant>
        <vt:i4>329</vt:i4>
      </vt:variant>
      <vt:variant>
        <vt:i4>0</vt:i4>
      </vt:variant>
      <vt:variant>
        <vt:i4>5</vt:i4>
      </vt:variant>
      <vt:variant>
        <vt:lpwstr/>
      </vt:variant>
      <vt:variant>
        <vt:lpwstr>_Toc426018532</vt:lpwstr>
      </vt:variant>
      <vt:variant>
        <vt:i4>1966134</vt:i4>
      </vt:variant>
      <vt:variant>
        <vt:i4>323</vt:i4>
      </vt:variant>
      <vt:variant>
        <vt:i4>0</vt:i4>
      </vt:variant>
      <vt:variant>
        <vt:i4>5</vt:i4>
      </vt:variant>
      <vt:variant>
        <vt:lpwstr/>
      </vt:variant>
      <vt:variant>
        <vt:lpwstr>_Toc426018531</vt:lpwstr>
      </vt:variant>
      <vt:variant>
        <vt:i4>1966134</vt:i4>
      </vt:variant>
      <vt:variant>
        <vt:i4>317</vt:i4>
      </vt:variant>
      <vt:variant>
        <vt:i4>0</vt:i4>
      </vt:variant>
      <vt:variant>
        <vt:i4>5</vt:i4>
      </vt:variant>
      <vt:variant>
        <vt:lpwstr/>
      </vt:variant>
      <vt:variant>
        <vt:lpwstr>_Toc426018530</vt:lpwstr>
      </vt:variant>
      <vt:variant>
        <vt:i4>2031670</vt:i4>
      </vt:variant>
      <vt:variant>
        <vt:i4>311</vt:i4>
      </vt:variant>
      <vt:variant>
        <vt:i4>0</vt:i4>
      </vt:variant>
      <vt:variant>
        <vt:i4>5</vt:i4>
      </vt:variant>
      <vt:variant>
        <vt:lpwstr/>
      </vt:variant>
      <vt:variant>
        <vt:lpwstr>_Toc426018529</vt:lpwstr>
      </vt:variant>
      <vt:variant>
        <vt:i4>2031670</vt:i4>
      </vt:variant>
      <vt:variant>
        <vt:i4>305</vt:i4>
      </vt:variant>
      <vt:variant>
        <vt:i4>0</vt:i4>
      </vt:variant>
      <vt:variant>
        <vt:i4>5</vt:i4>
      </vt:variant>
      <vt:variant>
        <vt:lpwstr/>
      </vt:variant>
      <vt:variant>
        <vt:lpwstr>_Toc426018528</vt:lpwstr>
      </vt:variant>
      <vt:variant>
        <vt:i4>2031670</vt:i4>
      </vt:variant>
      <vt:variant>
        <vt:i4>299</vt:i4>
      </vt:variant>
      <vt:variant>
        <vt:i4>0</vt:i4>
      </vt:variant>
      <vt:variant>
        <vt:i4>5</vt:i4>
      </vt:variant>
      <vt:variant>
        <vt:lpwstr/>
      </vt:variant>
      <vt:variant>
        <vt:lpwstr>_Toc426018527</vt:lpwstr>
      </vt:variant>
      <vt:variant>
        <vt:i4>2031670</vt:i4>
      </vt:variant>
      <vt:variant>
        <vt:i4>293</vt:i4>
      </vt:variant>
      <vt:variant>
        <vt:i4>0</vt:i4>
      </vt:variant>
      <vt:variant>
        <vt:i4>5</vt:i4>
      </vt:variant>
      <vt:variant>
        <vt:lpwstr/>
      </vt:variant>
      <vt:variant>
        <vt:lpwstr>_Toc426018526</vt:lpwstr>
      </vt:variant>
      <vt:variant>
        <vt:i4>2031670</vt:i4>
      </vt:variant>
      <vt:variant>
        <vt:i4>287</vt:i4>
      </vt:variant>
      <vt:variant>
        <vt:i4>0</vt:i4>
      </vt:variant>
      <vt:variant>
        <vt:i4>5</vt:i4>
      </vt:variant>
      <vt:variant>
        <vt:lpwstr/>
      </vt:variant>
      <vt:variant>
        <vt:lpwstr>_Toc426018525</vt:lpwstr>
      </vt:variant>
      <vt:variant>
        <vt:i4>2031670</vt:i4>
      </vt:variant>
      <vt:variant>
        <vt:i4>281</vt:i4>
      </vt:variant>
      <vt:variant>
        <vt:i4>0</vt:i4>
      </vt:variant>
      <vt:variant>
        <vt:i4>5</vt:i4>
      </vt:variant>
      <vt:variant>
        <vt:lpwstr/>
      </vt:variant>
      <vt:variant>
        <vt:lpwstr>_Toc426018524</vt:lpwstr>
      </vt:variant>
      <vt:variant>
        <vt:i4>2031670</vt:i4>
      </vt:variant>
      <vt:variant>
        <vt:i4>275</vt:i4>
      </vt:variant>
      <vt:variant>
        <vt:i4>0</vt:i4>
      </vt:variant>
      <vt:variant>
        <vt:i4>5</vt:i4>
      </vt:variant>
      <vt:variant>
        <vt:lpwstr/>
      </vt:variant>
      <vt:variant>
        <vt:lpwstr>_Toc426018523</vt:lpwstr>
      </vt:variant>
      <vt:variant>
        <vt:i4>2031670</vt:i4>
      </vt:variant>
      <vt:variant>
        <vt:i4>269</vt:i4>
      </vt:variant>
      <vt:variant>
        <vt:i4>0</vt:i4>
      </vt:variant>
      <vt:variant>
        <vt:i4>5</vt:i4>
      </vt:variant>
      <vt:variant>
        <vt:lpwstr/>
      </vt:variant>
      <vt:variant>
        <vt:lpwstr>_Toc426018522</vt:lpwstr>
      </vt:variant>
      <vt:variant>
        <vt:i4>2031670</vt:i4>
      </vt:variant>
      <vt:variant>
        <vt:i4>263</vt:i4>
      </vt:variant>
      <vt:variant>
        <vt:i4>0</vt:i4>
      </vt:variant>
      <vt:variant>
        <vt:i4>5</vt:i4>
      </vt:variant>
      <vt:variant>
        <vt:lpwstr/>
      </vt:variant>
      <vt:variant>
        <vt:lpwstr>_Toc426018521</vt:lpwstr>
      </vt:variant>
      <vt:variant>
        <vt:i4>2031670</vt:i4>
      </vt:variant>
      <vt:variant>
        <vt:i4>257</vt:i4>
      </vt:variant>
      <vt:variant>
        <vt:i4>0</vt:i4>
      </vt:variant>
      <vt:variant>
        <vt:i4>5</vt:i4>
      </vt:variant>
      <vt:variant>
        <vt:lpwstr/>
      </vt:variant>
      <vt:variant>
        <vt:lpwstr>_Toc426018520</vt:lpwstr>
      </vt:variant>
      <vt:variant>
        <vt:i4>1835062</vt:i4>
      </vt:variant>
      <vt:variant>
        <vt:i4>251</vt:i4>
      </vt:variant>
      <vt:variant>
        <vt:i4>0</vt:i4>
      </vt:variant>
      <vt:variant>
        <vt:i4>5</vt:i4>
      </vt:variant>
      <vt:variant>
        <vt:lpwstr/>
      </vt:variant>
      <vt:variant>
        <vt:lpwstr>_Toc426018519</vt:lpwstr>
      </vt:variant>
      <vt:variant>
        <vt:i4>1835062</vt:i4>
      </vt:variant>
      <vt:variant>
        <vt:i4>245</vt:i4>
      </vt:variant>
      <vt:variant>
        <vt:i4>0</vt:i4>
      </vt:variant>
      <vt:variant>
        <vt:i4>5</vt:i4>
      </vt:variant>
      <vt:variant>
        <vt:lpwstr/>
      </vt:variant>
      <vt:variant>
        <vt:lpwstr>_Toc426018518</vt:lpwstr>
      </vt:variant>
      <vt:variant>
        <vt:i4>1835062</vt:i4>
      </vt:variant>
      <vt:variant>
        <vt:i4>239</vt:i4>
      </vt:variant>
      <vt:variant>
        <vt:i4>0</vt:i4>
      </vt:variant>
      <vt:variant>
        <vt:i4>5</vt:i4>
      </vt:variant>
      <vt:variant>
        <vt:lpwstr/>
      </vt:variant>
      <vt:variant>
        <vt:lpwstr>_Toc426018517</vt:lpwstr>
      </vt:variant>
      <vt:variant>
        <vt:i4>1835062</vt:i4>
      </vt:variant>
      <vt:variant>
        <vt:i4>233</vt:i4>
      </vt:variant>
      <vt:variant>
        <vt:i4>0</vt:i4>
      </vt:variant>
      <vt:variant>
        <vt:i4>5</vt:i4>
      </vt:variant>
      <vt:variant>
        <vt:lpwstr/>
      </vt:variant>
      <vt:variant>
        <vt:lpwstr>_Toc426018516</vt:lpwstr>
      </vt:variant>
      <vt:variant>
        <vt:i4>1835062</vt:i4>
      </vt:variant>
      <vt:variant>
        <vt:i4>227</vt:i4>
      </vt:variant>
      <vt:variant>
        <vt:i4>0</vt:i4>
      </vt:variant>
      <vt:variant>
        <vt:i4>5</vt:i4>
      </vt:variant>
      <vt:variant>
        <vt:lpwstr/>
      </vt:variant>
      <vt:variant>
        <vt:lpwstr>_Toc426018515</vt:lpwstr>
      </vt:variant>
      <vt:variant>
        <vt:i4>1835062</vt:i4>
      </vt:variant>
      <vt:variant>
        <vt:i4>221</vt:i4>
      </vt:variant>
      <vt:variant>
        <vt:i4>0</vt:i4>
      </vt:variant>
      <vt:variant>
        <vt:i4>5</vt:i4>
      </vt:variant>
      <vt:variant>
        <vt:lpwstr/>
      </vt:variant>
      <vt:variant>
        <vt:lpwstr>_Toc426018514</vt:lpwstr>
      </vt:variant>
      <vt:variant>
        <vt:i4>1835062</vt:i4>
      </vt:variant>
      <vt:variant>
        <vt:i4>215</vt:i4>
      </vt:variant>
      <vt:variant>
        <vt:i4>0</vt:i4>
      </vt:variant>
      <vt:variant>
        <vt:i4>5</vt:i4>
      </vt:variant>
      <vt:variant>
        <vt:lpwstr/>
      </vt:variant>
      <vt:variant>
        <vt:lpwstr>_Toc426018513</vt:lpwstr>
      </vt:variant>
      <vt:variant>
        <vt:i4>1835062</vt:i4>
      </vt:variant>
      <vt:variant>
        <vt:i4>209</vt:i4>
      </vt:variant>
      <vt:variant>
        <vt:i4>0</vt:i4>
      </vt:variant>
      <vt:variant>
        <vt:i4>5</vt:i4>
      </vt:variant>
      <vt:variant>
        <vt:lpwstr/>
      </vt:variant>
      <vt:variant>
        <vt:lpwstr>_Toc426018512</vt:lpwstr>
      </vt:variant>
      <vt:variant>
        <vt:i4>1835062</vt:i4>
      </vt:variant>
      <vt:variant>
        <vt:i4>203</vt:i4>
      </vt:variant>
      <vt:variant>
        <vt:i4>0</vt:i4>
      </vt:variant>
      <vt:variant>
        <vt:i4>5</vt:i4>
      </vt:variant>
      <vt:variant>
        <vt:lpwstr/>
      </vt:variant>
      <vt:variant>
        <vt:lpwstr>_Toc426018511</vt:lpwstr>
      </vt:variant>
      <vt:variant>
        <vt:i4>1835062</vt:i4>
      </vt:variant>
      <vt:variant>
        <vt:i4>197</vt:i4>
      </vt:variant>
      <vt:variant>
        <vt:i4>0</vt:i4>
      </vt:variant>
      <vt:variant>
        <vt:i4>5</vt:i4>
      </vt:variant>
      <vt:variant>
        <vt:lpwstr/>
      </vt:variant>
      <vt:variant>
        <vt:lpwstr>_Toc426018510</vt:lpwstr>
      </vt:variant>
      <vt:variant>
        <vt:i4>1900598</vt:i4>
      </vt:variant>
      <vt:variant>
        <vt:i4>191</vt:i4>
      </vt:variant>
      <vt:variant>
        <vt:i4>0</vt:i4>
      </vt:variant>
      <vt:variant>
        <vt:i4>5</vt:i4>
      </vt:variant>
      <vt:variant>
        <vt:lpwstr/>
      </vt:variant>
      <vt:variant>
        <vt:lpwstr>_Toc426018509</vt:lpwstr>
      </vt:variant>
      <vt:variant>
        <vt:i4>1900598</vt:i4>
      </vt:variant>
      <vt:variant>
        <vt:i4>185</vt:i4>
      </vt:variant>
      <vt:variant>
        <vt:i4>0</vt:i4>
      </vt:variant>
      <vt:variant>
        <vt:i4>5</vt:i4>
      </vt:variant>
      <vt:variant>
        <vt:lpwstr/>
      </vt:variant>
      <vt:variant>
        <vt:lpwstr>_Toc426018508</vt:lpwstr>
      </vt:variant>
      <vt:variant>
        <vt:i4>1900598</vt:i4>
      </vt:variant>
      <vt:variant>
        <vt:i4>179</vt:i4>
      </vt:variant>
      <vt:variant>
        <vt:i4>0</vt:i4>
      </vt:variant>
      <vt:variant>
        <vt:i4>5</vt:i4>
      </vt:variant>
      <vt:variant>
        <vt:lpwstr/>
      </vt:variant>
      <vt:variant>
        <vt:lpwstr>_Toc426018507</vt:lpwstr>
      </vt:variant>
      <vt:variant>
        <vt:i4>1900598</vt:i4>
      </vt:variant>
      <vt:variant>
        <vt:i4>173</vt:i4>
      </vt:variant>
      <vt:variant>
        <vt:i4>0</vt:i4>
      </vt:variant>
      <vt:variant>
        <vt:i4>5</vt:i4>
      </vt:variant>
      <vt:variant>
        <vt:lpwstr/>
      </vt:variant>
      <vt:variant>
        <vt:lpwstr>_Toc426018506</vt:lpwstr>
      </vt:variant>
      <vt:variant>
        <vt:i4>1900598</vt:i4>
      </vt:variant>
      <vt:variant>
        <vt:i4>167</vt:i4>
      </vt:variant>
      <vt:variant>
        <vt:i4>0</vt:i4>
      </vt:variant>
      <vt:variant>
        <vt:i4>5</vt:i4>
      </vt:variant>
      <vt:variant>
        <vt:lpwstr/>
      </vt:variant>
      <vt:variant>
        <vt:lpwstr>_Toc426018505</vt:lpwstr>
      </vt:variant>
      <vt:variant>
        <vt:i4>1900598</vt:i4>
      </vt:variant>
      <vt:variant>
        <vt:i4>161</vt:i4>
      </vt:variant>
      <vt:variant>
        <vt:i4>0</vt:i4>
      </vt:variant>
      <vt:variant>
        <vt:i4>5</vt:i4>
      </vt:variant>
      <vt:variant>
        <vt:lpwstr/>
      </vt:variant>
      <vt:variant>
        <vt:lpwstr>_Toc426018504</vt:lpwstr>
      </vt:variant>
      <vt:variant>
        <vt:i4>1900598</vt:i4>
      </vt:variant>
      <vt:variant>
        <vt:i4>155</vt:i4>
      </vt:variant>
      <vt:variant>
        <vt:i4>0</vt:i4>
      </vt:variant>
      <vt:variant>
        <vt:i4>5</vt:i4>
      </vt:variant>
      <vt:variant>
        <vt:lpwstr/>
      </vt:variant>
      <vt:variant>
        <vt:lpwstr>_Toc426018503</vt:lpwstr>
      </vt:variant>
      <vt:variant>
        <vt:i4>1900598</vt:i4>
      </vt:variant>
      <vt:variant>
        <vt:i4>149</vt:i4>
      </vt:variant>
      <vt:variant>
        <vt:i4>0</vt:i4>
      </vt:variant>
      <vt:variant>
        <vt:i4>5</vt:i4>
      </vt:variant>
      <vt:variant>
        <vt:lpwstr/>
      </vt:variant>
      <vt:variant>
        <vt:lpwstr>_Toc426018502</vt:lpwstr>
      </vt:variant>
      <vt:variant>
        <vt:i4>1900598</vt:i4>
      </vt:variant>
      <vt:variant>
        <vt:i4>143</vt:i4>
      </vt:variant>
      <vt:variant>
        <vt:i4>0</vt:i4>
      </vt:variant>
      <vt:variant>
        <vt:i4>5</vt:i4>
      </vt:variant>
      <vt:variant>
        <vt:lpwstr/>
      </vt:variant>
      <vt:variant>
        <vt:lpwstr>_Toc426018501</vt:lpwstr>
      </vt:variant>
      <vt:variant>
        <vt:i4>1900598</vt:i4>
      </vt:variant>
      <vt:variant>
        <vt:i4>137</vt:i4>
      </vt:variant>
      <vt:variant>
        <vt:i4>0</vt:i4>
      </vt:variant>
      <vt:variant>
        <vt:i4>5</vt:i4>
      </vt:variant>
      <vt:variant>
        <vt:lpwstr/>
      </vt:variant>
      <vt:variant>
        <vt:lpwstr>_Toc426018500</vt:lpwstr>
      </vt:variant>
      <vt:variant>
        <vt:i4>1310775</vt:i4>
      </vt:variant>
      <vt:variant>
        <vt:i4>131</vt:i4>
      </vt:variant>
      <vt:variant>
        <vt:i4>0</vt:i4>
      </vt:variant>
      <vt:variant>
        <vt:i4>5</vt:i4>
      </vt:variant>
      <vt:variant>
        <vt:lpwstr/>
      </vt:variant>
      <vt:variant>
        <vt:lpwstr>_Toc426018499</vt:lpwstr>
      </vt:variant>
      <vt:variant>
        <vt:i4>1310775</vt:i4>
      </vt:variant>
      <vt:variant>
        <vt:i4>125</vt:i4>
      </vt:variant>
      <vt:variant>
        <vt:i4>0</vt:i4>
      </vt:variant>
      <vt:variant>
        <vt:i4>5</vt:i4>
      </vt:variant>
      <vt:variant>
        <vt:lpwstr/>
      </vt:variant>
      <vt:variant>
        <vt:lpwstr>_Toc426018498</vt:lpwstr>
      </vt:variant>
      <vt:variant>
        <vt:i4>1310775</vt:i4>
      </vt:variant>
      <vt:variant>
        <vt:i4>119</vt:i4>
      </vt:variant>
      <vt:variant>
        <vt:i4>0</vt:i4>
      </vt:variant>
      <vt:variant>
        <vt:i4>5</vt:i4>
      </vt:variant>
      <vt:variant>
        <vt:lpwstr/>
      </vt:variant>
      <vt:variant>
        <vt:lpwstr>_Toc426018497</vt:lpwstr>
      </vt:variant>
      <vt:variant>
        <vt:i4>1310775</vt:i4>
      </vt:variant>
      <vt:variant>
        <vt:i4>113</vt:i4>
      </vt:variant>
      <vt:variant>
        <vt:i4>0</vt:i4>
      </vt:variant>
      <vt:variant>
        <vt:i4>5</vt:i4>
      </vt:variant>
      <vt:variant>
        <vt:lpwstr/>
      </vt:variant>
      <vt:variant>
        <vt:lpwstr>_Toc426018496</vt:lpwstr>
      </vt:variant>
      <vt:variant>
        <vt:i4>1310775</vt:i4>
      </vt:variant>
      <vt:variant>
        <vt:i4>107</vt:i4>
      </vt:variant>
      <vt:variant>
        <vt:i4>0</vt:i4>
      </vt:variant>
      <vt:variant>
        <vt:i4>5</vt:i4>
      </vt:variant>
      <vt:variant>
        <vt:lpwstr/>
      </vt:variant>
      <vt:variant>
        <vt:lpwstr>_Toc426018495</vt:lpwstr>
      </vt:variant>
      <vt:variant>
        <vt:i4>1310775</vt:i4>
      </vt:variant>
      <vt:variant>
        <vt:i4>101</vt:i4>
      </vt:variant>
      <vt:variant>
        <vt:i4>0</vt:i4>
      </vt:variant>
      <vt:variant>
        <vt:i4>5</vt:i4>
      </vt:variant>
      <vt:variant>
        <vt:lpwstr/>
      </vt:variant>
      <vt:variant>
        <vt:lpwstr>_Toc426018494</vt:lpwstr>
      </vt:variant>
      <vt:variant>
        <vt:i4>1310775</vt:i4>
      </vt:variant>
      <vt:variant>
        <vt:i4>95</vt:i4>
      </vt:variant>
      <vt:variant>
        <vt:i4>0</vt:i4>
      </vt:variant>
      <vt:variant>
        <vt:i4>5</vt:i4>
      </vt:variant>
      <vt:variant>
        <vt:lpwstr/>
      </vt:variant>
      <vt:variant>
        <vt:lpwstr>_Toc426018493</vt:lpwstr>
      </vt:variant>
      <vt:variant>
        <vt:i4>1310775</vt:i4>
      </vt:variant>
      <vt:variant>
        <vt:i4>89</vt:i4>
      </vt:variant>
      <vt:variant>
        <vt:i4>0</vt:i4>
      </vt:variant>
      <vt:variant>
        <vt:i4>5</vt:i4>
      </vt:variant>
      <vt:variant>
        <vt:lpwstr/>
      </vt:variant>
      <vt:variant>
        <vt:lpwstr>_Toc426018492</vt:lpwstr>
      </vt:variant>
      <vt:variant>
        <vt:i4>1310775</vt:i4>
      </vt:variant>
      <vt:variant>
        <vt:i4>83</vt:i4>
      </vt:variant>
      <vt:variant>
        <vt:i4>0</vt:i4>
      </vt:variant>
      <vt:variant>
        <vt:i4>5</vt:i4>
      </vt:variant>
      <vt:variant>
        <vt:lpwstr/>
      </vt:variant>
      <vt:variant>
        <vt:lpwstr>_Toc426018491</vt:lpwstr>
      </vt:variant>
      <vt:variant>
        <vt:i4>1310775</vt:i4>
      </vt:variant>
      <vt:variant>
        <vt:i4>77</vt:i4>
      </vt:variant>
      <vt:variant>
        <vt:i4>0</vt:i4>
      </vt:variant>
      <vt:variant>
        <vt:i4>5</vt:i4>
      </vt:variant>
      <vt:variant>
        <vt:lpwstr/>
      </vt:variant>
      <vt:variant>
        <vt:lpwstr>_Toc426018490</vt:lpwstr>
      </vt:variant>
      <vt:variant>
        <vt:i4>1376311</vt:i4>
      </vt:variant>
      <vt:variant>
        <vt:i4>71</vt:i4>
      </vt:variant>
      <vt:variant>
        <vt:i4>0</vt:i4>
      </vt:variant>
      <vt:variant>
        <vt:i4>5</vt:i4>
      </vt:variant>
      <vt:variant>
        <vt:lpwstr/>
      </vt:variant>
      <vt:variant>
        <vt:lpwstr>_Toc426018489</vt:lpwstr>
      </vt:variant>
      <vt:variant>
        <vt:i4>1376311</vt:i4>
      </vt:variant>
      <vt:variant>
        <vt:i4>65</vt:i4>
      </vt:variant>
      <vt:variant>
        <vt:i4>0</vt:i4>
      </vt:variant>
      <vt:variant>
        <vt:i4>5</vt:i4>
      </vt:variant>
      <vt:variant>
        <vt:lpwstr/>
      </vt:variant>
      <vt:variant>
        <vt:lpwstr>_Toc426018488</vt:lpwstr>
      </vt:variant>
      <vt:variant>
        <vt:i4>1376311</vt:i4>
      </vt:variant>
      <vt:variant>
        <vt:i4>59</vt:i4>
      </vt:variant>
      <vt:variant>
        <vt:i4>0</vt:i4>
      </vt:variant>
      <vt:variant>
        <vt:i4>5</vt:i4>
      </vt:variant>
      <vt:variant>
        <vt:lpwstr/>
      </vt:variant>
      <vt:variant>
        <vt:lpwstr>_Toc426018487</vt:lpwstr>
      </vt:variant>
      <vt:variant>
        <vt:i4>1376311</vt:i4>
      </vt:variant>
      <vt:variant>
        <vt:i4>53</vt:i4>
      </vt:variant>
      <vt:variant>
        <vt:i4>0</vt:i4>
      </vt:variant>
      <vt:variant>
        <vt:i4>5</vt:i4>
      </vt:variant>
      <vt:variant>
        <vt:lpwstr/>
      </vt:variant>
      <vt:variant>
        <vt:lpwstr>_Toc426018486</vt:lpwstr>
      </vt:variant>
      <vt:variant>
        <vt:i4>1376311</vt:i4>
      </vt:variant>
      <vt:variant>
        <vt:i4>47</vt:i4>
      </vt:variant>
      <vt:variant>
        <vt:i4>0</vt:i4>
      </vt:variant>
      <vt:variant>
        <vt:i4>5</vt:i4>
      </vt:variant>
      <vt:variant>
        <vt:lpwstr/>
      </vt:variant>
      <vt:variant>
        <vt:lpwstr>_Toc426018485</vt:lpwstr>
      </vt:variant>
      <vt:variant>
        <vt:i4>1376311</vt:i4>
      </vt:variant>
      <vt:variant>
        <vt:i4>41</vt:i4>
      </vt:variant>
      <vt:variant>
        <vt:i4>0</vt:i4>
      </vt:variant>
      <vt:variant>
        <vt:i4>5</vt:i4>
      </vt:variant>
      <vt:variant>
        <vt:lpwstr/>
      </vt:variant>
      <vt:variant>
        <vt:lpwstr>_Toc426018484</vt:lpwstr>
      </vt:variant>
      <vt:variant>
        <vt:i4>1376311</vt:i4>
      </vt:variant>
      <vt:variant>
        <vt:i4>35</vt:i4>
      </vt:variant>
      <vt:variant>
        <vt:i4>0</vt:i4>
      </vt:variant>
      <vt:variant>
        <vt:i4>5</vt:i4>
      </vt:variant>
      <vt:variant>
        <vt:lpwstr/>
      </vt:variant>
      <vt:variant>
        <vt:lpwstr>_Toc426018483</vt:lpwstr>
      </vt:variant>
      <vt:variant>
        <vt:i4>1376311</vt:i4>
      </vt:variant>
      <vt:variant>
        <vt:i4>29</vt:i4>
      </vt:variant>
      <vt:variant>
        <vt:i4>0</vt:i4>
      </vt:variant>
      <vt:variant>
        <vt:i4>5</vt:i4>
      </vt:variant>
      <vt:variant>
        <vt:lpwstr/>
      </vt:variant>
      <vt:variant>
        <vt:lpwstr>_Toc426018482</vt:lpwstr>
      </vt:variant>
      <vt:variant>
        <vt:i4>1376311</vt:i4>
      </vt:variant>
      <vt:variant>
        <vt:i4>23</vt:i4>
      </vt:variant>
      <vt:variant>
        <vt:i4>0</vt:i4>
      </vt:variant>
      <vt:variant>
        <vt:i4>5</vt:i4>
      </vt:variant>
      <vt:variant>
        <vt:lpwstr/>
      </vt:variant>
      <vt:variant>
        <vt:lpwstr>_Toc426018481</vt:lpwstr>
      </vt:variant>
      <vt:variant>
        <vt:i4>1376311</vt:i4>
      </vt:variant>
      <vt:variant>
        <vt:i4>17</vt:i4>
      </vt:variant>
      <vt:variant>
        <vt:i4>0</vt:i4>
      </vt:variant>
      <vt:variant>
        <vt:i4>5</vt:i4>
      </vt:variant>
      <vt:variant>
        <vt:lpwstr/>
      </vt:variant>
      <vt:variant>
        <vt:lpwstr>_Toc426018480</vt:lpwstr>
      </vt:variant>
      <vt:variant>
        <vt:i4>1703991</vt:i4>
      </vt:variant>
      <vt:variant>
        <vt:i4>11</vt:i4>
      </vt:variant>
      <vt:variant>
        <vt:i4>0</vt:i4>
      </vt:variant>
      <vt:variant>
        <vt:i4>5</vt:i4>
      </vt:variant>
      <vt:variant>
        <vt:lpwstr/>
      </vt:variant>
      <vt:variant>
        <vt:lpwstr>_Toc426018479</vt:lpwstr>
      </vt:variant>
      <vt:variant>
        <vt:i4>1703991</vt:i4>
      </vt:variant>
      <vt:variant>
        <vt:i4>5</vt:i4>
      </vt:variant>
      <vt:variant>
        <vt:i4>0</vt:i4>
      </vt:variant>
      <vt:variant>
        <vt:i4>5</vt:i4>
      </vt:variant>
      <vt:variant>
        <vt:lpwstr/>
      </vt:variant>
      <vt:variant>
        <vt:lpwstr>_Toc426018478</vt:lpwstr>
      </vt:variant>
      <vt:variant>
        <vt:i4>2490383</vt:i4>
      </vt:variant>
      <vt:variant>
        <vt:i4>0</vt:i4>
      </vt:variant>
      <vt:variant>
        <vt:i4>0</vt:i4>
      </vt:variant>
      <vt:variant>
        <vt:i4>5</vt:i4>
      </vt:variant>
      <vt:variant>
        <vt:lpwstr>mailto:sched@lists.hl7.org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10 - Scheduling</dc:title>
  <dc:creator>Alex deLeon</dc:creator>
  <cp:lastModifiedBy>Craig Newman</cp:lastModifiedBy>
  <cp:revision>8</cp:revision>
  <cp:lastPrinted>2022-09-09T18:48:00Z</cp:lastPrinted>
  <dcterms:created xsi:type="dcterms:W3CDTF">2022-09-09T18:47:00Z</dcterms:created>
  <dcterms:modified xsi:type="dcterms:W3CDTF">2023-07-03T17:53:00Z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2022-09-01T10:00:00Z</vt:filetime>
  </property>
</Properties>
</file>