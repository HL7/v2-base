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9C2" w14:textId="142178E2" w:rsidR="00F80A9C" w:rsidRPr="005669A1" w:rsidDel="005669A1" w:rsidRDefault="00F134F1" w:rsidP="00F80A9C">
      <w:pPr>
        <w:pStyle w:val="ANSIdesignation"/>
        <w:spacing w:before="0" w:after="0"/>
        <w:rPr>
          <w:del w:id="1" w:author="Lynn Laakso" w:date="2022-09-09T15:28:00Z"/>
          <w:rFonts w:ascii="Arial Narrow" w:hAnsi="Arial Narrow"/>
          <w:bCs/>
          <w:rPrChange w:id="2" w:author="Lynn Laakso" w:date="2022-09-09T15:28:00Z">
            <w:rPr>
              <w:del w:id="3" w:author="Lynn Laakso" w:date="2022-09-09T15:28:00Z"/>
              <w:rFonts w:ascii="Arial Narrow" w:hAnsi="Arial Narrow"/>
              <w:b/>
            </w:rPr>
          </w:rPrChange>
        </w:rPr>
      </w:pPr>
      <w:bookmarkStart w:id="4" w:name="_Toc25579082"/>
      <w:bookmarkStart w:id="5" w:name="_Toc25585447"/>
      <w:bookmarkStart w:id="6" w:name="_Toc463264298"/>
      <w:r w:rsidRPr="005669A1">
        <w:rPr>
          <w:bCs/>
          <w:caps w:val="0"/>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7" w:author="Lynn Laakso" w:date="2022-09-09T15:28:00Z">
        <w:r w:rsidR="00F80A9C" w:rsidRPr="005669A1" w:rsidDel="005669A1">
          <w:rPr>
            <w:rFonts w:ascii="Arial Narrow" w:hAnsi="Arial Narrow"/>
            <w:bCs/>
            <w:caps w:val="0"/>
            <w:noProof/>
            <w:rPrChange w:id="8" w:author="Lynn Laakso" w:date="2022-09-09T15:28:00Z">
              <w:rPr>
                <w:rFonts w:ascii="Arial Narrow" w:hAnsi="Arial Narrow"/>
                <w:b/>
                <w:caps w:val="0"/>
                <w:noProof/>
              </w:rPr>
            </w:rPrChange>
          </w:rPr>
          <w:drawing>
            <wp:inline distT="0" distB="0" distL="0" distR="0" wp14:anchorId="3DDB0A6B" wp14:editId="172B803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1691AA6" w14:textId="72BA6A2E" w:rsidR="00F80A9C" w:rsidRPr="005669A1" w:rsidDel="005669A1" w:rsidRDefault="00F80A9C" w:rsidP="00F80A9C">
      <w:pPr>
        <w:spacing w:after="0"/>
        <w:jc w:val="right"/>
        <w:rPr>
          <w:del w:id="9" w:author="Lynn Laakso" w:date="2022-09-09T15:28:00Z"/>
          <w:rFonts w:ascii="Garamond" w:hAnsi="Garamond"/>
          <w:bCs/>
          <w:sz w:val="32"/>
          <w:rPrChange w:id="10" w:author="Lynn Laakso" w:date="2022-09-09T15:28:00Z">
            <w:rPr>
              <w:del w:id="11" w:author="Lynn Laakso" w:date="2022-09-09T15:28:00Z"/>
              <w:rFonts w:ascii="Garamond" w:hAnsi="Garamond"/>
              <w:b/>
              <w:sz w:val="32"/>
            </w:rPr>
          </w:rPrChange>
        </w:rPr>
      </w:pPr>
      <w:del w:id="12" w:author="Lynn Laakso" w:date="2022-09-09T15:28:00Z">
        <w:r w:rsidRPr="005669A1" w:rsidDel="005669A1">
          <w:rPr>
            <w:rFonts w:ascii="Garamond" w:hAnsi="Garamond"/>
            <w:bCs/>
            <w:sz w:val="32"/>
            <w:rPrChange w:id="13" w:author="Lynn Laakso" w:date="2022-09-09T15:28:00Z">
              <w:rPr>
                <w:rFonts w:ascii="Garamond" w:hAnsi="Garamond"/>
                <w:b/>
                <w:sz w:val="32"/>
              </w:rPr>
            </w:rPrChange>
          </w:rPr>
          <w:delText>ANSI/HL7 V2.9-2019</w:delText>
        </w:r>
      </w:del>
    </w:p>
    <w:p w14:paraId="08301D9D" w14:textId="4E442CD4" w:rsidR="00F80A9C" w:rsidRPr="005669A1" w:rsidRDefault="00F80A9C">
      <w:pPr>
        <w:pStyle w:val="ANSIdesignation"/>
        <w:spacing w:before="0" w:after="0"/>
        <w:rPr>
          <w:bCs/>
        </w:rPr>
        <w:pPrChange w:id="14" w:author="Lynn Laakso" w:date="2022-09-09T15:28:00Z">
          <w:pPr>
            <w:spacing w:after="0"/>
            <w:jc w:val="right"/>
          </w:pPr>
        </w:pPrChange>
      </w:pPr>
      <w:del w:id="15" w:author="Lynn Laakso" w:date="2022-09-09T15:28:00Z">
        <w:r w:rsidRPr="005669A1" w:rsidDel="005669A1">
          <w:rPr>
            <w:rFonts w:ascii="Garamond" w:hAnsi="Garamond"/>
            <w:bCs/>
            <w:rPrChange w:id="16" w:author="Lynn Laakso" w:date="2022-09-09T15:28:00Z">
              <w:rPr>
                <w:rFonts w:ascii="Garamond" w:hAnsi="Garamond"/>
                <w:b/>
                <w:caps/>
              </w:rPr>
            </w:rPrChange>
          </w:rPr>
          <w:delText>12/9/2019</w:delText>
        </w:r>
      </w:del>
      <w:ins w:id="17" w:author="Lynn Laakso" w:date="2022-09-09T15:28:00Z">
        <w:r w:rsidR="005669A1" w:rsidRPr="005669A1">
          <w:rPr>
            <w:rFonts w:ascii="Arial Narrow" w:hAnsi="Arial Narrow"/>
            <w:bCs/>
            <w:noProof/>
            <w:rPrChange w:id="18" w:author="Lynn Laakso" w:date="2022-09-09T15:28:00Z">
              <w:rPr>
                <w:rFonts w:ascii="Arial Narrow" w:hAnsi="Arial Narrow"/>
                <w:b/>
                <w:caps/>
                <w:noProof/>
              </w:rPr>
            </w:rPrChange>
          </w:rPr>
          <w:t>V291_R1_N1_2022SEP</w:t>
        </w:r>
      </w:ins>
    </w:p>
    <w:p w14:paraId="38ECB234" w14:textId="77777777" w:rsidR="00982364" w:rsidRPr="00E80B34" w:rsidRDefault="00982364" w:rsidP="00125A26">
      <w:pPr>
        <w:pStyle w:val="Heading1"/>
        <w:rPr>
          <w:noProof/>
        </w:rPr>
      </w:pPr>
      <w:r w:rsidRPr="00E80B34">
        <w:rPr>
          <w:noProof/>
        </w:rPr>
        <w:t>.</w:t>
      </w:r>
      <w:r w:rsidRPr="00E80B34">
        <w:rPr>
          <w:noProof/>
        </w:rPr>
        <w:br/>
        <w:t>Personnel Management</w:t>
      </w:r>
      <w:bookmarkEnd w:id="6"/>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77777777" w:rsidR="00982364" w:rsidRPr="00982364" w:rsidRDefault="00EF0D72" w:rsidP="00125A26">
            <w:pPr>
              <w:rPr>
                <w:noProof/>
              </w:rPr>
            </w:pPr>
            <w:r>
              <w:rPr>
                <w:noProof/>
              </w:rPr>
              <w:t>Co</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77777777"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14:paraId="07BACCC5" w14:textId="233BE2D0" w:rsidR="00EF0D72" w:rsidRPr="00982364" w:rsidRDefault="00062E15" w:rsidP="00EF0D72">
            <w:pPr>
              <w:rPr>
                <w:noProof/>
              </w:rPr>
            </w:pPr>
            <w:ins w:id="19" w:author="Frank Oemig" w:date="2022-07-10T14:15:00Z">
              <w:r>
                <w:rPr>
                  <w:noProof/>
                </w:rPr>
                <w:t>Cooper Thompson</w:t>
              </w:r>
              <w:r w:rsidDel="00062E15">
                <w:rPr>
                  <w:noProof/>
                </w:rPr>
                <w:t xml:space="preserve"> </w:t>
              </w:r>
            </w:ins>
            <w:del w:id="20" w:author="Frank Oemig" w:date="2022-07-10T14:15:00Z">
              <w:r w:rsidR="00EF0D72" w:rsidDel="00062E15">
                <w:rPr>
                  <w:noProof/>
                </w:rPr>
                <w:delText>Irma Jongeneel-de Haas</w:delText>
              </w:r>
            </w:del>
            <w:r w:rsidR="00982364" w:rsidRPr="00982364">
              <w:rPr>
                <w:noProof/>
              </w:rPr>
              <w:br/>
            </w:r>
            <w:del w:id="21" w:author="Frank Oemig" w:date="2022-07-10T14:15:00Z">
              <w:r w:rsidR="00EF0D72" w:rsidDel="00062E15">
                <w:rPr>
                  <w:noProof/>
                </w:rPr>
                <w:delText>HL7 Netherlands</w:delText>
              </w:r>
            </w:del>
            <w:ins w:id="22" w:author="Frank Oemig" w:date="2022-07-10T14:15:00Z">
              <w:r>
                <w:rPr>
                  <w:noProof/>
                </w:rPr>
                <w:t>Epic</w:t>
              </w:r>
            </w:ins>
          </w:p>
        </w:tc>
      </w:tr>
      <w:tr w:rsidR="00EF0D72" w:rsidRPr="00982364" w14:paraId="64E6DDFE" w14:textId="77777777">
        <w:tc>
          <w:tcPr>
            <w:tcW w:w="2520" w:type="dxa"/>
          </w:tcPr>
          <w:p w14:paraId="6A6C6C53" w14:textId="77777777" w:rsidR="00EF0D72" w:rsidRPr="00982364" w:rsidRDefault="00EF0D72" w:rsidP="00EF0D72">
            <w:pPr>
              <w:rPr>
                <w:noProof/>
              </w:rPr>
            </w:pPr>
            <w:r>
              <w:rPr>
                <w:noProof/>
              </w:rPr>
              <w:t>Co-Chair:</w:t>
            </w:r>
          </w:p>
        </w:tc>
        <w:tc>
          <w:tcPr>
            <w:tcW w:w="6955" w:type="dxa"/>
          </w:tcPr>
          <w:p w14:paraId="5C849221" w14:textId="77777777" w:rsidR="00EF0D72" w:rsidRPr="00982364" w:rsidDel="00EF0D72" w:rsidRDefault="00EF0D72" w:rsidP="00EF0D72">
            <w:pPr>
              <w:rPr>
                <w:noProof/>
              </w:rPr>
            </w:pPr>
            <w:r>
              <w:rPr>
                <w:noProof/>
              </w:rPr>
              <w:t>Brian Postlethwaite</w:t>
            </w:r>
            <w:r>
              <w:rPr>
                <w:noProof/>
              </w:rPr>
              <w:br/>
              <w:t>Health Connex</w:t>
            </w:r>
          </w:p>
        </w:tc>
      </w:tr>
      <w:tr w:rsidR="00EF0D72" w:rsidRPr="00982364" w14:paraId="3AF72ED8" w14:textId="77777777">
        <w:tc>
          <w:tcPr>
            <w:tcW w:w="2520" w:type="dxa"/>
          </w:tcPr>
          <w:p w14:paraId="07DF4998" w14:textId="77777777" w:rsidR="00EF0D72" w:rsidRDefault="00EF0D72" w:rsidP="00EF0D72">
            <w:pPr>
              <w:rPr>
                <w:noProof/>
              </w:rPr>
            </w:pPr>
            <w:r>
              <w:rPr>
                <w:noProof/>
              </w:rPr>
              <w:t>Co-Chair: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77777777"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14:paraId="49BA1712" w14:textId="7142F2EE" w:rsidR="00982364" w:rsidRPr="00982364" w:rsidRDefault="00982364" w:rsidP="00EF0D72">
            <w:pPr>
              <w:rPr>
                <w:noProof/>
              </w:rPr>
            </w:pPr>
            <w:r w:rsidRPr="00982364">
              <w:rPr>
                <w:noProof/>
              </w:rPr>
              <w:t>Frank Oemig</w:t>
            </w:r>
            <w:r w:rsidRPr="00982364">
              <w:rPr>
                <w:noProof/>
              </w:rPr>
              <w:br/>
            </w:r>
            <w:ins w:id="23" w:author="Frank Oemig" w:date="2022-07-10T13:53:00Z">
              <w:r w:rsidR="006138DD">
                <w:rPr>
                  <w:noProof/>
                </w:rPr>
                <w:t>Oracle Cerner</w:t>
              </w:r>
            </w:ins>
            <w:del w:id="24" w:author="Frank Oemig" w:date="2022-07-10T13:53:00Z">
              <w:r w:rsidR="00EF0D72" w:rsidDel="006138DD">
                <w:rPr>
                  <w:noProof/>
                </w:rPr>
                <w:delText>Deutsche Telekom Healthcare and Security Solutions GmbH</w:delText>
              </w:r>
            </w:del>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pPr>
        <w:rPr>
          <w:ins w:id="25" w:author="Frank Oemig" w:date="2022-09-07T17:09:00Z"/>
        </w:rPr>
      </w:pPr>
      <w:bookmarkStart w:id="26" w:name="_Toc494168628"/>
      <w:bookmarkStart w:id="27" w:name="_Toc463264299"/>
    </w:p>
    <w:p w14:paraId="38DA7D28" w14:textId="77777777" w:rsidR="00F70A33" w:rsidRPr="007D514E"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28" w:author="Frank Oemig" w:date="2022-09-07T17:09:00Z"/>
          <w:bCs/>
          <w:noProof/>
          <w:sz w:val="32"/>
          <w:szCs w:val="36"/>
          <w:rPrChange w:id="29" w:author="Frank Oemig" w:date="2022-09-06T17:22:00Z">
            <w:rPr>
              <w:ins w:id="30" w:author="Frank Oemig" w:date="2022-09-07T17:09:00Z"/>
              <w:noProof/>
            </w:rPr>
          </w:rPrChange>
        </w:rPr>
        <w:pPrChange w:id="31" w:author="Frank Oemig" w:date="2022-09-06T17:22:00Z">
          <w:pPr>
            <w:pStyle w:val="Heading2"/>
            <w:numPr>
              <w:ilvl w:val="0"/>
              <w:numId w:val="0"/>
            </w:numPr>
            <w:ind w:left="0" w:firstLine="0"/>
          </w:pPr>
        </w:pPrChange>
      </w:pPr>
      <w:ins w:id="32" w:author="Frank Oemig" w:date="2022-09-07T17:09:00Z">
        <w:r w:rsidRPr="007D514E">
          <w:rPr>
            <w:b/>
            <w:bCs/>
            <w:noProof/>
            <w:sz w:val="32"/>
            <w:szCs w:val="36"/>
            <w:rPrChange w:id="33" w:author="Frank Oemig" w:date="2022-09-06T17:22:00Z">
              <w:rPr>
                <w:b w:val="0"/>
                <w:caps w:val="0"/>
                <w:noProof/>
              </w:rPr>
            </w:rPrChange>
          </w:rPr>
          <w:t>Note to Balloters</w:t>
        </w:r>
      </w:ins>
    </w:p>
    <w:p w14:paraId="310035D5"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34" w:author="Frank Oemig" w:date="2022-09-07T17:09:00Z"/>
          <w:lang w:eastAsia="de-DE"/>
        </w:rPr>
        <w:pPrChange w:id="35" w:author="Frank Oemig" w:date="2022-09-06T17:22:00Z">
          <w:pPr/>
        </w:pPrChange>
      </w:pPr>
      <w:ins w:id="36" w:author="Frank Oemig" w:date="2022-09-07T17:09:00Z">
        <w:r>
          <w:rPr>
            <w:lang w:eastAsia="de-DE"/>
          </w:rPr>
          <w:t>We are seeking your input on these topics:</w:t>
        </w:r>
      </w:ins>
    </w:p>
    <w:p w14:paraId="701DFF19" w14:textId="62BAAF1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37" w:author="Frank Oemig" w:date="2022-09-07T17:09:00Z"/>
          <w:lang w:eastAsia="de-DE"/>
        </w:rPr>
        <w:pPrChange w:id="38" w:author="Frank Oemig" w:date="2022-09-06T17:22:00Z">
          <w:pPr/>
        </w:pPrChange>
      </w:pPr>
      <w:ins w:id="39" w:author="Frank Oemig" w:date="2022-09-07T17:09:00Z">
        <w:r>
          <w:rPr>
            <w:lang w:eastAsia="de-DE"/>
          </w:rPr>
          <w:t xml:space="preserve">#1 In all product families there is debate around use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40" w:name="_Hlk113963458"/>
      <w:ins w:id="41" w:author="Lynn Laakso" w:date="2022-09-13T14:38:00Z">
        <w:r w:rsidR="00D40411" w:rsidRPr="00D40411">
          <w:rPr>
            <w:szCs w:val="20"/>
            <w:rPrChange w:id="42" w:author="Lynn Laakso" w:date="2022-09-13T14:39:00Z">
              <w:rPr>
                <w:sz w:val="22"/>
              </w:rPr>
            </w:rPrChange>
          </w:rPr>
          <w:fldChar w:fldCharType="begin"/>
        </w:r>
        <w:r w:rsidR="00D40411" w:rsidRPr="00D40411">
          <w:rPr>
            <w:szCs w:val="20"/>
            <w:rPrChange w:id="43" w:author="Lynn Laakso" w:date="2022-09-13T14:39:00Z">
              <w:rPr>
                <w:sz w:val="22"/>
              </w:rPr>
            </w:rPrChange>
          </w:rPr>
          <w:instrText xml:space="preserve"> HYPERLINK "http://www.hl7.org/permalink/?GenderHarmonyIGBallot" </w:instrText>
        </w:r>
        <w:r w:rsidR="00D40411" w:rsidRPr="00D40411">
          <w:rPr>
            <w:szCs w:val="20"/>
            <w:rPrChange w:id="44" w:author="Lynn Laakso" w:date="2022-09-13T14:39:00Z">
              <w:rPr>
                <w:sz w:val="22"/>
              </w:rPr>
            </w:rPrChange>
          </w:rPr>
          <w:fldChar w:fldCharType="separate"/>
        </w:r>
        <w:r w:rsidR="00D40411" w:rsidRPr="00D40411">
          <w:rPr>
            <w:rStyle w:val="Hyperlink"/>
            <w:rFonts w:ascii="Times New Roman" w:hAnsi="Times New Roman" w:cs="Times New Roman"/>
            <w:sz w:val="20"/>
            <w:szCs w:val="20"/>
            <w:rPrChange w:id="45" w:author="Lynn Laakso" w:date="2022-09-13T14:39:00Z">
              <w:rPr>
                <w:rStyle w:val="Hyperlink"/>
                <w:sz w:val="22"/>
              </w:rPr>
            </w:rPrChange>
          </w:rPr>
          <w:t>http://www.hl7.org/permalink/?GenderHarmonyIGBallot</w:t>
        </w:r>
        <w:r w:rsidR="00D40411" w:rsidRPr="00D40411">
          <w:rPr>
            <w:rStyle w:val="Hyperlink"/>
            <w:rFonts w:ascii="Times New Roman" w:hAnsi="Times New Roman" w:cs="Times New Roman"/>
            <w:kern w:val="0"/>
            <w:sz w:val="20"/>
            <w:szCs w:val="20"/>
            <w:rPrChange w:id="46" w:author="Lynn Laakso" w:date="2022-09-13T14:39:00Z">
              <w:rPr>
                <w:rStyle w:val="Hyperlink"/>
                <w:kern w:val="0"/>
                <w:sz w:val="22"/>
              </w:rPr>
            </w:rPrChange>
          </w:rPr>
          <w:fldChar w:fldCharType="end"/>
        </w:r>
        <w:bookmarkEnd w:id="40"/>
        <w:r w:rsidR="00D40411">
          <w:rPr>
            <w:rStyle w:val="Hyperlink"/>
            <w:kern w:val="0"/>
            <w:sz w:val="22"/>
          </w:rPr>
          <w:t xml:space="preserve"> </w:t>
        </w:r>
      </w:ins>
      <w:ins w:id="47" w:author="Lynn Laakso" w:date="2022-09-09T15:30:00Z">
        <w:r w:rsidR="005669A1">
          <w:rPr>
            <w:lang w:eastAsia="de-DE"/>
          </w:rPr>
          <w:t>ballot.</w:t>
        </w:r>
      </w:ins>
      <w:ins w:id="48" w:author="Frank Oemig" w:date="2022-09-07T17:09:00Z">
        <w:del w:id="49" w:author="Lynn Laakso" w:date="2022-09-09T15:29:00Z">
          <w:r w:rsidDel="005669A1">
            <w:rPr>
              <w:lang w:eastAsia="de-DE"/>
            </w:rPr>
            <w:delText>&lt;ADD LINK TO THE Cross Paradigm IG here!&gt;</w:delText>
          </w:r>
        </w:del>
      </w:ins>
    </w:p>
    <w:p w14:paraId="49D0504D" w14:textId="5598C455"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0" w:author="Frank Oemig" w:date="2022-09-07T17:09:00Z"/>
          <w:lang w:eastAsia="de-DE"/>
        </w:rPr>
        <w:pPrChange w:id="51" w:author="Frank Oemig" w:date="2022-09-06T17:22:00Z">
          <w:pPr/>
        </w:pPrChange>
      </w:pPr>
      <w:ins w:id="52"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53" w:author="Lynn Laakso" w:date="2022-09-13T14:39:00Z">
        <w:r w:rsidR="00D40411" w:rsidRPr="00BB4D76">
          <w:rPr>
            <w:szCs w:val="20"/>
          </w:rPr>
          <w:fldChar w:fldCharType="begin"/>
        </w:r>
        <w:r w:rsidR="00D40411" w:rsidRPr="00BB4D76">
          <w:rPr>
            <w:szCs w:val="20"/>
          </w:rPr>
          <w:instrText xml:space="preserve"> HYPERLINK "http://www.hl7.org/permalink/?GenderHarmonyIGBallot" </w:instrText>
        </w:r>
        <w:r w:rsidR="00D40411" w:rsidRPr="00BB4D76">
          <w:rPr>
            <w:szCs w:val="20"/>
          </w:rPr>
          <w:fldChar w:fldCharType="separate"/>
        </w:r>
        <w:r w:rsidR="00D40411" w:rsidRPr="00BB4D76">
          <w:rPr>
            <w:rStyle w:val="Hyperlink"/>
            <w:rFonts w:ascii="Times New Roman" w:hAnsi="Times New Roman" w:cs="Times New Roman"/>
            <w:sz w:val="20"/>
            <w:szCs w:val="20"/>
          </w:rPr>
          <w:t>http://www.hl7.org/permalink/?GenderHarmonyIGBallot</w:t>
        </w:r>
        <w:r w:rsidR="00D40411" w:rsidRPr="00BB4D76">
          <w:rPr>
            <w:rStyle w:val="Hyperlink"/>
            <w:rFonts w:ascii="Times New Roman" w:hAnsi="Times New Roman" w:cs="Times New Roman"/>
            <w:kern w:val="0"/>
            <w:sz w:val="20"/>
            <w:szCs w:val="20"/>
          </w:rPr>
          <w:fldChar w:fldCharType="end"/>
        </w:r>
      </w:ins>
      <w:ins w:id="54" w:author="Frank Oemig" w:date="2022-09-07T17:09:00Z">
        <w:del w:id="55" w:author="Lynn Laakso" w:date="2022-09-09T15:30:00Z">
          <w:r w:rsidDel="005669A1">
            <w:rPr>
              <w:lang w:eastAsia="de-DE"/>
            </w:rPr>
            <w:delText xml:space="preserve">&lt;ADD LINK TO THE Cross Paradigm IG here!&gt; </w:delText>
          </w:r>
        </w:del>
        <w:del w:id="56" w:author="Lynn Laakso" w:date="2022-09-13T14:39:00Z">
          <w:r w:rsidDel="00D40411">
            <w:rPr>
              <w:lang w:eastAsia="de-DE"/>
            </w:rPr>
            <w:delText>ballot</w:delText>
          </w:r>
        </w:del>
        <w:r>
          <w:rPr>
            <w:lang w:eastAsia="de-DE"/>
          </w:rPr>
          <w:t>.</w:t>
        </w:r>
      </w:ins>
    </w:p>
    <w:p w14:paraId="57A57B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7" w:author="Frank Oemig" w:date="2022-09-07T17:09:00Z"/>
          <w:lang w:eastAsia="de-DE"/>
        </w:rPr>
        <w:pPrChange w:id="58" w:author="Frank Oemig" w:date="2022-09-06T17:22:00Z">
          <w:pPr/>
        </w:pPrChange>
      </w:pPr>
      <w:ins w:id="59" w:author="Frank Oemig" w:date="2022-09-07T17:09:00Z">
        <w:r>
          <w:rPr>
            <w:lang w:eastAsia="de-DE"/>
          </w:rPr>
          <w:lastRenderedPageBreak/>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027837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60" w:author="Frank Oemig" w:date="2022-09-07T17:09:00Z"/>
          <w:lang w:eastAsia="de-DE"/>
        </w:rPr>
        <w:pPrChange w:id="61" w:author="Frank Oemig" w:date="2022-09-06T17:22:00Z">
          <w:pPr/>
        </w:pPrChange>
      </w:pPr>
      <w:ins w:id="62" w:author="Frank Oemig" w:date="2022-09-07T17:09:00Z">
        <w:r>
          <w:rPr>
            <w:lang w:eastAsia="de-DE"/>
          </w:rPr>
          <w:t>#4 Are these segments needed for the Specimen Shipment Manifest?</w:t>
        </w:r>
      </w:ins>
    </w:p>
    <w:p w14:paraId="243FAEEA" w14:textId="77777777" w:rsidR="00451C5B" w:rsidRDefault="00451C5B" w:rsidP="00451C5B">
      <w:pPr>
        <w:rPr>
          <w:ins w:id="63" w:author="Frank Oemig" w:date="2022-09-01T10:4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9"/>
        <w:gridCol w:w="2291"/>
        <w:gridCol w:w="3075"/>
        <w:gridCol w:w="1070"/>
        <w:gridCol w:w="1268"/>
        <w:gridCol w:w="717"/>
      </w:tblGrid>
      <w:tr w:rsidR="009B3894" w14:paraId="243133BE" w14:textId="77777777" w:rsidTr="00810A3C">
        <w:trPr>
          <w:trHeight w:val="530"/>
          <w:ins w:id="64" w:author="Frank Oemig" w:date="2022-07-13T17:34:00Z"/>
        </w:trPr>
        <w:tc>
          <w:tcPr>
            <w:tcW w:w="931" w:type="dxa"/>
            <w:shd w:val="clear" w:color="auto" w:fill="D9D9D9"/>
          </w:tcPr>
          <w:p w14:paraId="33BEC300" w14:textId="77777777" w:rsidR="009B3894" w:rsidRDefault="009B3894" w:rsidP="00810A3C">
            <w:pPr>
              <w:widowControl w:val="0"/>
              <w:autoSpaceDE w:val="0"/>
              <w:autoSpaceDN w:val="0"/>
              <w:adjustRightInd w:val="0"/>
              <w:spacing w:before="110"/>
              <w:rPr>
                <w:ins w:id="65" w:author="Frank Oemig" w:date="2022-07-13T17:34:00Z"/>
                <w:rFonts w:ascii="Arial" w:hAnsi="Arial"/>
              </w:rPr>
            </w:pPr>
            <w:ins w:id="66" w:author="Frank Oemig" w:date="2022-07-13T17:34:00Z">
              <w:r>
                <w:rPr>
                  <w:b/>
                  <w:bCs/>
                  <w:i/>
                  <w:iCs/>
                  <w:color w:val="000080"/>
                  <w:sz w:val="22"/>
                </w:rPr>
                <w:t>Section</w:t>
              </w:r>
            </w:ins>
          </w:p>
        </w:tc>
        <w:tc>
          <w:tcPr>
            <w:tcW w:w="2330" w:type="dxa"/>
            <w:shd w:val="clear" w:color="auto" w:fill="D9D9D9"/>
          </w:tcPr>
          <w:p w14:paraId="384B9AA9" w14:textId="77777777" w:rsidR="009B3894" w:rsidRDefault="009B3894" w:rsidP="00810A3C">
            <w:pPr>
              <w:widowControl w:val="0"/>
              <w:autoSpaceDE w:val="0"/>
              <w:autoSpaceDN w:val="0"/>
              <w:adjustRightInd w:val="0"/>
              <w:spacing w:before="110"/>
              <w:rPr>
                <w:ins w:id="67" w:author="Frank Oemig" w:date="2022-07-13T17:34:00Z"/>
                <w:rFonts w:ascii="Arial" w:hAnsi="Arial"/>
              </w:rPr>
            </w:pPr>
            <w:ins w:id="68" w:author="Frank Oemig" w:date="2022-07-13T17:34:00Z">
              <w:r>
                <w:rPr>
                  <w:b/>
                  <w:bCs/>
                  <w:i/>
                  <w:iCs/>
                  <w:color w:val="000080"/>
                  <w:sz w:val="22"/>
                </w:rPr>
                <w:t>Section Name</w:t>
              </w:r>
            </w:ins>
          </w:p>
        </w:tc>
        <w:tc>
          <w:tcPr>
            <w:tcW w:w="3147" w:type="dxa"/>
            <w:shd w:val="clear" w:color="auto" w:fill="D9D9D9"/>
          </w:tcPr>
          <w:p w14:paraId="4779200F" w14:textId="77777777" w:rsidR="009B3894" w:rsidRDefault="009B3894" w:rsidP="00810A3C">
            <w:pPr>
              <w:widowControl w:val="0"/>
              <w:autoSpaceDE w:val="0"/>
              <w:autoSpaceDN w:val="0"/>
              <w:adjustRightInd w:val="0"/>
              <w:spacing w:before="110"/>
              <w:rPr>
                <w:ins w:id="69" w:author="Frank Oemig" w:date="2022-07-13T17:34:00Z"/>
                <w:rFonts w:ascii="Arial" w:hAnsi="Arial"/>
              </w:rPr>
            </w:pPr>
            <w:proofErr w:type="gramStart"/>
            <w:ins w:id="70" w:author="Frank Oemig" w:date="2022-07-13T17:34:00Z">
              <w:r>
                <w:rPr>
                  <w:b/>
                  <w:bCs/>
                  <w:i/>
                  <w:iCs/>
                  <w:color w:val="000080"/>
                  <w:sz w:val="22"/>
                </w:rPr>
                <w:t>Change  Type</w:t>
              </w:r>
              <w:proofErr w:type="gramEnd"/>
            </w:ins>
          </w:p>
        </w:tc>
        <w:tc>
          <w:tcPr>
            <w:tcW w:w="1072" w:type="dxa"/>
            <w:shd w:val="clear" w:color="auto" w:fill="D9D9D9"/>
          </w:tcPr>
          <w:p w14:paraId="0CCFB10D" w14:textId="77777777" w:rsidR="009B3894" w:rsidRPr="005E5A1E" w:rsidRDefault="009B3894" w:rsidP="00810A3C">
            <w:pPr>
              <w:widowControl w:val="0"/>
              <w:autoSpaceDE w:val="0"/>
              <w:autoSpaceDN w:val="0"/>
              <w:adjustRightInd w:val="0"/>
              <w:spacing w:before="110"/>
              <w:rPr>
                <w:ins w:id="71" w:author="Frank Oemig" w:date="2022-07-13T17:34:00Z"/>
                <w:b/>
                <w:bCs/>
                <w:i/>
                <w:iCs/>
                <w:color w:val="000080"/>
                <w:sz w:val="22"/>
              </w:rPr>
            </w:pPr>
            <w:ins w:id="72" w:author="Frank Oemig" w:date="2022-07-13T17:34:00Z">
              <w:r w:rsidRPr="005E5A1E">
                <w:rPr>
                  <w:b/>
                  <w:bCs/>
                  <w:i/>
                  <w:iCs/>
                  <w:color w:val="000080"/>
                  <w:sz w:val="22"/>
                </w:rPr>
                <w:t>Proposal #</w:t>
              </w:r>
            </w:ins>
          </w:p>
        </w:tc>
        <w:tc>
          <w:tcPr>
            <w:tcW w:w="1268" w:type="dxa"/>
            <w:shd w:val="clear" w:color="auto" w:fill="D9D9D9"/>
          </w:tcPr>
          <w:p w14:paraId="16C7EBC9" w14:textId="77777777" w:rsidR="009B3894" w:rsidRDefault="009B3894" w:rsidP="00810A3C">
            <w:pPr>
              <w:widowControl w:val="0"/>
              <w:autoSpaceDE w:val="0"/>
              <w:autoSpaceDN w:val="0"/>
              <w:adjustRightInd w:val="0"/>
              <w:spacing w:before="110"/>
              <w:jc w:val="center"/>
              <w:rPr>
                <w:ins w:id="73" w:author="Frank Oemig" w:date="2022-07-13T17:34:00Z"/>
                <w:b/>
                <w:bCs/>
                <w:i/>
                <w:iCs/>
                <w:color w:val="000080"/>
                <w:sz w:val="28"/>
                <w:szCs w:val="28"/>
              </w:rPr>
            </w:pPr>
            <w:ins w:id="74" w:author="Frank Oemig" w:date="2022-07-13T17:34:00Z">
              <w:r>
                <w:rPr>
                  <w:b/>
                  <w:bCs/>
                  <w:i/>
                  <w:iCs/>
                  <w:color w:val="000080"/>
                  <w:sz w:val="22"/>
                </w:rPr>
                <w:t>Substantive</w:t>
              </w:r>
              <w:r>
                <w:rPr>
                  <w:b/>
                  <w:bCs/>
                  <w:i/>
                  <w:iCs/>
                  <w:color w:val="000080"/>
                  <w:sz w:val="22"/>
                </w:rPr>
                <w:br/>
                <w:t>Y/N</w:t>
              </w:r>
            </w:ins>
          </w:p>
        </w:tc>
        <w:tc>
          <w:tcPr>
            <w:tcW w:w="720" w:type="dxa"/>
            <w:shd w:val="clear" w:color="auto" w:fill="D9D9D9"/>
          </w:tcPr>
          <w:p w14:paraId="0EAD2A01" w14:textId="77777777" w:rsidR="009B3894" w:rsidRDefault="009B3894" w:rsidP="00810A3C">
            <w:pPr>
              <w:widowControl w:val="0"/>
              <w:autoSpaceDE w:val="0"/>
              <w:autoSpaceDN w:val="0"/>
              <w:adjustRightInd w:val="0"/>
              <w:spacing w:before="110"/>
              <w:jc w:val="center"/>
              <w:rPr>
                <w:ins w:id="75" w:author="Frank Oemig" w:date="2022-07-13T17:34:00Z"/>
                <w:b/>
                <w:bCs/>
                <w:i/>
                <w:iCs/>
                <w:color w:val="000080"/>
                <w:sz w:val="28"/>
                <w:szCs w:val="28"/>
              </w:rPr>
            </w:pPr>
            <w:ins w:id="76" w:author="Frank Oemig" w:date="2022-07-13T17:34:00Z">
              <w:r>
                <w:rPr>
                  <w:b/>
                  <w:bCs/>
                  <w:i/>
                  <w:iCs/>
                  <w:color w:val="000080"/>
                  <w:sz w:val="22"/>
                </w:rPr>
                <w:t>Line</w:t>
              </w:r>
              <w:r>
                <w:rPr>
                  <w:b/>
                  <w:bCs/>
                  <w:i/>
                  <w:iCs/>
                  <w:color w:val="000080"/>
                  <w:sz w:val="22"/>
                </w:rPr>
                <w:br/>
                <w:t>Item</w:t>
              </w:r>
            </w:ins>
          </w:p>
        </w:tc>
      </w:tr>
      <w:tr w:rsidR="009B3894" w14:paraId="5C974983" w14:textId="77777777" w:rsidTr="00810A3C">
        <w:trPr>
          <w:trHeight w:val="530"/>
          <w:ins w:id="77" w:author="Frank Oemig" w:date="2022-07-13T17:34:00Z"/>
        </w:trPr>
        <w:tc>
          <w:tcPr>
            <w:tcW w:w="931" w:type="dxa"/>
            <w:shd w:val="clear" w:color="auto" w:fill="D9D9D9"/>
          </w:tcPr>
          <w:p w14:paraId="0E9ACF87" w14:textId="22442ADD" w:rsidR="009B3894" w:rsidRDefault="009B3894" w:rsidP="00810A3C">
            <w:pPr>
              <w:widowControl w:val="0"/>
              <w:autoSpaceDE w:val="0"/>
              <w:autoSpaceDN w:val="0"/>
              <w:adjustRightInd w:val="0"/>
              <w:spacing w:before="110"/>
              <w:rPr>
                <w:ins w:id="78" w:author="Frank Oemig" w:date="2022-07-13T17:34:00Z"/>
                <w:b/>
                <w:bCs/>
                <w:i/>
                <w:iCs/>
                <w:color w:val="000080"/>
                <w:sz w:val="22"/>
              </w:rPr>
            </w:pPr>
            <w:ins w:id="79" w:author="Frank Oemig" w:date="2022-07-13T17:34:00Z">
              <w:r>
                <w:rPr>
                  <w:b/>
                  <w:bCs/>
                  <w:i/>
                  <w:iCs/>
                  <w:color w:val="000080"/>
                  <w:sz w:val="22"/>
                </w:rPr>
                <w:t>15.3.1</w:t>
              </w:r>
            </w:ins>
          </w:p>
        </w:tc>
        <w:tc>
          <w:tcPr>
            <w:tcW w:w="2330" w:type="dxa"/>
            <w:shd w:val="clear" w:color="auto" w:fill="D9D9D9"/>
          </w:tcPr>
          <w:p w14:paraId="641816CD" w14:textId="2C30C0F5" w:rsidR="009B3894" w:rsidRPr="00810A3C" w:rsidRDefault="009B3894" w:rsidP="00810A3C">
            <w:pPr>
              <w:widowControl w:val="0"/>
              <w:autoSpaceDE w:val="0"/>
              <w:autoSpaceDN w:val="0"/>
              <w:adjustRightInd w:val="0"/>
              <w:spacing w:before="110"/>
              <w:rPr>
                <w:ins w:id="80" w:author="Frank Oemig" w:date="2022-07-13T17:34:00Z"/>
                <w:bCs/>
                <w:i/>
                <w:iCs/>
                <w:noProof/>
                <w:sz w:val="22"/>
              </w:rPr>
            </w:pPr>
            <w:ins w:id="81" w:author="Frank Oemig" w:date="2022-07-13T17:34:00Z">
              <w:r>
                <w:rPr>
                  <w:sz w:val="22"/>
                </w:rPr>
                <w:t>Add Personnel Record</w:t>
              </w:r>
            </w:ins>
          </w:p>
        </w:tc>
        <w:tc>
          <w:tcPr>
            <w:tcW w:w="3147" w:type="dxa"/>
            <w:shd w:val="clear" w:color="auto" w:fill="D9D9D9"/>
          </w:tcPr>
          <w:p w14:paraId="0B2FAF7C" w14:textId="279545EA" w:rsidR="009B3894" w:rsidRPr="00810A3C" w:rsidRDefault="009B3894" w:rsidP="00810A3C">
            <w:pPr>
              <w:widowControl w:val="0"/>
              <w:autoSpaceDE w:val="0"/>
              <w:autoSpaceDN w:val="0"/>
              <w:adjustRightInd w:val="0"/>
              <w:spacing w:before="110"/>
              <w:rPr>
                <w:ins w:id="82" w:author="Frank Oemig" w:date="2022-07-13T17:34:00Z"/>
                <w:color w:val="000080"/>
                <w:sz w:val="22"/>
              </w:rPr>
            </w:pPr>
            <w:ins w:id="83" w:author="Frank Oemig" w:date="2022-07-13T17:34:00Z">
              <w:r>
                <w:rPr>
                  <w:color w:val="000080"/>
                  <w:sz w:val="22"/>
                </w:rPr>
                <w:t>Added seg</w:t>
              </w:r>
            </w:ins>
            <w:ins w:id="84" w:author="Frank Oemig" w:date="2022-07-13T17:35:00Z">
              <w:r>
                <w:rPr>
                  <w:color w:val="000080"/>
                  <w:sz w:val="22"/>
                </w:rPr>
                <w:t>ments GSP, GSR and GSC to message structure</w:t>
              </w:r>
            </w:ins>
          </w:p>
        </w:tc>
        <w:tc>
          <w:tcPr>
            <w:tcW w:w="1072" w:type="dxa"/>
            <w:shd w:val="clear" w:color="auto" w:fill="D9D9D9"/>
          </w:tcPr>
          <w:p w14:paraId="3F6BE8EF" w14:textId="057ADD11" w:rsidR="009B3894" w:rsidRPr="00810A3C" w:rsidRDefault="009B3894" w:rsidP="00810A3C">
            <w:pPr>
              <w:widowControl w:val="0"/>
              <w:autoSpaceDE w:val="0"/>
              <w:autoSpaceDN w:val="0"/>
              <w:adjustRightInd w:val="0"/>
              <w:spacing w:before="110"/>
              <w:rPr>
                <w:ins w:id="85" w:author="Frank Oemig" w:date="2022-07-13T17:34:00Z"/>
                <w:sz w:val="22"/>
              </w:rPr>
            </w:pPr>
            <w:ins w:id="86" w:author="Frank Oemig" w:date="2022-07-13T17:35:00Z">
              <w:r>
                <w:rPr>
                  <w:sz w:val="22"/>
                </w:rPr>
                <w:t>SOGI</w:t>
              </w:r>
            </w:ins>
          </w:p>
        </w:tc>
        <w:tc>
          <w:tcPr>
            <w:tcW w:w="1268" w:type="dxa"/>
            <w:shd w:val="clear" w:color="auto" w:fill="D9D9D9"/>
          </w:tcPr>
          <w:p w14:paraId="29D3FE34" w14:textId="77777777" w:rsidR="009B3894" w:rsidRPr="0069575B" w:rsidRDefault="009B3894" w:rsidP="00810A3C">
            <w:pPr>
              <w:widowControl w:val="0"/>
              <w:autoSpaceDE w:val="0"/>
              <w:autoSpaceDN w:val="0"/>
              <w:adjustRightInd w:val="0"/>
              <w:spacing w:before="110"/>
              <w:rPr>
                <w:ins w:id="87" w:author="Frank Oemig" w:date="2022-07-13T17:34:00Z"/>
                <w:b/>
                <w:bCs/>
                <w:i/>
                <w:iCs/>
                <w:color w:val="000080"/>
                <w:sz w:val="22"/>
              </w:rPr>
            </w:pPr>
            <w:ins w:id="88" w:author="Frank Oemig" w:date="2022-07-13T17:34:00Z">
              <w:r>
                <w:rPr>
                  <w:b/>
                  <w:bCs/>
                  <w:i/>
                  <w:iCs/>
                  <w:color w:val="000080"/>
                  <w:sz w:val="22"/>
                </w:rPr>
                <w:t>Yes</w:t>
              </w:r>
            </w:ins>
          </w:p>
        </w:tc>
        <w:tc>
          <w:tcPr>
            <w:tcW w:w="720" w:type="dxa"/>
            <w:shd w:val="clear" w:color="auto" w:fill="D9D9D9"/>
          </w:tcPr>
          <w:p w14:paraId="44CBE183" w14:textId="77777777" w:rsidR="009B3894" w:rsidRPr="0069575B" w:rsidRDefault="009B3894" w:rsidP="00810A3C">
            <w:pPr>
              <w:widowControl w:val="0"/>
              <w:autoSpaceDE w:val="0"/>
              <w:autoSpaceDN w:val="0"/>
              <w:adjustRightInd w:val="0"/>
              <w:spacing w:before="110"/>
              <w:rPr>
                <w:ins w:id="89" w:author="Frank Oemig" w:date="2022-07-13T17:34:00Z"/>
                <w:b/>
                <w:bCs/>
                <w:i/>
                <w:iCs/>
                <w:color w:val="000080"/>
                <w:sz w:val="22"/>
              </w:rPr>
            </w:pPr>
          </w:p>
        </w:tc>
      </w:tr>
      <w:tr w:rsidR="009B3894" w14:paraId="283BC2C0" w14:textId="77777777" w:rsidTr="009B3894">
        <w:trPr>
          <w:trHeight w:val="530"/>
          <w:ins w:id="90" w:author="Frank Oemig" w:date="2022-07-13T17:35: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19CFFA91" w14:textId="20E697E4" w:rsidR="009B3894" w:rsidRDefault="009B3894" w:rsidP="00810A3C">
            <w:pPr>
              <w:widowControl w:val="0"/>
              <w:autoSpaceDE w:val="0"/>
              <w:autoSpaceDN w:val="0"/>
              <w:adjustRightInd w:val="0"/>
              <w:spacing w:before="110"/>
              <w:rPr>
                <w:ins w:id="91" w:author="Frank Oemig" w:date="2022-07-13T17:35:00Z"/>
                <w:b/>
                <w:bCs/>
                <w:i/>
                <w:iCs/>
                <w:color w:val="000080"/>
                <w:sz w:val="22"/>
              </w:rPr>
            </w:pPr>
            <w:ins w:id="92" w:author="Frank Oemig" w:date="2022-07-13T17:35:00Z">
              <w:r>
                <w:rPr>
                  <w:b/>
                  <w:bCs/>
                  <w:i/>
                  <w:iCs/>
                  <w:color w:val="000080"/>
                  <w:sz w:val="22"/>
                </w:rPr>
                <w:t>15.3.2</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5ACC453F" w14:textId="061E2494" w:rsidR="009B3894" w:rsidRPr="009B3894" w:rsidRDefault="009B3894" w:rsidP="00810A3C">
            <w:pPr>
              <w:widowControl w:val="0"/>
              <w:autoSpaceDE w:val="0"/>
              <w:autoSpaceDN w:val="0"/>
              <w:adjustRightInd w:val="0"/>
              <w:spacing w:before="110"/>
              <w:rPr>
                <w:ins w:id="93" w:author="Frank Oemig" w:date="2022-07-13T17:35:00Z"/>
                <w:sz w:val="22"/>
              </w:rPr>
            </w:pPr>
            <w:ins w:id="94" w:author="Frank Oemig" w:date="2022-07-13T17:35:00Z">
              <w:r>
                <w:rPr>
                  <w:sz w:val="22"/>
                </w:rPr>
                <w:t>Update Personnel Record</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989610B" w14:textId="77777777" w:rsidR="009B3894" w:rsidRPr="00810A3C" w:rsidRDefault="009B3894" w:rsidP="00810A3C">
            <w:pPr>
              <w:widowControl w:val="0"/>
              <w:autoSpaceDE w:val="0"/>
              <w:autoSpaceDN w:val="0"/>
              <w:adjustRightInd w:val="0"/>
              <w:spacing w:before="110"/>
              <w:rPr>
                <w:ins w:id="95" w:author="Frank Oemig" w:date="2022-07-13T17:35:00Z"/>
                <w:color w:val="000080"/>
                <w:sz w:val="22"/>
              </w:rPr>
            </w:pPr>
            <w:ins w:id="96" w:author="Frank Oemig" w:date="2022-07-13T17:35: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65CD70F" w14:textId="77777777" w:rsidR="009B3894" w:rsidRPr="00810A3C" w:rsidRDefault="009B3894" w:rsidP="00810A3C">
            <w:pPr>
              <w:widowControl w:val="0"/>
              <w:autoSpaceDE w:val="0"/>
              <w:autoSpaceDN w:val="0"/>
              <w:adjustRightInd w:val="0"/>
              <w:spacing w:before="110"/>
              <w:rPr>
                <w:ins w:id="97" w:author="Frank Oemig" w:date="2022-07-13T17:35:00Z"/>
                <w:sz w:val="22"/>
              </w:rPr>
            </w:pPr>
            <w:ins w:id="98" w:author="Frank Oemig" w:date="2022-07-13T17:35: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2B34226" w14:textId="77777777" w:rsidR="009B3894" w:rsidRPr="0069575B" w:rsidRDefault="009B3894" w:rsidP="00810A3C">
            <w:pPr>
              <w:widowControl w:val="0"/>
              <w:autoSpaceDE w:val="0"/>
              <w:autoSpaceDN w:val="0"/>
              <w:adjustRightInd w:val="0"/>
              <w:spacing w:before="110"/>
              <w:rPr>
                <w:ins w:id="99" w:author="Frank Oemig" w:date="2022-07-13T17:35:00Z"/>
                <w:b/>
                <w:bCs/>
                <w:i/>
                <w:iCs/>
                <w:color w:val="000080"/>
                <w:sz w:val="22"/>
              </w:rPr>
            </w:pPr>
            <w:ins w:id="100" w:author="Frank Oemig" w:date="2022-07-13T17:35: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71FD94A0" w14:textId="77777777" w:rsidR="009B3894" w:rsidRPr="0069575B" w:rsidRDefault="009B3894" w:rsidP="00810A3C">
            <w:pPr>
              <w:widowControl w:val="0"/>
              <w:autoSpaceDE w:val="0"/>
              <w:autoSpaceDN w:val="0"/>
              <w:adjustRightInd w:val="0"/>
              <w:spacing w:before="110"/>
              <w:rPr>
                <w:ins w:id="101" w:author="Frank Oemig" w:date="2022-07-13T17:35:00Z"/>
                <w:b/>
                <w:bCs/>
                <w:i/>
                <w:iCs/>
                <w:color w:val="000080"/>
                <w:sz w:val="22"/>
              </w:rPr>
            </w:pPr>
          </w:p>
        </w:tc>
      </w:tr>
      <w:tr w:rsidR="009B3894" w14:paraId="47929F55" w14:textId="77777777" w:rsidTr="009B3894">
        <w:trPr>
          <w:trHeight w:val="530"/>
          <w:ins w:id="102" w:author="Frank Oemig" w:date="2022-07-13T17:36: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3B639217" w14:textId="0B8A9BF4" w:rsidR="009B3894" w:rsidRDefault="009B3894" w:rsidP="00810A3C">
            <w:pPr>
              <w:widowControl w:val="0"/>
              <w:autoSpaceDE w:val="0"/>
              <w:autoSpaceDN w:val="0"/>
              <w:adjustRightInd w:val="0"/>
              <w:spacing w:before="110"/>
              <w:rPr>
                <w:ins w:id="103" w:author="Frank Oemig" w:date="2022-07-13T17:36:00Z"/>
                <w:b/>
                <w:bCs/>
                <w:i/>
                <w:iCs/>
                <w:color w:val="000080"/>
                <w:sz w:val="22"/>
              </w:rPr>
            </w:pPr>
            <w:ins w:id="104" w:author="Frank Oemig" w:date="2022-07-13T17:36:00Z">
              <w:r>
                <w:rPr>
                  <w:b/>
                  <w:bCs/>
                  <w:i/>
                  <w:iCs/>
                  <w:color w:val="000080"/>
                  <w:sz w:val="22"/>
                </w:rPr>
                <w:t>15.3.7</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75E84D6D" w14:textId="68C6DA39" w:rsidR="009B3894" w:rsidRPr="009B3894" w:rsidRDefault="009B3894" w:rsidP="00810A3C">
            <w:pPr>
              <w:widowControl w:val="0"/>
              <w:autoSpaceDE w:val="0"/>
              <w:autoSpaceDN w:val="0"/>
              <w:adjustRightInd w:val="0"/>
              <w:spacing w:before="110"/>
              <w:rPr>
                <w:ins w:id="105" w:author="Frank Oemig" w:date="2022-07-13T17:36:00Z"/>
                <w:sz w:val="22"/>
              </w:rPr>
            </w:pPr>
            <w:ins w:id="106" w:author="Frank Oemig" w:date="2022-07-13T17:36:00Z">
              <w:r>
                <w:rPr>
                  <w:sz w:val="22"/>
                </w:rPr>
                <w:t>Query Information</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BEF3CF7" w14:textId="77777777" w:rsidR="009B3894" w:rsidRPr="00810A3C" w:rsidRDefault="009B3894" w:rsidP="00810A3C">
            <w:pPr>
              <w:widowControl w:val="0"/>
              <w:autoSpaceDE w:val="0"/>
              <w:autoSpaceDN w:val="0"/>
              <w:adjustRightInd w:val="0"/>
              <w:spacing w:before="110"/>
              <w:rPr>
                <w:ins w:id="107" w:author="Frank Oemig" w:date="2022-07-13T17:36:00Z"/>
                <w:color w:val="000080"/>
                <w:sz w:val="22"/>
              </w:rPr>
            </w:pPr>
            <w:ins w:id="108" w:author="Frank Oemig" w:date="2022-07-13T17:36: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402BF00" w14:textId="77777777" w:rsidR="009B3894" w:rsidRPr="00810A3C" w:rsidRDefault="009B3894" w:rsidP="00810A3C">
            <w:pPr>
              <w:widowControl w:val="0"/>
              <w:autoSpaceDE w:val="0"/>
              <w:autoSpaceDN w:val="0"/>
              <w:adjustRightInd w:val="0"/>
              <w:spacing w:before="110"/>
              <w:rPr>
                <w:ins w:id="109" w:author="Frank Oemig" w:date="2022-07-13T17:36:00Z"/>
                <w:sz w:val="22"/>
              </w:rPr>
            </w:pPr>
            <w:ins w:id="110" w:author="Frank Oemig" w:date="2022-07-13T17:36: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86632CD" w14:textId="77777777" w:rsidR="009B3894" w:rsidRPr="0069575B" w:rsidRDefault="009B3894" w:rsidP="00810A3C">
            <w:pPr>
              <w:widowControl w:val="0"/>
              <w:autoSpaceDE w:val="0"/>
              <w:autoSpaceDN w:val="0"/>
              <w:adjustRightInd w:val="0"/>
              <w:spacing w:before="110"/>
              <w:rPr>
                <w:ins w:id="111" w:author="Frank Oemig" w:date="2022-07-13T17:36:00Z"/>
                <w:b/>
                <w:bCs/>
                <w:i/>
                <w:iCs/>
                <w:color w:val="000080"/>
                <w:sz w:val="22"/>
              </w:rPr>
            </w:pPr>
            <w:ins w:id="112" w:author="Frank Oemig" w:date="2022-07-13T17:36: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53B7A71B" w14:textId="77777777" w:rsidR="009B3894" w:rsidRPr="0069575B" w:rsidRDefault="009B3894" w:rsidP="00810A3C">
            <w:pPr>
              <w:widowControl w:val="0"/>
              <w:autoSpaceDE w:val="0"/>
              <w:autoSpaceDN w:val="0"/>
              <w:adjustRightInd w:val="0"/>
              <w:spacing w:before="110"/>
              <w:rPr>
                <w:ins w:id="113" w:author="Frank Oemig" w:date="2022-07-13T17:36:00Z"/>
                <w:b/>
                <w:bCs/>
                <w:i/>
                <w:iCs/>
                <w:color w:val="000080"/>
                <w:sz w:val="22"/>
              </w:rPr>
            </w:pPr>
          </w:p>
        </w:tc>
      </w:tr>
      <w:tr w:rsidR="00F167CC" w14:paraId="024E7357" w14:textId="77777777" w:rsidTr="009B3894">
        <w:trPr>
          <w:trHeight w:val="530"/>
          <w:ins w:id="114" w:author="Merrick, Riki | APHL" w:date="2022-08-02T12:30: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13527794" w14:textId="0B61119D" w:rsidR="00F167CC" w:rsidRDefault="00F167CC" w:rsidP="00810A3C">
            <w:pPr>
              <w:widowControl w:val="0"/>
              <w:autoSpaceDE w:val="0"/>
              <w:autoSpaceDN w:val="0"/>
              <w:adjustRightInd w:val="0"/>
              <w:spacing w:before="110"/>
              <w:rPr>
                <w:ins w:id="115" w:author="Merrick, Riki | APHL" w:date="2022-08-02T12:30:00Z"/>
                <w:b/>
                <w:bCs/>
                <w:i/>
                <w:iCs/>
                <w:color w:val="000080"/>
                <w:sz w:val="22"/>
              </w:rPr>
            </w:pPr>
            <w:ins w:id="116" w:author="Merrick, Riki | APHL" w:date="2022-08-02T12:30:00Z">
              <w:r w:rsidRPr="00F167CC">
                <w:rPr>
                  <w:b/>
                  <w:bCs/>
                  <w:i/>
                  <w:iCs/>
                  <w:color w:val="000080"/>
                  <w:sz w:val="22"/>
                </w:rPr>
                <w:t>15.5.1</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5DC21A84" w14:textId="5AFD8386" w:rsidR="00F167CC" w:rsidRDefault="00F167CC" w:rsidP="00810A3C">
            <w:pPr>
              <w:widowControl w:val="0"/>
              <w:autoSpaceDE w:val="0"/>
              <w:autoSpaceDN w:val="0"/>
              <w:adjustRightInd w:val="0"/>
              <w:spacing w:before="110"/>
              <w:rPr>
                <w:ins w:id="117" w:author="Merrick, Riki | APHL" w:date="2022-08-02T12:30:00Z"/>
                <w:sz w:val="22"/>
              </w:rPr>
            </w:pPr>
            <w:ins w:id="118" w:author="Merrick, Riki | APHL" w:date="2022-08-02T12:30:00Z">
              <w:r w:rsidRPr="00F167CC">
                <w:rPr>
                  <w:sz w:val="22"/>
                </w:rPr>
                <w:t>Add Personnel Record - Event B01</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7A802B2B" w14:textId="70BDDAD1" w:rsidR="00F167CC" w:rsidRDefault="00F167CC" w:rsidP="00810A3C">
            <w:pPr>
              <w:widowControl w:val="0"/>
              <w:autoSpaceDE w:val="0"/>
              <w:autoSpaceDN w:val="0"/>
              <w:adjustRightInd w:val="0"/>
              <w:spacing w:before="110"/>
              <w:rPr>
                <w:ins w:id="119" w:author="Merrick, Riki | APHL" w:date="2022-08-02T12:30:00Z"/>
                <w:color w:val="000080"/>
                <w:sz w:val="22"/>
              </w:rPr>
            </w:pPr>
            <w:ins w:id="120" w:author="Merrick, Riki | APHL" w:date="2022-08-02T12:30:00Z">
              <w:r>
                <w:rPr>
                  <w:color w:val="000080"/>
                  <w:sz w:val="22"/>
                </w:rPr>
                <w:t xml:space="preserve">Added </w:t>
              </w:r>
            </w:ins>
            <w:ins w:id="121" w:author="Merrick, Riki | APHL" w:date="2022-08-02T12:31:00Z">
              <w:r>
                <w:rPr>
                  <w:color w:val="000080"/>
                  <w:sz w:val="22"/>
                </w:rPr>
                <w:t xml:space="preserve">2 </w:t>
              </w:r>
            </w:ins>
            <w:ins w:id="122" w:author="Merrick, Riki | APHL" w:date="2022-08-02T12:30:00Z">
              <w:r>
                <w:rPr>
                  <w:color w:val="000080"/>
                  <w:sz w:val="22"/>
                </w:rPr>
                <w:t>GS</w:t>
              </w:r>
            </w:ins>
            <w:ins w:id="123" w:author="Merrick, Riki | APHL" w:date="2022-08-02T12:31:00Z">
              <w:r>
                <w:rPr>
                  <w:color w:val="000080"/>
                  <w:sz w:val="22"/>
                </w:rPr>
                <w:t>P segments into the example message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2204FC12" w14:textId="0D0AF762" w:rsidR="00F167CC" w:rsidRDefault="00F167CC" w:rsidP="00810A3C">
            <w:pPr>
              <w:widowControl w:val="0"/>
              <w:autoSpaceDE w:val="0"/>
              <w:autoSpaceDN w:val="0"/>
              <w:adjustRightInd w:val="0"/>
              <w:spacing w:before="110"/>
              <w:rPr>
                <w:ins w:id="124" w:author="Merrick, Riki | APHL" w:date="2022-08-02T12:30:00Z"/>
                <w:sz w:val="22"/>
              </w:rPr>
            </w:pPr>
            <w:ins w:id="125" w:author="Merrick, Riki | APHL" w:date="2022-08-02T12:31: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3447044C" w14:textId="4990C419" w:rsidR="00F167CC" w:rsidRDefault="00F167CC" w:rsidP="00810A3C">
            <w:pPr>
              <w:widowControl w:val="0"/>
              <w:autoSpaceDE w:val="0"/>
              <w:autoSpaceDN w:val="0"/>
              <w:adjustRightInd w:val="0"/>
              <w:spacing w:before="110"/>
              <w:rPr>
                <w:ins w:id="126" w:author="Merrick, Riki | APHL" w:date="2022-08-02T12:30:00Z"/>
                <w:b/>
                <w:bCs/>
                <w:i/>
                <w:iCs/>
                <w:color w:val="000080"/>
                <w:sz w:val="22"/>
              </w:rPr>
            </w:pPr>
            <w:ins w:id="127" w:author="Merrick, Riki | APHL" w:date="2022-08-02T12:31:00Z">
              <w:r>
                <w:rPr>
                  <w:b/>
                  <w:bCs/>
                  <w:i/>
                  <w:iCs/>
                  <w:color w:val="000080"/>
                  <w:sz w:val="22"/>
                </w:rPr>
                <w:t>No</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237CB592" w14:textId="77777777" w:rsidR="00F167CC" w:rsidRPr="0069575B" w:rsidRDefault="00F167CC" w:rsidP="00810A3C">
            <w:pPr>
              <w:widowControl w:val="0"/>
              <w:autoSpaceDE w:val="0"/>
              <w:autoSpaceDN w:val="0"/>
              <w:adjustRightInd w:val="0"/>
              <w:spacing w:before="110"/>
              <w:rPr>
                <w:ins w:id="128" w:author="Merrick, Riki | APHL" w:date="2022-08-02T12:30:00Z"/>
                <w:b/>
                <w:bCs/>
                <w:i/>
                <w:iCs/>
                <w:color w:val="000080"/>
                <w:sz w:val="22"/>
              </w:rPr>
            </w:pPr>
          </w:p>
        </w:tc>
      </w:tr>
      <w:tr w:rsidR="00446A51" w14:paraId="16EF22DB" w14:textId="77777777" w:rsidTr="009B3894">
        <w:trPr>
          <w:trHeight w:val="530"/>
          <w:ins w:id="129" w:author="Frank Oemig" w:date="2022-09-07T17:31: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47914A22" w14:textId="5F9E7688" w:rsidR="00446A51" w:rsidRPr="00F167CC" w:rsidRDefault="00446A51" w:rsidP="00810A3C">
            <w:pPr>
              <w:widowControl w:val="0"/>
              <w:autoSpaceDE w:val="0"/>
              <w:autoSpaceDN w:val="0"/>
              <w:adjustRightInd w:val="0"/>
              <w:spacing w:before="110"/>
              <w:rPr>
                <w:ins w:id="130" w:author="Frank Oemig" w:date="2022-09-07T17:31:00Z"/>
                <w:b/>
                <w:bCs/>
                <w:i/>
                <w:iCs/>
                <w:color w:val="000080"/>
                <w:sz w:val="22"/>
              </w:rPr>
            </w:pPr>
            <w:ins w:id="131" w:author="Frank Oemig" w:date="2022-09-07T17:31:00Z">
              <w:r>
                <w:rPr>
                  <w:b/>
                  <w:bCs/>
                  <w:i/>
                  <w:iCs/>
                  <w:color w:val="000080"/>
                  <w:sz w:val="22"/>
                </w:rPr>
                <w:t>15.4.7</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2BD5C8A7" w14:textId="2A0739C4" w:rsidR="00446A51" w:rsidRPr="00F167CC" w:rsidRDefault="00446A51" w:rsidP="00810A3C">
            <w:pPr>
              <w:widowControl w:val="0"/>
              <w:autoSpaceDE w:val="0"/>
              <w:autoSpaceDN w:val="0"/>
              <w:adjustRightInd w:val="0"/>
              <w:spacing w:before="110"/>
              <w:rPr>
                <w:ins w:id="132" w:author="Frank Oemig" w:date="2022-09-07T17:31:00Z"/>
                <w:sz w:val="22"/>
              </w:rPr>
            </w:pPr>
            <w:ins w:id="133" w:author="Frank Oemig" w:date="2022-09-07T17:32:00Z">
              <w:r>
                <w:rPr>
                  <w:bCs/>
                  <w:i/>
                  <w:iCs/>
                  <w:noProof/>
                  <w:sz w:val="22"/>
                </w:rPr>
                <w:t>Data Element 00816 -&gt; 02534</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437F8164" w14:textId="58DF14DF" w:rsidR="00446A51" w:rsidRDefault="00446A51" w:rsidP="00810A3C">
            <w:pPr>
              <w:widowControl w:val="0"/>
              <w:autoSpaceDE w:val="0"/>
              <w:autoSpaceDN w:val="0"/>
              <w:adjustRightInd w:val="0"/>
              <w:spacing w:before="110"/>
              <w:rPr>
                <w:ins w:id="134" w:author="Frank Oemig" w:date="2022-09-07T17:31:00Z"/>
                <w:color w:val="000080"/>
                <w:sz w:val="22"/>
              </w:rPr>
            </w:pPr>
            <w:ins w:id="135" w:author="Frank Oemig" w:date="2022-09-07T17:32:00Z">
              <w:r>
                <w:rPr>
                  <w:color w:val="000080"/>
                  <w:sz w:val="22"/>
                </w:rPr>
                <w:t>eliminate conflict with table assignment to 0287</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0D93A130" w14:textId="77777777" w:rsidR="00446A51" w:rsidRDefault="00446A51" w:rsidP="00810A3C">
            <w:pPr>
              <w:widowControl w:val="0"/>
              <w:autoSpaceDE w:val="0"/>
              <w:autoSpaceDN w:val="0"/>
              <w:adjustRightInd w:val="0"/>
              <w:spacing w:before="110"/>
              <w:rPr>
                <w:ins w:id="136" w:author="Frank Oemig" w:date="2022-09-07T17:31:00Z"/>
                <w:sz w:val="22"/>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739B6954" w14:textId="33FF8F01" w:rsidR="00446A51" w:rsidRDefault="00446A51" w:rsidP="00810A3C">
            <w:pPr>
              <w:widowControl w:val="0"/>
              <w:autoSpaceDE w:val="0"/>
              <w:autoSpaceDN w:val="0"/>
              <w:adjustRightInd w:val="0"/>
              <w:spacing w:before="110"/>
              <w:rPr>
                <w:ins w:id="137" w:author="Frank Oemig" w:date="2022-09-07T17:31:00Z"/>
                <w:b/>
                <w:bCs/>
                <w:i/>
                <w:iCs/>
                <w:color w:val="000080"/>
                <w:sz w:val="22"/>
              </w:rPr>
            </w:pPr>
            <w:ins w:id="138" w:author="Frank Oemig" w:date="2022-09-07T17:31:00Z">
              <w:r>
                <w:rPr>
                  <w:b/>
                  <w:bCs/>
                  <w:i/>
                  <w:iCs/>
                  <w:color w:val="000080"/>
                  <w:sz w:val="22"/>
                </w:rPr>
                <w:t>No</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2C24B2E1" w14:textId="77777777" w:rsidR="00446A51" w:rsidRPr="0069575B" w:rsidRDefault="00446A51" w:rsidP="00810A3C">
            <w:pPr>
              <w:widowControl w:val="0"/>
              <w:autoSpaceDE w:val="0"/>
              <w:autoSpaceDN w:val="0"/>
              <w:adjustRightInd w:val="0"/>
              <w:spacing w:before="110"/>
              <w:rPr>
                <w:ins w:id="139" w:author="Frank Oemig" w:date="2022-09-07T17:31:00Z"/>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Heading2"/>
        <w:rPr>
          <w:noProof/>
        </w:rPr>
      </w:pPr>
      <w:bookmarkStart w:id="140" w:name="_Toc29039334"/>
      <w:r w:rsidRPr="00E80B34">
        <w:rPr>
          <w:noProof/>
        </w:rPr>
        <w:t>CHAPTER 15 CONTENTS</w:t>
      </w:r>
      <w:bookmarkEnd w:id="26"/>
      <w:bookmarkEnd w:id="140"/>
    </w:p>
    <w:bookmarkStart w:id="141" w:name="_Toc494168629"/>
    <w:p w14:paraId="74653596" w14:textId="324A013E" w:rsidR="00A61498" w:rsidRDefault="00A61498" w:rsidP="005669A1">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fldChar w:fldCharType="begin"/>
      </w:r>
      <w:r>
        <w:instrText xml:space="preserve"> HYPERLINK \l "_Toc29039334" </w:instrText>
      </w:r>
      <w:r>
        <w:fldChar w:fldCharType="separate"/>
      </w:r>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ins w:id="142" w:author="Lynn Laakso" w:date="2022-09-09T15:32:00Z">
        <w:r w:rsidR="000C1643">
          <w:rPr>
            <w:webHidden/>
          </w:rPr>
          <w:t>2</w:t>
        </w:r>
      </w:ins>
      <w:del w:id="143" w:author="Lynn Laakso" w:date="2022-09-09T15:32:00Z">
        <w:r w:rsidDel="005669A1">
          <w:rPr>
            <w:webHidden/>
          </w:rPr>
          <w:delText>1</w:delText>
        </w:r>
      </w:del>
      <w:r>
        <w:rPr>
          <w:webHidden/>
        </w:rPr>
        <w:fldChar w:fldCharType="end"/>
      </w:r>
      <w:r>
        <w:fldChar w:fldCharType="end"/>
      </w:r>
    </w:p>
    <w:p w14:paraId="69C5B09A" w14:textId="17B7B115"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"_Toc29039335" </w:instrText>
      </w:r>
      <w:r>
        <w:fldChar w:fldCharType="separate"/>
      </w:r>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ins w:id="144" w:author="Lynn Laakso" w:date="2022-09-09T15:32:00Z">
        <w:r w:rsidR="000C1643">
          <w:rPr>
            <w:webHidden/>
          </w:rPr>
          <w:t>3</w:t>
        </w:r>
      </w:ins>
      <w:del w:id="145" w:author="Lynn Laakso" w:date="2022-09-09T15:32:00Z">
        <w:r w:rsidR="00A61498" w:rsidDel="005669A1">
          <w:rPr>
            <w:webHidden/>
          </w:rPr>
          <w:delText>2</w:delText>
        </w:r>
      </w:del>
      <w:r w:rsidR="00A61498">
        <w:rPr>
          <w:webHidden/>
        </w:rPr>
        <w:fldChar w:fldCharType="end"/>
      </w:r>
      <w:r>
        <w:fldChar w:fldCharType="end"/>
      </w:r>
    </w:p>
    <w:p w14:paraId="6015008D" w14:textId="18904D39"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"_Toc29039336" </w:instrText>
      </w:r>
      <w:r>
        <w:rPr>
          <w:noProof/>
        </w:rPr>
        <w:fldChar w:fldCharType="separate"/>
      </w:r>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ins w:id="146" w:author="Lynn Laakso" w:date="2022-09-09T15:32:00Z">
        <w:r w:rsidR="000C1643">
          <w:rPr>
            <w:noProof/>
            <w:webHidden/>
          </w:rPr>
          <w:t>3</w:t>
        </w:r>
      </w:ins>
      <w:del w:id="147" w:author="Lynn Laakso" w:date="2022-09-09T15:32:00Z">
        <w:r w:rsidR="00A61498" w:rsidDel="005669A1">
          <w:rPr>
            <w:noProof/>
            <w:webHidden/>
          </w:rPr>
          <w:delText>2</w:delText>
        </w:r>
      </w:del>
      <w:r w:rsidR="00A61498">
        <w:rPr>
          <w:noProof/>
          <w:webHidden/>
        </w:rPr>
        <w:fldChar w:fldCharType="end"/>
      </w:r>
      <w:r>
        <w:rPr>
          <w:noProof/>
        </w:rPr>
        <w:fldChar w:fldCharType="end"/>
      </w:r>
    </w:p>
    <w:p w14:paraId="20C2FDB0" w14:textId="5D4A6193" w:rsidR="00A61498" w:rsidRDefault="00000000" w:rsidP="005669A1">
      <w:pPr>
        <w:pStyle w:val="TOC2"/>
        <w:rPr>
          <w:rFonts w:asciiTheme="minorHAnsi" w:eastAsiaTheme="minorEastAsia" w:hAnsiTheme="minorHAnsi" w:cstheme="minorBidi"/>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0C1643">
          <w:rPr>
            <w:webHidden/>
          </w:rPr>
          <w:t>3</w:t>
        </w:r>
        <w:r w:rsidR="00A61498">
          <w:rPr>
            <w:webHidden/>
          </w:rPr>
          <w:fldChar w:fldCharType="end"/>
        </w:r>
      </w:hyperlink>
    </w:p>
    <w:p w14:paraId="738B01F5" w14:textId="2D10F7DA"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0C1643">
          <w:rPr>
            <w:noProof/>
            <w:webHidden/>
          </w:rPr>
          <w:t>3</w:t>
        </w:r>
        <w:r w:rsidR="00A61498">
          <w:rPr>
            <w:noProof/>
            <w:webHidden/>
          </w:rPr>
          <w:fldChar w:fldCharType="end"/>
        </w:r>
      </w:hyperlink>
    </w:p>
    <w:p w14:paraId="36D6F69C" w14:textId="6A875308"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"_Toc29039339" </w:instrText>
      </w:r>
      <w:r>
        <w:rPr>
          <w:noProof/>
        </w:rPr>
        <w:fldChar w:fldCharType="separate"/>
      </w:r>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ins w:id="148" w:author="Lynn Laakso" w:date="2022-09-09T15:32:00Z">
        <w:r w:rsidR="000C1643">
          <w:rPr>
            <w:noProof/>
            <w:webHidden/>
          </w:rPr>
          <w:t>5</w:t>
        </w:r>
      </w:ins>
      <w:del w:id="149" w:author="Lynn Laakso" w:date="2022-09-09T15:32:00Z">
        <w:r w:rsidR="00A61498" w:rsidDel="005669A1">
          <w:rPr>
            <w:noProof/>
            <w:webHidden/>
          </w:rPr>
          <w:delText>4</w:delText>
        </w:r>
      </w:del>
      <w:r w:rsidR="00A61498">
        <w:rPr>
          <w:noProof/>
          <w:webHidden/>
        </w:rPr>
        <w:fldChar w:fldCharType="end"/>
      </w:r>
      <w:r>
        <w:rPr>
          <w:noProof/>
        </w:rPr>
        <w:fldChar w:fldCharType="end"/>
      </w:r>
    </w:p>
    <w:p w14:paraId="6FBF9A02" w14:textId="003C64EC"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"_Toc29039340" </w:instrText>
      </w:r>
      <w:r>
        <w:rPr>
          <w:noProof/>
        </w:rPr>
        <w:fldChar w:fldCharType="separate"/>
      </w:r>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ins w:id="150" w:author="Lynn Laakso" w:date="2022-09-09T15:32:00Z">
        <w:r w:rsidR="000C1643">
          <w:rPr>
            <w:noProof/>
            <w:webHidden/>
          </w:rPr>
          <w:t>6</w:t>
        </w:r>
      </w:ins>
      <w:del w:id="151" w:author="Lynn Laakso" w:date="2022-09-09T15:32:00Z">
        <w:r w:rsidR="00A61498" w:rsidDel="005669A1">
          <w:rPr>
            <w:noProof/>
            <w:webHidden/>
          </w:rPr>
          <w:delText>5</w:delText>
        </w:r>
      </w:del>
      <w:r w:rsidR="00A61498">
        <w:rPr>
          <w:noProof/>
          <w:webHidden/>
        </w:rPr>
        <w:fldChar w:fldCharType="end"/>
      </w:r>
      <w:r>
        <w:rPr>
          <w:noProof/>
        </w:rPr>
        <w:fldChar w:fldCharType="end"/>
      </w:r>
    </w:p>
    <w:p w14:paraId="248428AD" w14:textId="7FD3D457"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"_Toc29039341" </w:instrText>
      </w:r>
      <w:r>
        <w:rPr>
          <w:noProof/>
        </w:rPr>
        <w:fldChar w:fldCharType="separate"/>
      </w:r>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ins w:id="152" w:author="Lynn Laakso" w:date="2022-09-09T15:32:00Z">
        <w:r w:rsidR="000C1643">
          <w:rPr>
            <w:noProof/>
            <w:webHidden/>
          </w:rPr>
          <w:t>7</w:t>
        </w:r>
      </w:ins>
      <w:del w:id="153" w:author="Lynn Laakso" w:date="2022-09-09T15:32:00Z">
        <w:r w:rsidR="00A61498" w:rsidDel="005669A1">
          <w:rPr>
            <w:noProof/>
            <w:webHidden/>
          </w:rPr>
          <w:delText>6</w:delText>
        </w:r>
      </w:del>
      <w:r w:rsidR="00A61498">
        <w:rPr>
          <w:noProof/>
          <w:webHidden/>
        </w:rPr>
        <w:fldChar w:fldCharType="end"/>
      </w:r>
      <w:r>
        <w:rPr>
          <w:noProof/>
        </w:rPr>
        <w:fldChar w:fldCharType="end"/>
      </w:r>
    </w:p>
    <w:p w14:paraId="7D1948B0" w14:textId="3A79B63A"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"_Toc29039342" </w:instrText>
      </w:r>
      <w:r>
        <w:rPr>
          <w:noProof/>
        </w:rPr>
        <w:fldChar w:fldCharType="separate"/>
      </w:r>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ins w:id="154" w:author="Lynn Laakso" w:date="2022-09-09T15:32:00Z">
        <w:r w:rsidR="000C1643">
          <w:rPr>
            <w:noProof/>
            <w:webHidden/>
          </w:rPr>
          <w:t>8</w:t>
        </w:r>
      </w:ins>
      <w:del w:id="155" w:author="Lynn Laakso" w:date="2022-09-09T15:32:00Z">
        <w:r w:rsidR="00A61498" w:rsidDel="005669A1">
          <w:rPr>
            <w:noProof/>
            <w:webHidden/>
          </w:rPr>
          <w:delText>7</w:delText>
        </w:r>
      </w:del>
      <w:r w:rsidR="00A61498">
        <w:rPr>
          <w:noProof/>
          <w:webHidden/>
        </w:rPr>
        <w:fldChar w:fldCharType="end"/>
      </w:r>
      <w:r>
        <w:rPr>
          <w:noProof/>
        </w:rPr>
        <w:fldChar w:fldCharType="end"/>
      </w:r>
    </w:p>
    <w:p w14:paraId="4E0691F4" w14:textId="333EC663"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"_Toc29039343" </w:instrText>
      </w:r>
      <w:r>
        <w:rPr>
          <w:noProof/>
        </w:rPr>
        <w:fldChar w:fldCharType="separate"/>
      </w:r>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ins w:id="156" w:author="Lynn Laakso" w:date="2022-09-09T15:32:00Z">
        <w:r w:rsidR="000C1643">
          <w:rPr>
            <w:noProof/>
            <w:webHidden/>
          </w:rPr>
          <w:t>9</w:t>
        </w:r>
      </w:ins>
      <w:del w:id="157" w:author="Lynn Laakso" w:date="2022-09-09T15:32:00Z">
        <w:r w:rsidR="00A61498" w:rsidDel="005669A1">
          <w:rPr>
            <w:noProof/>
            <w:webHidden/>
          </w:rPr>
          <w:delText>8</w:delText>
        </w:r>
      </w:del>
      <w:r w:rsidR="00A61498">
        <w:rPr>
          <w:noProof/>
          <w:webHidden/>
        </w:rPr>
        <w:fldChar w:fldCharType="end"/>
      </w:r>
      <w:r>
        <w:rPr>
          <w:noProof/>
        </w:rPr>
        <w:fldChar w:fldCharType="end"/>
      </w:r>
    </w:p>
    <w:p w14:paraId="6D1A2DF5" w14:textId="5CFC8CE8"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"_Toc29039344" </w:instrText>
      </w:r>
      <w:r>
        <w:rPr>
          <w:noProof/>
        </w:rPr>
        <w:fldChar w:fldCharType="separate"/>
      </w:r>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ins w:id="158" w:author="Lynn Laakso" w:date="2022-09-09T15:32:00Z">
        <w:r w:rsidR="000C1643">
          <w:rPr>
            <w:noProof/>
            <w:webHidden/>
          </w:rPr>
          <w:t>11</w:t>
        </w:r>
      </w:ins>
      <w:del w:id="159" w:author="Lynn Laakso" w:date="2022-09-09T15:32:00Z">
        <w:r w:rsidR="00A61498" w:rsidDel="005669A1">
          <w:rPr>
            <w:noProof/>
            <w:webHidden/>
          </w:rPr>
          <w:delText>10</w:delText>
        </w:r>
      </w:del>
      <w:r w:rsidR="00A61498">
        <w:rPr>
          <w:noProof/>
          <w:webHidden/>
        </w:rPr>
        <w:fldChar w:fldCharType="end"/>
      </w:r>
      <w:r>
        <w:rPr>
          <w:noProof/>
        </w:rPr>
        <w:fldChar w:fldCharType="end"/>
      </w:r>
    </w:p>
    <w:p w14:paraId="2061F48F" w14:textId="770D4235"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"_Toc29039345" </w:instrText>
      </w:r>
      <w:r>
        <w:rPr>
          <w:noProof/>
        </w:rPr>
        <w:fldChar w:fldCharType="separate"/>
      </w:r>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ins w:id="160" w:author="Lynn Laakso" w:date="2022-09-09T15:32:00Z">
        <w:r w:rsidR="000C1643">
          <w:rPr>
            <w:noProof/>
            <w:webHidden/>
          </w:rPr>
          <w:t>13</w:t>
        </w:r>
      </w:ins>
      <w:del w:id="161" w:author="Lynn Laakso" w:date="2022-09-09T15:32:00Z">
        <w:r w:rsidR="00A61498" w:rsidDel="005669A1">
          <w:rPr>
            <w:noProof/>
            <w:webHidden/>
          </w:rPr>
          <w:delText>12</w:delText>
        </w:r>
      </w:del>
      <w:r w:rsidR="00A61498">
        <w:rPr>
          <w:noProof/>
          <w:webHidden/>
        </w:rPr>
        <w:fldChar w:fldCharType="end"/>
      </w:r>
      <w:r>
        <w:rPr>
          <w:noProof/>
        </w:rPr>
        <w:fldChar w:fldCharType="end"/>
      </w:r>
    </w:p>
    <w:p w14:paraId="68EFE2CB" w14:textId="0B3320D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"_Toc29039346" </w:instrText>
      </w:r>
      <w:r>
        <w:rPr>
          <w:noProof/>
        </w:rPr>
        <w:fldChar w:fldCharType="separate"/>
      </w:r>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ins w:id="162" w:author="Lynn Laakso" w:date="2022-09-09T15:32:00Z">
        <w:r w:rsidR="000C1643">
          <w:rPr>
            <w:noProof/>
            <w:webHidden/>
          </w:rPr>
          <w:t>15</w:t>
        </w:r>
      </w:ins>
      <w:del w:id="163" w:author="Lynn Laakso" w:date="2022-09-09T15:32:00Z">
        <w:r w:rsidR="00A61498" w:rsidDel="005669A1">
          <w:rPr>
            <w:noProof/>
            <w:webHidden/>
          </w:rPr>
          <w:delText>13</w:delText>
        </w:r>
      </w:del>
      <w:r w:rsidR="00A61498">
        <w:rPr>
          <w:noProof/>
          <w:webHidden/>
        </w:rPr>
        <w:fldChar w:fldCharType="end"/>
      </w:r>
      <w:r>
        <w:rPr>
          <w:noProof/>
        </w:rPr>
        <w:fldChar w:fldCharType="end"/>
      </w:r>
    </w:p>
    <w:p w14:paraId="55DC8593" w14:textId="7E17C8BA"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"_Toc29039347" </w:instrText>
      </w:r>
      <w:r>
        <w:fldChar w:fldCharType="separate"/>
      </w:r>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ins w:id="164" w:author="Lynn Laakso" w:date="2022-09-09T15:32:00Z">
        <w:r w:rsidR="000C1643">
          <w:rPr>
            <w:webHidden/>
          </w:rPr>
          <w:t>16</w:t>
        </w:r>
      </w:ins>
      <w:del w:id="165" w:author="Lynn Laakso" w:date="2022-09-09T15:32:00Z">
        <w:r w:rsidR="00A61498" w:rsidDel="005669A1">
          <w:rPr>
            <w:webHidden/>
          </w:rPr>
          <w:delText>15</w:delText>
        </w:r>
      </w:del>
      <w:r w:rsidR="00A61498">
        <w:rPr>
          <w:webHidden/>
        </w:rPr>
        <w:fldChar w:fldCharType="end"/>
      </w:r>
      <w:r>
        <w:fldChar w:fldCharType="end"/>
      </w:r>
    </w:p>
    <w:p w14:paraId="07FD2D99" w14:textId="4FE7BA78"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"_Toc29039348" </w:instrText>
      </w:r>
      <w:r>
        <w:rPr>
          <w:noProof/>
        </w:rPr>
        <w:fldChar w:fldCharType="separate"/>
      </w:r>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ins w:id="166" w:author="Lynn Laakso" w:date="2022-09-09T15:32:00Z">
        <w:r w:rsidR="000C1643">
          <w:rPr>
            <w:noProof/>
            <w:webHidden/>
          </w:rPr>
          <w:t>16</w:t>
        </w:r>
      </w:ins>
      <w:del w:id="167" w:author="Lynn Laakso" w:date="2022-09-09T15:32:00Z">
        <w:r w:rsidR="00A61498" w:rsidDel="005669A1">
          <w:rPr>
            <w:noProof/>
            <w:webHidden/>
          </w:rPr>
          <w:delText>15</w:delText>
        </w:r>
      </w:del>
      <w:r w:rsidR="00A61498">
        <w:rPr>
          <w:noProof/>
          <w:webHidden/>
        </w:rPr>
        <w:fldChar w:fldCharType="end"/>
      </w:r>
      <w:r>
        <w:rPr>
          <w:noProof/>
        </w:rPr>
        <w:fldChar w:fldCharType="end"/>
      </w:r>
    </w:p>
    <w:p w14:paraId="16CB0E37" w14:textId="20995A58"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"_Toc29039349" </w:instrText>
      </w:r>
      <w:r>
        <w:rPr>
          <w:noProof/>
        </w:rPr>
        <w:fldChar w:fldCharType="separate"/>
      </w:r>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ins w:id="168" w:author="Lynn Laakso" w:date="2022-09-09T15:32:00Z">
        <w:r w:rsidR="000C1643">
          <w:rPr>
            <w:noProof/>
            <w:webHidden/>
          </w:rPr>
          <w:t>18</w:t>
        </w:r>
      </w:ins>
      <w:del w:id="169" w:author="Lynn Laakso" w:date="2022-09-09T15:32:00Z">
        <w:r w:rsidR="00A61498" w:rsidDel="005669A1">
          <w:rPr>
            <w:noProof/>
            <w:webHidden/>
          </w:rPr>
          <w:delText>17</w:delText>
        </w:r>
      </w:del>
      <w:r w:rsidR="00A61498">
        <w:rPr>
          <w:noProof/>
          <w:webHidden/>
        </w:rPr>
        <w:fldChar w:fldCharType="end"/>
      </w:r>
      <w:r>
        <w:rPr>
          <w:noProof/>
        </w:rPr>
        <w:fldChar w:fldCharType="end"/>
      </w:r>
    </w:p>
    <w:p w14:paraId="06ED2056" w14:textId="41C34011"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"_Toc29039350" </w:instrText>
      </w:r>
      <w:r>
        <w:rPr>
          <w:noProof/>
        </w:rPr>
        <w:fldChar w:fldCharType="separate"/>
      </w:r>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ins w:id="170" w:author="Lynn Laakso" w:date="2022-09-09T15:32:00Z">
        <w:r w:rsidR="000C1643">
          <w:rPr>
            <w:noProof/>
            <w:webHidden/>
          </w:rPr>
          <w:t>25</w:t>
        </w:r>
      </w:ins>
      <w:del w:id="171" w:author="Lynn Laakso" w:date="2022-09-09T15:32:00Z">
        <w:r w:rsidR="00A61498" w:rsidDel="005669A1">
          <w:rPr>
            <w:noProof/>
            <w:webHidden/>
          </w:rPr>
          <w:delText>24</w:delText>
        </w:r>
      </w:del>
      <w:r w:rsidR="00A61498">
        <w:rPr>
          <w:noProof/>
          <w:webHidden/>
        </w:rPr>
        <w:fldChar w:fldCharType="end"/>
      </w:r>
      <w:r>
        <w:rPr>
          <w:noProof/>
        </w:rPr>
        <w:fldChar w:fldCharType="end"/>
      </w:r>
    </w:p>
    <w:p w14:paraId="51FE3A3D" w14:textId="4339A366"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"_Toc29039351" </w:instrText>
      </w:r>
      <w:r>
        <w:rPr>
          <w:noProof/>
        </w:rPr>
        <w:fldChar w:fldCharType="separate"/>
      </w:r>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ins w:id="172" w:author="Lynn Laakso" w:date="2022-09-09T15:32:00Z">
        <w:r w:rsidR="000C1643">
          <w:rPr>
            <w:noProof/>
            <w:webHidden/>
          </w:rPr>
          <w:t>28</w:t>
        </w:r>
      </w:ins>
      <w:del w:id="173" w:author="Lynn Laakso" w:date="2022-09-09T15:32:00Z">
        <w:r w:rsidR="00A61498" w:rsidDel="005669A1">
          <w:rPr>
            <w:noProof/>
            <w:webHidden/>
          </w:rPr>
          <w:delText>27</w:delText>
        </w:r>
      </w:del>
      <w:r w:rsidR="00A61498">
        <w:rPr>
          <w:noProof/>
          <w:webHidden/>
        </w:rPr>
        <w:fldChar w:fldCharType="end"/>
      </w:r>
      <w:r>
        <w:rPr>
          <w:noProof/>
        </w:rPr>
        <w:fldChar w:fldCharType="end"/>
      </w:r>
    </w:p>
    <w:p w14:paraId="210D1C71" w14:textId="13BAFB7D"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lastRenderedPageBreak/>
        <w:fldChar w:fldCharType="begin"/>
      </w:r>
      <w:r>
        <w:rPr>
          <w:noProof/>
        </w:rPr>
        <w:instrText xml:space="preserve"> HYPERLINK \l "_Toc29039352" </w:instrText>
      </w:r>
      <w:r>
        <w:rPr>
          <w:noProof/>
        </w:rPr>
        <w:fldChar w:fldCharType="separate"/>
      </w:r>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ins w:id="174" w:author="Lynn Laakso" w:date="2022-09-09T15:32:00Z">
        <w:r w:rsidR="000C1643">
          <w:rPr>
            <w:noProof/>
            <w:webHidden/>
          </w:rPr>
          <w:t>29</w:t>
        </w:r>
      </w:ins>
      <w:del w:id="175" w:author="Lynn Laakso" w:date="2022-09-09T15:32:00Z">
        <w:r w:rsidR="00A61498" w:rsidDel="005669A1">
          <w:rPr>
            <w:noProof/>
            <w:webHidden/>
          </w:rPr>
          <w:delText>28</w:delText>
        </w:r>
      </w:del>
      <w:r w:rsidR="00A61498">
        <w:rPr>
          <w:noProof/>
          <w:webHidden/>
        </w:rPr>
        <w:fldChar w:fldCharType="end"/>
      </w:r>
      <w:r>
        <w:rPr>
          <w:noProof/>
        </w:rPr>
        <w:fldChar w:fldCharType="end"/>
      </w:r>
    </w:p>
    <w:p w14:paraId="0F08CC35" w14:textId="6E061F65"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"_Toc29039353" </w:instrText>
      </w:r>
      <w:r>
        <w:rPr>
          <w:noProof/>
        </w:rPr>
        <w:fldChar w:fldCharType="separate"/>
      </w:r>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ins w:id="176" w:author="Lynn Laakso" w:date="2022-09-09T15:32:00Z">
        <w:r w:rsidR="000C1643">
          <w:rPr>
            <w:noProof/>
            <w:webHidden/>
          </w:rPr>
          <w:t>33</w:t>
        </w:r>
      </w:ins>
      <w:del w:id="177" w:author="Lynn Laakso" w:date="2022-09-09T15:32:00Z">
        <w:r w:rsidR="00A61498" w:rsidDel="005669A1">
          <w:rPr>
            <w:noProof/>
            <w:webHidden/>
          </w:rPr>
          <w:delText>32</w:delText>
        </w:r>
      </w:del>
      <w:r w:rsidR="00A61498">
        <w:rPr>
          <w:noProof/>
          <w:webHidden/>
        </w:rPr>
        <w:fldChar w:fldCharType="end"/>
      </w:r>
      <w:r>
        <w:rPr>
          <w:noProof/>
        </w:rPr>
        <w:fldChar w:fldCharType="end"/>
      </w:r>
    </w:p>
    <w:p w14:paraId="5F8EC6B9" w14:textId="259008B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"_Toc29039354" </w:instrText>
      </w:r>
      <w:r>
        <w:rPr>
          <w:noProof/>
        </w:rPr>
        <w:fldChar w:fldCharType="separate"/>
      </w:r>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ins w:id="178" w:author="Lynn Laakso" w:date="2022-09-09T15:32:00Z">
        <w:r w:rsidR="000C1643">
          <w:rPr>
            <w:noProof/>
            <w:webHidden/>
          </w:rPr>
          <w:t>36</w:t>
        </w:r>
      </w:ins>
      <w:del w:id="179" w:author="Lynn Laakso" w:date="2022-09-09T15:32:00Z">
        <w:r w:rsidR="00A61498" w:rsidDel="005669A1">
          <w:rPr>
            <w:noProof/>
            <w:webHidden/>
          </w:rPr>
          <w:delText>35</w:delText>
        </w:r>
      </w:del>
      <w:r w:rsidR="00A61498">
        <w:rPr>
          <w:noProof/>
          <w:webHidden/>
        </w:rPr>
        <w:fldChar w:fldCharType="end"/>
      </w:r>
      <w:r>
        <w:rPr>
          <w:noProof/>
        </w:rPr>
        <w:fldChar w:fldCharType="end"/>
      </w:r>
    </w:p>
    <w:p w14:paraId="036A8D43" w14:textId="2DDD981B"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"_Toc29039355" </w:instrText>
      </w:r>
      <w:r>
        <w:rPr>
          <w:noProof/>
        </w:rPr>
        <w:fldChar w:fldCharType="separate"/>
      </w:r>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ins w:id="180" w:author="Lynn Laakso" w:date="2022-09-09T15:32:00Z">
        <w:r w:rsidR="000C1643">
          <w:rPr>
            <w:noProof/>
            <w:webHidden/>
          </w:rPr>
          <w:t>37</w:t>
        </w:r>
      </w:ins>
      <w:del w:id="181" w:author="Lynn Laakso" w:date="2022-09-09T15:32:00Z">
        <w:r w:rsidR="00A61498" w:rsidDel="005669A1">
          <w:rPr>
            <w:noProof/>
            <w:webHidden/>
          </w:rPr>
          <w:delText>36</w:delText>
        </w:r>
      </w:del>
      <w:r w:rsidR="00A61498">
        <w:rPr>
          <w:noProof/>
          <w:webHidden/>
        </w:rPr>
        <w:fldChar w:fldCharType="end"/>
      </w:r>
      <w:r>
        <w:rPr>
          <w:noProof/>
        </w:rPr>
        <w:fldChar w:fldCharType="end"/>
      </w:r>
    </w:p>
    <w:p w14:paraId="29BA05F4" w14:textId="7669FBC0"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"_Toc29039356" </w:instrText>
      </w:r>
      <w:r>
        <w:fldChar w:fldCharType="separate"/>
      </w:r>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ins w:id="182" w:author="Lynn Laakso" w:date="2022-09-09T15:32:00Z">
        <w:r w:rsidR="000C1643">
          <w:rPr>
            <w:webHidden/>
          </w:rPr>
          <w:t>50</w:t>
        </w:r>
      </w:ins>
      <w:del w:id="183" w:author="Lynn Laakso" w:date="2022-09-09T15:32:00Z">
        <w:r w:rsidR="00A61498" w:rsidDel="005669A1">
          <w:rPr>
            <w:webHidden/>
          </w:rPr>
          <w:delText>49</w:delText>
        </w:r>
      </w:del>
      <w:r w:rsidR="00A61498">
        <w:rPr>
          <w:webHidden/>
        </w:rPr>
        <w:fldChar w:fldCharType="end"/>
      </w:r>
      <w:r>
        <w:fldChar w:fldCharType="end"/>
      </w:r>
    </w:p>
    <w:p w14:paraId="60832779" w14:textId="27049EB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"_Toc29039357" </w:instrText>
      </w:r>
      <w:r>
        <w:rPr>
          <w:noProof/>
        </w:rPr>
        <w:fldChar w:fldCharType="separate"/>
      </w:r>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ins w:id="184" w:author="Lynn Laakso" w:date="2022-09-09T15:32:00Z">
        <w:r w:rsidR="000C1643">
          <w:rPr>
            <w:noProof/>
            <w:webHidden/>
          </w:rPr>
          <w:t>50</w:t>
        </w:r>
      </w:ins>
      <w:del w:id="185" w:author="Lynn Laakso" w:date="2022-09-09T15:32:00Z">
        <w:r w:rsidR="00A61498" w:rsidDel="005669A1">
          <w:rPr>
            <w:noProof/>
            <w:webHidden/>
          </w:rPr>
          <w:delText>49</w:delText>
        </w:r>
      </w:del>
      <w:r w:rsidR="00A61498">
        <w:rPr>
          <w:noProof/>
          <w:webHidden/>
        </w:rPr>
        <w:fldChar w:fldCharType="end"/>
      </w:r>
      <w:r>
        <w:rPr>
          <w:noProof/>
        </w:rPr>
        <w:fldChar w:fldCharType="end"/>
      </w:r>
    </w:p>
    <w:p w14:paraId="228E31E3" w14:textId="4B7F2823"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"_Toc29039358" </w:instrText>
      </w:r>
      <w:r>
        <w:fldChar w:fldCharType="separate"/>
      </w:r>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ins w:id="186" w:author="Lynn Laakso" w:date="2022-09-09T15:32:00Z">
        <w:r w:rsidR="000C1643">
          <w:rPr>
            <w:webHidden/>
          </w:rPr>
          <w:t>50</w:t>
        </w:r>
      </w:ins>
      <w:del w:id="187" w:author="Lynn Laakso" w:date="2022-09-09T15:32:00Z">
        <w:r w:rsidR="00A61498" w:rsidDel="005669A1">
          <w:rPr>
            <w:webHidden/>
          </w:rPr>
          <w:delText>49</w:delText>
        </w:r>
      </w:del>
      <w:r w:rsidR="00A61498">
        <w:rPr>
          <w:webHidden/>
        </w:rPr>
        <w:fldChar w:fldCharType="end"/>
      </w:r>
      <w:r>
        <w:fldChar w:fldCharType="end"/>
      </w:r>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188" w:name="_Toc29039335"/>
      <w:r w:rsidRPr="00E80B34">
        <w:rPr>
          <w:noProof/>
        </w:rPr>
        <w:t>P</w:t>
      </w:r>
      <w:bookmarkEnd w:id="27"/>
      <w:r w:rsidRPr="00E80B34">
        <w:rPr>
          <w:noProof/>
        </w:rPr>
        <w:t>URPOSE</w:t>
      </w:r>
      <w:bookmarkEnd w:id="141"/>
      <w:bookmarkEnd w:id="188"/>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189" w:name="_Toc348247044"/>
      <w:bookmarkStart w:id="190" w:name="_Toc348256124"/>
      <w:bookmarkStart w:id="191" w:name="_Toc348259772"/>
      <w:bookmarkStart w:id="192" w:name="_Toc348344731"/>
      <w:bookmarkStart w:id="193" w:name="_Toc359236353"/>
      <w:r w:rsidRPr="00E80B34">
        <w:rPr>
          <w:noProof/>
        </w:rPr>
        <w:t>d using the HL7 Encoding Rules</w:t>
      </w:r>
      <w:bookmarkStart w:id="194" w:name="_Toc463264300"/>
      <w:r w:rsidRPr="00E80B34">
        <w:rPr>
          <w:noProof/>
        </w:rPr>
        <w:t xml:space="preserve">, Trigger Events </w:t>
      </w:r>
      <w:bookmarkEnd w:id="189"/>
      <w:bookmarkEnd w:id="190"/>
      <w:bookmarkEnd w:id="191"/>
      <w:bookmarkEnd w:id="192"/>
      <w:bookmarkEnd w:id="193"/>
      <w:r w:rsidRPr="00E80B34">
        <w:rPr>
          <w:noProof/>
        </w:rPr>
        <w:t>and Messages</w:t>
      </w:r>
      <w:bookmarkEnd w:id="194"/>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195" w:name="_Toc494168630"/>
      <w:bookmarkStart w:id="196" w:name="_Toc29039336"/>
      <w:r w:rsidRPr="00E80B34">
        <w:rPr>
          <w:noProof/>
        </w:rPr>
        <w:t>Usage of Chapter 15 vs. Chapter 8</w:t>
      </w:r>
      <w:bookmarkEnd w:id="195"/>
      <w:bookmarkEnd w:id="196"/>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Heading2"/>
        <w:rPr>
          <w:noProof/>
        </w:rPr>
      </w:pPr>
      <w:bookmarkStart w:id="197" w:name="_Toc494168631"/>
      <w:bookmarkStart w:id="198" w:name="_Toc29039337"/>
      <w:bookmarkStart w:id="199" w:name="_Toc463264301"/>
      <w:r w:rsidRPr="00E80B34">
        <w:rPr>
          <w:noProof/>
        </w:rPr>
        <w:t>TRIGGER EVENTS AND MESSAGE DESCRIPTIONS</w:t>
      </w:r>
      <w:bookmarkEnd w:id="197"/>
      <w:bookmarkEnd w:id="198"/>
    </w:p>
    <w:p w14:paraId="6AFFBF68" w14:textId="77777777" w:rsidR="00982364" w:rsidRPr="00E80B34" w:rsidRDefault="00982364" w:rsidP="00125A26">
      <w:pPr>
        <w:pStyle w:val="Heading3"/>
        <w:rPr>
          <w:noProof/>
        </w:rPr>
      </w:pPr>
      <w:bookmarkStart w:id="200" w:name="_Toc494168632"/>
      <w:bookmarkStart w:id="201" w:name="_Toc29039338"/>
      <w:r w:rsidRPr="00E80B34">
        <w:rPr>
          <w:noProof/>
        </w:rPr>
        <w:t>PMU/ACK – Add Personnel Record (Event B01)</w:t>
      </w:r>
      <w:bookmarkEnd w:id="199"/>
      <w:bookmarkEnd w:id="200"/>
      <w:bookmarkEnd w:id="20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lastRenderedPageBreak/>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202" w:name="_Hlt489344053"/>
              <w:r w:rsidR="00982364" w:rsidRPr="00E80B34">
                <w:rPr>
                  <w:rStyle w:val="Hyperlink"/>
                  <w:noProof/>
                </w:rPr>
                <w:t>T</w:t>
              </w:r>
              <w:bookmarkEnd w:id="202"/>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ins w:id="203" w:author="Frank Oemig" w:date="2022-07-10T13:55:00Z"/>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rPr>
                <w:ins w:id="204" w:author="Frank Oemig" w:date="2022-07-10T13:55:00Z"/>
              </w:rPr>
            </w:pPr>
            <w:ins w:id="205" w:author="Frank Oemig" w:date="2022-07-10T13:55:00Z">
              <w:r>
                <w:t xml:space="preserve">[ </w:t>
              </w:r>
              <w:proofErr w:type="gramStart"/>
              <w:r>
                <w:t>{ GSP</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ins w:id="206" w:author="Frank Oemig" w:date="2022-07-10T13:55:00Z"/>
                <w:noProof/>
              </w:rPr>
            </w:pPr>
            <w:ins w:id="207" w:author="Frank Oemig" w:date="2022-07-10T13:55: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ins w:id="208"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ins w:id="209" w:author="Frank Oemig" w:date="2022-07-10T13:55:00Z"/>
                <w:noProof/>
              </w:rPr>
            </w:pPr>
            <w:ins w:id="210" w:author="Frank Oemig" w:date="2022-07-10T13:55:00Z">
              <w:r>
                <w:rPr>
                  <w:noProof/>
                </w:rPr>
                <w:t>3</w:t>
              </w:r>
            </w:ins>
          </w:p>
        </w:tc>
      </w:tr>
      <w:tr w:rsidR="006138DD" w:rsidRPr="00982364" w14:paraId="1FB76F83" w14:textId="77777777" w:rsidTr="00250CD3">
        <w:trPr>
          <w:jc w:val="center"/>
          <w:ins w:id="211" w:author="Frank Oemig" w:date="2022-07-10T13:55:00Z"/>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rPr>
                <w:ins w:id="212" w:author="Frank Oemig" w:date="2022-07-10T13:55:00Z"/>
              </w:rPr>
            </w:pPr>
            <w:ins w:id="213" w:author="Frank Oemig" w:date="2022-07-10T13:55:00Z">
              <w:r>
                <w:t xml:space="preserve">[ </w:t>
              </w:r>
              <w:proofErr w:type="gramStart"/>
              <w:r>
                <w:t>{ GSR</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ins w:id="214" w:author="Frank Oemig" w:date="2022-07-10T13:55:00Z"/>
                <w:noProof/>
              </w:rPr>
            </w:pPr>
            <w:ins w:id="215" w:author="Frank Oemig" w:date="2022-07-10T13:55:00Z">
              <w:r>
                <w:rPr>
                  <w:noProof/>
                </w:rPr>
                <w:t>Record</w:t>
              </w:r>
            </w:ins>
            <w:ins w:id="216" w:author="Frank Oemig" w:date="2022-07-10T13:56:00Z">
              <w:r>
                <w:rPr>
                  <w:noProof/>
                </w:rPr>
                <w:t>ed</w:t>
              </w:r>
            </w:ins>
            <w:ins w:id="217" w:author="Frank Oemig" w:date="2022-07-10T13:55:00Z">
              <w:r>
                <w:rPr>
                  <w:noProof/>
                </w:rPr>
                <w:t xml:space="preserve"> Gender and Sex</w:t>
              </w:r>
            </w:ins>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ins w:id="218"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ins w:id="219" w:author="Frank Oemig" w:date="2022-07-10T13:55:00Z"/>
                <w:noProof/>
              </w:rPr>
            </w:pPr>
            <w:ins w:id="220" w:author="Frank Oemig" w:date="2022-07-10T13:55:00Z">
              <w:r>
                <w:rPr>
                  <w:noProof/>
                </w:rPr>
                <w:t>3</w:t>
              </w:r>
            </w:ins>
          </w:p>
        </w:tc>
      </w:tr>
      <w:tr w:rsidR="006138DD" w:rsidRPr="00982364" w14:paraId="07E45FCB" w14:textId="77777777" w:rsidTr="00250CD3">
        <w:trPr>
          <w:jc w:val="center"/>
          <w:ins w:id="221" w:author="Frank Oemig" w:date="2022-07-10T13:55:00Z"/>
        </w:trPr>
        <w:tc>
          <w:tcPr>
            <w:tcW w:w="2880" w:type="dxa"/>
            <w:tcBorders>
              <w:top w:val="dotted" w:sz="4" w:space="0" w:color="auto"/>
              <w:left w:val="nil"/>
              <w:bottom w:val="dotted" w:sz="4" w:space="0" w:color="auto"/>
              <w:right w:val="nil"/>
            </w:tcBorders>
            <w:shd w:val="clear" w:color="auto" w:fill="FFFFFF"/>
          </w:tcPr>
          <w:p w14:paraId="4BB8722B" w14:textId="79BB860E" w:rsidR="006138DD" w:rsidRDefault="006138DD" w:rsidP="00125A26">
            <w:pPr>
              <w:pStyle w:val="MsgTableBody"/>
              <w:rPr>
                <w:ins w:id="222" w:author="Frank Oemig" w:date="2022-07-10T13:55:00Z"/>
              </w:rPr>
            </w:pPr>
            <w:ins w:id="223" w:author="Frank Oemig" w:date="2022-07-10T13:55:00Z">
              <w:r>
                <w:t xml:space="preserve">[ </w:t>
              </w:r>
              <w:proofErr w:type="gramStart"/>
              <w:r>
                <w:t>{ GSC</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7E00BEAC" w14:textId="1103243F" w:rsidR="006138DD" w:rsidRDefault="006138DD" w:rsidP="00125A26">
            <w:pPr>
              <w:pStyle w:val="MsgTableBody"/>
              <w:rPr>
                <w:ins w:id="224" w:author="Frank Oemig" w:date="2022-07-10T13:55:00Z"/>
                <w:noProof/>
              </w:rPr>
            </w:pPr>
            <w:ins w:id="225" w:author="Frank Oemig" w:date="2022-07-10T13:56: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ins w:id="226"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773A0525" w14:textId="3A60C371" w:rsidR="006138DD" w:rsidRDefault="006138DD" w:rsidP="00250CD3">
            <w:pPr>
              <w:pStyle w:val="MsgTableBody"/>
              <w:jc w:val="center"/>
              <w:rPr>
                <w:ins w:id="227" w:author="Frank Oemig" w:date="2022-07-10T13:55:00Z"/>
                <w:noProof/>
              </w:rPr>
            </w:pPr>
            <w:ins w:id="228" w:author="Frank Oemig" w:date="2022-07-10T13:55:00Z">
              <w:r>
                <w:rPr>
                  <w:noProof/>
                </w:rPr>
                <w:t>3</w:t>
              </w:r>
            </w:ins>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982364"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982364" w:rsidRPr="00E80B34" w:rsidRDefault="00982364" w:rsidP="00250CD3">
            <w:pPr>
              <w:pStyle w:val="MsgTableBody"/>
              <w:jc w:val="center"/>
              <w:rPr>
                <w:noProof/>
              </w:rPr>
            </w:pPr>
            <w:r w:rsidRPr="00E80B34">
              <w:rPr>
                <w:noProof/>
              </w:rPr>
              <w:t>13</w:t>
            </w:r>
          </w:p>
        </w:tc>
      </w:tr>
      <w:tr w:rsidR="00982364"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982364" w:rsidRPr="00E80B34" w:rsidRDefault="00982364" w:rsidP="00250CD3">
            <w:pPr>
              <w:pStyle w:val="MsgTableBody"/>
              <w:jc w:val="center"/>
              <w:rPr>
                <w:noProof/>
              </w:rPr>
            </w:pPr>
          </w:p>
        </w:tc>
      </w:tr>
      <w:tr w:rsidR="00982364"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982364" w:rsidRPr="00E80B34" w:rsidRDefault="00982364" w:rsidP="00250CD3">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229" w:name="_Toc463264302"/>
      <w:bookmarkStart w:id="230"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231" w:name="_Toc29039339"/>
      <w:r w:rsidRPr="00594610">
        <w:rPr>
          <w:noProof/>
          <w:lang w:val="fr-FR"/>
        </w:rPr>
        <w:t>PMU/ACK – Update Personnel Record (Event B02)</w:t>
      </w:r>
      <w:bookmarkEnd w:id="229"/>
      <w:bookmarkEnd w:id="230"/>
      <w:bookmarkEnd w:id="231"/>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6138DD">
        <w:trPr>
          <w:tblHeader/>
          <w:jc w:val="center"/>
        </w:trPr>
        <w:tc>
          <w:tcPr>
            <w:tcW w:w="2880"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6138DD">
        <w:trPr>
          <w:jc w:val="center"/>
        </w:trPr>
        <w:tc>
          <w:tcPr>
            <w:tcW w:w="2880"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6138DD">
        <w:trPr>
          <w:jc w:val="center"/>
          <w:ins w:id="232" w:author="Frank Oemig" w:date="2022-07-10T14:06:00Z"/>
        </w:trPr>
        <w:tc>
          <w:tcPr>
            <w:tcW w:w="2880"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rPr>
                <w:ins w:id="233" w:author="Frank Oemig" w:date="2022-07-10T14:06:00Z"/>
              </w:rPr>
            </w:pPr>
            <w:ins w:id="234" w:author="Frank Oemig" w:date="2022-07-10T14:07:00Z">
              <w:r>
                <w:t xml:space="preserve">[ </w:t>
              </w:r>
              <w:proofErr w:type="gramStart"/>
              <w:r>
                <w:t>{ GSP</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ins w:id="235" w:author="Frank Oemig" w:date="2022-07-10T14:06:00Z"/>
                <w:noProof/>
              </w:rPr>
            </w:pPr>
            <w:ins w:id="236" w:author="Frank Oemig" w:date="2022-07-10T14:07: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ins w:id="237" w:author="Frank Oemig" w:date="2022-07-10T14:06:00Z"/>
                <w:noProof/>
              </w:rPr>
            </w:pPr>
          </w:p>
        </w:tc>
        <w:tc>
          <w:tcPr>
            <w:tcW w:w="1008"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ins w:id="238" w:author="Frank Oemig" w:date="2022-07-10T14:06:00Z"/>
                <w:noProof/>
              </w:rPr>
            </w:pPr>
            <w:ins w:id="239" w:author="Frank Oemig" w:date="2022-07-10T14:07:00Z">
              <w:r>
                <w:rPr>
                  <w:noProof/>
                </w:rPr>
                <w:t>3</w:t>
              </w:r>
            </w:ins>
          </w:p>
        </w:tc>
      </w:tr>
      <w:tr w:rsidR="00EA4825" w:rsidRPr="00982364" w14:paraId="014B02A6" w14:textId="77777777" w:rsidTr="006138DD">
        <w:trPr>
          <w:jc w:val="center"/>
          <w:ins w:id="240" w:author="Frank Oemig" w:date="2022-07-10T14:07:00Z"/>
        </w:trPr>
        <w:tc>
          <w:tcPr>
            <w:tcW w:w="2880"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rPr>
                <w:ins w:id="241" w:author="Frank Oemig" w:date="2022-07-10T14:07:00Z"/>
              </w:rPr>
            </w:pPr>
            <w:ins w:id="242" w:author="Frank Oemig" w:date="2022-07-10T14:07:00Z">
              <w:r>
                <w:t xml:space="preserve">[ </w:t>
              </w:r>
              <w:proofErr w:type="gramStart"/>
              <w:r>
                <w:t>{ GSR</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ins w:id="243" w:author="Frank Oemig" w:date="2022-07-10T14:07:00Z"/>
                <w:noProof/>
              </w:rPr>
            </w:pPr>
            <w:ins w:id="244" w:author="Frank Oemig" w:date="2022-07-10T14:07: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ins w:id="245"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ins w:id="246" w:author="Frank Oemig" w:date="2022-07-10T14:07:00Z"/>
                <w:noProof/>
              </w:rPr>
            </w:pPr>
            <w:ins w:id="247" w:author="Frank Oemig" w:date="2022-07-10T14:07:00Z">
              <w:r>
                <w:rPr>
                  <w:noProof/>
                </w:rPr>
                <w:t>3</w:t>
              </w:r>
            </w:ins>
          </w:p>
        </w:tc>
      </w:tr>
      <w:tr w:rsidR="00EA4825" w:rsidRPr="00982364" w14:paraId="76D62B22" w14:textId="77777777" w:rsidTr="006138DD">
        <w:trPr>
          <w:jc w:val="center"/>
          <w:ins w:id="248" w:author="Frank Oemig" w:date="2022-07-10T14:07:00Z"/>
        </w:trPr>
        <w:tc>
          <w:tcPr>
            <w:tcW w:w="2880" w:type="dxa"/>
            <w:tcBorders>
              <w:top w:val="dotted" w:sz="4" w:space="0" w:color="auto"/>
              <w:left w:val="nil"/>
              <w:bottom w:val="dotted" w:sz="4" w:space="0" w:color="auto"/>
              <w:right w:val="nil"/>
            </w:tcBorders>
            <w:shd w:val="clear" w:color="auto" w:fill="FFFFFF"/>
          </w:tcPr>
          <w:p w14:paraId="695A0E52" w14:textId="6A2640A9" w:rsidR="00EA4825" w:rsidRDefault="00EA4825" w:rsidP="00125A26">
            <w:pPr>
              <w:pStyle w:val="MsgTableBody"/>
              <w:rPr>
                <w:ins w:id="249" w:author="Frank Oemig" w:date="2022-07-10T14:07:00Z"/>
              </w:rPr>
            </w:pPr>
            <w:ins w:id="250" w:author="Frank Oemig" w:date="2022-07-10T14:07:00Z">
              <w:r>
                <w:t xml:space="preserve">[ </w:t>
              </w:r>
              <w:proofErr w:type="gramStart"/>
              <w:r>
                <w:t>{ GSC</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3EE459EC" w14:textId="59B9DCF2" w:rsidR="00EA4825" w:rsidRDefault="00EA4825" w:rsidP="00125A26">
            <w:pPr>
              <w:pStyle w:val="MsgTableBody"/>
              <w:rPr>
                <w:ins w:id="251" w:author="Frank Oemig" w:date="2022-07-10T14:07:00Z"/>
                <w:noProof/>
              </w:rPr>
            </w:pPr>
            <w:ins w:id="252" w:author="Frank Oemig" w:date="2022-07-10T14:07: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ins w:id="253"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023CF02A" w14:textId="7E9CD786" w:rsidR="00EA4825" w:rsidRDefault="00EA4825" w:rsidP="00250CD3">
            <w:pPr>
              <w:pStyle w:val="MsgTableBody"/>
              <w:jc w:val="center"/>
              <w:rPr>
                <w:ins w:id="254" w:author="Frank Oemig" w:date="2022-07-10T14:07:00Z"/>
                <w:noProof/>
              </w:rPr>
            </w:pPr>
            <w:ins w:id="255" w:author="Frank Oemig" w:date="2022-07-10T14:07:00Z">
              <w:r>
                <w:rPr>
                  <w:noProof/>
                </w:rPr>
                <w:t>3</w:t>
              </w:r>
            </w:ins>
          </w:p>
        </w:tc>
      </w:tr>
      <w:tr w:rsidR="00982364" w:rsidRPr="00982364" w14:paraId="14A47FE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982364" w:rsidRPr="00982364" w14:paraId="774D8ED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7590AFB"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0E072131"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42911EC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5B6AB" w14:textId="77777777" w:rsidR="00982364" w:rsidRPr="00E80B34" w:rsidRDefault="00982364" w:rsidP="00250CD3">
            <w:pPr>
              <w:pStyle w:val="MsgTableBody"/>
              <w:jc w:val="center"/>
              <w:rPr>
                <w:noProof/>
              </w:rPr>
            </w:pPr>
            <w:r w:rsidRPr="00E80B34">
              <w:rPr>
                <w:noProof/>
              </w:rPr>
              <w:t>13</w:t>
            </w:r>
          </w:p>
        </w:tc>
      </w:tr>
      <w:tr w:rsidR="00982364" w:rsidRPr="00982364" w14:paraId="788BB2F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756CD9D0"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ED045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CD2AB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9577" w14:textId="77777777" w:rsidR="00982364" w:rsidRPr="00E80B34" w:rsidRDefault="00982364" w:rsidP="00250CD3">
            <w:pPr>
              <w:pStyle w:val="MsgTableBody"/>
              <w:jc w:val="center"/>
              <w:rPr>
                <w:noProof/>
              </w:rPr>
            </w:pPr>
          </w:p>
        </w:tc>
      </w:tr>
      <w:tr w:rsidR="00982364" w:rsidRPr="00982364" w14:paraId="6D70065F" w14:textId="77777777" w:rsidTr="006138DD">
        <w:trPr>
          <w:jc w:val="center"/>
        </w:trPr>
        <w:tc>
          <w:tcPr>
            <w:tcW w:w="2880" w:type="dxa"/>
            <w:tcBorders>
              <w:top w:val="dotted" w:sz="4" w:space="0" w:color="auto"/>
              <w:left w:val="nil"/>
              <w:bottom w:val="single" w:sz="2" w:space="0" w:color="auto"/>
              <w:right w:val="nil"/>
            </w:tcBorders>
            <w:shd w:val="clear" w:color="auto" w:fill="FFFFFF"/>
          </w:tcPr>
          <w:p w14:paraId="225EC664"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28EDB795"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42A88D05"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5736D401" w14:textId="77777777" w:rsidR="00982364" w:rsidRPr="00E80B34" w:rsidRDefault="00982364" w:rsidP="00250CD3">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lastRenderedPageBreak/>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256" w:name="_Toc463264303"/>
      <w:bookmarkStart w:id="257"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258" w:name="_Toc29039340"/>
      <w:r w:rsidRPr="00E80B34">
        <w:rPr>
          <w:noProof/>
        </w:rPr>
        <w:t>PMU/ACK – Delete Personnel Record (Event B03)</w:t>
      </w:r>
      <w:bookmarkEnd w:id="256"/>
      <w:bookmarkEnd w:id="257"/>
      <w:bookmarkEnd w:id="258"/>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259" w:name="_Toc463264304"/>
      <w:bookmarkStart w:id="260"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261" w:name="_Toc29039341"/>
      <w:r w:rsidRPr="00E80B34">
        <w:rPr>
          <w:noProof/>
        </w:rPr>
        <w:t>PMU/ACK – Activate Practicing Person (Event B04)</w:t>
      </w:r>
      <w:bookmarkEnd w:id="259"/>
      <w:bookmarkEnd w:id="260"/>
      <w:bookmarkEnd w:id="26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lastRenderedPageBreak/>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262" w:name="_Toc463264305"/>
      <w:bookmarkStart w:id="263"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264" w:name="_Toc29039342"/>
      <w:r w:rsidRPr="00E80B34">
        <w:rPr>
          <w:noProof/>
        </w:rPr>
        <w:t>PMU/ACK – Deactivate Practicing Person (Event B05)</w:t>
      </w:r>
      <w:bookmarkEnd w:id="262"/>
      <w:bookmarkEnd w:id="263"/>
      <w:bookmarkEnd w:id="26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lastRenderedPageBreak/>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265" w:name="_Hlt1379327"/>
              <w:r w:rsidR="00982364" w:rsidRPr="00E80B34">
                <w:rPr>
                  <w:rStyle w:val="Hyperlink"/>
                  <w:noProof/>
                </w:rPr>
                <w:t>T</w:t>
              </w:r>
              <w:bookmarkEnd w:id="265"/>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266"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266"/>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267" w:name="_Toc494168637"/>
      <w:bookmarkStart w:id="268" w:name="_Toc463264306"/>
      <w:bookmarkStart w:id="269" w:name="_Toc348247049"/>
      <w:bookmarkStart w:id="270" w:name="_Toc348256129"/>
      <w:bookmarkStart w:id="271" w:name="_Toc348259777"/>
      <w:bookmarkStart w:id="272" w:name="_Toc348344736"/>
      <w:bookmarkStart w:id="273" w:name="_Ref358430413"/>
      <w:bookmarkStart w:id="274" w:name="_Toc359236358"/>
      <w:bookmarkStart w:id="275"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276" w:name="_Toc29039343"/>
      <w:r w:rsidRPr="00E80B34">
        <w:rPr>
          <w:noProof/>
        </w:rPr>
        <w:t>PMU/ACK – Terminate Practicing Person (Event B06)</w:t>
      </w:r>
      <w:bookmarkEnd w:id="267"/>
      <w:bookmarkEnd w:id="27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lastRenderedPageBreak/>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277"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278" w:name="_Toc29039344"/>
      <w:r w:rsidRPr="00594610">
        <w:rPr>
          <w:noProof/>
          <w:lang w:val="fr-FR"/>
        </w:rPr>
        <w:lastRenderedPageBreak/>
        <w:t>QBP/RSP – Query Information (Event Q25/K25)</w:t>
      </w:r>
      <w:bookmarkEnd w:id="268"/>
      <w:bookmarkEnd w:id="277"/>
      <w:bookmarkEnd w:id="278"/>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lastRenderedPageBreak/>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E90030">
        <w:trPr>
          <w:tblHeader/>
          <w:jc w:val="center"/>
        </w:trPr>
        <w:tc>
          <w:tcPr>
            <w:tcW w:w="2880"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E90030">
        <w:trPr>
          <w:jc w:val="center"/>
        </w:trPr>
        <w:tc>
          <w:tcPr>
            <w:tcW w:w="2880"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E90030">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E90030">
        <w:trPr>
          <w:jc w:val="center"/>
          <w:ins w:id="279" w:author="Frank Oemig" w:date="2022-07-10T14:01:00Z"/>
        </w:trPr>
        <w:tc>
          <w:tcPr>
            <w:tcW w:w="2880"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ins w:id="280" w:author="Frank Oemig" w:date="2022-07-10T14:01:00Z"/>
                <w:noProof/>
              </w:rPr>
            </w:pPr>
            <w:ins w:id="281" w:author="Frank Oemig" w:date="2022-07-10T14:01:00Z">
              <w:r>
                <w:rPr>
                  <w:noProof/>
                </w:rPr>
                <w:t xml:space="preserve">  [ { GSP } ]</w:t>
              </w:r>
            </w:ins>
          </w:p>
        </w:tc>
        <w:tc>
          <w:tcPr>
            <w:tcW w:w="4320"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ins w:id="282" w:author="Frank Oemig" w:date="2022-07-10T14:01:00Z"/>
                <w:noProof/>
              </w:rPr>
            </w:pPr>
            <w:ins w:id="283" w:author="Frank Oemig" w:date="2022-07-10T14:01: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ins w:id="284"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ins w:id="285" w:author="Frank Oemig" w:date="2022-07-10T14:01:00Z"/>
                <w:noProof/>
              </w:rPr>
            </w:pPr>
            <w:ins w:id="286" w:author="Frank Oemig" w:date="2022-07-10T14:01:00Z">
              <w:r>
                <w:rPr>
                  <w:noProof/>
                </w:rPr>
                <w:t>3</w:t>
              </w:r>
            </w:ins>
          </w:p>
        </w:tc>
      </w:tr>
      <w:tr w:rsidR="00E90030" w:rsidRPr="00982364" w14:paraId="24F17FE2" w14:textId="77777777" w:rsidTr="00E90030">
        <w:trPr>
          <w:jc w:val="center"/>
          <w:ins w:id="287" w:author="Frank Oemig" w:date="2022-07-10T14:01:00Z"/>
        </w:trPr>
        <w:tc>
          <w:tcPr>
            <w:tcW w:w="2880"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ins w:id="288" w:author="Frank Oemig" w:date="2022-07-10T14:01:00Z"/>
                <w:noProof/>
              </w:rPr>
            </w:pPr>
            <w:ins w:id="289" w:author="Frank Oemig" w:date="2022-07-10T14:01:00Z">
              <w:r>
                <w:rPr>
                  <w:noProof/>
                </w:rPr>
                <w:t xml:space="preserve">  [ {</w:t>
              </w:r>
            </w:ins>
            <w:ins w:id="290" w:author="Frank Oemig" w:date="2022-07-10T14:02:00Z">
              <w:r>
                <w:rPr>
                  <w:noProof/>
                </w:rPr>
                <w:t xml:space="preserve"> GSR } ]</w:t>
              </w:r>
            </w:ins>
          </w:p>
        </w:tc>
        <w:tc>
          <w:tcPr>
            <w:tcW w:w="4320"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ins w:id="291" w:author="Frank Oemig" w:date="2022-07-10T14:01:00Z"/>
                <w:noProof/>
              </w:rPr>
            </w:pPr>
            <w:ins w:id="292" w:author="Frank Oemig" w:date="2022-07-10T14:02:00Z">
              <w:r>
                <w:rPr>
                  <w:noProof/>
                </w:rPr>
                <w:t>Recordded Gender and Sex</w:t>
              </w:r>
            </w:ins>
          </w:p>
        </w:tc>
        <w:tc>
          <w:tcPr>
            <w:tcW w:w="86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ins w:id="293"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ins w:id="294" w:author="Frank Oemig" w:date="2022-07-10T14:01:00Z"/>
                <w:noProof/>
              </w:rPr>
            </w:pPr>
            <w:ins w:id="295" w:author="Frank Oemig" w:date="2022-07-10T14:02:00Z">
              <w:r>
                <w:rPr>
                  <w:noProof/>
                </w:rPr>
                <w:t>3</w:t>
              </w:r>
            </w:ins>
          </w:p>
        </w:tc>
      </w:tr>
      <w:tr w:rsidR="00E90030" w:rsidRPr="00982364" w14:paraId="1A524022" w14:textId="77777777" w:rsidTr="00E90030">
        <w:trPr>
          <w:jc w:val="center"/>
          <w:ins w:id="296" w:author="Frank Oemig" w:date="2022-07-10T14:02:00Z"/>
        </w:trPr>
        <w:tc>
          <w:tcPr>
            <w:tcW w:w="2880" w:type="dxa"/>
            <w:tcBorders>
              <w:top w:val="dotted" w:sz="4" w:space="0" w:color="auto"/>
              <w:left w:val="nil"/>
              <w:bottom w:val="dotted" w:sz="4" w:space="0" w:color="auto"/>
              <w:right w:val="nil"/>
            </w:tcBorders>
            <w:shd w:val="clear" w:color="auto" w:fill="FFFFFF"/>
          </w:tcPr>
          <w:p w14:paraId="20BA9B33" w14:textId="69874AE3" w:rsidR="00E90030" w:rsidRDefault="00E90030" w:rsidP="00125A26">
            <w:pPr>
              <w:pStyle w:val="MsgTableBody"/>
              <w:rPr>
                <w:ins w:id="297" w:author="Frank Oemig" w:date="2022-07-10T14:02:00Z"/>
                <w:noProof/>
              </w:rPr>
            </w:pPr>
            <w:ins w:id="298" w:author="Frank Oemig" w:date="2022-07-10T14:02:00Z">
              <w:r>
                <w:rPr>
                  <w:noProof/>
                </w:rPr>
                <w:t xml:space="preserve">  [ { GSC } ]</w:t>
              </w:r>
            </w:ins>
          </w:p>
        </w:tc>
        <w:tc>
          <w:tcPr>
            <w:tcW w:w="4320" w:type="dxa"/>
            <w:tcBorders>
              <w:top w:val="dotted" w:sz="4" w:space="0" w:color="auto"/>
              <w:left w:val="nil"/>
              <w:bottom w:val="dotted" w:sz="4" w:space="0" w:color="auto"/>
              <w:right w:val="nil"/>
            </w:tcBorders>
            <w:shd w:val="clear" w:color="auto" w:fill="FFFFFF"/>
          </w:tcPr>
          <w:p w14:paraId="31E0A49B" w14:textId="43CE1D80" w:rsidR="00E90030" w:rsidRDefault="00E90030" w:rsidP="00125A26">
            <w:pPr>
              <w:pStyle w:val="MsgTableBody"/>
              <w:rPr>
                <w:ins w:id="299" w:author="Frank Oemig" w:date="2022-07-10T14:02:00Z"/>
                <w:noProof/>
              </w:rPr>
            </w:pPr>
            <w:ins w:id="300" w:author="Frank Oemig" w:date="2022-07-10T14:02: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ins w:id="301" w:author="Frank Oemig" w:date="2022-07-10T14:02:00Z"/>
                <w:noProof/>
              </w:rPr>
            </w:pPr>
          </w:p>
        </w:tc>
        <w:tc>
          <w:tcPr>
            <w:tcW w:w="1008" w:type="dxa"/>
            <w:tcBorders>
              <w:top w:val="dotted" w:sz="4" w:space="0" w:color="auto"/>
              <w:left w:val="nil"/>
              <w:bottom w:val="dotted" w:sz="4" w:space="0" w:color="auto"/>
              <w:right w:val="nil"/>
            </w:tcBorders>
            <w:shd w:val="clear" w:color="auto" w:fill="FFFFFF"/>
          </w:tcPr>
          <w:p w14:paraId="30752D29" w14:textId="5F375106" w:rsidR="00E90030" w:rsidRDefault="00E90030" w:rsidP="00250CD3">
            <w:pPr>
              <w:pStyle w:val="MsgTableBody"/>
              <w:jc w:val="center"/>
              <w:rPr>
                <w:ins w:id="302" w:author="Frank Oemig" w:date="2022-07-10T14:02:00Z"/>
                <w:noProof/>
              </w:rPr>
            </w:pPr>
            <w:ins w:id="303" w:author="Frank Oemig" w:date="2022-07-10T14:02:00Z">
              <w:r>
                <w:rPr>
                  <w:noProof/>
                </w:rPr>
                <w:t>3</w:t>
              </w:r>
            </w:ins>
          </w:p>
        </w:tc>
      </w:tr>
      <w:tr w:rsidR="00982364" w:rsidRPr="00982364" w14:paraId="23A48EC9"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982364" w:rsidRPr="00982364" w14:paraId="69C9E546"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6E74DFB" w14:textId="77777777"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2A7878D"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1007FF5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DAB120" w14:textId="77777777" w:rsidR="00982364" w:rsidRPr="00E80B34" w:rsidRDefault="00982364" w:rsidP="00250CD3">
            <w:pPr>
              <w:pStyle w:val="MsgTableBody"/>
              <w:jc w:val="center"/>
              <w:rPr>
                <w:noProof/>
              </w:rPr>
            </w:pPr>
            <w:r w:rsidRPr="00E80B34">
              <w:rPr>
                <w:noProof/>
              </w:rPr>
              <w:t>13</w:t>
            </w:r>
          </w:p>
        </w:tc>
      </w:tr>
      <w:tr w:rsidR="00982364" w:rsidRPr="00982364" w14:paraId="5AAC9DD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16DA7AB" w14:textId="77777777"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6C5FA8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29CC3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D1D5F" w14:textId="77777777" w:rsidR="00982364" w:rsidRPr="00E80B34" w:rsidRDefault="00982364" w:rsidP="00250CD3">
            <w:pPr>
              <w:pStyle w:val="MsgTableBody"/>
              <w:jc w:val="center"/>
              <w:rPr>
                <w:noProof/>
              </w:rPr>
            </w:pPr>
          </w:p>
        </w:tc>
      </w:tr>
      <w:tr w:rsidR="00982364" w:rsidRPr="00982364" w14:paraId="156064A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B3093F5" w14:textId="77777777"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1A8D6BB"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14:paraId="4542644D"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0EC9CC" w14:textId="77777777" w:rsidR="00982364" w:rsidRPr="00E80B34" w:rsidRDefault="00982364" w:rsidP="00250CD3">
            <w:pPr>
              <w:pStyle w:val="MsgTableBody"/>
              <w:jc w:val="center"/>
              <w:rPr>
                <w:noProof/>
              </w:rPr>
            </w:pPr>
            <w:r w:rsidRPr="00E80B34">
              <w:rPr>
                <w:noProof/>
              </w:rPr>
              <w:t>15.4.7</w:t>
            </w:r>
          </w:p>
        </w:tc>
      </w:tr>
      <w:tr w:rsidR="00982364" w:rsidRPr="00982364" w14:paraId="113E1D6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E028129"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3121CC99" w14:textId="77777777"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14:paraId="78B2E7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85193" w14:textId="77777777" w:rsidR="00982364" w:rsidRPr="00E80B34" w:rsidRDefault="00982364" w:rsidP="00250CD3">
            <w:pPr>
              <w:pStyle w:val="MsgTableBody"/>
              <w:jc w:val="center"/>
              <w:rPr>
                <w:noProof/>
              </w:rPr>
            </w:pPr>
          </w:p>
        </w:tc>
      </w:tr>
      <w:tr w:rsidR="00982364" w:rsidRPr="00982364" w14:paraId="11B5B3A8" w14:textId="77777777" w:rsidTr="00E90030">
        <w:trPr>
          <w:jc w:val="center"/>
        </w:trPr>
        <w:tc>
          <w:tcPr>
            <w:tcW w:w="2880" w:type="dxa"/>
            <w:tcBorders>
              <w:top w:val="dotted" w:sz="4" w:space="0" w:color="auto"/>
              <w:left w:val="nil"/>
              <w:bottom w:val="single" w:sz="2" w:space="0" w:color="auto"/>
              <w:right w:val="nil"/>
            </w:tcBorders>
            <w:shd w:val="clear" w:color="auto" w:fill="FFFFFF"/>
          </w:tcPr>
          <w:p w14:paraId="16FA4685" w14:textId="77777777"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14:paraId="1A7027D9" w14:textId="77777777"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14:paraId="5BB566E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9992A" w14:textId="77777777" w:rsidR="00982364" w:rsidRPr="00E80B34" w:rsidRDefault="00982364" w:rsidP="00250CD3">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304" w:name="_Toc463264308"/>
      <w:bookmarkStart w:id="305"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306" w:name="_Toc29039345"/>
      <w:r w:rsidRPr="00594610">
        <w:rPr>
          <w:noProof/>
          <w:lang w:val="fr-FR"/>
        </w:rPr>
        <w:t>PMU/ACK – Grant Certificate/Permission (Event B07)</w:t>
      </w:r>
      <w:bookmarkEnd w:id="306"/>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307" w:author="Frank Oemig" w:date="2022-07-13T17:38: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49"/>
        <w:gridCol w:w="4104"/>
        <w:gridCol w:w="1134"/>
        <w:gridCol w:w="992"/>
        <w:tblGridChange w:id="308">
          <w:tblGrid>
            <w:gridCol w:w="2880"/>
            <w:gridCol w:w="4320"/>
            <w:gridCol w:w="864"/>
            <w:gridCol w:w="1008"/>
          </w:tblGrid>
        </w:tblGridChange>
      </w:tblGrid>
      <w:tr w:rsidR="00250CD3" w:rsidRPr="00982364" w14:paraId="671D8198" w14:textId="77777777" w:rsidTr="00CE65F0">
        <w:trPr>
          <w:tblHeader/>
          <w:jc w:val="center"/>
          <w:trPrChange w:id="309" w:author="Frank Oemig" w:date="2022-07-13T17:38:00Z">
            <w:trPr>
              <w:wAfter w:w="70" w:type="dxa"/>
              <w:tblHeader/>
              <w:jc w:val="center"/>
            </w:trPr>
          </w:trPrChange>
        </w:trPr>
        <w:tc>
          <w:tcPr>
            <w:tcW w:w="2849" w:type="dxa"/>
            <w:tcBorders>
              <w:top w:val="double" w:sz="2" w:space="0" w:color="auto"/>
              <w:left w:val="nil"/>
              <w:bottom w:val="single" w:sz="4" w:space="0" w:color="auto"/>
              <w:right w:val="nil"/>
            </w:tcBorders>
            <w:shd w:val="clear" w:color="auto" w:fill="FFFFFF"/>
            <w:tcPrChange w:id="310" w:author="Frank Oemig" w:date="2022-07-13T17:38:00Z">
              <w:tcPr>
                <w:tcW w:w="2880" w:type="dxa"/>
                <w:tcBorders>
                  <w:top w:val="double" w:sz="2" w:space="0" w:color="auto"/>
                  <w:left w:val="nil"/>
                  <w:bottom w:val="single" w:sz="4" w:space="0" w:color="auto"/>
                  <w:right w:val="nil"/>
                </w:tcBorders>
                <w:shd w:val="clear" w:color="auto" w:fill="FFFFFF"/>
              </w:tcPr>
            </w:tcPrChange>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Change w:id="311" w:author="Frank Oemig" w:date="2022-07-13T17:38:00Z">
              <w:tcPr>
                <w:tcW w:w="4320" w:type="dxa"/>
                <w:tcBorders>
                  <w:top w:val="double" w:sz="2" w:space="0" w:color="auto"/>
                  <w:left w:val="nil"/>
                  <w:bottom w:val="single" w:sz="4" w:space="0" w:color="auto"/>
                  <w:right w:val="nil"/>
                </w:tcBorders>
                <w:shd w:val="clear" w:color="auto" w:fill="FFFFFF"/>
              </w:tcPr>
            </w:tcPrChange>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Change w:id="312" w:author="Frank Oemig" w:date="2022-07-13T17:38:00Z">
              <w:tcPr>
                <w:tcW w:w="864" w:type="dxa"/>
                <w:tcBorders>
                  <w:top w:val="double" w:sz="2" w:space="0" w:color="auto"/>
                  <w:left w:val="nil"/>
                  <w:bottom w:val="single" w:sz="4" w:space="0" w:color="auto"/>
                  <w:right w:val="nil"/>
                </w:tcBorders>
                <w:shd w:val="clear" w:color="auto" w:fill="FFFFFF"/>
              </w:tcPr>
            </w:tcPrChange>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Change w:id="313" w:author="Frank Oemig" w:date="2022-07-13T17:38:00Z">
              <w:tcPr>
                <w:tcW w:w="1008" w:type="dxa"/>
                <w:tcBorders>
                  <w:top w:val="double" w:sz="2" w:space="0" w:color="auto"/>
                  <w:left w:val="nil"/>
                  <w:bottom w:val="single" w:sz="4" w:space="0" w:color="auto"/>
                  <w:right w:val="nil"/>
                </w:tcBorders>
                <w:shd w:val="clear" w:color="auto" w:fill="FFFFFF"/>
              </w:tcPr>
            </w:tcPrChange>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CE65F0">
        <w:trPr>
          <w:jc w:val="center"/>
          <w:trPrChange w:id="314" w:author="Frank Oemig" w:date="2022-07-13T17:38:00Z">
            <w:trPr>
              <w:wAfter w:w="70" w:type="dxa"/>
              <w:jc w:val="center"/>
            </w:trPr>
          </w:trPrChange>
        </w:trPr>
        <w:tc>
          <w:tcPr>
            <w:tcW w:w="2849" w:type="dxa"/>
            <w:tcBorders>
              <w:top w:val="single" w:sz="4" w:space="0" w:color="auto"/>
              <w:left w:val="nil"/>
              <w:bottom w:val="dotted" w:sz="4" w:space="0" w:color="auto"/>
              <w:right w:val="nil"/>
            </w:tcBorders>
            <w:shd w:val="clear" w:color="auto" w:fill="FFFFFF"/>
            <w:tcPrChange w:id="315" w:author="Frank Oemig" w:date="2022-07-13T17:38:00Z">
              <w:tcPr>
                <w:tcW w:w="2880" w:type="dxa"/>
                <w:tcBorders>
                  <w:top w:val="single" w:sz="4" w:space="0" w:color="auto"/>
                  <w:left w:val="nil"/>
                  <w:bottom w:val="dotted" w:sz="4" w:space="0" w:color="auto"/>
                  <w:right w:val="nil"/>
                </w:tcBorders>
                <w:shd w:val="clear" w:color="auto" w:fill="FFFFFF"/>
              </w:tcPr>
            </w:tcPrChange>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Change w:id="316" w:author="Frank Oemig" w:date="2022-07-13T17:38:00Z">
              <w:tcPr>
                <w:tcW w:w="4320" w:type="dxa"/>
                <w:tcBorders>
                  <w:top w:val="single" w:sz="4" w:space="0" w:color="auto"/>
                  <w:left w:val="nil"/>
                  <w:bottom w:val="dotted" w:sz="4" w:space="0" w:color="auto"/>
                  <w:right w:val="nil"/>
                </w:tcBorders>
                <w:shd w:val="clear" w:color="auto" w:fill="FFFFFF"/>
              </w:tcPr>
            </w:tcPrChange>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Change w:id="317" w:author="Frank Oemig" w:date="2022-07-13T17:38:00Z">
              <w:tcPr>
                <w:tcW w:w="864" w:type="dxa"/>
                <w:tcBorders>
                  <w:top w:val="single" w:sz="4" w:space="0" w:color="auto"/>
                  <w:left w:val="nil"/>
                  <w:bottom w:val="dotted" w:sz="4" w:space="0" w:color="auto"/>
                  <w:right w:val="nil"/>
                </w:tcBorders>
                <w:shd w:val="clear" w:color="auto" w:fill="FFFFFF"/>
              </w:tcPr>
            </w:tcPrChange>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Change w:id="318" w:author="Frank Oemig" w:date="2022-07-13T17:38:00Z">
              <w:tcPr>
                <w:tcW w:w="1008" w:type="dxa"/>
                <w:tcBorders>
                  <w:top w:val="single" w:sz="4" w:space="0" w:color="auto"/>
                  <w:left w:val="nil"/>
                  <w:bottom w:val="dotted" w:sz="4" w:space="0" w:color="auto"/>
                  <w:right w:val="nil"/>
                </w:tcBorders>
                <w:shd w:val="clear" w:color="auto" w:fill="FFFFFF"/>
              </w:tcPr>
            </w:tcPrChange>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CE65F0">
        <w:trPr>
          <w:jc w:val="center"/>
          <w:trPrChange w:id="319"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20" w:author="Frank Oemig" w:date="2022-07-13T17:38:00Z">
              <w:tcPr>
                <w:tcW w:w="2880" w:type="dxa"/>
                <w:tcBorders>
                  <w:top w:val="dotted" w:sz="4" w:space="0" w:color="auto"/>
                  <w:left w:val="nil"/>
                  <w:bottom w:val="dotted" w:sz="4" w:space="0" w:color="auto"/>
                  <w:right w:val="nil"/>
                </w:tcBorders>
                <w:shd w:val="clear" w:color="auto" w:fill="FFFFFF"/>
              </w:tcPr>
            </w:tcPrChange>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Change w:id="321" w:author="Frank Oemig" w:date="2022-07-13T17:38:00Z">
              <w:tcPr>
                <w:tcW w:w="4320" w:type="dxa"/>
                <w:tcBorders>
                  <w:top w:val="dotted" w:sz="4" w:space="0" w:color="auto"/>
                  <w:left w:val="nil"/>
                  <w:bottom w:val="dotted" w:sz="4" w:space="0" w:color="auto"/>
                  <w:right w:val="nil"/>
                </w:tcBorders>
                <w:shd w:val="clear" w:color="auto" w:fill="FFFFFF"/>
              </w:tcPr>
            </w:tcPrChange>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Change w:id="322" w:author="Frank Oemig" w:date="2022-07-13T17:38:00Z">
              <w:tcPr>
                <w:tcW w:w="864" w:type="dxa"/>
                <w:tcBorders>
                  <w:top w:val="dotted" w:sz="4" w:space="0" w:color="auto"/>
                  <w:left w:val="nil"/>
                  <w:bottom w:val="dotted" w:sz="4" w:space="0" w:color="auto"/>
                  <w:right w:val="nil"/>
                </w:tcBorders>
                <w:shd w:val="clear" w:color="auto" w:fill="FFFFFF"/>
              </w:tcPr>
            </w:tcPrChange>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23" w:author="Frank Oemig" w:date="2022-07-13T17:38:00Z">
              <w:tcPr>
                <w:tcW w:w="1008" w:type="dxa"/>
                <w:tcBorders>
                  <w:top w:val="dotted" w:sz="4" w:space="0" w:color="auto"/>
                  <w:left w:val="nil"/>
                  <w:bottom w:val="dotted" w:sz="4" w:space="0" w:color="auto"/>
                  <w:right w:val="nil"/>
                </w:tcBorders>
                <w:shd w:val="clear" w:color="auto" w:fill="FFFFFF"/>
              </w:tcPr>
            </w:tcPrChange>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CE65F0">
        <w:trPr>
          <w:jc w:val="center"/>
          <w:trPrChange w:id="324"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25" w:author="Frank Oemig" w:date="2022-07-13T17:38:00Z">
              <w:tcPr>
                <w:tcW w:w="2880" w:type="dxa"/>
                <w:tcBorders>
                  <w:top w:val="dotted" w:sz="4" w:space="0" w:color="auto"/>
                  <w:left w:val="nil"/>
                  <w:bottom w:val="dotted" w:sz="4" w:space="0" w:color="auto"/>
                  <w:right w:val="nil"/>
                </w:tcBorders>
                <w:shd w:val="clear" w:color="auto" w:fill="FFFFFF"/>
              </w:tcPr>
            </w:tcPrChange>
          </w:tcPr>
          <w:p w14:paraId="75371551" w14:textId="77777777" w:rsidR="00982364" w:rsidRPr="00E80B34" w:rsidRDefault="00982364" w:rsidP="00125A26">
            <w:pPr>
              <w:pStyle w:val="MsgTableBody"/>
              <w:rPr>
                <w:noProof/>
              </w:rPr>
            </w:pPr>
            <w:r w:rsidRPr="00E80B34">
              <w:rPr>
                <w:noProof/>
              </w:rPr>
              <w:lastRenderedPageBreak/>
              <w:t>[ UAC ]</w:t>
            </w:r>
          </w:p>
        </w:tc>
        <w:tc>
          <w:tcPr>
            <w:tcW w:w="4104" w:type="dxa"/>
            <w:tcBorders>
              <w:top w:val="dotted" w:sz="4" w:space="0" w:color="auto"/>
              <w:left w:val="nil"/>
              <w:bottom w:val="dotted" w:sz="4" w:space="0" w:color="auto"/>
              <w:right w:val="nil"/>
            </w:tcBorders>
            <w:shd w:val="clear" w:color="auto" w:fill="FFFFFF"/>
            <w:tcPrChange w:id="326" w:author="Frank Oemig" w:date="2022-07-13T17:38:00Z">
              <w:tcPr>
                <w:tcW w:w="4320" w:type="dxa"/>
                <w:tcBorders>
                  <w:top w:val="dotted" w:sz="4" w:space="0" w:color="auto"/>
                  <w:left w:val="nil"/>
                  <w:bottom w:val="dotted" w:sz="4" w:space="0" w:color="auto"/>
                  <w:right w:val="nil"/>
                </w:tcBorders>
                <w:shd w:val="clear" w:color="auto" w:fill="FFFFFF"/>
              </w:tcPr>
            </w:tcPrChange>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Change w:id="327" w:author="Frank Oemig" w:date="2022-07-13T17:38:00Z">
              <w:tcPr>
                <w:tcW w:w="864" w:type="dxa"/>
                <w:tcBorders>
                  <w:top w:val="dotted" w:sz="4" w:space="0" w:color="auto"/>
                  <w:left w:val="nil"/>
                  <w:bottom w:val="dotted" w:sz="4" w:space="0" w:color="auto"/>
                  <w:right w:val="nil"/>
                </w:tcBorders>
                <w:shd w:val="clear" w:color="auto" w:fill="FFFFFF"/>
              </w:tcPr>
            </w:tcPrChange>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28" w:author="Frank Oemig" w:date="2022-07-13T17:38:00Z">
              <w:tcPr>
                <w:tcW w:w="1008" w:type="dxa"/>
                <w:tcBorders>
                  <w:top w:val="dotted" w:sz="4" w:space="0" w:color="auto"/>
                  <w:left w:val="nil"/>
                  <w:bottom w:val="dotted" w:sz="4" w:space="0" w:color="auto"/>
                  <w:right w:val="nil"/>
                </w:tcBorders>
                <w:shd w:val="clear" w:color="auto" w:fill="FFFFFF"/>
              </w:tcPr>
            </w:tcPrChange>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CE65F0">
        <w:trPr>
          <w:jc w:val="center"/>
          <w:trPrChange w:id="329"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30" w:author="Frank Oemig" w:date="2022-07-13T17:38:00Z">
              <w:tcPr>
                <w:tcW w:w="2880" w:type="dxa"/>
                <w:tcBorders>
                  <w:top w:val="dotted" w:sz="4" w:space="0" w:color="auto"/>
                  <w:left w:val="nil"/>
                  <w:bottom w:val="dotted" w:sz="4" w:space="0" w:color="auto"/>
                  <w:right w:val="nil"/>
                </w:tcBorders>
                <w:shd w:val="clear" w:color="auto" w:fill="FFFFFF"/>
              </w:tcPr>
            </w:tcPrChange>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Change w:id="331" w:author="Frank Oemig" w:date="2022-07-13T17:38:00Z">
              <w:tcPr>
                <w:tcW w:w="4320" w:type="dxa"/>
                <w:tcBorders>
                  <w:top w:val="dotted" w:sz="4" w:space="0" w:color="auto"/>
                  <w:left w:val="nil"/>
                  <w:bottom w:val="dotted" w:sz="4" w:space="0" w:color="auto"/>
                  <w:right w:val="nil"/>
                </w:tcBorders>
                <w:shd w:val="clear" w:color="auto" w:fill="FFFFFF"/>
              </w:tcPr>
            </w:tcPrChange>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Change w:id="332" w:author="Frank Oemig" w:date="2022-07-13T17:38:00Z">
              <w:tcPr>
                <w:tcW w:w="864" w:type="dxa"/>
                <w:tcBorders>
                  <w:top w:val="dotted" w:sz="4" w:space="0" w:color="auto"/>
                  <w:left w:val="nil"/>
                  <w:bottom w:val="dotted" w:sz="4" w:space="0" w:color="auto"/>
                  <w:right w:val="nil"/>
                </w:tcBorders>
                <w:shd w:val="clear" w:color="auto" w:fill="FFFFFF"/>
              </w:tcPr>
            </w:tcPrChange>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33" w:author="Frank Oemig" w:date="2022-07-13T17:38:00Z">
              <w:tcPr>
                <w:tcW w:w="1008" w:type="dxa"/>
                <w:tcBorders>
                  <w:top w:val="dotted" w:sz="4" w:space="0" w:color="auto"/>
                  <w:left w:val="nil"/>
                  <w:bottom w:val="dotted" w:sz="4" w:space="0" w:color="auto"/>
                  <w:right w:val="nil"/>
                </w:tcBorders>
                <w:shd w:val="clear" w:color="auto" w:fill="FFFFFF"/>
              </w:tcPr>
            </w:tcPrChange>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CE65F0">
        <w:trPr>
          <w:jc w:val="center"/>
          <w:trPrChange w:id="334"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35" w:author="Frank Oemig" w:date="2022-07-13T17:38:00Z">
              <w:tcPr>
                <w:tcW w:w="2880" w:type="dxa"/>
                <w:tcBorders>
                  <w:top w:val="dotted" w:sz="4" w:space="0" w:color="auto"/>
                  <w:left w:val="nil"/>
                  <w:bottom w:val="dotted" w:sz="4" w:space="0" w:color="auto"/>
                  <w:right w:val="nil"/>
                </w:tcBorders>
                <w:shd w:val="clear" w:color="auto" w:fill="FFFFFF"/>
              </w:tcPr>
            </w:tcPrChange>
          </w:tcPr>
          <w:p w14:paraId="2FA78A7B"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336" w:author="Frank Oemig" w:date="2022-07-13T17:38:00Z">
              <w:tcPr>
                <w:tcW w:w="4320" w:type="dxa"/>
                <w:tcBorders>
                  <w:top w:val="dotted" w:sz="4" w:space="0" w:color="auto"/>
                  <w:left w:val="nil"/>
                  <w:bottom w:val="dotted" w:sz="4" w:space="0" w:color="auto"/>
                  <w:right w:val="nil"/>
                </w:tcBorders>
                <w:shd w:val="clear" w:color="auto" w:fill="FFFFFF"/>
              </w:tcPr>
            </w:tcPrChange>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Change w:id="337" w:author="Frank Oemig" w:date="2022-07-13T17:38:00Z">
              <w:tcPr>
                <w:tcW w:w="864" w:type="dxa"/>
                <w:tcBorders>
                  <w:top w:val="dotted" w:sz="4" w:space="0" w:color="auto"/>
                  <w:left w:val="nil"/>
                  <w:bottom w:val="dotted" w:sz="4" w:space="0" w:color="auto"/>
                  <w:right w:val="nil"/>
                </w:tcBorders>
                <w:shd w:val="clear" w:color="auto" w:fill="FFFFFF"/>
              </w:tcPr>
            </w:tcPrChange>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38" w:author="Frank Oemig" w:date="2022-07-13T17:38:00Z">
              <w:tcPr>
                <w:tcW w:w="1008" w:type="dxa"/>
                <w:tcBorders>
                  <w:top w:val="dotted" w:sz="4" w:space="0" w:color="auto"/>
                  <w:left w:val="nil"/>
                  <w:bottom w:val="dotted" w:sz="4" w:space="0" w:color="auto"/>
                  <w:right w:val="nil"/>
                </w:tcBorders>
                <w:shd w:val="clear" w:color="auto" w:fill="FFFFFF"/>
              </w:tcPr>
            </w:tcPrChange>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CE65F0">
        <w:trPr>
          <w:jc w:val="center"/>
          <w:trPrChange w:id="339"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40" w:author="Frank Oemig" w:date="2022-07-13T17:38:00Z">
              <w:tcPr>
                <w:tcW w:w="2880" w:type="dxa"/>
                <w:tcBorders>
                  <w:top w:val="dotted" w:sz="4" w:space="0" w:color="auto"/>
                  <w:left w:val="nil"/>
                  <w:bottom w:val="dotted" w:sz="4" w:space="0" w:color="auto"/>
                  <w:right w:val="nil"/>
                </w:tcBorders>
                <w:shd w:val="clear" w:color="auto" w:fill="FFFFFF"/>
              </w:tcPr>
            </w:tcPrChange>
          </w:tcPr>
          <w:p w14:paraId="256E4CC3"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Change w:id="341" w:author="Frank Oemig" w:date="2022-07-13T17:38:00Z">
              <w:tcPr>
                <w:tcW w:w="4320" w:type="dxa"/>
                <w:tcBorders>
                  <w:top w:val="dotted" w:sz="4" w:space="0" w:color="auto"/>
                  <w:left w:val="nil"/>
                  <w:bottom w:val="dotted" w:sz="4" w:space="0" w:color="auto"/>
                  <w:right w:val="nil"/>
                </w:tcBorders>
                <w:shd w:val="clear" w:color="auto" w:fill="FFFFFF"/>
              </w:tcPr>
            </w:tcPrChange>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Change w:id="342" w:author="Frank Oemig" w:date="2022-07-13T17:38:00Z">
              <w:tcPr>
                <w:tcW w:w="864" w:type="dxa"/>
                <w:tcBorders>
                  <w:top w:val="dotted" w:sz="4" w:space="0" w:color="auto"/>
                  <w:left w:val="nil"/>
                  <w:bottom w:val="dotted" w:sz="4" w:space="0" w:color="auto"/>
                  <w:right w:val="nil"/>
                </w:tcBorders>
                <w:shd w:val="clear" w:color="auto" w:fill="FFFFFF"/>
              </w:tcPr>
            </w:tcPrChange>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43" w:author="Frank Oemig" w:date="2022-07-13T17:38:00Z">
              <w:tcPr>
                <w:tcW w:w="1008" w:type="dxa"/>
                <w:tcBorders>
                  <w:top w:val="dotted" w:sz="4" w:space="0" w:color="auto"/>
                  <w:left w:val="nil"/>
                  <w:bottom w:val="dotted" w:sz="4" w:space="0" w:color="auto"/>
                  <w:right w:val="nil"/>
                </w:tcBorders>
                <w:shd w:val="clear" w:color="auto" w:fill="FFFFFF"/>
              </w:tcPr>
            </w:tcPrChange>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CE65F0">
        <w:trPr>
          <w:jc w:val="center"/>
          <w:trPrChange w:id="344"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45" w:author="Frank Oemig" w:date="2022-07-13T17:38:00Z">
              <w:tcPr>
                <w:tcW w:w="2880" w:type="dxa"/>
                <w:tcBorders>
                  <w:top w:val="dotted" w:sz="4" w:space="0" w:color="auto"/>
                  <w:left w:val="nil"/>
                  <w:bottom w:val="dotted" w:sz="4" w:space="0" w:color="auto"/>
                  <w:right w:val="nil"/>
                </w:tcBorders>
                <w:shd w:val="clear" w:color="auto" w:fill="FFFFFF"/>
              </w:tcPr>
            </w:tcPrChange>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Change w:id="346" w:author="Frank Oemig" w:date="2022-07-13T17:38:00Z">
              <w:tcPr>
                <w:tcW w:w="4320" w:type="dxa"/>
                <w:tcBorders>
                  <w:top w:val="dotted" w:sz="4" w:space="0" w:color="auto"/>
                  <w:left w:val="nil"/>
                  <w:bottom w:val="dotted" w:sz="4" w:space="0" w:color="auto"/>
                  <w:right w:val="nil"/>
                </w:tcBorders>
                <w:shd w:val="clear" w:color="auto" w:fill="FFFFFF"/>
              </w:tcPr>
            </w:tcPrChange>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Change w:id="347" w:author="Frank Oemig" w:date="2022-07-13T17:38:00Z">
              <w:tcPr>
                <w:tcW w:w="864" w:type="dxa"/>
                <w:tcBorders>
                  <w:top w:val="dotted" w:sz="4" w:space="0" w:color="auto"/>
                  <w:left w:val="nil"/>
                  <w:bottom w:val="dotted" w:sz="4" w:space="0" w:color="auto"/>
                  <w:right w:val="nil"/>
                </w:tcBorders>
                <w:shd w:val="clear" w:color="auto" w:fill="FFFFFF"/>
              </w:tcPr>
            </w:tcPrChange>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48" w:author="Frank Oemig" w:date="2022-07-13T17:38:00Z">
              <w:tcPr>
                <w:tcW w:w="1008" w:type="dxa"/>
                <w:tcBorders>
                  <w:top w:val="dotted" w:sz="4" w:space="0" w:color="auto"/>
                  <w:left w:val="nil"/>
                  <w:bottom w:val="dotted" w:sz="4" w:space="0" w:color="auto"/>
                  <w:right w:val="nil"/>
                </w:tcBorders>
                <w:shd w:val="clear" w:color="auto" w:fill="FFFFFF"/>
              </w:tcPr>
            </w:tcPrChange>
          </w:tcPr>
          <w:p w14:paraId="52DE37FB" w14:textId="77777777" w:rsidR="00982364" w:rsidRPr="00E80B34" w:rsidRDefault="00982364" w:rsidP="00250CD3">
            <w:pPr>
              <w:pStyle w:val="MsgTableBody"/>
              <w:jc w:val="center"/>
              <w:rPr>
                <w:noProof/>
              </w:rPr>
            </w:pPr>
          </w:p>
        </w:tc>
      </w:tr>
      <w:tr w:rsidR="00982364" w:rsidRPr="00982364" w14:paraId="5250866B" w14:textId="77777777" w:rsidTr="00CE65F0">
        <w:trPr>
          <w:jc w:val="center"/>
          <w:trPrChange w:id="349"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50" w:author="Frank Oemig" w:date="2022-07-13T17:38:00Z">
              <w:tcPr>
                <w:tcW w:w="2880" w:type="dxa"/>
                <w:tcBorders>
                  <w:top w:val="dotted" w:sz="4" w:space="0" w:color="auto"/>
                  <w:left w:val="nil"/>
                  <w:bottom w:val="dotted" w:sz="4" w:space="0" w:color="auto"/>
                  <w:right w:val="nil"/>
                </w:tcBorders>
                <w:shd w:val="clear" w:color="auto" w:fill="FFFFFF"/>
              </w:tcPr>
            </w:tcPrChange>
          </w:tcPr>
          <w:p w14:paraId="22ED38AC" w14:textId="77777777" w:rsidR="00982364" w:rsidRPr="00E80B34" w:rsidRDefault="00982364" w:rsidP="00125A26">
            <w:pPr>
              <w:pStyle w:val="MsgTableBody"/>
              <w:rPr>
                <w:rStyle w:val="Hyperlink"/>
                <w:noProof/>
              </w:rPr>
            </w:pPr>
            <w:r w:rsidRPr="00E80B34">
              <w:rPr>
                <w:noProof/>
              </w:rPr>
              <w:t xml:space="preserve">   </w:t>
            </w:r>
            <w:r>
              <w:fldChar w:fldCharType="begin"/>
            </w:r>
            <w:r>
              <w:instrText>HYPERLINK \l "CER"</w:instrText>
            </w:r>
            <w:r>
              <w:fldChar w:fldCharType="separate"/>
            </w:r>
            <w:r w:rsidRPr="00E80B34">
              <w:rPr>
                <w:rStyle w:val="Hyperlink"/>
                <w:noProof/>
              </w:rPr>
              <w:t>C</w:t>
            </w:r>
            <w:bookmarkStart w:id="351" w:name="_Hlt1379381"/>
            <w:r w:rsidRPr="00E80B34">
              <w:rPr>
                <w:rStyle w:val="Hyperlink"/>
                <w:noProof/>
              </w:rPr>
              <w:t>E</w:t>
            </w:r>
            <w:bookmarkEnd w:id="351"/>
            <w:r w:rsidRPr="00E80B34">
              <w:rPr>
                <w:rStyle w:val="Hyperlink"/>
                <w:noProof/>
              </w:rPr>
              <w:t>R</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352" w:author="Frank Oemig" w:date="2022-07-13T17:38:00Z">
              <w:tcPr>
                <w:tcW w:w="4320" w:type="dxa"/>
                <w:tcBorders>
                  <w:top w:val="dotted" w:sz="4" w:space="0" w:color="auto"/>
                  <w:left w:val="nil"/>
                  <w:bottom w:val="dotted" w:sz="4" w:space="0" w:color="auto"/>
                  <w:right w:val="nil"/>
                </w:tcBorders>
                <w:shd w:val="clear" w:color="auto" w:fill="FFFFFF"/>
              </w:tcPr>
            </w:tcPrChange>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Change w:id="353" w:author="Frank Oemig" w:date="2022-07-13T17:38:00Z">
              <w:tcPr>
                <w:tcW w:w="864" w:type="dxa"/>
                <w:tcBorders>
                  <w:top w:val="dotted" w:sz="4" w:space="0" w:color="auto"/>
                  <w:left w:val="nil"/>
                  <w:bottom w:val="dotted" w:sz="4" w:space="0" w:color="auto"/>
                  <w:right w:val="nil"/>
                </w:tcBorders>
                <w:shd w:val="clear" w:color="auto" w:fill="FFFFFF"/>
              </w:tcPr>
            </w:tcPrChange>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54" w:author="Frank Oemig" w:date="2022-07-13T17:38:00Z">
              <w:tcPr>
                <w:tcW w:w="1008" w:type="dxa"/>
                <w:tcBorders>
                  <w:top w:val="dotted" w:sz="4" w:space="0" w:color="auto"/>
                  <w:left w:val="nil"/>
                  <w:bottom w:val="dotted" w:sz="4" w:space="0" w:color="auto"/>
                  <w:right w:val="nil"/>
                </w:tcBorders>
                <w:shd w:val="clear" w:color="auto" w:fill="FFFFFF"/>
              </w:tcPr>
            </w:tcPrChange>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CE65F0">
        <w:trPr>
          <w:jc w:val="center"/>
          <w:trPrChange w:id="35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56" w:author="Frank Oemig" w:date="2022-07-13T17:38:00Z">
              <w:tcPr>
                <w:tcW w:w="2880" w:type="dxa"/>
                <w:tcBorders>
                  <w:top w:val="dotted" w:sz="4" w:space="0" w:color="auto"/>
                  <w:left w:val="nil"/>
                  <w:bottom w:val="dotted" w:sz="4" w:space="0" w:color="auto"/>
                  <w:right w:val="nil"/>
                </w:tcBorders>
                <w:shd w:val="clear" w:color="auto" w:fill="FFFFFF"/>
              </w:tcPr>
            </w:tcPrChange>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Change w:id="357" w:author="Frank Oemig" w:date="2022-07-13T17:38:00Z">
              <w:tcPr>
                <w:tcW w:w="4320" w:type="dxa"/>
                <w:tcBorders>
                  <w:top w:val="dotted" w:sz="4" w:space="0" w:color="auto"/>
                  <w:left w:val="nil"/>
                  <w:bottom w:val="dotted" w:sz="4" w:space="0" w:color="auto"/>
                  <w:right w:val="nil"/>
                </w:tcBorders>
                <w:shd w:val="clear" w:color="auto" w:fill="FFFFFF"/>
              </w:tcPr>
            </w:tcPrChange>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Change w:id="358" w:author="Frank Oemig" w:date="2022-07-13T17:38:00Z">
              <w:tcPr>
                <w:tcW w:w="864" w:type="dxa"/>
                <w:tcBorders>
                  <w:top w:val="dotted" w:sz="4" w:space="0" w:color="auto"/>
                  <w:left w:val="nil"/>
                  <w:bottom w:val="dotted" w:sz="4" w:space="0" w:color="auto"/>
                  <w:right w:val="nil"/>
                </w:tcBorders>
                <w:shd w:val="clear" w:color="auto" w:fill="FFFFFF"/>
              </w:tcPr>
            </w:tcPrChange>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59" w:author="Frank Oemig" w:date="2022-07-13T17:38:00Z">
              <w:tcPr>
                <w:tcW w:w="1008" w:type="dxa"/>
                <w:tcBorders>
                  <w:top w:val="dotted" w:sz="4" w:space="0" w:color="auto"/>
                  <w:left w:val="nil"/>
                  <w:bottom w:val="dotted" w:sz="4" w:space="0" w:color="auto"/>
                  <w:right w:val="nil"/>
                </w:tcBorders>
                <w:shd w:val="clear" w:color="auto" w:fill="FFFFFF"/>
              </w:tcPr>
            </w:tcPrChange>
          </w:tcPr>
          <w:p w14:paraId="64997278" w14:textId="77777777" w:rsidR="00982364" w:rsidRPr="00E80B34" w:rsidRDefault="00982364" w:rsidP="00250CD3">
            <w:pPr>
              <w:pStyle w:val="MsgTableBody"/>
              <w:jc w:val="center"/>
              <w:rPr>
                <w:noProof/>
              </w:rPr>
            </w:pPr>
          </w:p>
        </w:tc>
      </w:tr>
      <w:tr w:rsidR="00982364" w:rsidRPr="00982364" w14:paraId="646D74C4" w14:textId="77777777" w:rsidTr="00CE65F0">
        <w:trPr>
          <w:jc w:val="center"/>
          <w:trPrChange w:id="36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61" w:author="Frank Oemig" w:date="2022-07-13T17:38:00Z">
              <w:tcPr>
                <w:tcW w:w="2880" w:type="dxa"/>
                <w:tcBorders>
                  <w:top w:val="dotted" w:sz="4" w:space="0" w:color="auto"/>
                  <w:left w:val="nil"/>
                  <w:bottom w:val="dotted" w:sz="4" w:space="0" w:color="auto"/>
                  <w:right w:val="nil"/>
                </w:tcBorders>
                <w:shd w:val="clear" w:color="auto" w:fill="FFFFFF"/>
              </w:tcPr>
            </w:tcPrChange>
          </w:tcPr>
          <w:p w14:paraId="622516D9" w14:textId="77777777" w:rsidR="00982364" w:rsidRPr="00E80B34" w:rsidRDefault="00982364" w:rsidP="00125A26">
            <w:pPr>
              <w:pStyle w:val="MsgTableBody"/>
              <w:rPr>
                <w:noProof/>
              </w:rPr>
            </w:pPr>
            <w:r w:rsidRPr="00E80B34">
              <w:rPr>
                <w:noProof/>
              </w:rPr>
              <w:t xml:space="preserve">   [ { </w:t>
            </w:r>
            <w:r>
              <w:fldChar w:fldCharType="begin"/>
            </w:r>
            <w:r>
              <w:instrText>HYPERLINK \l "ROL"</w:instrText>
            </w:r>
            <w:r>
              <w:fldChar w:fldCharType="separate"/>
            </w:r>
            <w:r w:rsidRPr="00E80B34">
              <w:rPr>
                <w:rStyle w:val="Hyperlink"/>
                <w:noProof/>
              </w:rPr>
              <w:t>ROL</w:t>
            </w:r>
            <w:r>
              <w:rPr>
                <w:rStyle w:val="Hyperlink"/>
                <w:noProof/>
              </w:rPr>
              <w:fldChar w:fldCharType="end"/>
            </w:r>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Change w:id="362" w:author="Frank Oemig" w:date="2022-07-13T17:38:00Z">
              <w:tcPr>
                <w:tcW w:w="4320" w:type="dxa"/>
                <w:tcBorders>
                  <w:top w:val="dotted" w:sz="4" w:space="0" w:color="auto"/>
                  <w:left w:val="nil"/>
                  <w:bottom w:val="dotted" w:sz="4" w:space="0" w:color="auto"/>
                  <w:right w:val="nil"/>
                </w:tcBorders>
                <w:shd w:val="clear" w:color="auto" w:fill="FFFFFF"/>
              </w:tcPr>
            </w:tcPrChange>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Change w:id="363" w:author="Frank Oemig" w:date="2022-07-13T17:38:00Z">
              <w:tcPr>
                <w:tcW w:w="864" w:type="dxa"/>
                <w:tcBorders>
                  <w:top w:val="dotted" w:sz="4" w:space="0" w:color="auto"/>
                  <w:left w:val="nil"/>
                  <w:bottom w:val="dotted" w:sz="4" w:space="0" w:color="auto"/>
                  <w:right w:val="nil"/>
                </w:tcBorders>
                <w:shd w:val="clear" w:color="auto" w:fill="FFFFFF"/>
              </w:tcPr>
            </w:tcPrChange>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Change w:id="364" w:author="Frank Oemig" w:date="2022-07-13T17:38:00Z">
              <w:tcPr>
                <w:tcW w:w="1008" w:type="dxa"/>
                <w:tcBorders>
                  <w:top w:val="dotted" w:sz="4" w:space="0" w:color="auto"/>
                  <w:left w:val="nil"/>
                  <w:bottom w:val="dotted" w:sz="4" w:space="0" w:color="auto"/>
                  <w:right w:val="nil"/>
                </w:tcBorders>
                <w:shd w:val="clear" w:color="auto" w:fill="FFFFFF"/>
              </w:tcPr>
            </w:tcPrChange>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CE65F0">
        <w:trPr>
          <w:jc w:val="center"/>
          <w:trPrChange w:id="365" w:author="Frank Oemig" w:date="2022-07-13T17:38:00Z">
            <w:trPr>
              <w:wAfter w:w="70" w:type="dxa"/>
              <w:jc w:val="center"/>
            </w:trPr>
          </w:trPrChange>
        </w:trPr>
        <w:tc>
          <w:tcPr>
            <w:tcW w:w="2849" w:type="dxa"/>
            <w:tcBorders>
              <w:top w:val="dotted" w:sz="4" w:space="0" w:color="auto"/>
              <w:left w:val="nil"/>
              <w:bottom w:val="single" w:sz="2" w:space="0" w:color="auto"/>
              <w:right w:val="nil"/>
            </w:tcBorders>
            <w:shd w:val="clear" w:color="auto" w:fill="FFFFFF"/>
            <w:tcPrChange w:id="366" w:author="Frank Oemig" w:date="2022-07-13T17:38:00Z">
              <w:tcPr>
                <w:tcW w:w="2880" w:type="dxa"/>
                <w:tcBorders>
                  <w:top w:val="dotted" w:sz="4" w:space="0" w:color="auto"/>
                  <w:left w:val="nil"/>
                  <w:bottom w:val="single" w:sz="2" w:space="0" w:color="auto"/>
                  <w:right w:val="nil"/>
                </w:tcBorders>
                <w:shd w:val="clear" w:color="auto" w:fill="FFFFFF"/>
              </w:tcPr>
            </w:tcPrChange>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Change w:id="367" w:author="Frank Oemig" w:date="2022-07-13T17:38:00Z">
              <w:tcPr>
                <w:tcW w:w="4320" w:type="dxa"/>
                <w:tcBorders>
                  <w:top w:val="dotted" w:sz="4" w:space="0" w:color="auto"/>
                  <w:left w:val="nil"/>
                  <w:bottom w:val="single" w:sz="2" w:space="0" w:color="auto"/>
                  <w:right w:val="nil"/>
                </w:tcBorders>
                <w:shd w:val="clear" w:color="auto" w:fill="FFFFFF"/>
              </w:tcPr>
            </w:tcPrChange>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Change w:id="368" w:author="Frank Oemig" w:date="2022-07-13T17:38:00Z">
              <w:tcPr>
                <w:tcW w:w="864" w:type="dxa"/>
                <w:tcBorders>
                  <w:top w:val="dotted" w:sz="4" w:space="0" w:color="auto"/>
                  <w:left w:val="nil"/>
                  <w:bottom w:val="single" w:sz="2" w:space="0" w:color="auto"/>
                  <w:right w:val="nil"/>
                </w:tcBorders>
                <w:shd w:val="clear" w:color="auto" w:fill="FFFFFF"/>
              </w:tcPr>
            </w:tcPrChange>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Change w:id="369" w:author="Frank Oemig" w:date="2022-07-13T17:38:00Z">
              <w:tcPr>
                <w:tcW w:w="1008" w:type="dxa"/>
                <w:tcBorders>
                  <w:top w:val="dotted" w:sz="4" w:space="0" w:color="auto"/>
                  <w:left w:val="nil"/>
                  <w:bottom w:val="single" w:sz="2" w:space="0" w:color="auto"/>
                  <w:right w:val="nil"/>
                </w:tcBorders>
                <w:shd w:val="clear" w:color="auto" w:fill="FFFFFF"/>
              </w:tcPr>
            </w:tcPrChange>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370" w:name="_Toc29039346"/>
      <w:r w:rsidRPr="00E80B34">
        <w:rPr>
          <w:noProof/>
        </w:rPr>
        <w:lastRenderedPageBreak/>
        <w:t>PMU/ACK – Revoke Certificate/Permission (Event B08)</w:t>
      </w:r>
      <w:bookmarkEnd w:id="370"/>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371" w:author="Frank Oemig" w:date="2022-07-13T17:39: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80"/>
        <w:gridCol w:w="4320"/>
        <w:gridCol w:w="864"/>
        <w:gridCol w:w="1008"/>
        <w:tblGridChange w:id="372">
          <w:tblGrid>
            <w:gridCol w:w="2880"/>
            <w:gridCol w:w="4320"/>
            <w:gridCol w:w="864"/>
            <w:gridCol w:w="1008"/>
          </w:tblGrid>
        </w:tblGridChange>
      </w:tblGrid>
      <w:tr w:rsidR="00982364" w:rsidRPr="00982364" w14:paraId="418088F1" w14:textId="77777777" w:rsidTr="00CE65F0">
        <w:trPr>
          <w:tblHeader/>
          <w:jc w:val="center"/>
          <w:trPrChange w:id="373" w:author="Frank Oemig" w:date="2022-07-13T17:39:00Z">
            <w:trPr>
              <w:wAfter w:w="70" w:type="dxa"/>
              <w:tblHeader/>
              <w:jc w:val="center"/>
            </w:trPr>
          </w:trPrChange>
        </w:trPr>
        <w:tc>
          <w:tcPr>
            <w:tcW w:w="2880" w:type="dxa"/>
            <w:tcBorders>
              <w:top w:val="double" w:sz="2" w:space="0" w:color="auto"/>
              <w:left w:val="nil"/>
              <w:bottom w:val="single" w:sz="4" w:space="0" w:color="auto"/>
              <w:right w:val="nil"/>
            </w:tcBorders>
            <w:shd w:val="clear" w:color="auto" w:fill="FFFFFF"/>
            <w:tcPrChange w:id="374" w:author="Frank Oemig" w:date="2022-07-13T17:39:00Z">
              <w:tcPr>
                <w:tcW w:w="2880" w:type="dxa"/>
                <w:tcBorders>
                  <w:top w:val="double" w:sz="2" w:space="0" w:color="auto"/>
                  <w:left w:val="nil"/>
                  <w:bottom w:val="single" w:sz="4" w:space="0" w:color="auto"/>
                  <w:right w:val="nil"/>
                </w:tcBorders>
                <w:shd w:val="clear" w:color="auto" w:fill="FFFFFF"/>
              </w:tcPr>
            </w:tcPrChange>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Change w:id="375" w:author="Frank Oemig" w:date="2022-07-13T17:39:00Z">
              <w:tcPr>
                <w:tcW w:w="4320" w:type="dxa"/>
                <w:tcBorders>
                  <w:top w:val="double" w:sz="2" w:space="0" w:color="auto"/>
                  <w:left w:val="nil"/>
                  <w:bottom w:val="single" w:sz="4" w:space="0" w:color="auto"/>
                  <w:right w:val="nil"/>
                </w:tcBorders>
                <w:shd w:val="clear" w:color="auto" w:fill="FFFFFF"/>
              </w:tcPr>
            </w:tcPrChange>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Change w:id="376" w:author="Frank Oemig" w:date="2022-07-13T17:39:00Z">
              <w:tcPr>
                <w:tcW w:w="864" w:type="dxa"/>
                <w:tcBorders>
                  <w:top w:val="double" w:sz="2" w:space="0" w:color="auto"/>
                  <w:left w:val="nil"/>
                  <w:bottom w:val="single" w:sz="4" w:space="0" w:color="auto"/>
                  <w:right w:val="nil"/>
                </w:tcBorders>
                <w:shd w:val="clear" w:color="auto" w:fill="FFFFFF"/>
              </w:tcPr>
            </w:tcPrChange>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Change w:id="377" w:author="Frank Oemig" w:date="2022-07-13T17:39:00Z">
              <w:tcPr>
                <w:tcW w:w="1008" w:type="dxa"/>
                <w:tcBorders>
                  <w:top w:val="double" w:sz="2" w:space="0" w:color="auto"/>
                  <w:left w:val="nil"/>
                  <w:bottom w:val="single" w:sz="4" w:space="0" w:color="auto"/>
                  <w:right w:val="nil"/>
                </w:tcBorders>
                <w:shd w:val="clear" w:color="auto" w:fill="FFFFFF"/>
              </w:tcPr>
            </w:tcPrChange>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CE65F0">
        <w:trPr>
          <w:jc w:val="center"/>
          <w:trPrChange w:id="378" w:author="Frank Oemig" w:date="2022-07-13T17:39:00Z">
            <w:trPr>
              <w:wAfter w:w="70" w:type="dxa"/>
              <w:jc w:val="center"/>
            </w:trPr>
          </w:trPrChange>
        </w:trPr>
        <w:tc>
          <w:tcPr>
            <w:tcW w:w="2880" w:type="dxa"/>
            <w:tcBorders>
              <w:top w:val="single" w:sz="4" w:space="0" w:color="auto"/>
              <w:left w:val="nil"/>
              <w:bottom w:val="dotted" w:sz="4" w:space="0" w:color="auto"/>
              <w:right w:val="nil"/>
            </w:tcBorders>
            <w:shd w:val="clear" w:color="auto" w:fill="FFFFFF"/>
            <w:tcPrChange w:id="379" w:author="Frank Oemig" w:date="2022-07-13T17:39:00Z">
              <w:tcPr>
                <w:tcW w:w="2880" w:type="dxa"/>
                <w:tcBorders>
                  <w:top w:val="single" w:sz="4" w:space="0" w:color="auto"/>
                  <w:left w:val="nil"/>
                  <w:bottom w:val="dotted" w:sz="4" w:space="0" w:color="auto"/>
                  <w:right w:val="nil"/>
                </w:tcBorders>
                <w:shd w:val="clear" w:color="auto" w:fill="FFFFFF"/>
              </w:tcPr>
            </w:tcPrChange>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Change w:id="380" w:author="Frank Oemig" w:date="2022-07-13T17:39:00Z">
              <w:tcPr>
                <w:tcW w:w="4320" w:type="dxa"/>
                <w:tcBorders>
                  <w:top w:val="single" w:sz="4" w:space="0" w:color="auto"/>
                  <w:left w:val="nil"/>
                  <w:bottom w:val="dotted" w:sz="4" w:space="0" w:color="auto"/>
                  <w:right w:val="nil"/>
                </w:tcBorders>
                <w:shd w:val="clear" w:color="auto" w:fill="FFFFFF"/>
              </w:tcPr>
            </w:tcPrChange>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Change w:id="381" w:author="Frank Oemig" w:date="2022-07-13T17:39:00Z">
              <w:tcPr>
                <w:tcW w:w="864" w:type="dxa"/>
                <w:tcBorders>
                  <w:top w:val="single" w:sz="4" w:space="0" w:color="auto"/>
                  <w:left w:val="nil"/>
                  <w:bottom w:val="dotted" w:sz="4" w:space="0" w:color="auto"/>
                  <w:right w:val="nil"/>
                </w:tcBorders>
                <w:shd w:val="clear" w:color="auto" w:fill="FFFFFF"/>
              </w:tcPr>
            </w:tcPrChange>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382" w:author="Frank Oemig" w:date="2022-07-13T17:39:00Z">
              <w:tcPr>
                <w:tcW w:w="1008" w:type="dxa"/>
                <w:tcBorders>
                  <w:top w:val="single" w:sz="4" w:space="0" w:color="auto"/>
                  <w:left w:val="nil"/>
                  <w:bottom w:val="dotted" w:sz="4" w:space="0" w:color="auto"/>
                  <w:right w:val="nil"/>
                </w:tcBorders>
                <w:shd w:val="clear" w:color="auto" w:fill="FFFFFF"/>
              </w:tcPr>
            </w:tcPrChange>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CE65F0">
        <w:trPr>
          <w:jc w:val="center"/>
          <w:trPrChange w:id="383"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84" w:author="Frank Oemig" w:date="2022-07-13T17:39:00Z">
              <w:tcPr>
                <w:tcW w:w="2880" w:type="dxa"/>
                <w:tcBorders>
                  <w:top w:val="dotted" w:sz="4" w:space="0" w:color="auto"/>
                  <w:left w:val="nil"/>
                  <w:bottom w:val="dotted" w:sz="4" w:space="0" w:color="auto"/>
                  <w:right w:val="nil"/>
                </w:tcBorders>
                <w:shd w:val="clear" w:color="auto" w:fill="FFFFFF"/>
              </w:tcPr>
            </w:tcPrChange>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Change w:id="385" w:author="Frank Oemig" w:date="2022-07-13T17:39:00Z">
              <w:tcPr>
                <w:tcW w:w="4320" w:type="dxa"/>
                <w:tcBorders>
                  <w:top w:val="dotted" w:sz="4" w:space="0" w:color="auto"/>
                  <w:left w:val="nil"/>
                  <w:bottom w:val="dotted" w:sz="4" w:space="0" w:color="auto"/>
                  <w:right w:val="nil"/>
                </w:tcBorders>
                <w:shd w:val="clear" w:color="auto" w:fill="FFFFFF"/>
              </w:tcPr>
            </w:tcPrChange>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Change w:id="386" w:author="Frank Oemig" w:date="2022-07-13T17:39:00Z">
              <w:tcPr>
                <w:tcW w:w="864" w:type="dxa"/>
                <w:tcBorders>
                  <w:top w:val="dotted" w:sz="4" w:space="0" w:color="auto"/>
                  <w:left w:val="nil"/>
                  <w:bottom w:val="dotted" w:sz="4" w:space="0" w:color="auto"/>
                  <w:right w:val="nil"/>
                </w:tcBorders>
                <w:shd w:val="clear" w:color="auto" w:fill="FFFFFF"/>
              </w:tcPr>
            </w:tcPrChange>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7" w:author="Frank Oemig" w:date="2022-07-13T17:39:00Z">
              <w:tcPr>
                <w:tcW w:w="1008" w:type="dxa"/>
                <w:tcBorders>
                  <w:top w:val="dotted" w:sz="4" w:space="0" w:color="auto"/>
                  <w:left w:val="nil"/>
                  <w:bottom w:val="dotted" w:sz="4" w:space="0" w:color="auto"/>
                  <w:right w:val="nil"/>
                </w:tcBorders>
                <w:shd w:val="clear" w:color="auto" w:fill="FFFFFF"/>
              </w:tcPr>
            </w:tcPrChange>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CE65F0">
        <w:trPr>
          <w:jc w:val="center"/>
          <w:trPrChange w:id="388"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89" w:author="Frank Oemig" w:date="2022-07-13T17:39:00Z">
              <w:tcPr>
                <w:tcW w:w="2880" w:type="dxa"/>
                <w:tcBorders>
                  <w:top w:val="dotted" w:sz="4" w:space="0" w:color="auto"/>
                  <w:left w:val="nil"/>
                  <w:bottom w:val="dotted" w:sz="4" w:space="0" w:color="auto"/>
                  <w:right w:val="nil"/>
                </w:tcBorders>
                <w:shd w:val="clear" w:color="auto" w:fill="FFFFFF"/>
              </w:tcPr>
            </w:tcPrChange>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Change w:id="390" w:author="Frank Oemig" w:date="2022-07-13T17:39:00Z">
              <w:tcPr>
                <w:tcW w:w="4320" w:type="dxa"/>
                <w:tcBorders>
                  <w:top w:val="dotted" w:sz="4" w:space="0" w:color="auto"/>
                  <w:left w:val="nil"/>
                  <w:bottom w:val="dotted" w:sz="4" w:space="0" w:color="auto"/>
                  <w:right w:val="nil"/>
                </w:tcBorders>
                <w:shd w:val="clear" w:color="auto" w:fill="FFFFFF"/>
              </w:tcPr>
            </w:tcPrChange>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391" w:author="Frank Oemig" w:date="2022-07-13T17:39:00Z">
              <w:tcPr>
                <w:tcW w:w="864" w:type="dxa"/>
                <w:tcBorders>
                  <w:top w:val="dotted" w:sz="4" w:space="0" w:color="auto"/>
                  <w:left w:val="nil"/>
                  <w:bottom w:val="dotted" w:sz="4" w:space="0" w:color="auto"/>
                  <w:right w:val="nil"/>
                </w:tcBorders>
                <w:shd w:val="clear" w:color="auto" w:fill="FFFFFF"/>
              </w:tcPr>
            </w:tcPrChange>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2" w:author="Frank Oemig" w:date="2022-07-13T17:39:00Z">
              <w:tcPr>
                <w:tcW w:w="1008" w:type="dxa"/>
                <w:tcBorders>
                  <w:top w:val="dotted" w:sz="4" w:space="0" w:color="auto"/>
                  <w:left w:val="nil"/>
                  <w:bottom w:val="dotted" w:sz="4" w:space="0" w:color="auto"/>
                  <w:right w:val="nil"/>
                </w:tcBorders>
                <w:shd w:val="clear" w:color="auto" w:fill="FFFFFF"/>
              </w:tcPr>
            </w:tcPrChange>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CE65F0">
        <w:trPr>
          <w:jc w:val="center"/>
          <w:trPrChange w:id="393"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94" w:author="Frank Oemig" w:date="2022-07-13T17:39:00Z">
              <w:tcPr>
                <w:tcW w:w="2880" w:type="dxa"/>
                <w:tcBorders>
                  <w:top w:val="dotted" w:sz="4" w:space="0" w:color="auto"/>
                  <w:left w:val="nil"/>
                  <w:bottom w:val="dotted" w:sz="4" w:space="0" w:color="auto"/>
                  <w:right w:val="nil"/>
                </w:tcBorders>
                <w:shd w:val="clear" w:color="auto" w:fill="FFFFFF"/>
              </w:tcPr>
            </w:tcPrChange>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Change w:id="395" w:author="Frank Oemig" w:date="2022-07-13T17:39:00Z">
              <w:tcPr>
                <w:tcW w:w="4320" w:type="dxa"/>
                <w:tcBorders>
                  <w:top w:val="dotted" w:sz="4" w:space="0" w:color="auto"/>
                  <w:left w:val="nil"/>
                  <w:bottom w:val="dotted" w:sz="4" w:space="0" w:color="auto"/>
                  <w:right w:val="nil"/>
                </w:tcBorders>
                <w:shd w:val="clear" w:color="auto" w:fill="FFFFFF"/>
              </w:tcPr>
            </w:tcPrChange>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Change w:id="396" w:author="Frank Oemig" w:date="2022-07-13T17:39:00Z">
              <w:tcPr>
                <w:tcW w:w="864" w:type="dxa"/>
                <w:tcBorders>
                  <w:top w:val="dotted" w:sz="4" w:space="0" w:color="auto"/>
                  <w:left w:val="nil"/>
                  <w:bottom w:val="dotted" w:sz="4" w:space="0" w:color="auto"/>
                  <w:right w:val="nil"/>
                </w:tcBorders>
                <w:shd w:val="clear" w:color="auto" w:fill="FFFFFF"/>
              </w:tcPr>
            </w:tcPrChange>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7" w:author="Frank Oemig" w:date="2022-07-13T17:39:00Z">
              <w:tcPr>
                <w:tcW w:w="1008" w:type="dxa"/>
                <w:tcBorders>
                  <w:top w:val="dotted" w:sz="4" w:space="0" w:color="auto"/>
                  <w:left w:val="nil"/>
                  <w:bottom w:val="dotted" w:sz="4" w:space="0" w:color="auto"/>
                  <w:right w:val="nil"/>
                </w:tcBorders>
                <w:shd w:val="clear" w:color="auto" w:fill="FFFFFF"/>
              </w:tcPr>
            </w:tcPrChange>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CE65F0">
        <w:trPr>
          <w:jc w:val="center"/>
          <w:trPrChange w:id="398"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399" w:author="Frank Oemig" w:date="2022-07-13T17:39:00Z">
              <w:tcPr>
                <w:tcW w:w="2880" w:type="dxa"/>
                <w:tcBorders>
                  <w:top w:val="dotted" w:sz="4" w:space="0" w:color="auto"/>
                  <w:left w:val="nil"/>
                  <w:bottom w:val="dotted" w:sz="4" w:space="0" w:color="auto"/>
                  <w:right w:val="nil"/>
                </w:tcBorders>
                <w:shd w:val="clear" w:color="auto" w:fill="FFFFFF"/>
              </w:tcPr>
            </w:tcPrChange>
          </w:tcPr>
          <w:p w14:paraId="2C998FB5"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320" w:type="dxa"/>
            <w:tcBorders>
              <w:top w:val="dotted" w:sz="4" w:space="0" w:color="auto"/>
              <w:left w:val="nil"/>
              <w:bottom w:val="dotted" w:sz="4" w:space="0" w:color="auto"/>
              <w:right w:val="nil"/>
            </w:tcBorders>
            <w:shd w:val="clear" w:color="auto" w:fill="FFFFFF"/>
            <w:tcPrChange w:id="400" w:author="Frank Oemig" w:date="2022-07-13T17:39:00Z">
              <w:tcPr>
                <w:tcW w:w="4320" w:type="dxa"/>
                <w:tcBorders>
                  <w:top w:val="dotted" w:sz="4" w:space="0" w:color="auto"/>
                  <w:left w:val="nil"/>
                  <w:bottom w:val="dotted" w:sz="4" w:space="0" w:color="auto"/>
                  <w:right w:val="nil"/>
                </w:tcBorders>
                <w:shd w:val="clear" w:color="auto" w:fill="FFFFFF"/>
              </w:tcPr>
            </w:tcPrChange>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Change w:id="401" w:author="Frank Oemig" w:date="2022-07-13T17:39:00Z">
              <w:tcPr>
                <w:tcW w:w="864" w:type="dxa"/>
                <w:tcBorders>
                  <w:top w:val="dotted" w:sz="4" w:space="0" w:color="auto"/>
                  <w:left w:val="nil"/>
                  <w:bottom w:val="dotted" w:sz="4" w:space="0" w:color="auto"/>
                  <w:right w:val="nil"/>
                </w:tcBorders>
                <w:shd w:val="clear" w:color="auto" w:fill="FFFFFF"/>
              </w:tcPr>
            </w:tcPrChange>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2" w:author="Frank Oemig" w:date="2022-07-13T17:39:00Z">
              <w:tcPr>
                <w:tcW w:w="1008" w:type="dxa"/>
                <w:tcBorders>
                  <w:top w:val="dotted" w:sz="4" w:space="0" w:color="auto"/>
                  <w:left w:val="nil"/>
                  <w:bottom w:val="dotted" w:sz="4" w:space="0" w:color="auto"/>
                  <w:right w:val="nil"/>
                </w:tcBorders>
                <w:shd w:val="clear" w:color="auto" w:fill="FFFFFF"/>
              </w:tcPr>
            </w:tcPrChange>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CE65F0">
        <w:trPr>
          <w:jc w:val="center"/>
          <w:trPrChange w:id="403"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404" w:author="Frank Oemig" w:date="2022-07-13T17:39:00Z">
              <w:tcPr>
                <w:tcW w:w="2880" w:type="dxa"/>
                <w:tcBorders>
                  <w:top w:val="dotted" w:sz="4" w:space="0" w:color="auto"/>
                  <w:left w:val="nil"/>
                  <w:bottom w:val="dotted" w:sz="4" w:space="0" w:color="auto"/>
                  <w:right w:val="nil"/>
                </w:tcBorders>
                <w:shd w:val="clear" w:color="auto" w:fill="FFFFFF"/>
              </w:tcPr>
            </w:tcPrChange>
          </w:tcPr>
          <w:p w14:paraId="34CCD3AB"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Change w:id="405" w:author="Frank Oemig" w:date="2022-07-13T17:39:00Z">
              <w:tcPr>
                <w:tcW w:w="4320" w:type="dxa"/>
                <w:tcBorders>
                  <w:top w:val="dotted" w:sz="4" w:space="0" w:color="auto"/>
                  <w:left w:val="nil"/>
                  <w:bottom w:val="dotted" w:sz="4" w:space="0" w:color="auto"/>
                  <w:right w:val="nil"/>
                </w:tcBorders>
                <w:shd w:val="clear" w:color="auto" w:fill="FFFFFF"/>
              </w:tcPr>
            </w:tcPrChange>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Change w:id="406" w:author="Frank Oemig" w:date="2022-07-13T17:39:00Z">
              <w:tcPr>
                <w:tcW w:w="864" w:type="dxa"/>
                <w:tcBorders>
                  <w:top w:val="dotted" w:sz="4" w:space="0" w:color="auto"/>
                  <w:left w:val="nil"/>
                  <w:bottom w:val="dotted" w:sz="4" w:space="0" w:color="auto"/>
                  <w:right w:val="nil"/>
                </w:tcBorders>
                <w:shd w:val="clear" w:color="auto" w:fill="FFFFFF"/>
              </w:tcPr>
            </w:tcPrChange>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7" w:author="Frank Oemig" w:date="2022-07-13T17:39:00Z">
              <w:tcPr>
                <w:tcW w:w="1008" w:type="dxa"/>
                <w:tcBorders>
                  <w:top w:val="dotted" w:sz="4" w:space="0" w:color="auto"/>
                  <w:left w:val="nil"/>
                  <w:bottom w:val="dotted" w:sz="4" w:space="0" w:color="auto"/>
                  <w:right w:val="nil"/>
                </w:tcBorders>
                <w:shd w:val="clear" w:color="auto" w:fill="FFFFFF"/>
              </w:tcPr>
            </w:tcPrChange>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CE65F0">
        <w:trPr>
          <w:jc w:val="center"/>
          <w:trPrChange w:id="408" w:author="Frank Oemig" w:date="2022-07-13T17:39:00Z">
            <w:trPr>
              <w:wAfter w:w="70" w:type="dxa"/>
              <w:jc w:val="center"/>
            </w:trPr>
          </w:trPrChange>
        </w:trPr>
        <w:tc>
          <w:tcPr>
            <w:tcW w:w="2880" w:type="dxa"/>
            <w:tcBorders>
              <w:top w:val="dotted" w:sz="4" w:space="0" w:color="auto"/>
              <w:left w:val="nil"/>
              <w:bottom w:val="single" w:sz="2" w:space="0" w:color="auto"/>
              <w:right w:val="nil"/>
            </w:tcBorders>
            <w:shd w:val="clear" w:color="auto" w:fill="FFFFFF"/>
            <w:tcPrChange w:id="409" w:author="Frank Oemig" w:date="2022-07-13T17:39:00Z">
              <w:tcPr>
                <w:tcW w:w="2880" w:type="dxa"/>
                <w:tcBorders>
                  <w:top w:val="dotted" w:sz="4" w:space="0" w:color="auto"/>
                  <w:left w:val="nil"/>
                  <w:bottom w:val="single" w:sz="2" w:space="0" w:color="auto"/>
                  <w:right w:val="nil"/>
                </w:tcBorders>
                <w:shd w:val="clear" w:color="auto" w:fill="FFFFFF"/>
              </w:tcPr>
            </w:tcPrChange>
          </w:tcPr>
          <w:p w14:paraId="1D0BC31E" w14:textId="77777777" w:rsidR="00982364" w:rsidRPr="00E80B34" w:rsidRDefault="00982364" w:rsidP="00125A26">
            <w:pPr>
              <w:pStyle w:val="MsgTableBody"/>
              <w:rPr>
                <w:noProof/>
              </w:rPr>
            </w:pPr>
            <w:r w:rsidRPr="00E80B34">
              <w:rPr>
                <w:noProof/>
              </w:rPr>
              <w:t xml:space="preserve">[ { </w:t>
            </w:r>
            <w:r>
              <w:fldChar w:fldCharType="begin"/>
            </w:r>
            <w:r>
              <w:instrText>HYPERLINK \l "CER"</w:instrText>
            </w:r>
            <w:r>
              <w:fldChar w:fldCharType="separate"/>
            </w:r>
            <w:r w:rsidRPr="00E80B34">
              <w:rPr>
                <w:rStyle w:val="Hyperlink"/>
                <w:noProof/>
              </w:rPr>
              <w:t>CER</w:t>
            </w:r>
            <w:r>
              <w:rPr>
                <w:rStyle w:val="Hyperlink"/>
                <w:noProof/>
              </w:rPr>
              <w:fldChar w:fldCharType="end"/>
            </w:r>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Change w:id="410" w:author="Frank Oemig" w:date="2022-07-13T17:39:00Z">
              <w:tcPr>
                <w:tcW w:w="4320" w:type="dxa"/>
                <w:tcBorders>
                  <w:top w:val="dotted" w:sz="4" w:space="0" w:color="auto"/>
                  <w:left w:val="nil"/>
                  <w:bottom w:val="single" w:sz="2" w:space="0" w:color="auto"/>
                  <w:right w:val="nil"/>
                </w:tcBorders>
                <w:shd w:val="clear" w:color="auto" w:fill="FFFFFF"/>
              </w:tcPr>
            </w:tcPrChange>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Change w:id="411" w:author="Frank Oemig" w:date="2022-07-13T17:39:00Z">
              <w:tcPr>
                <w:tcW w:w="864" w:type="dxa"/>
                <w:tcBorders>
                  <w:top w:val="dotted" w:sz="4" w:space="0" w:color="auto"/>
                  <w:left w:val="nil"/>
                  <w:bottom w:val="single" w:sz="2" w:space="0" w:color="auto"/>
                  <w:right w:val="nil"/>
                </w:tcBorders>
                <w:shd w:val="clear" w:color="auto" w:fill="FFFFFF"/>
              </w:tcPr>
            </w:tcPrChange>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412" w:author="Frank Oemig" w:date="2022-07-13T17:39:00Z">
              <w:tcPr>
                <w:tcW w:w="1008" w:type="dxa"/>
                <w:tcBorders>
                  <w:top w:val="dotted" w:sz="4" w:space="0" w:color="auto"/>
                  <w:left w:val="nil"/>
                  <w:bottom w:val="single" w:sz="2" w:space="0" w:color="auto"/>
                  <w:right w:val="nil"/>
                </w:tcBorders>
                <w:shd w:val="clear" w:color="auto" w:fill="FFFFFF"/>
              </w:tcPr>
            </w:tcPrChange>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lastRenderedPageBreak/>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413" w:name="_Toc29039347"/>
      <w:r w:rsidRPr="00E80B34">
        <w:rPr>
          <w:noProof/>
        </w:rPr>
        <w:t>M</w:t>
      </w:r>
      <w:bookmarkEnd w:id="269"/>
      <w:bookmarkEnd w:id="270"/>
      <w:bookmarkEnd w:id="271"/>
      <w:bookmarkEnd w:id="272"/>
      <w:bookmarkEnd w:id="273"/>
      <w:bookmarkEnd w:id="274"/>
      <w:bookmarkEnd w:id="275"/>
      <w:bookmarkEnd w:id="304"/>
      <w:r w:rsidRPr="00E80B34">
        <w:rPr>
          <w:noProof/>
        </w:rPr>
        <w:t>ESSAGE SEGMENTS</w:t>
      </w:r>
      <w:bookmarkEnd w:id="305"/>
      <w:bookmarkEnd w:id="413"/>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414" w:name="_Toc348247113"/>
      <w:bookmarkStart w:id="415" w:name="_Toc348256242"/>
      <w:bookmarkStart w:id="416" w:name="_Toc348256452"/>
      <w:bookmarkStart w:id="417" w:name="_Toc348256617"/>
      <w:bookmarkStart w:id="418" w:name="_Toc348259929"/>
      <w:bookmarkStart w:id="419" w:name="_Toc348344990"/>
      <w:bookmarkStart w:id="420" w:name="_Toc359236369"/>
      <w:r w:rsidRPr="00E80B34">
        <w:rPr>
          <w:noProof/>
        </w:rPr>
        <w:t>messages.</w:t>
      </w:r>
    </w:p>
    <w:p w14:paraId="32913FB8" w14:textId="77777777" w:rsidR="00982364" w:rsidRPr="00E80B34" w:rsidRDefault="00982364" w:rsidP="00125A26">
      <w:pPr>
        <w:pStyle w:val="Heading3"/>
        <w:rPr>
          <w:noProof/>
        </w:rPr>
      </w:pPr>
      <w:bookmarkStart w:id="421" w:name="_Toc463264311"/>
      <w:bookmarkStart w:id="422" w:name="_Toc494168640"/>
      <w:bookmarkStart w:id="423" w:name="_Toc29039348"/>
      <w:bookmarkStart w:id="424" w:name="_Toc348247053"/>
      <w:bookmarkStart w:id="425" w:name="_Toc348256133"/>
      <w:bookmarkStart w:id="426" w:name="_Toc348259781"/>
      <w:bookmarkStart w:id="427" w:name="_Toc348344740"/>
      <w:bookmarkStart w:id="428" w:name="_Toc359236362"/>
      <w:bookmarkStart w:id="429" w:name="_Toc348247115"/>
      <w:bookmarkStart w:id="430" w:name="_Toc348256244"/>
      <w:bookmarkStart w:id="431" w:name="_Toc348256454"/>
      <w:bookmarkStart w:id="432" w:name="_Toc348256619"/>
      <w:bookmarkStart w:id="433" w:name="_Toc348259931"/>
      <w:bookmarkStart w:id="434" w:name="_Toc348344992"/>
      <w:bookmarkStart w:id="435" w:name="_Toc359236371"/>
      <w:bookmarkEnd w:id="414"/>
      <w:bookmarkEnd w:id="415"/>
      <w:bookmarkEnd w:id="416"/>
      <w:bookmarkEnd w:id="417"/>
      <w:bookmarkEnd w:id="418"/>
      <w:bookmarkEnd w:id="419"/>
      <w:bookmarkEnd w:id="420"/>
      <w:r w:rsidRPr="00E80B34">
        <w:rPr>
          <w:noProof/>
        </w:rPr>
        <w:t>AFF - Professional Affiliation Segment</w:t>
      </w:r>
      <w:bookmarkEnd w:id="421"/>
      <w:bookmarkEnd w:id="422"/>
      <w:bookmarkEnd w:id="423"/>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436" w:name="AFF"/>
      <w:r w:rsidRPr="00E80B34">
        <w:rPr>
          <w:noProof/>
        </w:rPr>
        <w:t>HL7 Attribute Table – AFF – Professional Affiliation</w:t>
      </w:r>
      <w:bookmarkEnd w:id="436"/>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437" w:name="_Toc494168641"/>
      <w:r w:rsidRPr="00E80B34">
        <w:rPr>
          <w:noProof/>
        </w:rPr>
        <w:t>AFF Field Definitions</w:t>
      </w:r>
      <w:bookmarkEnd w:id="437"/>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438"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proofErr w:type="gramStart"/>
      <w:r w:rsidRPr="00E80B34">
        <w:t xml:space="preserve">   (</w:t>
      </w:r>
      <w:proofErr w:type="gramEnd"/>
      <w:r w:rsidRPr="00E80B34">
        <w:t>SI)   01427</w:t>
      </w:r>
      <w:bookmarkEnd w:id="438"/>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439"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439"/>
    </w:p>
    <w:p w14:paraId="0BBBD18F" w14:textId="77777777" w:rsidR="00817EEA" w:rsidRDefault="00817EEA" w:rsidP="00817EEA">
      <w:pPr>
        <w:pStyle w:val="Components"/>
      </w:pPr>
      <w:bookmarkStart w:id="44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lastRenderedPageBreak/>
        <w:t>Subcomponents for Assigning Facility (HD):  &lt;Namespace ID (IS)&gt; &amp; &lt;Universal ID (ST)&gt; &amp; &lt;Universal ID Type (ID)&gt;</w:t>
      </w:r>
      <w:bookmarkEnd w:id="440"/>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441"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441"/>
    </w:p>
    <w:p w14:paraId="3291D068" w14:textId="77777777" w:rsidR="00817EEA" w:rsidRDefault="00817EEA" w:rsidP="00817EEA">
      <w:pPr>
        <w:pStyle w:val="Components"/>
      </w:pPr>
      <w:bookmarkStart w:id="44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442"/>
    </w:p>
    <w:p w14:paraId="566981FA" w14:textId="77777777" w:rsidR="00982364" w:rsidRPr="00E80B34" w:rsidRDefault="00982364" w:rsidP="00125A26">
      <w:pPr>
        <w:pStyle w:val="NormalIndented"/>
        <w:rPr>
          <w:noProof/>
        </w:rPr>
      </w:pPr>
      <w:r w:rsidRPr="00E80B34">
        <w:rPr>
          <w:noProof/>
        </w:rPr>
        <w:lastRenderedPageBreak/>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443"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443"/>
    </w:p>
    <w:p w14:paraId="729F6433" w14:textId="77777777" w:rsidR="00817EEA" w:rsidRDefault="00817EEA" w:rsidP="00817EEA">
      <w:pPr>
        <w:pStyle w:val="Components"/>
      </w:pPr>
      <w:bookmarkStart w:id="444" w:name="DRComponent"/>
      <w:r>
        <w:t>Components:  &lt;Range Start Date/Time (DTM)&gt; ^ &lt;Range End Date/Time (DTM)&gt;</w:t>
      </w:r>
      <w:bookmarkEnd w:id="444"/>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445"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445"/>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446" w:name="_Toc29039349"/>
      <w:bookmarkStart w:id="447" w:name="_Toc463264312"/>
      <w:bookmarkStart w:id="448" w:name="_Toc494168647"/>
      <w:r w:rsidRPr="00E80B34">
        <w:rPr>
          <w:noProof/>
        </w:rPr>
        <w:t>CER - Certificate Detail Segment</w:t>
      </w:r>
      <w:bookmarkEnd w:id="446"/>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449" w:name="CER"/>
      <w:r w:rsidRPr="00594610">
        <w:rPr>
          <w:noProof/>
          <w:lang w:val="fr-FR"/>
        </w:rPr>
        <w:t>HL7 Attribute Table – CER</w:t>
      </w:r>
      <w:bookmarkEnd w:id="449"/>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lastRenderedPageBreak/>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45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50"/>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451"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451"/>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lastRenderedPageBreak/>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45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2"/>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lastRenderedPageBreak/>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453" w:name="EIComponent"/>
      <w:r>
        <w:t>Components:  &lt;Entity Identifier (ST)&gt; ^ &lt;Namespace ID (IS)&gt; ^ &lt;Universal ID (ST)&gt; ^ &lt;Universal ID Type (ID)&gt;</w:t>
      </w:r>
      <w:bookmarkEnd w:id="453"/>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lastRenderedPageBreak/>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lastRenderedPageBreak/>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lastRenderedPageBreak/>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454" w:name="_Toc29039350"/>
      <w:r w:rsidRPr="00E80B34">
        <w:rPr>
          <w:noProof/>
        </w:rPr>
        <w:t>EDU - Educational Detail Segment</w:t>
      </w:r>
      <w:bookmarkEnd w:id="447"/>
      <w:bookmarkEnd w:id="448"/>
      <w:bookmarkEnd w:id="454"/>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455" w:name="EDU"/>
      <w:r w:rsidRPr="00E80B34">
        <w:rPr>
          <w:noProof/>
        </w:rPr>
        <w:t xml:space="preserve">HL7 Attribute Table – EDU – Educational Detail </w:t>
      </w:r>
      <w:bookmarkEnd w:id="455"/>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456" w:name="_Toc494168648"/>
      <w:r w:rsidRPr="00C371BC">
        <w:rPr>
          <w:noProof/>
          <w:vanish/>
        </w:rPr>
        <w:t xml:space="preserve">EDU </w:t>
      </w:r>
      <w:bookmarkEnd w:id="456"/>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F167CC" w:rsidRDefault="00982364" w:rsidP="00125A26">
      <w:pPr>
        <w:pStyle w:val="Heading4"/>
        <w:rPr>
          <w:noProof/>
          <w:lang w:val="fr-FR"/>
          <w:rPrChange w:id="457" w:author="Merrick, Riki | APHL" w:date="2022-08-02T12:30:00Z">
            <w:rPr>
              <w:noProof/>
            </w:rPr>
          </w:rPrChange>
        </w:rPr>
      </w:pPr>
      <w:bookmarkStart w:id="458" w:name="_Toc494168649"/>
      <w:r w:rsidRPr="00F167CC">
        <w:rPr>
          <w:noProof/>
          <w:lang w:val="fr-FR"/>
          <w:rPrChange w:id="459" w:author="Merrick, Riki | APHL" w:date="2022-08-02T12:30:00Z">
            <w:rPr>
              <w:noProof/>
            </w:rPr>
          </w:rPrChange>
        </w:rPr>
        <w:t>EDU-1   Set ID - EDU</w:t>
      </w:r>
      <w:r w:rsidR="00263F43" w:rsidRPr="00E80B34">
        <w:rPr>
          <w:noProof/>
        </w:rPr>
        <w:fldChar w:fldCharType="begin"/>
      </w:r>
      <w:r w:rsidRPr="00F167CC">
        <w:rPr>
          <w:noProof/>
          <w:lang w:val="fr-FR"/>
          <w:rPrChange w:id="460" w:author="Merrick, Riki | APHL" w:date="2022-08-02T12:30:00Z">
            <w:rPr>
              <w:noProof/>
            </w:rPr>
          </w:rPrChange>
        </w:rPr>
        <w:instrText xml:space="preserve"> XE "Set ID - EDU" </w:instrText>
      </w:r>
      <w:r w:rsidR="00263F43" w:rsidRPr="00E80B34">
        <w:rPr>
          <w:noProof/>
        </w:rPr>
        <w:fldChar w:fldCharType="end"/>
      </w:r>
      <w:r w:rsidRPr="00F167CC">
        <w:rPr>
          <w:noProof/>
          <w:lang w:val="fr-FR"/>
          <w:rPrChange w:id="461" w:author="Merrick, Riki | APHL" w:date="2022-08-02T12:30:00Z">
            <w:rPr>
              <w:noProof/>
            </w:rPr>
          </w:rPrChange>
        </w:rPr>
        <w:t xml:space="preserve">   (SI)   01448</w:t>
      </w:r>
      <w:bookmarkEnd w:id="458"/>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462"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462"/>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463" w:name="_Toc494168651"/>
      <w:r w:rsidRPr="00E80B34">
        <w:rPr>
          <w:noProof/>
        </w:rPr>
        <w:lastRenderedPageBreak/>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463"/>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464"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464"/>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465"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465"/>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466"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466"/>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467"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467"/>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468" w:name="_Toc494168656"/>
      <w:r w:rsidRPr="00E80B34">
        <w:rPr>
          <w:noProof/>
        </w:rPr>
        <w:lastRenderedPageBreak/>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468"/>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lastRenderedPageBreak/>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469" w:name="_Toc463264313"/>
      <w:bookmarkStart w:id="470" w:name="_Toc494168657"/>
      <w:bookmarkStart w:id="471" w:name="_Toc29039351"/>
      <w:r w:rsidRPr="00E80B34">
        <w:rPr>
          <w:noProof/>
        </w:rPr>
        <w:t>LAN - Language Detail Segment</w:t>
      </w:r>
      <w:bookmarkEnd w:id="469"/>
      <w:bookmarkEnd w:id="470"/>
      <w:bookmarkEnd w:id="471"/>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472" w:name="LAN"/>
      <w:r w:rsidRPr="00E80B34">
        <w:rPr>
          <w:noProof/>
        </w:rPr>
        <w:t xml:space="preserve">HL7 Attribute Table – LAN – Language Detail </w:t>
      </w:r>
      <w:bookmarkEnd w:id="472"/>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4" w:anchor="HL70296" w:history="1">
              <w:r w:rsidR="00982364" w:rsidRPr="00E80B34">
                <w:rPr>
                  <w:rStyle w:val="Hyperlink"/>
                  <w:noProof/>
                  <w:kern w:val="16"/>
                </w:rPr>
                <w:t>0</w:t>
              </w:r>
              <w:bookmarkStart w:id="473" w:name="_Hlt489245607"/>
              <w:r w:rsidR="00982364" w:rsidRPr="00E80B34">
                <w:rPr>
                  <w:rStyle w:val="Hyperlink"/>
                  <w:noProof/>
                  <w:kern w:val="16"/>
                </w:rPr>
                <w:t>2</w:t>
              </w:r>
              <w:bookmarkEnd w:id="473"/>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5" w:anchor="HL70403" w:history="1">
              <w:r w:rsidR="00982364" w:rsidRPr="00E80B34">
                <w:rPr>
                  <w:rStyle w:val="HyperlinkTable"/>
                  <w:noProof/>
                </w:rPr>
                <w:t>04</w:t>
              </w:r>
              <w:bookmarkStart w:id="474" w:name="_Hlt489245613"/>
              <w:r w:rsidR="00982364" w:rsidRPr="00E80B34">
                <w:rPr>
                  <w:rStyle w:val="HyperlinkTable"/>
                  <w:noProof/>
                </w:rPr>
                <w:t>0</w:t>
              </w:r>
              <w:bookmarkEnd w:id="474"/>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6" w:anchor="HL70404" w:history="1">
              <w:r w:rsidR="00982364" w:rsidRPr="00E80B34">
                <w:rPr>
                  <w:rStyle w:val="HyperlinkTable"/>
                  <w:noProof/>
                </w:rPr>
                <w:t>04</w:t>
              </w:r>
              <w:bookmarkStart w:id="475" w:name="_Hlt489245618"/>
              <w:r w:rsidR="00982364" w:rsidRPr="00E80B34">
                <w:rPr>
                  <w:rStyle w:val="HyperlinkTable"/>
                  <w:noProof/>
                </w:rPr>
                <w:t>0</w:t>
              </w:r>
              <w:bookmarkEnd w:id="475"/>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476" w:name="_Toc494168658"/>
      <w:r w:rsidRPr="008C049C">
        <w:rPr>
          <w:noProof/>
          <w:vanish/>
        </w:rPr>
        <w:t>LAN Field Definitions</w:t>
      </w:r>
      <w:bookmarkEnd w:id="476"/>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477"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477"/>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478"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478"/>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479"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479"/>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lastRenderedPageBreak/>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480" w:name="_Hlt489245616"/>
      <w:bookmarkStart w:id="481" w:name="HL70403"/>
      <w:bookmarkEnd w:id="480"/>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482" w:name="_Toc494168662"/>
      <w:bookmarkEnd w:id="481"/>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482"/>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483" w:name="_Hlt489245619"/>
      <w:bookmarkStart w:id="484" w:name="HL70404"/>
      <w:bookmarkEnd w:id="483"/>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485" w:name="_Toc463264314"/>
      <w:bookmarkStart w:id="486" w:name="_Toc494168663"/>
      <w:bookmarkStart w:id="487" w:name="_Toc29039352"/>
      <w:bookmarkEnd w:id="484"/>
      <w:r w:rsidRPr="00E80B34">
        <w:rPr>
          <w:noProof/>
        </w:rPr>
        <w:t>ORG - Practitioner Organization Unit Segment</w:t>
      </w:r>
      <w:bookmarkEnd w:id="485"/>
      <w:bookmarkEnd w:id="486"/>
      <w:bookmarkEnd w:id="487"/>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488" w:name="ORG"/>
      <w:r w:rsidRPr="00E80B34">
        <w:rPr>
          <w:noProof/>
        </w:rPr>
        <w:t xml:space="preserve">HL7 Attribute Table – ORG – Practitioner Organization Unit </w:t>
      </w:r>
      <w:bookmarkEnd w:id="488"/>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489" w:name="_Toc494168664"/>
      <w:r w:rsidRPr="007A245D">
        <w:rPr>
          <w:noProof/>
          <w:vanish/>
        </w:rPr>
        <w:t>ORG Field Definitions</w:t>
      </w:r>
      <w:bookmarkEnd w:id="489"/>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490"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490"/>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491" w:name="_Toc494168666"/>
      <w:r w:rsidRPr="00E80B34">
        <w:rPr>
          <w:noProof/>
        </w:rPr>
        <w:lastRenderedPageBreak/>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491"/>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492"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493" w:name="_Toc494168667"/>
      <w:bookmarkEnd w:id="492"/>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493"/>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494" w:name="HL70474"/>
      <w:bookmarkStart w:id="495" w:name="_Toc494168668"/>
      <w:bookmarkEnd w:id="494"/>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495"/>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496"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496"/>
    </w:p>
    <w:p w14:paraId="26FDB6C8" w14:textId="77777777" w:rsidR="00817EEA" w:rsidRDefault="00817EEA" w:rsidP="00817EEA">
      <w:pPr>
        <w:pStyle w:val="Components"/>
      </w:pPr>
      <w:bookmarkStart w:id="497"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97"/>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498"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498"/>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499"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499"/>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500"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501" w:name="_Toc494168672"/>
      <w:bookmarkEnd w:id="500"/>
      <w:r w:rsidRPr="00E80B34">
        <w:rPr>
          <w:noProof/>
        </w:rPr>
        <w:lastRenderedPageBreak/>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501"/>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502"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503" w:name="_Toc494168673"/>
      <w:bookmarkEnd w:id="502"/>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503"/>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504"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504"/>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505"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505"/>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506"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506"/>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lastRenderedPageBreak/>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507" w:name="_Toc348247114"/>
      <w:bookmarkStart w:id="508" w:name="_Toc348256243"/>
      <w:bookmarkStart w:id="509" w:name="_Toc348256453"/>
      <w:bookmarkStart w:id="510" w:name="_Toc348256618"/>
      <w:bookmarkStart w:id="511" w:name="_Toc348259930"/>
      <w:bookmarkStart w:id="512" w:name="_Toc348344991"/>
      <w:bookmarkStart w:id="513" w:name="_Toc359236370"/>
      <w:bookmarkStart w:id="514" w:name="_Toc463264310"/>
      <w:bookmarkStart w:id="515" w:name="_Toc494168677"/>
      <w:bookmarkStart w:id="516" w:name="_Toc29039353"/>
      <w:bookmarkStart w:id="517" w:name="_Toc463264316"/>
      <w:bookmarkEnd w:id="424"/>
      <w:bookmarkEnd w:id="425"/>
      <w:bookmarkEnd w:id="426"/>
      <w:bookmarkEnd w:id="427"/>
      <w:bookmarkEnd w:id="428"/>
      <w:r w:rsidRPr="00E80B34">
        <w:rPr>
          <w:noProof/>
        </w:rPr>
        <w:t>PRA - Practitioner Detail Segment</w:t>
      </w:r>
      <w:bookmarkEnd w:id="507"/>
      <w:bookmarkEnd w:id="508"/>
      <w:bookmarkEnd w:id="509"/>
      <w:bookmarkEnd w:id="510"/>
      <w:bookmarkEnd w:id="511"/>
      <w:bookmarkEnd w:id="512"/>
      <w:bookmarkEnd w:id="513"/>
      <w:bookmarkEnd w:id="514"/>
      <w:bookmarkEnd w:id="515"/>
      <w:bookmarkEnd w:id="516"/>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518" w:name="PRA"/>
      <w:r w:rsidRPr="00594610">
        <w:rPr>
          <w:noProof/>
          <w:lang w:val="fr-FR"/>
        </w:rPr>
        <w:t>HL7 Attribute Table – PRA – Practitioner Detail</w:t>
      </w:r>
      <w:bookmarkEnd w:id="518"/>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519" w:name="_Toc494168678"/>
      <w:r w:rsidRPr="001A1C96">
        <w:rPr>
          <w:noProof/>
          <w:vanish/>
        </w:rPr>
        <w:t>PRA Field Definitions</w:t>
      </w:r>
      <w:bookmarkEnd w:id="519"/>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520"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520"/>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521" w:name="_Toc494168680"/>
      <w:r w:rsidRPr="00E80B34">
        <w:rPr>
          <w:noProof/>
        </w:rPr>
        <w:lastRenderedPageBreak/>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521"/>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522"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523" w:name="_Toc494168681"/>
      <w:bookmarkEnd w:id="522"/>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523"/>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524"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525" w:name="_Toc494168682"/>
      <w:bookmarkEnd w:id="524"/>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525"/>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526"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527" w:name="_Toc494168683"/>
      <w:bookmarkEnd w:id="526"/>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527"/>
    </w:p>
    <w:p w14:paraId="24FD2607" w14:textId="77777777" w:rsidR="00817EEA" w:rsidRDefault="00817EEA" w:rsidP="00817EEA">
      <w:pPr>
        <w:pStyle w:val="Components"/>
      </w:pPr>
      <w:bookmarkStart w:id="528" w:name="SPDComponent"/>
      <w:r>
        <w:t>Components:  &lt;Specialty Name (ST)&gt; ^ &lt;Governing Board (ST)&gt; ^ &lt;Eligible or Certified (ID)&gt; ^ &lt;Date of Certification (DT)&gt;</w:t>
      </w:r>
      <w:bookmarkEnd w:id="528"/>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529"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529"/>
      <w:r w:rsidRPr="00E80B34">
        <w:rPr>
          <w:noProof/>
        </w:rPr>
        <w:t xml:space="preserve"> for valid values.</w:t>
      </w:r>
    </w:p>
    <w:p w14:paraId="48E367DC" w14:textId="77777777" w:rsidR="00982364" w:rsidRPr="00E80B34" w:rsidRDefault="00982364" w:rsidP="00125A26">
      <w:pPr>
        <w:pStyle w:val="NormalIndented"/>
        <w:rPr>
          <w:noProof/>
        </w:rPr>
      </w:pPr>
      <w:bookmarkStart w:id="530"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531" w:name="_Toc494168684"/>
      <w:bookmarkEnd w:id="530"/>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531"/>
    </w:p>
    <w:p w14:paraId="3F350D76" w14:textId="77777777" w:rsidR="00817EEA" w:rsidRDefault="00817EEA" w:rsidP="00817EEA">
      <w:pPr>
        <w:pStyle w:val="Components"/>
      </w:pPr>
      <w:bookmarkStart w:id="532"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32"/>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533"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533"/>
    </w:p>
    <w:p w14:paraId="733D74CC" w14:textId="77777777" w:rsidR="00817EEA" w:rsidRDefault="00817EEA" w:rsidP="00817EEA">
      <w:pPr>
        <w:pStyle w:val="Components"/>
      </w:pPr>
      <w:bookmarkStart w:id="534"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534"/>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535"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535"/>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536" w:name="_Toc494168687"/>
      <w:r w:rsidRPr="00E80B34">
        <w:rPr>
          <w:noProof/>
        </w:rPr>
        <w:lastRenderedPageBreak/>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536"/>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537" w:name="HL70537"/>
      <w:bookmarkStart w:id="538"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537"/>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538"/>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539"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539"/>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540"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541" w:name="_Toc494168690"/>
      <w:bookmarkStart w:id="542" w:name="_Toc463264309"/>
      <w:bookmarkEnd w:id="540"/>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541"/>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543" w:name="_Toc348247671"/>
      <w:bookmarkStart w:id="544" w:name="_Toc348260777"/>
      <w:bookmarkStart w:id="545" w:name="_Toc348346704"/>
      <w:bookmarkStart w:id="546" w:name="_Toc349103326"/>
      <w:bookmarkStart w:id="547" w:name="_Toc349538279"/>
      <w:bookmarkStart w:id="548" w:name="_Toc349538307"/>
      <w:bookmarkStart w:id="549" w:name="_Toc349538370"/>
      <w:bookmarkStart w:id="550" w:name="_Toc497904856"/>
      <w:bookmarkStart w:id="551" w:name="_Toc29039354"/>
      <w:bookmarkStart w:id="552"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543"/>
      <w:bookmarkEnd w:id="544"/>
      <w:bookmarkEnd w:id="545"/>
      <w:bookmarkEnd w:id="546"/>
      <w:bookmarkEnd w:id="547"/>
      <w:bookmarkEnd w:id="548"/>
      <w:bookmarkEnd w:id="549"/>
      <w:bookmarkEnd w:id="550"/>
      <w:bookmarkEnd w:id="551"/>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w:t>
      </w:r>
      <w:r w:rsidRPr="00E80B34">
        <w:rPr>
          <w:noProof/>
        </w:rPr>
        <w:lastRenderedPageBreak/>
        <w:t>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553" w:name="ROL"/>
      <w:bookmarkEnd w:id="553"/>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083EA50D" w:rsidR="00982364" w:rsidRPr="00E80B34" w:rsidRDefault="00982364" w:rsidP="00125A26">
            <w:pPr>
              <w:pStyle w:val="AttributeTableBody"/>
              <w:rPr>
                <w:noProof/>
              </w:rPr>
            </w:pPr>
            <w:del w:id="554" w:author="Frank Oemig" w:date="2022-09-07T17:26:00Z">
              <w:r w:rsidRPr="00E80B34" w:rsidDel="002D42E3">
                <w:rPr>
                  <w:noProof/>
                </w:rPr>
                <w:delText>00816</w:delText>
              </w:r>
            </w:del>
            <w:ins w:id="555" w:author="Frank Oemig" w:date="2022-09-07T17:26:00Z">
              <w:r w:rsidR="002D42E3">
                <w:rPr>
                  <w:noProof/>
                </w:rPr>
                <w:t>02534</w:t>
              </w:r>
            </w:ins>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556" w:name="HL70443"/>
      <w:bookmarkStart w:id="557" w:name="HL70406"/>
      <w:bookmarkStart w:id="558" w:name="_Toc29039355"/>
      <w:bookmarkEnd w:id="556"/>
      <w:bookmarkEnd w:id="557"/>
      <w:r w:rsidRPr="00E80B34">
        <w:rPr>
          <w:noProof/>
        </w:rPr>
        <w:t>STF - Staff Identification Segment</w:t>
      </w:r>
      <w:bookmarkEnd w:id="542"/>
      <w:bookmarkEnd w:id="552"/>
      <w:bookmarkEnd w:id="558"/>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559" w:name="_Hlt489344064"/>
      <w:bookmarkStart w:id="560" w:name="STF"/>
      <w:bookmarkEnd w:id="559"/>
      <w:r w:rsidRPr="00E80B34">
        <w:rPr>
          <w:noProof/>
        </w:rPr>
        <w:t xml:space="preserve">HL7 Attribute Table – STF – Staff Identification </w:t>
      </w:r>
      <w:bookmarkEnd w:id="560"/>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2" w:anchor="HL70005" w:history="1">
              <w:r w:rsidR="00982364" w:rsidRPr="00E80B34">
                <w:rPr>
                  <w:rStyle w:val="HyperlinkTable"/>
                  <w:noProof/>
                </w:rPr>
                <w:t>00</w:t>
              </w:r>
              <w:bookmarkStart w:id="561" w:name="_Hlt477698674"/>
              <w:r w:rsidR="00982364" w:rsidRPr="00E80B34">
                <w:rPr>
                  <w:rStyle w:val="HyperlinkTable"/>
                  <w:noProof/>
                </w:rPr>
                <w:t>0</w:t>
              </w:r>
              <w:bookmarkEnd w:id="561"/>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562"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lastRenderedPageBreak/>
        <w:t>STF Field Definitions</w:t>
      </w:r>
      <w:bookmarkEnd w:id="562"/>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563"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563"/>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564"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564"/>
    </w:p>
    <w:p w14:paraId="79C8F821" w14:textId="77777777" w:rsidR="00817EEA" w:rsidRDefault="00817EEA" w:rsidP="00817EEA">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565"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565"/>
    </w:p>
    <w:p w14:paraId="17939AEA" w14:textId="77777777" w:rsidR="00817EEA" w:rsidRDefault="00817EEA" w:rsidP="00817EEA">
      <w:pPr>
        <w:pStyle w:val="Components"/>
      </w:pPr>
      <w:bookmarkStart w:id="566"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66"/>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567"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567"/>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568"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568"/>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569"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569"/>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570" w:name="_Toc494168699"/>
      <w:r w:rsidRPr="00E80B34">
        <w:rPr>
          <w:noProof/>
        </w:rPr>
        <w:lastRenderedPageBreak/>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570"/>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571"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572" w:name="_Toc494168700"/>
      <w:bookmarkEnd w:id="571"/>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572"/>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573"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574" w:name="_Toc494168701"/>
      <w:bookmarkEnd w:id="573"/>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574"/>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575"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fldChar w:fldCharType="separate"/>
      </w:r>
      <w:r w:rsidRPr="00E80B34">
        <w:rPr>
          <w:rStyle w:val="ReferenceUserTable"/>
        </w:rPr>
        <w:t>User-defined Table 0069 - Hospital Service</w:t>
      </w:r>
      <w:bookmarkEnd w:id="575"/>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576" w:name="_Hlt478449522"/>
      <w:bookmarkStart w:id="577" w:name="_Toc494168702"/>
      <w:bookmarkEnd w:id="576"/>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577"/>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578"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578"/>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579"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579"/>
    </w:p>
    <w:p w14:paraId="370760BD" w14:textId="77777777" w:rsidR="00817EEA" w:rsidRDefault="00817EEA" w:rsidP="00817EEA">
      <w:pPr>
        <w:pStyle w:val="Components"/>
      </w:pPr>
      <w:bookmarkStart w:id="580"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80"/>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581" w:name="HL70523"/>
      <w:bookmarkStart w:id="582" w:name="HL70537a"/>
      <w:bookmarkStart w:id="583" w:name="_Toc494168705"/>
      <w:r w:rsidRPr="00F63F22">
        <w:rPr>
          <w:noProof/>
        </w:rPr>
        <w:t xml:space="preserve"> This table contains </w:t>
      </w:r>
      <w:r>
        <w:rPr>
          <w:noProof/>
        </w:rPr>
        <w:t xml:space="preserve">no suggested </w:t>
      </w:r>
      <w:r w:rsidRPr="00F63F22">
        <w:rPr>
          <w:noProof/>
        </w:rPr>
        <w:t>values</w:t>
      </w:r>
      <w:r>
        <w:rPr>
          <w:noProof/>
        </w:rPr>
        <w:t>.</w:t>
      </w:r>
    </w:p>
    <w:bookmarkEnd w:id="581"/>
    <w:bookmarkEnd w:id="582"/>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583"/>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584"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584"/>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585"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585"/>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586"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586"/>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587" w:name="_Hlt526852421"/>
        <w:r w:rsidRPr="00E80B34">
          <w:rPr>
            <w:rStyle w:val="ReferenceHL7Table"/>
            <w:noProof/>
          </w:rPr>
          <w:t>0</w:t>
        </w:r>
        <w:bookmarkEnd w:id="587"/>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588"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589" w:name="_Toc494168709"/>
      <w:bookmarkEnd w:id="588"/>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589"/>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590"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590"/>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591"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591"/>
    </w:p>
    <w:p w14:paraId="137979A7" w14:textId="77777777" w:rsidR="00817EEA" w:rsidRDefault="00817EEA" w:rsidP="00817EEA">
      <w:pPr>
        <w:pStyle w:val="Components"/>
      </w:pPr>
      <w:bookmarkStart w:id="592"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92"/>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593"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593"/>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594"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594"/>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595"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595"/>
    </w:p>
    <w:p w14:paraId="7A5578A6" w14:textId="77777777" w:rsidR="00817EEA" w:rsidRDefault="00817EEA" w:rsidP="00817EEA">
      <w:pPr>
        <w:pStyle w:val="Components"/>
      </w:pPr>
      <w:bookmarkStart w:id="596"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96"/>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597"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597"/>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598"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598"/>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599"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599"/>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600"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600"/>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601"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601"/>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602"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602"/>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603"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603"/>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604"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605" w:name="HL70526"/>
      <w:bookmarkStart w:id="606" w:name="HL70538"/>
      <w:r w:rsidRPr="00F63F22">
        <w:rPr>
          <w:noProof/>
        </w:rPr>
        <w:t xml:space="preserve"> This table contains values</w:t>
      </w:r>
      <w:r>
        <w:rPr>
          <w:noProof/>
        </w:rPr>
        <w:t xml:space="preserve"> for employee, volunteer, etc.</w:t>
      </w:r>
      <w:r w:rsidRPr="00F63F22">
        <w:rPr>
          <w:noProof/>
        </w:rPr>
        <w:t xml:space="preserve"> </w:t>
      </w:r>
    </w:p>
    <w:bookmarkEnd w:id="605"/>
    <w:bookmarkEnd w:id="606"/>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607" w:name="HL70524"/>
      <w:bookmarkStart w:id="608" w:name="HL70539"/>
      <w:r w:rsidRPr="00F63F22">
        <w:rPr>
          <w:noProof/>
        </w:rPr>
        <w:t xml:space="preserve"> This table contains </w:t>
      </w:r>
      <w:r>
        <w:rPr>
          <w:noProof/>
        </w:rPr>
        <w:t xml:space="preserve">no suggested </w:t>
      </w:r>
      <w:r w:rsidRPr="00F63F22">
        <w:rPr>
          <w:noProof/>
        </w:rPr>
        <w:t>values</w:t>
      </w:r>
      <w:r>
        <w:rPr>
          <w:noProof/>
        </w:rPr>
        <w:t>.</w:t>
      </w:r>
    </w:p>
    <w:bookmarkEnd w:id="607"/>
    <w:bookmarkEnd w:id="608"/>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609" w:name="HL70525"/>
      <w:bookmarkStart w:id="610" w:name="HL70540"/>
      <w:r w:rsidRPr="00F63F22">
        <w:rPr>
          <w:noProof/>
        </w:rPr>
        <w:t xml:space="preserve"> This table contains values</w:t>
      </w:r>
      <w:r>
        <w:rPr>
          <w:noProof/>
        </w:rPr>
        <w:t xml:space="preserve"> for leave of absence, terminated, etc.</w:t>
      </w:r>
      <w:r w:rsidRPr="00F63F22">
        <w:rPr>
          <w:noProof/>
        </w:rPr>
        <w:t xml:space="preserve"> </w:t>
      </w:r>
    </w:p>
    <w:bookmarkEnd w:id="609"/>
    <w:bookmarkEnd w:id="610"/>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611" w:name="HL70771"/>
      <w:r w:rsidRPr="00F63F22">
        <w:rPr>
          <w:noProof/>
        </w:rPr>
        <w:t xml:space="preserve"> This table contains </w:t>
      </w:r>
      <w:r>
        <w:rPr>
          <w:noProof/>
        </w:rPr>
        <w:t xml:space="preserve">no suggested </w:t>
      </w:r>
      <w:r w:rsidRPr="00F63F22">
        <w:rPr>
          <w:noProof/>
        </w:rPr>
        <w:t>values</w:t>
      </w:r>
      <w:r>
        <w:rPr>
          <w:noProof/>
        </w:rPr>
        <w:t>.</w:t>
      </w:r>
    </w:p>
    <w:bookmarkEnd w:id="611"/>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612" w:name="_Toc1816029"/>
      <w:bookmarkStart w:id="613" w:name="_Toc21372573"/>
      <w:bookmarkStart w:id="614"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612"/>
      <w:bookmarkEnd w:id="613"/>
      <w:bookmarkEnd w:id="614"/>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615" w:name="_Toc29039356"/>
      <w:r w:rsidRPr="00E80B34">
        <w:rPr>
          <w:noProof/>
        </w:rPr>
        <w:lastRenderedPageBreak/>
        <w:t>E</w:t>
      </w:r>
      <w:bookmarkEnd w:id="429"/>
      <w:bookmarkEnd w:id="430"/>
      <w:bookmarkEnd w:id="431"/>
      <w:bookmarkEnd w:id="432"/>
      <w:bookmarkEnd w:id="433"/>
      <w:bookmarkEnd w:id="434"/>
      <w:bookmarkEnd w:id="435"/>
      <w:bookmarkEnd w:id="517"/>
      <w:r w:rsidRPr="00E80B34">
        <w:rPr>
          <w:noProof/>
        </w:rPr>
        <w:t>XAMPLE TRANSACTIONS</w:t>
      </w:r>
      <w:bookmarkEnd w:id="604"/>
      <w:bookmarkEnd w:id="615"/>
    </w:p>
    <w:p w14:paraId="3B44FC07" w14:textId="77777777" w:rsidR="00982364" w:rsidRPr="00E80B34" w:rsidRDefault="00982364" w:rsidP="00125A26">
      <w:pPr>
        <w:pStyle w:val="Heading3"/>
        <w:rPr>
          <w:noProof/>
        </w:rPr>
      </w:pPr>
      <w:bookmarkStart w:id="616" w:name="_Toc463264317"/>
      <w:bookmarkStart w:id="617" w:name="_Toc494168723"/>
      <w:bookmarkStart w:id="618" w:name="_Toc29039357"/>
      <w:r w:rsidRPr="00E80B34">
        <w:rPr>
          <w:noProof/>
        </w:rPr>
        <w:t>Add Personnel Record - Event B01</w:t>
      </w:r>
      <w:bookmarkEnd w:id="616"/>
      <w:bookmarkEnd w:id="617"/>
      <w:bookmarkEnd w:id="618"/>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pPr>
        <w:pStyle w:val="Example"/>
        <w:rPr>
          <w:ins w:id="619" w:author="Frank Oemig" w:date="2022-07-10T14:13:00Z"/>
        </w:rPr>
        <w:pPrChange w:id="620" w:author="Frank Oemig" w:date="2022-07-10T14:14:00Z">
          <w:pPr>
            <w:spacing w:after="0"/>
          </w:pPr>
        </w:pPrChange>
      </w:pPr>
      <w:ins w:id="621" w:author="Frank Oemig" w:date="2022-07-10T14:13: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2E180F40" w14:textId="77777777" w:rsidR="00062E15" w:rsidRPr="00493AD0" w:rsidRDefault="00062E15">
      <w:pPr>
        <w:pStyle w:val="Example"/>
        <w:rPr>
          <w:ins w:id="622" w:author="Frank Oemig" w:date="2022-07-10T14:13:00Z"/>
        </w:rPr>
        <w:pPrChange w:id="623" w:author="Frank Oemig" w:date="2022-07-10T14:14:00Z">
          <w:pPr>
            <w:spacing w:after="0"/>
          </w:pPr>
        </w:pPrChange>
      </w:pPr>
      <w:ins w:id="624" w:author="Frank Oemig" w:date="2022-07-10T14:13: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625" w:name="_Toc494168724"/>
      <w:bookmarkStart w:id="626" w:name="_Toc29039358"/>
      <w:r w:rsidRPr="00E80B34">
        <w:rPr>
          <w:noProof/>
        </w:rPr>
        <w:t>Outstanding Issues</w:t>
      </w:r>
      <w:bookmarkEnd w:id="625"/>
      <w:bookmarkEnd w:id="626"/>
    </w:p>
    <w:p w14:paraId="41AE418C" w14:textId="139F48E0" w:rsidR="00982364" w:rsidRPr="00E80B34" w:rsidRDefault="00982364" w:rsidP="00125A26">
      <w:pPr>
        <w:rPr>
          <w:noProof/>
        </w:rPr>
      </w:pPr>
      <w:r w:rsidRPr="00E80B34">
        <w:rPr>
          <w:noProof/>
        </w:rPr>
        <w:t xml:space="preserve">Proposals for the specification of additional events and messages should be submitted to the </w:t>
      </w:r>
      <w:ins w:id="627" w:author="Frank Oemig" w:date="2022-07-10T14:14:00Z">
        <w:r w:rsidR="00062E15">
          <w:rPr>
            <w:noProof/>
          </w:rPr>
          <w:t>Patient Administration</w:t>
        </w:r>
      </w:ins>
      <w:del w:id="628" w:author="Frank Oemig" w:date="2022-07-10T14:14:00Z">
        <w:r w:rsidRPr="00E80B34" w:rsidDel="00062E15">
          <w:rPr>
            <w:noProof/>
          </w:rPr>
          <w:delText>Personnel Management</w:delText>
        </w:r>
      </w:del>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6E83E" w14:textId="77777777" w:rsidR="00387029" w:rsidRDefault="00387029" w:rsidP="0082699C">
      <w:pPr>
        <w:spacing w:after="0"/>
      </w:pPr>
      <w:r>
        <w:separator/>
      </w:r>
    </w:p>
  </w:endnote>
  <w:endnote w:type="continuationSeparator" w:id="0">
    <w:p w14:paraId="757BFDB2" w14:textId="77777777" w:rsidR="00387029" w:rsidRDefault="00387029"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A406B09" w:rsidR="005669A1" w:rsidRDefault="005669A1" w:rsidP="005669A1">
    <w:pPr>
      <w:pStyle w:val="Footer"/>
      <w:rPr>
        <w:ins w:id="629" w:author="Lynn Laakso" w:date="2022-09-09T15:31:00Z"/>
      </w:rPr>
    </w:pPr>
    <w:ins w:id="630" w:author="Lynn Laakso" w:date="2022-09-09T15:31:00Z">
      <w:r>
        <w:t xml:space="preserve">Page </w:t>
      </w:r>
      <w:r>
        <w:fldChar w:fldCharType="begin"/>
      </w:r>
      <w:r>
        <w:instrText xml:space="preserve"> PAGE </w:instrText>
      </w:r>
      <w:r>
        <w:fldChar w:fldCharType="separate"/>
      </w:r>
      <w:r>
        <w:t>1</w:t>
      </w:r>
      <w:r>
        <w:fldChar w:fldCharType="end"/>
      </w:r>
      <w:r>
        <w:tab/>
        <w:t xml:space="preserve">Version </w:t>
      </w:r>
      <w:r>
        <w:fldChar w:fldCharType="begin"/>
      </w:r>
      <w:r>
        <w:instrText xml:space="preserve"> DOCPROPERTY release_version \* MERGEFORMAT </w:instrText>
      </w:r>
      <w:r>
        <w:fldChar w:fldCharType="separate"/>
      </w:r>
    </w:ins>
    <w:ins w:id="631" w:author="Lynn Laakso" w:date="2022-09-09T15:32:00Z">
      <w:r w:rsidR="000C1643">
        <w:t>2.9.1</w:t>
      </w:r>
    </w:ins>
    <w:ins w:id="632" w:author="Lynn Laakso" w:date="2022-09-09T15:31:00Z">
      <w:r>
        <w:fldChar w:fldCharType="end"/>
      </w:r>
    </w:ins>
  </w:p>
  <w:p w14:paraId="153D86BC" w14:textId="2B19082B" w:rsidR="00F81596" w:rsidDel="005669A1" w:rsidRDefault="005669A1" w:rsidP="00A20647">
    <w:pPr>
      <w:pStyle w:val="Footer"/>
      <w:spacing w:before="60"/>
      <w:rPr>
        <w:del w:id="633" w:author="Lynn Laakso" w:date="2022-09-09T15:31:00Z"/>
      </w:rPr>
    </w:pPr>
    <w:ins w:id="634" w:author="Lynn Laakso" w:date="2022-09-09T15:31:00Z">
      <w:r>
        <w:t xml:space="preserve">© </w:t>
      </w:r>
      <w:r>
        <w:fldChar w:fldCharType="begin"/>
      </w:r>
      <w:r>
        <w:instrText xml:space="preserve"> DOCPROPERTY release_year \* MERGEFORMAT </w:instrText>
      </w:r>
      <w:r>
        <w:fldChar w:fldCharType="separate"/>
      </w:r>
    </w:ins>
    <w:ins w:id="635" w:author="Lynn Laakso" w:date="2022-09-09T15:32:00Z">
      <w:r w:rsidR="000C1643">
        <w:t>2022</w:t>
      </w:r>
    </w:ins>
    <w:ins w:id="636" w:author="Lynn Laakso" w:date="2022-09-09T15:31:00Z">
      <w:r>
        <w:fldChar w:fldCharType="end"/>
      </w:r>
      <w:r w:rsidRPr="005669A1">
        <w:t xml:space="preserve"> </w:t>
      </w:r>
      <w:r>
        <w:t>Health Level Seven, International.  All rights reserved.</w:t>
      </w:r>
      <w:r>
        <w:tab/>
      </w:r>
      <w:r>
        <w:fldChar w:fldCharType="begin"/>
      </w:r>
      <w:r>
        <w:instrText xml:space="preserve"> DOCPROPERTY release_month\* MERGEFORMAT </w:instrText>
      </w:r>
      <w:r>
        <w:fldChar w:fldCharType="separate"/>
      </w:r>
    </w:ins>
    <w:ins w:id="637" w:author="Lynn Laakso" w:date="2022-09-09T15:32:00Z">
      <w:r w:rsidR="000C1643">
        <w:t>September</w:t>
      </w:r>
    </w:ins>
    <w:ins w:id="638" w:author="Lynn Laakso" w:date="2022-09-09T15:31:00Z">
      <w:r>
        <w:fldChar w:fldCharType="end"/>
      </w:r>
      <w:r>
        <w:t xml:space="preserve"> </w:t>
      </w:r>
      <w:r>
        <w:fldChar w:fldCharType="begin"/>
      </w:r>
      <w:r>
        <w:instrText xml:space="preserve"> DOCPROPERTY release_year \* MERGEFORMAT </w:instrText>
      </w:r>
      <w:r>
        <w:fldChar w:fldCharType="separate"/>
      </w:r>
    </w:ins>
    <w:ins w:id="639" w:author="Lynn Laakso" w:date="2022-09-09T15:32:00Z">
      <w:r w:rsidR="000C1643">
        <w:t>2022</w:t>
      </w:r>
    </w:ins>
    <w:ins w:id="640" w:author="Lynn Laakso" w:date="2022-09-09T15:31:00Z">
      <w:r>
        <w:fldChar w:fldCharType="end"/>
      </w:r>
      <w:r>
        <w:t xml:space="preserve"> </w:t>
      </w:r>
      <w:r>
        <w:fldChar w:fldCharType="begin"/>
      </w:r>
      <w:r>
        <w:instrText xml:space="preserve"> DOCPROPERTY release_status \* MERGEFORMAT </w:instrText>
      </w:r>
      <w:r>
        <w:fldChar w:fldCharType="separate"/>
      </w:r>
    </w:ins>
    <w:ins w:id="641" w:author="Lynn Laakso" w:date="2022-09-09T15:32:00Z">
      <w:r w:rsidR="000C1643">
        <w:t>Normative Ballot #1</w:t>
      </w:r>
    </w:ins>
    <w:ins w:id="642" w:author="Lynn Laakso" w:date="2022-09-09T15:31:00Z">
      <w:r>
        <w:fldChar w:fldCharType="end"/>
      </w:r>
    </w:ins>
    <w:del w:id="643" w:author="Lynn Laakso" w:date="2022-09-09T15:31:00Z">
      <w:r w:rsidR="00F81596" w:rsidDel="005669A1">
        <w:delText xml:space="preserve">Page </w:delText>
      </w:r>
      <w:r w:rsidR="00F81596" w:rsidDel="005669A1">
        <w:fldChar w:fldCharType="begin"/>
      </w:r>
      <w:r w:rsidR="00F81596" w:rsidDel="005669A1">
        <w:delInstrText xml:space="preserve"> PAGE </w:delInstrText>
      </w:r>
      <w:r w:rsidR="00F81596" w:rsidDel="005669A1">
        <w:fldChar w:fldCharType="separate"/>
      </w:r>
      <w:r w:rsidR="00F81596" w:rsidDel="005669A1">
        <w:rPr>
          <w:noProof/>
        </w:rPr>
        <w:delText>42</w:delText>
      </w:r>
      <w:r w:rsidR="00F81596" w:rsidDel="005669A1">
        <w:fldChar w:fldCharType="end"/>
      </w:r>
      <w:r w:rsidR="00F81596" w:rsidDel="005669A1">
        <w:tab/>
        <w:delText xml:space="preserve">Health Level Seven, Version </w:delText>
      </w:r>
      <w:r w:rsidDel="005669A1">
        <w:fldChar w:fldCharType="begin"/>
      </w:r>
      <w:r w:rsidDel="005669A1">
        <w:delInstrText xml:space="preserve"> DOCPROPERTY release_version \* MERGEFORMAT </w:delInstrText>
      </w:r>
      <w:r w:rsidDel="005669A1">
        <w:fldChar w:fldCharType="separate"/>
      </w:r>
      <w:r w:rsidR="00CE65F0" w:rsidDel="005669A1">
        <w:delText>2.9</w:delText>
      </w:r>
      <w:r w:rsidDel="005669A1">
        <w:fldChar w:fldCharType="end"/>
      </w:r>
      <w:r w:rsidR="00F81596" w:rsidDel="005669A1">
        <w:delText xml:space="preserve"> ©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delText>.  All rights reserved.</w:delText>
      </w:r>
    </w:del>
  </w:p>
  <w:p w14:paraId="74668C45" w14:textId="0CDCF5FB" w:rsidR="00F81596" w:rsidRDefault="00000000" w:rsidP="00EB410C">
    <w:pPr>
      <w:pStyle w:val="Footer"/>
      <w:rPr>
        <w:kern w:val="20"/>
      </w:rPr>
    </w:pPr>
    <w:del w:id="644" w:author="Lynn Laakso" w:date="2022-09-09T15:31:00Z">
      <w:r w:rsidDel="005669A1">
        <w:fldChar w:fldCharType="begin"/>
      </w:r>
      <w:r w:rsidDel="005669A1">
        <w:delInstrText xml:space="preserve"> DOCPROPERTY release_month\* MERGEFORMAT </w:delInstrText>
      </w:r>
      <w:r w:rsidDel="005669A1">
        <w:fldChar w:fldCharType="separate"/>
      </w:r>
      <w:r w:rsidR="00CE65F0" w:rsidDel="005669A1">
        <w:delText>September</w:delText>
      </w:r>
      <w:r w:rsidDel="005669A1">
        <w:fldChar w:fldCharType="end"/>
      </w:r>
      <w:r w:rsidR="00F81596" w:rsidDel="005669A1">
        <w:rPr>
          <w:kern w:val="20"/>
        </w:rPr>
        <w:delText xml:space="preserve">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w:delText>
      </w:r>
      <w:r w:rsidR="00F81596" w:rsidDel="005669A1">
        <w:rPr>
          <w:kern w:val="20"/>
        </w:rPr>
        <w:tab/>
      </w:r>
      <w:r w:rsidDel="005669A1">
        <w:fldChar w:fldCharType="begin"/>
      </w:r>
      <w:r w:rsidDel="005669A1">
        <w:delInstrText xml:space="preserve"> DOCPROPERTY release_status \* MERGEFORMAT </w:delInstrText>
      </w:r>
      <w:r w:rsidDel="005669A1">
        <w:fldChar w:fldCharType="separate"/>
      </w:r>
      <w:r w:rsidR="00CE65F0" w:rsidDel="005669A1">
        <w:delText>Ballot</w:delText>
      </w:r>
      <w:r w:rsidR="00CE65F0" w:rsidRPr="00CE65F0" w:rsidDel="005669A1">
        <w:rPr>
          <w:kern w:val="20"/>
        </w:rPr>
        <w:delText xml:space="preserve"> #</w:delText>
      </w:r>
      <w:r w:rsidR="00CE65F0" w:rsidDel="005669A1">
        <w:delText>1</w:delText>
      </w:r>
      <w:r w:rsidDel="005669A1">
        <w:fldChar w:fldCharType="end"/>
      </w:r>
      <w:r w:rsidR="00F81596" w:rsidDel="005669A1">
        <w:rPr>
          <w:kern w:val="20"/>
        </w:rPr>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129C438D" w:rsidR="005669A1" w:rsidRDefault="005669A1" w:rsidP="005669A1">
    <w:pPr>
      <w:pStyle w:val="Footer"/>
      <w:rPr>
        <w:ins w:id="645" w:author="Lynn Laakso" w:date="2022-09-09T15:31:00Z"/>
      </w:rPr>
    </w:pPr>
    <w:ins w:id="646" w:author="Lynn Laakso" w:date="2022-09-09T15:31:00Z">
      <w:r>
        <w:t xml:space="preserve">Version </w:t>
      </w:r>
      <w:r>
        <w:fldChar w:fldCharType="begin"/>
      </w:r>
      <w:r>
        <w:instrText xml:space="preserve"> DOCPROPERTY release_version \* MERGEFORMAT </w:instrText>
      </w:r>
      <w:r>
        <w:fldChar w:fldCharType="separate"/>
      </w:r>
    </w:ins>
    <w:ins w:id="647" w:author="Lynn Laakso" w:date="2022-09-09T15:32:00Z">
      <w:r w:rsidR="000C1643">
        <w:t>2.9.1</w:t>
      </w:r>
    </w:ins>
    <w:ins w:id="648" w:author="Lynn Laakso" w:date="2022-09-09T15:31:00Z">
      <w:r>
        <w:fldChar w:fldCharType="end"/>
      </w:r>
      <w:r>
        <w:tab/>
        <w:t xml:space="preserve">Page </w:t>
      </w:r>
      <w:r>
        <w:fldChar w:fldCharType="begin"/>
      </w:r>
      <w:r>
        <w:instrText xml:space="preserve"> PAGE </w:instrText>
      </w:r>
      <w:r>
        <w:fldChar w:fldCharType="separate"/>
      </w:r>
      <w:r>
        <w:t>1</w:t>
      </w:r>
      <w:r>
        <w:fldChar w:fldCharType="end"/>
      </w:r>
    </w:ins>
  </w:p>
  <w:p w14:paraId="783EC5AB" w14:textId="4626F9CA" w:rsidR="00F81596" w:rsidRPr="005669A1" w:rsidDel="005669A1" w:rsidRDefault="005669A1" w:rsidP="00B23903">
    <w:pPr>
      <w:pStyle w:val="Footer"/>
      <w:spacing w:before="60"/>
      <w:rPr>
        <w:del w:id="649" w:author="Lynn Laakso" w:date="2022-09-09T15:31:00Z"/>
        <w:rPrChange w:id="650" w:author="Lynn Laakso" w:date="2022-09-09T15:31:00Z">
          <w:rPr>
            <w:del w:id="651" w:author="Lynn Laakso" w:date="2022-09-09T15:31:00Z"/>
            <w:kern w:val="20"/>
          </w:rPr>
        </w:rPrChange>
      </w:rPr>
    </w:pPr>
    <w:ins w:id="652" w:author="Lynn Laakso" w:date="2022-09-09T15:31:00Z">
      <w:r>
        <w:t xml:space="preserve">© </w:t>
      </w:r>
      <w:r>
        <w:fldChar w:fldCharType="begin"/>
      </w:r>
      <w:r>
        <w:instrText xml:space="preserve"> DOCPROPERTY release_year \* MERGEFORMAT </w:instrText>
      </w:r>
      <w:r>
        <w:fldChar w:fldCharType="separate"/>
      </w:r>
    </w:ins>
    <w:ins w:id="653" w:author="Lynn Laakso" w:date="2022-09-09T15:32:00Z">
      <w:r w:rsidR="000C1643">
        <w:t>2022</w:t>
      </w:r>
    </w:ins>
    <w:ins w:id="654" w:author="Lynn Laakso" w:date="2022-09-09T15:31:00Z">
      <w:r>
        <w:fldChar w:fldCharType="end"/>
      </w:r>
      <w:r w:rsidRPr="005669A1">
        <w:t xml:space="preserve"> </w:t>
      </w:r>
      <w:r>
        <w:t>Health Level Seven, International.  All rights reserved.</w:t>
      </w:r>
      <w:r>
        <w:tab/>
      </w:r>
      <w:r>
        <w:fldChar w:fldCharType="begin"/>
      </w:r>
      <w:r>
        <w:instrText xml:space="preserve"> DOCPROPERTY release_month\* MERGEFORMAT </w:instrText>
      </w:r>
      <w:r>
        <w:fldChar w:fldCharType="separate"/>
      </w:r>
    </w:ins>
    <w:ins w:id="655" w:author="Lynn Laakso" w:date="2022-09-09T15:32:00Z">
      <w:r w:rsidR="000C1643">
        <w:t>September</w:t>
      </w:r>
    </w:ins>
    <w:ins w:id="656" w:author="Lynn Laakso" w:date="2022-09-09T15:31:00Z">
      <w:r>
        <w:fldChar w:fldCharType="end"/>
      </w:r>
      <w:r>
        <w:t xml:space="preserve"> </w:t>
      </w:r>
      <w:r>
        <w:fldChar w:fldCharType="begin"/>
      </w:r>
      <w:r>
        <w:instrText xml:space="preserve"> DOCPROPERTY release_year \* MERGEFORMAT </w:instrText>
      </w:r>
      <w:r>
        <w:fldChar w:fldCharType="separate"/>
      </w:r>
    </w:ins>
    <w:ins w:id="657" w:author="Lynn Laakso" w:date="2022-09-09T15:32:00Z">
      <w:r w:rsidR="000C1643">
        <w:t>2022</w:t>
      </w:r>
    </w:ins>
    <w:ins w:id="658" w:author="Lynn Laakso" w:date="2022-09-09T15:31:00Z">
      <w:r>
        <w:fldChar w:fldCharType="end"/>
      </w:r>
      <w:r>
        <w:t xml:space="preserve"> </w:t>
      </w:r>
      <w:r>
        <w:fldChar w:fldCharType="begin"/>
      </w:r>
      <w:r>
        <w:instrText xml:space="preserve"> DOCPROPERTY release_status \* MERGEFORMAT </w:instrText>
      </w:r>
      <w:r>
        <w:fldChar w:fldCharType="separate"/>
      </w:r>
    </w:ins>
    <w:ins w:id="659" w:author="Lynn Laakso" w:date="2022-09-09T15:32:00Z">
      <w:r w:rsidR="000C1643">
        <w:t>Normative Ballot #1</w:t>
      </w:r>
    </w:ins>
    <w:ins w:id="660" w:author="Lynn Laakso" w:date="2022-09-09T15:31:00Z">
      <w:r>
        <w:fldChar w:fldCharType="end"/>
      </w:r>
    </w:ins>
    <w:del w:id="661" w:author="Lynn Laakso" w:date="2022-09-09T15:31:00Z">
      <w:r w:rsidR="00F81596" w:rsidDel="005669A1">
        <w:rPr>
          <w:kern w:val="20"/>
        </w:rPr>
        <w:delText xml:space="preserve">Health Level Seven, Version </w:delText>
      </w:r>
      <w:r w:rsidR="00F81596" w:rsidDel="005669A1">
        <w:rPr>
          <w:kern w:val="20"/>
        </w:rPr>
        <w:fldChar w:fldCharType="begin"/>
      </w:r>
      <w:r w:rsidR="00F81596" w:rsidDel="005669A1">
        <w:rPr>
          <w:kern w:val="20"/>
        </w:rPr>
        <w:delInstrText xml:space="preserve"> DOCPROPERTY release_version \* MERGEFORMAT </w:delInstrText>
      </w:r>
      <w:r w:rsidR="00F81596" w:rsidDel="005669A1">
        <w:rPr>
          <w:kern w:val="20"/>
        </w:rPr>
        <w:fldChar w:fldCharType="separate"/>
      </w:r>
      <w:r w:rsidR="00CE65F0" w:rsidDel="005669A1">
        <w:rPr>
          <w:kern w:val="20"/>
        </w:rPr>
        <w:delText>2.9</w:delText>
      </w:r>
      <w:r w:rsidR="00F81596" w:rsidDel="005669A1">
        <w:rPr>
          <w:kern w:val="20"/>
        </w:rPr>
        <w:fldChar w:fldCharType="end"/>
      </w:r>
      <w:r w:rsidR="00F81596" w:rsidDel="005669A1">
        <w:rPr>
          <w:kern w:val="20"/>
        </w:rPr>
        <w:delText xml:space="preserve"> ©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  All rights reserved.</w:delText>
      </w:r>
      <w:r w:rsidR="00F81596" w:rsidDel="005669A1">
        <w:rPr>
          <w:kern w:val="20"/>
        </w:rPr>
        <w:tab/>
        <w:delText xml:space="preserve">Page </w:delText>
      </w:r>
      <w:r w:rsidR="00F81596" w:rsidDel="005669A1">
        <w:rPr>
          <w:kern w:val="20"/>
        </w:rPr>
        <w:fldChar w:fldCharType="begin"/>
      </w:r>
      <w:r w:rsidR="00F81596" w:rsidDel="005669A1">
        <w:rPr>
          <w:kern w:val="20"/>
        </w:rPr>
        <w:delInstrText xml:space="preserve"> PAGE </w:delInstrText>
      </w:r>
      <w:r w:rsidR="00F81596" w:rsidDel="005669A1">
        <w:rPr>
          <w:kern w:val="20"/>
        </w:rPr>
        <w:fldChar w:fldCharType="separate"/>
      </w:r>
      <w:r w:rsidR="00F81596" w:rsidDel="005669A1">
        <w:rPr>
          <w:noProof/>
          <w:kern w:val="20"/>
        </w:rPr>
        <w:delText>41</w:delText>
      </w:r>
      <w:r w:rsidR="00F81596" w:rsidDel="005669A1">
        <w:rPr>
          <w:kern w:val="20"/>
        </w:rPr>
        <w:fldChar w:fldCharType="end"/>
      </w:r>
    </w:del>
  </w:p>
  <w:p w14:paraId="1B322C28" w14:textId="23D7C098" w:rsidR="00F81596" w:rsidRDefault="00000000" w:rsidP="00EB410C">
    <w:pPr>
      <w:pStyle w:val="Footer"/>
      <w:rPr>
        <w:kern w:val="20"/>
      </w:rPr>
    </w:pPr>
    <w:del w:id="662" w:author="Lynn Laakso" w:date="2022-09-09T15:31:00Z">
      <w:r w:rsidDel="005669A1">
        <w:fldChar w:fldCharType="begin"/>
      </w:r>
      <w:r w:rsidDel="005669A1">
        <w:delInstrText xml:space="preserve"> DOCPROPERTY release_status \* MERGEFORMAT </w:delInstrText>
      </w:r>
      <w:r w:rsidDel="005669A1">
        <w:fldChar w:fldCharType="separate"/>
      </w:r>
      <w:r w:rsidR="00CE65F0" w:rsidDel="005669A1">
        <w:delText>Ballot</w:delText>
      </w:r>
      <w:r w:rsidR="00CE65F0" w:rsidRPr="00CE65F0" w:rsidDel="005669A1">
        <w:rPr>
          <w:kern w:val="20"/>
        </w:rPr>
        <w:delText xml:space="preserve"> #</w:delText>
      </w:r>
      <w:r w:rsidR="00CE65F0" w:rsidDel="005669A1">
        <w:delText>1</w:delText>
      </w:r>
      <w:r w:rsidDel="005669A1">
        <w:fldChar w:fldCharType="end"/>
      </w:r>
      <w:r w:rsidR="00F81596" w:rsidDel="005669A1">
        <w:rPr>
          <w:kern w:val="20"/>
        </w:rPr>
        <w:delText>.</w:delText>
      </w:r>
      <w:r w:rsidR="00F81596" w:rsidDel="005669A1">
        <w:rPr>
          <w:kern w:val="20"/>
        </w:rPr>
        <w:tab/>
      </w:r>
      <w:r w:rsidDel="005669A1">
        <w:fldChar w:fldCharType="begin"/>
      </w:r>
      <w:r w:rsidDel="005669A1">
        <w:delInstrText xml:space="preserve"> DOCPROPERTY release_month\* MERGEFORMAT </w:delInstrText>
      </w:r>
      <w:r w:rsidDel="005669A1">
        <w:fldChar w:fldCharType="separate"/>
      </w:r>
      <w:r w:rsidR="00CE65F0" w:rsidDel="005669A1">
        <w:delText>September</w:delText>
      </w:r>
      <w:r w:rsidDel="005669A1">
        <w:fldChar w:fldCharType="end"/>
      </w:r>
      <w:r w:rsidR="00F81596" w:rsidDel="005669A1">
        <w:rPr>
          <w:kern w:val="20"/>
        </w:rPr>
        <w:delText xml:space="preserve">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00D0EB81" w:rsidR="00F81596" w:rsidRDefault="00F81596" w:rsidP="00EB410C">
    <w:pPr>
      <w:pStyle w:val="Footer"/>
    </w:pPr>
    <w:del w:id="663" w:author="Lynn Laakso" w:date="2022-09-09T15:31:00Z">
      <w:r w:rsidDel="005669A1">
        <w:delText xml:space="preserve">Health Level Seven, </w:delText>
      </w:r>
    </w:del>
    <w:r>
      <w:t xml:space="preserve">Version </w:t>
    </w:r>
    <w:fldSimple w:instr=" DOCPROPERTY release_version \* MERGEFORMAT ">
      <w:ins w:id="664" w:author="Lynn Laakso" w:date="2022-09-09T15:32:00Z">
        <w:r w:rsidR="000C1643">
          <w:t>2.9.1</w:t>
        </w:r>
      </w:ins>
      <w:del w:id="665" w:author="Lynn Laakso" w:date="2022-09-09T15:31:00Z">
        <w:r w:rsidR="00CE65F0" w:rsidDel="005669A1">
          <w:delText>2.9</w:delText>
        </w:r>
      </w:del>
    </w:fldSimple>
    <w:del w:id="666" w:author="Lynn Laakso" w:date="2022-09-09T15:31:00Z">
      <w:r w:rsidDel="005669A1">
        <w:delText xml:space="preserve"> © </w:delText>
      </w:r>
      <w:r w:rsidDel="005669A1">
        <w:fldChar w:fldCharType="begin"/>
      </w:r>
      <w:r w:rsidDel="005669A1">
        <w:delInstrText xml:space="preserve"> DOCPROPERTY release_year \* MERGEFORMAT </w:delInstrText>
      </w:r>
      <w:r w:rsidDel="005669A1">
        <w:fldChar w:fldCharType="separate"/>
      </w:r>
      <w:r w:rsidR="005669A1" w:rsidDel="005669A1">
        <w:delText>2022</w:delText>
      </w:r>
      <w:r w:rsidDel="005669A1">
        <w:fldChar w:fldCharType="end"/>
      </w:r>
      <w:r w:rsidDel="005669A1">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1915402A" w14:textId="3F565AD4" w:rsidR="00F81596" w:rsidRDefault="005669A1" w:rsidP="00EB410C">
    <w:pPr>
      <w:pStyle w:val="Footer"/>
    </w:pPr>
    <w:ins w:id="667" w:author="Lynn Laakso" w:date="2022-09-09T15:31:00Z">
      <w:r>
        <w:t xml:space="preserve">© </w:t>
      </w:r>
      <w:r>
        <w:fldChar w:fldCharType="begin"/>
      </w:r>
      <w:r>
        <w:instrText xml:space="preserve"> DOCPROPERTY release_year \* MERGEFORMAT </w:instrText>
      </w:r>
      <w:r>
        <w:fldChar w:fldCharType="separate"/>
      </w:r>
    </w:ins>
    <w:ins w:id="668" w:author="Lynn Laakso" w:date="2022-09-09T15:32:00Z">
      <w:r w:rsidR="000C1643">
        <w:t>2022</w:t>
      </w:r>
    </w:ins>
    <w:ins w:id="669" w:author="Lynn Laakso" w:date="2022-09-09T15:31:00Z">
      <w:r>
        <w:fldChar w:fldCharType="end"/>
      </w:r>
      <w:r w:rsidRPr="005669A1">
        <w:t xml:space="preserve"> </w:t>
      </w:r>
      <w:r>
        <w:t>Health Level Seven, International.  All rights reserved.</w:t>
      </w:r>
    </w:ins>
    <w:del w:id="670" w:author="Lynn Laakso" w:date="2022-09-09T15:31:00Z">
      <w:r w:rsidDel="005669A1">
        <w:fldChar w:fldCharType="begin"/>
      </w:r>
      <w:r w:rsidDel="005669A1">
        <w:delInstrText xml:space="preserve"> DOCPROPERTY release_status \* MERGEFORMAT </w:delInstrText>
      </w:r>
      <w:r w:rsidDel="005669A1">
        <w:fldChar w:fldCharType="separate"/>
      </w:r>
      <w:r w:rsidR="00CE65F0" w:rsidDel="005669A1">
        <w:delText>Ballot #1</w:delText>
      </w:r>
      <w:r w:rsidDel="005669A1">
        <w:fldChar w:fldCharType="end"/>
      </w:r>
    </w:del>
    <w:r w:rsidR="00F81596">
      <w:tab/>
    </w:r>
    <w:fldSimple w:instr=" DOCPROPERTY release_month\* MERGEFORMAT ">
      <w:r w:rsidR="000C1643">
        <w:t>September</w:t>
      </w:r>
    </w:fldSimple>
    <w:r w:rsidR="00F81596">
      <w:t xml:space="preserve"> </w:t>
    </w:r>
    <w:fldSimple w:instr=" DOCPROPERTY release_year \* MERGEFORMAT ">
      <w:r w:rsidR="000C1643">
        <w:t>2022</w:t>
      </w:r>
    </w:fldSimple>
    <w:ins w:id="671" w:author="Lynn Laakso" w:date="2022-09-09T15:31:00Z">
      <w:r>
        <w:t xml:space="preserve"> </w:t>
      </w:r>
      <w:r>
        <w:fldChar w:fldCharType="begin"/>
      </w:r>
      <w:r>
        <w:instrText xml:space="preserve"> DOCPROPERTY release_status \* MERGEFORMAT </w:instrText>
      </w:r>
      <w:r>
        <w:fldChar w:fldCharType="separate"/>
      </w:r>
    </w:ins>
    <w:ins w:id="672" w:author="Lynn Laakso" w:date="2022-09-09T15:32:00Z">
      <w:r w:rsidR="000C1643">
        <w:t>Normative Ballot #1</w:t>
      </w:r>
    </w:ins>
    <w:ins w:id="673" w:author="Lynn Laakso" w:date="2022-09-09T15:3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355A" w14:textId="77777777" w:rsidR="00387029" w:rsidRDefault="00387029" w:rsidP="0082699C">
      <w:pPr>
        <w:spacing w:after="0"/>
      </w:pPr>
      <w:r>
        <w:separator/>
      </w:r>
    </w:p>
  </w:footnote>
  <w:footnote w:type="continuationSeparator" w:id="0">
    <w:p w14:paraId="509BBF4E" w14:textId="77777777" w:rsidR="00387029" w:rsidRDefault="00387029"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26461"/>
    <w:rsid w:val="00062E15"/>
    <w:rsid w:val="000C1643"/>
    <w:rsid w:val="000C59F0"/>
    <w:rsid w:val="00104A0B"/>
    <w:rsid w:val="00125A26"/>
    <w:rsid w:val="00152DD3"/>
    <w:rsid w:val="00165E6D"/>
    <w:rsid w:val="001A68A7"/>
    <w:rsid w:val="001D14AA"/>
    <w:rsid w:val="001F5E93"/>
    <w:rsid w:val="00210C5B"/>
    <w:rsid w:val="00250CD3"/>
    <w:rsid w:val="002570D2"/>
    <w:rsid w:val="00263F43"/>
    <w:rsid w:val="002B2E86"/>
    <w:rsid w:val="002D3464"/>
    <w:rsid w:val="002D42E3"/>
    <w:rsid w:val="00337630"/>
    <w:rsid w:val="0035398F"/>
    <w:rsid w:val="00370CA1"/>
    <w:rsid w:val="00387029"/>
    <w:rsid w:val="003B5D60"/>
    <w:rsid w:val="003B63C5"/>
    <w:rsid w:val="003C6D6F"/>
    <w:rsid w:val="003D69E9"/>
    <w:rsid w:val="00446A51"/>
    <w:rsid w:val="004504AC"/>
    <w:rsid w:val="00451C5B"/>
    <w:rsid w:val="0048076F"/>
    <w:rsid w:val="004E2D90"/>
    <w:rsid w:val="00552972"/>
    <w:rsid w:val="00556506"/>
    <w:rsid w:val="005669A1"/>
    <w:rsid w:val="00575C32"/>
    <w:rsid w:val="00582853"/>
    <w:rsid w:val="005B23BD"/>
    <w:rsid w:val="005F4891"/>
    <w:rsid w:val="006138DD"/>
    <w:rsid w:val="00634A3A"/>
    <w:rsid w:val="006C7D73"/>
    <w:rsid w:val="007D3F46"/>
    <w:rsid w:val="00817EEA"/>
    <w:rsid w:val="00820C9C"/>
    <w:rsid w:val="0082699C"/>
    <w:rsid w:val="008626C6"/>
    <w:rsid w:val="00864E5B"/>
    <w:rsid w:val="00875E59"/>
    <w:rsid w:val="00897DE0"/>
    <w:rsid w:val="0092608E"/>
    <w:rsid w:val="00933730"/>
    <w:rsid w:val="00982364"/>
    <w:rsid w:val="00984CF4"/>
    <w:rsid w:val="009A196E"/>
    <w:rsid w:val="009A4034"/>
    <w:rsid w:val="009A7E20"/>
    <w:rsid w:val="009B3894"/>
    <w:rsid w:val="009E516B"/>
    <w:rsid w:val="00A20647"/>
    <w:rsid w:val="00A347F9"/>
    <w:rsid w:val="00A458A1"/>
    <w:rsid w:val="00A61498"/>
    <w:rsid w:val="00A6165C"/>
    <w:rsid w:val="00A960FD"/>
    <w:rsid w:val="00AA4507"/>
    <w:rsid w:val="00AD28F7"/>
    <w:rsid w:val="00B23903"/>
    <w:rsid w:val="00B35294"/>
    <w:rsid w:val="00B42021"/>
    <w:rsid w:val="00BC0EDE"/>
    <w:rsid w:val="00BD194C"/>
    <w:rsid w:val="00C02E49"/>
    <w:rsid w:val="00C05928"/>
    <w:rsid w:val="00C103CB"/>
    <w:rsid w:val="00C665B0"/>
    <w:rsid w:val="00CC0700"/>
    <w:rsid w:val="00CE65F0"/>
    <w:rsid w:val="00D3526D"/>
    <w:rsid w:val="00D40411"/>
    <w:rsid w:val="00D42C6B"/>
    <w:rsid w:val="00D55004"/>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5669A1"/>
    <w:pPr>
      <w:tabs>
        <w:tab w:val="clear" w:pos="648"/>
        <w:tab w:val="left" w:pos="567"/>
      </w:tabs>
      <w:ind w:left="1077" w:right="720" w:hanging="1077"/>
      <w:pPrChange w:id="0" w:author="Lynn Laakso" w:date="2022-09-09T15:32:00Z">
        <w:pPr>
          <w:tabs>
            <w:tab w:val="left" w:pos="567"/>
            <w:tab w:val="right" w:leader="dot" w:pos="9360"/>
          </w:tabs>
          <w:spacing w:before="120" w:after="120"/>
          <w:ind w:left="1077" w:right="720" w:hanging="1077"/>
        </w:pPr>
      </w:pPrChange>
    </w:pPr>
    <w:rPr>
      <w:caps w:val="0"/>
      <w:rPrChange w:id="0" w:author="Lynn Laakso" w:date="2022-09-09T15:32:00Z">
        <w:rPr>
          <w:b/>
          <w:noProof/>
          <w:kern w:val="20"/>
          <w:lang w:val="en-US" w:eastAsia="en-US" w:bidi="ar-SA"/>
        </w:rPr>
      </w:rPrChange>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25898</Words>
  <Characters>141145</Characters>
  <Application>Microsoft Office Word</Application>
  <DocSecurity>0</DocSecurity>
  <Lines>5881</Lines>
  <Paragraphs>3712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163331</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Lynn Laakso</cp:lastModifiedBy>
  <cp:revision>4</cp:revision>
  <cp:lastPrinted>2022-09-09T19:32:00Z</cp:lastPrinted>
  <dcterms:created xsi:type="dcterms:W3CDTF">2022-09-09T19:32:00Z</dcterms:created>
  <dcterms:modified xsi:type="dcterms:W3CDTF">2022-09-13T18:39:00Z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2022-07-13T10:00:00Z</vt:filetime>
  </property>
</Properties>
</file>