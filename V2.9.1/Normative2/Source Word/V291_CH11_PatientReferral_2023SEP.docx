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12E01" w14:textId="5C2AF029" w:rsidR="00B36DB7" w:rsidRPr="00206B5E" w:rsidDel="00206B5E" w:rsidRDefault="00D412C1" w:rsidP="00B36DB7">
      <w:pPr>
        <w:pStyle w:val="ANSIdesignation"/>
        <w:rPr>
          <w:del w:id="1" w:author="Lynn Laakso" w:date="2022-09-09T14:48:00Z"/>
          <w:rFonts w:ascii="Arial Narrow" w:hAnsi="Arial Narrow"/>
          <w:bCs/>
          <w:rPrChange w:id="2" w:author="Lynn Laakso" w:date="2022-09-09T14:49:00Z">
            <w:rPr>
              <w:del w:id="3" w:author="Lynn Laakso" w:date="2022-09-09T14:48:00Z"/>
              <w:rFonts w:ascii="Arial Narrow" w:hAnsi="Arial Narrow"/>
              <w:b/>
            </w:rPr>
          </w:rPrChange>
        </w:rPr>
      </w:pPr>
      <w:bookmarkStart w:id="4" w:name="_Toc25579082"/>
      <w:bookmarkStart w:id="5" w:name="_Toc25585447"/>
      <w:r w:rsidRPr="00206B5E">
        <w:rPr>
          <w:bCs/>
          <w:caps w:val="0"/>
          <w:noProof/>
        </w:rPr>
        <w:drawing>
          <wp:anchor distT="0" distB="0" distL="114300" distR="114300" simplePos="0" relativeHeight="251659264" behindDoc="0" locked="0" layoutInCell="1" allowOverlap="1" wp14:anchorId="0AF45610" wp14:editId="5A964B39">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4"/>
      <w:bookmarkEnd w:id="5"/>
      <w:del w:id="6" w:author="Lynn Laakso" w:date="2022-09-09T14:48:00Z">
        <w:r w:rsidR="00B36DB7" w:rsidRPr="00206B5E" w:rsidDel="00206B5E">
          <w:rPr>
            <w:rFonts w:ascii="Arial Narrow" w:hAnsi="Arial Narrow"/>
            <w:bCs/>
            <w:caps w:val="0"/>
            <w:noProof/>
            <w:rPrChange w:id="7" w:author="Lynn Laakso" w:date="2022-09-09T14:49:00Z">
              <w:rPr>
                <w:rFonts w:ascii="Arial Narrow" w:hAnsi="Arial Narrow"/>
                <w:b/>
                <w:caps w:val="0"/>
                <w:noProof/>
              </w:rPr>
            </w:rPrChange>
          </w:rPr>
          <w:drawing>
            <wp:inline distT="0" distB="0" distL="0" distR="0" wp14:anchorId="7F7DCDA5" wp14:editId="18473B9D">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3B5ECDCE" w14:textId="628A4A78" w:rsidR="00B36DB7" w:rsidRPr="00206B5E" w:rsidDel="00206B5E" w:rsidRDefault="00B36DB7" w:rsidP="00B36DB7">
      <w:pPr>
        <w:jc w:val="right"/>
        <w:rPr>
          <w:del w:id="8" w:author="Lynn Laakso" w:date="2022-09-09T14:48:00Z"/>
          <w:rFonts w:ascii="Garamond" w:hAnsi="Garamond"/>
          <w:bCs/>
          <w:sz w:val="32"/>
          <w:rPrChange w:id="9" w:author="Lynn Laakso" w:date="2022-09-09T14:49:00Z">
            <w:rPr>
              <w:del w:id="10" w:author="Lynn Laakso" w:date="2022-09-09T14:48:00Z"/>
              <w:rFonts w:ascii="Garamond" w:hAnsi="Garamond"/>
              <w:b/>
              <w:sz w:val="32"/>
            </w:rPr>
          </w:rPrChange>
        </w:rPr>
      </w:pPr>
      <w:del w:id="11" w:author="Lynn Laakso" w:date="2022-09-09T14:48:00Z">
        <w:r w:rsidRPr="00206B5E" w:rsidDel="00206B5E">
          <w:rPr>
            <w:rFonts w:ascii="Garamond" w:hAnsi="Garamond"/>
            <w:bCs/>
            <w:sz w:val="32"/>
            <w:rPrChange w:id="12" w:author="Lynn Laakso" w:date="2022-09-09T14:49:00Z">
              <w:rPr>
                <w:rFonts w:ascii="Garamond" w:hAnsi="Garamond"/>
                <w:b/>
                <w:sz w:val="32"/>
              </w:rPr>
            </w:rPrChange>
          </w:rPr>
          <w:delText>ANSI/HL7 V2.9-2019</w:delText>
        </w:r>
      </w:del>
      <w:ins w:id="13" w:author="Amit Popat" w:date="2022-07-11T10:37:00Z">
        <w:del w:id="14" w:author="Lynn Laakso" w:date="2022-09-09T14:48:00Z">
          <w:r w:rsidR="00CD4931" w:rsidRPr="00206B5E" w:rsidDel="00206B5E">
            <w:rPr>
              <w:rFonts w:ascii="Garamond" w:hAnsi="Garamond"/>
              <w:bCs/>
              <w:sz w:val="32"/>
              <w:rPrChange w:id="15" w:author="Lynn Laakso" w:date="2022-09-09T14:49:00Z">
                <w:rPr>
                  <w:rFonts w:ascii="Garamond" w:hAnsi="Garamond"/>
                  <w:b/>
                  <w:sz w:val="32"/>
                </w:rPr>
              </w:rPrChange>
            </w:rPr>
            <w:delText>22</w:delText>
          </w:r>
        </w:del>
      </w:ins>
    </w:p>
    <w:p w14:paraId="3F0A3D5D" w14:textId="71FBA669" w:rsidR="00B36DB7" w:rsidRPr="00206B5E" w:rsidRDefault="0079753E">
      <w:pPr>
        <w:pStyle w:val="ANSIdesignation"/>
        <w:rPr>
          <w:bCs/>
        </w:rPr>
        <w:pPrChange w:id="16" w:author="Lynn Laakso" w:date="2022-09-09T14:48:00Z">
          <w:pPr>
            <w:jc w:val="right"/>
          </w:pPr>
        </w:pPrChange>
      </w:pPr>
      <w:del w:id="17" w:author="Lynn Laakso" w:date="2022-09-09T14:48:00Z">
        <w:r w:rsidRPr="00206B5E" w:rsidDel="00206B5E">
          <w:rPr>
            <w:rFonts w:ascii="Garamond" w:hAnsi="Garamond"/>
            <w:bCs/>
            <w:rPrChange w:id="18" w:author="Lynn Laakso" w:date="2022-09-09T14:49:00Z">
              <w:rPr>
                <w:rFonts w:ascii="Garamond" w:hAnsi="Garamond"/>
                <w:b/>
                <w:caps/>
              </w:rPr>
            </w:rPrChange>
          </w:rPr>
          <w:delText>7/8/2022</w:delText>
        </w:r>
      </w:del>
      <w:ins w:id="19" w:author="Amit Popat" w:date="2022-07-11T10:37:00Z">
        <w:del w:id="20" w:author="Lynn Laakso" w:date="2022-09-09T14:48:00Z">
          <w:r w:rsidR="00CD4931" w:rsidRPr="00206B5E" w:rsidDel="00206B5E">
            <w:rPr>
              <w:rFonts w:ascii="Garamond" w:hAnsi="Garamond"/>
              <w:bCs/>
              <w:rPrChange w:id="21" w:author="Lynn Laakso" w:date="2022-09-09T14:49:00Z">
                <w:rPr>
                  <w:rFonts w:ascii="Garamond" w:hAnsi="Garamond"/>
                  <w:b/>
                  <w:caps/>
                </w:rPr>
              </w:rPrChange>
            </w:rPr>
            <w:delText>7/11/2022</w:delText>
          </w:r>
        </w:del>
      </w:ins>
      <w:ins w:id="22" w:author="Lynn Laakso" w:date="2022-09-09T14:48:00Z">
        <w:r w:rsidR="00206B5E" w:rsidRPr="00206B5E">
          <w:rPr>
            <w:rFonts w:ascii="Arial Narrow" w:hAnsi="Arial Narrow"/>
            <w:bCs/>
            <w:noProof/>
            <w:rPrChange w:id="23" w:author="Lynn Laakso" w:date="2022-09-09T14:49:00Z">
              <w:rPr>
                <w:rFonts w:ascii="Arial Narrow" w:hAnsi="Arial Narrow"/>
                <w:b/>
                <w:caps/>
                <w:noProof/>
              </w:rPr>
            </w:rPrChange>
          </w:rPr>
          <w:t>V</w:t>
        </w:r>
      </w:ins>
      <w:ins w:id="24" w:author="Lynn Laakso" w:date="2022-09-09T14:49:00Z">
        <w:r w:rsidR="00206B5E" w:rsidRPr="00206B5E">
          <w:rPr>
            <w:rFonts w:ascii="Arial Narrow" w:hAnsi="Arial Narrow"/>
            <w:bCs/>
            <w:noProof/>
            <w:rPrChange w:id="25" w:author="Lynn Laakso" w:date="2022-09-09T14:49:00Z">
              <w:rPr>
                <w:rFonts w:ascii="Arial Narrow" w:hAnsi="Arial Narrow"/>
                <w:b/>
                <w:caps/>
                <w:noProof/>
              </w:rPr>
            </w:rPrChange>
          </w:rPr>
          <w:t>291_R1_N1_2022SEP</w:t>
        </w:r>
      </w:ins>
    </w:p>
    <w:p w14:paraId="6C1816ED" w14:textId="77777777" w:rsidR="00573AF5" w:rsidRDefault="00573AF5">
      <w:pPr>
        <w:pStyle w:val="Heading1"/>
        <w:rPr>
          <w:noProof/>
        </w:rPr>
      </w:pPr>
      <w:r>
        <w:rPr>
          <w:noProof/>
        </w:rPr>
        <w:t>.</w:t>
      </w:r>
      <w:r>
        <w:rPr>
          <w:noProof/>
        </w:rPr>
        <w:br/>
        <w:t>Patient Referral</w:t>
      </w:r>
      <w:r w:rsidR="00FD02FB">
        <w:rPr>
          <w:noProof/>
        </w:rPr>
        <w:fldChar w:fldCharType="begin"/>
      </w:r>
      <w:r>
        <w:rPr>
          <w:noProof/>
        </w:rPr>
        <w:instrText xml:space="preserve"> XE "Patient Referral" </w:instrText>
      </w:r>
      <w:r w:rsidR="00FD02FB">
        <w:rPr>
          <w:noProof/>
        </w:rPr>
        <w:fldChar w:fldCharType="end"/>
      </w:r>
    </w:p>
    <w:p w14:paraId="73346BD2" w14:textId="219EA793" w:rsidR="00573AF5" w:rsidRDefault="003D5843">
      <w:pPr>
        <w:rPr>
          <w:noProof/>
        </w:rPr>
      </w:pPr>
      <w:r>
        <w:rPr>
          <w:vanish/>
        </w:rPr>
        <w:fldChar w:fldCharType="begin"/>
      </w:r>
      <w:r>
        <w:rPr>
          <w:vanish/>
        </w:rPr>
        <w:instrText xml:space="preserve"> SEQ Kapitel \r 11 \* MERGEFORMAT </w:instrText>
      </w:r>
      <w:r>
        <w:rPr>
          <w:vanish/>
        </w:rPr>
        <w:fldChar w:fldCharType="separate"/>
      </w:r>
      <w:r w:rsidR="00BD5E8C">
        <w:rPr>
          <w:noProof/>
          <w:vanish/>
        </w:rPr>
        <w:t>11</w:t>
      </w:r>
      <w:r>
        <w:rPr>
          <w:vanish/>
        </w:rPr>
        <w:fldChar w:fldCharType="end"/>
      </w:r>
    </w:p>
    <w:tbl>
      <w:tblPr>
        <w:tblW w:w="9576" w:type="dxa"/>
        <w:tblLayout w:type="fixed"/>
        <w:tblLook w:val="0000" w:firstRow="0" w:lastRow="0" w:firstColumn="0" w:lastColumn="0" w:noHBand="0" w:noVBand="0"/>
      </w:tblPr>
      <w:tblGrid>
        <w:gridCol w:w="3168"/>
        <w:gridCol w:w="6408"/>
      </w:tblGrid>
      <w:tr w:rsidR="00573AF5" w:rsidRPr="00573AF5" w14:paraId="2E523C09" w14:textId="77777777" w:rsidTr="006E213F">
        <w:trPr>
          <w:trHeight w:val="360"/>
        </w:trPr>
        <w:tc>
          <w:tcPr>
            <w:tcW w:w="3168" w:type="dxa"/>
          </w:tcPr>
          <w:p w14:paraId="3D193C85" w14:textId="77777777" w:rsidR="00573AF5" w:rsidRPr="00573AF5" w:rsidRDefault="00573AF5" w:rsidP="00BD60E1">
            <w:pPr>
              <w:spacing w:after="0"/>
              <w:rPr>
                <w:noProof/>
              </w:rPr>
            </w:pPr>
            <w:bookmarkStart w:id="26" w:name="_Hlk108428287"/>
            <w:r w:rsidRPr="00573AF5">
              <w:rPr>
                <w:noProof/>
              </w:rPr>
              <w:t>Chapter Chair:</w:t>
            </w:r>
          </w:p>
        </w:tc>
        <w:tc>
          <w:tcPr>
            <w:tcW w:w="6408" w:type="dxa"/>
          </w:tcPr>
          <w:p w14:paraId="660B9745" w14:textId="77777777" w:rsidR="000429EE" w:rsidRDefault="006E213F" w:rsidP="000429EE">
            <w:pPr>
              <w:spacing w:before="0" w:after="0"/>
              <w:rPr>
                <w:noProof/>
              </w:rPr>
            </w:pPr>
            <w:r>
              <w:rPr>
                <w:noProof/>
              </w:rPr>
              <w:t>Stephen Chu</w:t>
            </w:r>
          </w:p>
          <w:p w14:paraId="0C337D15" w14:textId="43D6A440" w:rsidR="00573AF5" w:rsidRPr="00573AF5" w:rsidRDefault="000429EE" w:rsidP="000429EE">
            <w:pPr>
              <w:spacing w:before="0" w:after="0"/>
              <w:rPr>
                <w:noProof/>
              </w:rPr>
            </w:pPr>
            <w:r>
              <w:rPr>
                <w:noProof/>
              </w:rPr>
              <w:t>Australian Digital Health Agency</w:t>
            </w:r>
          </w:p>
        </w:tc>
      </w:tr>
      <w:tr w:rsidR="00573AF5" w:rsidRPr="00573AF5" w14:paraId="36893DB4" w14:textId="77777777" w:rsidTr="00BD60E1">
        <w:trPr>
          <w:trHeight w:val="567"/>
        </w:trPr>
        <w:tc>
          <w:tcPr>
            <w:tcW w:w="3168" w:type="dxa"/>
          </w:tcPr>
          <w:p w14:paraId="23D601F5" w14:textId="77777777" w:rsidR="00573AF5" w:rsidRPr="00573AF5" w:rsidRDefault="00573AF5" w:rsidP="00BD60E1">
            <w:pPr>
              <w:spacing w:after="0"/>
              <w:rPr>
                <w:noProof/>
              </w:rPr>
            </w:pPr>
            <w:r w:rsidRPr="00573AF5">
              <w:rPr>
                <w:noProof/>
              </w:rPr>
              <w:t>Chapter Chair:</w:t>
            </w:r>
          </w:p>
        </w:tc>
        <w:tc>
          <w:tcPr>
            <w:tcW w:w="6408" w:type="dxa"/>
          </w:tcPr>
          <w:p w14:paraId="6415E1ED" w14:textId="1576A8DA" w:rsidR="00573AF5" w:rsidRPr="00573AF5" w:rsidRDefault="006E213F" w:rsidP="00BD60E1">
            <w:pPr>
              <w:spacing w:after="0"/>
              <w:rPr>
                <w:noProof/>
              </w:rPr>
            </w:pPr>
            <w:r>
              <w:rPr>
                <w:noProof/>
              </w:rPr>
              <w:t>Laura Heermann Langford</w:t>
            </w:r>
            <w:r w:rsidR="00573AF5" w:rsidRPr="00573AF5">
              <w:rPr>
                <w:noProof/>
              </w:rPr>
              <w:t xml:space="preserve"> </w:t>
            </w:r>
            <w:r w:rsidR="00573AF5" w:rsidRPr="00573AF5">
              <w:rPr>
                <w:noProof/>
              </w:rPr>
              <w:br/>
            </w:r>
            <w:r w:rsidR="000429EE">
              <w:rPr>
                <w:noProof/>
              </w:rPr>
              <w:t>Graphite Health Inc.</w:t>
            </w:r>
          </w:p>
        </w:tc>
      </w:tr>
      <w:tr w:rsidR="006E213F" w:rsidRPr="00573AF5" w14:paraId="7207A05E" w14:textId="77777777" w:rsidTr="006E213F">
        <w:trPr>
          <w:trHeight w:val="567"/>
        </w:trPr>
        <w:tc>
          <w:tcPr>
            <w:tcW w:w="3168" w:type="dxa"/>
          </w:tcPr>
          <w:p w14:paraId="4A10FEDA" w14:textId="77777777" w:rsidR="006E213F" w:rsidRPr="00573AF5" w:rsidRDefault="006E213F" w:rsidP="00BD60E1">
            <w:pPr>
              <w:spacing w:after="0"/>
              <w:rPr>
                <w:noProof/>
              </w:rPr>
            </w:pPr>
            <w:r w:rsidRPr="00573AF5">
              <w:rPr>
                <w:noProof/>
              </w:rPr>
              <w:t>Chapter Chair:</w:t>
            </w:r>
          </w:p>
        </w:tc>
        <w:tc>
          <w:tcPr>
            <w:tcW w:w="6408" w:type="dxa"/>
          </w:tcPr>
          <w:p w14:paraId="090DD095" w14:textId="04AA7197" w:rsidR="006E213F" w:rsidRPr="00573AF5" w:rsidRDefault="006E213F" w:rsidP="000429EE">
            <w:pPr>
              <w:rPr>
                <w:noProof/>
              </w:rPr>
            </w:pPr>
            <w:r>
              <w:rPr>
                <w:noProof/>
              </w:rPr>
              <w:t>Emma Jones</w:t>
            </w:r>
            <w:r w:rsidRPr="00573AF5">
              <w:rPr>
                <w:noProof/>
              </w:rPr>
              <w:t xml:space="preserve"> </w:t>
            </w:r>
            <w:r w:rsidRPr="00573AF5">
              <w:rPr>
                <w:noProof/>
              </w:rPr>
              <w:br/>
            </w:r>
            <w:r w:rsidR="000429EE">
              <w:rPr>
                <w:noProof/>
              </w:rPr>
              <w:t>EMI Advisors LLC</w:t>
            </w:r>
          </w:p>
        </w:tc>
      </w:tr>
      <w:tr w:rsidR="006E213F" w:rsidRPr="00573AF5" w14:paraId="3968D139" w14:textId="77777777" w:rsidTr="006E213F">
        <w:trPr>
          <w:trHeight w:val="567"/>
        </w:trPr>
        <w:tc>
          <w:tcPr>
            <w:tcW w:w="3168" w:type="dxa"/>
          </w:tcPr>
          <w:p w14:paraId="29A037DA" w14:textId="77777777" w:rsidR="006E213F" w:rsidRPr="00573AF5" w:rsidRDefault="006E213F" w:rsidP="00BD60E1">
            <w:pPr>
              <w:spacing w:after="0"/>
              <w:rPr>
                <w:noProof/>
              </w:rPr>
            </w:pPr>
            <w:r w:rsidRPr="00573AF5">
              <w:rPr>
                <w:noProof/>
              </w:rPr>
              <w:t>Chapter Chair:</w:t>
            </w:r>
          </w:p>
        </w:tc>
        <w:tc>
          <w:tcPr>
            <w:tcW w:w="6408" w:type="dxa"/>
          </w:tcPr>
          <w:p w14:paraId="7F86FAAD" w14:textId="77777777" w:rsidR="000429EE" w:rsidRDefault="006E213F" w:rsidP="000429EE">
            <w:pPr>
              <w:spacing w:before="0" w:after="0"/>
              <w:rPr>
                <w:noProof/>
              </w:rPr>
            </w:pPr>
            <w:r>
              <w:rPr>
                <w:noProof/>
              </w:rPr>
              <w:t>Jay Lyle</w:t>
            </w:r>
          </w:p>
          <w:p w14:paraId="028B69DC" w14:textId="3BD7862A" w:rsidR="006E213F" w:rsidRPr="00573AF5" w:rsidRDefault="000429EE" w:rsidP="000429EE">
            <w:pPr>
              <w:spacing w:before="0" w:after="0"/>
              <w:rPr>
                <w:noProof/>
              </w:rPr>
            </w:pPr>
            <w:r>
              <w:rPr>
                <w:noProof/>
              </w:rPr>
              <w:t>U.S. Department of Veterans Affairs</w:t>
            </w:r>
            <w:r w:rsidR="006E213F" w:rsidRPr="00573AF5">
              <w:rPr>
                <w:noProof/>
              </w:rPr>
              <w:t xml:space="preserve"> </w:t>
            </w:r>
          </w:p>
        </w:tc>
      </w:tr>
      <w:tr w:rsidR="006E213F" w:rsidRPr="00573AF5" w14:paraId="0BD4E820" w14:textId="77777777" w:rsidTr="006E213F">
        <w:trPr>
          <w:trHeight w:val="567"/>
        </w:trPr>
        <w:tc>
          <w:tcPr>
            <w:tcW w:w="3168" w:type="dxa"/>
          </w:tcPr>
          <w:p w14:paraId="052F494F" w14:textId="77777777" w:rsidR="006E213F" w:rsidRPr="00573AF5" w:rsidRDefault="006E213F" w:rsidP="00BD60E1">
            <w:pPr>
              <w:spacing w:after="0"/>
              <w:rPr>
                <w:noProof/>
              </w:rPr>
            </w:pPr>
            <w:r w:rsidRPr="00573AF5">
              <w:rPr>
                <w:noProof/>
              </w:rPr>
              <w:t>Chapter Chair:</w:t>
            </w:r>
          </w:p>
        </w:tc>
        <w:tc>
          <w:tcPr>
            <w:tcW w:w="6408" w:type="dxa"/>
          </w:tcPr>
          <w:p w14:paraId="021C1EC4" w14:textId="584357F1" w:rsidR="006E213F" w:rsidRPr="00573AF5" w:rsidRDefault="006E213F" w:rsidP="000429EE">
            <w:pPr>
              <w:spacing w:before="0" w:after="0"/>
              <w:rPr>
                <w:noProof/>
              </w:rPr>
            </w:pPr>
            <w:r>
              <w:rPr>
                <w:noProof/>
              </w:rPr>
              <w:t>Michelle Miller</w:t>
            </w:r>
            <w:r w:rsidRPr="00573AF5">
              <w:rPr>
                <w:noProof/>
              </w:rPr>
              <w:t xml:space="preserve"> </w:t>
            </w:r>
            <w:r w:rsidRPr="00573AF5">
              <w:rPr>
                <w:noProof/>
              </w:rPr>
              <w:br/>
            </w:r>
            <w:r w:rsidR="000429EE">
              <w:rPr>
                <w:noProof/>
              </w:rPr>
              <w:t>Optum</w:t>
            </w:r>
          </w:p>
        </w:tc>
      </w:tr>
      <w:tr w:rsidR="006E213F" w:rsidRPr="00573AF5" w14:paraId="3D98E681" w14:textId="77777777" w:rsidTr="006E213F">
        <w:trPr>
          <w:trHeight w:val="567"/>
        </w:trPr>
        <w:tc>
          <w:tcPr>
            <w:tcW w:w="3168" w:type="dxa"/>
          </w:tcPr>
          <w:p w14:paraId="01D9B978" w14:textId="77777777" w:rsidR="006E213F" w:rsidRPr="00573AF5" w:rsidRDefault="006E213F" w:rsidP="00BD60E1">
            <w:pPr>
              <w:spacing w:after="0"/>
              <w:rPr>
                <w:noProof/>
              </w:rPr>
            </w:pPr>
            <w:r w:rsidRPr="00573AF5">
              <w:rPr>
                <w:noProof/>
              </w:rPr>
              <w:t>Chapter Chair:</w:t>
            </w:r>
          </w:p>
        </w:tc>
        <w:tc>
          <w:tcPr>
            <w:tcW w:w="6408" w:type="dxa"/>
          </w:tcPr>
          <w:p w14:paraId="18ACF0A7" w14:textId="77777777" w:rsidR="006E213F" w:rsidRPr="00573AF5" w:rsidRDefault="006E213F" w:rsidP="00BD60E1">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6E213F" w:rsidRPr="00573AF5" w14:paraId="39DFE1A1" w14:textId="77777777" w:rsidTr="006E213F">
        <w:trPr>
          <w:trHeight w:val="567"/>
        </w:trPr>
        <w:tc>
          <w:tcPr>
            <w:tcW w:w="3168" w:type="dxa"/>
          </w:tcPr>
          <w:p w14:paraId="2DCFB066" w14:textId="77777777" w:rsidR="006E213F" w:rsidRPr="00573AF5" w:rsidRDefault="006E213F" w:rsidP="00BD60E1">
            <w:pPr>
              <w:spacing w:after="0"/>
              <w:rPr>
                <w:noProof/>
              </w:rPr>
            </w:pPr>
            <w:r w:rsidRPr="00573AF5">
              <w:rPr>
                <w:noProof/>
              </w:rPr>
              <w:t>Chapter Chair:</w:t>
            </w:r>
          </w:p>
        </w:tc>
        <w:tc>
          <w:tcPr>
            <w:tcW w:w="6408" w:type="dxa"/>
          </w:tcPr>
          <w:p w14:paraId="13AEF453" w14:textId="77777777" w:rsidR="006E213F" w:rsidRPr="00573AF5" w:rsidRDefault="006E213F" w:rsidP="00BD60E1">
            <w:pPr>
              <w:spacing w:after="0"/>
              <w:rPr>
                <w:noProof/>
              </w:rPr>
            </w:pPr>
            <w:r>
              <w:rPr>
                <w:noProof/>
              </w:rPr>
              <w:t>Michael Tan</w:t>
            </w:r>
            <w:r w:rsidRPr="00573AF5">
              <w:rPr>
                <w:noProof/>
              </w:rPr>
              <w:t xml:space="preserve"> </w:t>
            </w:r>
            <w:r w:rsidRPr="00573AF5">
              <w:rPr>
                <w:noProof/>
              </w:rPr>
              <w:br/>
            </w:r>
            <w:r>
              <w:rPr>
                <w:noProof/>
              </w:rPr>
              <w:t>NICTIZ</w:t>
            </w:r>
          </w:p>
        </w:tc>
      </w:tr>
      <w:tr w:rsidR="00573AF5" w:rsidRPr="00573AF5" w14:paraId="59A5A01A" w14:textId="77777777" w:rsidTr="006E213F">
        <w:trPr>
          <w:trHeight w:val="360"/>
        </w:trPr>
        <w:tc>
          <w:tcPr>
            <w:tcW w:w="3168" w:type="dxa"/>
          </w:tcPr>
          <w:p w14:paraId="5CDFB048" w14:textId="1C4A76D3" w:rsidR="00573AF5" w:rsidRPr="00573AF5" w:rsidRDefault="00573AF5" w:rsidP="00BD60E1">
            <w:pPr>
              <w:spacing w:after="0"/>
              <w:rPr>
                <w:noProof/>
              </w:rPr>
            </w:pPr>
            <w:r w:rsidRPr="00573AF5">
              <w:rPr>
                <w:noProof/>
              </w:rPr>
              <w:t>Chapter Editor:</w:t>
            </w:r>
          </w:p>
        </w:tc>
        <w:tc>
          <w:tcPr>
            <w:tcW w:w="6408" w:type="dxa"/>
          </w:tcPr>
          <w:p w14:paraId="0C7AAF59" w14:textId="476239DE" w:rsidR="00573AF5" w:rsidRPr="00573AF5" w:rsidRDefault="006E213F" w:rsidP="00BD60E1">
            <w:pPr>
              <w:spacing w:after="0"/>
              <w:rPr>
                <w:noProof/>
              </w:rPr>
            </w:pPr>
            <w:r>
              <w:rPr>
                <w:noProof/>
              </w:rPr>
              <w:t>Amit Popat</w:t>
            </w:r>
            <w:r w:rsidR="00573AF5" w:rsidRPr="00573AF5">
              <w:rPr>
                <w:noProof/>
              </w:rPr>
              <w:t xml:space="preserve"> </w:t>
            </w:r>
            <w:r w:rsidR="00573AF5" w:rsidRPr="00573AF5">
              <w:rPr>
                <w:noProof/>
              </w:rPr>
              <w:br/>
            </w:r>
            <w:r>
              <w:rPr>
                <w:noProof/>
              </w:rPr>
              <w:t>Epic</w:t>
            </w:r>
            <w:r w:rsidR="00573AF5" w:rsidRPr="00573AF5">
              <w:rPr>
                <w:noProof/>
              </w:rPr>
              <w:t xml:space="preserve"> </w:t>
            </w:r>
          </w:p>
        </w:tc>
      </w:tr>
      <w:tr w:rsidR="000429EE" w:rsidRPr="00573AF5" w14:paraId="7EDD9840" w14:textId="77777777" w:rsidTr="006E213F">
        <w:trPr>
          <w:trHeight w:val="360"/>
        </w:trPr>
        <w:tc>
          <w:tcPr>
            <w:tcW w:w="3168" w:type="dxa"/>
          </w:tcPr>
          <w:p w14:paraId="15C7B5A0" w14:textId="644FCD44" w:rsidR="000429EE" w:rsidRPr="00573AF5" w:rsidRDefault="000429EE" w:rsidP="00BD60E1">
            <w:pPr>
              <w:spacing w:after="0"/>
              <w:rPr>
                <w:noProof/>
              </w:rPr>
            </w:pPr>
            <w:r w:rsidRPr="00573AF5">
              <w:rPr>
                <w:noProof/>
              </w:rPr>
              <w:t>Sponsoring Work Group</w:t>
            </w:r>
          </w:p>
        </w:tc>
        <w:tc>
          <w:tcPr>
            <w:tcW w:w="6408" w:type="dxa"/>
          </w:tcPr>
          <w:p w14:paraId="298F708D" w14:textId="0110D9BD" w:rsidR="000429EE" w:rsidRPr="00573AF5" w:rsidDel="006E213F" w:rsidRDefault="000429EE" w:rsidP="00BD60E1">
            <w:pPr>
              <w:spacing w:after="0"/>
              <w:rPr>
                <w:noProof/>
              </w:rPr>
            </w:pPr>
            <w:r w:rsidRPr="00573AF5">
              <w:rPr>
                <w:noProof/>
              </w:rPr>
              <w:t>Patient Care</w:t>
            </w:r>
          </w:p>
        </w:tc>
      </w:tr>
      <w:tr w:rsidR="000429EE" w:rsidRPr="00573AF5" w14:paraId="0F866F35" w14:textId="77777777" w:rsidTr="006E213F">
        <w:trPr>
          <w:trHeight w:val="360"/>
        </w:trPr>
        <w:tc>
          <w:tcPr>
            <w:tcW w:w="3168" w:type="dxa"/>
          </w:tcPr>
          <w:p w14:paraId="7FA5A0ED" w14:textId="3ABD3CE0" w:rsidR="000429EE" w:rsidRPr="00573AF5" w:rsidRDefault="000429EE" w:rsidP="00592F62">
            <w:pPr>
              <w:rPr>
                <w:noProof/>
              </w:rPr>
            </w:pPr>
            <w:r w:rsidRPr="00573AF5">
              <w:rPr>
                <w:noProof/>
              </w:rPr>
              <w:t>List Server</w:t>
            </w:r>
          </w:p>
        </w:tc>
        <w:tc>
          <w:tcPr>
            <w:tcW w:w="6408" w:type="dxa"/>
          </w:tcPr>
          <w:p w14:paraId="101BA49A" w14:textId="75721922" w:rsidR="000429EE" w:rsidRPr="00573AF5" w:rsidRDefault="00065A17">
            <w:pPr>
              <w:rPr>
                <w:noProof/>
              </w:rPr>
            </w:pPr>
            <w:hyperlink r:id="rId10" w:history="1">
              <w:r w:rsidR="000429EE" w:rsidRPr="00A92C76">
                <w:rPr>
                  <w:rStyle w:val="Hyperlink"/>
                  <w:rFonts w:ascii="Times New Roman" w:hAnsi="Times New Roman" w:cs="Times New Roman"/>
                  <w:noProof/>
                  <w:kern w:val="0"/>
                  <w:sz w:val="22"/>
                </w:rPr>
                <w:t>patientcare@lists.hl7.org</w:t>
              </w:r>
            </w:hyperlink>
            <w:r w:rsidR="000429EE" w:rsidRPr="00A92C76">
              <w:rPr>
                <w:noProof/>
              </w:rPr>
              <w:t xml:space="preserve"> </w:t>
            </w:r>
          </w:p>
        </w:tc>
      </w:tr>
      <w:bookmarkEnd w:id="26"/>
    </w:tbl>
    <w:p w14:paraId="4E853BA1" w14:textId="77777777" w:rsidR="004200A5" w:rsidRDefault="004200A5">
      <w:pPr>
        <w:rPr>
          <w:noProof/>
        </w:rPr>
      </w:pPr>
    </w:p>
    <w:p w14:paraId="3E14BE01" w14:textId="77777777" w:rsidR="00A5194E" w:rsidRPr="00D3405B" w:rsidRDefault="00A5194E" w:rsidP="00A5194E">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ins w:id="27" w:author="Merrick, Riki | APHL" w:date="2022-09-01T17:07:00Z"/>
          <w:rFonts w:eastAsia="MS Mincho"/>
          <w:kern w:val="20"/>
          <w:szCs w:val="20"/>
        </w:rPr>
      </w:pPr>
      <w:bookmarkStart w:id="28" w:name="_Toc28982313"/>
      <w:ins w:id="29" w:author="Merrick, Riki | APHL" w:date="2022-09-01T17:07:00Z">
        <w:r w:rsidRPr="00D3405B">
          <w:rPr>
            <w:rFonts w:eastAsia="MS Mincho"/>
            <w:b/>
            <w:kern w:val="20"/>
            <w:sz w:val="28"/>
            <w:szCs w:val="20"/>
            <w:u w:val="single"/>
          </w:rPr>
          <w:t>Notes to Balloters</w:t>
        </w:r>
      </w:ins>
    </w:p>
    <w:p w14:paraId="3CCA0B86" w14:textId="77777777" w:rsidR="00A5194E" w:rsidRPr="00D3405B" w:rsidRDefault="00A5194E" w:rsidP="00A5194E">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0" w:author="Merrick, Riki | APHL" w:date="2022-09-01T17:07:00Z"/>
          <w:rFonts w:eastAsia="MS Mincho"/>
          <w:kern w:val="20"/>
          <w:szCs w:val="20"/>
        </w:rPr>
      </w:pPr>
      <w:ins w:id="31" w:author="Merrick, Riki | APHL" w:date="2022-09-01T17:07:00Z">
        <w:r w:rsidRPr="00D3405B">
          <w:rPr>
            <w:rFonts w:eastAsia="MS Mincho"/>
            <w:kern w:val="20"/>
            <w:szCs w:val="20"/>
          </w:rPr>
          <w:t>This is the First Normative Ballot for Version 2.9.1.</w:t>
        </w:r>
      </w:ins>
    </w:p>
    <w:p w14:paraId="2E28E162" w14:textId="77777777" w:rsidR="00A5194E" w:rsidRPr="00D3405B" w:rsidRDefault="00A5194E" w:rsidP="00A5194E">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2" w:author="Merrick, Riki | APHL" w:date="2022-09-01T17:07:00Z"/>
          <w:rFonts w:eastAsia="MS Mincho"/>
          <w:kern w:val="20"/>
          <w:szCs w:val="20"/>
        </w:rPr>
      </w:pPr>
      <w:ins w:id="33" w:author="Merrick, Riki | APHL" w:date="2022-09-01T17:07:00Z">
        <w:r w:rsidRPr="00D3405B">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w:t>
        </w:r>
        <w:r w:rsidRPr="00D3405B">
          <w:rPr>
            <w:rFonts w:eastAsia="MS Mincho"/>
            <w:kern w:val="20"/>
            <w:szCs w:val="20"/>
          </w:rPr>
          <w:lastRenderedPageBreak/>
          <w:t xml:space="preserve">by the requirement to automatically extract data for automatic consistency checking and to build the HL7 V2.9.1 Database. </w:t>
        </w:r>
      </w:ins>
    </w:p>
    <w:p w14:paraId="715B2DF0" w14:textId="77777777" w:rsidR="00A5194E" w:rsidRPr="00D3405B" w:rsidRDefault="00A5194E" w:rsidP="00A5194E">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4" w:author="Merrick, Riki | APHL" w:date="2022-09-01T17:07:00Z"/>
          <w:rFonts w:eastAsia="MS Mincho"/>
          <w:kern w:val="20"/>
          <w:szCs w:val="20"/>
        </w:rPr>
      </w:pPr>
      <w:ins w:id="35" w:author="Merrick, Riki | APHL" w:date="2022-09-01T17:07:00Z">
        <w:r w:rsidRPr="00D3405B">
          <w:rPr>
            <w:rFonts w:eastAsia="MS Mincho"/>
            <w:kern w:val="20"/>
            <w:szCs w:val="20"/>
          </w:rPr>
          <w:t>The following table itemizes the changes that have been applied to the chapter.</w:t>
        </w:r>
      </w:ins>
    </w:p>
    <w:p w14:paraId="51FE3903" w14:textId="77777777" w:rsidR="00A5194E" w:rsidRPr="00D3405B" w:rsidRDefault="00A5194E" w:rsidP="00A5194E">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6" w:author="Merrick, Riki | APHL" w:date="2022-09-01T17:07:00Z"/>
          <w:rFonts w:eastAsia="MS Mincho"/>
          <w:kern w:val="20"/>
          <w:szCs w:val="20"/>
        </w:rPr>
      </w:pPr>
      <w:ins w:id="37" w:author="Merrick, Riki | APHL" w:date="2022-09-01T17:07:00Z">
        <w:r w:rsidRPr="00D3405B">
          <w:rPr>
            <w:rFonts w:eastAsia="MS Mincho"/>
            <w:kern w:val="20"/>
            <w:szCs w:val="20"/>
          </w:rPr>
          <w:t xml:space="preserve">HL7 HQ, the Work Group Chairs and the International Affiliates thank you for your consideration! </w:t>
        </w:r>
      </w:ins>
    </w:p>
    <w:p w14:paraId="20DE066D" w14:textId="77777777" w:rsidR="00A5194E" w:rsidRPr="00D3405B" w:rsidRDefault="00A5194E" w:rsidP="00A5194E">
      <w:pPr>
        <w:spacing w:before="0" w:after="200" w:line="276" w:lineRule="auto"/>
        <w:rPr>
          <w:ins w:id="38" w:author="Merrick, Riki | APHL" w:date="2022-09-01T17:07:00Z"/>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94"/>
        <w:gridCol w:w="2299"/>
        <w:gridCol w:w="3006"/>
        <w:gridCol w:w="1069"/>
        <w:gridCol w:w="1268"/>
        <w:gridCol w:w="714"/>
      </w:tblGrid>
      <w:tr w:rsidR="00A5194E" w:rsidRPr="00D3405B" w14:paraId="2599F86F" w14:textId="77777777" w:rsidTr="00603D42">
        <w:trPr>
          <w:trHeight w:val="530"/>
          <w:tblHeader/>
          <w:ins w:id="39" w:author="Merrick, Riki | APHL" w:date="2022-09-01T17:07:00Z"/>
        </w:trPr>
        <w:tc>
          <w:tcPr>
            <w:tcW w:w="930" w:type="dxa"/>
            <w:shd w:val="clear" w:color="auto" w:fill="D9D9D9"/>
          </w:tcPr>
          <w:p w14:paraId="00A95161" w14:textId="77777777" w:rsidR="00A5194E" w:rsidRPr="00D3405B" w:rsidRDefault="00A5194E" w:rsidP="00603D42">
            <w:pPr>
              <w:widowControl w:val="0"/>
              <w:autoSpaceDE w:val="0"/>
              <w:autoSpaceDN w:val="0"/>
              <w:adjustRightInd w:val="0"/>
              <w:spacing w:before="110" w:after="200" w:line="276" w:lineRule="auto"/>
              <w:rPr>
                <w:ins w:id="40" w:author="Merrick, Riki | APHL" w:date="2022-09-01T17:07:00Z"/>
                <w:rFonts w:ascii="Arial" w:hAnsi="Arial"/>
                <w:sz w:val="22"/>
              </w:rPr>
            </w:pPr>
            <w:ins w:id="41" w:author="Merrick, Riki | APHL" w:date="2022-09-01T17:07:00Z">
              <w:r w:rsidRPr="00D3405B">
                <w:rPr>
                  <w:b/>
                  <w:bCs/>
                  <w:i/>
                  <w:iCs/>
                  <w:color w:val="000080"/>
                  <w:sz w:val="22"/>
                </w:rPr>
                <w:t>Section</w:t>
              </w:r>
            </w:ins>
          </w:p>
        </w:tc>
        <w:tc>
          <w:tcPr>
            <w:tcW w:w="2306" w:type="dxa"/>
            <w:shd w:val="clear" w:color="auto" w:fill="D9D9D9"/>
          </w:tcPr>
          <w:p w14:paraId="7AA3982D" w14:textId="77777777" w:rsidR="00A5194E" w:rsidRPr="00D3405B" w:rsidRDefault="00A5194E" w:rsidP="00603D42">
            <w:pPr>
              <w:widowControl w:val="0"/>
              <w:autoSpaceDE w:val="0"/>
              <w:autoSpaceDN w:val="0"/>
              <w:adjustRightInd w:val="0"/>
              <w:spacing w:before="110" w:after="200" w:line="276" w:lineRule="auto"/>
              <w:rPr>
                <w:ins w:id="42" w:author="Merrick, Riki | APHL" w:date="2022-09-01T17:07:00Z"/>
                <w:rFonts w:ascii="Arial" w:hAnsi="Arial"/>
                <w:sz w:val="22"/>
              </w:rPr>
            </w:pPr>
            <w:ins w:id="43" w:author="Merrick, Riki | APHL" w:date="2022-09-01T17:07:00Z">
              <w:r w:rsidRPr="00D3405B">
                <w:rPr>
                  <w:b/>
                  <w:bCs/>
                  <w:i/>
                  <w:iCs/>
                  <w:color w:val="000080"/>
                  <w:sz w:val="22"/>
                </w:rPr>
                <w:t>Section Name</w:t>
              </w:r>
            </w:ins>
          </w:p>
        </w:tc>
        <w:tc>
          <w:tcPr>
            <w:tcW w:w="3060" w:type="dxa"/>
            <w:shd w:val="clear" w:color="auto" w:fill="D9D9D9"/>
          </w:tcPr>
          <w:p w14:paraId="7112016A" w14:textId="77777777" w:rsidR="00A5194E" w:rsidRPr="00D3405B" w:rsidRDefault="00A5194E" w:rsidP="00603D42">
            <w:pPr>
              <w:widowControl w:val="0"/>
              <w:autoSpaceDE w:val="0"/>
              <w:autoSpaceDN w:val="0"/>
              <w:adjustRightInd w:val="0"/>
              <w:spacing w:before="110" w:after="200" w:line="276" w:lineRule="auto"/>
              <w:rPr>
                <w:ins w:id="44" w:author="Merrick, Riki | APHL" w:date="2022-09-01T17:07:00Z"/>
                <w:rFonts w:ascii="Arial" w:hAnsi="Arial"/>
                <w:sz w:val="22"/>
              </w:rPr>
            </w:pPr>
            <w:proofErr w:type="gramStart"/>
            <w:ins w:id="45" w:author="Merrick, Riki | APHL" w:date="2022-09-01T17:07:00Z">
              <w:r w:rsidRPr="00D3405B">
                <w:rPr>
                  <w:b/>
                  <w:bCs/>
                  <w:i/>
                  <w:iCs/>
                  <w:color w:val="000080"/>
                  <w:sz w:val="22"/>
                </w:rPr>
                <w:t>Change  Type</w:t>
              </w:r>
              <w:proofErr w:type="gramEnd"/>
            </w:ins>
          </w:p>
        </w:tc>
        <w:tc>
          <w:tcPr>
            <w:tcW w:w="1070" w:type="dxa"/>
            <w:shd w:val="clear" w:color="auto" w:fill="D9D9D9"/>
          </w:tcPr>
          <w:p w14:paraId="5ACD29AE" w14:textId="77777777" w:rsidR="00A5194E" w:rsidRPr="00D3405B" w:rsidRDefault="00A5194E" w:rsidP="00603D42">
            <w:pPr>
              <w:widowControl w:val="0"/>
              <w:autoSpaceDE w:val="0"/>
              <w:autoSpaceDN w:val="0"/>
              <w:adjustRightInd w:val="0"/>
              <w:spacing w:before="110" w:after="200" w:line="276" w:lineRule="auto"/>
              <w:rPr>
                <w:ins w:id="46" w:author="Merrick, Riki | APHL" w:date="2022-09-01T17:07:00Z"/>
                <w:b/>
                <w:bCs/>
                <w:i/>
                <w:iCs/>
                <w:color w:val="000080"/>
                <w:sz w:val="22"/>
              </w:rPr>
            </w:pPr>
            <w:ins w:id="47" w:author="Merrick, Riki | APHL" w:date="2022-09-01T17:07:00Z">
              <w:r w:rsidRPr="00D3405B">
                <w:rPr>
                  <w:b/>
                  <w:bCs/>
                  <w:i/>
                  <w:iCs/>
                  <w:color w:val="000080"/>
                  <w:sz w:val="22"/>
                </w:rPr>
                <w:t>Proposal #</w:t>
              </w:r>
            </w:ins>
          </w:p>
        </w:tc>
        <w:tc>
          <w:tcPr>
            <w:tcW w:w="1268" w:type="dxa"/>
            <w:shd w:val="clear" w:color="auto" w:fill="D9D9D9"/>
          </w:tcPr>
          <w:p w14:paraId="0BC4E0E4" w14:textId="77777777" w:rsidR="00A5194E" w:rsidRPr="00D3405B" w:rsidRDefault="00A5194E" w:rsidP="00603D42">
            <w:pPr>
              <w:widowControl w:val="0"/>
              <w:autoSpaceDE w:val="0"/>
              <w:autoSpaceDN w:val="0"/>
              <w:adjustRightInd w:val="0"/>
              <w:spacing w:before="110" w:after="200" w:line="276" w:lineRule="auto"/>
              <w:jc w:val="center"/>
              <w:rPr>
                <w:ins w:id="48" w:author="Merrick, Riki | APHL" w:date="2022-09-01T17:07:00Z"/>
                <w:b/>
                <w:bCs/>
                <w:i/>
                <w:iCs/>
                <w:color w:val="000080"/>
                <w:sz w:val="28"/>
                <w:szCs w:val="28"/>
              </w:rPr>
            </w:pPr>
            <w:ins w:id="49" w:author="Merrick, Riki | APHL" w:date="2022-09-01T17:07:00Z">
              <w:r w:rsidRPr="00D3405B">
                <w:rPr>
                  <w:b/>
                  <w:bCs/>
                  <w:i/>
                  <w:iCs/>
                  <w:color w:val="000080"/>
                  <w:sz w:val="22"/>
                </w:rPr>
                <w:t>Substantive</w:t>
              </w:r>
              <w:r w:rsidRPr="00D3405B">
                <w:rPr>
                  <w:b/>
                  <w:bCs/>
                  <w:i/>
                  <w:iCs/>
                  <w:color w:val="000080"/>
                  <w:sz w:val="22"/>
                </w:rPr>
                <w:br/>
                <w:t>Y/N</w:t>
              </w:r>
            </w:ins>
          </w:p>
        </w:tc>
        <w:tc>
          <w:tcPr>
            <w:tcW w:w="716" w:type="dxa"/>
            <w:shd w:val="clear" w:color="auto" w:fill="D9D9D9"/>
          </w:tcPr>
          <w:p w14:paraId="1AF434CA" w14:textId="77777777" w:rsidR="00A5194E" w:rsidRPr="00D3405B" w:rsidRDefault="00A5194E" w:rsidP="00603D42">
            <w:pPr>
              <w:widowControl w:val="0"/>
              <w:autoSpaceDE w:val="0"/>
              <w:autoSpaceDN w:val="0"/>
              <w:adjustRightInd w:val="0"/>
              <w:spacing w:before="110" w:after="200" w:line="276" w:lineRule="auto"/>
              <w:jc w:val="center"/>
              <w:rPr>
                <w:ins w:id="50" w:author="Merrick, Riki | APHL" w:date="2022-09-01T17:07:00Z"/>
                <w:b/>
                <w:bCs/>
                <w:i/>
                <w:iCs/>
                <w:color w:val="000080"/>
                <w:sz w:val="28"/>
                <w:szCs w:val="28"/>
              </w:rPr>
            </w:pPr>
            <w:ins w:id="51" w:author="Merrick, Riki | APHL" w:date="2022-09-01T17:07:00Z">
              <w:r w:rsidRPr="00D3405B">
                <w:rPr>
                  <w:b/>
                  <w:bCs/>
                  <w:i/>
                  <w:iCs/>
                  <w:color w:val="000080"/>
                  <w:sz w:val="22"/>
                </w:rPr>
                <w:t>Line</w:t>
              </w:r>
              <w:r w:rsidRPr="00D3405B">
                <w:rPr>
                  <w:b/>
                  <w:bCs/>
                  <w:i/>
                  <w:iCs/>
                  <w:color w:val="000080"/>
                  <w:sz w:val="22"/>
                </w:rPr>
                <w:br/>
                <w:t>Item</w:t>
              </w:r>
            </w:ins>
          </w:p>
        </w:tc>
      </w:tr>
      <w:tr w:rsidR="00A5194E" w:rsidRPr="00D3405B" w14:paraId="7B4582E5" w14:textId="77777777" w:rsidTr="00603D42">
        <w:trPr>
          <w:trHeight w:val="530"/>
          <w:ins w:id="52" w:author="Merrick, Riki | APHL" w:date="2022-09-01T17:07:00Z"/>
        </w:trPr>
        <w:tc>
          <w:tcPr>
            <w:tcW w:w="930" w:type="dxa"/>
            <w:shd w:val="clear" w:color="auto" w:fill="D9D9D9"/>
          </w:tcPr>
          <w:p w14:paraId="1EDC8601" w14:textId="536FAA8A" w:rsidR="00A5194E" w:rsidRPr="00D3405B" w:rsidRDefault="00A5194E" w:rsidP="00603D42">
            <w:pPr>
              <w:widowControl w:val="0"/>
              <w:autoSpaceDE w:val="0"/>
              <w:autoSpaceDN w:val="0"/>
              <w:adjustRightInd w:val="0"/>
              <w:spacing w:before="110" w:after="200" w:line="276" w:lineRule="auto"/>
              <w:rPr>
                <w:ins w:id="53" w:author="Merrick, Riki | APHL" w:date="2022-09-01T17:07:00Z"/>
                <w:b/>
                <w:bCs/>
                <w:i/>
                <w:iCs/>
                <w:color w:val="000080"/>
                <w:sz w:val="22"/>
              </w:rPr>
            </w:pPr>
            <w:ins w:id="54" w:author="Merrick, Riki | APHL" w:date="2022-09-01T17:07:00Z">
              <w:r w:rsidRPr="00A5194E">
                <w:rPr>
                  <w:b/>
                  <w:bCs/>
                  <w:i/>
                  <w:iCs/>
                  <w:color w:val="000080"/>
                  <w:sz w:val="22"/>
                </w:rPr>
                <w:t>11.3.1</w:t>
              </w:r>
            </w:ins>
          </w:p>
        </w:tc>
        <w:tc>
          <w:tcPr>
            <w:tcW w:w="2306" w:type="dxa"/>
            <w:shd w:val="clear" w:color="auto" w:fill="D9D9D9"/>
          </w:tcPr>
          <w:p w14:paraId="0D0D9960" w14:textId="7D41520B" w:rsidR="00A5194E" w:rsidRPr="00D3405B" w:rsidRDefault="00A5194E" w:rsidP="00603D42">
            <w:pPr>
              <w:widowControl w:val="0"/>
              <w:autoSpaceDE w:val="0"/>
              <w:autoSpaceDN w:val="0"/>
              <w:adjustRightInd w:val="0"/>
              <w:spacing w:before="110" w:after="200" w:line="276" w:lineRule="auto"/>
              <w:rPr>
                <w:ins w:id="55" w:author="Merrick, Riki | APHL" w:date="2022-09-01T17:07:00Z"/>
                <w:bCs/>
                <w:i/>
                <w:iCs/>
                <w:noProof/>
                <w:sz w:val="22"/>
              </w:rPr>
            </w:pPr>
            <w:ins w:id="56" w:author="Merrick, Riki | APHL" w:date="2022-09-01T17:07:00Z">
              <w:r w:rsidRPr="00A5194E">
                <w:rPr>
                  <w:bCs/>
                  <w:i/>
                  <w:iCs/>
                  <w:noProof/>
                  <w:sz w:val="22"/>
                </w:rPr>
                <w:t>RQI/RPI - Request for Insurance Information (Event I01)</w:t>
              </w:r>
            </w:ins>
          </w:p>
        </w:tc>
        <w:tc>
          <w:tcPr>
            <w:tcW w:w="3060" w:type="dxa"/>
            <w:shd w:val="clear" w:color="auto" w:fill="D9D9D9"/>
          </w:tcPr>
          <w:p w14:paraId="5DC1B683" w14:textId="77972808" w:rsidR="00A5194E" w:rsidRPr="00D3405B" w:rsidRDefault="00A5194E" w:rsidP="00603D42">
            <w:pPr>
              <w:widowControl w:val="0"/>
              <w:autoSpaceDE w:val="0"/>
              <w:autoSpaceDN w:val="0"/>
              <w:adjustRightInd w:val="0"/>
              <w:spacing w:before="110" w:after="200" w:line="276" w:lineRule="auto"/>
              <w:rPr>
                <w:ins w:id="57" w:author="Merrick, Riki | APHL" w:date="2022-09-01T17:07:00Z"/>
                <w:color w:val="000080"/>
                <w:sz w:val="22"/>
              </w:rPr>
            </w:pPr>
            <w:ins w:id="58" w:author="Merrick, Riki | APHL" w:date="2022-09-01T17:07:00Z">
              <w:r>
                <w:rPr>
                  <w:color w:val="000080"/>
                  <w:sz w:val="22"/>
                </w:rPr>
                <w:t>Added GSP, GSR and GSC segments into the message structure</w:t>
              </w:r>
            </w:ins>
            <w:ins w:id="59" w:author="Merrick, Riki | APHL" w:date="2022-09-01T17:09:00Z">
              <w:r>
                <w:rPr>
                  <w:color w:val="000080"/>
                  <w:sz w:val="22"/>
                </w:rPr>
                <w:t xml:space="preserve"> for PID and GSP, GSR for NK1</w:t>
              </w:r>
            </w:ins>
          </w:p>
        </w:tc>
        <w:tc>
          <w:tcPr>
            <w:tcW w:w="1070" w:type="dxa"/>
            <w:shd w:val="clear" w:color="auto" w:fill="D9D9D9"/>
          </w:tcPr>
          <w:p w14:paraId="6B83BA18" w14:textId="77777777" w:rsidR="00A5194E" w:rsidRPr="00D3405B" w:rsidRDefault="00A5194E" w:rsidP="00603D42">
            <w:pPr>
              <w:widowControl w:val="0"/>
              <w:autoSpaceDE w:val="0"/>
              <w:autoSpaceDN w:val="0"/>
              <w:adjustRightInd w:val="0"/>
              <w:spacing w:before="110" w:after="200" w:line="276" w:lineRule="auto"/>
              <w:rPr>
                <w:ins w:id="60" w:author="Merrick, Riki | APHL" w:date="2022-09-01T17:07:00Z"/>
                <w:sz w:val="22"/>
              </w:rPr>
            </w:pPr>
            <w:ins w:id="61" w:author="Merrick, Riki | APHL" w:date="2022-09-01T17:07:00Z">
              <w:r>
                <w:rPr>
                  <w:sz w:val="22"/>
                </w:rPr>
                <w:t>SOGI</w:t>
              </w:r>
            </w:ins>
          </w:p>
        </w:tc>
        <w:tc>
          <w:tcPr>
            <w:tcW w:w="1268" w:type="dxa"/>
            <w:shd w:val="clear" w:color="auto" w:fill="D9D9D9"/>
          </w:tcPr>
          <w:p w14:paraId="37872A3F" w14:textId="77777777" w:rsidR="00A5194E" w:rsidRPr="00D3405B" w:rsidRDefault="00A5194E" w:rsidP="00603D42">
            <w:pPr>
              <w:widowControl w:val="0"/>
              <w:autoSpaceDE w:val="0"/>
              <w:autoSpaceDN w:val="0"/>
              <w:adjustRightInd w:val="0"/>
              <w:spacing w:before="110" w:after="200" w:line="276" w:lineRule="auto"/>
              <w:rPr>
                <w:ins w:id="62" w:author="Merrick, Riki | APHL" w:date="2022-09-01T17:07:00Z"/>
                <w:b/>
                <w:bCs/>
                <w:i/>
                <w:iCs/>
                <w:color w:val="000080"/>
                <w:sz w:val="22"/>
              </w:rPr>
            </w:pPr>
            <w:ins w:id="63" w:author="Merrick, Riki | APHL" w:date="2022-09-01T17:07:00Z">
              <w:r>
                <w:rPr>
                  <w:b/>
                  <w:bCs/>
                  <w:i/>
                  <w:iCs/>
                  <w:color w:val="000080"/>
                  <w:sz w:val="22"/>
                </w:rPr>
                <w:t>Yes</w:t>
              </w:r>
            </w:ins>
          </w:p>
        </w:tc>
        <w:tc>
          <w:tcPr>
            <w:tcW w:w="716" w:type="dxa"/>
            <w:shd w:val="clear" w:color="auto" w:fill="D9D9D9"/>
          </w:tcPr>
          <w:p w14:paraId="576C92B8" w14:textId="77777777" w:rsidR="00A5194E" w:rsidRPr="00D3405B" w:rsidRDefault="00A5194E" w:rsidP="00603D42">
            <w:pPr>
              <w:widowControl w:val="0"/>
              <w:autoSpaceDE w:val="0"/>
              <w:autoSpaceDN w:val="0"/>
              <w:adjustRightInd w:val="0"/>
              <w:spacing w:before="110" w:after="200" w:line="276" w:lineRule="auto"/>
              <w:rPr>
                <w:ins w:id="64" w:author="Merrick, Riki | APHL" w:date="2022-09-01T17:07:00Z"/>
                <w:b/>
                <w:bCs/>
                <w:i/>
                <w:iCs/>
                <w:color w:val="000080"/>
                <w:sz w:val="22"/>
              </w:rPr>
            </w:pPr>
          </w:p>
        </w:tc>
      </w:tr>
      <w:tr w:rsidR="0014753A" w:rsidRPr="00D3405B" w14:paraId="6002F947" w14:textId="77777777" w:rsidTr="00603D42">
        <w:trPr>
          <w:trHeight w:val="530"/>
          <w:ins w:id="65" w:author="Merrick, Riki | APHL" w:date="2022-09-01T17:07:00Z"/>
        </w:trPr>
        <w:tc>
          <w:tcPr>
            <w:tcW w:w="930" w:type="dxa"/>
            <w:shd w:val="clear" w:color="auto" w:fill="D9D9D9"/>
          </w:tcPr>
          <w:p w14:paraId="2DBB1B25" w14:textId="41BCA018" w:rsidR="0014753A" w:rsidRDefault="0014753A" w:rsidP="0014753A">
            <w:pPr>
              <w:widowControl w:val="0"/>
              <w:autoSpaceDE w:val="0"/>
              <w:autoSpaceDN w:val="0"/>
              <w:adjustRightInd w:val="0"/>
              <w:spacing w:before="110" w:after="200" w:line="276" w:lineRule="auto"/>
              <w:rPr>
                <w:ins w:id="66" w:author="Merrick, Riki | APHL" w:date="2022-09-01T17:07:00Z"/>
                <w:b/>
                <w:bCs/>
                <w:i/>
                <w:iCs/>
                <w:color w:val="000080"/>
                <w:sz w:val="22"/>
              </w:rPr>
            </w:pPr>
            <w:ins w:id="67" w:author="Merrick, Riki | APHL" w:date="2022-09-01T17:20:00Z">
              <w:r w:rsidRPr="0014753A">
                <w:rPr>
                  <w:b/>
                  <w:bCs/>
                  <w:i/>
                  <w:iCs/>
                  <w:color w:val="000080"/>
                  <w:sz w:val="22"/>
                </w:rPr>
                <w:t>11.3.2</w:t>
              </w:r>
            </w:ins>
          </w:p>
        </w:tc>
        <w:tc>
          <w:tcPr>
            <w:tcW w:w="2306" w:type="dxa"/>
            <w:shd w:val="clear" w:color="auto" w:fill="D9D9D9"/>
          </w:tcPr>
          <w:p w14:paraId="7E0D297D" w14:textId="6C280DAC" w:rsidR="0014753A" w:rsidRPr="00D3405B" w:rsidRDefault="0014753A" w:rsidP="0014753A">
            <w:pPr>
              <w:widowControl w:val="0"/>
              <w:autoSpaceDE w:val="0"/>
              <w:autoSpaceDN w:val="0"/>
              <w:adjustRightInd w:val="0"/>
              <w:spacing w:before="110" w:after="200" w:line="276" w:lineRule="auto"/>
              <w:rPr>
                <w:ins w:id="68" w:author="Merrick, Riki | APHL" w:date="2022-09-01T17:07:00Z"/>
                <w:bCs/>
                <w:i/>
                <w:iCs/>
                <w:noProof/>
                <w:sz w:val="22"/>
              </w:rPr>
            </w:pPr>
            <w:ins w:id="69" w:author="Merrick, Riki | APHL" w:date="2022-09-01T17:20:00Z">
              <w:r w:rsidRPr="0014753A">
                <w:rPr>
                  <w:bCs/>
                  <w:i/>
                  <w:iCs/>
                  <w:noProof/>
                  <w:sz w:val="22"/>
                </w:rPr>
                <w:t>RQI/RPL - Request/Receipt of Patient Selection Display List (Event I02)</w:t>
              </w:r>
            </w:ins>
          </w:p>
        </w:tc>
        <w:tc>
          <w:tcPr>
            <w:tcW w:w="3060" w:type="dxa"/>
            <w:shd w:val="clear" w:color="auto" w:fill="D9D9D9"/>
          </w:tcPr>
          <w:p w14:paraId="59FD9273" w14:textId="7A3ACC91" w:rsidR="0014753A" w:rsidRDefault="0014753A" w:rsidP="0014753A">
            <w:pPr>
              <w:widowControl w:val="0"/>
              <w:autoSpaceDE w:val="0"/>
              <w:autoSpaceDN w:val="0"/>
              <w:adjustRightInd w:val="0"/>
              <w:spacing w:before="110" w:after="200" w:line="276" w:lineRule="auto"/>
              <w:rPr>
                <w:ins w:id="70" w:author="Merrick, Riki | APHL" w:date="2022-09-01T17:07:00Z"/>
                <w:color w:val="000080"/>
                <w:sz w:val="22"/>
              </w:rPr>
            </w:pPr>
            <w:ins w:id="71"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6FE8314C" w14:textId="5838DB6E" w:rsidR="0014753A" w:rsidRDefault="0014753A" w:rsidP="0014753A">
            <w:pPr>
              <w:widowControl w:val="0"/>
              <w:autoSpaceDE w:val="0"/>
              <w:autoSpaceDN w:val="0"/>
              <w:adjustRightInd w:val="0"/>
              <w:spacing w:before="110" w:after="200" w:line="276" w:lineRule="auto"/>
              <w:rPr>
                <w:ins w:id="72" w:author="Merrick, Riki | APHL" w:date="2022-09-01T17:07:00Z"/>
                <w:sz w:val="22"/>
              </w:rPr>
            </w:pPr>
            <w:ins w:id="73" w:author="Merrick, Riki | APHL" w:date="2022-09-01T17:08:00Z">
              <w:r>
                <w:rPr>
                  <w:sz w:val="22"/>
                </w:rPr>
                <w:t>SOGI</w:t>
              </w:r>
            </w:ins>
          </w:p>
        </w:tc>
        <w:tc>
          <w:tcPr>
            <w:tcW w:w="1268" w:type="dxa"/>
            <w:shd w:val="clear" w:color="auto" w:fill="D9D9D9"/>
          </w:tcPr>
          <w:p w14:paraId="39B8238D" w14:textId="1846F463" w:rsidR="0014753A" w:rsidRDefault="0014753A" w:rsidP="0014753A">
            <w:pPr>
              <w:widowControl w:val="0"/>
              <w:autoSpaceDE w:val="0"/>
              <w:autoSpaceDN w:val="0"/>
              <w:adjustRightInd w:val="0"/>
              <w:spacing w:before="110" w:after="200" w:line="276" w:lineRule="auto"/>
              <w:rPr>
                <w:ins w:id="74" w:author="Merrick, Riki | APHL" w:date="2022-09-01T17:07:00Z"/>
                <w:b/>
                <w:bCs/>
                <w:i/>
                <w:iCs/>
                <w:color w:val="000080"/>
                <w:sz w:val="22"/>
              </w:rPr>
            </w:pPr>
            <w:ins w:id="75" w:author="Merrick, Riki | APHL" w:date="2022-09-01T17:08:00Z">
              <w:r>
                <w:rPr>
                  <w:b/>
                  <w:bCs/>
                  <w:i/>
                  <w:iCs/>
                  <w:color w:val="000080"/>
                  <w:sz w:val="22"/>
                </w:rPr>
                <w:t>Yes</w:t>
              </w:r>
            </w:ins>
          </w:p>
        </w:tc>
        <w:tc>
          <w:tcPr>
            <w:tcW w:w="716" w:type="dxa"/>
            <w:shd w:val="clear" w:color="auto" w:fill="D9D9D9"/>
          </w:tcPr>
          <w:p w14:paraId="6838A446" w14:textId="77777777" w:rsidR="0014753A" w:rsidRPr="00D3405B" w:rsidRDefault="0014753A" w:rsidP="0014753A">
            <w:pPr>
              <w:widowControl w:val="0"/>
              <w:autoSpaceDE w:val="0"/>
              <w:autoSpaceDN w:val="0"/>
              <w:adjustRightInd w:val="0"/>
              <w:spacing w:before="110" w:after="200" w:line="276" w:lineRule="auto"/>
              <w:rPr>
                <w:ins w:id="76" w:author="Merrick, Riki | APHL" w:date="2022-09-01T17:07:00Z"/>
                <w:b/>
                <w:bCs/>
                <w:i/>
                <w:iCs/>
                <w:color w:val="000080"/>
                <w:sz w:val="22"/>
              </w:rPr>
            </w:pPr>
          </w:p>
        </w:tc>
      </w:tr>
      <w:tr w:rsidR="0014753A" w:rsidRPr="00D3405B" w14:paraId="02219FB7" w14:textId="77777777" w:rsidTr="00603D42">
        <w:trPr>
          <w:trHeight w:val="530"/>
          <w:ins w:id="77" w:author="Merrick, Riki | APHL" w:date="2022-09-01T17:18:00Z"/>
        </w:trPr>
        <w:tc>
          <w:tcPr>
            <w:tcW w:w="930" w:type="dxa"/>
            <w:shd w:val="clear" w:color="auto" w:fill="D9D9D9"/>
          </w:tcPr>
          <w:p w14:paraId="08721539" w14:textId="499F5FD9" w:rsidR="0014753A" w:rsidRDefault="0014753A" w:rsidP="0014753A">
            <w:pPr>
              <w:widowControl w:val="0"/>
              <w:autoSpaceDE w:val="0"/>
              <w:autoSpaceDN w:val="0"/>
              <w:adjustRightInd w:val="0"/>
              <w:spacing w:before="110" w:after="200" w:line="276" w:lineRule="auto"/>
              <w:rPr>
                <w:ins w:id="78" w:author="Merrick, Riki | APHL" w:date="2022-09-01T17:18:00Z"/>
                <w:b/>
                <w:bCs/>
                <w:i/>
                <w:iCs/>
                <w:color w:val="000080"/>
                <w:sz w:val="22"/>
              </w:rPr>
            </w:pPr>
            <w:ins w:id="79" w:author="Merrick, Riki | APHL" w:date="2022-09-01T17:20:00Z">
              <w:r w:rsidRPr="0014753A">
                <w:rPr>
                  <w:b/>
                  <w:bCs/>
                  <w:i/>
                  <w:iCs/>
                  <w:color w:val="000080"/>
                  <w:sz w:val="22"/>
                </w:rPr>
                <w:t>11.3.3</w:t>
              </w:r>
            </w:ins>
          </w:p>
        </w:tc>
        <w:tc>
          <w:tcPr>
            <w:tcW w:w="2306" w:type="dxa"/>
            <w:shd w:val="clear" w:color="auto" w:fill="D9D9D9"/>
          </w:tcPr>
          <w:p w14:paraId="1BA4EE3F" w14:textId="13496997" w:rsidR="0014753A" w:rsidRPr="00D3405B" w:rsidRDefault="0014753A" w:rsidP="0014753A">
            <w:pPr>
              <w:widowControl w:val="0"/>
              <w:autoSpaceDE w:val="0"/>
              <w:autoSpaceDN w:val="0"/>
              <w:adjustRightInd w:val="0"/>
              <w:spacing w:before="110" w:after="200" w:line="276" w:lineRule="auto"/>
              <w:rPr>
                <w:ins w:id="80" w:author="Merrick, Riki | APHL" w:date="2022-09-01T17:18:00Z"/>
                <w:bCs/>
                <w:i/>
                <w:iCs/>
                <w:noProof/>
                <w:sz w:val="22"/>
              </w:rPr>
            </w:pPr>
            <w:ins w:id="81" w:author="Merrick, Riki | APHL" w:date="2022-09-01T17:20:00Z">
              <w:r w:rsidRPr="0014753A">
                <w:rPr>
                  <w:bCs/>
                  <w:i/>
                  <w:iCs/>
                  <w:noProof/>
                  <w:sz w:val="22"/>
                </w:rPr>
                <w:t>RQI/RPR - Request/Receipt of Patient Selection List (Event I03)</w:t>
              </w:r>
            </w:ins>
          </w:p>
        </w:tc>
        <w:tc>
          <w:tcPr>
            <w:tcW w:w="3060" w:type="dxa"/>
            <w:shd w:val="clear" w:color="auto" w:fill="D9D9D9"/>
          </w:tcPr>
          <w:p w14:paraId="2154A5C1" w14:textId="3CC6CF89" w:rsidR="0014753A" w:rsidRDefault="0014753A" w:rsidP="0014753A">
            <w:pPr>
              <w:widowControl w:val="0"/>
              <w:autoSpaceDE w:val="0"/>
              <w:autoSpaceDN w:val="0"/>
              <w:adjustRightInd w:val="0"/>
              <w:spacing w:before="110" w:after="200" w:line="276" w:lineRule="auto"/>
              <w:rPr>
                <w:ins w:id="82" w:author="Merrick, Riki | APHL" w:date="2022-09-01T17:18:00Z"/>
                <w:color w:val="000080"/>
                <w:sz w:val="22"/>
              </w:rPr>
            </w:pPr>
            <w:ins w:id="83"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47679FCD" w14:textId="2733E432" w:rsidR="0014753A" w:rsidRDefault="0014753A" w:rsidP="0014753A">
            <w:pPr>
              <w:widowControl w:val="0"/>
              <w:autoSpaceDE w:val="0"/>
              <w:autoSpaceDN w:val="0"/>
              <w:adjustRightInd w:val="0"/>
              <w:spacing w:before="110" w:after="200" w:line="276" w:lineRule="auto"/>
              <w:rPr>
                <w:ins w:id="84" w:author="Merrick, Riki | APHL" w:date="2022-09-01T17:18:00Z"/>
                <w:sz w:val="22"/>
              </w:rPr>
            </w:pPr>
            <w:ins w:id="85" w:author="Merrick, Riki | APHL" w:date="2022-09-01T17:19:00Z">
              <w:r>
                <w:rPr>
                  <w:sz w:val="22"/>
                </w:rPr>
                <w:t>SOGI</w:t>
              </w:r>
            </w:ins>
          </w:p>
        </w:tc>
        <w:tc>
          <w:tcPr>
            <w:tcW w:w="1268" w:type="dxa"/>
            <w:shd w:val="clear" w:color="auto" w:fill="D9D9D9"/>
          </w:tcPr>
          <w:p w14:paraId="6D6A4846" w14:textId="0CC614C7" w:rsidR="0014753A" w:rsidRDefault="0014753A" w:rsidP="0014753A">
            <w:pPr>
              <w:widowControl w:val="0"/>
              <w:autoSpaceDE w:val="0"/>
              <w:autoSpaceDN w:val="0"/>
              <w:adjustRightInd w:val="0"/>
              <w:spacing w:before="110" w:after="200" w:line="276" w:lineRule="auto"/>
              <w:rPr>
                <w:ins w:id="86" w:author="Merrick, Riki | APHL" w:date="2022-09-01T17:18:00Z"/>
                <w:b/>
                <w:bCs/>
                <w:i/>
                <w:iCs/>
                <w:color w:val="000080"/>
                <w:sz w:val="22"/>
              </w:rPr>
            </w:pPr>
            <w:ins w:id="87" w:author="Merrick, Riki | APHL" w:date="2022-09-01T17:19:00Z">
              <w:r>
                <w:rPr>
                  <w:b/>
                  <w:bCs/>
                  <w:i/>
                  <w:iCs/>
                  <w:color w:val="000080"/>
                  <w:sz w:val="22"/>
                </w:rPr>
                <w:t>Yes</w:t>
              </w:r>
            </w:ins>
          </w:p>
        </w:tc>
        <w:tc>
          <w:tcPr>
            <w:tcW w:w="716" w:type="dxa"/>
            <w:shd w:val="clear" w:color="auto" w:fill="D9D9D9"/>
          </w:tcPr>
          <w:p w14:paraId="2163863D" w14:textId="77777777" w:rsidR="0014753A" w:rsidRPr="00D3405B" w:rsidRDefault="0014753A" w:rsidP="0014753A">
            <w:pPr>
              <w:widowControl w:val="0"/>
              <w:autoSpaceDE w:val="0"/>
              <w:autoSpaceDN w:val="0"/>
              <w:adjustRightInd w:val="0"/>
              <w:spacing w:before="110" w:after="200" w:line="276" w:lineRule="auto"/>
              <w:rPr>
                <w:ins w:id="88" w:author="Merrick, Riki | APHL" w:date="2022-09-01T17:18:00Z"/>
                <w:b/>
                <w:bCs/>
                <w:i/>
                <w:iCs/>
                <w:color w:val="000080"/>
                <w:sz w:val="22"/>
              </w:rPr>
            </w:pPr>
          </w:p>
        </w:tc>
      </w:tr>
      <w:tr w:rsidR="0014753A" w:rsidRPr="00D3405B" w14:paraId="4D3ACA22" w14:textId="77777777" w:rsidTr="00603D42">
        <w:trPr>
          <w:trHeight w:val="530"/>
          <w:ins w:id="89" w:author="Merrick, Riki | APHL" w:date="2022-09-01T17:18:00Z"/>
        </w:trPr>
        <w:tc>
          <w:tcPr>
            <w:tcW w:w="930" w:type="dxa"/>
            <w:shd w:val="clear" w:color="auto" w:fill="D9D9D9"/>
          </w:tcPr>
          <w:p w14:paraId="19E90C68" w14:textId="33F376ED" w:rsidR="0014753A" w:rsidRDefault="0014753A" w:rsidP="0014753A">
            <w:pPr>
              <w:widowControl w:val="0"/>
              <w:autoSpaceDE w:val="0"/>
              <w:autoSpaceDN w:val="0"/>
              <w:adjustRightInd w:val="0"/>
              <w:spacing w:before="110" w:after="200" w:line="276" w:lineRule="auto"/>
              <w:rPr>
                <w:ins w:id="90" w:author="Merrick, Riki | APHL" w:date="2022-09-01T17:18:00Z"/>
                <w:b/>
                <w:bCs/>
                <w:i/>
                <w:iCs/>
                <w:color w:val="000080"/>
                <w:sz w:val="22"/>
              </w:rPr>
            </w:pPr>
            <w:ins w:id="91" w:author="Merrick, Riki | APHL" w:date="2022-09-01T17:20:00Z">
              <w:r w:rsidRPr="0014753A">
                <w:rPr>
                  <w:b/>
                  <w:bCs/>
                  <w:i/>
                  <w:iCs/>
                  <w:color w:val="000080"/>
                  <w:sz w:val="22"/>
                </w:rPr>
                <w:t>11.3.4</w:t>
              </w:r>
            </w:ins>
          </w:p>
        </w:tc>
        <w:tc>
          <w:tcPr>
            <w:tcW w:w="2306" w:type="dxa"/>
            <w:shd w:val="clear" w:color="auto" w:fill="D9D9D9"/>
          </w:tcPr>
          <w:p w14:paraId="1C8DA629" w14:textId="09F42714" w:rsidR="0014753A" w:rsidRPr="00D3405B" w:rsidRDefault="0014753A" w:rsidP="0014753A">
            <w:pPr>
              <w:widowControl w:val="0"/>
              <w:autoSpaceDE w:val="0"/>
              <w:autoSpaceDN w:val="0"/>
              <w:adjustRightInd w:val="0"/>
              <w:spacing w:before="110" w:after="200" w:line="276" w:lineRule="auto"/>
              <w:rPr>
                <w:ins w:id="92" w:author="Merrick, Riki | APHL" w:date="2022-09-01T17:18:00Z"/>
                <w:bCs/>
                <w:i/>
                <w:iCs/>
                <w:noProof/>
                <w:sz w:val="22"/>
              </w:rPr>
            </w:pPr>
            <w:ins w:id="93" w:author="Merrick, Riki | APHL" w:date="2022-09-01T17:20:00Z">
              <w:r w:rsidRPr="0014753A">
                <w:rPr>
                  <w:bCs/>
                  <w:i/>
                  <w:iCs/>
                  <w:noProof/>
                  <w:sz w:val="22"/>
                </w:rPr>
                <w:t>RQP/RPI - request for patient demographic data (Event I04)</w:t>
              </w:r>
            </w:ins>
          </w:p>
        </w:tc>
        <w:tc>
          <w:tcPr>
            <w:tcW w:w="3060" w:type="dxa"/>
            <w:shd w:val="clear" w:color="auto" w:fill="D9D9D9"/>
          </w:tcPr>
          <w:p w14:paraId="012C251A" w14:textId="32149429" w:rsidR="0014753A" w:rsidRDefault="0014753A" w:rsidP="0014753A">
            <w:pPr>
              <w:widowControl w:val="0"/>
              <w:autoSpaceDE w:val="0"/>
              <w:autoSpaceDN w:val="0"/>
              <w:adjustRightInd w:val="0"/>
              <w:spacing w:before="110" w:after="200" w:line="276" w:lineRule="auto"/>
              <w:rPr>
                <w:ins w:id="94" w:author="Merrick, Riki | APHL" w:date="2022-09-01T17:18:00Z"/>
                <w:color w:val="000080"/>
                <w:sz w:val="22"/>
              </w:rPr>
            </w:pPr>
            <w:ins w:id="95"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1597FE63" w14:textId="1B59B05C" w:rsidR="0014753A" w:rsidRDefault="0014753A" w:rsidP="0014753A">
            <w:pPr>
              <w:widowControl w:val="0"/>
              <w:autoSpaceDE w:val="0"/>
              <w:autoSpaceDN w:val="0"/>
              <w:adjustRightInd w:val="0"/>
              <w:spacing w:before="110" w:after="200" w:line="276" w:lineRule="auto"/>
              <w:rPr>
                <w:ins w:id="96" w:author="Merrick, Riki | APHL" w:date="2022-09-01T17:18:00Z"/>
                <w:sz w:val="22"/>
              </w:rPr>
            </w:pPr>
            <w:ins w:id="97" w:author="Merrick, Riki | APHL" w:date="2022-09-01T17:19:00Z">
              <w:r>
                <w:rPr>
                  <w:sz w:val="22"/>
                </w:rPr>
                <w:t>SOGI</w:t>
              </w:r>
            </w:ins>
          </w:p>
        </w:tc>
        <w:tc>
          <w:tcPr>
            <w:tcW w:w="1268" w:type="dxa"/>
            <w:shd w:val="clear" w:color="auto" w:fill="D9D9D9"/>
          </w:tcPr>
          <w:p w14:paraId="0306C854" w14:textId="5ACF7D3B" w:rsidR="0014753A" w:rsidRDefault="0014753A" w:rsidP="0014753A">
            <w:pPr>
              <w:widowControl w:val="0"/>
              <w:autoSpaceDE w:val="0"/>
              <w:autoSpaceDN w:val="0"/>
              <w:adjustRightInd w:val="0"/>
              <w:spacing w:before="110" w:after="200" w:line="276" w:lineRule="auto"/>
              <w:rPr>
                <w:ins w:id="98" w:author="Merrick, Riki | APHL" w:date="2022-09-01T17:18:00Z"/>
                <w:b/>
                <w:bCs/>
                <w:i/>
                <w:iCs/>
                <w:color w:val="000080"/>
                <w:sz w:val="22"/>
              </w:rPr>
            </w:pPr>
            <w:ins w:id="99" w:author="Merrick, Riki | APHL" w:date="2022-09-01T17:19:00Z">
              <w:r>
                <w:rPr>
                  <w:b/>
                  <w:bCs/>
                  <w:i/>
                  <w:iCs/>
                  <w:color w:val="000080"/>
                  <w:sz w:val="22"/>
                </w:rPr>
                <w:t>Yes</w:t>
              </w:r>
            </w:ins>
          </w:p>
        </w:tc>
        <w:tc>
          <w:tcPr>
            <w:tcW w:w="716" w:type="dxa"/>
            <w:shd w:val="clear" w:color="auto" w:fill="D9D9D9"/>
          </w:tcPr>
          <w:p w14:paraId="363FEB83" w14:textId="77777777" w:rsidR="0014753A" w:rsidRPr="00D3405B" w:rsidRDefault="0014753A" w:rsidP="0014753A">
            <w:pPr>
              <w:widowControl w:val="0"/>
              <w:autoSpaceDE w:val="0"/>
              <w:autoSpaceDN w:val="0"/>
              <w:adjustRightInd w:val="0"/>
              <w:spacing w:before="110" w:after="200" w:line="276" w:lineRule="auto"/>
              <w:rPr>
                <w:ins w:id="100" w:author="Merrick, Riki | APHL" w:date="2022-09-01T17:18:00Z"/>
                <w:b/>
                <w:bCs/>
                <w:i/>
                <w:iCs/>
                <w:color w:val="000080"/>
                <w:sz w:val="22"/>
              </w:rPr>
            </w:pPr>
          </w:p>
        </w:tc>
      </w:tr>
      <w:tr w:rsidR="0014753A" w:rsidRPr="00D3405B" w14:paraId="613F82C6" w14:textId="77777777" w:rsidTr="00603D42">
        <w:trPr>
          <w:trHeight w:val="530"/>
          <w:ins w:id="101" w:author="Merrick, Riki | APHL" w:date="2022-09-01T17:18:00Z"/>
        </w:trPr>
        <w:tc>
          <w:tcPr>
            <w:tcW w:w="930" w:type="dxa"/>
            <w:shd w:val="clear" w:color="auto" w:fill="D9D9D9"/>
          </w:tcPr>
          <w:p w14:paraId="636962BA" w14:textId="4D673017" w:rsidR="0014753A" w:rsidRDefault="0014753A" w:rsidP="0014753A">
            <w:pPr>
              <w:widowControl w:val="0"/>
              <w:autoSpaceDE w:val="0"/>
              <w:autoSpaceDN w:val="0"/>
              <w:adjustRightInd w:val="0"/>
              <w:spacing w:before="110" w:after="200" w:line="276" w:lineRule="auto"/>
              <w:rPr>
                <w:ins w:id="102" w:author="Merrick, Riki | APHL" w:date="2022-09-01T17:18:00Z"/>
                <w:b/>
                <w:bCs/>
                <w:i/>
                <w:iCs/>
                <w:color w:val="000080"/>
                <w:sz w:val="22"/>
              </w:rPr>
            </w:pPr>
            <w:ins w:id="103" w:author="Merrick, Riki | APHL" w:date="2022-09-01T17:20:00Z">
              <w:r w:rsidRPr="0014753A">
                <w:rPr>
                  <w:b/>
                  <w:bCs/>
                  <w:i/>
                  <w:iCs/>
                  <w:color w:val="000080"/>
                  <w:sz w:val="22"/>
                </w:rPr>
                <w:t>11.3.7</w:t>
              </w:r>
            </w:ins>
          </w:p>
        </w:tc>
        <w:tc>
          <w:tcPr>
            <w:tcW w:w="2306" w:type="dxa"/>
            <w:shd w:val="clear" w:color="auto" w:fill="D9D9D9"/>
          </w:tcPr>
          <w:p w14:paraId="5CFD5462" w14:textId="13FB9078" w:rsidR="0014753A" w:rsidRPr="00D3405B" w:rsidRDefault="0014753A" w:rsidP="0014753A">
            <w:pPr>
              <w:widowControl w:val="0"/>
              <w:autoSpaceDE w:val="0"/>
              <w:autoSpaceDN w:val="0"/>
              <w:adjustRightInd w:val="0"/>
              <w:spacing w:before="110" w:after="200" w:line="276" w:lineRule="auto"/>
              <w:rPr>
                <w:ins w:id="104" w:author="Merrick, Riki | APHL" w:date="2022-09-01T17:18:00Z"/>
                <w:bCs/>
                <w:i/>
                <w:iCs/>
                <w:noProof/>
                <w:sz w:val="22"/>
              </w:rPr>
            </w:pPr>
            <w:ins w:id="105" w:author="Merrick, Riki | APHL" w:date="2022-09-01T17:21:00Z">
              <w:r w:rsidRPr="0014753A">
                <w:rPr>
                  <w:bCs/>
                  <w:i/>
                  <w:iCs/>
                  <w:noProof/>
                  <w:sz w:val="22"/>
                </w:rPr>
                <w:t>PIN/ACK - Unsolicited Insurance Information (Event I07)</w:t>
              </w:r>
            </w:ins>
          </w:p>
        </w:tc>
        <w:tc>
          <w:tcPr>
            <w:tcW w:w="3060" w:type="dxa"/>
            <w:shd w:val="clear" w:color="auto" w:fill="D9D9D9"/>
          </w:tcPr>
          <w:p w14:paraId="7D9B1322" w14:textId="5A84B71E" w:rsidR="0014753A" w:rsidRDefault="0014753A" w:rsidP="0014753A">
            <w:pPr>
              <w:widowControl w:val="0"/>
              <w:autoSpaceDE w:val="0"/>
              <w:autoSpaceDN w:val="0"/>
              <w:adjustRightInd w:val="0"/>
              <w:spacing w:before="110" w:after="200" w:line="276" w:lineRule="auto"/>
              <w:rPr>
                <w:ins w:id="106" w:author="Merrick, Riki | APHL" w:date="2022-09-01T17:18:00Z"/>
                <w:color w:val="000080"/>
                <w:sz w:val="22"/>
              </w:rPr>
            </w:pPr>
            <w:ins w:id="107"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4139EFE5" w14:textId="4C5F7135" w:rsidR="0014753A" w:rsidRDefault="0014753A" w:rsidP="0014753A">
            <w:pPr>
              <w:widowControl w:val="0"/>
              <w:autoSpaceDE w:val="0"/>
              <w:autoSpaceDN w:val="0"/>
              <w:adjustRightInd w:val="0"/>
              <w:spacing w:before="110" w:after="200" w:line="276" w:lineRule="auto"/>
              <w:rPr>
                <w:ins w:id="108" w:author="Merrick, Riki | APHL" w:date="2022-09-01T17:18:00Z"/>
                <w:sz w:val="22"/>
              </w:rPr>
            </w:pPr>
            <w:ins w:id="109" w:author="Merrick, Riki | APHL" w:date="2022-09-01T17:19:00Z">
              <w:r>
                <w:rPr>
                  <w:sz w:val="22"/>
                </w:rPr>
                <w:t>SOGI</w:t>
              </w:r>
            </w:ins>
          </w:p>
        </w:tc>
        <w:tc>
          <w:tcPr>
            <w:tcW w:w="1268" w:type="dxa"/>
            <w:shd w:val="clear" w:color="auto" w:fill="D9D9D9"/>
          </w:tcPr>
          <w:p w14:paraId="66B4F76F" w14:textId="0486CA89" w:rsidR="0014753A" w:rsidRDefault="0014753A" w:rsidP="0014753A">
            <w:pPr>
              <w:widowControl w:val="0"/>
              <w:autoSpaceDE w:val="0"/>
              <w:autoSpaceDN w:val="0"/>
              <w:adjustRightInd w:val="0"/>
              <w:spacing w:before="110" w:after="200" w:line="276" w:lineRule="auto"/>
              <w:rPr>
                <w:ins w:id="110" w:author="Merrick, Riki | APHL" w:date="2022-09-01T17:18:00Z"/>
                <w:b/>
                <w:bCs/>
                <w:i/>
                <w:iCs/>
                <w:color w:val="000080"/>
                <w:sz w:val="22"/>
              </w:rPr>
            </w:pPr>
            <w:ins w:id="111" w:author="Merrick, Riki | APHL" w:date="2022-09-01T17:19:00Z">
              <w:r>
                <w:rPr>
                  <w:b/>
                  <w:bCs/>
                  <w:i/>
                  <w:iCs/>
                  <w:color w:val="000080"/>
                  <w:sz w:val="22"/>
                </w:rPr>
                <w:t>Yes</w:t>
              </w:r>
            </w:ins>
          </w:p>
        </w:tc>
        <w:tc>
          <w:tcPr>
            <w:tcW w:w="716" w:type="dxa"/>
            <w:shd w:val="clear" w:color="auto" w:fill="D9D9D9"/>
          </w:tcPr>
          <w:p w14:paraId="478555F5" w14:textId="77777777" w:rsidR="0014753A" w:rsidRPr="00D3405B" w:rsidRDefault="0014753A" w:rsidP="0014753A">
            <w:pPr>
              <w:widowControl w:val="0"/>
              <w:autoSpaceDE w:val="0"/>
              <w:autoSpaceDN w:val="0"/>
              <w:adjustRightInd w:val="0"/>
              <w:spacing w:before="110" w:after="200" w:line="276" w:lineRule="auto"/>
              <w:rPr>
                <w:ins w:id="112" w:author="Merrick, Riki | APHL" w:date="2022-09-01T17:18:00Z"/>
                <w:b/>
                <w:bCs/>
                <w:i/>
                <w:iCs/>
                <w:color w:val="000080"/>
                <w:sz w:val="22"/>
              </w:rPr>
            </w:pPr>
          </w:p>
        </w:tc>
      </w:tr>
      <w:tr w:rsidR="0014753A" w:rsidRPr="00D3405B" w14:paraId="547B1EDE" w14:textId="77777777" w:rsidTr="00603D42">
        <w:trPr>
          <w:trHeight w:val="530"/>
          <w:ins w:id="113" w:author="Merrick, Riki | APHL" w:date="2022-09-01T17:18:00Z"/>
        </w:trPr>
        <w:tc>
          <w:tcPr>
            <w:tcW w:w="930" w:type="dxa"/>
            <w:shd w:val="clear" w:color="auto" w:fill="D9D9D9"/>
          </w:tcPr>
          <w:p w14:paraId="2D2080F1" w14:textId="337B0D4E" w:rsidR="0014753A" w:rsidRDefault="0014753A" w:rsidP="0014753A">
            <w:pPr>
              <w:widowControl w:val="0"/>
              <w:autoSpaceDE w:val="0"/>
              <w:autoSpaceDN w:val="0"/>
              <w:adjustRightInd w:val="0"/>
              <w:spacing w:before="110" w:after="200" w:line="276" w:lineRule="auto"/>
              <w:rPr>
                <w:ins w:id="114" w:author="Merrick, Riki | APHL" w:date="2022-09-01T17:18:00Z"/>
                <w:b/>
                <w:bCs/>
                <w:i/>
                <w:iCs/>
                <w:color w:val="000080"/>
                <w:sz w:val="22"/>
              </w:rPr>
            </w:pPr>
            <w:ins w:id="115" w:author="Merrick, Riki | APHL" w:date="2022-09-01T17:21:00Z">
              <w:r w:rsidRPr="0014753A">
                <w:rPr>
                  <w:b/>
                  <w:bCs/>
                  <w:i/>
                  <w:iCs/>
                  <w:color w:val="000080"/>
                  <w:sz w:val="22"/>
                </w:rPr>
                <w:t>11.4.1</w:t>
              </w:r>
            </w:ins>
          </w:p>
        </w:tc>
        <w:tc>
          <w:tcPr>
            <w:tcW w:w="2306" w:type="dxa"/>
            <w:shd w:val="clear" w:color="auto" w:fill="D9D9D9"/>
          </w:tcPr>
          <w:p w14:paraId="52FF5FF0" w14:textId="1D9479D5" w:rsidR="0014753A" w:rsidRPr="00D3405B" w:rsidRDefault="0014753A" w:rsidP="0014753A">
            <w:pPr>
              <w:widowControl w:val="0"/>
              <w:autoSpaceDE w:val="0"/>
              <w:autoSpaceDN w:val="0"/>
              <w:adjustRightInd w:val="0"/>
              <w:spacing w:before="110" w:after="200" w:line="276" w:lineRule="auto"/>
              <w:rPr>
                <w:ins w:id="116" w:author="Merrick, Riki | APHL" w:date="2022-09-01T17:18:00Z"/>
                <w:bCs/>
                <w:i/>
                <w:iCs/>
                <w:noProof/>
                <w:sz w:val="22"/>
              </w:rPr>
            </w:pPr>
            <w:ins w:id="117" w:author="Merrick, Riki | APHL" w:date="2022-09-01T17:21:00Z">
              <w:r w:rsidRPr="0014753A">
                <w:rPr>
                  <w:bCs/>
                  <w:i/>
                  <w:iCs/>
                  <w:noProof/>
                  <w:sz w:val="22"/>
                </w:rPr>
                <w:t>RQA/RPA - Request Patient Authorization Message</w:t>
              </w:r>
            </w:ins>
          </w:p>
        </w:tc>
        <w:tc>
          <w:tcPr>
            <w:tcW w:w="3060" w:type="dxa"/>
            <w:shd w:val="clear" w:color="auto" w:fill="D9D9D9"/>
          </w:tcPr>
          <w:p w14:paraId="1A6A2497" w14:textId="77777777" w:rsidR="0014753A" w:rsidRDefault="0014753A" w:rsidP="0014753A">
            <w:pPr>
              <w:widowControl w:val="0"/>
              <w:autoSpaceDE w:val="0"/>
              <w:autoSpaceDN w:val="0"/>
              <w:adjustRightInd w:val="0"/>
              <w:spacing w:before="110" w:after="200" w:line="276" w:lineRule="auto"/>
              <w:rPr>
                <w:ins w:id="118" w:author="Merrick, Riki | APHL" w:date="2022-09-01T17:21:00Z"/>
                <w:color w:val="000080"/>
                <w:sz w:val="22"/>
              </w:rPr>
            </w:pPr>
            <w:ins w:id="119" w:author="Merrick, Riki | APHL" w:date="2022-09-01T17:19:00Z">
              <w:r>
                <w:rPr>
                  <w:color w:val="000080"/>
                  <w:sz w:val="22"/>
                </w:rPr>
                <w:t>Added GSP, GSR and GSC segments into the message structure for PID and GSP, GSR for NK1</w:t>
              </w:r>
            </w:ins>
          </w:p>
          <w:p w14:paraId="2A10517B" w14:textId="4C330BD2" w:rsidR="0014753A" w:rsidRDefault="0014753A" w:rsidP="0014753A">
            <w:pPr>
              <w:widowControl w:val="0"/>
              <w:autoSpaceDE w:val="0"/>
              <w:autoSpaceDN w:val="0"/>
              <w:adjustRightInd w:val="0"/>
              <w:spacing w:before="110" w:after="200" w:line="276" w:lineRule="auto"/>
              <w:rPr>
                <w:ins w:id="120" w:author="Merrick, Riki | APHL" w:date="2022-09-01T17:18:00Z"/>
                <w:color w:val="000080"/>
                <w:sz w:val="22"/>
              </w:rPr>
            </w:pPr>
            <w:ins w:id="121" w:author="Merrick, Riki | APHL" w:date="2022-09-01T17:21:00Z">
              <w:r>
                <w:rPr>
                  <w:color w:val="000080"/>
                  <w:sz w:val="22"/>
                </w:rPr>
                <w:t xml:space="preserve">This message structure is used for </w:t>
              </w:r>
              <w:r w:rsidRPr="0014753A">
                <w:rPr>
                  <w:color w:val="000080"/>
                  <w:sz w:val="22"/>
                </w:rPr>
                <w:t>Events I08, I09, I10, I11</w:t>
              </w:r>
            </w:ins>
          </w:p>
        </w:tc>
        <w:tc>
          <w:tcPr>
            <w:tcW w:w="1070" w:type="dxa"/>
            <w:shd w:val="clear" w:color="auto" w:fill="D9D9D9"/>
          </w:tcPr>
          <w:p w14:paraId="4F12A69C" w14:textId="082AB8C8" w:rsidR="0014753A" w:rsidRDefault="0014753A" w:rsidP="0014753A">
            <w:pPr>
              <w:widowControl w:val="0"/>
              <w:autoSpaceDE w:val="0"/>
              <w:autoSpaceDN w:val="0"/>
              <w:adjustRightInd w:val="0"/>
              <w:spacing w:before="110" w:after="200" w:line="276" w:lineRule="auto"/>
              <w:rPr>
                <w:ins w:id="122" w:author="Merrick, Riki | APHL" w:date="2022-09-01T17:18:00Z"/>
                <w:sz w:val="22"/>
              </w:rPr>
            </w:pPr>
            <w:ins w:id="123" w:author="Merrick, Riki | APHL" w:date="2022-09-01T17:19:00Z">
              <w:r>
                <w:rPr>
                  <w:sz w:val="22"/>
                </w:rPr>
                <w:t>SOGI</w:t>
              </w:r>
            </w:ins>
          </w:p>
        </w:tc>
        <w:tc>
          <w:tcPr>
            <w:tcW w:w="1268" w:type="dxa"/>
            <w:shd w:val="clear" w:color="auto" w:fill="D9D9D9"/>
          </w:tcPr>
          <w:p w14:paraId="198EA117" w14:textId="69FF87E0" w:rsidR="0014753A" w:rsidRDefault="0014753A" w:rsidP="0014753A">
            <w:pPr>
              <w:widowControl w:val="0"/>
              <w:autoSpaceDE w:val="0"/>
              <w:autoSpaceDN w:val="0"/>
              <w:adjustRightInd w:val="0"/>
              <w:spacing w:before="110" w:after="200" w:line="276" w:lineRule="auto"/>
              <w:rPr>
                <w:ins w:id="124" w:author="Merrick, Riki | APHL" w:date="2022-09-01T17:18:00Z"/>
                <w:b/>
                <w:bCs/>
                <w:i/>
                <w:iCs/>
                <w:color w:val="000080"/>
                <w:sz w:val="22"/>
              </w:rPr>
            </w:pPr>
            <w:ins w:id="125" w:author="Merrick, Riki | APHL" w:date="2022-09-01T17:19:00Z">
              <w:r>
                <w:rPr>
                  <w:b/>
                  <w:bCs/>
                  <w:i/>
                  <w:iCs/>
                  <w:color w:val="000080"/>
                  <w:sz w:val="22"/>
                </w:rPr>
                <w:t>Yes</w:t>
              </w:r>
            </w:ins>
          </w:p>
        </w:tc>
        <w:tc>
          <w:tcPr>
            <w:tcW w:w="716" w:type="dxa"/>
            <w:shd w:val="clear" w:color="auto" w:fill="D9D9D9"/>
          </w:tcPr>
          <w:p w14:paraId="0FC6B0D9" w14:textId="77777777" w:rsidR="0014753A" w:rsidRPr="00D3405B" w:rsidRDefault="0014753A" w:rsidP="0014753A">
            <w:pPr>
              <w:widowControl w:val="0"/>
              <w:autoSpaceDE w:val="0"/>
              <w:autoSpaceDN w:val="0"/>
              <w:adjustRightInd w:val="0"/>
              <w:spacing w:before="110" w:after="200" w:line="276" w:lineRule="auto"/>
              <w:rPr>
                <w:ins w:id="126" w:author="Merrick, Riki | APHL" w:date="2022-09-01T17:18:00Z"/>
                <w:b/>
                <w:bCs/>
                <w:i/>
                <w:iCs/>
                <w:color w:val="000080"/>
                <w:sz w:val="22"/>
              </w:rPr>
            </w:pPr>
          </w:p>
        </w:tc>
      </w:tr>
      <w:tr w:rsidR="0014753A" w:rsidRPr="00D3405B" w14:paraId="2E970D11" w14:textId="77777777" w:rsidTr="00603D42">
        <w:trPr>
          <w:trHeight w:val="530"/>
          <w:ins w:id="127" w:author="Merrick, Riki | APHL" w:date="2022-09-01T17:18:00Z"/>
        </w:trPr>
        <w:tc>
          <w:tcPr>
            <w:tcW w:w="930" w:type="dxa"/>
            <w:shd w:val="clear" w:color="auto" w:fill="D9D9D9"/>
          </w:tcPr>
          <w:p w14:paraId="125C00AB" w14:textId="7F759B17" w:rsidR="0014753A" w:rsidRDefault="0014753A" w:rsidP="0014753A">
            <w:pPr>
              <w:widowControl w:val="0"/>
              <w:autoSpaceDE w:val="0"/>
              <w:autoSpaceDN w:val="0"/>
              <w:adjustRightInd w:val="0"/>
              <w:spacing w:before="110" w:after="200" w:line="276" w:lineRule="auto"/>
              <w:rPr>
                <w:ins w:id="128" w:author="Merrick, Riki | APHL" w:date="2022-09-01T17:18:00Z"/>
                <w:b/>
                <w:bCs/>
                <w:i/>
                <w:iCs/>
                <w:color w:val="000080"/>
                <w:sz w:val="22"/>
              </w:rPr>
            </w:pPr>
            <w:ins w:id="129" w:author="Merrick, Riki | APHL" w:date="2022-09-01T17:22:00Z">
              <w:r w:rsidRPr="0014753A">
                <w:rPr>
                  <w:b/>
                  <w:bCs/>
                  <w:i/>
                  <w:iCs/>
                  <w:color w:val="000080"/>
                  <w:sz w:val="22"/>
                </w:rPr>
                <w:lastRenderedPageBreak/>
                <w:t>11.5.1</w:t>
              </w:r>
            </w:ins>
          </w:p>
        </w:tc>
        <w:tc>
          <w:tcPr>
            <w:tcW w:w="2306" w:type="dxa"/>
            <w:shd w:val="clear" w:color="auto" w:fill="D9D9D9"/>
          </w:tcPr>
          <w:p w14:paraId="6E9267AD" w14:textId="6B5E7F0E" w:rsidR="0014753A" w:rsidRPr="0014753A" w:rsidRDefault="0014753A" w:rsidP="0014753A">
            <w:pPr>
              <w:widowControl w:val="0"/>
              <w:autoSpaceDE w:val="0"/>
              <w:autoSpaceDN w:val="0"/>
              <w:adjustRightInd w:val="0"/>
              <w:spacing w:before="110" w:after="200" w:line="276" w:lineRule="auto"/>
              <w:rPr>
                <w:ins w:id="130" w:author="Merrick, Riki | APHL" w:date="2022-09-01T17:18:00Z"/>
                <w:bCs/>
                <w:i/>
                <w:iCs/>
                <w:noProof/>
                <w:sz w:val="22"/>
                <w:lang w:val="fr-FR"/>
                <w:rPrChange w:id="131" w:author="Merrick, Riki | APHL" w:date="2022-09-01T17:22:00Z">
                  <w:rPr>
                    <w:ins w:id="132" w:author="Merrick, Riki | APHL" w:date="2022-09-01T17:18:00Z"/>
                    <w:bCs/>
                    <w:i/>
                    <w:iCs/>
                    <w:noProof/>
                    <w:sz w:val="22"/>
                  </w:rPr>
                </w:rPrChange>
              </w:rPr>
            </w:pPr>
            <w:ins w:id="133" w:author="Merrick, Riki | APHL" w:date="2022-09-01T17:22:00Z">
              <w:r w:rsidRPr="0014753A">
                <w:rPr>
                  <w:bCs/>
                  <w:i/>
                  <w:iCs/>
                  <w:noProof/>
                  <w:sz w:val="22"/>
                  <w:lang w:val="fr-FR"/>
                  <w:rPrChange w:id="134" w:author="Merrick, Riki | APHL" w:date="2022-09-01T17:22:00Z">
                    <w:rPr>
                      <w:bCs/>
                      <w:i/>
                      <w:iCs/>
                      <w:noProof/>
                      <w:sz w:val="22"/>
                    </w:rPr>
                  </w:rPrChange>
                </w:rPr>
                <w:t>REF/RRI - Patient Referral Message</w:t>
              </w:r>
            </w:ins>
          </w:p>
        </w:tc>
        <w:tc>
          <w:tcPr>
            <w:tcW w:w="3060" w:type="dxa"/>
            <w:shd w:val="clear" w:color="auto" w:fill="D9D9D9"/>
          </w:tcPr>
          <w:p w14:paraId="1288239B" w14:textId="77777777" w:rsidR="0014753A" w:rsidRDefault="0014753A" w:rsidP="0014753A">
            <w:pPr>
              <w:widowControl w:val="0"/>
              <w:autoSpaceDE w:val="0"/>
              <w:autoSpaceDN w:val="0"/>
              <w:adjustRightInd w:val="0"/>
              <w:spacing w:before="110" w:after="200" w:line="276" w:lineRule="auto"/>
              <w:rPr>
                <w:ins w:id="135" w:author="Merrick, Riki | APHL" w:date="2022-09-01T17:21:00Z"/>
                <w:color w:val="000080"/>
                <w:sz w:val="22"/>
              </w:rPr>
            </w:pPr>
            <w:ins w:id="136" w:author="Merrick, Riki | APHL" w:date="2022-09-01T17:19:00Z">
              <w:r>
                <w:rPr>
                  <w:color w:val="000080"/>
                  <w:sz w:val="22"/>
                </w:rPr>
                <w:t>Added GSP, GSR and GSC segments into the message structure for PID and GSP, GSR for NK1</w:t>
              </w:r>
            </w:ins>
          </w:p>
          <w:p w14:paraId="01A04399" w14:textId="1BF7AAAC" w:rsidR="0014753A" w:rsidRDefault="0014753A" w:rsidP="0014753A">
            <w:pPr>
              <w:widowControl w:val="0"/>
              <w:autoSpaceDE w:val="0"/>
              <w:autoSpaceDN w:val="0"/>
              <w:adjustRightInd w:val="0"/>
              <w:spacing w:before="110" w:after="200" w:line="276" w:lineRule="auto"/>
              <w:rPr>
                <w:ins w:id="137" w:author="Merrick, Riki | APHL" w:date="2022-09-01T17:18:00Z"/>
                <w:color w:val="000080"/>
                <w:sz w:val="22"/>
              </w:rPr>
            </w:pPr>
            <w:ins w:id="138" w:author="Merrick, Riki | APHL" w:date="2022-09-01T17:21:00Z">
              <w:r>
                <w:rPr>
                  <w:color w:val="000080"/>
                  <w:sz w:val="22"/>
                </w:rPr>
                <w:t xml:space="preserve">This message structure is used for </w:t>
              </w:r>
              <w:r w:rsidRPr="0014753A">
                <w:rPr>
                  <w:color w:val="000080"/>
                  <w:sz w:val="22"/>
                </w:rPr>
                <w:t>Events</w:t>
              </w:r>
              <w:r>
                <w:rPr>
                  <w:color w:val="000080"/>
                  <w:sz w:val="22"/>
                </w:rPr>
                <w:t xml:space="preserve"> </w:t>
              </w:r>
              <w:r w:rsidRPr="0014753A">
                <w:rPr>
                  <w:color w:val="000080"/>
                  <w:sz w:val="22"/>
                </w:rPr>
                <w:t>I12, I13, I14, I15</w:t>
              </w:r>
            </w:ins>
          </w:p>
        </w:tc>
        <w:tc>
          <w:tcPr>
            <w:tcW w:w="1070" w:type="dxa"/>
            <w:shd w:val="clear" w:color="auto" w:fill="D9D9D9"/>
          </w:tcPr>
          <w:p w14:paraId="7C4DFFD9" w14:textId="75A3DD48" w:rsidR="0014753A" w:rsidRDefault="0014753A" w:rsidP="0014753A">
            <w:pPr>
              <w:widowControl w:val="0"/>
              <w:autoSpaceDE w:val="0"/>
              <w:autoSpaceDN w:val="0"/>
              <w:adjustRightInd w:val="0"/>
              <w:spacing w:before="110" w:after="200" w:line="276" w:lineRule="auto"/>
              <w:rPr>
                <w:ins w:id="139" w:author="Merrick, Riki | APHL" w:date="2022-09-01T17:18:00Z"/>
                <w:sz w:val="22"/>
              </w:rPr>
            </w:pPr>
            <w:ins w:id="140" w:author="Merrick, Riki | APHL" w:date="2022-09-01T17:19:00Z">
              <w:r>
                <w:rPr>
                  <w:sz w:val="22"/>
                </w:rPr>
                <w:t>SOGI</w:t>
              </w:r>
            </w:ins>
          </w:p>
        </w:tc>
        <w:tc>
          <w:tcPr>
            <w:tcW w:w="1268" w:type="dxa"/>
            <w:shd w:val="clear" w:color="auto" w:fill="D9D9D9"/>
          </w:tcPr>
          <w:p w14:paraId="575D1BAC" w14:textId="2A6D04AD" w:rsidR="0014753A" w:rsidRDefault="0014753A" w:rsidP="0014753A">
            <w:pPr>
              <w:widowControl w:val="0"/>
              <w:autoSpaceDE w:val="0"/>
              <w:autoSpaceDN w:val="0"/>
              <w:adjustRightInd w:val="0"/>
              <w:spacing w:before="110" w:after="200" w:line="276" w:lineRule="auto"/>
              <w:rPr>
                <w:ins w:id="141" w:author="Merrick, Riki | APHL" w:date="2022-09-01T17:18:00Z"/>
                <w:b/>
                <w:bCs/>
                <w:i/>
                <w:iCs/>
                <w:color w:val="000080"/>
                <w:sz w:val="22"/>
              </w:rPr>
            </w:pPr>
            <w:ins w:id="142" w:author="Merrick, Riki | APHL" w:date="2022-09-01T17:19:00Z">
              <w:r>
                <w:rPr>
                  <w:b/>
                  <w:bCs/>
                  <w:i/>
                  <w:iCs/>
                  <w:color w:val="000080"/>
                  <w:sz w:val="22"/>
                </w:rPr>
                <w:t>Yes</w:t>
              </w:r>
            </w:ins>
          </w:p>
        </w:tc>
        <w:tc>
          <w:tcPr>
            <w:tcW w:w="716" w:type="dxa"/>
            <w:shd w:val="clear" w:color="auto" w:fill="D9D9D9"/>
          </w:tcPr>
          <w:p w14:paraId="29FB73D2" w14:textId="77777777" w:rsidR="0014753A" w:rsidRPr="00D3405B" w:rsidRDefault="0014753A" w:rsidP="0014753A">
            <w:pPr>
              <w:widowControl w:val="0"/>
              <w:autoSpaceDE w:val="0"/>
              <w:autoSpaceDN w:val="0"/>
              <w:adjustRightInd w:val="0"/>
              <w:spacing w:before="110" w:after="200" w:line="276" w:lineRule="auto"/>
              <w:rPr>
                <w:ins w:id="143" w:author="Merrick, Riki | APHL" w:date="2022-09-01T17:18:00Z"/>
                <w:b/>
                <w:bCs/>
                <w:i/>
                <w:iCs/>
                <w:color w:val="000080"/>
                <w:sz w:val="22"/>
              </w:rPr>
            </w:pPr>
          </w:p>
        </w:tc>
      </w:tr>
      <w:tr w:rsidR="0014753A" w:rsidRPr="00D3405B" w14:paraId="1E7211D2" w14:textId="77777777" w:rsidTr="00603D42">
        <w:trPr>
          <w:trHeight w:val="530"/>
          <w:ins w:id="144" w:author="Merrick, Riki | APHL" w:date="2022-09-01T17:18:00Z"/>
        </w:trPr>
        <w:tc>
          <w:tcPr>
            <w:tcW w:w="930" w:type="dxa"/>
            <w:shd w:val="clear" w:color="auto" w:fill="D9D9D9"/>
          </w:tcPr>
          <w:p w14:paraId="73DD0D7B" w14:textId="4F8B1091" w:rsidR="0014753A" w:rsidRDefault="0014753A" w:rsidP="0014753A">
            <w:pPr>
              <w:widowControl w:val="0"/>
              <w:autoSpaceDE w:val="0"/>
              <w:autoSpaceDN w:val="0"/>
              <w:adjustRightInd w:val="0"/>
              <w:spacing w:before="110" w:after="200" w:line="276" w:lineRule="auto"/>
              <w:rPr>
                <w:ins w:id="145" w:author="Merrick, Riki | APHL" w:date="2022-09-01T17:18:00Z"/>
                <w:b/>
                <w:bCs/>
                <w:i/>
                <w:iCs/>
                <w:color w:val="000080"/>
                <w:sz w:val="22"/>
              </w:rPr>
            </w:pPr>
            <w:ins w:id="146" w:author="Merrick, Riki | APHL" w:date="2022-09-01T17:22:00Z">
              <w:r w:rsidRPr="0014753A">
                <w:rPr>
                  <w:b/>
                  <w:bCs/>
                  <w:i/>
                  <w:iCs/>
                  <w:color w:val="000080"/>
                  <w:sz w:val="22"/>
                </w:rPr>
                <w:t>11.6.1</w:t>
              </w:r>
            </w:ins>
          </w:p>
        </w:tc>
        <w:tc>
          <w:tcPr>
            <w:tcW w:w="2306" w:type="dxa"/>
            <w:shd w:val="clear" w:color="auto" w:fill="D9D9D9"/>
          </w:tcPr>
          <w:p w14:paraId="025B0C64" w14:textId="3C2050D6" w:rsidR="0014753A" w:rsidRPr="00D3405B" w:rsidRDefault="0014753A" w:rsidP="0014753A">
            <w:pPr>
              <w:widowControl w:val="0"/>
              <w:autoSpaceDE w:val="0"/>
              <w:autoSpaceDN w:val="0"/>
              <w:adjustRightInd w:val="0"/>
              <w:spacing w:before="110" w:after="200" w:line="276" w:lineRule="auto"/>
              <w:rPr>
                <w:ins w:id="147" w:author="Merrick, Riki | APHL" w:date="2022-09-01T17:18:00Z"/>
                <w:bCs/>
                <w:i/>
                <w:iCs/>
                <w:noProof/>
                <w:sz w:val="22"/>
              </w:rPr>
            </w:pPr>
            <w:ins w:id="148" w:author="Merrick, Riki | APHL" w:date="2022-09-01T17:22:00Z">
              <w:r w:rsidRPr="0014753A">
                <w:rPr>
                  <w:bCs/>
                  <w:i/>
                  <w:iCs/>
                  <w:noProof/>
                  <w:sz w:val="22"/>
                </w:rPr>
                <w:t>CCM/ACK – Collaborative Care Message (Event I21)</w:t>
              </w:r>
            </w:ins>
          </w:p>
        </w:tc>
        <w:tc>
          <w:tcPr>
            <w:tcW w:w="3060" w:type="dxa"/>
            <w:shd w:val="clear" w:color="auto" w:fill="D9D9D9"/>
          </w:tcPr>
          <w:p w14:paraId="79F71099" w14:textId="24A759D8" w:rsidR="0014753A" w:rsidRDefault="0014753A" w:rsidP="0014753A">
            <w:pPr>
              <w:widowControl w:val="0"/>
              <w:autoSpaceDE w:val="0"/>
              <w:autoSpaceDN w:val="0"/>
              <w:adjustRightInd w:val="0"/>
              <w:spacing w:before="110" w:after="200" w:line="276" w:lineRule="auto"/>
              <w:rPr>
                <w:ins w:id="149" w:author="Merrick, Riki | APHL" w:date="2022-09-01T17:18:00Z"/>
                <w:color w:val="000080"/>
                <w:sz w:val="22"/>
              </w:rPr>
            </w:pPr>
            <w:ins w:id="150"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1644A73C" w14:textId="00B47793" w:rsidR="0014753A" w:rsidRDefault="0014753A" w:rsidP="0014753A">
            <w:pPr>
              <w:widowControl w:val="0"/>
              <w:autoSpaceDE w:val="0"/>
              <w:autoSpaceDN w:val="0"/>
              <w:adjustRightInd w:val="0"/>
              <w:spacing w:before="110" w:after="200" w:line="276" w:lineRule="auto"/>
              <w:rPr>
                <w:ins w:id="151" w:author="Merrick, Riki | APHL" w:date="2022-09-01T17:18:00Z"/>
                <w:sz w:val="22"/>
              </w:rPr>
            </w:pPr>
            <w:ins w:id="152" w:author="Merrick, Riki | APHL" w:date="2022-09-01T17:19:00Z">
              <w:r>
                <w:rPr>
                  <w:sz w:val="22"/>
                </w:rPr>
                <w:t>SOGI</w:t>
              </w:r>
            </w:ins>
          </w:p>
        </w:tc>
        <w:tc>
          <w:tcPr>
            <w:tcW w:w="1268" w:type="dxa"/>
            <w:shd w:val="clear" w:color="auto" w:fill="D9D9D9"/>
          </w:tcPr>
          <w:p w14:paraId="62D077B2" w14:textId="265BFC19" w:rsidR="0014753A" w:rsidRDefault="0014753A" w:rsidP="0014753A">
            <w:pPr>
              <w:widowControl w:val="0"/>
              <w:autoSpaceDE w:val="0"/>
              <w:autoSpaceDN w:val="0"/>
              <w:adjustRightInd w:val="0"/>
              <w:spacing w:before="110" w:after="200" w:line="276" w:lineRule="auto"/>
              <w:rPr>
                <w:ins w:id="153" w:author="Merrick, Riki | APHL" w:date="2022-09-01T17:18:00Z"/>
                <w:b/>
                <w:bCs/>
                <w:i/>
                <w:iCs/>
                <w:color w:val="000080"/>
                <w:sz w:val="22"/>
              </w:rPr>
            </w:pPr>
            <w:ins w:id="154" w:author="Merrick, Riki | APHL" w:date="2022-09-01T17:19:00Z">
              <w:r>
                <w:rPr>
                  <w:b/>
                  <w:bCs/>
                  <w:i/>
                  <w:iCs/>
                  <w:color w:val="000080"/>
                  <w:sz w:val="22"/>
                </w:rPr>
                <w:t>Yes</w:t>
              </w:r>
            </w:ins>
          </w:p>
        </w:tc>
        <w:tc>
          <w:tcPr>
            <w:tcW w:w="716" w:type="dxa"/>
            <w:shd w:val="clear" w:color="auto" w:fill="D9D9D9"/>
          </w:tcPr>
          <w:p w14:paraId="728CCBC4" w14:textId="77777777" w:rsidR="0014753A" w:rsidRPr="00D3405B" w:rsidRDefault="0014753A" w:rsidP="0014753A">
            <w:pPr>
              <w:widowControl w:val="0"/>
              <w:autoSpaceDE w:val="0"/>
              <w:autoSpaceDN w:val="0"/>
              <w:adjustRightInd w:val="0"/>
              <w:spacing w:before="110" w:after="200" w:line="276" w:lineRule="auto"/>
              <w:rPr>
                <w:ins w:id="155" w:author="Merrick, Riki | APHL" w:date="2022-09-01T17:18:00Z"/>
                <w:b/>
                <w:bCs/>
                <w:i/>
                <w:iCs/>
                <w:color w:val="000080"/>
                <w:sz w:val="22"/>
              </w:rPr>
            </w:pPr>
          </w:p>
        </w:tc>
      </w:tr>
      <w:tr w:rsidR="0014753A" w:rsidRPr="00D3405B" w14:paraId="257A0929" w14:textId="77777777" w:rsidTr="00603D42">
        <w:trPr>
          <w:trHeight w:val="530"/>
          <w:ins w:id="156" w:author="Merrick, Riki | APHL" w:date="2022-09-01T17:18:00Z"/>
        </w:trPr>
        <w:tc>
          <w:tcPr>
            <w:tcW w:w="930" w:type="dxa"/>
            <w:shd w:val="clear" w:color="auto" w:fill="D9D9D9"/>
          </w:tcPr>
          <w:p w14:paraId="19226342" w14:textId="25BF3D2B" w:rsidR="0014753A" w:rsidRDefault="0014753A" w:rsidP="0014753A">
            <w:pPr>
              <w:widowControl w:val="0"/>
              <w:autoSpaceDE w:val="0"/>
              <w:autoSpaceDN w:val="0"/>
              <w:adjustRightInd w:val="0"/>
              <w:spacing w:before="110" w:after="200" w:line="276" w:lineRule="auto"/>
              <w:rPr>
                <w:ins w:id="157" w:author="Merrick, Riki | APHL" w:date="2022-09-01T17:18:00Z"/>
                <w:b/>
                <w:bCs/>
                <w:i/>
                <w:iCs/>
                <w:color w:val="000080"/>
                <w:sz w:val="22"/>
              </w:rPr>
            </w:pPr>
            <w:ins w:id="158" w:author="Merrick, Riki | APHL" w:date="2022-09-01T17:22:00Z">
              <w:r w:rsidRPr="0014753A">
                <w:rPr>
                  <w:b/>
                  <w:bCs/>
                  <w:i/>
                  <w:iCs/>
                  <w:color w:val="000080"/>
                  <w:sz w:val="22"/>
                </w:rPr>
                <w:t>11.6.2</w:t>
              </w:r>
            </w:ins>
          </w:p>
        </w:tc>
        <w:tc>
          <w:tcPr>
            <w:tcW w:w="2306" w:type="dxa"/>
            <w:shd w:val="clear" w:color="auto" w:fill="D9D9D9"/>
          </w:tcPr>
          <w:p w14:paraId="574696C5" w14:textId="426C50F5" w:rsidR="0014753A" w:rsidRPr="00D3405B" w:rsidRDefault="0014753A" w:rsidP="0014753A">
            <w:pPr>
              <w:widowControl w:val="0"/>
              <w:autoSpaceDE w:val="0"/>
              <w:autoSpaceDN w:val="0"/>
              <w:adjustRightInd w:val="0"/>
              <w:spacing w:before="110" w:after="200" w:line="276" w:lineRule="auto"/>
              <w:rPr>
                <w:ins w:id="159" w:author="Merrick, Riki | APHL" w:date="2022-09-01T17:18:00Z"/>
                <w:bCs/>
                <w:i/>
                <w:iCs/>
                <w:noProof/>
                <w:sz w:val="22"/>
              </w:rPr>
            </w:pPr>
            <w:ins w:id="160" w:author="Merrick, Riki | APHL" w:date="2022-09-01T17:22:00Z">
              <w:r w:rsidRPr="0014753A">
                <w:rPr>
                  <w:bCs/>
                  <w:i/>
                  <w:iCs/>
                  <w:noProof/>
                  <w:sz w:val="22"/>
                </w:rPr>
                <w:t>CCR/ACK – Collaborative Care Referral (Events I16, I17 and I18)</w:t>
              </w:r>
            </w:ins>
          </w:p>
        </w:tc>
        <w:tc>
          <w:tcPr>
            <w:tcW w:w="3060" w:type="dxa"/>
            <w:shd w:val="clear" w:color="auto" w:fill="D9D9D9"/>
          </w:tcPr>
          <w:p w14:paraId="4A12DB75" w14:textId="432E87FD" w:rsidR="0014753A" w:rsidRDefault="0014753A" w:rsidP="0014753A">
            <w:pPr>
              <w:widowControl w:val="0"/>
              <w:autoSpaceDE w:val="0"/>
              <w:autoSpaceDN w:val="0"/>
              <w:adjustRightInd w:val="0"/>
              <w:spacing w:before="110" w:after="200" w:line="276" w:lineRule="auto"/>
              <w:rPr>
                <w:ins w:id="161" w:author="Merrick, Riki | APHL" w:date="2022-09-01T17:18:00Z"/>
                <w:color w:val="000080"/>
                <w:sz w:val="22"/>
              </w:rPr>
            </w:pPr>
            <w:ins w:id="162"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5079F3D1" w14:textId="5EC5C6DB" w:rsidR="0014753A" w:rsidRDefault="0014753A" w:rsidP="0014753A">
            <w:pPr>
              <w:widowControl w:val="0"/>
              <w:autoSpaceDE w:val="0"/>
              <w:autoSpaceDN w:val="0"/>
              <w:adjustRightInd w:val="0"/>
              <w:spacing w:before="110" w:after="200" w:line="276" w:lineRule="auto"/>
              <w:rPr>
                <w:ins w:id="163" w:author="Merrick, Riki | APHL" w:date="2022-09-01T17:18:00Z"/>
                <w:sz w:val="22"/>
              </w:rPr>
            </w:pPr>
            <w:ins w:id="164" w:author="Merrick, Riki | APHL" w:date="2022-09-01T17:19:00Z">
              <w:r>
                <w:rPr>
                  <w:sz w:val="22"/>
                </w:rPr>
                <w:t>SOGI</w:t>
              </w:r>
            </w:ins>
          </w:p>
        </w:tc>
        <w:tc>
          <w:tcPr>
            <w:tcW w:w="1268" w:type="dxa"/>
            <w:shd w:val="clear" w:color="auto" w:fill="D9D9D9"/>
          </w:tcPr>
          <w:p w14:paraId="718B6A5F" w14:textId="646AB3B2" w:rsidR="0014753A" w:rsidRDefault="0014753A" w:rsidP="0014753A">
            <w:pPr>
              <w:widowControl w:val="0"/>
              <w:autoSpaceDE w:val="0"/>
              <w:autoSpaceDN w:val="0"/>
              <w:adjustRightInd w:val="0"/>
              <w:spacing w:before="110" w:after="200" w:line="276" w:lineRule="auto"/>
              <w:rPr>
                <w:ins w:id="165" w:author="Merrick, Riki | APHL" w:date="2022-09-01T17:18:00Z"/>
                <w:b/>
                <w:bCs/>
                <w:i/>
                <w:iCs/>
                <w:color w:val="000080"/>
                <w:sz w:val="22"/>
              </w:rPr>
            </w:pPr>
            <w:ins w:id="166" w:author="Merrick, Riki | APHL" w:date="2022-09-01T17:19:00Z">
              <w:r>
                <w:rPr>
                  <w:b/>
                  <w:bCs/>
                  <w:i/>
                  <w:iCs/>
                  <w:color w:val="000080"/>
                  <w:sz w:val="22"/>
                </w:rPr>
                <w:t>Yes</w:t>
              </w:r>
            </w:ins>
          </w:p>
        </w:tc>
        <w:tc>
          <w:tcPr>
            <w:tcW w:w="716" w:type="dxa"/>
            <w:shd w:val="clear" w:color="auto" w:fill="D9D9D9"/>
          </w:tcPr>
          <w:p w14:paraId="0C7CA95D" w14:textId="77777777" w:rsidR="0014753A" w:rsidRPr="00D3405B" w:rsidRDefault="0014753A" w:rsidP="0014753A">
            <w:pPr>
              <w:widowControl w:val="0"/>
              <w:autoSpaceDE w:val="0"/>
              <w:autoSpaceDN w:val="0"/>
              <w:adjustRightInd w:val="0"/>
              <w:spacing w:before="110" w:after="200" w:line="276" w:lineRule="auto"/>
              <w:rPr>
                <w:ins w:id="167" w:author="Merrick, Riki | APHL" w:date="2022-09-01T17:18:00Z"/>
                <w:b/>
                <w:bCs/>
                <w:i/>
                <w:iCs/>
                <w:color w:val="000080"/>
                <w:sz w:val="22"/>
              </w:rPr>
            </w:pPr>
          </w:p>
        </w:tc>
      </w:tr>
      <w:tr w:rsidR="0014753A" w:rsidRPr="00D3405B" w14:paraId="231E5321" w14:textId="77777777" w:rsidTr="00603D42">
        <w:trPr>
          <w:trHeight w:val="530"/>
          <w:ins w:id="168" w:author="Merrick, Riki | APHL" w:date="2022-09-01T17:18:00Z"/>
        </w:trPr>
        <w:tc>
          <w:tcPr>
            <w:tcW w:w="930" w:type="dxa"/>
            <w:shd w:val="clear" w:color="auto" w:fill="D9D9D9"/>
          </w:tcPr>
          <w:p w14:paraId="64AB0D7E" w14:textId="24C16431" w:rsidR="0014753A" w:rsidRDefault="0014753A" w:rsidP="0014753A">
            <w:pPr>
              <w:widowControl w:val="0"/>
              <w:autoSpaceDE w:val="0"/>
              <w:autoSpaceDN w:val="0"/>
              <w:adjustRightInd w:val="0"/>
              <w:spacing w:before="110" w:after="200" w:line="276" w:lineRule="auto"/>
              <w:rPr>
                <w:ins w:id="169" w:author="Merrick, Riki | APHL" w:date="2022-09-01T17:18:00Z"/>
                <w:b/>
                <w:bCs/>
                <w:i/>
                <w:iCs/>
                <w:color w:val="000080"/>
                <w:sz w:val="22"/>
              </w:rPr>
            </w:pPr>
            <w:ins w:id="170" w:author="Merrick, Riki | APHL" w:date="2022-09-01T17:22:00Z">
              <w:r w:rsidRPr="0014753A">
                <w:rPr>
                  <w:b/>
                  <w:bCs/>
                  <w:i/>
                  <w:iCs/>
                  <w:color w:val="000080"/>
                  <w:sz w:val="22"/>
                </w:rPr>
                <w:t>11.6.6</w:t>
              </w:r>
            </w:ins>
          </w:p>
        </w:tc>
        <w:tc>
          <w:tcPr>
            <w:tcW w:w="2306" w:type="dxa"/>
            <w:shd w:val="clear" w:color="auto" w:fill="D9D9D9"/>
          </w:tcPr>
          <w:p w14:paraId="113182C7" w14:textId="44F50A8A" w:rsidR="0014753A" w:rsidRPr="00D3405B" w:rsidRDefault="0014753A" w:rsidP="0014753A">
            <w:pPr>
              <w:widowControl w:val="0"/>
              <w:autoSpaceDE w:val="0"/>
              <w:autoSpaceDN w:val="0"/>
              <w:adjustRightInd w:val="0"/>
              <w:spacing w:before="110" w:after="200" w:line="276" w:lineRule="auto"/>
              <w:rPr>
                <w:ins w:id="171" w:author="Merrick, Riki | APHL" w:date="2022-09-01T17:18:00Z"/>
                <w:bCs/>
                <w:i/>
                <w:iCs/>
                <w:noProof/>
                <w:sz w:val="22"/>
              </w:rPr>
            </w:pPr>
            <w:ins w:id="172" w:author="Merrick, Riki | APHL" w:date="2022-09-01T17:23:00Z">
              <w:r w:rsidRPr="0014753A">
                <w:rPr>
                  <w:bCs/>
                  <w:i/>
                  <w:iCs/>
                  <w:noProof/>
                  <w:sz w:val="22"/>
                </w:rPr>
                <w:t>CCU/ACK – Asynchronous Collaborative Care Update (Event I20)</w:t>
              </w:r>
            </w:ins>
          </w:p>
        </w:tc>
        <w:tc>
          <w:tcPr>
            <w:tcW w:w="3060" w:type="dxa"/>
            <w:shd w:val="clear" w:color="auto" w:fill="D9D9D9"/>
          </w:tcPr>
          <w:p w14:paraId="3372CFBB" w14:textId="6B23CA8D" w:rsidR="0014753A" w:rsidRDefault="0014753A" w:rsidP="0014753A">
            <w:pPr>
              <w:widowControl w:val="0"/>
              <w:autoSpaceDE w:val="0"/>
              <w:autoSpaceDN w:val="0"/>
              <w:adjustRightInd w:val="0"/>
              <w:spacing w:before="110" w:after="200" w:line="276" w:lineRule="auto"/>
              <w:rPr>
                <w:ins w:id="173" w:author="Merrick, Riki | APHL" w:date="2022-09-01T17:18:00Z"/>
                <w:color w:val="000080"/>
                <w:sz w:val="22"/>
              </w:rPr>
            </w:pPr>
            <w:ins w:id="174"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5697FEB1" w14:textId="25269CE5" w:rsidR="0014753A" w:rsidRDefault="0014753A" w:rsidP="0014753A">
            <w:pPr>
              <w:widowControl w:val="0"/>
              <w:autoSpaceDE w:val="0"/>
              <w:autoSpaceDN w:val="0"/>
              <w:adjustRightInd w:val="0"/>
              <w:spacing w:before="110" w:after="200" w:line="276" w:lineRule="auto"/>
              <w:rPr>
                <w:ins w:id="175" w:author="Merrick, Riki | APHL" w:date="2022-09-01T17:18:00Z"/>
                <w:sz w:val="22"/>
              </w:rPr>
            </w:pPr>
            <w:ins w:id="176" w:author="Merrick, Riki | APHL" w:date="2022-09-01T17:19:00Z">
              <w:r>
                <w:rPr>
                  <w:sz w:val="22"/>
                </w:rPr>
                <w:t>SOGI</w:t>
              </w:r>
            </w:ins>
          </w:p>
        </w:tc>
        <w:tc>
          <w:tcPr>
            <w:tcW w:w="1268" w:type="dxa"/>
            <w:shd w:val="clear" w:color="auto" w:fill="D9D9D9"/>
          </w:tcPr>
          <w:p w14:paraId="2012AA43" w14:textId="555DB1CA" w:rsidR="0014753A" w:rsidRDefault="0014753A" w:rsidP="0014753A">
            <w:pPr>
              <w:widowControl w:val="0"/>
              <w:autoSpaceDE w:val="0"/>
              <w:autoSpaceDN w:val="0"/>
              <w:adjustRightInd w:val="0"/>
              <w:spacing w:before="110" w:after="200" w:line="276" w:lineRule="auto"/>
              <w:rPr>
                <w:ins w:id="177" w:author="Merrick, Riki | APHL" w:date="2022-09-01T17:18:00Z"/>
                <w:b/>
                <w:bCs/>
                <w:i/>
                <w:iCs/>
                <w:color w:val="000080"/>
                <w:sz w:val="22"/>
              </w:rPr>
            </w:pPr>
            <w:ins w:id="178" w:author="Merrick, Riki | APHL" w:date="2022-09-01T17:19:00Z">
              <w:r>
                <w:rPr>
                  <w:b/>
                  <w:bCs/>
                  <w:i/>
                  <w:iCs/>
                  <w:color w:val="000080"/>
                  <w:sz w:val="22"/>
                </w:rPr>
                <w:t>Yes</w:t>
              </w:r>
            </w:ins>
          </w:p>
        </w:tc>
        <w:tc>
          <w:tcPr>
            <w:tcW w:w="716" w:type="dxa"/>
            <w:shd w:val="clear" w:color="auto" w:fill="D9D9D9"/>
          </w:tcPr>
          <w:p w14:paraId="071A9DA4" w14:textId="77777777" w:rsidR="0014753A" w:rsidRPr="00D3405B" w:rsidRDefault="0014753A" w:rsidP="0014753A">
            <w:pPr>
              <w:widowControl w:val="0"/>
              <w:autoSpaceDE w:val="0"/>
              <w:autoSpaceDN w:val="0"/>
              <w:adjustRightInd w:val="0"/>
              <w:spacing w:before="110" w:after="200" w:line="276" w:lineRule="auto"/>
              <w:rPr>
                <w:ins w:id="179" w:author="Merrick, Riki | APHL" w:date="2022-09-01T17:18:00Z"/>
                <w:b/>
                <w:bCs/>
                <w:i/>
                <w:iCs/>
                <w:color w:val="000080"/>
                <w:sz w:val="22"/>
              </w:rPr>
            </w:pPr>
          </w:p>
        </w:tc>
      </w:tr>
      <w:tr w:rsidR="0014753A" w:rsidRPr="00D3405B" w14:paraId="63F0129A" w14:textId="77777777" w:rsidTr="00603D42">
        <w:trPr>
          <w:trHeight w:val="530"/>
          <w:ins w:id="180" w:author="Merrick, Riki | APHL" w:date="2022-09-01T17:18:00Z"/>
        </w:trPr>
        <w:tc>
          <w:tcPr>
            <w:tcW w:w="930" w:type="dxa"/>
            <w:shd w:val="clear" w:color="auto" w:fill="D9D9D9"/>
          </w:tcPr>
          <w:p w14:paraId="5D67D574" w14:textId="3F522C75" w:rsidR="0014753A" w:rsidRDefault="00F32E91" w:rsidP="0014753A">
            <w:pPr>
              <w:widowControl w:val="0"/>
              <w:autoSpaceDE w:val="0"/>
              <w:autoSpaceDN w:val="0"/>
              <w:adjustRightInd w:val="0"/>
              <w:spacing w:before="110" w:after="200" w:line="276" w:lineRule="auto"/>
              <w:rPr>
                <w:ins w:id="181" w:author="Merrick, Riki | APHL" w:date="2022-09-01T17:18:00Z"/>
                <w:b/>
                <w:bCs/>
                <w:i/>
                <w:iCs/>
                <w:color w:val="000080"/>
                <w:sz w:val="22"/>
              </w:rPr>
            </w:pPr>
            <w:ins w:id="182" w:author="Merrick, Riki | APHL" w:date="2022-09-01T17:23:00Z">
              <w:r w:rsidRPr="00F32E91">
                <w:rPr>
                  <w:b/>
                  <w:bCs/>
                  <w:i/>
                  <w:iCs/>
                  <w:color w:val="000080"/>
                  <w:sz w:val="22"/>
                </w:rPr>
                <w:t>11.7.1</w:t>
              </w:r>
            </w:ins>
          </w:p>
        </w:tc>
        <w:tc>
          <w:tcPr>
            <w:tcW w:w="2306" w:type="dxa"/>
            <w:shd w:val="clear" w:color="auto" w:fill="D9D9D9"/>
          </w:tcPr>
          <w:p w14:paraId="7374B361" w14:textId="5CEDE336" w:rsidR="0014753A" w:rsidRPr="00D3405B" w:rsidRDefault="00F32E91" w:rsidP="0014753A">
            <w:pPr>
              <w:widowControl w:val="0"/>
              <w:autoSpaceDE w:val="0"/>
              <w:autoSpaceDN w:val="0"/>
              <w:adjustRightInd w:val="0"/>
              <w:spacing w:before="110" w:after="200" w:line="276" w:lineRule="auto"/>
              <w:rPr>
                <w:ins w:id="183" w:author="Merrick, Riki | APHL" w:date="2022-09-01T17:18:00Z"/>
                <w:bCs/>
                <w:i/>
                <w:iCs/>
                <w:noProof/>
                <w:sz w:val="22"/>
              </w:rPr>
            </w:pPr>
            <w:ins w:id="184" w:author="Merrick, Riki | APHL" w:date="2022-09-01T17:23:00Z">
              <w:r w:rsidRPr="00F32E91">
                <w:rPr>
                  <w:bCs/>
                  <w:i/>
                  <w:iCs/>
                  <w:noProof/>
                  <w:sz w:val="22"/>
                </w:rPr>
                <w:t>CCQ/CQU – Collaborative Care Query/Collaborative Care Query Update (Event I19)</w:t>
              </w:r>
            </w:ins>
          </w:p>
        </w:tc>
        <w:tc>
          <w:tcPr>
            <w:tcW w:w="3060" w:type="dxa"/>
            <w:shd w:val="clear" w:color="auto" w:fill="D9D9D9"/>
          </w:tcPr>
          <w:p w14:paraId="5F12942F" w14:textId="571E74AA" w:rsidR="0014753A" w:rsidRDefault="0014753A" w:rsidP="0014753A">
            <w:pPr>
              <w:widowControl w:val="0"/>
              <w:autoSpaceDE w:val="0"/>
              <w:autoSpaceDN w:val="0"/>
              <w:adjustRightInd w:val="0"/>
              <w:spacing w:before="110" w:after="200" w:line="276" w:lineRule="auto"/>
              <w:rPr>
                <w:ins w:id="185" w:author="Merrick, Riki | APHL" w:date="2022-09-01T17:18:00Z"/>
                <w:color w:val="000080"/>
                <w:sz w:val="22"/>
              </w:rPr>
            </w:pPr>
            <w:ins w:id="186"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66CBCA54" w14:textId="5EA1AA76" w:rsidR="0014753A" w:rsidRDefault="0014753A" w:rsidP="0014753A">
            <w:pPr>
              <w:widowControl w:val="0"/>
              <w:autoSpaceDE w:val="0"/>
              <w:autoSpaceDN w:val="0"/>
              <w:adjustRightInd w:val="0"/>
              <w:spacing w:before="110" w:after="200" w:line="276" w:lineRule="auto"/>
              <w:rPr>
                <w:ins w:id="187" w:author="Merrick, Riki | APHL" w:date="2022-09-01T17:18:00Z"/>
                <w:sz w:val="22"/>
              </w:rPr>
            </w:pPr>
            <w:ins w:id="188" w:author="Merrick, Riki | APHL" w:date="2022-09-01T17:19:00Z">
              <w:r>
                <w:rPr>
                  <w:sz w:val="22"/>
                </w:rPr>
                <w:t>SOGI</w:t>
              </w:r>
            </w:ins>
          </w:p>
        </w:tc>
        <w:tc>
          <w:tcPr>
            <w:tcW w:w="1268" w:type="dxa"/>
            <w:shd w:val="clear" w:color="auto" w:fill="D9D9D9"/>
          </w:tcPr>
          <w:p w14:paraId="331DF100" w14:textId="7B154F33" w:rsidR="0014753A" w:rsidRDefault="0014753A" w:rsidP="0014753A">
            <w:pPr>
              <w:widowControl w:val="0"/>
              <w:autoSpaceDE w:val="0"/>
              <w:autoSpaceDN w:val="0"/>
              <w:adjustRightInd w:val="0"/>
              <w:spacing w:before="110" w:after="200" w:line="276" w:lineRule="auto"/>
              <w:rPr>
                <w:ins w:id="189" w:author="Merrick, Riki | APHL" w:date="2022-09-01T17:18:00Z"/>
                <w:b/>
                <w:bCs/>
                <w:i/>
                <w:iCs/>
                <w:color w:val="000080"/>
                <w:sz w:val="22"/>
              </w:rPr>
            </w:pPr>
            <w:ins w:id="190" w:author="Merrick, Riki | APHL" w:date="2022-09-01T17:19:00Z">
              <w:r>
                <w:rPr>
                  <w:b/>
                  <w:bCs/>
                  <w:i/>
                  <w:iCs/>
                  <w:color w:val="000080"/>
                  <w:sz w:val="22"/>
                </w:rPr>
                <w:t>Yes</w:t>
              </w:r>
            </w:ins>
          </w:p>
        </w:tc>
        <w:tc>
          <w:tcPr>
            <w:tcW w:w="716" w:type="dxa"/>
            <w:shd w:val="clear" w:color="auto" w:fill="D9D9D9"/>
          </w:tcPr>
          <w:p w14:paraId="1EB369D7" w14:textId="77777777" w:rsidR="0014753A" w:rsidRPr="00D3405B" w:rsidRDefault="0014753A" w:rsidP="0014753A">
            <w:pPr>
              <w:widowControl w:val="0"/>
              <w:autoSpaceDE w:val="0"/>
              <w:autoSpaceDN w:val="0"/>
              <w:adjustRightInd w:val="0"/>
              <w:spacing w:before="110" w:after="200" w:line="276" w:lineRule="auto"/>
              <w:rPr>
                <w:ins w:id="191" w:author="Merrick, Riki | APHL" w:date="2022-09-01T17:18:00Z"/>
                <w:b/>
                <w:bCs/>
                <w:i/>
                <w:iCs/>
                <w:color w:val="000080"/>
                <w:sz w:val="22"/>
              </w:rPr>
            </w:pPr>
          </w:p>
        </w:tc>
      </w:tr>
      <w:tr w:rsidR="00F32E91" w:rsidRPr="00D3405B" w14:paraId="373311D5" w14:textId="77777777" w:rsidTr="00603D42">
        <w:trPr>
          <w:trHeight w:val="530"/>
          <w:ins w:id="192" w:author="Merrick, Riki | APHL" w:date="2022-09-01T17:18:00Z"/>
        </w:trPr>
        <w:tc>
          <w:tcPr>
            <w:tcW w:w="930" w:type="dxa"/>
            <w:shd w:val="clear" w:color="auto" w:fill="D9D9D9"/>
          </w:tcPr>
          <w:p w14:paraId="0C069250" w14:textId="20E46D37" w:rsidR="00F32E91" w:rsidRDefault="00F32E91" w:rsidP="00F32E91">
            <w:pPr>
              <w:widowControl w:val="0"/>
              <w:autoSpaceDE w:val="0"/>
              <w:autoSpaceDN w:val="0"/>
              <w:adjustRightInd w:val="0"/>
              <w:spacing w:before="110" w:after="200" w:line="276" w:lineRule="auto"/>
              <w:rPr>
                <w:ins w:id="193" w:author="Merrick, Riki | APHL" w:date="2022-09-01T17:18:00Z"/>
                <w:b/>
                <w:bCs/>
                <w:i/>
                <w:iCs/>
                <w:color w:val="000080"/>
                <w:sz w:val="22"/>
              </w:rPr>
            </w:pPr>
            <w:ins w:id="194" w:author="Merrick, Riki | APHL" w:date="2022-09-01T17:23:00Z">
              <w:r w:rsidRPr="00F32E91">
                <w:rPr>
                  <w:b/>
                  <w:bCs/>
                  <w:i/>
                  <w:iCs/>
                  <w:color w:val="000080"/>
                  <w:sz w:val="22"/>
                </w:rPr>
                <w:t>11.7.2</w:t>
              </w:r>
            </w:ins>
          </w:p>
        </w:tc>
        <w:tc>
          <w:tcPr>
            <w:tcW w:w="2306" w:type="dxa"/>
            <w:shd w:val="clear" w:color="auto" w:fill="D9D9D9"/>
          </w:tcPr>
          <w:p w14:paraId="7327BDE8" w14:textId="40EBF92E" w:rsidR="00F32E91" w:rsidRPr="00D3405B" w:rsidRDefault="00F32E91" w:rsidP="00F32E91">
            <w:pPr>
              <w:widowControl w:val="0"/>
              <w:autoSpaceDE w:val="0"/>
              <w:autoSpaceDN w:val="0"/>
              <w:adjustRightInd w:val="0"/>
              <w:spacing w:before="110" w:after="200" w:line="276" w:lineRule="auto"/>
              <w:rPr>
                <w:ins w:id="195" w:author="Merrick, Riki | APHL" w:date="2022-09-01T17:18:00Z"/>
                <w:bCs/>
                <w:i/>
                <w:iCs/>
                <w:noProof/>
                <w:sz w:val="22"/>
              </w:rPr>
            </w:pPr>
            <w:ins w:id="196" w:author="Merrick, Riki | APHL" w:date="2022-09-01T17:23:00Z">
              <w:r w:rsidRPr="00F32E91">
                <w:rPr>
                  <w:bCs/>
                  <w:i/>
                  <w:iCs/>
                  <w:noProof/>
                  <w:sz w:val="22"/>
                </w:rPr>
                <w:t>CCF/CCI – Collaborative Care Fetch / Collaborative Care Information (Event I22)</w:t>
              </w:r>
            </w:ins>
          </w:p>
        </w:tc>
        <w:tc>
          <w:tcPr>
            <w:tcW w:w="3060" w:type="dxa"/>
            <w:shd w:val="clear" w:color="auto" w:fill="D9D9D9"/>
          </w:tcPr>
          <w:p w14:paraId="56AD6BFC" w14:textId="24494214" w:rsidR="00F32E91" w:rsidRDefault="00F32E91" w:rsidP="00F32E91">
            <w:pPr>
              <w:widowControl w:val="0"/>
              <w:autoSpaceDE w:val="0"/>
              <w:autoSpaceDN w:val="0"/>
              <w:adjustRightInd w:val="0"/>
              <w:spacing w:before="110" w:after="200" w:line="276" w:lineRule="auto"/>
              <w:rPr>
                <w:ins w:id="197" w:author="Merrick, Riki | APHL" w:date="2022-09-01T17:18:00Z"/>
                <w:color w:val="000080"/>
                <w:sz w:val="22"/>
              </w:rPr>
            </w:pPr>
            <w:ins w:id="198" w:author="Merrick, Riki | APHL" w:date="2022-09-01T17:23:00Z">
              <w:r>
                <w:rPr>
                  <w:color w:val="000080"/>
                  <w:sz w:val="22"/>
                </w:rPr>
                <w:t>Added GSP, GSR and GSC segments into the message structure for PID and GSP, GSR for NK1</w:t>
              </w:r>
            </w:ins>
          </w:p>
        </w:tc>
        <w:tc>
          <w:tcPr>
            <w:tcW w:w="1070" w:type="dxa"/>
            <w:shd w:val="clear" w:color="auto" w:fill="D9D9D9"/>
          </w:tcPr>
          <w:p w14:paraId="56148261" w14:textId="2978C3AC" w:rsidR="00F32E91" w:rsidRDefault="00F32E91" w:rsidP="00F32E91">
            <w:pPr>
              <w:widowControl w:val="0"/>
              <w:autoSpaceDE w:val="0"/>
              <w:autoSpaceDN w:val="0"/>
              <w:adjustRightInd w:val="0"/>
              <w:spacing w:before="110" w:after="200" w:line="276" w:lineRule="auto"/>
              <w:rPr>
                <w:ins w:id="199" w:author="Merrick, Riki | APHL" w:date="2022-09-01T17:18:00Z"/>
                <w:sz w:val="22"/>
              </w:rPr>
            </w:pPr>
            <w:ins w:id="200" w:author="Merrick, Riki | APHL" w:date="2022-09-01T17:23:00Z">
              <w:r>
                <w:rPr>
                  <w:sz w:val="22"/>
                </w:rPr>
                <w:t>SOGI</w:t>
              </w:r>
            </w:ins>
          </w:p>
        </w:tc>
        <w:tc>
          <w:tcPr>
            <w:tcW w:w="1268" w:type="dxa"/>
            <w:shd w:val="clear" w:color="auto" w:fill="D9D9D9"/>
          </w:tcPr>
          <w:p w14:paraId="6BDAA94A" w14:textId="18F75F20" w:rsidR="00F32E91" w:rsidRDefault="00F32E91" w:rsidP="00F32E91">
            <w:pPr>
              <w:widowControl w:val="0"/>
              <w:autoSpaceDE w:val="0"/>
              <w:autoSpaceDN w:val="0"/>
              <w:adjustRightInd w:val="0"/>
              <w:spacing w:before="110" w:after="200" w:line="276" w:lineRule="auto"/>
              <w:rPr>
                <w:ins w:id="201" w:author="Merrick, Riki | APHL" w:date="2022-09-01T17:18:00Z"/>
                <w:b/>
                <w:bCs/>
                <w:i/>
                <w:iCs/>
                <w:color w:val="000080"/>
                <w:sz w:val="22"/>
              </w:rPr>
            </w:pPr>
            <w:ins w:id="202" w:author="Merrick, Riki | APHL" w:date="2022-09-01T17:23:00Z">
              <w:r>
                <w:rPr>
                  <w:b/>
                  <w:bCs/>
                  <w:i/>
                  <w:iCs/>
                  <w:color w:val="000080"/>
                  <w:sz w:val="22"/>
                </w:rPr>
                <w:t>Yes</w:t>
              </w:r>
            </w:ins>
          </w:p>
        </w:tc>
        <w:tc>
          <w:tcPr>
            <w:tcW w:w="716" w:type="dxa"/>
            <w:shd w:val="clear" w:color="auto" w:fill="D9D9D9"/>
          </w:tcPr>
          <w:p w14:paraId="3E9D64DC" w14:textId="77777777" w:rsidR="00F32E91" w:rsidRPr="00D3405B" w:rsidRDefault="00F32E91" w:rsidP="00F32E91">
            <w:pPr>
              <w:widowControl w:val="0"/>
              <w:autoSpaceDE w:val="0"/>
              <w:autoSpaceDN w:val="0"/>
              <w:adjustRightInd w:val="0"/>
              <w:spacing w:before="110" w:after="200" w:line="276" w:lineRule="auto"/>
              <w:rPr>
                <w:ins w:id="203" w:author="Merrick, Riki | APHL" w:date="2022-09-01T17:18:00Z"/>
                <w:b/>
                <w:bCs/>
                <w:i/>
                <w:iCs/>
                <w:color w:val="000080"/>
                <w:sz w:val="22"/>
              </w:rPr>
            </w:pPr>
          </w:p>
        </w:tc>
      </w:tr>
      <w:tr w:rsidR="00065A17" w:rsidRPr="00D3405B" w14:paraId="38D4F450" w14:textId="77777777" w:rsidTr="00603D42">
        <w:trPr>
          <w:trHeight w:val="530"/>
          <w:ins w:id="204" w:author="Craig Newman" w:date="2023-07-03T08:06:00Z"/>
        </w:trPr>
        <w:tc>
          <w:tcPr>
            <w:tcW w:w="930" w:type="dxa"/>
            <w:shd w:val="clear" w:color="auto" w:fill="D9D9D9"/>
          </w:tcPr>
          <w:p w14:paraId="12D976AE" w14:textId="7271BEF2" w:rsidR="00065A17" w:rsidRPr="00F32E91" w:rsidRDefault="00065A17" w:rsidP="00065A17">
            <w:pPr>
              <w:widowControl w:val="0"/>
              <w:autoSpaceDE w:val="0"/>
              <w:autoSpaceDN w:val="0"/>
              <w:adjustRightInd w:val="0"/>
              <w:spacing w:before="110" w:after="200" w:line="276" w:lineRule="auto"/>
              <w:rPr>
                <w:ins w:id="205" w:author="Craig Newman" w:date="2023-07-03T08:06:00Z"/>
                <w:b/>
                <w:bCs/>
                <w:i/>
                <w:iCs/>
                <w:color w:val="000080"/>
                <w:sz w:val="22"/>
              </w:rPr>
            </w:pPr>
            <w:ins w:id="206" w:author="Craig Newman" w:date="2023-07-03T08:06:00Z">
              <w:r>
                <w:rPr>
                  <w:noProof/>
                </w:rPr>
                <w:t>Various Messages</w:t>
              </w:r>
            </w:ins>
          </w:p>
        </w:tc>
        <w:tc>
          <w:tcPr>
            <w:tcW w:w="2306" w:type="dxa"/>
            <w:shd w:val="clear" w:color="auto" w:fill="D9D9D9"/>
          </w:tcPr>
          <w:p w14:paraId="3BAAAECD" w14:textId="10B74F5D" w:rsidR="00065A17" w:rsidRPr="00F32E91" w:rsidRDefault="00065A17" w:rsidP="00065A17">
            <w:pPr>
              <w:widowControl w:val="0"/>
              <w:autoSpaceDE w:val="0"/>
              <w:autoSpaceDN w:val="0"/>
              <w:adjustRightInd w:val="0"/>
              <w:spacing w:before="110" w:after="200" w:line="276" w:lineRule="auto"/>
              <w:rPr>
                <w:ins w:id="207" w:author="Craig Newman" w:date="2023-07-03T08:06:00Z"/>
                <w:bCs/>
                <w:i/>
                <w:iCs/>
                <w:noProof/>
                <w:sz w:val="22"/>
              </w:rPr>
            </w:pPr>
            <w:ins w:id="208" w:author="Craig Newman" w:date="2023-07-03T08:06:00Z">
              <w:r>
                <w:rPr>
                  <w:noProof/>
                </w:rPr>
                <w:t>GSC Segment</w:t>
              </w:r>
            </w:ins>
          </w:p>
        </w:tc>
        <w:tc>
          <w:tcPr>
            <w:tcW w:w="3060" w:type="dxa"/>
            <w:shd w:val="clear" w:color="auto" w:fill="D9D9D9"/>
          </w:tcPr>
          <w:p w14:paraId="1E00D427" w14:textId="636C6997" w:rsidR="00065A17" w:rsidRDefault="00065A17" w:rsidP="00065A17">
            <w:pPr>
              <w:widowControl w:val="0"/>
              <w:autoSpaceDE w:val="0"/>
              <w:autoSpaceDN w:val="0"/>
              <w:adjustRightInd w:val="0"/>
              <w:spacing w:before="110" w:after="200" w:line="276" w:lineRule="auto"/>
              <w:rPr>
                <w:ins w:id="209" w:author="Craig Newman" w:date="2023-07-03T08:06:00Z"/>
                <w:color w:val="000080"/>
                <w:sz w:val="22"/>
              </w:rPr>
            </w:pPr>
            <w:ins w:id="210" w:author="Craig Newman" w:date="2023-07-03T08:06:00Z">
              <w:r>
                <w:rPr>
                  <w:noProof/>
                </w:rPr>
                <w:t>Update GSC segment name to Sex Parameter for Clinical Use</w:t>
              </w:r>
            </w:ins>
          </w:p>
        </w:tc>
        <w:tc>
          <w:tcPr>
            <w:tcW w:w="1070" w:type="dxa"/>
            <w:shd w:val="clear" w:color="auto" w:fill="D9D9D9"/>
          </w:tcPr>
          <w:p w14:paraId="20D7A24E" w14:textId="511BB8A5" w:rsidR="00065A17" w:rsidRDefault="00065A17" w:rsidP="00065A17">
            <w:pPr>
              <w:widowControl w:val="0"/>
              <w:autoSpaceDE w:val="0"/>
              <w:autoSpaceDN w:val="0"/>
              <w:adjustRightInd w:val="0"/>
              <w:spacing w:before="110" w:after="200" w:line="276" w:lineRule="auto"/>
              <w:rPr>
                <w:ins w:id="211" w:author="Craig Newman" w:date="2023-07-03T08:06:00Z"/>
                <w:sz w:val="22"/>
              </w:rPr>
            </w:pPr>
            <w:ins w:id="212" w:author="Craig Newman" w:date="2023-07-03T08:06:00Z">
              <w:r>
                <w:rPr>
                  <w:noProof/>
                </w:rPr>
                <w:t>V2-25427</w:t>
              </w:r>
            </w:ins>
          </w:p>
        </w:tc>
        <w:tc>
          <w:tcPr>
            <w:tcW w:w="1268" w:type="dxa"/>
            <w:shd w:val="clear" w:color="auto" w:fill="D9D9D9"/>
          </w:tcPr>
          <w:p w14:paraId="0B7A3E6A" w14:textId="2F877646" w:rsidR="00065A17" w:rsidRDefault="00065A17" w:rsidP="00065A17">
            <w:pPr>
              <w:widowControl w:val="0"/>
              <w:autoSpaceDE w:val="0"/>
              <w:autoSpaceDN w:val="0"/>
              <w:adjustRightInd w:val="0"/>
              <w:spacing w:before="110" w:after="200" w:line="276" w:lineRule="auto"/>
              <w:rPr>
                <w:ins w:id="213" w:author="Craig Newman" w:date="2023-07-03T08:06:00Z"/>
                <w:b/>
                <w:bCs/>
                <w:i/>
                <w:iCs/>
                <w:color w:val="000080"/>
                <w:sz w:val="22"/>
              </w:rPr>
            </w:pPr>
            <w:ins w:id="214" w:author="Craig Newman" w:date="2023-07-03T08:06:00Z">
              <w:r>
                <w:rPr>
                  <w:noProof/>
                </w:rPr>
                <w:t>No</w:t>
              </w:r>
            </w:ins>
          </w:p>
        </w:tc>
        <w:tc>
          <w:tcPr>
            <w:tcW w:w="716" w:type="dxa"/>
            <w:shd w:val="clear" w:color="auto" w:fill="D9D9D9"/>
          </w:tcPr>
          <w:p w14:paraId="6BB92533" w14:textId="77777777" w:rsidR="00065A17" w:rsidRPr="00D3405B" w:rsidRDefault="00065A17" w:rsidP="00065A17">
            <w:pPr>
              <w:widowControl w:val="0"/>
              <w:autoSpaceDE w:val="0"/>
              <w:autoSpaceDN w:val="0"/>
              <w:adjustRightInd w:val="0"/>
              <w:spacing w:before="110" w:after="200" w:line="276" w:lineRule="auto"/>
              <w:rPr>
                <w:ins w:id="215" w:author="Craig Newman" w:date="2023-07-03T08:06:00Z"/>
                <w:b/>
                <w:bCs/>
                <w:i/>
                <w:iCs/>
                <w:color w:val="000080"/>
                <w:sz w:val="22"/>
              </w:rPr>
            </w:pPr>
          </w:p>
        </w:tc>
      </w:tr>
    </w:tbl>
    <w:p w14:paraId="684D77B6" w14:textId="4E5F299B" w:rsidR="00573AF5" w:rsidRDefault="00573AF5">
      <w:pPr>
        <w:pStyle w:val="Heading2"/>
        <w:rPr>
          <w:noProof/>
        </w:rPr>
      </w:pPr>
      <w:r>
        <w:rPr>
          <w:noProof/>
        </w:rPr>
        <w:lastRenderedPageBreak/>
        <w:t>CHAPTER 11 CONTENTS</w:t>
      </w:r>
      <w:bookmarkEnd w:id="28"/>
    </w:p>
    <w:p w14:paraId="203E641B" w14:textId="433AC140" w:rsidR="00D0262F" w:rsidRDefault="00D0262F" w:rsidP="00206B5E">
      <w:pPr>
        <w:pStyle w:val="TOC2"/>
        <w:rPr>
          <w:rFonts w:asciiTheme="minorHAnsi" w:eastAsiaTheme="minorEastAsia" w:hAnsiTheme="minorHAnsi" w:cstheme="minorBidi"/>
          <w:kern w:val="0"/>
          <w:sz w:val="22"/>
          <w:szCs w:val="22"/>
        </w:rPr>
      </w:pPr>
      <w:r>
        <w:fldChar w:fldCharType="begin"/>
      </w:r>
      <w:r>
        <w:instrText xml:space="preserve"> TOC \o "2-3" \h \z \u </w:instrText>
      </w:r>
      <w:r>
        <w:fldChar w:fldCharType="separate"/>
      </w:r>
      <w:hyperlink w:anchor="_Toc28982313" w:history="1">
        <w:r w:rsidRPr="00E01283">
          <w:rPr>
            <w:rStyle w:val="Hyperlink"/>
          </w:rPr>
          <w:t>11.1</w:t>
        </w:r>
        <w:r>
          <w:rPr>
            <w:rFonts w:asciiTheme="minorHAnsi" w:eastAsiaTheme="minorEastAsia" w:hAnsiTheme="minorHAnsi" w:cstheme="minorBidi"/>
            <w:kern w:val="0"/>
            <w:sz w:val="22"/>
            <w:szCs w:val="22"/>
          </w:rPr>
          <w:tab/>
        </w:r>
        <w:r w:rsidRPr="00E01283">
          <w:rPr>
            <w:rStyle w:val="Hyperlink"/>
          </w:rPr>
          <w:t>CHAPTER 11 CONTENTS</w:t>
        </w:r>
        <w:r>
          <w:rPr>
            <w:webHidden/>
          </w:rPr>
          <w:tab/>
        </w:r>
        <w:r>
          <w:rPr>
            <w:webHidden/>
          </w:rPr>
          <w:fldChar w:fldCharType="begin"/>
        </w:r>
        <w:r>
          <w:rPr>
            <w:webHidden/>
          </w:rPr>
          <w:instrText xml:space="preserve"> PAGEREF _Toc28982313 \h </w:instrText>
        </w:r>
        <w:r>
          <w:rPr>
            <w:webHidden/>
          </w:rPr>
        </w:r>
        <w:r>
          <w:rPr>
            <w:webHidden/>
          </w:rPr>
          <w:fldChar w:fldCharType="separate"/>
        </w:r>
        <w:r w:rsidR="00BD5E8C">
          <w:rPr>
            <w:webHidden/>
          </w:rPr>
          <w:t>1</w:t>
        </w:r>
        <w:r>
          <w:rPr>
            <w:webHidden/>
          </w:rPr>
          <w:fldChar w:fldCharType="end"/>
        </w:r>
      </w:hyperlink>
    </w:p>
    <w:p w14:paraId="14933228" w14:textId="6CC77A9D" w:rsidR="00D0262F" w:rsidRDefault="00065A17" w:rsidP="00206B5E">
      <w:pPr>
        <w:pStyle w:val="TOC2"/>
        <w:rPr>
          <w:rFonts w:asciiTheme="minorHAnsi" w:eastAsiaTheme="minorEastAsia" w:hAnsiTheme="minorHAnsi" w:cstheme="minorBidi"/>
          <w:kern w:val="0"/>
          <w:sz w:val="22"/>
          <w:szCs w:val="22"/>
        </w:rPr>
      </w:pPr>
      <w:r>
        <w:fldChar w:fldCharType="begin"/>
      </w:r>
      <w:r>
        <w:instrText xml:space="preserve"> HYPERLINK \l "_Toc28982314" </w:instrText>
      </w:r>
      <w:r>
        <w:fldChar w:fldCharType="separate"/>
      </w:r>
      <w:r w:rsidR="00D0262F" w:rsidRPr="00E01283">
        <w:rPr>
          <w:rStyle w:val="Hyperlink"/>
        </w:rPr>
        <w:t>11.2</w:t>
      </w:r>
      <w:r w:rsidR="00D0262F">
        <w:rPr>
          <w:rFonts w:asciiTheme="minorHAnsi" w:eastAsiaTheme="minorEastAsia" w:hAnsiTheme="minorHAnsi" w:cstheme="minorBidi"/>
          <w:kern w:val="0"/>
          <w:sz w:val="22"/>
          <w:szCs w:val="22"/>
        </w:rPr>
        <w:tab/>
      </w:r>
      <w:r w:rsidR="00D0262F" w:rsidRPr="00E01283">
        <w:rPr>
          <w:rStyle w:val="Hyperlink"/>
        </w:rPr>
        <w:t>PURPOSE</w:t>
      </w:r>
      <w:r w:rsidR="00D0262F">
        <w:rPr>
          <w:webHidden/>
        </w:rPr>
        <w:tab/>
      </w:r>
      <w:r w:rsidR="00D0262F">
        <w:rPr>
          <w:webHidden/>
        </w:rPr>
        <w:fldChar w:fldCharType="begin"/>
      </w:r>
      <w:r w:rsidR="00D0262F">
        <w:rPr>
          <w:webHidden/>
        </w:rPr>
        <w:instrText xml:space="preserve"> PAGEREF _Toc28982314 \h </w:instrText>
      </w:r>
      <w:r w:rsidR="00D0262F">
        <w:rPr>
          <w:webHidden/>
        </w:rPr>
      </w:r>
      <w:r w:rsidR="00D0262F">
        <w:rPr>
          <w:webHidden/>
        </w:rPr>
        <w:fldChar w:fldCharType="separate"/>
      </w:r>
      <w:ins w:id="216" w:author="Lynn Laakso" w:date="2022-09-09T14:52:00Z">
        <w:r w:rsidR="00BD5E8C">
          <w:rPr>
            <w:webHidden/>
          </w:rPr>
          <w:t>5</w:t>
        </w:r>
      </w:ins>
      <w:del w:id="217" w:author="Lynn Laakso" w:date="2022-09-09T14:51:00Z">
        <w:r w:rsidR="00D0262F" w:rsidDel="00206B5E">
          <w:rPr>
            <w:webHidden/>
          </w:rPr>
          <w:delText>3</w:delText>
        </w:r>
      </w:del>
      <w:r w:rsidR="00D0262F">
        <w:rPr>
          <w:webHidden/>
        </w:rPr>
        <w:fldChar w:fldCharType="end"/>
      </w:r>
      <w:r>
        <w:fldChar w:fldCharType="end"/>
      </w:r>
    </w:p>
    <w:p w14:paraId="6DF7F3E8" w14:textId="176C0708"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"_Toc28982315" </w:instrText>
      </w:r>
      <w:r>
        <w:rPr>
          <w:noProof/>
        </w:rPr>
        <w:fldChar w:fldCharType="separate"/>
      </w:r>
      <w:r w:rsidR="00D0262F" w:rsidRPr="00E01283">
        <w:rPr>
          <w:rStyle w:val="Hyperlink"/>
          <w:noProof/>
        </w:rPr>
        <w:t>11.2.1</w:t>
      </w:r>
      <w:r w:rsidR="00D0262F">
        <w:rPr>
          <w:rFonts w:asciiTheme="minorHAnsi" w:eastAsiaTheme="minorEastAsia" w:hAnsiTheme="minorHAnsi" w:cstheme="minorBidi"/>
          <w:noProof/>
          <w:sz w:val="22"/>
        </w:rPr>
        <w:tab/>
      </w:r>
      <w:r w:rsidR="00D0262F" w:rsidRPr="00E01283">
        <w:rPr>
          <w:rStyle w:val="Hyperlink"/>
          <w:noProof/>
        </w:rPr>
        <w:t>Patient Referral and Responses</w:t>
      </w:r>
      <w:r w:rsidR="00D0262F">
        <w:rPr>
          <w:noProof/>
          <w:webHidden/>
        </w:rPr>
        <w:tab/>
      </w:r>
      <w:r w:rsidR="00D0262F">
        <w:rPr>
          <w:noProof/>
          <w:webHidden/>
        </w:rPr>
        <w:fldChar w:fldCharType="begin"/>
      </w:r>
      <w:r w:rsidR="00D0262F">
        <w:rPr>
          <w:noProof/>
          <w:webHidden/>
        </w:rPr>
        <w:instrText xml:space="preserve"> PAGEREF _Toc28982315 \h </w:instrText>
      </w:r>
      <w:r w:rsidR="00D0262F">
        <w:rPr>
          <w:noProof/>
          <w:webHidden/>
        </w:rPr>
      </w:r>
      <w:r w:rsidR="00D0262F">
        <w:rPr>
          <w:noProof/>
          <w:webHidden/>
        </w:rPr>
        <w:fldChar w:fldCharType="separate"/>
      </w:r>
      <w:ins w:id="218" w:author="Lynn Laakso" w:date="2022-09-09T14:52:00Z">
        <w:r w:rsidR="00BD5E8C">
          <w:rPr>
            <w:noProof/>
            <w:webHidden/>
          </w:rPr>
          <w:t>5</w:t>
        </w:r>
      </w:ins>
      <w:del w:id="219" w:author="Lynn Laakso" w:date="2022-09-09T14:51:00Z">
        <w:r w:rsidR="00D0262F" w:rsidDel="00206B5E">
          <w:rPr>
            <w:noProof/>
            <w:webHidden/>
          </w:rPr>
          <w:delText>3</w:delText>
        </w:r>
      </w:del>
      <w:r w:rsidR="00D0262F">
        <w:rPr>
          <w:noProof/>
          <w:webHidden/>
        </w:rPr>
        <w:fldChar w:fldCharType="end"/>
      </w:r>
      <w:r>
        <w:rPr>
          <w:noProof/>
        </w:rPr>
        <w:fldChar w:fldCharType="end"/>
      </w:r>
    </w:p>
    <w:p w14:paraId="5C550124" w14:textId="5CFAF1C4"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"_Toc28982316" </w:instrText>
      </w:r>
      <w:r>
        <w:rPr>
          <w:noProof/>
        </w:rPr>
        <w:fldChar w:fldCharType="separate"/>
      </w:r>
      <w:r w:rsidR="00D0262F" w:rsidRPr="00E01283">
        <w:rPr>
          <w:rStyle w:val="Hyperlink"/>
          <w:noProof/>
        </w:rPr>
        <w:t>11.2.2</w:t>
      </w:r>
      <w:r w:rsidR="00D0262F">
        <w:rPr>
          <w:rFonts w:asciiTheme="minorHAnsi" w:eastAsiaTheme="minorEastAsia" w:hAnsiTheme="minorHAnsi" w:cstheme="minorBidi"/>
          <w:noProof/>
          <w:sz w:val="22"/>
        </w:rPr>
        <w:tab/>
      </w:r>
      <w:r w:rsidR="00D0262F" w:rsidRPr="00E01283">
        <w:rPr>
          <w:rStyle w:val="Hyperlink"/>
          <w:noProof/>
        </w:rPr>
        <w:t>Application Roles and Data Process</w:t>
      </w:r>
      <w:r w:rsidR="00D0262F">
        <w:rPr>
          <w:noProof/>
          <w:webHidden/>
        </w:rPr>
        <w:tab/>
      </w:r>
      <w:r w:rsidR="00D0262F">
        <w:rPr>
          <w:noProof/>
          <w:webHidden/>
        </w:rPr>
        <w:fldChar w:fldCharType="begin"/>
      </w:r>
      <w:r w:rsidR="00D0262F">
        <w:rPr>
          <w:noProof/>
          <w:webHidden/>
        </w:rPr>
        <w:instrText xml:space="preserve"> PAGEREF _Toc28982316 \h </w:instrText>
      </w:r>
      <w:r w:rsidR="00D0262F">
        <w:rPr>
          <w:noProof/>
          <w:webHidden/>
        </w:rPr>
      </w:r>
      <w:r w:rsidR="00D0262F">
        <w:rPr>
          <w:noProof/>
          <w:webHidden/>
        </w:rPr>
        <w:fldChar w:fldCharType="separate"/>
      </w:r>
      <w:ins w:id="220" w:author="Lynn Laakso" w:date="2022-09-09T14:52:00Z">
        <w:r w:rsidR="00BD5E8C">
          <w:rPr>
            <w:noProof/>
            <w:webHidden/>
          </w:rPr>
          <w:t>7</w:t>
        </w:r>
      </w:ins>
      <w:del w:id="221" w:author="Lynn Laakso" w:date="2022-09-09T14:51:00Z">
        <w:r w:rsidR="00D0262F" w:rsidDel="00206B5E">
          <w:rPr>
            <w:noProof/>
            <w:webHidden/>
          </w:rPr>
          <w:delText>5</w:delText>
        </w:r>
      </w:del>
      <w:r w:rsidR="00D0262F">
        <w:rPr>
          <w:noProof/>
          <w:webHidden/>
        </w:rPr>
        <w:fldChar w:fldCharType="end"/>
      </w:r>
      <w:r>
        <w:rPr>
          <w:noProof/>
        </w:rPr>
        <w:fldChar w:fldCharType="end"/>
      </w:r>
    </w:p>
    <w:p w14:paraId="4419B7A4" w14:textId="512B8D0A"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w:instrText>
      </w:r>
      <w:r>
        <w:rPr>
          <w:noProof/>
        </w:rPr>
        <w:instrText xml:space="preserve">982317" </w:instrText>
      </w:r>
      <w:r>
        <w:rPr>
          <w:noProof/>
        </w:rPr>
        <w:fldChar w:fldCharType="separate"/>
      </w:r>
      <w:r w:rsidR="00D0262F" w:rsidRPr="00E01283">
        <w:rPr>
          <w:rStyle w:val="Hyperlink"/>
          <w:noProof/>
        </w:rPr>
        <w:t>11.2.3</w:t>
      </w:r>
      <w:r w:rsidR="00D0262F">
        <w:rPr>
          <w:rFonts w:asciiTheme="minorHAnsi" w:eastAsiaTheme="minorEastAsia" w:hAnsiTheme="minorHAnsi" w:cstheme="minorBidi"/>
          <w:noProof/>
          <w:sz w:val="22"/>
        </w:rPr>
        <w:tab/>
      </w:r>
      <w:r w:rsidR="00D0262F" w:rsidRPr="00E01283">
        <w:rPr>
          <w:rStyle w:val="Hyperlink"/>
          <w:noProof/>
        </w:rPr>
        <w:t>Acknowledgment Choreography</w:t>
      </w:r>
      <w:r w:rsidR="00D0262F">
        <w:rPr>
          <w:noProof/>
          <w:webHidden/>
        </w:rPr>
        <w:tab/>
      </w:r>
      <w:r w:rsidR="00D0262F">
        <w:rPr>
          <w:noProof/>
          <w:webHidden/>
        </w:rPr>
        <w:fldChar w:fldCharType="begin"/>
      </w:r>
      <w:r w:rsidR="00D0262F">
        <w:rPr>
          <w:noProof/>
          <w:webHidden/>
        </w:rPr>
        <w:instrText xml:space="preserve"> PAGEREF _Toc28982317 \h </w:instrText>
      </w:r>
      <w:r w:rsidR="00D0262F">
        <w:rPr>
          <w:noProof/>
          <w:webHidden/>
        </w:rPr>
      </w:r>
      <w:r w:rsidR="00D0262F">
        <w:rPr>
          <w:noProof/>
          <w:webHidden/>
        </w:rPr>
        <w:fldChar w:fldCharType="separate"/>
      </w:r>
      <w:ins w:id="222" w:author="Lynn Laakso" w:date="2022-09-09T14:52:00Z">
        <w:r w:rsidR="00BD5E8C">
          <w:rPr>
            <w:noProof/>
            <w:webHidden/>
          </w:rPr>
          <w:t>9</w:t>
        </w:r>
      </w:ins>
      <w:del w:id="223" w:author="Lynn Laakso" w:date="2022-09-09T14:51:00Z">
        <w:r w:rsidR="00D0262F" w:rsidDel="00206B5E">
          <w:rPr>
            <w:noProof/>
            <w:webHidden/>
          </w:rPr>
          <w:delText>7</w:delText>
        </w:r>
      </w:del>
      <w:r w:rsidR="00D0262F">
        <w:rPr>
          <w:noProof/>
          <w:webHidden/>
        </w:rPr>
        <w:fldChar w:fldCharType="end"/>
      </w:r>
      <w:r>
        <w:rPr>
          <w:noProof/>
        </w:rPr>
        <w:fldChar w:fldCharType="end"/>
      </w:r>
    </w:p>
    <w:p w14:paraId="29A6E832" w14:textId="2679D642"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"_Toc28982318" </w:instrText>
      </w:r>
      <w:r>
        <w:rPr>
          <w:noProof/>
        </w:rPr>
        <w:fldChar w:fldCharType="separate"/>
      </w:r>
      <w:r w:rsidR="00D0262F" w:rsidRPr="00E01283">
        <w:rPr>
          <w:rStyle w:val="Hyperlink"/>
          <w:noProof/>
        </w:rPr>
        <w:t>11.2.4</w:t>
      </w:r>
      <w:r w:rsidR="00D0262F">
        <w:rPr>
          <w:rFonts w:asciiTheme="minorHAnsi" w:eastAsiaTheme="minorEastAsia" w:hAnsiTheme="minorHAnsi" w:cstheme="minorBidi"/>
          <w:noProof/>
          <w:sz w:val="22"/>
        </w:rPr>
        <w:tab/>
      </w:r>
      <w:r w:rsidR="00D0262F" w:rsidRPr="00E01283">
        <w:rPr>
          <w:rStyle w:val="Hyperlink"/>
          <w:noProof/>
        </w:rPr>
        <w:t>Glossary</w:t>
      </w:r>
      <w:r w:rsidR="00D0262F">
        <w:rPr>
          <w:noProof/>
          <w:webHidden/>
        </w:rPr>
        <w:tab/>
      </w:r>
      <w:r w:rsidR="00D0262F">
        <w:rPr>
          <w:noProof/>
          <w:webHidden/>
        </w:rPr>
        <w:fldChar w:fldCharType="begin"/>
      </w:r>
      <w:r w:rsidR="00D0262F">
        <w:rPr>
          <w:noProof/>
          <w:webHidden/>
        </w:rPr>
        <w:instrText xml:space="preserve"> PAGEREF _Toc28982318 \h </w:instrText>
      </w:r>
      <w:r w:rsidR="00D0262F">
        <w:rPr>
          <w:noProof/>
          <w:webHidden/>
        </w:rPr>
      </w:r>
      <w:r w:rsidR="00D0262F">
        <w:rPr>
          <w:noProof/>
          <w:webHidden/>
        </w:rPr>
        <w:fldChar w:fldCharType="separate"/>
      </w:r>
      <w:ins w:id="224" w:author="Lynn Laakso" w:date="2022-09-09T14:52:00Z">
        <w:r w:rsidR="00BD5E8C">
          <w:rPr>
            <w:noProof/>
            <w:webHidden/>
          </w:rPr>
          <w:t>9</w:t>
        </w:r>
      </w:ins>
      <w:del w:id="225" w:author="Lynn Laakso" w:date="2022-09-09T14:51:00Z">
        <w:r w:rsidR="00D0262F" w:rsidDel="00206B5E">
          <w:rPr>
            <w:noProof/>
            <w:webHidden/>
          </w:rPr>
          <w:delText>7</w:delText>
        </w:r>
      </w:del>
      <w:r w:rsidR="00D0262F">
        <w:rPr>
          <w:noProof/>
          <w:webHidden/>
        </w:rPr>
        <w:fldChar w:fldCharType="end"/>
      </w:r>
      <w:r>
        <w:rPr>
          <w:noProof/>
        </w:rPr>
        <w:fldChar w:fldCharType="end"/>
      </w:r>
    </w:p>
    <w:p w14:paraId="032682EF" w14:textId="31588684" w:rsidR="00D0262F" w:rsidRDefault="00065A17" w:rsidP="00206B5E">
      <w:pPr>
        <w:pStyle w:val="TOC2"/>
        <w:rPr>
          <w:rFonts w:asciiTheme="minorHAnsi" w:eastAsiaTheme="minorEastAsia" w:hAnsiTheme="minorHAnsi" w:cstheme="minorBidi"/>
          <w:kern w:val="0"/>
          <w:sz w:val="22"/>
          <w:szCs w:val="22"/>
        </w:rPr>
      </w:pPr>
      <w:r>
        <w:fldChar w:fldCharType="begin"/>
      </w:r>
      <w:r>
        <w:instrText xml:space="preserve"> HYPERLINK \l "_Toc28982319" </w:instrText>
      </w:r>
      <w:r>
        <w:fldChar w:fldCharType="separate"/>
      </w:r>
      <w:r w:rsidR="00D0262F" w:rsidRPr="00E01283">
        <w:rPr>
          <w:rStyle w:val="Hyperlink"/>
        </w:rPr>
        <w:t>11.3</w:t>
      </w:r>
      <w:r w:rsidR="00D0262F">
        <w:rPr>
          <w:rFonts w:asciiTheme="minorHAnsi" w:eastAsiaTheme="minorEastAsia" w:hAnsiTheme="minorHAnsi" w:cstheme="minorBidi"/>
          <w:kern w:val="0"/>
          <w:sz w:val="22"/>
          <w:szCs w:val="22"/>
        </w:rPr>
        <w:tab/>
      </w:r>
      <w:r w:rsidR="00D0262F" w:rsidRPr="00E01283">
        <w:rPr>
          <w:rStyle w:val="Hyperlink"/>
        </w:rPr>
        <w:t>PATIENT INFORMATION REQUEST MESSAGES AND TRIGGER EVENTS</w:t>
      </w:r>
      <w:r w:rsidR="00D0262F">
        <w:rPr>
          <w:webHidden/>
        </w:rPr>
        <w:tab/>
      </w:r>
      <w:r w:rsidR="00D0262F">
        <w:rPr>
          <w:webHidden/>
        </w:rPr>
        <w:fldChar w:fldCharType="begin"/>
      </w:r>
      <w:r w:rsidR="00D0262F">
        <w:rPr>
          <w:webHidden/>
        </w:rPr>
        <w:instrText xml:space="preserve"> PAGEREF _Toc28982319 \h </w:instrText>
      </w:r>
      <w:r w:rsidR="00D0262F">
        <w:rPr>
          <w:webHidden/>
        </w:rPr>
      </w:r>
      <w:r w:rsidR="00D0262F">
        <w:rPr>
          <w:webHidden/>
        </w:rPr>
        <w:fldChar w:fldCharType="separate"/>
      </w:r>
      <w:ins w:id="226" w:author="Lynn Laakso" w:date="2022-09-09T14:52:00Z">
        <w:r w:rsidR="00BD5E8C">
          <w:rPr>
            <w:webHidden/>
          </w:rPr>
          <w:t>10</w:t>
        </w:r>
      </w:ins>
      <w:del w:id="227" w:author="Lynn Laakso" w:date="2022-09-09T14:51:00Z">
        <w:r w:rsidR="00D0262F" w:rsidDel="00206B5E">
          <w:rPr>
            <w:webHidden/>
          </w:rPr>
          <w:delText>9</w:delText>
        </w:r>
      </w:del>
      <w:r w:rsidR="00D0262F">
        <w:rPr>
          <w:webHidden/>
        </w:rPr>
        <w:fldChar w:fldCharType="end"/>
      </w:r>
      <w:r>
        <w:fldChar w:fldCharType="end"/>
      </w:r>
    </w:p>
    <w:p w14:paraId="7779CA36" w14:textId="617D6EDD"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"_Toc28982320" </w:instrText>
      </w:r>
      <w:r>
        <w:rPr>
          <w:noProof/>
        </w:rPr>
        <w:fldChar w:fldCharType="separate"/>
      </w:r>
      <w:r w:rsidR="00D0262F" w:rsidRPr="00E01283">
        <w:rPr>
          <w:rStyle w:val="Hyperlink"/>
          <w:noProof/>
        </w:rPr>
        <w:t>11.3.1</w:t>
      </w:r>
      <w:r w:rsidR="00D0262F">
        <w:rPr>
          <w:rFonts w:asciiTheme="minorHAnsi" w:eastAsiaTheme="minorEastAsia" w:hAnsiTheme="minorHAnsi" w:cstheme="minorBidi"/>
          <w:noProof/>
          <w:sz w:val="22"/>
        </w:rPr>
        <w:tab/>
      </w:r>
      <w:r w:rsidR="00D0262F" w:rsidRPr="00E01283">
        <w:rPr>
          <w:rStyle w:val="Hyperlink"/>
          <w:noProof/>
        </w:rPr>
        <w:t>RQI/RPI - Request for Insurance Information (Event I01)</w:t>
      </w:r>
      <w:r w:rsidR="00D0262F">
        <w:rPr>
          <w:noProof/>
          <w:webHidden/>
        </w:rPr>
        <w:tab/>
      </w:r>
      <w:r w:rsidR="00D0262F">
        <w:rPr>
          <w:noProof/>
          <w:webHidden/>
        </w:rPr>
        <w:fldChar w:fldCharType="begin"/>
      </w:r>
      <w:r w:rsidR="00D0262F">
        <w:rPr>
          <w:noProof/>
          <w:webHidden/>
        </w:rPr>
        <w:instrText xml:space="preserve"> PAGEREF _Toc28982320 \h </w:instrText>
      </w:r>
      <w:r w:rsidR="00D0262F">
        <w:rPr>
          <w:noProof/>
          <w:webHidden/>
        </w:rPr>
      </w:r>
      <w:r w:rsidR="00D0262F">
        <w:rPr>
          <w:noProof/>
          <w:webHidden/>
        </w:rPr>
        <w:fldChar w:fldCharType="separate"/>
      </w:r>
      <w:ins w:id="228" w:author="Lynn Laakso" w:date="2022-09-09T14:52:00Z">
        <w:r w:rsidR="00BD5E8C">
          <w:rPr>
            <w:noProof/>
            <w:webHidden/>
          </w:rPr>
          <w:t>11</w:t>
        </w:r>
      </w:ins>
      <w:del w:id="229" w:author="Lynn Laakso" w:date="2022-09-09T14:51:00Z">
        <w:r w:rsidR="00D0262F" w:rsidDel="00206B5E">
          <w:rPr>
            <w:noProof/>
            <w:webHidden/>
          </w:rPr>
          <w:delText>9</w:delText>
        </w:r>
      </w:del>
      <w:r w:rsidR="00D0262F">
        <w:rPr>
          <w:noProof/>
          <w:webHidden/>
        </w:rPr>
        <w:fldChar w:fldCharType="end"/>
      </w:r>
      <w:r>
        <w:rPr>
          <w:noProof/>
        </w:rPr>
        <w:fldChar w:fldCharType="end"/>
      </w:r>
    </w:p>
    <w:p w14:paraId="164F6D16" w14:textId="094B2500"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"_Toc28982321" </w:instrText>
      </w:r>
      <w:r>
        <w:rPr>
          <w:noProof/>
        </w:rPr>
        <w:fldChar w:fldCharType="separate"/>
      </w:r>
      <w:r w:rsidR="00D0262F" w:rsidRPr="00E01283">
        <w:rPr>
          <w:rStyle w:val="Hyperlink"/>
          <w:noProof/>
        </w:rPr>
        <w:t>11.3.2</w:t>
      </w:r>
      <w:r w:rsidR="00D0262F">
        <w:rPr>
          <w:rFonts w:asciiTheme="minorHAnsi" w:eastAsiaTheme="minorEastAsia" w:hAnsiTheme="minorHAnsi" w:cstheme="minorBidi"/>
          <w:noProof/>
          <w:sz w:val="22"/>
        </w:rPr>
        <w:tab/>
      </w:r>
      <w:r w:rsidR="00D0262F" w:rsidRPr="00E01283">
        <w:rPr>
          <w:rStyle w:val="Hyperlink"/>
          <w:noProof/>
        </w:rPr>
        <w:t>RQI/RPL - Request/Receipt of Patient Selection Display List (Event I02)</w:t>
      </w:r>
      <w:r w:rsidR="00D0262F">
        <w:rPr>
          <w:noProof/>
          <w:webHidden/>
        </w:rPr>
        <w:tab/>
      </w:r>
      <w:r w:rsidR="00D0262F">
        <w:rPr>
          <w:noProof/>
          <w:webHidden/>
        </w:rPr>
        <w:fldChar w:fldCharType="begin"/>
      </w:r>
      <w:r w:rsidR="00D0262F">
        <w:rPr>
          <w:noProof/>
          <w:webHidden/>
        </w:rPr>
        <w:instrText xml:space="preserve"> PAGEREF _Toc28982321 \h </w:instrText>
      </w:r>
      <w:r w:rsidR="00D0262F">
        <w:rPr>
          <w:noProof/>
          <w:webHidden/>
        </w:rPr>
      </w:r>
      <w:r w:rsidR="00D0262F">
        <w:rPr>
          <w:noProof/>
          <w:webHidden/>
        </w:rPr>
        <w:fldChar w:fldCharType="separate"/>
      </w:r>
      <w:ins w:id="230" w:author="Lynn Laakso" w:date="2022-09-09T14:52:00Z">
        <w:r w:rsidR="00BD5E8C">
          <w:rPr>
            <w:noProof/>
            <w:webHidden/>
          </w:rPr>
          <w:t>12</w:t>
        </w:r>
      </w:ins>
      <w:del w:id="231" w:author="Lynn Laakso" w:date="2022-09-09T14:51:00Z">
        <w:r w:rsidR="00D0262F" w:rsidDel="00206B5E">
          <w:rPr>
            <w:noProof/>
            <w:webHidden/>
          </w:rPr>
          <w:delText>10</w:delText>
        </w:r>
      </w:del>
      <w:r w:rsidR="00D0262F">
        <w:rPr>
          <w:noProof/>
          <w:webHidden/>
        </w:rPr>
        <w:fldChar w:fldCharType="end"/>
      </w:r>
      <w:r>
        <w:rPr>
          <w:noProof/>
        </w:rPr>
        <w:fldChar w:fldCharType="end"/>
      </w:r>
    </w:p>
    <w:p w14:paraId="0018ABF4" w14:textId="35AD0AD1"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"_Toc28982322" </w:instrText>
      </w:r>
      <w:r>
        <w:rPr>
          <w:noProof/>
        </w:rPr>
        <w:fldChar w:fldCharType="separate"/>
      </w:r>
      <w:r w:rsidR="00D0262F" w:rsidRPr="00E01283">
        <w:rPr>
          <w:rStyle w:val="Hyperlink"/>
          <w:noProof/>
        </w:rPr>
        <w:t>11.3.3</w:t>
      </w:r>
      <w:r w:rsidR="00D0262F">
        <w:rPr>
          <w:rFonts w:asciiTheme="minorHAnsi" w:eastAsiaTheme="minorEastAsia" w:hAnsiTheme="minorHAnsi" w:cstheme="minorBidi"/>
          <w:noProof/>
          <w:sz w:val="22"/>
        </w:rPr>
        <w:tab/>
      </w:r>
      <w:r w:rsidR="00D0262F" w:rsidRPr="00E01283">
        <w:rPr>
          <w:rStyle w:val="Hyperlink"/>
          <w:noProof/>
        </w:rPr>
        <w:t>RQI/RPR - Request/Receipt of Patient Selection List (Event I03)</w:t>
      </w:r>
      <w:r w:rsidR="00D0262F">
        <w:rPr>
          <w:noProof/>
          <w:webHidden/>
        </w:rPr>
        <w:tab/>
      </w:r>
      <w:r w:rsidR="00D0262F">
        <w:rPr>
          <w:noProof/>
          <w:webHidden/>
        </w:rPr>
        <w:fldChar w:fldCharType="begin"/>
      </w:r>
      <w:r w:rsidR="00D0262F">
        <w:rPr>
          <w:noProof/>
          <w:webHidden/>
        </w:rPr>
        <w:instrText xml:space="preserve"> PAGEREF _Toc28982322 \h </w:instrText>
      </w:r>
      <w:r w:rsidR="00D0262F">
        <w:rPr>
          <w:noProof/>
          <w:webHidden/>
        </w:rPr>
      </w:r>
      <w:r w:rsidR="00D0262F">
        <w:rPr>
          <w:noProof/>
          <w:webHidden/>
        </w:rPr>
        <w:fldChar w:fldCharType="separate"/>
      </w:r>
      <w:ins w:id="232" w:author="Lynn Laakso" w:date="2022-09-09T14:52:00Z">
        <w:r w:rsidR="00BD5E8C">
          <w:rPr>
            <w:noProof/>
            <w:webHidden/>
          </w:rPr>
          <w:t>14</w:t>
        </w:r>
      </w:ins>
      <w:del w:id="233" w:author="Lynn Laakso" w:date="2022-09-09T14:51:00Z">
        <w:r w:rsidR="00D0262F" w:rsidDel="00206B5E">
          <w:rPr>
            <w:noProof/>
            <w:webHidden/>
          </w:rPr>
          <w:delText>12</w:delText>
        </w:r>
      </w:del>
      <w:r w:rsidR="00D0262F">
        <w:rPr>
          <w:noProof/>
          <w:webHidden/>
        </w:rPr>
        <w:fldChar w:fldCharType="end"/>
      </w:r>
      <w:r>
        <w:rPr>
          <w:noProof/>
        </w:rPr>
        <w:fldChar w:fldCharType="end"/>
      </w:r>
    </w:p>
    <w:p w14:paraId="4D8963A4" w14:textId="62837922"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"_Toc28982323" </w:instrText>
      </w:r>
      <w:r>
        <w:rPr>
          <w:noProof/>
        </w:rPr>
        <w:fldChar w:fldCharType="separate"/>
      </w:r>
      <w:r w:rsidR="00D0262F" w:rsidRPr="00E01283">
        <w:rPr>
          <w:rStyle w:val="Hyperlink"/>
          <w:noProof/>
        </w:rPr>
        <w:t>11.3.4</w:t>
      </w:r>
      <w:r w:rsidR="00D0262F">
        <w:rPr>
          <w:rFonts w:asciiTheme="minorHAnsi" w:eastAsiaTheme="minorEastAsia" w:hAnsiTheme="minorHAnsi" w:cstheme="minorBidi"/>
          <w:noProof/>
          <w:sz w:val="22"/>
        </w:rPr>
        <w:tab/>
      </w:r>
      <w:r w:rsidR="00D0262F" w:rsidRPr="00E01283">
        <w:rPr>
          <w:rStyle w:val="Hyperlink"/>
          <w:noProof/>
        </w:rPr>
        <w:t>RQP/RPI - request for patient demographic data (Event I04)</w:t>
      </w:r>
      <w:r w:rsidR="00D0262F">
        <w:rPr>
          <w:noProof/>
          <w:webHidden/>
        </w:rPr>
        <w:tab/>
      </w:r>
      <w:r w:rsidR="00D0262F">
        <w:rPr>
          <w:noProof/>
          <w:webHidden/>
        </w:rPr>
        <w:fldChar w:fldCharType="begin"/>
      </w:r>
      <w:r w:rsidR="00D0262F">
        <w:rPr>
          <w:noProof/>
          <w:webHidden/>
        </w:rPr>
        <w:instrText xml:space="preserve"> PAGEREF _Toc28982323 \h </w:instrText>
      </w:r>
      <w:r w:rsidR="00D0262F">
        <w:rPr>
          <w:noProof/>
          <w:webHidden/>
        </w:rPr>
      </w:r>
      <w:r w:rsidR="00D0262F">
        <w:rPr>
          <w:noProof/>
          <w:webHidden/>
        </w:rPr>
        <w:fldChar w:fldCharType="separate"/>
      </w:r>
      <w:ins w:id="234" w:author="Lynn Laakso" w:date="2022-09-09T14:52:00Z">
        <w:r w:rsidR="00BD5E8C">
          <w:rPr>
            <w:noProof/>
            <w:webHidden/>
          </w:rPr>
          <w:t>16</w:t>
        </w:r>
      </w:ins>
      <w:del w:id="235" w:author="Lynn Laakso" w:date="2022-09-09T14:51:00Z">
        <w:r w:rsidR="00D0262F" w:rsidDel="00206B5E">
          <w:rPr>
            <w:noProof/>
            <w:webHidden/>
          </w:rPr>
          <w:delText>13</w:delText>
        </w:r>
      </w:del>
      <w:r w:rsidR="00D0262F">
        <w:rPr>
          <w:noProof/>
          <w:webHidden/>
        </w:rPr>
        <w:fldChar w:fldCharType="end"/>
      </w:r>
      <w:r>
        <w:rPr>
          <w:noProof/>
        </w:rPr>
        <w:fldChar w:fldCharType="end"/>
      </w:r>
    </w:p>
    <w:p w14:paraId="2AC066AB" w14:textId="4EE56880"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"_Toc28982324" </w:instrText>
      </w:r>
      <w:r>
        <w:rPr>
          <w:noProof/>
        </w:rPr>
        <w:fldChar w:fldCharType="separate"/>
      </w:r>
      <w:r w:rsidR="00D0262F" w:rsidRPr="00E01283">
        <w:rPr>
          <w:rStyle w:val="Hyperlink"/>
          <w:noProof/>
        </w:rPr>
        <w:t>11.3.5</w:t>
      </w:r>
      <w:r w:rsidR="00D0262F">
        <w:rPr>
          <w:rFonts w:asciiTheme="minorHAnsi" w:eastAsiaTheme="minorEastAsia" w:hAnsiTheme="minorHAnsi" w:cstheme="minorBidi"/>
          <w:noProof/>
          <w:sz w:val="22"/>
        </w:rPr>
        <w:tab/>
      </w:r>
      <w:r w:rsidR="00D0262F" w:rsidRPr="00E01283">
        <w:rPr>
          <w:rStyle w:val="Hyperlink"/>
          <w:noProof/>
        </w:rPr>
        <w:t>RQC/RCI - Request for Patient Clinical Information (Event I05)</w:t>
      </w:r>
      <w:r w:rsidR="00D0262F">
        <w:rPr>
          <w:noProof/>
          <w:webHidden/>
        </w:rPr>
        <w:tab/>
      </w:r>
      <w:r w:rsidR="00D0262F">
        <w:rPr>
          <w:noProof/>
          <w:webHidden/>
        </w:rPr>
        <w:fldChar w:fldCharType="begin"/>
      </w:r>
      <w:r w:rsidR="00D0262F">
        <w:rPr>
          <w:noProof/>
          <w:webHidden/>
        </w:rPr>
        <w:instrText xml:space="preserve"> PAGEREF _Toc28982324 \h </w:instrText>
      </w:r>
      <w:r w:rsidR="00D0262F">
        <w:rPr>
          <w:noProof/>
          <w:webHidden/>
        </w:rPr>
      </w:r>
      <w:r w:rsidR="00D0262F">
        <w:rPr>
          <w:noProof/>
          <w:webHidden/>
        </w:rPr>
        <w:fldChar w:fldCharType="separate"/>
      </w:r>
      <w:ins w:id="236" w:author="Lynn Laakso" w:date="2022-09-09T14:52:00Z">
        <w:r w:rsidR="00BD5E8C">
          <w:rPr>
            <w:noProof/>
            <w:webHidden/>
          </w:rPr>
          <w:t>18</w:t>
        </w:r>
      </w:ins>
      <w:del w:id="237" w:author="Lynn Laakso" w:date="2022-09-09T14:51:00Z">
        <w:r w:rsidR="00D0262F" w:rsidDel="00206B5E">
          <w:rPr>
            <w:noProof/>
            <w:webHidden/>
          </w:rPr>
          <w:delText>15</w:delText>
        </w:r>
      </w:del>
      <w:r w:rsidR="00D0262F">
        <w:rPr>
          <w:noProof/>
          <w:webHidden/>
        </w:rPr>
        <w:fldChar w:fldCharType="end"/>
      </w:r>
      <w:r>
        <w:rPr>
          <w:noProof/>
        </w:rPr>
        <w:fldChar w:fldCharType="end"/>
      </w:r>
    </w:p>
    <w:p w14:paraId="322F784D" w14:textId="217F8C80"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"_Toc28982325" </w:instrText>
      </w:r>
      <w:r>
        <w:rPr>
          <w:noProof/>
        </w:rPr>
        <w:fldChar w:fldCharType="separate"/>
      </w:r>
      <w:r w:rsidR="00D0262F" w:rsidRPr="00E01283">
        <w:rPr>
          <w:rStyle w:val="Hyperlink"/>
          <w:noProof/>
        </w:rPr>
        <w:t>11.3.6</w:t>
      </w:r>
      <w:r w:rsidR="00D0262F">
        <w:rPr>
          <w:rFonts w:asciiTheme="minorHAnsi" w:eastAsiaTheme="minorEastAsia" w:hAnsiTheme="minorHAnsi" w:cstheme="minorBidi"/>
          <w:noProof/>
          <w:sz w:val="22"/>
        </w:rPr>
        <w:tab/>
      </w:r>
      <w:r w:rsidR="00D0262F" w:rsidRPr="00E01283">
        <w:rPr>
          <w:rStyle w:val="Hyperlink"/>
          <w:noProof/>
        </w:rPr>
        <w:t>RQC/RCL - Request/Receipt of Clinical Data Listing (Event I06)</w:t>
      </w:r>
      <w:r w:rsidR="00D0262F">
        <w:rPr>
          <w:noProof/>
          <w:webHidden/>
        </w:rPr>
        <w:tab/>
      </w:r>
      <w:r w:rsidR="00D0262F">
        <w:rPr>
          <w:noProof/>
          <w:webHidden/>
        </w:rPr>
        <w:fldChar w:fldCharType="begin"/>
      </w:r>
      <w:r w:rsidR="00D0262F">
        <w:rPr>
          <w:noProof/>
          <w:webHidden/>
        </w:rPr>
        <w:instrText xml:space="preserve"> PAGEREF _Toc28982325 \h </w:instrText>
      </w:r>
      <w:r w:rsidR="00D0262F">
        <w:rPr>
          <w:noProof/>
          <w:webHidden/>
        </w:rPr>
      </w:r>
      <w:r w:rsidR="00D0262F">
        <w:rPr>
          <w:noProof/>
          <w:webHidden/>
        </w:rPr>
        <w:fldChar w:fldCharType="separate"/>
      </w:r>
      <w:ins w:id="238" w:author="Lynn Laakso" w:date="2022-09-09T14:52:00Z">
        <w:r w:rsidR="00BD5E8C">
          <w:rPr>
            <w:noProof/>
            <w:webHidden/>
          </w:rPr>
          <w:t>18</w:t>
        </w:r>
      </w:ins>
      <w:del w:id="239" w:author="Lynn Laakso" w:date="2022-09-09T14:51:00Z">
        <w:r w:rsidR="00D0262F" w:rsidDel="00206B5E">
          <w:rPr>
            <w:noProof/>
            <w:webHidden/>
          </w:rPr>
          <w:delText>15</w:delText>
        </w:r>
      </w:del>
      <w:r w:rsidR="00D0262F">
        <w:rPr>
          <w:noProof/>
          <w:webHidden/>
        </w:rPr>
        <w:fldChar w:fldCharType="end"/>
      </w:r>
      <w:r>
        <w:rPr>
          <w:noProof/>
        </w:rPr>
        <w:fldChar w:fldCharType="end"/>
      </w:r>
    </w:p>
    <w:p w14:paraId="6226F511" w14:textId="1F1AD58F"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"_Toc28982326" </w:instrText>
      </w:r>
      <w:r>
        <w:rPr>
          <w:noProof/>
        </w:rPr>
        <w:fldChar w:fldCharType="separate"/>
      </w:r>
      <w:r w:rsidR="00D0262F" w:rsidRPr="00E01283">
        <w:rPr>
          <w:rStyle w:val="Hyperlink"/>
          <w:noProof/>
        </w:rPr>
        <w:t>11.3.7</w:t>
      </w:r>
      <w:r w:rsidR="00D0262F">
        <w:rPr>
          <w:rFonts w:asciiTheme="minorHAnsi" w:eastAsiaTheme="minorEastAsia" w:hAnsiTheme="minorHAnsi" w:cstheme="minorBidi"/>
          <w:noProof/>
          <w:sz w:val="22"/>
        </w:rPr>
        <w:tab/>
      </w:r>
      <w:r w:rsidR="00D0262F" w:rsidRPr="00E01283">
        <w:rPr>
          <w:rStyle w:val="Hyperlink"/>
          <w:noProof/>
        </w:rPr>
        <w:t>PIN/ACK - Unsolicited Insurance Information (Event I07)</w:t>
      </w:r>
      <w:r w:rsidR="00D0262F">
        <w:rPr>
          <w:noProof/>
          <w:webHidden/>
        </w:rPr>
        <w:tab/>
      </w:r>
      <w:r w:rsidR="00D0262F">
        <w:rPr>
          <w:noProof/>
          <w:webHidden/>
        </w:rPr>
        <w:fldChar w:fldCharType="begin"/>
      </w:r>
      <w:r w:rsidR="00D0262F">
        <w:rPr>
          <w:noProof/>
          <w:webHidden/>
        </w:rPr>
        <w:instrText xml:space="preserve"> PAGEREF _Toc28982326 \h </w:instrText>
      </w:r>
      <w:r w:rsidR="00D0262F">
        <w:rPr>
          <w:noProof/>
          <w:webHidden/>
        </w:rPr>
      </w:r>
      <w:r w:rsidR="00D0262F">
        <w:rPr>
          <w:noProof/>
          <w:webHidden/>
        </w:rPr>
        <w:fldChar w:fldCharType="separate"/>
      </w:r>
      <w:ins w:id="240" w:author="Lynn Laakso" w:date="2022-09-09T14:52:00Z">
        <w:r w:rsidR="00BD5E8C">
          <w:rPr>
            <w:noProof/>
            <w:webHidden/>
          </w:rPr>
          <w:t>18</w:t>
        </w:r>
      </w:ins>
      <w:del w:id="241" w:author="Lynn Laakso" w:date="2022-09-09T14:51:00Z">
        <w:r w:rsidR="00D0262F" w:rsidDel="00206B5E">
          <w:rPr>
            <w:noProof/>
            <w:webHidden/>
          </w:rPr>
          <w:delText>15</w:delText>
        </w:r>
      </w:del>
      <w:r w:rsidR="00D0262F">
        <w:rPr>
          <w:noProof/>
          <w:webHidden/>
        </w:rPr>
        <w:fldChar w:fldCharType="end"/>
      </w:r>
      <w:r>
        <w:rPr>
          <w:noProof/>
        </w:rPr>
        <w:fldChar w:fldCharType="end"/>
      </w:r>
    </w:p>
    <w:p w14:paraId="0B9477E1" w14:textId="323EED48" w:rsidR="00D0262F" w:rsidRDefault="00065A17" w:rsidP="00206B5E">
      <w:pPr>
        <w:pStyle w:val="TOC2"/>
        <w:rPr>
          <w:rFonts w:asciiTheme="minorHAnsi" w:eastAsiaTheme="minorEastAsia" w:hAnsiTheme="minorHAnsi" w:cstheme="minorBidi"/>
          <w:kern w:val="0"/>
          <w:sz w:val="22"/>
          <w:szCs w:val="22"/>
        </w:rPr>
      </w:pPr>
      <w:r>
        <w:fldChar w:fldCharType="begin"/>
      </w:r>
      <w:r>
        <w:instrText xml:space="preserve"> HYPERLINK \l "_Toc28982327" </w:instrText>
      </w:r>
      <w:r>
        <w:fldChar w:fldCharType="separate"/>
      </w:r>
      <w:r w:rsidR="00D0262F" w:rsidRPr="00E01283">
        <w:rPr>
          <w:rStyle w:val="Hyperlink"/>
        </w:rPr>
        <w:t>11.4</w:t>
      </w:r>
      <w:r w:rsidR="00D0262F">
        <w:rPr>
          <w:rFonts w:asciiTheme="minorHAnsi" w:eastAsiaTheme="minorEastAsia" w:hAnsiTheme="minorHAnsi" w:cstheme="minorBidi"/>
          <w:kern w:val="0"/>
          <w:sz w:val="22"/>
          <w:szCs w:val="22"/>
        </w:rPr>
        <w:tab/>
      </w:r>
      <w:r w:rsidR="00D0262F" w:rsidRPr="00E01283">
        <w:rPr>
          <w:rStyle w:val="Hyperlink"/>
        </w:rPr>
        <w:t>PATIENT TREATMENT AUTHORIZATION REQUESTS</w:t>
      </w:r>
      <w:r w:rsidR="00D0262F">
        <w:rPr>
          <w:webHidden/>
        </w:rPr>
        <w:tab/>
      </w:r>
      <w:r w:rsidR="00D0262F">
        <w:rPr>
          <w:webHidden/>
        </w:rPr>
        <w:fldChar w:fldCharType="begin"/>
      </w:r>
      <w:r w:rsidR="00D0262F">
        <w:rPr>
          <w:webHidden/>
        </w:rPr>
        <w:instrText xml:space="preserve"> PAGEREF _Toc28982327 \h </w:instrText>
      </w:r>
      <w:r w:rsidR="00D0262F">
        <w:rPr>
          <w:webHidden/>
        </w:rPr>
      </w:r>
      <w:r w:rsidR="00D0262F">
        <w:rPr>
          <w:webHidden/>
        </w:rPr>
        <w:fldChar w:fldCharType="separate"/>
      </w:r>
      <w:ins w:id="242" w:author="Lynn Laakso" w:date="2022-09-09T14:52:00Z">
        <w:r w:rsidR="00BD5E8C">
          <w:rPr>
            <w:webHidden/>
          </w:rPr>
          <w:t>19</w:t>
        </w:r>
      </w:ins>
      <w:del w:id="243" w:author="Lynn Laakso" w:date="2022-09-09T14:51:00Z">
        <w:r w:rsidR="00D0262F" w:rsidDel="00206B5E">
          <w:rPr>
            <w:webHidden/>
          </w:rPr>
          <w:delText>16</w:delText>
        </w:r>
      </w:del>
      <w:r w:rsidR="00D0262F">
        <w:rPr>
          <w:webHidden/>
        </w:rPr>
        <w:fldChar w:fldCharType="end"/>
      </w:r>
      <w:r>
        <w:fldChar w:fldCharType="end"/>
      </w:r>
    </w:p>
    <w:p w14:paraId="59C79907" w14:textId="2F3CE13E"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"_Toc28982328" </w:instrText>
      </w:r>
      <w:r>
        <w:rPr>
          <w:noProof/>
        </w:rPr>
        <w:fldChar w:fldCharType="separate"/>
      </w:r>
      <w:r w:rsidR="00D0262F" w:rsidRPr="00E01283">
        <w:rPr>
          <w:rStyle w:val="Hyperlink"/>
          <w:noProof/>
        </w:rPr>
        <w:t>11.4.1</w:t>
      </w:r>
      <w:r w:rsidR="00D0262F">
        <w:rPr>
          <w:rFonts w:asciiTheme="minorHAnsi" w:eastAsiaTheme="minorEastAsia" w:hAnsiTheme="minorHAnsi" w:cstheme="minorBidi"/>
          <w:noProof/>
          <w:sz w:val="22"/>
        </w:rPr>
        <w:tab/>
      </w:r>
      <w:r w:rsidR="00D0262F" w:rsidRPr="00E01283">
        <w:rPr>
          <w:rStyle w:val="Hyperlink"/>
          <w:noProof/>
        </w:rPr>
        <w:t>RQA/RPA - Request Patient Authorization Message (Event I08)</w:t>
      </w:r>
      <w:r w:rsidR="00D0262F">
        <w:rPr>
          <w:noProof/>
          <w:webHidden/>
        </w:rPr>
        <w:tab/>
      </w:r>
      <w:r w:rsidR="00D0262F">
        <w:rPr>
          <w:noProof/>
          <w:webHidden/>
        </w:rPr>
        <w:fldChar w:fldCharType="begin"/>
      </w:r>
      <w:r w:rsidR="00D0262F">
        <w:rPr>
          <w:noProof/>
          <w:webHidden/>
        </w:rPr>
        <w:instrText xml:space="preserve"> PAGEREF _Toc28982328 \h </w:instrText>
      </w:r>
      <w:r w:rsidR="00D0262F">
        <w:rPr>
          <w:noProof/>
          <w:webHidden/>
        </w:rPr>
      </w:r>
      <w:r w:rsidR="00D0262F">
        <w:rPr>
          <w:noProof/>
          <w:webHidden/>
        </w:rPr>
        <w:fldChar w:fldCharType="separate"/>
      </w:r>
      <w:ins w:id="244" w:author="Lynn Laakso" w:date="2022-09-09T14:52:00Z">
        <w:r w:rsidR="00BD5E8C">
          <w:rPr>
            <w:noProof/>
            <w:webHidden/>
          </w:rPr>
          <w:t>20</w:t>
        </w:r>
      </w:ins>
      <w:del w:id="245" w:author="Lynn Laakso" w:date="2022-09-09T14:51:00Z">
        <w:r w:rsidR="00D0262F" w:rsidDel="00206B5E">
          <w:rPr>
            <w:noProof/>
            <w:webHidden/>
          </w:rPr>
          <w:delText>16</w:delText>
        </w:r>
      </w:del>
      <w:r w:rsidR="00D0262F">
        <w:rPr>
          <w:noProof/>
          <w:webHidden/>
        </w:rPr>
        <w:fldChar w:fldCharType="end"/>
      </w:r>
      <w:r>
        <w:rPr>
          <w:noProof/>
        </w:rPr>
        <w:fldChar w:fldCharType="end"/>
      </w:r>
    </w:p>
    <w:p w14:paraId="5946746A" w14:textId="21DAD04E"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"_Toc28982329" </w:instrText>
      </w:r>
      <w:r>
        <w:rPr>
          <w:noProof/>
        </w:rPr>
        <w:fldChar w:fldCharType="separate"/>
      </w:r>
      <w:r w:rsidR="00D0262F" w:rsidRPr="00E01283">
        <w:rPr>
          <w:rStyle w:val="Hyperlink"/>
          <w:noProof/>
        </w:rPr>
        <w:t>11.4.2</w:t>
      </w:r>
      <w:r w:rsidR="00D0262F">
        <w:rPr>
          <w:rFonts w:asciiTheme="minorHAnsi" w:eastAsiaTheme="minorEastAsia" w:hAnsiTheme="minorHAnsi" w:cstheme="minorBidi"/>
          <w:noProof/>
          <w:sz w:val="22"/>
        </w:rPr>
        <w:tab/>
      </w:r>
      <w:r w:rsidR="00D0262F" w:rsidRPr="00E01283">
        <w:rPr>
          <w:rStyle w:val="Hyperlink"/>
          <w:noProof/>
        </w:rPr>
        <w:t>RQA/RPA – Request for Treatment Authorization Information (Event I08)</w:t>
      </w:r>
      <w:r w:rsidR="00D0262F">
        <w:rPr>
          <w:noProof/>
          <w:webHidden/>
        </w:rPr>
        <w:tab/>
      </w:r>
      <w:r w:rsidR="00D0262F">
        <w:rPr>
          <w:noProof/>
          <w:webHidden/>
        </w:rPr>
        <w:fldChar w:fldCharType="begin"/>
      </w:r>
      <w:r w:rsidR="00D0262F">
        <w:rPr>
          <w:noProof/>
          <w:webHidden/>
        </w:rPr>
        <w:instrText xml:space="preserve"> PAGEREF _Toc28982329 \h </w:instrText>
      </w:r>
      <w:r w:rsidR="00D0262F">
        <w:rPr>
          <w:noProof/>
          <w:webHidden/>
        </w:rPr>
      </w:r>
      <w:r w:rsidR="00D0262F">
        <w:rPr>
          <w:noProof/>
          <w:webHidden/>
        </w:rPr>
        <w:fldChar w:fldCharType="separate"/>
      </w:r>
      <w:ins w:id="246" w:author="Lynn Laakso" w:date="2022-09-09T14:52:00Z">
        <w:r w:rsidR="00BD5E8C">
          <w:rPr>
            <w:noProof/>
            <w:webHidden/>
          </w:rPr>
          <w:t>23</w:t>
        </w:r>
      </w:ins>
      <w:del w:id="247" w:author="Lynn Laakso" w:date="2022-09-09T14:51:00Z">
        <w:r w:rsidR="00D0262F" w:rsidDel="00206B5E">
          <w:rPr>
            <w:noProof/>
            <w:webHidden/>
          </w:rPr>
          <w:delText>20</w:delText>
        </w:r>
      </w:del>
      <w:r w:rsidR="00D0262F">
        <w:rPr>
          <w:noProof/>
          <w:webHidden/>
        </w:rPr>
        <w:fldChar w:fldCharType="end"/>
      </w:r>
      <w:r>
        <w:rPr>
          <w:noProof/>
        </w:rPr>
        <w:fldChar w:fldCharType="end"/>
      </w:r>
    </w:p>
    <w:p w14:paraId="7EECDC4C" w14:textId="66C30E6F"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"_Toc28982330" </w:instrText>
      </w:r>
      <w:r>
        <w:rPr>
          <w:noProof/>
        </w:rPr>
        <w:fldChar w:fldCharType="separate"/>
      </w:r>
      <w:r w:rsidR="00D0262F" w:rsidRPr="00E01283">
        <w:rPr>
          <w:rStyle w:val="Hyperlink"/>
          <w:noProof/>
        </w:rPr>
        <w:t>11.4.3</w:t>
      </w:r>
      <w:r w:rsidR="00D0262F">
        <w:rPr>
          <w:rFonts w:asciiTheme="minorHAnsi" w:eastAsiaTheme="minorEastAsia" w:hAnsiTheme="minorHAnsi" w:cstheme="minorBidi"/>
          <w:noProof/>
          <w:sz w:val="22"/>
        </w:rPr>
        <w:tab/>
      </w:r>
      <w:r w:rsidR="00D0262F" w:rsidRPr="00E01283">
        <w:rPr>
          <w:rStyle w:val="Hyperlink"/>
          <w:noProof/>
        </w:rPr>
        <w:t>RQA/RPA - Request for Modification to an Authorization (Event I09)</w:t>
      </w:r>
      <w:r w:rsidR="00D0262F">
        <w:rPr>
          <w:noProof/>
          <w:webHidden/>
        </w:rPr>
        <w:tab/>
      </w:r>
      <w:r w:rsidR="00D0262F">
        <w:rPr>
          <w:noProof/>
          <w:webHidden/>
        </w:rPr>
        <w:fldChar w:fldCharType="begin"/>
      </w:r>
      <w:r w:rsidR="00D0262F">
        <w:rPr>
          <w:noProof/>
          <w:webHidden/>
        </w:rPr>
        <w:instrText xml:space="preserve"> PAGEREF _Toc28982330 \h </w:instrText>
      </w:r>
      <w:r w:rsidR="00D0262F">
        <w:rPr>
          <w:noProof/>
          <w:webHidden/>
        </w:rPr>
      </w:r>
      <w:r w:rsidR="00D0262F">
        <w:rPr>
          <w:noProof/>
          <w:webHidden/>
        </w:rPr>
        <w:fldChar w:fldCharType="separate"/>
      </w:r>
      <w:ins w:id="248" w:author="Lynn Laakso" w:date="2022-09-09T14:52:00Z">
        <w:r w:rsidR="00BD5E8C">
          <w:rPr>
            <w:noProof/>
            <w:webHidden/>
          </w:rPr>
          <w:t>23</w:t>
        </w:r>
      </w:ins>
      <w:del w:id="249" w:author="Lynn Laakso" w:date="2022-09-09T14:51:00Z">
        <w:r w:rsidR="00D0262F" w:rsidDel="00206B5E">
          <w:rPr>
            <w:noProof/>
            <w:webHidden/>
          </w:rPr>
          <w:delText>20</w:delText>
        </w:r>
      </w:del>
      <w:r w:rsidR="00D0262F">
        <w:rPr>
          <w:noProof/>
          <w:webHidden/>
        </w:rPr>
        <w:fldChar w:fldCharType="end"/>
      </w:r>
      <w:r>
        <w:rPr>
          <w:noProof/>
        </w:rPr>
        <w:fldChar w:fldCharType="end"/>
      </w:r>
    </w:p>
    <w:p w14:paraId="5FCC4EFC" w14:textId="7967D303"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"_Toc28982331" </w:instrText>
      </w:r>
      <w:r>
        <w:rPr>
          <w:noProof/>
        </w:rPr>
        <w:fldChar w:fldCharType="separate"/>
      </w:r>
      <w:r w:rsidR="00D0262F" w:rsidRPr="00E01283">
        <w:rPr>
          <w:rStyle w:val="Hyperlink"/>
          <w:noProof/>
        </w:rPr>
        <w:t>11.4.4</w:t>
      </w:r>
      <w:r w:rsidR="00D0262F">
        <w:rPr>
          <w:rFonts w:asciiTheme="minorHAnsi" w:eastAsiaTheme="minorEastAsia" w:hAnsiTheme="minorHAnsi" w:cstheme="minorBidi"/>
          <w:noProof/>
          <w:sz w:val="22"/>
        </w:rPr>
        <w:tab/>
      </w:r>
      <w:r w:rsidR="00D0262F" w:rsidRPr="00E01283">
        <w:rPr>
          <w:rStyle w:val="Hyperlink"/>
          <w:noProof/>
        </w:rPr>
        <w:t>RQA/RPA - Request for Resubmission of an Authorization (Event I10)</w:t>
      </w:r>
      <w:r w:rsidR="00D0262F">
        <w:rPr>
          <w:noProof/>
          <w:webHidden/>
        </w:rPr>
        <w:tab/>
      </w:r>
      <w:r w:rsidR="00D0262F">
        <w:rPr>
          <w:noProof/>
          <w:webHidden/>
        </w:rPr>
        <w:fldChar w:fldCharType="begin"/>
      </w:r>
      <w:r w:rsidR="00D0262F">
        <w:rPr>
          <w:noProof/>
          <w:webHidden/>
        </w:rPr>
        <w:instrText xml:space="preserve"> PAGEREF _Toc28982331 \h </w:instrText>
      </w:r>
      <w:r w:rsidR="00D0262F">
        <w:rPr>
          <w:noProof/>
          <w:webHidden/>
        </w:rPr>
      </w:r>
      <w:r w:rsidR="00D0262F">
        <w:rPr>
          <w:noProof/>
          <w:webHidden/>
        </w:rPr>
        <w:fldChar w:fldCharType="separate"/>
      </w:r>
      <w:ins w:id="250" w:author="Lynn Laakso" w:date="2022-09-09T14:52:00Z">
        <w:r w:rsidR="00BD5E8C">
          <w:rPr>
            <w:noProof/>
            <w:webHidden/>
          </w:rPr>
          <w:t>23</w:t>
        </w:r>
      </w:ins>
      <w:del w:id="251" w:author="Lynn Laakso" w:date="2022-09-09T14:51:00Z">
        <w:r w:rsidR="00D0262F" w:rsidDel="00206B5E">
          <w:rPr>
            <w:noProof/>
            <w:webHidden/>
          </w:rPr>
          <w:delText>20</w:delText>
        </w:r>
      </w:del>
      <w:r w:rsidR="00D0262F">
        <w:rPr>
          <w:noProof/>
          <w:webHidden/>
        </w:rPr>
        <w:fldChar w:fldCharType="end"/>
      </w:r>
      <w:r>
        <w:rPr>
          <w:noProof/>
        </w:rPr>
        <w:fldChar w:fldCharType="end"/>
      </w:r>
    </w:p>
    <w:p w14:paraId="3BFF11A8" w14:textId="512825B8"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"_Toc28982332" </w:instrText>
      </w:r>
      <w:r>
        <w:rPr>
          <w:noProof/>
        </w:rPr>
        <w:fldChar w:fldCharType="separate"/>
      </w:r>
      <w:r w:rsidR="00D0262F" w:rsidRPr="00E01283">
        <w:rPr>
          <w:rStyle w:val="Hyperlink"/>
          <w:noProof/>
        </w:rPr>
        <w:t>11.4.5</w:t>
      </w:r>
      <w:r w:rsidR="00D0262F">
        <w:rPr>
          <w:rFonts w:asciiTheme="minorHAnsi" w:eastAsiaTheme="minorEastAsia" w:hAnsiTheme="minorHAnsi" w:cstheme="minorBidi"/>
          <w:noProof/>
          <w:sz w:val="22"/>
        </w:rPr>
        <w:tab/>
      </w:r>
      <w:r w:rsidR="00D0262F" w:rsidRPr="00E01283">
        <w:rPr>
          <w:rStyle w:val="Hyperlink"/>
          <w:noProof/>
        </w:rPr>
        <w:t>RQA/RPA - Request for Cancellation of an Authorization (Event I11)</w:t>
      </w:r>
      <w:r w:rsidR="00D0262F">
        <w:rPr>
          <w:noProof/>
          <w:webHidden/>
        </w:rPr>
        <w:tab/>
      </w:r>
      <w:r w:rsidR="00D0262F">
        <w:rPr>
          <w:noProof/>
          <w:webHidden/>
        </w:rPr>
        <w:fldChar w:fldCharType="begin"/>
      </w:r>
      <w:r w:rsidR="00D0262F">
        <w:rPr>
          <w:noProof/>
          <w:webHidden/>
        </w:rPr>
        <w:instrText xml:space="preserve"> PAGEREF _Toc28982332 \h </w:instrText>
      </w:r>
      <w:r w:rsidR="00D0262F">
        <w:rPr>
          <w:noProof/>
          <w:webHidden/>
        </w:rPr>
      </w:r>
      <w:r w:rsidR="00D0262F">
        <w:rPr>
          <w:noProof/>
          <w:webHidden/>
        </w:rPr>
        <w:fldChar w:fldCharType="separate"/>
      </w:r>
      <w:ins w:id="252" w:author="Lynn Laakso" w:date="2022-09-09T14:52:00Z">
        <w:r w:rsidR="00BD5E8C">
          <w:rPr>
            <w:noProof/>
            <w:webHidden/>
          </w:rPr>
          <w:t>24</w:t>
        </w:r>
      </w:ins>
      <w:del w:id="253" w:author="Lynn Laakso" w:date="2022-09-09T14:51:00Z">
        <w:r w:rsidR="00D0262F" w:rsidDel="00206B5E">
          <w:rPr>
            <w:noProof/>
            <w:webHidden/>
          </w:rPr>
          <w:delText>20</w:delText>
        </w:r>
      </w:del>
      <w:r w:rsidR="00D0262F">
        <w:rPr>
          <w:noProof/>
          <w:webHidden/>
        </w:rPr>
        <w:fldChar w:fldCharType="end"/>
      </w:r>
      <w:r>
        <w:rPr>
          <w:noProof/>
        </w:rPr>
        <w:fldChar w:fldCharType="end"/>
      </w:r>
    </w:p>
    <w:p w14:paraId="43553A64" w14:textId="7399C75E" w:rsidR="00D0262F" w:rsidRDefault="00065A17" w:rsidP="00206B5E">
      <w:pPr>
        <w:pStyle w:val="TOC2"/>
        <w:rPr>
          <w:rFonts w:asciiTheme="minorHAnsi" w:eastAsiaTheme="minorEastAsia" w:hAnsiTheme="minorHAnsi" w:cstheme="minorBidi"/>
          <w:kern w:val="0"/>
          <w:sz w:val="22"/>
          <w:szCs w:val="22"/>
        </w:rPr>
      </w:pPr>
      <w:r>
        <w:fldChar w:fldCharType="begin"/>
      </w:r>
      <w:r>
        <w:instrText xml:space="preserve"> HYPERLINK \l "_Toc28982333" </w:instrText>
      </w:r>
      <w:r>
        <w:fldChar w:fldCharType="separate"/>
      </w:r>
      <w:r w:rsidR="00D0262F" w:rsidRPr="00E01283">
        <w:rPr>
          <w:rStyle w:val="Hyperlink"/>
        </w:rPr>
        <w:t>11.5</w:t>
      </w:r>
      <w:r w:rsidR="00D0262F">
        <w:rPr>
          <w:rFonts w:asciiTheme="minorHAnsi" w:eastAsiaTheme="minorEastAsia" w:hAnsiTheme="minorHAnsi" w:cstheme="minorBidi"/>
          <w:kern w:val="0"/>
          <w:sz w:val="22"/>
          <w:szCs w:val="22"/>
        </w:rPr>
        <w:tab/>
      </w:r>
      <w:r w:rsidR="00D0262F" w:rsidRPr="00E01283">
        <w:rPr>
          <w:rStyle w:val="Hyperlink"/>
        </w:rPr>
        <w:t>PATIENT REFERRAL MESSAGES AND TRIGGER EVENTS</w:t>
      </w:r>
      <w:r w:rsidR="00D0262F">
        <w:rPr>
          <w:webHidden/>
        </w:rPr>
        <w:tab/>
      </w:r>
      <w:r w:rsidR="00D0262F">
        <w:rPr>
          <w:webHidden/>
        </w:rPr>
        <w:fldChar w:fldCharType="begin"/>
      </w:r>
      <w:r w:rsidR="00D0262F">
        <w:rPr>
          <w:webHidden/>
        </w:rPr>
        <w:instrText xml:space="preserve"> PAGEREF _Toc28982333 \h </w:instrText>
      </w:r>
      <w:r w:rsidR="00D0262F">
        <w:rPr>
          <w:webHidden/>
        </w:rPr>
      </w:r>
      <w:r w:rsidR="00D0262F">
        <w:rPr>
          <w:webHidden/>
        </w:rPr>
        <w:fldChar w:fldCharType="separate"/>
      </w:r>
      <w:ins w:id="254" w:author="Lynn Laakso" w:date="2022-09-09T14:52:00Z">
        <w:r w:rsidR="00BD5E8C">
          <w:rPr>
            <w:webHidden/>
          </w:rPr>
          <w:t>24</w:t>
        </w:r>
      </w:ins>
      <w:del w:id="255" w:author="Lynn Laakso" w:date="2022-09-09T14:51:00Z">
        <w:r w:rsidR="00D0262F" w:rsidDel="00206B5E">
          <w:rPr>
            <w:webHidden/>
          </w:rPr>
          <w:delText>20</w:delText>
        </w:r>
      </w:del>
      <w:r w:rsidR="00D0262F">
        <w:rPr>
          <w:webHidden/>
        </w:rPr>
        <w:fldChar w:fldCharType="end"/>
      </w:r>
      <w:r>
        <w:fldChar w:fldCharType="end"/>
      </w:r>
    </w:p>
    <w:p w14:paraId="37ADD86F" w14:textId="3C36FE61"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"_Toc28982334" </w:instrText>
      </w:r>
      <w:r>
        <w:rPr>
          <w:noProof/>
        </w:rPr>
        <w:fldChar w:fldCharType="separate"/>
      </w:r>
      <w:r w:rsidR="00D0262F" w:rsidRPr="00E01283">
        <w:rPr>
          <w:rStyle w:val="Hyperlink"/>
          <w:noProof/>
        </w:rPr>
        <w:t>11.5.1</w:t>
      </w:r>
      <w:r w:rsidR="00D0262F">
        <w:rPr>
          <w:rFonts w:asciiTheme="minorHAnsi" w:eastAsiaTheme="minorEastAsia" w:hAnsiTheme="minorHAnsi" w:cstheme="minorBidi"/>
          <w:noProof/>
          <w:sz w:val="22"/>
        </w:rPr>
        <w:tab/>
      </w:r>
      <w:r w:rsidR="00D0262F" w:rsidRPr="00E01283">
        <w:rPr>
          <w:rStyle w:val="Hyperlink"/>
          <w:noProof/>
        </w:rPr>
        <w:t>REF/RRI - Patient Referral Message</w:t>
      </w:r>
      <w:r w:rsidR="00D0262F">
        <w:rPr>
          <w:noProof/>
          <w:webHidden/>
        </w:rPr>
        <w:tab/>
      </w:r>
      <w:r w:rsidR="00D0262F">
        <w:rPr>
          <w:noProof/>
          <w:webHidden/>
        </w:rPr>
        <w:fldChar w:fldCharType="begin"/>
      </w:r>
      <w:r w:rsidR="00D0262F">
        <w:rPr>
          <w:noProof/>
          <w:webHidden/>
        </w:rPr>
        <w:instrText xml:space="preserve"> PAGEREF _Toc28982334 \h </w:instrText>
      </w:r>
      <w:r w:rsidR="00D0262F">
        <w:rPr>
          <w:noProof/>
          <w:webHidden/>
        </w:rPr>
      </w:r>
      <w:r w:rsidR="00D0262F">
        <w:rPr>
          <w:noProof/>
          <w:webHidden/>
        </w:rPr>
        <w:fldChar w:fldCharType="separate"/>
      </w:r>
      <w:ins w:id="256" w:author="Lynn Laakso" w:date="2022-09-09T14:52:00Z">
        <w:r w:rsidR="00BD5E8C">
          <w:rPr>
            <w:noProof/>
            <w:webHidden/>
          </w:rPr>
          <w:t>24</w:t>
        </w:r>
      </w:ins>
      <w:del w:id="257" w:author="Lynn Laakso" w:date="2022-09-09T14:51:00Z">
        <w:r w:rsidR="00D0262F" w:rsidDel="00206B5E">
          <w:rPr>
            <w:noProof/>
            <w:webHidden/>
          </w:rPr>
          <w:delText>20</w:delText>
        </w:r>
      </w:del>
      <w:r w:rsidR="00D0262F">
        <w:rPr>
          <w:noProof/>
          <w:webHidden/>
        </w:rPr>
        <w:fldChar w:fldCharType="end"/>
      </w:r>
      <w:r>
        <w:rPr>
          <w:noProof/>
        </w:rPr>
        <w:fldChar w:fldCharType="end"/>
      </w:r>
    </w:p>
    <w:p w14:paraId="2354E674" w14:textId="6626446C"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w:instrText>
      </w:r>
      <w:r>
        <w:rPr>
          <w:noProof/>
        </w:rPr>
        <w:instrText xml:space="preserve">28982335" </w:instrText>
      </w:r>
      <w:r>
        <w:rPr>
          <w:noProof/>
        </w:rPr>
        <w:fldChar w:fldCharType="separate"/>
      </w:r>
      <w:r w:rsidR="00D0262F" w:rsidRPr="00E01283">
        <w:rPr>
          <w:rStyle w:val="Hyperlink"/>
          <w:noProof/>
        </w:rPr>
        <w:t>11.5.2</w:t>
      </w:r>
      <w:r w:rsidR="00D0262F">
        <w:rPr>
          <w:rFonts w:asciiTheme="minorHAnsi" w:eastAsiaTheme="minorEastAsia" w:hAnsiTheme="minorHAnsi" w:cstheme="minorBidi"/>
          <w:noProof/>
          <w:sz w:val="22"/>
        </w:rPr>
        <w:tab/>
      </w:r>
      <w:r w:rsidR="00D0262F" w:rsidRPr="00E01283">
        <w:rPr>
          <w:rStyle w:val="Hyperlink"/>
          <w:noProof/>
        </w:rPr>
        <w:t>REF/RRI - Patient Referral (Event I12)</w:t>
      </w:r>
      <w:r w:rsidR="00D0262F">
        <w:rPr>
          <w:noProof/>
          <w:webHidden/>
        </w:rPr>
        <w:tab/>
      </w:r>
      <w:r w:rsidR="00D0262F">
        <w:rPr>
          <w:noProof/>
          <w:webHidden/>
        </w:rPr>
        <w:fldChar w:fldCharType="begin"/>
      </w:r>
      <w:r w:rsidR="00D0262F">
        <w:rPr>
          <w:noProof/>
          <w:webHidden/>
        </w:rPr>
        <w:instrText xml:space="preserve"> PAGEREF _Toc28982335 \h </w:instrText>
      </w:r>
      <w:r w:rsidR="00D0262F">
        <w:rPr>
          <w:noProof/>
          <w:webHidden/>
        </w:rPr>
      </w:r>
      <w:r w:rsidR="00D0262F">
        <w:rPr>
          <w:noProof/>
          <w:webHidden/>
        </w:rPr>
        <w:fldChar w:fldCharType="separate"/>
      </w:r>
      <w:ins w:id="258" w:author="Lynn Laakso" w:date="2022-09-09T14:52:00Z">
        <w:r w:rsidR="00BD5E8C">
          <w:rPr>
            <w:noProof/>
            <w:webHidden/>
          </w:rPr>
          <w:t>27</w:t>
        </w:r>
      </w:ins>
      <w:del w:id="259" w:author="Lynn Laakso" w:date="2022-09-09T14:51:00Z">
        <w:r w:rsidR="00D0262F" w:rsidDel="00206B5E">
          <w:rPr>
            <w:noProof/>
            <w:webHidden/>
          </w:rPr>
          <w:delText>23</w:delText>
        </w:r>
      </w:del>
      <w:r w:rsidR="00D0262F">
        <w:rPr>
          <w:noProof/>
          <w:webHidden/>
        </w:rPr>
        <w:fldChar w:fldCharType="end"/>
      </w:r>
      <w:r>
        <w:rPr>
          <w:noProof/>
        </w:rPr>
        <w:fldChar w:fldCharType="end"/>
      </w:r>
    </w:p>
    <w:p w14:paraId="0B19B89A" w14:textId="744E1247"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"_Toc28982336" </w:instrText>
      </w:r>
      <w:r>
        <w:rPr>
          <w:noProof/>
        </w:rPr>
        <w:fldChar w:fldCharType="separate"/>
      </w:r>
      <w:r w:rsidR="00D0262F" w:rsidRPr="00E01283">
        <w:rPr>
          <w:rStyle w:val="Hyperlink"/>
          <w:noProof/>
        </w:rPr>
        <w:t>11.5.3</w:t>
      </w:r>
      <w:r w:rsidR="00D0262F">
        <w:rPr>
          <w:rFonts w:asciiTheme="minorHAnsi" w:eastAsiaTheme="minorEastAsia" w:hAnsiTheme="minorHAnsi" w:cstheme="minorBidi"/>
          <w:noProof/>
          <w:sz w:val="22"/>
        </w:rPr>
        <w:tab/>
      </w:r>
      <w:r w:rsidR="00D0262F" w:rsidRPr="00E01283">
        <w:rPr>
          <w:rStyle w:val="Hyperlink"/>
          <w:noProof/>
        </w:rPr>
        <w:t>REF/RRI - Modify Patient Referral (Event I13)</w:t>
      </w:r>
      <w:r w:rsidR="00D0262F">
        <w:rPr>
          <w:noProof/>
          <w:webHidden/>
        </w:rPr>
        <w:tab/>
      </w:r>
      <w:r w:rsidR="00D0262F">
        <w:rPr>
          <w:noProof/>
          <w:webHidden/>
        </w:rPr>
        <w:fldChar w:fldCharType="begin"/>
      </w:r>
      <w:r w:rsidR="00D0262F">
        <w:rPr>
          <w:noProof/>
          <w:webHidden/>
        </w:rPr>
        <w:instrText xml:space="preserve"> PAGEREF _Toc28982336 \h </w:instrText>
      </w:r>
      <w:r w:rsidR="00D0262F">
        <w:rPr>
          <w:noProof/>
          <w:webHidden/>
        </w:rPr>
      </w:r>
      <w:r w:rsidR="00D0262F">
        <w:rPr>
          <w:noProof/>
          <w:webHidden/>
        </w:rPr>
        <w:fldChar w:fldCharType="separate"/>
      </w:r>
      <w:ins w:id="260" w:author="Lynn Laakso" w:date="2022-09-09T14:52:00Z">
        <w:r w:rsidR="00BD5E8C">
          <w:rPr>
            <w:noProof/>
            <w:webHidden/>
          </w:rPr>
          <w:t>27</w:t>
        </w:r>
      </w:ins>
      <w:del w:id="261" w:author="Lynn Laakso" w:date="2022-09-09T14:51:00Z">
        <w:r w:rsidR="00D0262F" w:rsidDel="00206B5E">
          <w:rPr>
            <w:noProof/>
            <w:webHidden/>
          </w:rPr>
          <w:delText>23</w:delText>
        </w:r>
      </w:del>
      <w:r w:rsidR="00D0262F">
        <w:rPr>
          <w:noProof/>
          <w:webHidden/>
        </w:rPr>
        <w:fldChar w:fldCharType="end"/>
      </w:r>
      <w:r>
        <w:rPr>
          <w:noProof/>
        </w:rPr>
        <w:fldChar w:fldCharType="end"/>
      </w:r>
    </w:p>
    <w:p w14:paraId="74CB91DB" w14:textId="5712E713"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"_Toc28982337" </w:instrText>
      </w:r>
      <w:r>
        <w:rPr>
          <w:noProof/>
        </w:rPr>
        <w:fldChar w:fldCharType="separate"/>
      </w:r>
      <w:r w:rsidR="00D0262F" w:rsidRPr="00E01283">
        <w:rPr>
          <w:rStyle w:val="Hyperlink"/>
          <w:noProof/>
        </w:rPr>
        <w:t>11.5.4</w:t>
      </w:r>
      <w:r w:rsidR="00D0262F">
        <w:rPr>
          <w:rFonts w:asciiTheme="minorHAnsi" w:eastAsiaTheme="minorEastAsia" w:hAnsiTheme="minorHAnsi" w:cstheme="minorBidi"/>
          <w:noProof/>
          <w:sz w:val="22"/>
        </w:rPr>
        <w:tab/>
      </w:r>
      <w:r w:rsidR="00D0262F" w:rsidRPr="00E01283">
        <w:rPr>
          <w:rStyle w:val="Hyperlink"/>
          <w:noProof/>
        </w:rPr>
        <w:t>REF/RRI - Cancel Patient Referral (Event I14)</w:t>
      </w:r>
      <w:r w:rsidR="00D0262F">
        <w:rPr>
          <w:noProof/>
          <w:webHidden/>
        </w:rPr>
        <w:tab/>
      </w:r>
      <w:r w:rsidR="00D0262F">
        <w:rPr>
          <w:noProof/>
          <w:webHidden/>
        </w:rPr>
        <w:fldChar w:fldCharType="begin"/>
      </w:r>
      <w:r w:rsidR="00D0262F">
        <w:rPr>
          <w:noProof/>
          <w:webHidden/>
        </w:rPr>
        <w:instrText xml:space="preserve"> PAGEREF _Toc28982337 \h </w:instrText>
      </w:r>
      <w:r w:rsidR="00D0262F">
        <w:rPr>
          <w:noProof/>
          <w:webHidden/>
        </w:rPr>
      </w:r>
      <w:r w:rsidR="00D0262F">
        <w:rPr>
          <w:noProof/>
          <w:webHidden/>
        </w:rPr>
        <w:fldChar w:fldCharType="separate"/>
      </w:r>
      <w:ins w:id="262" w:author="Lynn Laakso" w:date="2022-09-09T14:52:00Z">
        <w:r w:rsidR="00BD5E8C">
          <w:rPr>
            <w:noProof/>
            <w:webHidden/>
          </w:rPr>
          <w:t>27</w:t>
        </w:r>
      </w:ins>
      <w:del w:id="263" w:author="Lynn Laakso" w:date="2022-09-09T14:51:00Z">
        <w:r w:rsidR="00D0262F" w:rsidDel="00206B5E">
          <w:rPr>
            <w:noProof/>
            <w:webHidden/>
          </w:rPr>
          <w:delText>23</w:delText>
        </w:r>
      </w:del>
      <w:r w:rsidR="00D0262F">
        <w:rPr>
          <w:noProof/>
          <w:webHidden/>
        </w:rPr>
        <w:fldChar w:fldCharType="end"/>
      </w:r>
      <w:r>
        <w:rPr>
          <w:noProof/>
        </w:rPr>
        <w:fldChar w:fldCharType="end"/>
      </w:r>
    </w:p>
    <w:p w14:paraId="40A77B51" w14:textId="6F15DA6B"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"_Toc28982338" </w:instrText>
      </w:r>
      <w:r>
        <w:rPr>
          <w:noProof/>
        </w:rPr>
        <w:fldChar w:fldCharType="separate"/>
      </w:r>
      <w:r w:rsidR="00D0262F" w:rsidRPr="00E01283">
        <w:rPr>
          <w:rStyle w:val="Hyperlink"/>
          <w:noProof/>
        </w:rPr>
        <w:t>11.5.5</w:t>
      </w:r>
      <w:r w:rsidR="00D0262F">
        <w:rPr>
          <w:rFonts w:asciiTheme="minorHAnsi" w:eastAsiaTheme="minorEastAsia" w:hAnsiTheme="minorHAnsi" w:cstheme="minorBidi"/>
          <w:noProof/>
          <w:sz w:val="22"/>
        </w:rPr>
        <w:tab/>
      </w:r>
      <w:r w:rsidR="00D0262F" w:rsidRPr="00E01283">
        <w:rPr>
          <w:rStyle w:val="Hyperlink"/>
          <w:noProof/>
        </w:rPr>
        <w:t>REF/RRI - Request Patient Referral Status (Event I15)</w:t>
      </w:r>
      <w:r w:rsidR="00D0262F">
        <w:rPr>
          <w:noProof/>
          <w:webHidden/>
        </w:rPr>
        <w:tab/>
      </w:r>
      <w:r w:rsidR="00D0262F">
        <w:rPr>
          <w:noProof/>
          <w:webHidden/>
        </w:rPr>
        <w:fldChar w:fldCharType="begin"/>
      </w:r>
      <w:r w:rsidR="00D0262F">
        <w:rPr>
          <w:noProof/>
          <w:webHidden/>
        </w:rPr>
        <w:instrText xml:space="preserve"> PAGEREF _Toc28982338 \h </w:instrText>
      </w:r>
      <w:r w:rsidR="00D0262F">
        <w:rPr>
          <w:noProof/>
          <w:webHidden/>
        </w:rPr>
      </w:r>
      <w:r w:rsidR="00D0262F">
        <w:rPr>
          <w:noProof/>
          <w:webHidden/>
        </w:rPr>
        <w:fldChar w:fldCharType="separate"/>
      </w:r>
      <w:ins w:id="264" w:author="Lynn Laakso" w:date="2022-09-09T14:52:00Z">
        <w:r w:rsidR="00BD5E8C">
          <w:rPr>
            <w:noProof/>
            <w:webHidden/>
          </w:rPr>
          <w:t>27</w:t>
        </w:r>
      </w:ins>
      <w:del w:id="265" w:author="Lynn Laakso" w:date="2022-09-09T14:51:00Z">
        <w:r w:rsidR="00D0262F" w:rsidDel="00206B5E">
          <w:rPr>
            <w:noProof/>
            <w:webHidden/>
          </w:rPr>
          <w:delText>24</w:delText>
        </w:r>
      </w:del>
      <w:r w:rsidR="00D0262F">
        <w:rPr>
          <w:noProof/>
          <w:webHidden/>
        </w:rPr>
        <w:fldChar w:fldCharType="end"/>
      </w:r>
      <w:r>
        <w:rPr>
          <w:noProof/>
        </w:rPr>
        <w:fldChar w:fldCharType="end"/>
      </w:r>
    </w:p>
    <w:p w14:paraId="74329688" w14:textId="419975D8" w:rsidR="00D0262F" w:rsidRDefault="00065A17" w:rsidP="00206B5E">
      <w:pPr>
        <w:pStyle w:val="TOC2"/>
        <w:rPr>
          <w:rFonts w:asciiTheme="minorHAnsi" w:eastAsiaTheme="minorEastAsia" w:hAnsiTheme="minorHAnsi" w:cstheme="minorBidi"/>
          <w:kern w:val="0"/>
          <w:sz w:val="22"/>
          <w:szCs w:val="22"/>
        </w:rPr>
      </w:pPr>
      <w:r>
        <w:fldChar w:fldCharType="begin"/>
      </w:r>
      <w:r>
        <w:instrText xml:space="preserve"> HYPERLINK \l "_Toc28982339" </w:instrText>
      </w:r>
      <w:r>
        <w:fldChar w:fldCharType="separate"/>
      </w:r>
      <w:r w:rsidR="00D0262F" w:rsidRPr="00E01283">
        <w:rPr>
          <w:rStyle w:val="Hyperlink"/>
        </w:rPr>
        <w:t>11.6</w:t>
      </w:r>
      <w:r w:rsidR="00D0262F">
        <w:rPr>
          <w:rFonts w:asciiTheme="minorHAnsi" w:eastAsiaTheme="minorEastAsia" w:hAnsiTheme="minorHAnsi" w:cstheme="minorBidi"/>
          <w:kern w:val="0"/>
          <w:sz w:val="22"/>
          <w:szCs w:val="22"/>
        </w:rPr>
        <w:tab/>
      </w:r>
      <w:r w:rsidR="00D0262F" w:rsidRPr="00E01283">
        <w:rPr>
          <w:rStyle w:val="Hyperlink"/>
        </w:rPr>
        <w:t>COLLABORATIVE CARE MESSAGES AND TRIGGER EVENTS</w:t>
      </w:r>
      <w:r w:rsidR="00D0262F">
        <w:rPr>
          <w:webHidden/>
        </w:rPr>
        <w:tab/>
      </w:r>
      <w:r w:rsidR="00D0262F">
        <w:rPr>
          <w:webHidden/>
        </w:rPr>
        <w:fldChar w:fldCharType="begin"/>
      </w:r>
      <w:r w:rsidR="00D0262F">
        <w:rPr>
          <w:webHidden/>
        </w:rPr>
        <w:instrText xml:space="preserve"> PAGEREF _Toc28982339 \h </w:instrText>
      </w:r>
      <w:r w:rsidR="00D0262F">
        <w:rPr>
          <w:webHidden/>
        </w:rPr>
      </w:r>
      <w:r w:rsidR="00D0262F">
        <w:rPr>
          <w:webHidden/>
        </w:rPr>
        <w:fldChar w:fldCharType="separate"/>
      </w:r>
      <w:ins w:id="266" w:author="Lynn Laakso" w:date="2022-09-09T14:52:00Z">
        <w:r w:rsidR="00BD5E8C">
          <w:rPr>
            <w:webHidden/>
          </w:rPr>
          <w:t>27</w:t>
        </w:r>
      </w:ins>
      <w:del w:id="267" w:author="Lynn Laakso" w:date="2022-09-09T14:51:00Z">
        <w:r w:rsidR="00D0262F" w:rsidDel="00206B5E">
          <w:rPr>
            <w:webHidden/>
          </w:rPr>
          <w:delText>24</w:delText>
        </w:r>
      </w:del>
      <w:r w:rsidR="00D0262F">
        <w:rPr>
          <w:webHidden/>
        </w:rPr>
        <w:fldChar w:fldCharType="end"/>
      </w:r>
      <w:r>
        <w:fldChar w:fldCharType="end"/>
      </w:r>
    </w:p>
    <w:p w14:paraId="53C5E3E1" w14:textId="465558A9"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"_Toc28982340" </w:instrText>
      </w:r>
      <w:r>
        <w:rPr>
          <w:noProof/>
        </w:rPr>
        <w:fldChar w:fldCharType="separate"/>
      </w:r>
      <w:r w:rsidR="00D0262F" w:rsidRPr="00E01283">
        <w:rPr>
          <w:rStyle w:val="Hyperlink"/>
          <w:noProof/>
        </w:rPr>
        <w:t>11.6.1</w:t>
      </w:r>
      <w:r w:rsidR="00D0262F">
        <w:rPr>
          <w:rFonts w:asciiTheme="minorHAnsi" w:eastAsiaTheme="minorEastAsia" w:hAnsiTheme="minorHAnsi" w:cstheme="minorBidi"/>
          <w:noProof/>
          <w:sz w:val="22"/>
        </w:rPr>
        <w:tab/>
      </w:r>
      <w:r w:rsidR="00D0262F" w:rsidRPr="00E01283">
        <w:rPr>
          <w:rStyle w:val="Hyperlink"/>
          <w:noProof/>
        </w:rPr>
        <w:t>CCM/ACK – Collaborative Care Message (Event I21)</w:t>
      </w:r>
      <w:r w:rsidR="00D0262F">
        <w:rPr>
          <w:noProof/>
          <w:webHidden/>
        </w:rPr>
        <w:tab/>
      </w:r>
      <w:r w:rsidR="00D0262F">
        <w:rPr>
          <w:noProof/>
          <w:webHidden/>
        </w:rPr>
        <w:fldChar w:fldCharType="begin"/>
      </w:r>
      <w:r w:rsidR="00D0262F">
        <w:rPr>
          <w:noProof/>
          <w:webHidden/>
        </w:rPr>
        <w:instrText xml:space="preserve"> PAGEREF _Toc28982340 \h </w:instrText>
      </w:r>
      <w:r w:rsidR="00D0262F">
        <w:rPr>
          <w:noProof/>
          <w:webHidden/>
        </w:rPr>
      </w:r>
      <w:r w:rsidR="00D0262F">
        <w:rPr>
          <w:noProof/>
          <w:webHidden/>
        </w:rPr>
        <w:fldChar w:fldCharType="separate"/>
      </w:r>
      <w:ins w:id="268" w:author="Lynn Laakso" w:date="2022-09-09T14:52:00Z">
        <w:r w:rsidR="00BD5E8C">
          <w:rPr>
            <w:noProof/>
            <w:webHidden/>
          </w:rPr>
          <w:t>28</w:t>
        </w:r>
      </w:ins>
      <w:del w:id="269" w:author="Lynn Laakso" w:date="2022-09-09T14:51:00Z">
        <w:r w:rsidR="00D0262F" w:rsidDel="00206B5E">
          <w:rPr>
            <w:noProof/>
            <w:webHidden/>
          </w:rPr>
          <w:delText>24</w:delText>
        </w:r>
      </w:del>
      <w:r w:rsidR="00D0262F">
        <w:rPr>
          <w:noProof/>
          <w:webHidden/>
        </w:rPr>
        <w:fldChar w:fldCharType="end"/>
      </w:r>
      <w:r>
        <w:rPr>
          <w:noProof/>
        </w:rPr>
        <w:fldChar w:fldCharType="end"/>
      </w:r>
    </w:p>
    <w:p w14:paraId="69C40DF8" w14:textId="039F775D"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"_Toc28982341" </w:instrText>
      </w:r>
      <w:r>
        <w:rPr>
          <w:noProof/>
        </w:rPr>
        <w:fldChar w:fldCharType="separate"/>
      </w:r>
      <w:r w:rsidR="00D0262F" w:rsidRPr="00E01283">
        <w:rPr>
          <w:rStyle w:val="Hyperlink"/>
          <w:noProof/>
        </w:rPr>
        <w:t>11.6.2</w:t>
      </w:r>
      <w:r w:rsidR="00D0262F">
        <w:rPr>
          <w:rFonts w:asciiTheme="minorHAnsi" w:eastAsiaTheme="minorEastAsia" w:hAnsiTheme="minorHAnsi" w:cstheme="minorBidi"/>
          <w:noProof/>
          <w:sz w:val="22"/>
        </w:rPr>
        <w:tab/>
      </w:r>
      <w:r w:rsidR="00D0262F" w:rsidRPr="00E01283">
        <w:rPr>
          <w:rStyle w:val="Hyperlink"/>
          <w:noProof/>
        </w:rPr>
        <w:t>CCR/ACK – Collaborative Care Referral (Events I16, I17 and I18)</w:t>
      </w:r>
      <w:r w:rsidR="00D0262F">
        <w:rPr>
          <w:noProof/>
          <w:webHidden/>
        </w:rPr>
        <w:tab/>
      </w:r>
      <w:r w:rsidR="00D0262F">
        <w:rPr>
          <w:noProof/>
          <w:webHidden/>
        </w:rPr>
        <w:fldChar w:fldCharType="begin"/>
      </w:r>
      <w:r w:rsidR="00D0262F">
        <w:rPr>
          <w:noProof/>
          <w:webHidden/>
        </w:rPr>
        <w:instrText xml:space="preserve"> PAGEREF _Toc28982341 \h </w:instrText>
      </w:r>
      <w:r w:rsidR="00D0262F">
        <w:rPr>
          <w:noProof/>
          <w:webHidden/>
        </w:rPr>
      </w:r>
      <w:r w:rsidR="00D0262F">
        <w:rPr>
          <w:noProof/>
          <w:webHidden/>
        </w:rPr>
        <w:fldChar w:fldCharType="separate"/>
      </w:r>
      <w:ins w:id="270" w:author="Lynn Laakso" w:date="2022-09-09T14:52:00Z">
        <w:r w:rsidR="00BD5E8C">
          <w:rPr>
            <w:noProof/>
            <w:webHidden/>
          </w:rPr>
          <w:t>32</w:t>
        </w:r>
      </w:ins>
      <w:del w:id="271" w:author="Lynn Laakso" w:date="2022-09-09T14:51:00Z">
        <w:r w:rsidR="00D0262F" w:rsidDel="00206B5E">
          <w:rPr>
            <w:noProof/>
            <w:webHidden/>
          </w:rPr>
          <w:delText>28</w:delText>
        </w:r>
      </w:del>
      <w:r w:rsidR="00D0262F">
        <w:rPr>
          <w:noProof/>
          <w:webHidden/>
        </w:rPr>
        <w:fldChar w:fldCharType="end"/>
      </w:r>
      <w:r>
        <w:rPr>
          <w:noProof/>
        </w:rPr>
        <w:fldChar w:fldCharType="end"/>
      </w:r>
    </w:p>
    <w:p w14:paraId="2158DE21" w14:textId="440861E2"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"_Toc28982342" </w:instrText>
      </w:r>
      <w:r>
        <w:rPr>
          <w:noProof/>
        </w:rPr>
        <w:fldChar w:fldCharType="separate"/>
      </w:r>
      <w:r w:rsidR="00D0262F" w:rsidRPr="00E01283">
        <w:rPr>
          <w:rStyle w:val="Hyperlink"/>
          <w:noProof/>
        </w:rPr>
        <w:t>11.6.3</w:t>
      </w:r>
      <w:r w:rsidR="00D0262F">
        <w:rPr>
          <w:rFonts w:asciiTheme="minorHAnsi" w:eastAsiaTheme="minorEastAsia" w:hAnsiTheme="minorHAnsi" w:cstheme="minorBidi"/>
          <w:noProof/>
          <w:sz w:val="22"/>
        </w:rPr>
        <w:tab/>
      </w:r>
      <w:r w:rsidR="00D0262F" w:rsidRPr="00E01283">
        <w:rPr>
          <w:rStyle w:val="Hyperlink"/>
          <w:noProof/>
        </w:rPr>
        <w:t>CCR/ACK – Collaborative Care Referral (Event I16)</w:t>
      </w:r>
      <w:r w:rsidR="00D0262F">
        <w:rPr>
          <w:noProof/>
          <w:webHidden/>
        </w:rPr>
        <w:tab/>
      </w:r>
      <w:r w:rsidR="00D0262F">
        <w:rPr>
          <w:noProof/>
          <w:webHidden/>
        </w:rPr>
        <w:fldChar w:fldCharType="begin"/>
      </w:r>
      <w:r w:rsidR="00D0262F">
        <w:rPr>
          <w:noProof/>
          <w:webHidden/>
        </w:rPr>
        <w:instrText xml:space="preserve"> PAGEREF _Toc28982342 \h </w:instrText>
      </w:r>
      <w:r w:rsidR="00D0262F">
        <w:rPr>
          <w:noProof/>
          <w:webHidden/>
        </w:rPr>
      </w:r>
      <w:r w:rsidR="00D0262F">
        <w:rPr>
          <w:noProof/>
          <w:webHidden/>
        </w:rPr>
        <w:fldChar w:fldCharType="separate"/>
      </w:r>
      <w:ins w:id="272" w:author="Lynn Laakso" w:date="2022-09-09T14:52:00Z">
        <w:r w:rsidR="00BD5E8C">
          <w:rPr>
            <w:noProof/>
            <w:webHidden/>
          </w:rPr>
          <w:t>37</w:t>
        </w:r>
      </w:ins>
      <w:del w:id="273" w:author="Lynn Laakso" w:date="2022-09-09T14:51:00Z">
        <w:r w:rsidR="00D0262F" w:rsidDel="00206B5E">
          <w:rPr>
            <w:noProof/>
            <w:webHidden/>
          </w:rPr>
          <w:delText>33</w:delText>
        </w:r>
      </w:del>
      <w:r w:rsidR="00D0262F">
        <w:rPr>
          <w:noProof/>
          <w:webHidden/>
        </w:rPr>
        <w:fldChar w:fldCharType="end"/>
      </w:r>
      <w:r>
        <w:rPr>
          <w:noProof/>
        </w:rPr>
        <w:fldChar w:fldCharType="end"/>
      </w:r>
    </w:p>
    <w:p w14:paraId="694E5534" w14:textId="62D53B1C"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w:instrText>
      </w:r>
      <w:r>
        <w:rPr>
          <w:noProof/>
        </w:rPr>
        <w:instrText xml:space="preserve">PERLINK \l "_Toc28982343" </w:instrText>
      </w:r>
      <w:r>
        <w:rPr>
          <w:noProof/>
        </w:rPr>
        <w:fldChar w:fldCharType="separate"/>
      </w:r>
      <w:r w:rsidR="00D0262F" w:rsidRPr="00E01283">
        <w:rPr>
          <w:rStyle w:val="Hyperlink"/>
          <w:noProof/>
        </w:rPr>
        <w:t>11.6.4</w:t>
      </w:r>
      <w:r w:rsidR="00D0262F">
        <w:rPr>
          <w:rFonts w:asciiTheme="minorHAnsi" w:eastAsiaTheme="minorEastAsia" w:hAnsiTheme="minorHAnsi" w:cstheme="minorBidi"/>
          <w:noProof/>
          <w:sz w:val="22"/>
        </w:rPr>
        <w:tab/>
      </w:r>
      <w:r w:rsidR="00D0262F" w:rsidRPr="00E01283">
        <w:rPr>
          <w:rStyle w:val="Hyperlink"/>
          <w:noProof/>
        </w:rPr>
        <w:t>CCR/ACK – Modify Collaborative Care Referral (Event I17)</w:t>
      </w:r>
      <w:r w:rsidR="00D0262F">
        <w:rPr>
          <w:noProof/>
          <w:webHidden/>
        </w:rPr>
        <w:tab/>
      </w:r>
      <w:r w:rsidR="00D0262F">
        <w:rPr>
          <w:noProof/>
          <w:webHidden/>
        </w:rPr>
        <w:fldChar w:fldCharType="begin"/>
      </w:r>
      <w:r w:rsidR="00D0262F">
        <w:rPr>
          <w:noProof/>
          <w:webHidden/>
        </w:rPr>
        <w:instrText xml:space="preserve"> PAGEREF _Toc28982343 \h </w:instrText>
      </w:r>
      <w:r w:rsidR="00D0262F">
        <w:rPr>
          <w:noProof/>
          <w:webHidden/>
        </w:rPr>
      </w:r>
      <w:r w:rsidR="00D0262F">
        <w:rPr>
          <w:noProof/>
          <w:webHidden/>
        </w:rPr>
        <w:fldChar w:fldCharType="separate"/>
      </w:r>
      <w:ins w:id="274" w:author="Lynn Laakso" w:date="2022-09-09T14:52:00Z">
        <w:r w:rsidR="00BD5E8C">
          <w:rPr>
            <w:noProof/>
            <w:webHidden/>
          </w:rPr>
          <w:t>37</w:t>
        </w:r>
      </w:ins>
      <w:del w:id="275" w:author="Lynn Laakso" w:date="2022-09-09T14:51:00Z">
        <w:r w:rsidR="00D0262F" w:rsidDel="00206B5E">
          <w:rPr>
            <w:noProof/>
            <w:webHidden/>
          </w:rPr>
          <w:delText>33</w:delText>
        </w:r>
      </w:del>
      <w:r w:rsidR="00D0262F">
        <w:rPr>
          <w:noProof/>
          <w:webHidden/>
        </w:rPr>
        <w:fldChar w:fldCharType="end"/>
      </w:r>
      <w:r>
        <w:rPr>
          <w:noProof/>
        </w:rPr>
        <w:fldChar w:fldCharType="end"/>
      </w:r>
    </w:p>
    <w:p w14:paraId="7D279516" w14:textId="061D2FF1"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"_Toc28982344" </w:instrText>
      </w:r>
      <w:r>
        <w:rPr>
          <w:noProof/>
        </w:rPr>
        <w:fldChar w:fldCharType="separate"/>
      </w:r>
      <w:r w:rsidR="00D0262F" w:rsidRPr="00E01283">
        <w:rPr>
          <w:rStyle w:val="Hyperlink"/>
          <w:noProof/>
        </w:rPr>
        <w:t>11.6.5</w:t>
      </w:r>
      <w:r w:rsidR="00D0262F">
        <w:rPr>
          <w:rFonts w:asciiTheme="minorHAnsi" w:eastAsiaTheme="minorEastAsia" w:hAnsiTheme="minorHAnsi" w:cstheme="minorBidi"/>
          <w:noProof/>
          <w:sz w:val="22"/>
        </w:rPr>
        <w:tab/>
      </w:r>
      <w:r w:rsidR="00D0262F" w:rsidRPr="00E01283">
        <w:rPr>
          <w:rStyle w:val="Hyperlink"/>
          <w:noProof/>
        </w:rPr>
        <w:t>CCR/ACK – Cancel Collaborative Care Referral (Event I18)</w:t>
      </w:r>
      <w:r w:rsidR="00D0262F">
        <w:rPr>
          <w:noProof/>
          <w:webHidden/>
        </w:rPr>
        <w:tab/>
      </w:r>
      <w:r w:rsidR="00D0262F">
        <w:rPr>
          <w:noProof/>
          <w:webHidden/>
        </w:rPr>
        <w:fldChar w:fldCharType="begin"/>
      </w:r>
      <w:r w:rsidR="00D0262F">
        <w:rPr>
          <w:noProof/>
          <w:webHidden/>
        </w:rPr>
        <w:instrText xml:space="preserve"> PAGEREF _Toc28982344 \h </w:instrText>
      </w:r>
      <w:r w:rsidR="00D0262F">
        <w:rPr>
          <w:noProof/>
          <w:webHidden/>
        </w:rPr>
      </w:r>
      <w:r w:rsidR="00D0262F">
        <w:rPr>
          <w:noProof/>
          <w:webHidden/>
        </w:rPr>
        <w:fldChar w:fldCharType="separate"/>
      </w:r>
      <w:ins w:id="276" w:author="Lynn Laakso" w:date="2022-09-09T14:52:00Z">
        <w:r w:rsidR="00BD5E8C">
          <w:rPr>
            <w:noProof/>
            <w:webHidden/>
          </w:rPr>
          <w:t>37</w:t>
        </w:r>
      </w:ins>
      <w:del w:id="277" w:author="Lynn Laakso" w:date="2022-09-09T14:51:00Z">
        <w:r w:rsidR="00D0262F" w:rsidDel="00206B5E">
          <w:rPr>
            <w:noProof/>
            <w:webHidden/>
          </w:rPr>
          <w:delText>33</w:delText>
        </w:r>
      </w:del>
      <w:r w:rsidR="00D0262F">
        <w:rPr>
          <w:noProof/>
          <w:webHidden/>
        </w:rPr>
        <w:fldChar w:fldCharType="end"/>
      </w:r>
      <w:r>
        <w:rPr>
          <w:noProof/>
        </w:rPr>
        <w:fldChar w:fldCharType="end"/>
      </w:r>
    </w:p>
    <w:p w14:paraId="728F6E17" w14:textId="25C2C2D4"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"_Toc28982345" </w:instrText>
      </w:r>
      <w:r>
        <w:rPr>
          <w:noProof/>
        </w:rPr>
        <w:fldChar w:fldCharType="separate"/>
      </w:r>
      <w:r w:rsidR="00D0262F" w:rsidRPr="00E01283">
        <w:rPr>
          <w:rStyle w:val="Hyperlink"/>
          <w:noProof/>
        </w:rPr>
        <w:t>11.6.6</w:t>
      </w:r>
      <w:r w:rsidR="00D0262F">
        <w:rPr>
          <w:rFonts w:asciiTheme="minorHAnsi" w:eastAsiaTheme="minorEastAsia" w:hAnsiTheme="minorHAnsi" w:cstheme="minorBidi"/>
          <w:noProof/>
          <w:sz w:val="22"/>
        </w:rPr>
        <w:tab/>
      </w:r>
      <w:r w:rsidR="00D0262F" w:rsidRPr="00E01283">
        <w:rPr>
          <w:rStyle w:val="Hyperlink"/>
          <w:noProof/>
        </w:rPr>
        <w:t>CCU/ACK – Asynchronous Collaborative Care Update (Event I20)</w:t>
      </w:r>
      <w:r w:rsidR="00D0262F">
        <w:rPr>
          <w:noProof/>
          <w:webHidden/>
        </w:rPr>
        <w:tab/>
      </w:r>
      <w:r w:rsidR="00D0262F">
        <w:rPr>
          <w:noProof/>
          <w:webHidden/>
        </w:rPr>
        <w:fldChar w:fldCharType="begin"/>
      </w:r>
      <w:r w:rsidR="00D0262F">
        <w:rPr>
          <w:noProof/>
          <w:webHidden/>
        </w:rPr>
        <w:instrText xml:space="preserve"> PAGEREF _Toc28982345 \h </w:instrText>
      </w:r>
      <w:r w:rsidR="00D0262F">
        <w:rPr>
          <w:noProof/>
          <w:webHidden/>
        </w:rPr>
      </w:r>
      <w:r w:rsidR="00D0262F">
        <w:rPr>
          <w:noProof/>
          <w:webHidden/>
        </w:rPr>
        <w:fldChar w:fldCharType="separate"/>
      </w:r>
      <w:ins w:id="278" w:author="Lynn Laakso" w:date="2022-09-09T14:52:00Z">
        <w:r w:rsidR="00BD5E8C">
          <w:rPr>
            <w:noProof/>
            <w:webHidden/>
          </w:rPr>
          <w:t>38</w:t>
        </w:r>
      </w:ins>
      <w:del w:id="279" w:author="Lynn Laakso" w:date="2022-09-09T14:51:00Z">
        <w:r w:rsidR="00D0262F" w:rsidDel="00206B5E">
          <w:rPr>
            <w:noProof/>
            <w:webHidden/>
          </w:rPr>
          <w:delText>34</w:delText>
        </w:r>
      </w:del>
      <w:r w:rsidR="00D0262F">
        <w:rPr>
          <w:noProof/>
          <w:webHidden/>
        </w:rPr>
        <w:fldChar w:fldCharType="end"/>
      </w:r>
      <w:r>
        <w:rPr>
          <w:noProof/>
        </w:rPr>
        <w:fldChar w:fldCharType="end"/>
      </w:r>
    </w:p>
    <w:p w14:paraId="037F675D" w14:textId="42696FDE" w:rsidR="00D0262F" w:rsidRDefault="00065A17" w:rsidP="00206B5E">
      <w:pPr>
        <w:pStyle w:val="TOC2"/>
        <w:rPr>
          <w:rFonts w:asciiTheme="minorHAnsi" w:eastAsiaTheme="minorEastAsia" w:hAnsiTheme="minorHAnsi" w:cstheme="minorBidi"/>
          <w:kern w:val="0"/>
          <w:sz w:val="22"/>
          <w:szCs w:val="22"/>
        </w:rPr>
      </w:pPr>
      <w:r>
        <w:fldChar w:fldCharType="begin"/>
      </w:r>
      <w:r>
        <w:instrText xml:space="preserve"> HYPERLINK \l "_Toc28982346" </w:instrText>
      </w:r>
      <w:r>
        <w:fldChar w:fldCharType="separate"/>
      </w:r>
      <w:r w:rsidR="00D0262F" w:rsidRPr="00E01283">
        <w:rPr>
          <w:rStyle w:val="Hyperlink"/>
        </w:rPr>
        <w:t>11.7</w:t>
      </w:r>
      <w:r w:rsidR="00D0262F">
        <w:rPr>
          <w:rFonts w:asciiTheme="minorHAnsi" w:eastAsiaTheme="minorEastAsia" w:hAnsiTheme="minorHAnsi" w:cstheme="minorBidi"/>
          <w:kern w:val="0"/>
          <w:sz w:val="22"/>
          <w:szCs w:val="22"/>
        </w:rPr>
        <w:tab/>
      </w:r>
      <w:r w:rsidR="00D0262F" w:rsidRPr="00E01283">
        <w:rPr>
          <w:rStyle w:val="Hyperlink"/>
        </w:rPr>
        <w:t>COLLABORATIVE CARE INFORMATION REQUEST MESSAGES AND TRIGGER EVENTS</w:t>
      </w:r>
      <w:r w:rsidR="00D0262F">
        <w:rPr>
          <w:webHidden/>
        </w:rPr>
        <w:tab/>
      </w:r>
      <w:r w:rsidR="00D0262F">
        <w:rPr>
          <w:webHidden/>
        </w:rPr>
        <w:fldChar w:fldCharType="begin"/>
      </w:r>
      <w:r w:rsidR="00D0262F">
        <w:rPr>
          <w:webHidden/>
        </w:rPr>
        <w:instrText xml:space="preserve"> PAGEREF _Toc28982346 \h </w:instrText>
      </w:r>
      <w:r w:rsidR="00D0262F">
        <w:rPr>
          <w:webHidden/>
        </w:rPr>
      </w:r>
      <w:r w:rsidR="00D0262F">
        <w:rPr>
          <w:webHidden/>
        </w:rPr>
        <w:fldChar w:fldCharType="separate"/>
      </w:r>
      <w:ins w:id="280" w:author="Lynn Laakso" w:date="2022-09-09T14:52:00Z">
        <w:r w:rsidR="00BD5E8C">
          <w:rPr>
            <w:webHidden/>
          </w:rPr>
          <w:t>42</w:t>
        </w:r>
      </w:ins>
      <w:del w:id="281" w:author="Lynn Laakso" w:date="2022-09-09T14:51:00Z">
        <w:r w:rsidR="00D0262F" w:rsidDel="00206B5E">
          <w:rPr>
            <w:webHidden/>
          </w:rPr>
          <w:delText>38</w:delText>
        </w:r>
      </w:del>
      <w:r w:rsidR="00D0262F">
        <w:rPr>
          <w:webHidden/>
        </w:rPr>
        <w:fldChar w:fldCharType="end"/>
      </w:r>
      <w:r>
        <w:fldChar w:fldCharType="end"/>
      </w:r>
    </w:p>
    <w:p w14:paraId="49AD09C4" w14:textId="1E634D5B"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"_Toc28982347" </w:instrText>
      </w:r>
      <w:r>
        <w:rPr>
          <w:noProof/>
        </w:rPr>
        <w:fldChar w:fldCharType="separate"/>
      </w:r>
      <w:r w:rsidR="00D0262F" w:rsidRPr="00E01283">
        <w:rPr>
          <w:rStyle w:val="Hyperlink"/>
          <w:noProof/>
        </w:rPr>
        <w:t>11.7.1</w:t>
      </w:r>
      <w:r w:rsidR="00D0262F">
        <w:rPr>
          <w:rFonts w:asciiTheme="minorHAnsi" w:eastAsiaTheme="minorEastAsia" w:hAnsiTheme="minorHAnsi" w:cstheme="minorBidi"/>
          <w:noProof/>
          <w:sz w:val="22"/>
        </w:rPr>
        <w:tab/>
      </w:r>
      <w:r w:rsidR="00D0262F" w:rsidRPr="00E01283">
        <w:rPr>
          <w:rStyle w:val="Hyperlink"/>
          <w:noProof/>
        </w:rPr>
        <w:t>CCQ/CQU – Collaborative Care Query/Collaborative Care Query Update (Event I19)</w:t>
      </w:r>
      <w:r w:rsidR="00D0262F">
        <w:rPr>
          <w:noProof/>
          <w:webHidden/>
        </w:rPr>
        <w:tab/>
      </w:r>
      <w:r w:rsidR="00D0262F">
        <w:rPr>
          <w:noProof/>
          <w:webHidden/>
        </w:rPr>
        <w:fldChar w:fldCharType="begin"/>
      </w:r>
      <w:r w:rsidR="00D0262F">
        <w:rPr>
          <w:noProof/>
          <w:webHidden/>
        </w:rPr>
        <w:instrText xml:space="preserve"> PAGEREF _Toc28982347 \h </w:instrText>
      </w:r>
      <w:r w:rsidR="00D0262F">
        <w:rPr>
          <w:noProof/>
          <w:webHidden/>
        </w:rPr>
      </w:r>
      <w:r w:rsidR="00D0262F">
        <w:rPr>
          <w:noProof/>
          <w:webHidden/>
        </w:rPr>
        <w:fldChar w:fldCharType="separate"/>
      </w:r>
      <w:ins w:id="282" w:author="Lynn Laakso" w:date="2022-09-09T14:52:00Z">
        <w:r w:rsidR="00BD5E8C">
          <w:rPr>
            <w:noProof/>
            <w:webHidden/>
          </w:rPr>
          <w:t>42</w:t>
        </w:r>
      </w:ins>
      <w:del w:id="283" w:author="Lynn Laakso" w:date="2022-09-09T14:51:00Z">
        <w:r w:rsidR="00D0262F" w:rsidDel="00206B5E">
          <w:rPr>
            <w:noProof/>
            <w:webHidden/>
          </w:rPr>
          <w:delText>38</w:delText>
        </w:r>
      </w:del>
      <w:r w:rsidR="00D0262F">
        <w:rPr>
          <w:noProof/>
          <w:webHidden/>
        </w:rPr>
        <w:fldChar w:fldCharType="end"/>
      </w:r>
      <w:r>
        <w:rPr>
          <w:noProof/>
        </w:rPr>
        <w:fldChar w:fldCharType="end"/>
      </w:r>
    </w:p>
    <w:p w14:paraId="0E5C79C6" w14:textId="7B3E6CD3" w:rsidR="00D0262F" w:rsidRDefault="00065A17">
      <w:pPr>
        <w:pStyle w:val="TOC3"/>
        <w:rPr>
          <w:rFonts w:asciiTheme="minorHAnsi" w:eastAsiaTheme="minorEastAsia" w:hAnsiTheme="minorHAnsi" w:cstheme="minorBidi"/>
          <w:noProof/>
          <w:sz w:val="22"/>
        </w:rPr>
      </w:pPr>
      <w:r>
        <w:rPr>
          <w:noProof/>
        </w:rPr>
        <w:lastRenderedPageBreak/>
        <w:fldChar w:fldCharType="begin"/>
      </w:r>
      <w:r>
        <w:rPr>
          <w:noProof/>
        </w:rPr>
        <w:instrText xml:space="preserve"> HYPERLINK \l "_Toc28982348" </w:instrText>
      </w:r>
      <w:r>
        <w:rPr>
          <w:noProof/>
        </w:rPr>
        <w:fldChar w:fldCharType="separate"/>
      </w:r>
      <w:r w:rsidR="00D0262F" w:rsidRPr="00E01283">
        <w:rPr>
          <w:rStyle w:val="Hyperlink"/>
          <w:noProof/>
        </w:rPr>
        <w:t>11.7.2</w:t>
      </w:r>
      <w:r w:rsidR="00D0262F">
        <w:rPr>
          <w:rFonts w:asciiTheme="minorHAnsi" w:eastAsiaTheme="minorEastAsia" w:hAnsiTheme="minorHAnsi" w:cstheme="minorBidi"/>
          <w:noProof/>
          <w:sz w:val="22"/>
        </w:rPr>
        <w:tab/>
      </w:r>
      <w:r w:rsidR="00D0262F" w:rsidRPr="00E01283">
        <w:rPr>
          <w:rStyle w:val="Hyperlink"/>
          <w:noProof/>
        </w:rPr>
        <w:t>CCF/CCI – Collaborative Care Fetch / Collaborative Care Information (Event I22)</w:t>
      </w:r>
      <w:r w:rsidR="00D0262F">
        <w:rPr>
          <w:noProof/>
          <w:webHidden/>
        </w:rPr>
        <w:tab/>
      </w:r>
      <w:r w:rsidR="00D0262F">
        <w:rPr>
          <w:noProof/>
          <w:webHidden/>
        </w:rPr>
        <w:fldChar w:fldCharType="begin"/>
      </w:r>
      <w:r w:rsidR="00D0262F">
        <w:rPr>
          <w:noProof/>
          <w:webHidden/>
        </w:rPr>
        <w:instrText xml:space="preserve"> PAGEREF _Toc28982348 \h </w:instrText>
      </w:r>
      <w:r w:rsidR="00D0262F">
        <w:rPr>
          <w:noProof/>
          <w:webHidden/>
        </w:rPr>
      </w:r>
      <w:r w:rsidR="00D0262F">
        <w:rPr>
          <w:noProof/>
          <w:webHidden/>
        </w:rPr>
        <w:fldChar w:fldCharType="separate"/>
      </w:r>
      <w:ins w:id="284" w:author="Lynn Laakso" w:date="2022-09-09T14:52:00Z">
        <w:r w:rsidR="00BD5E8C">
          <w:rPr>
            <w:noProof/>
            <w:webHidden/>
          </w:rPr>
          <w:t>48</w:t>
        </w:r>
      </w:ins>
      <w:del w:id="285" w:author="Lynn Laakso" w:date="2022-09-09T14:51:00Z">
        <w:r w:rsidR="00D0262F" w:rsidDel="00206B5E">
          <w:rPr>
            <w:noProof/>
            <w:webHidden/>
          </w:rPr>
          <w:delText>43</w:delText>
        </w:r>
      </w:del>
      <w:r w:rsidR="00D0262F">
        <w:rPr>
          <w:noProof/>
          <w:webHidden/>
        </w:rPr>
        <w:fldChar w:fldCharType="end"/>
      </w:r>
      <w:r>
        <w:rPr>
          <w:noProof/>
        </w:rPr>
        <w:fldChar w:fldCharType="end"/>
      </w:r>
    </w:p>
    <w:p w14:paraId="0CB8650B" w14:textId="095EE0D2" w:rsidR="00D0262F" w:rsidRDefault="00065A17" w:rsidP="00206B5E">
      <w:pPr>
        <w:pStyle w:val="TOC2"/>
        <w:rPr>
          <w:rFonts w:asciiTheme="minorHAnsi" w:eastAsiaTheme="minorEastAsia" w:hAnsiTheme="minorHAnsi" w:cstheme="minorBidi"/>
          <w:kern w:val="0"/>
          <w:sz w:val="22"/>
          <w:szCs w:val="22"/>
        </w:rPr>
      </w:pPr>
      <w:r>
        <w:fldChar w:fldCharType="begin"/>
      </w:r>
      <w:r>
        <w:instrText xml:space="preserve"> HYPERLINK \l "_Toc28982349" </w:instrText>
      </w:r>
      <w:r>
        <w:fldChar w:fldCharType="separate"/>
      </w:r>
      <w:r w:rsidR="00D0262F" w:rsidRPr="00E01283">
        <w:rPr>
          <w:rStyle w:val="Hyperlink"/>
        </w:rPr>
        <w:t>11.8</w:t>
      </w:r>
      <w:r w:rsidR="00D0262F">
        <w:rPr>
          <w:rFonts w:asciiTheme="minorHAnsi" w:eastAsiaTheme="minorEastAsia" w:hAnsiTheme="minorHAnsi" w:cstheme="minorBidi"/>
          <w:kern w:val="0"/>
          <w:sz w:val="22"/>
          <w:szCs w:val="22"/>
        </w:rPr>
        <w:tab/>
      </w:r>
      <w:r w:rsidR="00D0262F" w:rsidRPr="00E01283">
        <w:rPr>
          <w:rStyle w:val="Hyperlink"/>
        </w:rPr>
        <w:t>SEGMENTS</w:t>
      </w:r>
      <w:r w:rsidR="00D0262F">
        <w:rPr>
          <w:webHidden/>
        </w:rPr>
        <w:tab/>
      </w:r>
      <w:r w:rsidR="00D0262F">
        <w:rPr>
          <w:webHidden/>
        </w:rPr>
        <w:fldChar w:fldCharType="begin"/>
      </w:r>
      <w:r w:rsidR="00D0262F">
        <w:rPr>
          <w:webHidden/>
        </w:rPr>
        <w:instrText xml:space="preserve"> PAGEREF _Toc28982349 \h </w:instrText>
      </w:r>
      <w:r w:rsidR="00D0262F">
        <w:rPr>
          <w:webHidden/>
        </w:rPr>
      </w:r>
      <w:r w:rsidR="00D0262F">
        <w:rPr>
          <w:webHidden/>
        </w:rPr>
        <w:fldChar w:fldCharType="separate"/>
      </w:r>
      <w:ins w:id="286" w:author="Lynn Laakso" w:date="2022-09-09T14:52:00Z">
        <w:r w:rsidR="00BD5E8C">
          <w:rPr>
            <w:webHidden/>
          </w:rPr>
          <w:t>53</w:t>
        </w:r>
      </w:ins>
      <w:del w:id="287" w:author="Lynn Laakso" w:date="2022-09-09T14:51:00Z">
        <w:r w:rsidR="00D0262F" w:rsidDel="00206B5E">
          <w:rPr>
            <w:webHidden/>
          </w:rPr>
          <w:delText>48</w:delText>
        </w:r>
      </w:del>
      <w:r w:rsidR="00D0262F">
        <w:rPr>
          <w:webHidden/>
        </w:rPr>
        <w:fldChar w:fldCharType="end"/>
      </w:r>
      <w:r>
        <w:fldChar w:fldCharType="end"/>
      </w:r>
    </w:p>
    <w:p w14:paraId="19090EBF" w14:textId="11053DE7"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"_Toc28982350" </w:instrText>
      </w:r>
      <w:r>
        <w:rPr>
          <w:noProof/>
        </w:rPr>
        <w:fldChar w:fldCharType="separate"/>
      </w:r>
      <w:r w:rsidR="00D0262F" w:rsidRPr="00E01283">
        <w:rPr>
          <w:rStyle w:val="Hyperlink"/>
          <w:noProof/>
        </w:rPr>
        <w:t>11.8.1</w:t>
      </w:r>
      <w:r w:rsidR="00D0262F">
        <w:rPr>
          <w:rFonts w:asciiTheme="minorHAnsi" w:eastAsiaTheme="minorEastAsia" w:hAnsiTheme="minorHAnsi" w:cstheme="minorBidi"/>
          <w:noProof/>
          <w:sz w:val="22"/>
        </w:rPr>
        <w:tab/>
      </w:r>
      <w:r w:rsidR="00D0262F" w:rsidRPr="00E01283">
        <w:rPr>
          <w:rStyle w:val="Hyperlink"/>
          <w:noProof/>
        </w:rPr>
        <w:t>RF1 - Referral Information Segment</w:t>
      </w:r>
      <w:r w:rsidR="00D0262F">
        <w:rPr>
          <w:noProof/>
          <w:webHidden/>
        </w:rPr>
        <w:tab/>
      </w:r>
      <w:r w:rsidR="00D0262F">
        <w:rPr>
          <w:noProof/>
          <w:webHidden/>
        </w:rPr>
        <w:fldChar w:fldCharType="begin"/>
      </w:r>
      <w:r w:rsidR="00D0262F">
        <w:rPr>
          <w:noProof/>
          <w:webHidden/>
        </w:rPr>
        <w:instrText xml:space="preserve"> PAGEREF _Toc28982350 \h </w:instrText>
      </w:r>
      <w:r w:rsidR="00D0262F">
        <w:rPr>
          <w:noProof/>
          <w:webHidden/>
        </w:rPr>
      </w:r>
      <w:r w:rsidR="00D0262F">
        <w:rPr>
          <w:noProof/>
          <w:webHidden/>
        </w:rPr>
        <w:fldChar w:fldCharType="separate"/>
      </w:r>
      <w:ins w:id="288" w:author="Lynn Laakso" w:date="2022-09-09T14:52:00Z">
        <w:r w:rsidR="00BD5E8C">
          <w:rPr>
            <w:noProof/>
            <w:webHidden/>
          </w:rPr>
          <w:t>53</w:t>
        </w:r>
      </w:ins>
      <w:del w:id="289" w:author="Lynn Laakso" w:date="2022-09-09T14:51:00Z">
        <w:r w:rsidR="00D0262F" w:rsidDel="00206B5E">
          <w:rPr>
            <w:noProof/>
            <w:webHidden/>
          </w:rPr>
          <w:delText>48</w:delText>
        </w:r>
      </w:del>
      <w:r w:rsidR="00D0262F">
        <w:rPr>
          <w:noProof/>
          <w:webHidden/>
        </w:rPr>
        <w:fldChar w:fldCharType="end"/>
      </w:r>
      <w:r>
        <w:rPr>
          <w:noProof/>
        </w:rPr>
        <w:fldChar w:fldCharType="end"/>
      </w:r>
    </w:p>
    <w:p w14:paraId="0B876E43" w14:textId="3FCBA29D"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"_Toc28982351" </w:instrText>
      </w:r>
      <w:r>
        <w:rPr>
          <w:noProof/>
        </w:rPr>
        <w:fldChar w:fldCharType="separate"/>
      </w:r>
      <w:r w:rsidR="00D0262F" w:rsidRPr="00E01283">
        <w:rPr>
          <w:rStyle w:val="Hyperlink"/>
          <w:noProof/>
        </w:rPr>
        <w:t>11.8.2</w:t>
      </w:r>
      <w:r w:rsidR="00D0262F">
        <w:rPr>
          <w:rFonts w:asciiTheme="minorHAnsi" w:eastAsiaTheme="minorEastAsia" w:hAnsiTheme="minorHAnsi" w:cstheme="minorBidi"/>
          <w:noProof/>
          <w:sz w:val="22"/>
        </w:rPr>
        <w:tab/>
      </w:r>
      <w:r w:rsidR="00D0262F" w:rsidRPr="00E01283">
        <w:rPr>
          <w:rStyle w:val="Hyperlink"/>
          <w:noProof/>
        </w:rPr>
        <w:t>AUT - Authorization Information Segment</w:t>
      </w:r>
      <w:r w:rsidR="00D0262F">
        <w:rPr>
          <w:noProof/>
          <w:webHidden/>
        </w:rPr>
        <w:tab/>
      </w:r>
      <w:r w:rsidR="00D0262F">
        <w:rPr>
          <w:noProof/>
          <w:webHidden/>
        </w:rPr>
        <w:fldChar w:fldCharType="begin"/>
      </w:r>
      <w:r w:rsidR="00D0262F">
        <w:rPr>
          <w:noProof/>
          <w:webHidden/>
        </w:rPr>
        <w:instrText xml:space="preserve"> PAGEREF _Toc28982351 \h </w:instrText>
      </w:r>
      <w:r w:rsidR="00D0262F">
        <w:rPr>
          <w:noProof/>
          <w:webHidden/>
        </w:rPr>
      </w:r>
      <w:r w:rsidR="00D0262F">
        <w:rPr>
          <w:noProof/>
          <w:webHidden/>
        </w:rPr>
        <w:fldChar w:fldCharType="separate"/>
      </w:r>
      <w:ins w:id="290" w:author="Lynn Laakso" w:date="2022-09-09T14:52:00Z">
        <w:r w:rsidR="00BD5E8C">
          <w:rPr>
            <w:noProof/>
            <w:webHidden/>
          </w:rPr>
          <w:t>60</w:t>
        </w:r>
      </w:ins>
      <w:del w:id="291" w:author="Lynn Laakso" w:date="2022-09-09T14:51:00Z">
        <w:r w:rsidR="00D0262F" w:rsidDel="00206B5E">
          <w:rPr>
            <w:noProof/>
            <w:webHidden/>
          </w:rPr>
          <w:delText>55</w:delText>
        </w:r>
      </w:del>
      <w:r w:rsidR="00D0262F">
        <w:rPr>
          <w:noProof/>
          <w:webHidden/>
        </w:rPr>
        <w:fldChar w:fldCharType="end"/>
      </w:r>
      <w:r>
        <w:rPr>
          <w:noProof/>
        </w:rPr>
        <w:fldChar w:fldCharType="end"/>
      </w:r>
    </w:p>
    <w:p w14:paraId="659DAEA5" w14:textId="28669D74"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"_Toc28982352" </w:instrText>
      </w:r>
      <w:r>
        <w:rPr>
          <w:noProof/>
        </w:rPr>
        <w:fldChar w:fldCharType="separate"/>
      </w:r>
      <w:r w:rsidR="00D0262F" w:rsidRPr="00E01283">
        <w:rPr>
          <w:rStyle w:val="Hyperlink"/>
          <w:noProof/>
        </w:rPr>
        <w:t>11.8.3</w:t>
      </w:r>
      <w:r w:rsidR="00D0262F">
        <w:rPr>
          <w:rFonts w:asciiTheme="minorHAnsi" w:eastAsiaTheme="minorEastAsia" w:hAnsiTheme="minorHAnsi" w:cstheme="minorBidi"/>
          <w:noProof/>
          <w:sz w:val="22"/>
        </w:rPr>
        <w:tab/>
      </w:r>
      <w:r w:rsidR="00D0262F" w:rsidRPr="00E01283">
        <w:rPr>
          <w:rStyle w:val="Hyperlink"/>
          <w:noProof/>
        </w:rPr>
        <w:t>PRD - provider data segment</w:t>
      </w:r>
      <w:r w:rsidR="00D0262F">
        <w:rPr>
          <w:noProof/>
          <w:webHidden/>
        </w:rPr>
        <w:tab/>
      </w:r>
      <w:r w:rsidR="00D0262F">
        <w:rPr>
          <w:noProof/>
          <w:webHidden/>
        </w:rPr>
        <w:fldChar w:fldCharType="begin"/>
      </w:r>
      <w:r w:rsidR="00D0262F">
        <w:rPr>
          <w:noProof/>
          <w:webHidden/>
        </w:rPr>
        <w:instrText xml:space="preserve"> PAGEREF _Toc28982352 \h </w:instrText>
      </w:r>
      <w:r w:rsidR="00D0262F">
        <w:rPr>
          <w:noProof/>
          <w:webHidden/>
        </w:rPr>
      </w:r>
      <w:r w:rsidR="00D0262F">
        <w:rPr>
          <w:noProof/>
          <w:webHidden/>
        </w:rPr>
        <w:fldChar w:fldCharType="separate"/>
      </w:r>
      <w:ins w:id="292" w:author="Lynn Laakso" w:date="2022-09-09T14:52:00Z">
        <w:r w:rsidR="00BD5E8C">
          <w:rPr>
            <w:noProof/>
            <w:webHidden/>
          </w:rPr>
          <w:t>68</w:t>
        </w:r>
      </w:ins>
      <w:del w:id="293" w:author="Lynn Laakso" w:date="2022-09-09T14:51:00Z">
        <w:r w:rsidR="00D0262F" w:rsidDel="00206B5E">
          <w:rPr>
            <w:noProof/>
            <w:webHidden/>
          </w:rPr>
          <w:delText>64</w:delText>
        </w:r>
      </w:del>
      <w:r w:rsidR="00D0262F">
        <w:rPr>
          <w:noProof/>
          <w:webHidden/>
        </w:rPr>
        <w:fldChar w:fldCharType="end"/>
      </w:r>
      <w:r>
        <w:rPr>
          <w:noProof/>
        </w:rPr>
        <w:fldChar w:fldCharType="end"/>
      </w:r>
    </w:p>
    <w:p w14:paraId="6D41D385" w14:textId="0F3F1BCD"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"_Toc28982353" </w:instrText>
      </w:r>
      <w:r>
        <w:rPr>
          <w:noProof/>
        </w:rPr>
        <w:fldChar w:fldCharType="separate"/>
      </w:r>
      <w:r w:rsidR="00D0262F" w:rsidRPr="00E01283">
        <w:rPr>
          <w:rStyle w:val="Hyperlink"/>
          <w:noProof/>
        </w:rPr>
        <w:t>11.8.4</w:t>
      </w:r>
      <w:r w:rsidR="00D0262F">
        <w:rPr>
          <w:rFonts w:asciiTheme="minorHAnsi" w:eastAsiaTheme="minorEastAsia" w:hAnsiTheme="minorHAnsi" w:cstheme="minorBidi"/>
          <w:noProof/>
          <w:sz w:val="22"/>
        </w:rPr>
        <w:tab/>
      </w:r>
      <w:r w:rsidR="00D0262F" w:rsidRPr="00E01283">
        <w:rPr>
          <w:rStyle w:val="Hyperlink"/>
          <w:noProof/>
        </w:rPr>
        <w:t>CTD - Contact Data Segment</w:t>
      </w:r>
      <w:r w:rsidR="00D0262F">
        <w:rPr>
          <w:noProof/>
          <w:webHidden/>
        </w:rPr>
        <w:tab/>
      </w:r>
      <w:r w:rsidR="00D0262F">
        <w:rPr>
          <w:noProof/>
          <w:webHidden/>
        </w:rPr>
        <w:fldChar w:fldCharType="begin"/>
      </w:r>
      <w:r w:rsidR="00D0262F">
        <w:rPr>
          <w:noProof/>
          <w:webHidden/>
        </w:rPr>
        <w:instrText xml:space="preserve"> PAGEREF _Toc28982353 \h </w:instrText>
      </w:r>
      <w:r w:rsidR="00D0262F">
        <w:rPr>
          <w:noProof/>
          <w:webHidden/>
        </w:rPr>
      </w:r>
      <w:r w:rsidR="00D0262F">
        <w:rPr>
          <w:noProof/>
          <w:webHidden/>
        </w:rPr>
        <w:fldChar w:fldCharType="separate"/>
      </w:r>
      <w:ins w:id="294" w:author="Lynn Laakso" w:date="2022-09-09T14:52:00Z">
        <w:r w:rsidR="00BD5E8C">
          <w:rPr>
            <w:noProof/>
            <w:webHidden/>
          </w:rPr>
          <w:t>75</w:t>
        </w:r>
      </w:ins>
      <w:del w:id="295" w:author="Lynn Laakso" w:date="2022-09-09T14:51:00Z">
        <w:r w:rsidR="00D0262F" w:rsidDel="00206B5E">
          <w:rPr>
            <w:noProof/>
            <w:webHidden/>
          </w:rPr>
          <w:delText>71</w:delText>
        </w:r>
      </w:del>
      <w:r w:rsidR="00D0262F">
        <w:rPr>
          <w:noProof/>
          <w:webHidden/>
        </w:rPr>
        <w:fldChar w:fldCharType="end"/>
      </w:r>
      <w:r>
        <w:rPr>
          <w:noProof/>
        </w:rPr>
        <w:fldChar w:fldCharType="end"/>
      </w:r>
    </w:p>
    <w:p w14:paraId="115C7E85" w14:textId="226AF5E6" w:rsidR="00D0262F" w:rsidRDefault="00065A17" w:rsidP="00206B5E">
      <w:pPr>
        <w:pStyle w:val="TOC2"/>
        <w:rPr>
          <w:rFonts w:asciiTheme="minorHAnsi" w:eastAsiaTheme="minorEastAsia" w:hAnsiTheme="minorHAnsi" w:cstheme="minorBidi"/>
          <w:kern w:val="0"/>
          <w:sz w:val="22"/>
          <w:szCs w:val="22"/>
        </w:rPr>
      </w:pPr>
      <w:r>
        <w:fldChar w:fldCharType="begin"/>
      </w:r>
      <w:r>
        <w:instrText xml:space="preserve"> HYPERLINK \l "_Toc28982354" </w:instrText>
      </w:r>
      <w:r>
        <w:fldChar w:fldCharType="separate"/>
      </w:r>
      <w:r w:rsidR="00D0262F" w:rsidRPr="00E01283">
        <w:rPr>
          <w:rStyle w:val="Hyperlink"/>
        </w:rPr>
        <w:t>11.9</w:t>
      </w:r>
      <w:r w:rsidR="00D0262F">
        <w:rPr>
          <w:rFonts w:asciiTheme="minorHAnsi" w:eastAsiaTheme="minorEastAsia" w:hAnsiTheme="minorHAnsi" w:cstheme="minorBidi"/>
          <w:kern w:val="0"/>
          <w:sz w:val="22"/>
          <w:szCs w:val="22"/>
        </w:rPr>
        <w:tab/>
      </w:r>
      <w:r w:rsidR="00D0262F" w:rsidRPr="00E01283">
        <w:rPr>
          <w:rStyle w:val="Hyperlink"/>
        </w:rPr>
        <w:t>EXAMPLES</w:t>
      </w:r>
      <w:r w:rsidR="00D0262F">
        <w:rPr>
          <w:webHidden/>
        </w:rPr>
        <w:tab/>
      </w:r>
      <w:r w:rsidR="00D0262F">
        <w:rPr>
          <w:webHidden/>
        </w:rPr>
        <w:fldChar w:fldCharType="begin"/>
      </w:r>
      <w:r w:rsidR="00D0262F">
        <w:rPr>
          <w:webHidden/>
        </w:rPr>
        <w:instrText xml:space="preserve"> PAGEREF _Toc28982354 \h </w:instrText>
      </w:r>
      <w:r w:rsidR="00D0262F">
        <w:rPr>
          <w:webHidden/>
        </w:rPr>
      </w:r>
      <w:r w:rsidR="00D0262F">
        <w:rPr>
          <w:webHidden/>
        </w:rPr>
        <w:fldChar w:fldCharType="separate"/>
      </w:r>
      <w:ins w:id="296" w:author="Lynn Laakso" w:date="2022-09-09T14:52:00Z">
        <w:r w:rsidR="00BD5E8C">
          <w:rPr>
            <w:webHidden/>
          </w:rPr>
          <w:t>79</w:t>
        </w:r>
      </w:ins>
      <w:del w:id="297" w:author="Lynn Laakso" w:date="2022-09-09T14:51:00Z">
        <w:r w:rsidR="00D0262F" w:rsidDel="00206B5E">
          <w:rPr>
            <w:webHidden/>
          </w:rPr>
          <w:delText>75</w:delText>
        </w:r>
      </w:del>
      <w:r w:rsidR="00D0262F">
        <w:rPr>
          <w:webHidden/>
        </w:rPr>
        <w:fldChar w:fldCharType="end"/>
      </w:r>
      <w:r>
        <w:fldChar w:fldCharType="end"/>
      </w:r>
    </w:p>
    <w:p w14:paraId="246E68B1" w14:textId="43799710"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"_Toc28982355" </w:instrText>
      </w:r>
      <w:r>
        <w:rPr>
          <w:noProof/>
        </w:rPr>
        <w:fldChar w:fldCharType="separate"/>
      </w:r>
      <w:r w:rsidR="00D0262F" w:rsidRPr="00E01283">
        <w:rPr>
          <w:rStyle w:val="Hyperlink"/>
          <w:noProof/>
        </w:rPr>
        <w:t>11.9.1</w:t>
      </w:r>
      <w:r w:rsidR="00D0262F">
        <w:rPr>
          <w:rFonts w:asciiTheme="minorHAnsi" w:eastAsiaTheme="minorEastAsia" w:hAnsiTheme="minorHAnsi" w:cstheme="minorBidi"/>
          <w:noProof/>
          <w:sz w:val="22"/>
        </w:rPr>
        <w:tab/>
      </w:r>
      <w:r w:rsidR="00D0262F" w:rsidRPr="00E01283">
        <w:rPr>
          <w:rStyle w:val="Hyperlink"/>
          <w:noProof/>
        </w:rPr>
        <w:t>RQI Message Using an I01 Event with an Immediate Response</w:t>
      </w:r>
      <w:r w:rsidR="00D0262F">
        <w:rPr>
          <w:noProof/>
          <w:webHidden/>
        </w:rPr>
        <w:tab/>
      </w:r>
      <w:r w:rsidR="00D0262F">
        <w:rPr>
          <w:noProof/>
          <w:webHidden/>
        </w:rPr>
        <w:fldChar w:fldCharType="begin"/>
      </w:r>
      <w:r w:rsidR="00D0262F">
        <w:rPr>
          <w:noProof/>
          <w:webHidden/>
        </w:rPr>
        <w:instrText xml:space="preserve"> PAGEREF _Toc28982355 \h </w:instrText>
      </w:r>
      <w:r w:rsidR="00D0262F">
        <w:rPr>
          <w:noProof/>
          <w:webHidden/>
        </w:rPr>
      </w:r>
      <w:r w:rsidR="00D0262F">
        <w:rPr>
          <w:noProof/>
          <w:webHidden/>
        </w:rPr>
        <w:fldChar w:fldCharType="separate"/>
      </w:r>
      <w:ins w:id="298" w:author="Lynn Laakso" w:date="2022-09-09T14:52:00Z">
        <w:r w:rsidR="00BD5E8C">
          <w:rPr>
            <w:noProof/>
            <w:webHidden/>
          </w:rPr>
          <w:t>79</w:t>
        </w:r>
      </w:ins>
      <w:del w:id="299" w:author="Lynn Laakso" w:date="2022-09-09T14:51:00Z">
        <w:r w:rsidR="00D0262F" w:rsidDel="00206B5E">
          <w:rPr>
            <w:noProof/>
            <w:webHidden/>
          </w:rPr>
          <w:delText>75</w:delText>
        </w:r>
      </w:del>
      <w:r w:rsidR="00D0262F">
        <w:rPr>
          <w:noProof/>
          <w:webHidden/>
        </w:rPr>
        <w:fldChar w:fldCharType="end"/>
      </w:r>
      <w:r>
        <w:rPr>
          <w:noProof/>
        </w:rPr>
        <w:fldChar w:fldCharType="end"/>
      </w:r>
    </w:p>
    <w:p w14:paraId="3AB326DE" w14:textId="1CD974E0"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"_Toc28982356" </w:instrText>
      </w:r>
      <w:r>
        <w:rPr>
          <w:noProof/>
        </w:rPr>
        <w:fldChar w:fldCharType="separate"/>
      </w:r>
      <w:r w:rsidR="00D0262F" w:rsidRPr="00E01283">
        <w:rPr>
          <w:rStyle w:val="Hyperlink"/>
          <w:noProof/>
        </w:rPr>
        <w:t>11.9.2</w:t>
      </w:r>
      <w:r w:rsidR="00D0262F">
        <w:rPr>
          <w:rFonts w:asciiTheme="minorHAnsi" w:eastAsiaTheme="minorEastAsia" w:hAnsiTheme="minorHAnsi" w:cstheme="minorBidi"/>
          <w:noProof/>
          <w:sz w:val="22"/>
        </w:rPr>
        <w:tab/>
      </w:r>
      <w:r w:rsidR="00D0262F" w:rsidRPr="00E01283">
        <w:rPr>
          <w:rStyle w:val="Hyperlink"/>
          <w:noProof/>
        </w:rPr>
        <w:t>RQA Message Using an I08 Event with an Immediate Response</w:t>
      </w:r>
      <w:r w:rsidR="00D0262F">
        <w:rPr>
          <w:noProof/>
          <w:webHidden/>
        </w:rPr>
        <w:tab/>
      </w:r>
      <w:r w:rsidR="00D0262F">
        <w:rPr>
          <w:noProof/>
          <w:webHidden/>
        </w:rPr>
        <w:fldChar w:fldCharType="begin"/>
      </w:r>
      <w:r w:rsidR="00D0262F">
        <w:rPr>
          <w:noProof/>
          <w:webHidden/>
        </w:rPr>
        <w:instrText xml:space="preserve"> PAGEREF _Toc28982356 \h </w:instrText>
      </w:r>
      <w:r w:rsidR="00D0262F">
        <w:rPr>
          <w:noProof/>
          <w:webHidden/>
        </w:rPr>
      </w:r>
      <w:r w:rsidR="00D0262F">
        <w:rPr>
          <w:noProof/>
          <w:webHidden/>
        </w:rPr>
        <w:fldChar w:fldCharType="separate"/>
      </w:r>
      <w:ins w:id="300" w:author="Lynn Laakso" w:date="2022-09-09T14:52:00Z">
        <w:r w:rsidR="00BD5E8C">
          <w:rPr>
            <w:noProof/>
            <w:webHidden/>
          </w:rPr>
          <w:t>80</w:t>
        </w:r>
      </w:ins>
      <w:del w:id="301" w:author="Lynn Laakso" w:date="2022-09-09T14:51:00Z">
        <w:r w:rsidR="00D0262F" w:rsidDel="00206B5E">
          <w:rPr>
            <w:noProof/>
            <w:webHidden/>
          </w:rPr>
          <w:delText>75</w:delText>
        </w:r>
      </w:del>
      <w:r w:rsidR="00D0262F">
        <w:rPr>
          <w:noProof/>
          <w:webHidden/>
        </w:rPr>
        <w:fldChar w:fldCharType="end"/>
      </w:r>
      <w:r>
        <w:rPr>
          <w:noProof/>
        </w:rPr>
        <w:fldChar w:fldCharType="end"/>
      </w:r>
    </w:p>
    <w:p w14:paraId="05E6E0F4" w14:textId="175A3A86"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"_Toc28982357" </w:instrText>
      </w:r>
      <w:r>
        <w:rPr>
          <w:noProof/>
        </w:rPr>
        <w:fldChar w:fldCharType="separate"/>
      </w:r>
      <w:r w:rsidR="00D0262F" w:rsidRPr="00E01283">
        <w:rPr>
          <w:rStyle w:val="Hyperlink"/>
          <w:noProof/>
        </w:rPr>
        <w:t>11.9.3</w:t>
      </w:r>
      <w:r w:rsidR="00D0262F">
        <w:rPr>
          <w:rFonts w:asciiTheme="minorHAnsi" w:eastAsiaTheme="minorEastAsia" w:hAnsiTheme="minorHAnsi" w:cstheme="minorBidi"/>
          <w:noProof/>
          <w:sz w:val="22"/>
        </w:rPr>
        <w:tab/>
      </w:r>
      <w:r w:rsidR="00D0262F" w:rsidRPr="00E01283">
        <w:rPr>
          <w:rStyle w:val="Hyperlink"/>
          <w:noProof/>
        </w:rPr>
        <w:t>RQA Message Using an I08 Event with a Deferred Response</w:t>
      </w:r>
      <w:r w:rsidR="00D0262F">
        <w:rPr>
          <w:noProof/>
          <w:webHidden/>
        </w:rPr>
        <w:tab/>
      </w:r>
      <w:r w:rsidR="00D0262F">
        <w:rPr>
          <w:noProof/>
          <w:webHidden/>
        </w:rPr>
        <w:fldChar w:fldCharType="begin"/>
      </w:r>
      <w:r w:rsidR="00D0262F">
        <w:rPr>
          <w:noProof/>
          <w:webHidden/>
        </w:rPr>
        <w:instrText xml:space="preserve"> PAGEREF _Toc28982357 \h </w:instrText>
      </w:r>
      <w:r w:rsidR="00D0262F">
        <w:rPr>
          <w:noProof/>
          <w:webHidden/>
        </w:rPr>
      </w:r>
      <w:r w:rsidR="00D0262F">
        <w:rPr>
          <w:noProof/>
          <w:webHidden/>
        </w:rPr>
        <w:fldChar w:fldCharType="separate"/>
      </w:r>
      <w:ins w:id="302" w:author="Lynn Laakso" w:date="2022-09-09T14:52:00Z">
        <w:r w:rsidR="00BD5E8C">
          <w:rPr>
            <w:noProof/>
            <w:webHidden/>
          </w:rPr>
          <w:t>81</w:t>
        </w:r>
      </w:ins>
      <w:del w:id="303" w:author="Lynn Laakso" w:date="2022-09-09T14:51:00Z">
        <w:r w:rsidR="00D0262F" w:rsidDel="00206B5E">
          <w:rPr>
            <w:noProof/>
            <w:webHidden/>
          </w:rPr>
          <w:delText>76</w:delText>
        </w:r>
      </w:del>
      <w:r w:rsidR="00D0262F">
        <w:rPr>
          <w:noProof/>
          <w:webHidden/>
        </w:rPr>
        <w:fldChar w:fldCharType="end"/>
      </w:r>
      <w:r>
        <w:rPr>
          <w:noProof/>
        </w:rPr>
        <w:fldChar w:fldCharType="end"/>
      </w:r>
    </w:p>
    <w:p w14:paraId="05509D01" w14:textId="0E99A815"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"_Toc28982358" </w:instrText>
      </w:r>
      <w:r>
        <w:rPr>
          <w:noProof/>
        </w:rPr>
        <w:fldChar w:fldCharType="separate"/>
      </w:r>
      <w:r w:rsidR="00D0262F" w:rsidRPr="00E01283">
        <w:rPr>
          <w:rStyle w:val="Hyperlink"/>
          <w:noProof/>
        </w:rPr>
        <w:t>11.9.4</w:t>
      </w:r>
      <w:r w:rsidR="00D0262F">
        <w:rPr>
          <w:rFonts w:asciiTheme="minorHAnsi" w:eastAsiaTheme="minorEastAsia" w:hAnsiTheme="minorHAnsi" w:cstheme="minorBidi"/>
          <w:noProof/>
          <w:sz w:val="22"/>
        </w:rPr>
        <w:tab/>
      </w:r>
      <w:r w:rsidR="00D0262F" w:rsidRPr="00E01283">
        <w:rPr>
          <w:rStyle w:val="Hyperlink"/>
          <w:noProof/>
        </w:rPr>
        <w:t>REF Message Using an I11 Event with an Immediate Response</w:t>
      </w:r>
      <w:r w:rsidR="00D0262F">
        <w:rPr>
          <w:noProof/>
          <w:webHidden/>
        </w:rPr>
        <w:tab/>
      </w:r>
      <w:r w:rsidR="00D0262F">
        <w:rPr>
          <w:noProof/>
          <w:webHidden/>
        </w:rPr>
        <w:fldChar w:fldCharType="begin"/>
      </w:r>
      <w:r w:rsidR="00D0262F">
        <w:rPr>
          <w:noProof/>
          <w:webHidden/>
        </w:rPr>
        <w:instrText xml:space="preserve"> PAGEREF _Toc28982358 \h </w:instrText>
      </w:r>
      <w:r w:rsidR="00D0262F">
        <w:rPr>
          <w:noProof/>
          <w:webHidden/>
        </w:rPr>
      </w:r>
      <w:r w:rsidR="00D0262F">
        <w:rPr>
          <w:noProof/>
          <w:webHidden/>
        </w:rPr>
        <w:fldChar w:fldCharType="separate"/>
      </w:r>
      <w:ins w:id="304" w:author="Lynn Laakso" w:date="2022-09-09T14:52:00Z">
        <w:r w:rsidR="00BD5E8C">
          <w:rPr>
            <w:noProof/>
            <w:webHidden/>
          </w:rPr>
          <w:t>81</w:t>
        </w:r>
      </w:ins>
      <w:del w:id="305" w:author="Lynn Laakso" w:date="2022-09-09T14:51:00Z">
        <w:r w:rsidR="00D0262F" w:rsidDel="00206B5E">
          <w:rPr>
            <w:noProof/>
            <w:webHidden/>
          </w:rPr>
          <w:delText>77</w:delText>
        </w:r>
      </w:del>
      <w:r w:rsidR="00D0262F">
        <w:rPr>
          <w:noProof/>
          <w:webHidden/>
        </w:rPr>
        <w:fldChar w:fldCharType="end"/>
      </w:r>
      <w:r>
        <w:rPr>
          <w:noProof/>
        </w:rPr>
        <w:fldChar w:fldCharType="end"/>
      </w:r>
    </w:p>
    <w:p w14:paraId="00A3D0DC" w14:textId="0B5F0758"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"_Toc28982359" </w:instrText>
      </w:r>
      <w:r>
        <w:rPr>
          <w:noProof/>
        </w:rPr>
        <w:fldChar w:fldCharType="separate"/>
      </w:r>
      <w:r w:rsidR="00D0262F" w:rsidRPr="00E01283">
        <w:rPr>
          <w:rStyle w:val="Hyperlink"/>
          <w:noProof/>
        </w:rPr>
        <w:t>11.9.5</w:t>
      </w:r>
      <w:r w:rsidR="00D0262F">
        <w:rPr>
          <w:rFonts w:asciiTheme="minorHAnsi" w:eastAsiaTheme="minorEastAsia" w:hAnsiTheme="minorHAnsi" w:cstheme="minorBidi"/>
          <w:noProof/>
          <w:sz w:val="22"/>
        </w:rPr>
        <w:tab/>
      </w:r>
      <w:r w:rsidR="00D0262F" w:rsidRPr="00E01283">
        <w:rPr>
          <w:rStyle w:val="Hyperlink"/>
          <w:noProof/>
        </w:rPr>
        <w:t>REF Message Using an I11 Event with a Deferred Response</w:t>
      </w:r>
      <w:r w:rsidR="00D0262F">
        <w:rPr>
          <w:noProof/>
          <w:webHidden/>
        </w:rPr>
        <w:tab/>
      </w:r>
      <w:r w:rsidR="00D0262F">
        <w:rPr>
          <w:noProof/>
          <w:webHidden/>
        </w:rPr>
        <w:fldChar w:fldCharType="begin"/>
      </w:r>
      <w:r w:rsidR="00D0262F">
        <w:rPr>
          <w:noProof/>
          <w:webHidden/>
        </w:rPr>
        <w:instrText xml:space="preserve"> PAGEREF _Toc28982359 \h </w:instrText>
      </w:r>
      <w:r w:rsidR="00D0262F">
        <w:rPr>
          <w:noProof/>
          <w:webHidden/>
        </w:rPr>
      </w:r>
      <w:r w:rsidR="00D0262F">
        <w:rPr>
          <w:noProof/>
          <w:webHidden/>
        </w:rPr>
        <w:fldChar w:fldCharType="separate"/>
      </w:r>
      <w:ins w:id="306" w:author="Lynn Laakso" w:date="2022-09-09T14:52:00Z">
        <w:r w:rsidR="00BD5E8C">
          <w:rPr>
            <w:noProof/>
            <w:webHidden/>
          </w:rPr>
          <w:t>83</w:t>
        </w:r>
      </w:ins>
      <w:del w:id="307" w:author="Lynn Laakso" w:date="2022-09-09T14:51:00Z">
        <w:r w:rsidR="00D0262F" w:rsidDel="00206B5E">
          <w:rPr>
            <w:noProof/>
            <w:webHidden/>
          </w:rPr>
          <w:delText>78</w:delText>
        </w:r>
      </w:del>
      <w:r w:rsidR="00D0262F">
        <w:rPr>
          <w:noProof/>
          <w:webHidden/>
        </w:rPr>
        <w:fldChar w:fldCharType="end"/>
      </w:r>
      <w:r>
        <w:rPr>
          <w:noProof/>
        </w:rPr>
        <w:fldChar w:fldCharType="end"/>
      </w:r>
    </w:p>
    <w:p w14:paraId="279042D1" w14:textId="1A831724"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"_Toc28982360" </w:instrText>
      </w:r>
      <w:r>
        <w:rPr>
          <w:noProof/>
        </w:rPr>
        <w:fldChar w:fldCharType="separate"/>
      </w:r>
      <w:r w:rsidR="00D0262F" w:rsidRPr="00E01283">
        <w:rPr>
          <w:rStyle w:val="Hyperlink"/>
          <w:noProof/>
        </w:rPr>
        <w:t>11.9.6</w:t>
      </w:r>
      <w:r w:rsidR="00D0262F">
        <w:rPr>
          <w:rFonts w:asciiTheme="minorHAnsi" w:eastAsiaTheme="minorEastAsia" w:hAnsiTheme="minorHAnsi" w:cstheme="minorBidi"/>
          <w:noProof/>
          <w:sz w:val="22"/>
        </w:rPr>
        <w:tab/>
      </w:r>
      <w:r w:rsidR="00D0262F" w:rsidRPr="00E01283">
        <w:rPr>
          <w:rStyle w:val="Hyperlink"/>
          <w:noProof/>
        </w:rPr>
        <w:t>RQC Inquiry Message Using an I05 Event with an Immediate Response</w:t>
      </w:r>
      <w:r w:rsidR="00D0262F">
        <w:rPr>
          <w:noProof/>
          <w:webHidden/>
        </w:rPr>
        <w:tab/>
      </w:r>
      <w:r w:rsidR="00D0262F">
        <w:rPr>
          <w:noProof/>
          <w:webHidden/>
        </w:rPr>
        <w:fldChar w:fldCharType="begin"/>
      </w:r>
      <w:r w:rsidR="00D0262F">
        <w:rPr>
          <w:noProof/>
          <w:webHidden/>
        </w:rPr>
        <w:instrText xml:space="preserve"> PAGEREF _Toc28982360 \h </w:instrText>
      </w:r>
      <w:r w:rsidR="00D0262F">
        <w:rPr>
          <w:noProof/>
          <w:webHidden/>
        </w:rPr>
      </w:r>
      <w:r w:rsidR="00D0262F">
        <w:rPr>
          <w:noProof/>
          <w:webHidden/>
        </w:rPr>
        <w:fldChar w:fldCharType="separate"/>
      </w:r>
      <w:ins w:id="308" w:author="Lynn Laakso" w:date="2022-09-09T14:52:00Z">
        <w:r w:rsidR="00BD5E8C">
          <w:rPr>
            <w:noProof/>
            <w:webHidden/>
          </w:rPr>
          <w:t>84</w:t>
        </w:r>
      </w:ins>
      <w:del w:id="309" w:author="Lynn Laakso" w:date="2022-09-09T14:51:00Z">
        <w:r w:rsidR="00D0262F" w:rsidDel="00206B5E">
          <w:rPr>
            <w:noProof/>
            <w:webHidden/>
          </w:rPr>
          <w:delText>79</w:delText>
        </w:r>
      </w:del>
      <w:r w:rsidR="00D0262F">
        <w:rPr>
          <w:noProof/>
          <w:webHidden/>
        </w:rPr>
        <w:fldChar w:fldCharType="end"/>
      </w:r>
      <w:r>
        <w:rPr>
          <w:noProof/>
        </w:rPr>
        <w:fldChar w:fldCharType="end"/>
      </w:r>
    </w:p>
    <w:p w14:paraId="64601CEC" w14:textId="6271DD27" w:rsidR="00D0262F" w:rsidRDefault="00065A17" w:rsidP="00206B5E">
      <w:pPr>
        <w:pStyle w:val="TOC2"/>
        <w:rPr>
          <w:rFonts w:asciiTheme="minorHAnsi" w:eastAsiaTheme="minorEastAsia" w:hAnsiTheme="minorHAnsi" w:cstheme="minorBidi"/>
          <w:kern w:val="0"/>
          <w:sz w:val="22"/>
          <w:szCs w:val="22"/>
        </w:rPr>
      </w:pPr>
      <w:r>
        <w:fldChar w:fldCharType="begin"/>
      </w:r>
      <w:r>
        <w:instrText xml:space="preserve"> HYPERLINK \l "_Toc28982361" </w:instrText>
      </w:r>
      <w:r>
        <w:fldChar w:fldCharType="separate"/>
      </w:r>
      <w:r w:rsidR="00D0262F" w:rsidRPr="00E01283">
        <w:rPr>
          <w:rStyle w:val="Hyperlink"/>
        </w:rPr>
        <w:t>11.10</w:t>
      </w:r>
      <w:r w:rsidR="00D0262F">
        <w:rPr>
          <w:rFonts w:asciiTheme="minorHAnsi" w:eastAsiaTheme="minorEastAsia" w:hAnsiTheme="minorHAnsi" w:cstheme="minorBidi"/>
          <w:kern w:val="0"/>
          <w:sz w:val="22"/>
          <w:szCs w:val="22"/>
        </w:rPr>
        <w:tab/>
      </w:r>
      <w:r w:rsidR="00D0262F" w:rsidRPr="00E01283">
        <w:rPr>
          <w:rStyle w:val="Hyperlink"/>
        </w:rPr>
        <w:t>OUTSTANDING ISSUES</w:t>
      </w:r>
      <w:r w:rsidR="00D0262F">
        <w:rPr>
          <w:webHidden/>
        </w:rPr>
        <w:tab/>
      </w:r>
      <w:r w:rsidR="00D0262F">
        <w:rPr>
          <w:webHidden/>
        </w:rPr>
        <w:fldChar w:fldCharType="begin"/>
      </w:r>
      <w:r w:rsidR="00D0262F">
        <w:rPr>
          <w:webHidden/>
        </w:rPr>
        <w:instrText xml:space="preserve"> PAGEREF _Toc28982361 \h </w:instrText>
      </w:r>
      <w:r w:rsidR="00D0262F">
        <w:rPr>
          <w:webHidden/>
        </w:rPr>
      </w:r>
      <w:r w:rsidR="00D0262F">
        <w:rPr>
          <w:webHidden/>
        </w:rPr>
        <w:fldChar w:fldCharType="separate"/>
      </w:r>
      <w:ins w:id="310" w:author="Lynn Laakso" w:date="2022-09-09T14:52:00Z">
        <w:r w:rsidR="00BD5E8C">
          <w:rPr>
            <w:webHidden/>
          </w:rPr>
          <w:t>86</w:t>
        </w:r>
      </w:ins>
      <w:del w:id="311" w:author="Lynn Laakso" w:date="2022-09-09T14:51:00Z">
        <w:r w:rsidR="00D0262F" w:rsidDel="00206B5E">
          <w:rPr>
            <w:webHidden/>
          </w:rPr>
          <w:delText>81</w:delText>
        </w:r>
      </w:del>
      <w:r w:rsidR="00D0262F">
        <w:rPr>
          <w:webHidden/>
        </w:rPr>
        <w:fldChar w:fldCharType="end"/>
      </w:r>
      <w:r>
        <w:fldChar w:fldCharType="end"/>
      </w:r>
    </w:p>
    <w:p w14:paraId="56427CA3" w14:textId="782EF23D" w:rsidR="00D0262F" w:rsidRDefault="00065A17">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"_Toc28982362" </w:instrText>
      </w:r>
      <w:r>
        <w:rPr>
          <w:noProof/>
        </w:rPr>
        <w:fldChar w:fldCharType="separate"/>
      </w:r>
      <w:r w:rsidR="00D0262F" w:rsidRPr="00E01283">
        <w:rPr>
          <w:rStyle w:val="Hyperlink"/>
          <w:noProof/>
        </w:rPr>
        <w:t>11.10.1</w:t>
      </w:r>
      <w:r w:rsidR="00D0262F">
        <w:rPr>
          <w:rFonts w:asciiTheme="minorHAnsi" w:eastAsiaTheme="minorEastAsia" w:hAnsiTheme="minorHAnsi" w:cstheme="minorBidi"/>
          <w:noProof/>
          <w:sz w:val="22"/>
        </w:rPr>
        <w:tab/>
      </w:r>
      <w:r w:rsidR="00D0262F" w:rsidRPr="00E01283">
        <w:rPr>
          <w:rStyle w:val="Hyperlink"/>
          <w:noProof/>
        </w:rPr>
        <w:t>HL7 Overlapping With ASC X12N</w:t>
      </w:r>
      <w:r w:rsidR="00D0262F">
        <w:rPr>
          <w:noProof/>
          <w:webHidden/>
        </w:rPr>
        <w:tab/>
      </w:r>
      <w:r w:rsidR="00D0262F">
        <w:rPr>
          <w:noProof/>
          <w:webHidden/>
        </w:rPr>
        <w:fldChar w:fldCharType="begin"/>
      </w:r>
      <w:r w:rsidR="00D0262F">
        <w:rPr>
          <w:noProof/>
          <w:webHidden/>
        </w:rPr>
        <w:instrText xml:space="preserve"> PAGEREF _Toc28982362 \h </w:instrText>
      </w:r>
      <w:r w:rsidR="00D0262F">
        <w:rPr>
          <w:noProof/>
          <w:webHidden/>
        </w:rPr>
      </w:r>
      <w:r w:rsidR="00D0262F">
        <w:rPr>
          <w:noProof/>
          <w:webHidden/>
        </w:rPr>
        <w:fldChar w:fldCharType="separate"/>
      </w:r>
      <w:ins w:id="312" w:author="Lynn Laakso" w:date="2022-09-09T14:52:00Z">
        <w:r w:rsidR="00BD5E8C">
          <w:rPr>
            <w:noProof/>
            <w:webHidden/>
          </w:rPr>
          <w:t>86</w:t>
        </w:r>
      </w:ins>
      <w:del w:id="313" w:author="Lynn Laakso" w:date="2022-09-09T14:51:00Z">
        <w:r w:rsidR="00D0262F" w:rsidDel="00206B5E">
          <w:rPr>
            <w:noProof/>
            <w:webHidden/>
          </w:rPr>
          <w:delText>81</w:delText>
        </w:r>
      </w:del>
      <w:r w:rsidR="00D0262F">
        <w:rPr>
          <w:noProof/>
          <w:webHidden/>
        </w:rPr>
        <w:fldChar w:fldCharType="end"/>
      </w:r>
      <w:r>
        <w:rPr>
          <w:noProof/>
        </w:rPr>
        <w:fldChar w:fldCharType="end"/>
      </w:r>
    </w:p>
    <w:p w14:paraId="42907D6E" w14:textId="4FB454C7" w:rsidR="00106C95" w:rsidRDefault="00D0262F" w:rsidP="00106C95">
      <w:pPr>
        <w:rPr>
          <w:noProof/>
        </w:rPr>
      </w:pPr>
      <w:r>
        <w:rPr>
          <w:rFonts w:eastAsia="Times New Roman"/>
          <w:b/>
          <w:smallCaps/>
          <w:noProof/>
          <w:kern w:val="20"/>
          <w:szCs w:val="20"/>
        </w:rPr>
        <w:fldChar w:fldCharType="end"/>
      </w:r>
    </w:p>
    <w:p w14:paraId="5BD609B4" w14:textId="04B8DA04" w:rsidR="00573AF5" w:rsidRDefault="00573AF5">
      <w:pPr>
        <w:pStyle w:val="Heading2"/>
        <w:rPr>
          <w:noProof/>
        </w:rPr>
      </w:pPr>
      <w:bookmarkStart w:id="314" w:name="_Toc28982314"/>
      <w:r>
        <w:rPr>
          <w:noProof/>
        </w:rPr>
        <w:t>PURPOSE</w:t>
      </w:r>
      <w:bookmarkStart w:id="315" w:name="_Toc380430437"/>
      <w:bookmarkEnd w:id="314"/>
      <w:bookmarkEnd w:id="315"/>
    </w:p>
    <w:p w14:paraId="3D3F29C3" w14:textId="77777777" w:rsidR="00573AF5" w:rsidRDefault="00573AF5">
      <w:pPr>
        <w:rPr>
          <w:noProof/>
        </w:rPr>
      </w:pPr>
      <w:r>
        <w:rPr>
          <w:noProof/>
        </w:rPr>
        <w:t>The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chapter defines the message set used in patient referral communications between mutually exclusive healthcare entities.  These referral transactions frequently occur between entities with different methods and systems of capturing and storing data.  Such transactions frequently traverse a path connecting primary care providers</w:t>
      </w:r>
      <w:r w:rsidR="00FD02FB">
        <w:rPr>
          <w:noProof/>
        </w:rPr>
        <w:fldChar w:fldCharType="begin"/>
      </w:r>
      <w:r>
        <w:rPr>
          <w:noProof/>
        </w:rPr>
        <w:instrText xml:space="preserve"> XE "primary care providers" </w:instrText>
      </w:r>
      <w:r w:rsidR="00FD02FB">
        <w:rPr>
          <w:noProof/>
        </w:rPr>
        <w:fldChar w:fldCharType="end"/>
      </w:r>
      <w:r>
        <w:rPr>
          <w:noProof/>
        </w:rPr>
        <w:t>, specialists</w:t>
      </w:r>
      <w:r w:rsidR="00FD02FB">
        <w:rPr>
          <w:noProof/>
        </w:rPr>
        <w:fldChar w:fldCharType="begin"/>
      </w:r>
      <w:r>
        <w:rPr>
          <w:noProof/>
        </w:rPr>
        <w:instrText xml:space="preserve"> XE "specialists" </w:instrText>
      </w:r>
      <w:r w:rsidR="00FD02FB">
        <w:rPr>
          <w:noProof/>
        </w:rPr>
        <w:fldChar w:fldCharType="end"/>
      </w:r>
      <w:r>
        <w:rPr>
          <w:noProof/>
        </w:rPr>
        <w:t>, payors</w:t>
      </w:r>
      <w:r w:rsidR="00FD02FB">
        <w:rPr>
          <w:noProof/>
        </w:rPr>
        <w:fldChar w:fldCharType="begin"/>
      </w:r>
      <w:r>
        <w:rPr>
          <w:noProof/>
        </w:rPr>
        <w:instrText xml:space="preserve"> XE "payors" </w:instrText>
      </w:r>
      <w:r w:rsidR="00FD02FB">
        <w:rPr>
          <w:noProof/>
        </w:rPr>
        <w:fldChar w:fldCharType="end"/>
      </w:r>
      <w:r>
        <w:rPr>
          <w:noProof/>
        </w:rPr>
        <w:t>, government agencies, hospitals, labs, and other healthcare entities.  The availability, completeness, and currency of information for a given patient will vary greatly across such a spectrum.</w:t>
      </w:r>
    </w:p>
    <w:p w14:paraId="3B3202D8" w14:textId="77777777" w:rsidR="00573AF5" w:rsidRDefault="00573AF5" w:rsidP="00106C95">
      <w:pPr>
        <w:rPr>
          <w:noProof/>
        </w:rPr>
      </w:pPr>
      <w:r>
        <w:rPr>
          <w:noProof/>
        </w:rPr>
        <w:t>The referral in this specification is viewed from the perspective of the provider as an individual, irrespective of his/her affiliation with a specific institution or campus.  Events triggering this kind of message are not restricted to a hospital environment, but have a community-wide area of impact in which more extensive identification of patients and healthcare providers is needed.  Therefore, a referral must contain adequate identification information to meet the broadly varying requirements of the dissimilar systems within the community.</w:t>
      </w:r>
    </w:p>
    <w:p w14:paraId="08A3EC9E" w14:textId="77777777" w:rsidR="00573AF5" w:rsidRDefault="00573AF5">
      <w:pPr>
        <w:rPr>
          <w:noProof/>
        </w:rPr>
      </w:pPr>
      <w:r>
        <w:rPr>
          <w:noProof/>
        </w:rPr>
        <w:t>This chapter describes the various events and resulting transactions that make up the referral message set.  Examples have been provided to demonstrate the use of this specification within the events described.  Each event example centers on a primary care provider's encounter with a patient.  All of the examples in this chapter have been constructed using the HL7 Encoding Rules.</w:t>
      </w:r>
    </w:p>
    <w:p w14:paraId="13B91C34" w14:textId="77777777" w:rsidR="00573AF5" w:rsidRDefault="00573AF5">
      <w:pPr>
        <w:pStyle w:val="Heading3"/>
        <w:rPr>
          <w:noProof/>
        </w:rPr>
      </w:pPr>
      <w:bookmarkStart w:id="316" w:name="_Toc348244450"/>
      <w:bookmarkStart w:id="317" w:name="_Toc348244619"/>
      <w:bookmarkStart w:id="318" w:name="_Toc348260651"/>
      <w:bookmarkStart w:id="319" w:name="_Toc348346624"/>
      <w:bookmarkStart w:id="320" w:name="_Toc380430438"/>
      <w:bookmarkStart w:id="321" w:name="_Toc28982315"/>
      <w:r>
        <w:rPr>
          <w:noProof/>
        </w:rPr>
        <w:t>Patient Referral and Responses</w:t>
      </w:r>
      <w:bookmarkEnd w:id="316"/>
      <w:bookmarkEnd w:id="317"/>
      <w:bookmarkEnd w:id="318"/>
      <w:bookmarkEnd w:id="319"/>
      <w:bookmarkEnd w:id="320"/>
      <w:bookmarkEnd w:id="321"/>
      <w:r w:rsidR="00FD02FB">
        <w:rPr>
          <w:noProof/>
        </w:rPr>
        <w:fldChar w:fldCharType="begin"/>
      </w:r>
      <w:r>
        <w:rPr>
          <w:noProof/>
        </w:rPr>
        <w:instrText xml:space="preserve"> XE "Patient referral and responses" </w:instrText>
      </w:r>
      <w:r w:rsidR="00FD02FB">
        <w:rPr>
          <w:noProof/>
        </w:rPr>
        <w:fldChar w:fldCharType="end"/>
      </w:r>
      <w:bookmarkStart w:id="322" w:name="_Toc380430439"/>
      <w:bookmarkEnd w:id="322"/>
    </w:p>
    <w:p w14:paraId="3F7BB036" w14:textId="77777777" w:rsidR="00573AF5" w:rsidRDefault="00573AF5" w:rsidP="00C87B0A">
      <w:pPr>
        <w:pStyle w:val="NormalIndented"/>
      </w:pPr>
      <w:r>
        <w:t>When a patient is referred by one healthcare entity (e.g., a primary care provider) to another (e.g., a specialist or lab) or when a patient inquiry is made between two separate entities, little is known about the information each party requires to identify or codify the patient.  The receiving entity may have no knowledge of the patient and may require a full set of demographics, subscriber and billing information, eligibility/coverage information, pre-authorization information, and/or clinical data to process the referral. If the receiving entity already has a record of the patient, the precise requirements for identifying that patient record will vary greatly from one entity to another.  The existing record of a patient residing in the database of a specialist, a lab, or a hospital may require updating with more current information.  In addition, providers receiving a referral often require detailed information about the provider making the referral, such as a physician's name and address.</w:t>
      </w:r>
    </w:p>
    <w:p w14:paraId="0723DFBD" w14:textId="77777777" w:rsidR="00573AF5" w:rsidRDefault="00573AF5" w:rsidP="00C87B0A">
      <w:pPr>
        <w:pStyle w:val="NormalIndented"/>
      </w:pPr>
      <w:r>
        <w:lastRenderedPageBreak/>
        <w:t xml:space="preserve">For example, a primary care provider </w:t>
      </w:r>
      <w:r w:rsidR="00FD02FB">
        <w:fldChar w:fldCharType="begin"/>
      </w:r>
      <w:r>
        <w:instrText xml:space="preserve"> XE "primary care provider (PCP)" </w:instrText>
      </w:r>
      <w:r w:rsidR="00FD02FB">
        <w:fldChar w:fldCharType="end"/>
      </w:r>
      <w:r>
        <w:t>making a referral may need to obtain insurance information or pre-authorization from a payor prior to making a referral.  Getting this information requires an inquiry and a response between the primary care provider and the payor.  In addition, the primary care provider may request results from a lab to accompany the referral.  Getting these results may require an inquiry and a response between the primary care provider and the lab.  The information could then be incorporated into a referral sent from the primary care provider to the specialist.  As the referral is processed, requested procedures are performed, the results are observed, and the relevant data must be returned to the primary care provider.  Such a response may frequently take the form of multiple responses as results become available.</w:t>
      </w:r>
    </w:p>
    <w:p w14:paraId="064AFA27" w14:textId="77777777" w:rsidR="00573AF5" w:rsidRDefault="00573AF5" w:rsidP="00C87B0A">
      <w:pPr>
        <w:pStyle w:val="NormalIndented"/>
      </w:pPr>
      <w:r>
        <w:t>The message set that encompasses these transactions includes the referral (REF), requests for information (RQA, RQC, RQP, RQI) and the returned patient information (RCI, RCL, RPA, RPI, RPL, RRI).  The referral message originates a transaction and a return patient information message concludes the transaction.  At least one RPA/RPI is required to complete a patient referral or a patient request transaction, although multiple RPI messages may be returned in response to a single REF message.  The segments used in the REF, RQA, RQI, RQP, RRI, RPH, RCI, RCL, RPA and RPI messages encompass information about patient, guarantor and next of kin demographics, eligibility/coverage information, accident, diagnosis, requested procedures, payor pre-authorization, notes, and referring and consulting provider data.</w:t>
      </w:r>
    </w:p>
    <w:p w14:paraId="056B6F41" w14:textId="77777777" w:rsidR="00573AF5" w:rsidRDefault="00573AF5">
      <w:pPr>
        <w:pStyle w:val="Heading4"/>
        <w:rPr>
          <w:noProof/>
          <w:vanish/>
        </w:rPr>
      </w:pPr>
      <w:bookmarkStart w:id="323" w:name="_Toc348244451"/>
    </w:p>
    <w:p w14:paraId="0597D63A" w14:textId="77777777" w:rsidR="00573AF5" w:rsidRDefault="00573AF5">
      <w:pPr>
        <w:pStyle w:val="Heading4"/>
        <w:rPr>
          <w:noProof/>
        </w:rPr>
      </w:pPr>
      <w:r>
        <w:rPr>
          <w:noProof/>
        </w:rPr>
        <w:t>Patient referral</w:t>
      </w:r>
      <w:bookmarkEnd w:id="323"/>
      <w:r w:rsidR="00FD02FB">
        <w:rPr>
          <w:noProof/>
        </w:rPr>
        <w:fldChar w:fldCharType="begin"/>
      </w:r>
      <w:r>
        <w:rPr>
          <w:noProof/>
        </w:rPr>
        <w:instrText xml:space="preserve"> XE "Patient referral" </w:instrText>
      </w:r>
      <w:r w:rsidR="00FD02FB">
        <w:rPr>
          <w:noProof/>
        </w:rPr>
        <w:fldChar w:fldCharType="end"/>
      </w:r>
    </w:p>
    <w:p w14:paraId="2D0218BB" w14:textId="77777777" w:rsidR="00573AF5" w:rsidRDefault="00573AF5" w:rsidP="00C87B0A">
      <w:pPr>
        <w:pStyle w:val="NormalIndented"/>
      </w:pPr>
      <w:r>
        <w:t>There are clear distinctions between a referral and an order.  An order is almost always an intra-enterprise</w:t>
      </w:r>
      <w:r w:rsidR="00FD02FB">
        <w:fldChar w:fldCharType="begin"/>
      </w:r>
      <w:r>
        <w:instrText xml:space="preserve"> XE "intra-enterprise" </w:instrText>
      </w:r>
      <w:r w:rsidR="00FD02FB">
        <w:fldChar w:fldCharType="end"/>
      </w:r>
      <w:r>
        <w:t xml:space="preserve"> transaction and represents a request from a patient's active provider to supporting providers for clearly defined services and/or results.  While the supporting provider may exercise great discretion in the performance of an order, overall responsibility for the patient's plan of treatment remains with the ordering provider.  As such, the ordering provider retains significant control authority for the order and can, after the fact, cause the order to be canceled, reinstated, etc.  Additionally, detailed results produced by the supporting provider are always reported back to the ordering provider, who remains ultimately responsible for evaluating their value and relevance.  A referral, on the other hand, can be either an intra- or an inter-enterprise</w:t>
      </w:r>
      <w:r w:rsidR="00FD02FB">
        <w:fldChar w:fldCharType="begin"/>
      </w:r>
      <w:r>
        <w:instrText xml:space="preserve"> XE "inter-enterprise" </w:instrText>
      </w:r>
      <w:r w:rsidR="00FD02FB">
        <w:fldChar w:fldCharType="end"/>
      </w:r>
      <w:r>
        <w:t xml:space="preserve"> transaction and represents not only a request for additional provider support but also a transfer of a portion or all of the responsibility for the patient's plan of treatment.  Once the referral is made, the referring provider, during the transfer period, retains almost no control of any resulting actions.  The referred-to provider becomes responsible for placing any additional orders and for evaluating the value and relevance of any results, which may or may not be automatically passed back to the referring provider.  A referred-to provider may, in turn, also become a referring provider. </w:t>
      </w:r>
    </w:p>
    <w:p w14:paraId="447B9779" w14:textId="77777777" w:rsidR="00573AF5" w:rsidRDefault="00573AF5" w:rsidP="00C87B0A">
      <w:pPr>
        <w:pStyle w:val="NormalIndented"/>
      </w:pPr>
      <w:r>
        <w:t>A referral message is used to support transactions related to the referral of a patient from one healthcare provider to another.  This kind of message will be particularly useful from the perspective of a primary care provider referring a patient to a specialist.  However, the application of the message should not be limited to this model.  For example, a referral may be as simple as a physician sending a patient to another physician for a consultation or it may be as complex as a primary care provider sending a patient to a specialist for specific medical procedures to be performed and attaching the payor authorizations for those requested procedures as well as the relevant clinical information on the patient's case.</w:t>
      </w:r>
    </w:p>
    <w:p w14:paraId="546ED91E" w14:textId="77777777" w:rsidR="00573AF5" w:rsidRDefault="00573AF5" w:rsidP="00C87B0A">
      <w:pPr>
        <w:pStyle w:val="NormalIndented"/>
      </w:pPr>
      <w:r>
        <w:t xml:space="preserve">In a community model, stringent security requirements will need to be met when dealing with the release of clinical information.  This message set facilitates the proper qualification of requests because the message packet will contain all the data required by any application in the community, including the necessary patient demographic information and the proper identification of the party requesting the information.  </w:t>
      </w:r>
    </w:p>
    <w:p w14:paraId="3B8C3DC6" w14:textId="77777777" w:rsidR="00573AF5" w:rsidRDefault="00573AF5">
      <w:pPr>
        <w:pStyle w:val="Heading4"/>
        <w:rPr>
          <w:noProof/>
        </w:rPr>
      </w:pPr>
      <w:bookmarkStart w:id="324" w:name="_Toc348244452"/>
      <w:r>
        <w:rPr>
          <w:noProof/>
        </w:rPr>
        <w:t>Responding to a patient referral</w:t>
      </w:r>
      <w:bookmarkEnd w:id="324"/>
      <w:r w:rsidR="00FD02FB">
        <w:rPr>
          <w:noProof/>
        </w:rPr>
        <w:fldChar w:fldCharType="begin"/>
      </w:r>
      <w:r>
        <w:rPr>
          <w:noProof/>
        </w:rPr>
        <w:instrText xml:space="preserve"> XE "Responding to a patient referral" </w:instrText>
      </w:r>
      <w:r w:rsidR="00FD02FB">
        <w:rPr>
          <w:noProof/>
        </w:rPr>
        <w:fldChar w:fldCharType="end"/>
      </w:r>
    </w:p>
    <w:p w14:paraId="0E2AA1A9" w14:textId="77777777" w:rsidR="00573AF5" w:rsidRDefault="00573AF5" w:rsidP="00C87B0A">
      <w:pPr>
        <w:pStyle w:val="NormalIndented"/>
      </w:pPr>
      <w:r>
        <w:t xml:space="preserve">When a patient is referred by one provider to another or is pre-admitted, there is a great likelihood that subsequent transactions will take place between the initiating entity (the referring or admitting physician) and the responding entity (the specialist or hospital).  The subsequent transactions might include a variety of queries, orders, etc.  Within those subsequent transactions, there must be a way for the initiating system to refer to the patient.  The "generic" patient information included in the original referral or the pre-admit Patient Identification (PID) segment may not be detailed enough to locate the patient in the responding facility's database, unless the responding facility has assigned a unique identifier to the new patient.  Similarly, the responding system may not have record retrieval capabilities based on any of the </w:t>
      </w:r>
      <w:r>
        <w:lastRenderedPageBreak/>
        <w:t>unambiguous, facility-neutral data elements (like the Social Security Number) included in the original referral or pre-admit PID segment.  This problem could result in the responding system associating subsequent orders or requests with the wrong patient.  One solution to this potential problem is for the responding system to utilize the RRI message and return to the initiating system the unique internal identifier it assigns to the patient, and with which it will primarily (or even exclusively) refer to that patient in all subsequent update operations.  However, the intent of the RRI message is that it will supply the originator of the referral type message with sufficient patient demographic and/or clinical information to properly process continued transactions.</w:t>
      </w:r>
    </w:p>
    <w:p w14:paraId="148883E0" w14:textId="77777777" w:rsidR="00573AF5" w:rsidRDefault="00573AF5">
      <w:pPr>
        <w:pStyle w:val="Heading4"/>
        <w:rPr>
          <w:noProof/>
        </w:rPr>
      </w:pPr>
      <w:r>
        <w:rPr>
          <w:noProof/>
        </w:rPr>
        <w:t>Communicating Collaborative Care of a Patient</w:t>
      </w:r>
    </w:p>
    <w:p w14:paraId="5437D3AF" w14:textId="77777777" w:rsidR="00573AF5" w:rsidRDefault="00573AF5" w:rsidP="00C87B0A">
      <w:pPr>
        <w:pStyle w:val="NormalIndented"/>
      </w:pPr>
      <w:r>
        <w:t xml:space="preserve">When providers collaborate in the sharing of patient care there can be many types of communications involved, and the expectations, roles and responsibilities may not always be clear and explicit; they may vary in different jurisdictions or work practice environments. </w:t>
      </w:r>
    </w:p>
    <w:p w14:paraId="7CC0B9F6" w14:textId="77777777" w:rsidR="00573AF5" w:rsidRDefault="00573AF5" w:rsidP="00C87B0A">
      <w:pPr>
        <w:pStyle w:val="NormalIndented"/>
      </w:pPr>
      <w:r>
        <w:t>The use of HL7 Version 2.x in clinical messaging has involved the use of segments in ways for which they were not originally intended, as well as the development of the REL segment to express important relationships between clinical data components.  Such use has also necessitated the introduction of mood codes to allow for the richer representation of intent, purpose, timing, and other event contingencies that such concepts required.  When these extensions are applied to segments in messages which predate them there is the risk that a message generated by a system compliant with an earlier release could be misinterpreted by a system which interprets the segments in the wider context.  The approach to this has been to constrain the use of the enhancements to these segments to new messages, or to newer versions of existing messages. The REF message has been in releases which pre-date the v2.6 clinical enhancements and its limitations in this regard, together with the need for a range of new Collaborative Care interactions, have led to the need for the Collaborative Care Message.  Being developed to use the clinical v2.6 enhancements from the outset, the collaborative care messages do not need these versioning constraints around their use.</w:t>
      </w:r>
    </w:p>
    <w:p w14:paraId="08AB06F6" w14:textId="77777777" w:rsidR="00573AF5" w:rsidRDefault="00573AF5">
      <w:pPr>
        <w:pStyle w:val="Heading3"/>
        <w:rPr>
          <w:noProof/>
        </w:rPr>
      </w:pPr>
      <w:bookmarkStart w:id="325" w:name="_Toc348244453"/>
      <w:bookmarkStart w:id="326" w:name="_Toc348244620"/>
      <w:bookmarkStart w:id="327" w:name="_Toc348260652"/>
      <w:bookmarkStart w:id="328" w:name="_Toc348346625"/>
      <w:bookmarkStart w:id="329" w:name="_Toc380430440"/>
      <w:bookmarkStart w:id="330" w:name="_Toc28982316"/>
      <w:r>
        <w:rPr>
          <w:noProof/>
        </w:rPr>
        <w:t>Application Roles and Data Process</w:t>
      </w:r>
      <w:bookmarkEnd w:id="325"/>
      <w:bookmarkEnd w:id="326"/>
      <w:bookmarkEnd w:id="327"/>
      <w:bookmarkEnd w:id="328"/>
      <w:bookmarkEnd w:id="329"/>
      <w:bookmarkEnd w:id="330"/>
      <w:r w:rsidR="00FD02FB">
        <w:rPr>
          <w:noProof/>
        </w:rPr>
        <w:fldChar w:fldCharType="begin"/>
      </w:r>
      <w:r>
        <w:rPr>
          <w:noProof/>
        </w:rPr>
        <w:instrText xml:space="preserve"> XE "Application roles and data process" </w:instrText>
      </w:r>
      <w:r w:rsidR="00FD02FB">
        <w:rPr>
          <w:noProof/>
        </w:rPr>
        <w:fldChar w:fldCharType="end"/>
      </w:r>
    </w:p>
    <w:p w14:paraId="2436B0C2" w14:textId="77777777" w:rsidR="00573AF5" w:rsidRDefault="00573AF5">
      <w:pPr>
        <w:pStyle w:val="Heading4"/>
        <w:rPr>
          <w:noProof/>
          <w:vanish/>
        </w:rPr>
      </w:pPr>
      <w:bookmarkStart w:id="331" w:name="_Toc348244454"/>
      <w:r>
        <w:rPr>
          <w:noProof/>
          <w:vanish/>
        </w:rPr>
        <w:t>hiddentext</w:t>
      </w:r>
      <w:bookmarkStart w:id="332" w:name="_Toc701824"/>
      <w:bookmarkStart w:id="333" w:name="_Toc24276870"/>
      <w:bookmarkStart w:id="334" w:name="_Toc42576110"/>
      <w:bookmarkEnd w:id="332"/>
      <w:bookmarkEnd w:id="333"/>
      <w:bookmarkEnd w:id="334"/>
    </w:p>
    <w:p w14:paraId="6127CE74" w14:textId="77777777" w:rsidR="00573AF5" w:rsidRDefault="00573AF5">
      <w:pPr>
        <w:pStyle w:val="Heading4"/>
        <w:rPr>
          <w:noProof/>
        </w:rPr>
      </w:pPr>
      <w:r>
        <w:rPr>
          <w:noProof/>
        </w:rPr>
        <w:t>Application roles</w:t>
      </w:r>
      <w:bookmarkEnd w:id="331"/>
      <w:r w:rsidR="00FD02FB">
        <w:rPr>
          <w:noProof/>
        </w:rPr>
        <w:fldChar w:fldCharType="begin"/>
      </w:r>
      <w:r>
        <w:rPr>
          <w:noProof/>
        </w:rPr>
        <w:instrText xml:space="preserve"> XE "Application roles" </w:instrText>
      </w:r>
      <w:r w:rsidR="00FD02FB">
        <w:rPr>
          <w:noProof/>
        </w:rPr>
        <w:fldChar w:fldCharType="end"/>
      </w:r>
    </w:p>
    <w:p w14:paraId="4F281906" w14:textId="77777777" w:rsidR="00573AF5" w:rsidRDefault="00573AF5" w:rsidP="00C87B0A">
      <w:pPr>
        <w:pStyle w:val="NormalIndented"/>
      </w:pPr>
      <w:r>
        <w:t>This Standard assumes that there are four roles that an application can take on: a referring or referred-by provider</w:t>
      </w:r>
      <w:r w:rsidR="00FD02FB">
        <w:fldChar w:fldCharType="begin"/>
      </w:r>
      <w:r>
        <w:instrText xml:space="preserve"> XE "referred-by provider" </w:instrText>
      </w:r>
      <w:r w:rsidR="00FD02FB">
        <w:fldChar w:fldCharType="end"/>
      </w:r>
      <w:r>
        <w:t xml:space="preserve"> application role, a referred-to provider</w:t>
      </w:r>
      <w:r w:rsidR="00FD02FB">
        <w:fldChar w:fldCharType="begin"/>
      </w:r>
      <w:r>
        <w:instrText xml:space="preserve"> XE "referred-to provider" </w:instrText>
      </w:r>
      <w:r w:rsidR="00FD02FB">
        <w:fldChar w:fldCharType="end"/>
      </w:r>
      <w:r>
        <w:t xml:space="preserve"> application role, a querying application role, and an auxiliary application role.  These application roles define the interactions an application will have with other applications in the messaging environment.  In many environments, any single application may take on more than one application role.</w:t>
      </w:r>
    </w:p>
    <w:p w14:paraId="5054CFB3" w14:textId="77777777" w:rsidR="00573AF5" w:rsidRDefault="00573AF5" w:rsidP="00C87B0A">
      <w:pPr>
        <w:pStyle w:val="NormalIndented"/>
      </w:pPr>
      <w:r>
        <w:t>This Standard's definition of application roles does not intend to define or limit the functionality of specific products developed by vendors of such applications.  Instead, this information is provided to help define the model used to develop this Standard, and to provide an unambiguous way for applications to communicate with each other.</w:t>
      </w:r>
    </w:p>
    <w:p w14:paraId="60B0DBAB" w14:textId="77777777" w:rsidR="00573AF5" w:rsidRDefault="00573AF5">
      <w:pPr>
        <w:pStyle w:val="Heading4"/>
        <w:rPr>
          <w:noProof/>
        </w:rPr>
      </w:pPr>
      <w:bookmarkStart w:id="335" w:name="_Toc348244455"/>
      <w:r>
        <w:rPr>
          <w:noProof/>
        </w:rPr>
        <w:t>The referring provider application role</w:t>
      </w:r>
      <w:bookmarkEnd w:id="335"/>
      <w:r w:rsidR="00FD02FB">
        <w:rPr>
          <w:noProof/>
        </w:rPr>
        <w:fldChar w:fldCharType="begin"/>
      </w:r>
      <w:r>
        <w:rPr>
          <w:noProof/>
        </w:rPr>
        <w:instrText xml:space="preserve"> XE "referring provider application role" </w:instrText>
      </w:r>
      <w:r w:rsidR="00FD02FB">
        <w:rPr>
          <w:noProof/>
        </w:rPr>
        <w:fldChar w:fldCharType="end"/>
      </w:r>
    </w:p>
    <w:p w14:paraId="7BE8208F" w14:textId="77777777" w:rsidR="00573AF5" w:rsidRDefault="00573AF5" w:rsidP="00C87B0A">
      <w:pPr>
        <w:pStyle w:val="NormalIndented"/>
      </w:pPr>
      <w:r>
        <w:t>A referring provider application requests the services of another healthcare provider (a referred-to provider) application.  There may or may not be any association between the referring provider application and the receiving entity.  Although in most cases a referral environment will be inter-enterprise in nature, it is not limited to that model and applies to intra-enterprise situations also.  Because the referring provider application cannot exert any control over the referred-to provider application, it must send requests to modify the status of the referred-to provider application.  The referring provider application will often assume an auxiliary application role once a patient has been accepted by another application.  Once this happens, the referring provider application may receive unsolicited status updates from the referred-to provider application concerning the care of a patient.</w:t>
      </w:r>
    </w:p>
    <w:p w14:paraId="13360E4E" w14:textId="77777777" w:rsidR="00573AF5" w:rsidRDefault="00573AF5" w:rsidP="00C87B0A">
      <w:pPr>
        <w:pStyle w:val="NormalIndented"/>
      </w:pPr>
      <w:r>
        <w:t>The analog of a referring provider application in a non</w:t>
      </w:r>
      <w:r>
        <w:noBreakHyphen/>
        <w:t xml:space="preserve">automated environment might be a primary care provider diagnosing a patient with a problem that must in turn be referred to a specialist for a service.  The primary care provider would contact the specialist and refer the patient into his care.  Often, the specialist may not receive the patient into his care, preferring instead to refer the patient to another healthcare </w:t>
      </w:r>
      <w:r>
        <w:lastRenderedPageBreak/>
        <w:t>provider.  The referring provider will indicate the diagnosis and any requested services, and the specialist to whom the patient is referred will indicate whether the referral will be accepted as specified.  Once a patient referral has been accepted by the specialist, the specialist may send out updates to the primary care provider concerning the status of the patient as regards any tests performed, their outcomes, etc.</w:t>
      </w:r>
    </w:p>
    <w:p w14:paraId="1BCF7FA9" w14:textId="77777777" w:rsidR="00573AF5" w:rsidRDefault="00573AF5">
      <w:pPr>
        <w:pStyle w:val="Heading4"/>
        <w:rPr>
          <w:noProof/>
        </w:rPr>
      </w:pPr>
      <w:r>
        <w:rPr>
          <w:noProof/>
        </w:rPr>
        <w:t>The referred-to provider application role</w:t>
      </w:r>
      <w:r w:rsidR="00FD02FB">
        <w:rPr>
          <w:noProof/>
        </w:rPr>
        <w:fldChar w:fldCharType="begin"/>
      </w:r>
      <w:r>
        <w:rPr>
          <w:noProof/>
        </w:rPr>
        <w:instrText xml:space="preserve"> XE "referred-to provider application role" </w:instrText>
      </w:r>
      <w:r w:rsidR="00FD02FB">
        <w:rPr>
          <w:noProof/>
        </w:rPr>
        <w:fldChar w:fldCharType="end"/>
      </w:r>
    </w:p>
    <w:p w14:paraId="02612827" w14:textId="77777777" w:rsidR="00573AF5" w:rsidRDefault="00573AF5" w:rsidP="00C87B0A">
      <w:pPr>
        <w:pStyle w:val="NormalIndented"/>
      </w:pPr>
      <w:r>
        <w:t>A referred-to provider application, in the referral model, is one that performs one or more services requested by another healthcare provider (referring provider).  In other words, a referred-to provider application exerts control over a certain set of services and defines the availability of those services.  Because of this control, no other application has the ability to accept, reject, or otherwise modify a referral accepted by a particular referred-to provider application.</w:t>
      </w:r>
    </w:p>
    <w:p w14:paraId="644E04A8" w14:textId="77777777" w:rsidR="00573AF5" w:rsidRDefault="00573AF5" w:rsidP="00C87B0A">
      <w:pPr>
        <w:pStyle w:val="NormalIndented"/>
      </w:pPr>
      <w:r>
        <w:t>Other applications can, on the other hand, make requests to modify the status of an accepted referral "owned by" the referred-to provider application.  The referred-to provider application either grants or denies requests for information, or otherwise modifies the referrals for the services over which it exerts control.</w:t>
      </w:r>
    </w:p>
    <w:p w14:paraId="20158C7C" w14:textId="77777777" w:rsidR="00573AF5" w:rsidRDefault="00573AF5" w:rsidP="00C87B0A">
      <w:pPr>
        <w:pStyle w:val="NormalIndented"/>
      </w:pPr>
      <w:r>
        <w:t>Finally, the referred-to provider application also provides information about the referral encounter to other applications.  The reasons that an application may be interested in receiving such information are varied.  An application may have previously requested the status of the referral encounter, or it may simply be interested in the information for its own clinical reporting or statistical purposes.  There are two methods whereby the referred-to provider applications disseminate this information: by issuing unsolicited information messages to auxiliary applications, or by responding to queries made by querying applications.</w:t>
      </w:r>
    </w:p>
    <w:p w14:paraId="75BB274B" w14:textId="77777777" w:rsidR="00573AF5" w:rsidRDefault="00573AF5" w:rsidP="00C87B0A">
      <w:pPr>
        <w:pStyle w:val="NormalIndented"/>
      </w:pPr>
      <w:r>
        <w:t>The analog of a referred-to provider application in a non</w:t>
      </w:r>
      <w:r>
        <w:noBreakHyphen/>
        <w:t>automated environment might be a specialist such as a cardiologist.  A patient does not generally go to a cardiologist for routine health care.  Instead, a patient generally goes to a primary care provider, who may diagnose the patient with a heart ailment and refer that patient to a cardiologist.  The cardiologist would review the information provided with the referral request and determine whether or not to accept the patient into his care.  Once the cardiologist accepts the patient, anyone needing information on the status of the patient must then make requests to the cardiologist.  In addition, the cardiologist may forward unsolicited information regarding the treatment of the patient back to the primary care provider.  Once the cardiologist accepts the referred patient, he/she may determine that additional information regarding the patient is needed.  It will often take the role of a querying application by sending a query message to the patient's primary care provider and requesting additional information on demographics, insurance information, laboratory test results, etc.</w:t>
      </w:r>
    </w:p>
    <w:p w14:paraId="27DF5591" w14:textId="77777777" w:rsidR="00573AF5" w:rsidRDefault="00573AF5">
      <w:pPr>
        <w:pStyle w:val="Heading4"/>
        <w:rPr>
          <w:noProof/>
        </w:rPr>
      </w:pPr>
      <w:bookmarkStart w:id="336" w:name="_Toc348244456"/>
      <w:r>
        <w:rPr>
          <w:noProof/>
        </w:rPr>
        <w:t>The querying application role</w:t>
      </w:r>
      <w:bookmarkEnd w:id="336"/>
      <w:r w:rsidR="00FD02FB">
        <w:rPr>
          <w:noProof/>
        </w:rPr>
        <w:fldChar w:fldCharType="begin"/>
      </w:r>
      <w:r>
        <w:rPr>
          <w:noProof/>
        </w:rPr>
        <w:instrText xml:space="preserve"> XE "querying application role" </w:instrText>
      </w:r>
      <w:r w:rsidR="00FD02FB">
        <w:rPr>
          <w:noProof/>
        </w:rPr>
        <w:fldChar w:fldCharType="end"/>
      </w:r>
    </w:p>
    <w:p w14:paraId="3DE2761D" w14:textId="77777777" w:rsidR="00573AF5" w:rsidRDefault="00573AF5" w:rsidP="00C87B0A">
      <w:pPr>
        <w:pStyle w:val="NormalIndented"/>
      </w:pPr>
      <w:r>
        <w:t>A querying application neither exerts control over, nor requests changes to a referral.  Rather than accepting unsolicited information about referrals, as does an auxiliary application, the querying application actively solicits this information using a query mechanism.  It will, in general, be driven by an entity seeking information about a referral such as a referring provider application or an entity seeking information about a referred patient such as a referred-to provider application.  The information that the querying application receives is valid only at the exact time that the query results are generated by the provider applications.  Changes made to the referral or the referred patient's status after the query results have been returned are not communicated to the querying application until it issues another query transaction.</w:t>
      </w:r>
    </w:p>
    <w:p w14:paraId="33DA1997" w14:textId="77777777" w:rsidR="00573AF5" w:rsidRDefault="00573AF5" w:rsidP="00C87B0A">
      <w:pPr>
        <w:pStyle w:val="NormalIndented"/>
      </w:pPr>
      <w:r>
        <w:t>The analog of a querying application in a non</w:t>
      </w:r>
      <w:r>
        <w:noBreakHyphen/>
        <w:t>automated environment might be a primary care provider seeking information about a specific patient who has been referred to a specialist.  For example, a patient may have been referred to a specialist in order that a specific test be performed, following which, the patient would return to the primary care provider.  If the specialist has not forwarded information regarding the testing procedures for the patient to the primary care provider, the primary care provider would then query the specialist for the outcome of those procedures.  Likewise, if a specialist received a referred patient without the preliminary diagnoses of test results, he/she might in turn query the primary care provider for the information leading to the diagnoses and subsequent referral.</w:t>
      </w:r>
    </w:p>
    <w:p w14:paraId="511494A4" w14:textId="77777777" w:rsidR="00573AF5" w:rsidRDefault="00573AF5">
      <w:pPr>
        <w:pStyle w:val="Heading4"/>
        <w:rPr>
          <w:noProof/>
        </w:rPr>
      </w:pPr>
      <w:bookmarkStart w:id="337" w:name="_Toc348244457"/>
      <w:r>
        <w:rPr>
          <w:noProof/>
        </w:rPr>
        <w:lastRenderedPageBreak/>
        <w:t>The auxiliary application role</w:t>
      </w:r>
      <w:bookmarkEnd w:id="337"/>
      <w:r w:rsidR="00FD02FB">
        <w:rPr>
          <w:noProof/>
        </w:rPr>
        <w:fldChar w:fldCharType="begin"/>
      </w:r>
      <w:r>
        <w:rPr>
          <w:noProof/>
        </w:rPr>
        <w:instrText xml:space="preserve"> XE "auxiliary application role" </w:instrText>
      </w:r>
      <w:r w:rsidR="00FD02FB">
        <w:rPr>
          <w:noProof/>
        </w:rPr>
        <w:fldChar w:fldCharType="end"/>
      </w:r>
    </w:p>
    <w:p w14:paraId="1D9728CE" w14:textId="77777777" w:rsidR="00573AF5" w:rsidRDefault="00573AF5" w:rsidP="00C87B0A">
      <w:pPr>
        <w:pStyle w:val="NormalIndented"/>
      </w:pPr>
      <w:r>
        <w:t>Like querying applications, an auxiliary application neither exerts control over nor requests changes to a referral or a referred patient.  They, too, are only concerned with gathering information about a particular referral.  An auxiliary application is considered an "interested third</w:t>
      </w:r>
      <w:r>
        <w:noBreakHyphen/>
        <w:t>party," in that it is interested in any changes to a particular referral or referred patient, but has no interest in changing it or controlling it in any way.  An auxiliary application passively collects information by receiving unsolicited updates from a provider application.</w:t>
      </w:r>
    </w:p>
    <w:p w14:paraId="4B05166A" w14:textId="77777777" w:rsidR="00573AF5" w:rsidRDefault="00573AF5" w:rsidP="00C87B0A">
      <w:pPr>
        <w:pStyle w:val="NormalIndented"/>
      </w:pPr>
      <w:r>
        <w:t>The analog of an auxiliary application in a non</w:t>
      </w:r>
      <w:r>
        <w:noBreakHyphen/>
        <w:t>automated environment might be any person receiving reports containing referral information.  For example, an insurance company may need information about the activities a patient experiences during specific referral encounters.  Primary care providers may need to forward information regarding all referred patients to a payor organization.</w:t>
      </w:r>
    </w:p>
    <w:p w14:paraId="1D39C776" w14:textId="77777777" w:rsidR="00573AF5" w:rsidRDefault="00573AF5" w:rsidP="00C87B0A">
      <w:pPr>
        <w:pStyle w:val="NormalIndented"/>
      </w:pPr>
      <w:r>
        <w:t>In turn, a primary care provider may have the ability to track electronically a patient's medical record.  The provider would then be very interested in receiving any information regarding a patient referred to a specialist.</w:t>
      </w:r>
    </w:p>
    <w:p w14:paraId="4CA5C35F" w14:textId="77777777" w:rsidR="00573AF5" w:rsidRDefault="00573AF5">
      <w:pPr>
        <w:pStyle w:val="Heading4"/>
        <w:rPr>
          <w:noProof/>
        </w:rPr>
      </w:pPr>
      <w:bookmarkStart w:id="338" w:name="_Toc348244458"/>
      <w:r>
        <w:rPr>
          <w:noProof/>
        </w:rPr>
        <w:t>Application roles in a messaging environment</w:t>
      </w:r>
      <w:bookmarkEnd w:id="338"/>
      <w:r w:rsidR="00FD02FB">
        <w:rPr>
          <w:noProof/>
        </w:rPr>
        <w:fldChar w:fldCharType="begin"/>
      </w:r>
      <w:r>
        <w:rPr>
          <w:noProof/>
        </w:rPr>
        <w:instrText xml:space="preserve"> XE "Application roles in a messaging environment" </w:instrText>
      </w:r>
      <w:r w:rsidR="00FD02FB">
        <w:rPr>
          <w:noProof/>
        </w:rPr>
        <w:fldChar w:fldCharType="end"/>
      </w:r>
    </w:p>
    <w:p w14:paraId="0E44F49F" w14:textId="77777777" w:rsidR="00573AF5" w:rsidRDefault="00573AF5" w:rsidP="00C87B0A">
      <w:pPr>
        <w:pStyle w:val="NormalIndented"/>
      </w:pPr>
      <w:r>
        <w:t>In a messaging environment, these four application roles communicate using specific kinds of messages and trigger events.  The following figure illustrates the relationships between these application roles in a messaging environment:</w:t>
      </w:r>
    </w:p>
    <w:p w14:paraId="06693AD4" w14:textId="77777777" w:rsidR="00573AF5" w:rsidRDefault="00573AF5">
      <w:pPr>
        <w:pStyle w:val="OtherTableCaption"/>
        <w:rPr>
          <w:noProof/>
        </w:rPr>
      </w:pPr>
      <w:r>
        <w:rPr>
          <w:noProof/>
        </w:rPr>
        <w:t>Figure 11</w:t>
      </w:r>
      <w:r>
        <w:rPr>
          <w:noProof/>
        </w:rPr>
        <w:noBreakHyphen/>
        <w:t>1.  Application role messaging relationships</w:t>
      </w:r>
    </w:p>
    <w:bookmarkStart w:id="339" w:name="_MON_1153850387"/>
    <w:bookmarkStart w:id="340" w:name="_MON_1163053628"/>
    <w:bookmarkEnd w:id="339"/>
    <w:bookmarkEnd w:id="340"/>
    <w:bookmarkStart w:id="341" w:name="_MON_1266602294"/>
    <w:bookmarkEnd w:id="341"/>
    <w:p w14:paraId="0E0279F0" w14:textId="77777777" w:rsidR="00573AF5" w:rsidRDefault="00573AF5">
      <w:pPr>
        <w:rPr>
          <w:noProof/>
        </w:rPr>
      </w:pPr>
      <w:r>
        <w:rPr>
          <w:noProof/>
        </w:rPr>
        <w:object w:dxaOrig="7396" w:dyaOrig="5971" w14:anchorId="66810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96.25pt" o:ole="" fillcolor="window">
            <v:imagedata r:id="rId11" o:title="" cropright="12760f"/>
          </v:shape>
          <o:OLEObject Type="Embed" ProgID="Word.Picture.8" ShapeID="_x0000_i1025" DrawAspect="Content" ObjectID="_1749876952" r:id="rId12"/>
        </w:object>
      </w:r>
    </w:p>
    <w:p w14:paraId="100C9208" w14:textId="20E67978" w:rsidR="006C2677" w:rsidRDefault="004200A5" w:rsidP="00BD60E1">
      <w:pPr>
        <w:pStyle w:val="Heading3"/>
        <w:rPr>
          <w:noProof/>
        </w:rPr>
      </w:pPr>
      <w:bookmarkStart w:id="342" w:name="_Toc28982317"/>
      <w:r>
        <w:rPr>
          <w:noProof/>
        </w:rPr>
        <w:t>Acknowledgment Choreography</w:t>
      </w:r>
      <w:bookmarkEnd w:id="342"/>
    </w:p>
    <w:p w14:paraId="4D4AE5F7" w14:textId="7D057497" w:rsidR="004200A5" w:rsidRDefault="004200A5" w:rsidP="004200A5">
      <w:pPr>
        <w:rPr>
          <w:noProof/>
        </w:rPr>
      </w:pPr>
      <w:r>
        <w:rPr>
          <w:noProof/>
        </w:rPr>
        <w:t xml:space="preserve">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w:t>
      </w:r>
      <w:r>
        <w:rPr>
          <w:noProof/>
        </w:rPr>
        <w:lastRenderedPageBreak/>
        <w:t>for those messages that are Queries, to indicate that there will always be an Application Acknowledgment to the Query Message. See Chapter 2 for more details on this subject.</w:t>
      </w:r>
    </w:p>
    <w:p w14:paraId="4D652340" w14:textId="77777777" w:rsidR="00573AF5" w:rsidRDefault="00573AF5">
      <w:pPr>
        <w:pStyle w:val="Heading3"/>
        <w:rPr>
          <w:noProof/>
        </w:rPr>
      </w:pPr>
      <w:bookmarkStart w:id="343" w:name="_Toc348244459"/>
      <w:bookmarkStart w:id="344" w:name="_Toc348244621"/>
      <w:bookmarkStart w:id="345" w:name="_Toc348260653"/>
      <w:bookmarkStart w:id="346" w:name="_Toc348346626"/>
      <w:bookmarkStart w:id="347" w:name="_Toc380430441"/>
      <w:bookmarkStart w:id="348" w:name="_Toc28982318"/>
      <w:r>
        <w:rPr>
          <w:noProof/>
        </w:rPr>
        <w:t>Glossary</w:t>
      </w:r>
      <w:bookmarkEnd w:id="343"/>
      <w:bookmarkEnd w:id="344"/>
      <w:bookmarkEnd w:id="345"/>
      <w:bookmarkEnd w:id="346"/>
      <w:bookmarkEnd w:id="347"/>
      <w:bookmarkEnd w:id="348"/>
      <w:r w:rsidR="00FD02FB">
        <w:rPr>
          <w:noProof/>
        </w:rPr>
        <w:fldChar w:fldCharType="begin"/>
      </w:r>
      <w:r>
        <w:rPr>
          <w:noProof/>
        </w:rPr>
        <w:instrText xml:space="preserve"> XE "Glossary" </w:instrText>
      </w:r>
      <w:r w:rsidR="00FD02FB">
        <w:rPr>
          <w:noProof/>
        </w:rPr>
        <w:fldChar w:fldCharType="end"/>
      </w:r>
    </w:p>
    <w:p w14:paraId="3C062504" w14:textId="77777777" w:rsidR="00573AF5" w:rsidRDefault="00573AF5">
      <w:pPr>
        <w:pStyle w:val="Heading4"/>
        <w:rPr>
          <w:noProof/>
          <w:vanish/>
        </w:rPr>
      </w:pPr>
      <w:bookmarkStart w:id="349" w:name="_Toc701832"/>
      <w:bookmarkStart w:id="350" w:name="_Toc24276878"/>
      <w:bookmarkStart w:id="351" w:name="_Toc42576118"/>
      <w:bookmarkStart w:id="352" w:name="_Toc348244460"/>
      <w:bookmarkEnd w:id="349"/>
      <w:bookmarkEnd w:id="350"/>
      <w:bookmarkEnd w:id="351"/>
    </w:p>
    <w:p w14:paraId="52C6F154" w14:textId="77777777" w:rsidR="00573AF5" w:rsidRDefault="00573AF5">
      <w:pPr>
        <w:pStyle w:val="Heading4"/>
        <w:rPr>
          <w:noProof/>
        </w:rPr>
      </w:pPr>
      <w:r>
        <w:rPr>
          <w:noProof/>
        </w:rPr>
        <w:t>Benefits:</w:t>
      </w:r>
      <w:r w:rsidR="00FD02FB">
        <w:rPr>
          <w:noProof/>
        </w:rPr>
        <w:fldChar w:fldCharType="begin"/>
      </w:r>
      <w:r>
        <w:rPr>
          <w:noProof/>
        </w:rPr>
        <w:instrText xml:space="preserve"> XE "Benefits" </w:instrText>
      </w:r>
      <w:r w:rsidR="00FD02FB">
        <w:rPr>
          <w:noProof/>
        </w:rPr>
        <w:fldChar w:fldCharType="end"/>
      </w:r>
      <w:r>
        <w:rPr>
          <w:noProof/>
        </w:rPr>
        <w:t xml:space="preserve"> </w:t>
      </w:r>
    </w:p>
    <w:p w14:paraId="35250C6B" w14:textId="77777777" w:rsidR="00573AF5" w:rsidRDefault="00573AF5" w:rsidP="00C87B0A">
      <w:pPr>
        <w:pStyle w:val="NormalIndented"/>
      </w:pPr>
      <w:r>
        <w:t>The services payable under a specific payor plan.  They are also referred to as an insurance product, such as professional services, prescription drugs, etc.</w:t>
      </w:r>
      <w:bookmarkEnd w:id="352"/>
    </w:p>
    <w:p w14:paraId="695A23BC" w14:textId="77777777" w:rsidR="00573AF5" w:rsidRDefault="00573AF5">
      <w:pPr>
        <w:pStyle w:val="Heading4"/>
        <w:rPr>
          <w:noProof/>
        </w:rPr>
      </w:pPr>
      <w:bookmarkStart w:id="353" w:name="_Toc348244461"/>
      <w:r>
        <w:rPr>
          <w:noProof/>
        </w:rPr>
        <w:t>Clinical information:</w:t>
      </w:r>
      <w:r w:rsidR="00FD02FB">
        <w:rPr>
          <w:noProof/>
        </w:rPr>
        <w:fldChar w:fldCharType="begin"/>
      </w:r>
      <w:r>
        <w:rPr>
          <w:noProof/>
        </w:rPr>
        <w:instrText xml:space="preserve"> XE "Clinical information" </w:instrText>
      </w:r>
      <w:r w:rsidR="00FD02FB">
        <w:rPr>
          <w:noProof/>
        </w:rPr>
        <w:fldChar w:fldCharType="end"/>
      </w:r>
      <w:r>
        <w:rPr>
          <w:noProof/>
        </w:rPr>
        <w:t xml:space="preserve"> </w:t>
      </w:r>
    </w:p>
    <w:p w14:paraId="4219CC59" w14:textId="77777777" w:rsidR="00573AF5" w:rsidRDefault="00573AF5" w:rsidP="00C87B0A">
      <w:pPr>
        <w:pStyle w:val="NormalIndented"/>
      </w:pPr>
      <w:r>
        <w:t>Refers to the data contained in the patient record.  The data may include such things as problem lists, lab results, current medications, family history, etc.  For the purposes of this chapter, clinical information is limited to diagnoses (DG1&amp; DRG), results reported (OBX/OBR), and allergies (AL1).</w:t>
      </w:r>
      <w:bookmarkEnd w:id="353"/>
    </w:p>
    <w:p w14:paraId="72C13F21" w14:textId="77777777" w:rsidR="00573AF5" w:rsidRDefault="00573AF5">
      <w:pPr>
        <w:pStyle w:val="Heading4"/>
        <w:rPr>
          <w:noProof/>
        </w:rPr>
      </w:pPr>
      <w:bookmarkStart w:id="354" w:name="_Toc348244462"/>
      <w:r>
        <w:rPr>
          <w:noProof/>
        </w:rPr>
        <w:t>Dependent:</w:t>
      </w:r>
      <w:r w:rsidR="00FD02FB">
        <w:rPr>
          <w:noProof/>
        </w:rPr>
        <w:fldChar w:fldCharType="begin"/>
      </w:r>
      <w:r>
        <w:rPr>
          <w:noProof/>
        </w:rPr>
        <w:instrText xml:space="preserve"> XE "Dependent" </w:instrText>
      </w:r>
      <w:r w:rsidR="00FD02FB">
        <w:rPr>
          <w:noProof/>
        </w:rPr>
        <w:fldChar w:fldCharType="end"/>
      </w:r>
      <w:r>
        <w:rPr>
          <w:noProof/>
        </w:rPr>
        <w:t xml:space="preserve"> </w:t>
      </w:r>
    </w:p>
    <w:p w14:paraId="7A9FDC28" w14:textId="77777777" w:rsidR="00573AF5" w:rsidRDefault="00573AF5" w:rsidP="00C87B0A">
      <w:pPr>
        <w:pStyle w:val="NormalIndented"/>
      </w:pPr>
      <w:r>
        <w:t>Refers to a person who is affiliated with a subscriber, such as spouse or child.</w:t>
      </w:r>
      <w:bookmarkEnd w:id="354"/>
    </w:p>
    <w:p w14:paraId="61CDDE72" w14:textId="77777777" w:rsidR="00573AF5" w:rsidRDefault="00573AF5">
      <w:pPr>
        <w:pStyle w:val="Heading4"/>
        <w:rPr>
          <w:noProof/>
        </w:rPr>
      </w:pPr>
      <w:bookmarkStart w:id="355" w:name="_Toc348244463"/>
      <w:r>
        <w:rPr>
          <w:noProof/>
        </w:rPr>
        <w:t>Eligibility/coverage:</w:t>
      </w:r>
      <w:r w:rsidR="00FD02FB">
        <w:rPr>
          <w:noProof/>
        </w:rPr>
        <w:fldChar w:fldCharType="begin"/>
      </w:r>
      <w:r>
        <w:rPr>
          <w:noProof/>
        </w:rPr>
        <w:instrText xml:space="preserve"> XE "Eligibility/coverage" </w:instrText>
      </w:r>
      <w:r w:rsidR="00FD02FB">
        <w:rPr>
          <w:noProof/>
        </w:rPr>
        <w:fldChar w:fldCharType="end"/>
      </w:r>
      <w:r>
        <w:rPr>
          <w:noProof/>
        </w:rPr>
        <w:t xml:space="preserve"> </w:t>
      </w:r>
    </w:p>
    <w:p w14:paraId="31DB9541" w14:textId="77777777" w:rsidR="00573AF5" w:rsidRDefault="00573AF5" w:rsidP="00C87B0A">
      <w:pPr>
        <w:pStyle w:val="NormalIndented"/>
      </w:pPr>
      <w:r>
        <w:t>Refers to the period of time a subscriber or dependent is entitled to benefits.</w:t>
      </w:r>
      <w:bookmarkEnd w:id="355"/>
    </w:p>
    <w:p w14:paraId="4FF9B049" w14:textId="77777777" w:rsidR="00573AF5" w:rsidRDefault="00573AF5">
      <w:pPr>
        <w:pStyle w:val="Heading4"/>
        <w:rPr>
          <w:noProof/>
        </w:rPr>
      </w:pPr>
      <w:bookmarkStart w:id="356" w:name="_Toc348244464"/>
      <w:r>
        <w:rPr>
          <w:noProof/>
        </w:rPr>
        <w:t>Encounter:</w:t>
      </w:r>
      <w:r w:rsidR="00FD02FB">
        <w:rPr>
          <w:noProof/>
        </w:rPr>
        <w:fldChar w:fldCharType="begin"/>
      </w:r>
      <w:r>
        <w:rPr>
          <w:noProof/>
        </w:rPr>
        <w:instrText xml:space="preserve"> XE "Encounter" </w:instrText>
      </w:r>
      <w:r w:rsidR="00FD02FB">
        <w:rPr>
          <w:noProof/>
        </w:rPr>
        <w:fldChar w:fldCharType="end"/>
      </w:r>
      <w:r>
        <w:rPr>
          <w:noProof/>
        </w:rPr>
        <w:t xml:space="preserve"> </w:t>
      </w:r>
    </w:p>
    <w:p w14:paraId="38ECB9E9" w14:textId="77777777" w:rsidR="00573AF5" w:rsidRDefault="00573AF5" w:rsidP="00C87B0A">
      <w:pPr>
        <w:pStyle w:val="NormalIndented"/>
      </w:pPr>
      <w:r>
        <w:t>Refers to a meeting between a covered person and a healthcare provider whose services are provided.</w:t>
      </w:r>
      <w:bookmarkEnd w:id="356"/>
    </w:p>
    <w:p w14:paraId="6CA4EDDE" w14:textId="77777777" w:rsidR="00573AF5" w:rsidRDefault="00573AF5">
      <w:pPr>
        <w:pStyle w:val="Heading4"/>
        <w:rPr>
          <w:noProof/>
        </w:rPr>
      </w:pPr>
      <w:bookmarkStart w:id="357" w:name="_Toc348244465"/>
      <w:r>
        <w:rPr>
          <w:noProof/>
        </w:rPr>
        <w:t>Guarantor:</w:t>
      </w:r>
      <w:r w:rsidR="00FD02FB">
        <w:rPr>
          <w:noProof/>
        </w:rPr>
        <w:fldChar w:fldCharType="begin"/>
      </w:r>
      <w:r>
        <w:rPr>
          <w:noProof/>
        </w:rPr>
        <w:instrText xml:space="preserve"> XE "Guarantor" </w:instrText>
      </w:r>
      <w:r w:rsidR="00FD02FB">
        <w:rPr>
          <w:noProof/>
        </w:rPr>
        <w:fldChar w:fldCharType="end"/>
      </w:r>
      <w:r>
        <w:rPr>
          <w:noProof/>
        </w:rPr>
        <w:t xml:space="preserve"> </w:t>
      </w:r>
    </w:p>
    <w:p w14:paraId="0E464FC5" w14:textId="77777777" w:rsidR="00573AF5" w:rsidRDefault="00573AF5" w:rsidP="00C87B0A">
      <w:pPr>
        <w:pStyle w:val="NormalIndented"/>
      </w:pPr>
      <w:r>
        <w:t>Refers to a person who has financial responsibility for the payment of a patient account.</w:t>
      </w:r>
      <w:bookmarkEnd w:id="357"/>
    </w:p>
    <w:p w14:paraId="3A6EDE42" w14:textId="77777777" w:rsidR="00573AF5" w:rsidRDefault="00573AF5">
      <w:pPr>
        <w:pStyle w:val="Heading4"/>
        <w:rPr>
          <w:noProof/>
        </w:rPr>
      </w:pPr>
      <w:bookmarkStart w:id="358" w:name="_Toc348244466"/>
      <w:r>
        <w:rPr>
          <w:noProof/>
        </w:rPr>
        <w:t>Healthcare provider:</w:t>
      </w:r>
      <w:r w:rsidR="00FD02FB">
        <w:rPr>
          <w:noProof/>
        </w:rPr>
        <w:fldChar w:fldCharType="begin"/>
      </w:r>
      <w:r>
        <w:rPr>
          <w:noProof/>
        </w:rPr>
        <w:instrText xml:space="preserve"> XE "Health care provider" </w:instrText>
      </w:r>
      <w:r w:rsidR="00FD02FB">
        <w:rPr>
          <w:noProof/>
        </w:rPr>
        <w:fldChar w:fldCharType="end"/>
      </w:r>
      <w:r>
        <w:rPr>
          <w:noProof/>
        </w:rPr>
        <w:t xml:space="preserve"> </w:t>
      </w:r>
    </w:p>
    <w:p w14:paraId="4A514B77" w14:textId="77777777" w:rsidR="00573AF5" w:rsidRDefault="00573AF5" w:rsidP="00C87B0A">
      <w:pPr>
        <w:pStyle w:val="NormalIndented"/>
      </w:pPr>
      <w:r>
        <w:t>Refers to a person licensed, certified or otherwise authorized or permitted by law to administer health care in the ordinary course of business or practice of a profession, including a healthcare facility.</w:t>
      </w:r>
      <w:bookmarkEnd w:id="358"/>
    </w:p>
    <w:p w14:paraId="2BC8E4A1" w14:textId="77777777" w:rsidR="00573AF5" w:rsidRDefault="00573AF5">
      <w:pPr>
        <w:pStyle w:val="Heading4"/>
        <w:rPr>
          <w:noProof/>
        </w:rPr>
      </w:pPr>
      <w:bookmarkStart w:id="359" w:name="_Toc348244467"/>
      <w:r>
        <w:rPr>
          <w:noProof/>
        </w:rPr>
        <w:t>Payor:</w:t>
      </w:r>
      <w:r w:rsidR="00FD02FB">
        <w:rPr>
          <w:noProof/>
        </w:rPr>
        <w:fldChar w:fldCharType="begin"/>
      </w:r>
      <w:r>
        <w:rPr>
          <w:noProof/>
        </w:rPr>
        <w:instrText xml:space="preserve"> XE "Payor" </w:instrText>
      </w:r>
      <w:r w:rsidR="00FD02FB">
        <w:rPr>
          <w:noProof/>
        </w:rPr>
        <w:fldChar w:fldCharType="end"/>
      </w:r>
      <w:r>
        <w:rPr>
          <w:noProof/>
        </w:rPr>
        <w:t xml:space="preserve"> </w:t>
      </w:r>
    </w:p>
    <w:p w14:paraId="54F7CA81" w14:textId="77777777" w:rsidR="00573AF5" w:rsidRDefault="00573AF5" w:rsidP="00C87B0A">
      <w:pPr>
        <w:pStyle w:val="NormalIndented"/>
      </w:pPr>
      <w:r>
        <w:t>Indicates a third-party entity that pays for or underwrites coverage for healthcare expenses.  A payor may be an insurance company, a health maintenance organization (HMO), a preferred provider organization (PPO), a government agency or an agency such as a third-party administrator (TPA).</w:t>
      </w:r>
      <w:bookmarkEnd w:id="359"/>
    </w:p>
    <w:p w14:paraId="4120A4C9" w14:textId="77777777" w:rsidR="00573AF5" w:rsidRDefault="00573AF5">
      <w:pPr>
        <w:pStyle w:val="Heading4"/>
        <w:rPr>
          <w:noProof/>
        </w:rPr>
      </w:pPr>
      <w:bookmarkStart w:id="360" w:name="_Toc348244468"/>
      <w:r>
        <w:rPr>
          <w:noProof/>
        </w:rPr>
        <w:t>Pre-authorization:</w:t>
      </w:r>
      <w:r w:rsidR="00FD02FB">
        <w:rPr>
          <w:noProof/>
        </w:rPr>
        <w:fldChar w:fldCharType="begin"/>
      </w:r>
      <w:r>
        <w:rPr>
          <w:noProof/>
        </w:rPr>
        <w:instrText xml:space="preserve"> XE "Pre-authorization" </w:instrText>
      </w:r>
      <w:r w:rsidR="00FD02FB">
        <w:rPr>
          <w:noProof/>
        </w:rPr>
        <w:fldChar w:fldCharType="end"/>
      </w:r>
      <w:r>
        <w:rPr>
          <w:noProof/>
        </w:rPr>
        <w:t xml:space="preserve"> </w:t>
      </w:r>
    </w:p>
    <w:p w14:paraId="1C5E7868" w14:textId="77777777" w:rsidR="00573AF5" w:rsidRDefault="00573AF5" w:rsidP="00C87B0A">
      <w:pPr>
        <w:pStyle w:val="NormalIndented"/>
      </w:pPr>
      <w:r>
        <w:t>Refers to the process of obtaining prior approval as to the appropriateness of a service.  Pre-authorization does not guarantee coverage.</w:t>
      </w:r>
      <w:bookmarkEnd w:id="360"/>
    </w:p>
    <w:p w14:paraId="6F3DE8E6" w14:textId="77777777" w:rsidR="00573AF5" w:rsidRDefault="00573AF5">
      <w:pPr>
        <w:pStyle w:val="Heading4"/>
        <w:rPr>
          <w:noProof/>
        </w:rPr>
      </w:pPr>
      <w:bookmarkStart w:id="361" w:name="_Toc348244469"/>
      <w:r>
        <w:rPr>
          <w:noProof/>
        </w:rPr>
        <w:t>Primary care provider:</w:t>
      </w:r>
      <w:r w:rsidR="00FD02FB">
        <w:rPr>
          <w:noProof/>
        </w:rPr>
        <w:fldChar w:fldCharType="begin"/>
      </w:r>
      <w:r>
        <w:rPr>
          <w:noProof/>
        </w:rPr>
        <w:instrText xml:space="preserve"> XE "Primary care provider" </w:instrText>
      </w:r>
      <w:r w:rsidR="00FD02FB">
        <w:rPr>
          <w:noProof/>
        </w:rPr>
        <w:fldChar w:fldCharType="end"/>
      </w:r>
      <w:r>
        <w:rPr>
          <w:noProof/>
        </w:rPr>
        <w:t xml:space="preserve"> </w:t>
      </w:r>
    </w:p>
    <w:p w14:paraId="351CA575" w14:textId="77777777" w:rsidR="00573AF5" w:rsidRDefault="00573AF5" w:rsidP="00C87B0A">
      <w:pPr>
        <w:pStyle w:val="NormalIndented"/>
      </w:pPr>
      <w:r>
        <w:t>Indicates the provider responsible for delivering care as well as authorizing and channeling care to specialists and other providers in a gatekeeper system.  The provider is also referred to as a case manager or a gatekeeper.</w:t>
      </w:r>
      <w:bookmarkEnd w:id="361"/>
    </w:p>
    <w:p w14:paraId="2704548B" w14:textId="77777777" w:rsidR="00573AF5" w:rsidRDefault="00573AF5">
      <w:pPr>
        <w:pStyle w:val="Heading4"/>
        <w:rPr>
          <w:noProof/>
        </w:rPr>
      </w:pPr>
      <w:bookmarkStart w:id="362" w:name="_Toc348244470"/>
      <w:r>
        <w:rPr>
          <w:noProof/>
        </w:rPr>
        <w:t>Referral:</w:t>
      </w:r>
      <w:r w:rsidR="00FD02FB">
        <w:rPr>
          <w:noProof/>
        </w:rPr>
        <w:fldChar w:fldCharType="begin"/>
      </w:r>
      <w:r>
        <w:rPr>
          <w:noProof/>
        </w:rPr>
        <w:instrText xml:space="preserve"> XE "Referral" </w:instrText>
      </w:r>
      <w:r w:rsidR="00FD02FB">
        <w:rPr>
          <w:noProof/>
        </w:rPr>
        <w:fldChar w:fldCharType="end"/>
      </w:r>
      <w:r>
        <w:rPr>
          <w:noProof/>
        </w:rPr>
        <w:t xml:space="preserve"> </w:t>
      </w:r>
    </w:p>
    <w:p w14:paraId="6C2C2692" w14:textId="77777777" w:rsidR="00573AF5" w:rsidRDefault="00573AF5" w:rsidP="00C87B0A">
      <w:pPr>
        <w:pStyle w:val="NormalIndented"/>
      </w:pPr>
      <w:r>
        <w:t>Means a provider's recommendation that a covered person receive care from a different provider.</w:t>
      </w:r>
      <w:bookmarkEnd w:id="362"/>
    </w:p>
    <w:p w14:paraId="74D09337" w14:textId="77777777" w:rsidR="00573AF5" w:rsidRDefault="00573AF5">
      <w:pPr>
        <w:pStyle w:val="Heading4"/>
        <w:rPr>
          <w:noProof/>
        </w:rPr>
      </w:pPr>
      <w:bookmarkStart w:id="363" w:name="_Toc348244471"/>
      <w:r>
        <w:rPr>
          <w:noProof/>
        </w:rPr>
        <w:t>Referring provider:</w:t>
      </w:r>
      <w:r w:rsidR="00FD02FB">
        <w:rPr>
          <w:noProof/>
        </w:rPr>
        <w:fldChar w:fldCharType="begin"/>
      </w:r>
      <w:r>
        <w:rPr>
          <w:noProof/>
        </w:rPr>
        <w:instrText xml:space="preserve"> XE "Referring provider" </w:instrText>
      </w:r>
      <w:r w:rsidR="00FD02FB">
        <w:rPr>
          <w:noProof/>
        </w:rPr>
        <w:fldChar w:fldCharType="end"/>
      </w:r>
      <w:r>
        <w:rPr>
          <w:noProof/>
        </w:rPr>
        <w:t xml:space="preserve"> </w:t>
      </w:r>
    </w:p>
    <w:p w14:paraId="00AC9FA4" w14:textId="77777777" w:rsidR="00573AF5" w:rsidRDefault="00573AF5" w:rsidP="00C87B0A">
      <w:pPr>
        <w:pStyle w:val="NormalIndented"/>
      </w:pPr>
      <w:r>
        <w:t>Indicates the provider who requests services from a specialist or another primary care provider.  A referring provider may, in fact, be a specialist who is referring a patient to another specialist.</w:t>
      </w:r>
      <w:bookmarkEnd w:id="363"/>
    </w:p>
    <w:p w14:paraId="79751763" w14:textId="77777777" w:rsidR="00573AF5" w:rsidRDefault="00573AF5">
      <w:pPr>
        <w:pStyle w:val="Heading4"/>
        <w:rPr>
          <w:noProof/>
        </w:rPr>
      </w:pPr>
      <w:bookmarkStart w:id="364" w:name="_Toc348244472"/>
      <w:r>
        <w:rPr>
          <w:noProof/>
        </w:rPr>
        <w:t>Referred-to-provider:</w:t>
      </w:r>
      <w:r w:rsidR="00FD02FB">
        <w:rPr>
          <w:noProof/>
        </w:rPr>
        <w:fldChar w:fldCharType="begin"/>
      </w:r>
      <w:r>
        <w:rPr>
          <w:noProof/>
        </w:rPr>
        <w:instrText xml:space="preserve"> XE "Referred-to-provider" </w:instrText>
      </w:r>
      <w:r w:rsidR="00FD02FB">
        <w:rPr>
          <w:noProof/>
        </w:rPr>
        <w:fldChar w:fldCharType="end"/>
      </w:r>
      <w:r>
        <w:rPr>
          <w:noProof/>
        </w:rPr>
        <w:t xml:space="preserve"> </w:t>
      </w:r>
    </w:p>
    <w:p w14:paraId="1C0F35BE" w14:textId="77777777" w:rsidR="00573AF5" w:rsidRDefault="00573AF5" w:rsidP="00C87B0A">
      <w:pPr>
        <w:pStyle w:val="NormalIndented"/>
      </w:pPr>
      <w:r>
        <w:t>Typically indicates a specialty care provider who provides services at the request of a primary care provider or another specialty care provider.</w:t>
      </w:r>
      <w:bookmarkEnd w:id="364"/>
      <w:r>
        <w:t xml:space="preserve"> </w:t>
      </w:r>
    </w:p>
    <w:p w14:paraId="0E8D73F2" w14:textId="77777777" w:rsidR="00573AF5" w:rsidRDefault="00573AF5">
      <w:pPr>
        <w:pStyle w:val="Heading4"/>
        <w:rPr>
          <w:noProof/>
        </w:rPr>
      </w:pPr>
      <w:bookmarkStart w:id="365" w:name="_Toc348244473"/>
      <w:r>
        <w:rPr>
          <w:noProof/>
        </w:rPr>
        <w:lastRenderedPageBreak/>
        <w:t>Specialist</w:t>
      </w:r>
      <w:r w:rsidR="00FD02FB">
        <w:rPr>
          <w:noProof/>
        </w:rPr>
        <w:fldChar w:fldCharType="begin"/>
      </w:r>
      <w:r>
        <w:rPr>
          <w:noProof/>
        </w:rPr>
        <w:instrText xml:space="preserve"> XE "Specialist" </w:instrText>
      </w:r>
      <w:r w:rsidR="00FD02FB">
        <w:rPr>
          <w:noProof/>
        </w:rPr>
        <w:fldChar w:fldCharType="end"/>
      </w:r>
      <w:r>
        <w:rPr>
          <w:noProof/>
        </w:rPr>
        <w:t>:</w:t>
      </w:r>
    </w:p>
    <w:p w14:paraId="63A5CE0C" w14:textId="77777777" w:rsidR="00573AF5" w:rsidRDefault="00573AF5" w:rsidP="00C87B0A">
      <w:pPr>
        <w:pStyle w:val="NormalIndented"/>
      </w:pPr>
      <w:r>
        <w:t>Means a provider of services which are beyond the capabilities or resources of the primary care provider.  A specialist is also known as a specialty care provider who provides services at the request of a primary care provider or another specialty care provider.</w:t>
      </w:r>
      <w:bookmarkEnd w:id="365"/>
    </w:p>
    <w:p w14:paraId="6ADE98F8" w14:textId="77777777" w:rsidR="00573AF5" w:rsidRDefault="00573AF5">
      <w:pPr>
        <w:pStyle w:val="Heading4"/>
        <w:rPr>
          <w:noProof/>
        </w:rPr>
      </w:pPr>
      <w:bookmarkStart w:id="366" w:name="_Toc348244474"/>
      <w:r>
        <w:rPr>
          <w:noProof/>
        </w:rPr>
        <w:t>Subscriber:</w:t>
      </w:r>
      <w:r w:rsidR="00FD02FB">
        <w:rPr>
          <w:noProof/>
        </w:rPr>
        <w:fldChar w:fldCharType="begin"/>
      </w:r>
      <w:r>
        <w:rPr>
          <w:noProof/>
        </w:rPr>
        <w:instrText xml:space="preserve"> XE "Subscriber" </w:instrText>
      </w:r>
      <w:r w:rsidR="00FD02FB">
        <w:rPr>
          <w:noProof/>
        </w:rPr>
        <w:fldChar w:fldCharType="end"/>
      </w:r>
      <w:r>
        <w:rPr>
          <w:noProof/>
        </w:rPr>
        <w:t xml:space="preserve"> </w:t>
      </w:r>
    </w:p>
    <w:p w14:paraId="789F5089" w14:textId="77777777" w:rsidR="00573AF5" w:rsidRDefault="00573AF5" w:rsidP="00C87B0A">
      <w:pPr>
        <w:pStyle w:val="NormalIndented"/>
      </w:pPr>
      <w:r>
        <w:t>Refers to a person who elects benefits and is affiliated with an employer or insurer.</w:t>
      </w:r>
      <w:bookmarkEnd w:id="366"/>
      <w:r>
        <w:t xml:space="preserve">  </w:t>
      </w:r>
    </w:p>
    <w:p w14:paraId="12E18E16" w14:textId="77777777" w:rsidR="00573AF5" w:rsidRDefault="00573AF5">
      <w:pPr>
        <w:pStyle w:val="Heading2"/>
        <w:rPr>
          <w:noProof/>
        </w:rPr>
      </w:pPr>
      <w:bookmarkStart w:id="367" w:name="_Toc28982319"/>
      <w:r>
        <w:rPr>
          <w:noProof/>
        </w:rPr>
        <w:t>PATIENT INFORMATION REQUEST MESSAGES AND TRIGGER EVENTS</w:t>
      </w:r>
      <w:bookmarkEnd w:id="367"/>
      <w:r w:rsidR="00FD02FB">
        <w:rPr>
          <w:noProof/>
        </w:rPr>
        <w:fldChar w:fldCharType="begin"/>
      </w:r>
      <w:r>
        <w:rPr>
          <w:noProof/>
        </w:rPr>
        <w:instrText xml:space="preserve"> XE "TRIGGER EVENTS AND MESSAGE DEFINITIONS" </w:instrText>
      </w:r>
      <w:r w:rsidR="00FD02FB">
        <w:rPr>
          <w:noProof/>
        </w:rPr>
        <w:fldChar w:fldCharType="end"/>
      </w:r>
      <w:bookmarkStart w:id="368" w:name="_Toc380430443"/>
      <w:bookmarkEnd w:id="368"/>
    </w:p>
    <w:p w14:paraId="19A2FAAF" w14:textId="77777777" w:rsidR="00573AF5" w:rsidRDefault="00573AF5">
      <w:pPr>
        <w:rPr>
          <w:noProof/>
        </w:rPr>
      </w:pPr>
      <w:r>
        <w:rPr>
          <w:noProof/>
        </w:rPr>
        <w:t xml:space="preserve">Patient information may need to be retrieved from various enterprises.  The definition of these enterprises often varies greatly.  Some enterprises may be providers or reference laboratories, while others may be payors providing insurance information.  In the first case, the message definitions will focus on patient and provider information, while in the latter case, the message definition will deal primarily with patient and subscriber identification. </w:t>
      </w:r>
    </w:p>
    <w:p w14:paraId="1C77CABE" w14:textId="77777777" w:rsidR="00573AF5" w:rsidRDefault="00573AF5">
      <w:pPr>
        <w:pStyle w:val="Heading3"/>
        <w:rPr>
          <w:noProof/>
        </w:rPr>
      </w:pPr>
      <w:bookmarkStart w:id="369" w:name="_Toc380430445"/>
      <w:bookmarkStart w:id="370" w:name="_Toc348244477"/>
      <w:bookmarkStart w:id="371" w:name="_Toc28982320"/>
      <w:bookmarkEnd w:id="369"/>
      <w:r>
        <w:rPr>
          <w:noProof/>
        </w:rPr>
        <w:t>RQI/RPI - Request for Insurance Information (Event I01</w:t>
      </w:r>
      <w:r w:rsidR="00FD02FB">
        <w:rPr>
          <w:noProof/>
        </w:rPr>
        <w:fldChar w:fldCharType="begin"/>
      </w:r>
      <w:r>
        <w:rPr>
          <w:noProof/>
        </w:rPr>
        <w:instrText xml:space="preserve"> XE "I01" </w:instrText>
      </w:r>
      <w:r w:rsidR="00FD02FB">
        <w:rPr>
          <w:noProof/>
        </w:rPr>
        <w:fldChar w:fldCharType="end"/>
      </w:r>
      <w:r>
        <w:rPr>
          <w:noProof/>
        </w:rPr>
        <w:t>)</w:t>
      </w:r>
      <w:bookmarkEnd w:id="370"/>
      <w:bookmarkEnd w:id="371"/>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3AA99338" w14:textId="77777777" w:rsidR="00573AF5" w:rsidRDefault="00573AF5" w:rsidP="00C87B0A">
      <w:pPr>
        <w:pStyle w:val="NormalIndented"/>
      </w:pPr>
      <w:r>
        <w:t>This event triggers a message to be sent from one healthcare provider to another to request insurance information for a specified patient.</w:t>
      </w:r>
    </w:p>
    <w:p w14:paraId="07FDFE7D" w14:textId="77777777" w:rsidR="00573AF5" w:rsidRDefault="00573AF5">
      <w:pPr>
        <w:pStyle w:val="MsgTableCaption"/>
        <w:rPr>
          <w:noProof/>
        </w:rPr>
      </w:pPr>
      <w:r>
        <w:rPr>
          <w:noProof/>
        </w:rPr>
        <w:t>RQI^I01^RQI_I01: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Change w:id="372" w:author="Amit Popat" w:date="2022-07-11T09:33: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PrChange>
      </w:tblPr>
      <w:tblGrid>
        <w:gridCol w:w="2882"/>
        <w:gridCol w:w="4321"/>
        <w:gridCol w:w="864"/>
        <w:gridCol w:w="1008"/>
        <w:tblGridChange w:id="373">
          <w:tblGrid>
            <w:gridCol w:w="2882"/>
            <w:gridCol w:w="4321"/>
            <w:gridCol w:w="864"/>
            <w:gridCol w:w="1008"/>
          </w:tblGrid>
        </w:tblGridChange>
      </w:tblGrid>
      <w:tr w:rsidR="00573AF5" w:rsidRPr="00573AF5" w14:paraId="35B0CBEF" w14:textId="77777777" w:rsidTr="00433EA9">
        <w:trPr>
          <w:tblHeader/>
          <w:jc w:val="center"/>
          <w:trPrChange w:id="374" w:author="Amit Popat" w:date="2022-07-11T09:33:00Z">
            <w:trPr>
              <w:tblHeader/>
              <w:jc w:val="center"/>
            </w:trPr>
          </w:trPrChange>
        </w:trPr>
        <w:tc>
          <w:tcPr>
            <w:tcW w:w="2882" w:type="dxa"/>
            <w:tcBorders>
              <w:top w:val="single" w:sz="2" w:space="0" w:color="auto"/>
              <w:left w:val="nil"/>
              <w:bottom w:val="single" w:sz="4" w:space="0" w:color="auto"/>
              <w:right w:val="nil"/>
            </w:tcBorders>
            <w:shd w:val="clear" w:color="auto" w:fill="FFFFFF"/>
            <w:tcPrChange w:id="375" w:author="Amit Popat" w:date="2022-07-11T09:33:00Z">
              <w:tcPr>
                <w:tcW w:w="2880" w:type="dxa"/>
                <w:tcBorders>
                  <w:top w:val="single" w:sz="2" w:space="0" w:color="auto"/>
                  <w:left w:val="nil"/>
                  <w:bottom w:val="single" w:sz="4" w:space="0" w:color="auto"/>
                  <w:right w:val="nil"/>
                </w:tcBorders>
                <w:shd w:val="clear" w:color="auto" w:fill="FFFFFF"/>
              </w:tcPr>
            </w:tcPrChange>
          </w:tcPr>
          <w:p w14:paraId="3618C0E0"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376" w:author="Amit Popat" w:date="2022-07-11T09:33:00Z">
              <w:tcPr>
                <w:tcW w:w="4320" w:type="dxa"/>
                <w:tcBorders>
                  <w:top w:val="single" w:sz="2" w:space="0" w:color="auto"/>
                  <w:left w:val="nil"/>
                  <w:bottom w:val="single" w:sz="4" w:space="0" w:color="auto"/>
                  <w:right w:val="nil"/>
                </w:tcBorders>
                <w:shd w:val="clear" w:color="auto" w:fill="FFFFFF"/>
              </w:tcPr>
            </w:tcPrChange>
          </w:tcPr>
          <w:p w14:paraId="6EAC257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377" w:author="Amit Popat" w:date="2022-07-11T09:33:00Z">
              <w:tcPr>
                <w:tcW w:w="864" w:type="dxa"/>
                <w:tcBorders>
                  <w:top w:val="single" w:sz="2" w:space="0" w:color="auto"/>
                  <w:left w:val="nil"/>
                  <w:bottom w:val="single" w:sz="4" w:space="0" w:color="auto"/>
                  <w:right w:val="nil"/>
                </w:tcBorders>
                <w:shd w:val="clear" w:color="auto" w:fill="FFFFFF"/>
              </w:tcPr>
            </w:tcPrChange>
          </w:tcPr>
          <w:p w14:paraId="5D25589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378" w:author="Amit Popat" w:date="2022-07-11T09:33:00Z">
              <w:tcPr>
                <w:tcW w:w="1008" w:type="dxa"/>
                <w:tcBorders>
                  <w:top w:val="single" w:sz="2" w:space="0" w:color="auto"/>
                  <w:left w:val="nil"/>
                  <w:bottom w:val="single" w:sz="4" w:space="0" w:color="auto"/>
                  <w:right w:val="nil"/>
                </w:tcBorders>
                <w:shd w:val="clear" w:color="auto" w:fill="FFFFFF"/>
              </w:tcPr>
            </w:tcPrChange>
          </w:tcPr>
          <w:p w14:paraId="7CC53C8C" w14:textId="77777777" w:rsidR="00573AF5" w:rsidRDefault="00573AF5">
            <w:pPr>
              <w:pStyle w:val="MsgTableHeader"/>
              <w:jc w:val="center"/>
              <w:rPr>
                <w:noProof/>
              </w:rPr>
            </w:pPr>
            <w:r>
              <w:rPr>
                <w:noProof/>
              </w:rPr>
              <w:t>Chapter</w:t>
            </w:r>
          </w:p>
        </w:tc>
      </w:tr>
      <w:tr w:rsidR="00573AF5" w:rsidRPr="00573AF5" w14:paraId="230AFBBD" w14:textId="77777777" w:rsidTr="00433EA9">
        <w:trPr>
          <w:jc w:val="center"/>
          <w:trPrChange w:id="379" w:author="Amit Popat" w:date="2022-07-11T09:33:00Z">
            <w:trPr>
              <w:jc w:val="center"/>
            </w:trPr>
          </w:trPrChange>
        </w:trPr>
        <w:tc>
          <w:tcPr>
            <w:tcW w:w="2882" w:type="dxa"/>
            <w:tcBorders>
              <w:top w:val="single" w:sz="4" w:space="0" w:color="auto"/>
              <w:left w:val="nil"/>
              <w:bottom w:val="dotted" w:sz="4" w:space="0" w:color="auto"/>
              <w:right w:val="nil"/>
            </w:tcBorders>
            <w:shd w:val="clear" w:color="auto" w:fill="FFFFFF"/>
            <w:tcPrChange w:id="380" w:author="Amit Popat" w:date="2022-07-11T09:33:00Z">
              <w:tcPr>
                <w:tcW w:w="2880" w:type="dxa"/>
                <w:tcBorders>
                  <w:top w:val="single" w:sz="4" w:space="0" w:color="auto"/>
                  <w:left w:val="nil"/>
                  <w:bottom w:val="dotted" w:sz="4" w:space="0" w:color="auto"/>
                  <w:right w:val="nil"/>
                </w:tcBorders>
                <w:shd w:val="clear" w:color="auto" w:fill="FFFFFF"/>
              </w:tcPr>
            </w:tcPrChange>
          </w:tcPr>
          <w:p w14:paraId="5A8C5A14"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381" w:author="Amit Popat" w:date="2022-07-11T09:33:00Z">
              <w:tcPr>
                <w:tcW w:w="4320" w:type="dxa"/>
                <w:tcBorders>
                  <w:top w:val="single" w:sz="4" w:space="0" w:color="auto"/>
                  <w:left w:val="nil"/>
                  <w:bottom w:val="dotted" w:sz="4" w:space="0" w:color="auto"/>
                  <w:right w:val="nil"/>
                </w:tcBorders>
                <w:shd w:val="clear" w:color="auto" w:fill="FFFFFF"/>
              </w:tcPr>
            </w:tcPrChange>
          </w:tcPr>
          <w:p w14:paraId="55688B5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382" w:author="Amit Popat" w:date="2022-07-11T09:33:00Z">
              <w:tcPr>
                <w:tcW w:w="864" w:type="dxa"/>
                <w:tcBorders>
                  <w:top w:val="single" w:sz="4" w:space="0" w:color="auto"/>
                  <w:left w:val="nil"/>
                  <w:bottom w:val="dotted" w:sz="4" w:space="0" w:color="auto"/>
                  <w:right w:val="nil"/>
                </w:tcBorders>
                <w:shd w:val="clear" w:color="auto" w:fill="FFFFFF"/>
              </w:tcPr>
            </w:tcPrChange>
          </w:tcPr>
          <w:p w14:paraId="26B5FC18"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383" w:author="Amit Popat" w:date="2022-07-11T09:33:00Z">
              <w:tcPr>
                <w:tcW w:w="1008" w:type="dxa"/>
                <w:tcBorders>
                  <w:top w:val="single" w:sz="4" w:space="0" w:color="auto"/>
                  <w:left w:val="nil"/>
                  <w:bottom w:val="dotted" w:sz="4" w:space="0" w:color="auto"/>
                  <w:right w:val="nil"/>
                </w:tcBorders>
                <w:shd w:val="clear" w:color="auto" w:fill="FFFFFF"/>
              </w:tcPr>
            </w:tcPrChange>
          </w:tcPr>
          <w:p w14:paraId="2E94F1BF" w14:textId="77777777" w:rsidR="00573AF5" w:rsidRDefault="00573AF5">
            <w:pPr>
              <w:pStyle w:val="MsgTableBody"/>
              <w:jc w:val="center"/>
              <w:rPr>
                <w:noProof/>
              </w:rPr>
            </w:pPr>
            <w:r>
              <w:rPr>
                <w:noProof/>
              </w:rPr>
              <w:t>2</w:t>
            </w:r>
          </w:p>
        </w:tc>
      </w:tr>
      <w:tr w:rsidR="00573AF5" w:rsidRPr="00573AF5" w14:paraId="32EC0390" w14:textId="77777777" w:rsidTr="00433EA9">
        <w:trPr>
          <w:jc w:val="center"/>
          <w:trPrChange w:id="384"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385" w:author="Amit Popat" w:date="2022-07-11T09:33:00Z">
              <w:tcPr>
                <w:tcW w:w="2880" w:type="dxa"/>
                <w:tcBorders>
                  <w:top w:val="dotted" w:sz="4" w:space="0" w:color="auto"/>
                  <w:left w:val="nil"/>
                  <w:bottom w:val="dotted" w:sz="4" w:space="0" w:color="auto"/>
                  <w:right w:val="nil"/>
                </w:tcBorders>
                <w:shd w:val="clear" w:color="auto" w:fill="FFFFFF"/>
              </w:tcPr>
            </w:tcPrChange>
          </w:tcPr>
          <w:p w14:paraId="776842D8"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386" w:author="Amit Popat" w:date="2022-07-11T09:33:00Z">
              <w:tcPr>
                <w:tcW w:w="4320" w:type="dxa"/>
                <w:tcBorders>
                  <w:top w:val="dotted" w:sz="4" w:space="0" w:color="auto"/>
                  <w:left w:val="nil"/>
                  <w:bottom w:val="dotted" w:sz="4" w:space="0" w:color="auto"/>
                  <w:right w:val="nil"/>
                </w:tcBorders>
                <w:shd w:val="clear" w:color="auto" w:fill="FFFFFF"/>
              </w:tcPr>
            </w:tcPrChange>
          </w:tcPr>
          <w:p w14:paraId="75D959B8"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387" w:author="Amit Popat" w:date="2022-07-11T09:33:00Z">
              <w:tcPr>
                <w:tcW w:w="864" w:type="dxa"/>
                <w:tcBorders>
                  <w:top w:val="dotted" w:sz="4" w:space="0" w:color="auto"/>
                  <w:left w:val="nil"/>
                  <w:bottom w:val="dotted" w:sz="4" w:space="0" w:color="auto"/>
                  <w:right w:val="nil"/>
                </w:tcBorders>
                <w:shd w:val="clear" w:color="auto" w:fill="FFFFFF"/>
              </w:tcPr>
            </w:tcPrChange>
          </w:tcPr>
          <w:p w14:paraId="2E53CE6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88" w:author="Amit Popat" w:date="2022-07-11T09:33:00Z">
              <w:tcPr>
                <w:tcW w:w="1008" w:type="dxa"/>
                <w:tcBorders>
                  <w:top w:val="dotted" w:sz="4" w:space="0" w:color="auto"/>
                  <w:left w:val="nil"/>
                  <w:bottom w:val="dotted" w:sz="4" w:space="0" w:color="auto"/>
                  <w:right w:val="nil"/>
                </w:tcBorders>
                <w:shd w:val="clear" w:color="auto" w:fill="FFFFFF"/>
              </w:tcPr>
            </w:tcPrChange>
          </w:tcPr>
          <w:p w14:paraId="6022D255" w14:textId="77777777" w:rsidR="00573AF5" w:rsidRDefault="00573AF5">
            <w:pPr>
              <w:pStyle w:val="MsgTableBody"/>
              <w:jc w:val="center"/>
              <w:rPr>
                <w:noProof/>
              </w:rPr>
            </w:pPr>
            <w:r>
              <w:rPr>
                <w:noProof/>
              </w:rPr>
              <w:t>2</w:t>
            </w:r>
          </w:p>
        </w:tc>
      </w:tr>
      <w:tr w:rsidR="00573AF5" w:rsidRPr="00573AF5" w14:paraId="3191A6D8" w14:textId="77777777" w:rsidTr="00433EA9">
        <w:trPr>
          <w:jc w:val="center"/>
          <w:trPrChange w:id="389"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390" w:author="Amit Popat" w:date="2022-07-11T09:33:00Z">
              <w:tcPr>
                <w:tcW w:w="2880" w:type="dxa"/>
                <w:tcBorders>
                  <w:top w:val="dotted" w:sz="4" w:space="0" w:color="auto"/>
                  <w:left w:val="nil"/>
                  <w:bottom w:val="dotted" w:sz="4" w:space="0" w:color="auto"/>
                  <w:right w:val="nil"/>
                </w:tcBorders>
                <w:shd w:val="clear" w:color="auto" w:fill="FFFFFF"/>
              </w:tcPr>
            </w:tcPrChange>
          </w:tcPr>
          <w:p w14:paraId="23516862"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391" w:author="Amit Popat" w:date="2022-07-11T09:33:00Z">
              <w:tcPr>
                <w:tcW w:w="4320" w:type="dxa"/>
                <w:tcBorders>
                  <w:top w:val="dotted" w:sz="4" w:space="0" w:color="auto"/>
                  <w:left w:val="nil"/>
                  <w:bottom w:val="dotted" w:sz="4" w:space="0" w:color="auto"/>
                  <w:right w:val="nil"/>
                </w:tcBorders>
                <w:shd w:val="clear" w:color="auto" w:fill="FFFFFF"/>
              </w:tcPr>
            </w:tcPrChange>
          </w:tcPr>
          <w:p w14:paraId="051E2C8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392" w:author="Amit Popat" w:date="2022-07-11T09:33:00Z">
              <w:tcPr>
                <w:tcW w:w="864" w:type="dxa"/>
                <w:tcBorders>
                  <w:top w:val="dotted" w:sz="4" w:space="0" w:color="auto"/>
                  <w:left w:val="nil"/>
                  <w:bottom w:val="dotted" w:sz="4" w:space="0" w:color="auto"/>
                  <w:right w:val="nil"/>
                </w:tcBorders>
                <w:shd w:val="clear" w:color="auto" w:fill="FFFFFF"/>
              </w:tcPr>
            </w:tcPrChange>
          </w:tcPr>
          <w:p w14:paraId="719E0D7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93" w:author="Amit Popat" w:date="2022-07-11T09:33:00Z">
              <w:tcPr>
                <w:tcW w:w="1008" w:type="dxa"/>
                <w:tcBorders>
                  <w:top w:val="dotted" w:sz="4" w:space="0" w:color="auto"/>
                  <w:left w:val="nil"/>
                  <w:bottom w:val="dotted" w:sz="4" w:space="0" w:color="auto"/>
                  <w:right w:val="nil"/>
                </w:tcBorders>
                <w:shd w:val="clear" w:color="auto" w:fill="FFFFFF"/>
              </w:tcPr>
            </w:tcPrChange>
          </w:tcPr>
          <w:p w14:paraId="5777FF80" w14:textId="77777777" w:rsidR="00573AF5" w:rsidRDefault="00573AF5">
            <w:pPr>
              <w:pStyle w:val="MsgTableBody"/>
              <w:jc w:val="center"/>
              <w:rPr>
                <w:noProof/>
              </w:rPr>
            </w:pPr>
            <w:r>
              <w:rPr>
                <w:noProof/>
              </w:rPr>
              <w:t>2</w:t>
            </w:r>
          </w:p>
        </w:tc>
      </w:tr>
      <w:tr w:rsidR="00573AF5" w:rsidRPr="00573AF5" w14:paraId="4F35CA29" w14:textId="77777777" w:rsidTr="00433EA9">
        <w:trPr>
          <w:jc w:val="center"/>
          <w:trPrChange w:id="394"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395" w:author="Amit Popat" w:date="2022-07-11T09:33:00Z">
              <w:tcPr>
                <w:tcW w:w="2880" w:type="dxa"/>
                <w:tcBorders>
                  <w:top w:val="dotted" w:sz="4" w:space="0" w:color="auto"/>
                  <w:left w:val="nil"/>
                  <w:bottom w:val="dotted" w:sz="4" w:space="0" w:color="auto"/>
                  <w:right w:val="nil"/>
                </w:tcBorders>
                <w:shd w:val="clear" w:color="auto" w:fill="FFFFFF"/>
              </w:tcPr>
            </w:tcPrChange>
          </w:tcPr>
          <w:p w14:paraId="3BBA820A"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396" w:author="Amit Popat" w:date="2022-07-11T09:33:00Z">
              <w:tcPr>
                <w:tcW w:w="4320" w:type="dxa"/>
                <w:tcBorders>
                  <w:top w:val="dotted" w:sz="4" w:space="0" w:color="auto"/>
                  <w:left w:val="nil"/>
                  <w:bottom w:val="dotted" w:sz="4" w:space="0" w:color="auto"/>
                  <w:right w:val="nil"/>
                </w:tcBorders>
                <w:shd w:val="clear" w:color="auto" w:fill="FFFFFF"/>
              </w:tcPr>
            </w:tcPrChange>
          </w:tcPr>
          <w:p w14:paraId="7D1B7DBD"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397" w:author="Amit Popat" w:date="2022-07-11T09:33:00Z">
              <w:tcPr>
                <w:tcW w:w="864" w:type="dxa"/>
                <w:tcBorders>
                  <w:top w:val="dotted" w:sz="4" w:space="0" w:color="auto"/>
                  <w:left w:val="nil"/>
                  <w:bottom w:val="dotted" w:sz="4" w:space="0" w:color="auto"/>
                  <w:right w:val="nil"/>
                </w:tcBorders>
                <w:shd w:val="clear" w:color="auto" w:fill="FFFFFF"/>
              </w:tcPr>
            </w:tcPrChange>
          </w:tcPr>
          <w:p w14:paraId="22B3C02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98" w:author="Amit Popat" w:date="2022-07-11T09:33:00Z">
              <w:tcPr>
                <w:tcW w:w="1008" w:type="dxa"/>
                <w:tcBorders>
                  <w:top w:val="dotted" w:sz="4" w:space="0" w:color="auto"/>
                  <w:left w:val="nil"/>
                  <w:bottom w:val="dotted" w:sz="4" w:space="0" w:color="auto"/>
                  <w:right w:val="nil"/>
                </w:tcBorders>
                <w:shd w:val="clear" w:color="auto" w:fill="FFFFFF"/>
              </w:tcPr>
            </w:tcPrChange>
          </w:tcPr>
          <w:p w14:paraId="64DEB795" w14:textId="77777777" w:rsidR="00573AF5" w:rsidRDefault="00573AF5">
            <w:pPr>
              <w:pStyle w:val="MsgTableBody"/>
              <w:jc w:val="center"/>
              <w:rPr>
                <w:noProof/>
              </w:rPr>
            </w:pPr>
          </w:p>
        </w:tc>
      </w:tr>
      <w:tr w:rsidR="00573AF5" w:rsidRPr="00573AF5" w14:paraId="33A54A27" w14:textId="77777777" w:rsidTr="00433EA9">
        <w:trPr>
          <w:jc w:val="center"/>
          <w:trPrChange w:id="399"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400" w:author="Amit Popat" w:date="2022-07-11T09:33:00Z">
              <w:tcPr>
                <w:tcW w:w="2880" w:type="dxa"/>
                <w:tcBorders>
                  <w:top w:val="dotted" w:sz="4" w:space="0" w:color="auto"/>
                  <w:left w:val="nil"/>
                  <w:bottom w:val="dotted" w:sz="4" w:space="0" w:color="auto"/>
                  <w:right w:val="nil"/>
                </w:tcBorders>
                <w:shd w:val="clear" w:color="auto" w:fill="FFFFFF"/>
              </w:tcPr>
            </w:tcPrChange>
          </w:tcPr>
          <w:p w14:paraId="5D996A79" w14:textId="77777777" w:rsidR="00573AF5" w:rsidRDefault="00573AF5">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401" w:author="Amit Popat" w:date="2022-07-11T09:33:00Z">
              <w:tcPr>
                <w:tcW w:w="4320" w:type="dxa"/>
                <w:tcBorders>
                  <w:top w:val="dotted" w:sz="4" w:space="0" w:color="auto"/>
                  <w:left w:val="nil"/>
                  <w:bottom w:val="dotted" w:sz="4" w:space="0" w:color="auto"/>
                  <w:right w:val="nil"/>
                </w:tcBorders>
                <w:shd w:val="clear" w:color="auto" w:fill="FFFFFF"/>
              </w:tcPr>
            </w:tcPrChange>
          </w:tcPr>
          <w:p w14:paraId="61968D28"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402" w:author="Amit Popat" w:date="2022-07-11T09:33:00Z">
              <w:tcPr>
                <w:tcW w:w="864" w:type="dxa"/>
                <w:tcBorders>
                  <w:top w:val="dotted" w:sz="4" w:space="0" w:color="auto"/>
                  <w:left w:val="nil"/>
                  <w:bottom w:val="dotted" w:sz="4" w:space="0" w:color="auto"/>
                  <w:right w:val="nil"/>
                </w:tcBorders>
                <w:shd w:val="clear" w:color="auto" w:fill="FFFFFF"/>
              </w:tcPr>
            </w:tcPrChange>
          </w:tcPr>
          <w:p w14:paraId="67B2124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03" w:author="Amit Popat" w:date="2022-07-11T09:33:00Z">
              <w:tcPr>
                <w:tcW w:w="1008" w:type="dxa"/>
                <w:tcBorders>
                  <w:top w:val="dotted" w:sz="4" w:space="0" w:color="auto"/>
                  <w:left w:val="nil"/>
                  <w:bottom w:val="dotted" w:sz="4" w:space="0" w:color="auto"/>
                  <w:right w:val="nil"/>
                </w:tcBorders>
                <w:shd w:val="clear" w:color="auto" w:fill="FFFFFF"/>
              </w:tcPr>
            </w:tcPrChange>
          </w:tcPr>
          <w:p w14:paraId="3573B9A2" w14:textId="77777777" w:rsidR="00573AF5" w:rsidRDefault="00573AF5">
            <w:pPr>
              <w:pStyle w:val="MsgTableBody"/>
              <w:jc w:val="center"/>
              <w:rPr>
                <w:noProof/>
              </w:rPr>
            </w:pPr>
            <w:r>
              <w:rPr>
                <w:noProof/>
              </w:rPr>
              <w:t>11</w:t>
            </w:r>
          </w:p>
        </w:tc>
      </w:tr>
      <w:tr w:rsidR="00573AF5" w:rsidRPr="00573AF5" w14:paraId="3A2411E4" w14:textId="77777777" w:rsidTr="00433EA9">
        <w:trPr>
          <w:jc w:val="center"/>
          <w:trPrChange w:id="404"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405" w:author="Amit Popat" w:date="2022-07-11T09:33:00Z">
              <w:tcPr>
                <w:tcW w:w="2880" w:type="dxa"/>
                <w:tcBorders>
                  <w:top w:val="dotted" w:sz="4" w:space="0" w:color="auto"/>
                  <w:left w:val="nil"/>
                  <w:bottom w:val="dotted" w:sz="4" w:space="0" w:color="auto"/>
                  <w:right w:val="nil"/>
                </w:tcBorders>
                <w:shd w:val="clear" w:color="auto" w:fill="FFFFFF"/>
              </w:tcPr>
            </w:tcPrChange>
          </w:tcPr>
          <w:p w14:paraId="671A8CE3" w14:textId="77777777" w:rsidR="00573AF5" w:rsidRDefault="00573AF5">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406" w:author="Amit Popat" w:date="2022-07-11T09:33:00Z">
              <w:tcPr>
                <w:tcW w:w="4320" w:type="dxa"/>
                <w:tcBorders>
                  <w:top w:val="dotted" w:sz="4" w:space="0" w:color="auto"/>
                  <w:left w:val="nil"/>
                  <w:bottom w:val="dotted" w:sz="4" w:space="0" w:color="auto"/>
                  <w:right w:val="nil"/>
                </w:tcBorders>
                <w:shd w:val="clear" w:color="auto" w:fill="FFFFFF"/>
              </w:tcPr>
            </w:tcPrChange>
          </w:tcPr>
          <w:p w14:paraId="009BCEB0"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407" w:author="Amit Popat" w:date="2022-07-11T09:33:00Z">
              <w:tcPr>
                <w:tcW w:w="864" w:type="dxa"/>
                <w:tcBorders>
                  <w:top w:val="dotted" w:sz="4" w:space="0" w:color="auto"/>
                  <w:left w:val="nil"/>
                  <w:bottom w:val="dotted" w:sz="4" w:space="0" w:color="auto"/>
                  <w:right w:val="nil"/>
                </w:tcBorders>
                <w:shd w:val="clear" w:color="auto" w:fill="FFFFFF"/>
              </w:tcPr>
            </w:tcPrChange>
          </w:tcPr>
          <w:p w14:paraId="7454F0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08" w:author="Amit Popat" w:date="2022-07-11T09:33:00Z">
              <w:tcPr>
                <w:tcW w:w="1008" w:type="dxa"/>
                <w:tcBorders>
                  <w:top w:val="dotted" w:sz="4" w:space="0" w:color="auto"/>
                  <w:left w:val="nil"/>
                  <w:bottom w:val="dotted" w:sz="4" w:space="0" w:color="auto"/>
                  <w:right w:val="nil"/>
                </w:tcBorders>
                <w:shd w:val="clear" w:color="auto" w:fill="FFFFFF"/>
              </w:tcPr>
            </w:tcPrChange>
          </w:tcPr>
          <w:p w14:paraId="79A7EC60" w14:textId="77777777" w:rsidR="00573AF5" w:rsidRDefault="00573AF5">
            <w:pPr>
              <w:pStyle w:val="MsgTableBody"/>
              <w:jc w:val="center"/>
              <w:rPr>
                <w:noProof/>
              </w:rPr>
            </w:pPr>
            <w:r>
              <w:rPr>
                <w:noProof/>
              </w:rPr>
              <w:t>11</w:t>
            </w:r>
          </w:p>
        </w:tc>
      </w:tr>
      <w:tr w:rsidR="00573AF5" w:rsidRPr="00573AF5" w14:paraId="2B8A425B" w14:textId="77777777" w:rsidTr="00433EA9">
        <w:trPr>
          <w:jc w:val="center"/>
          <w:trPrChange w:id="409"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410" w:author="Amit Popat" w:date="2022-07-11T09:33:00Z">
              <w:tcPr>
                <w:tcW w:w="2880" w:type="dxa"/>
                <w:tcBorders>
                  <w:top w:val="dotted" w:sz="4" w:space="0" w:color="auto"/>
                  <w:left w:val="nil"/>
                  <w:bottom w:val="dotted" w:sz="4" w:space="0" w:color="auto"/>
                  <w:right w:val="nil"/>
                </w:tcBorders>
                <w:shd w:val="clear" w:color="auto" w:fill="FFFFFF"/>
              </w:tcPr>
            </w:tcPrChange>
          </w:tcPr>
          <w:p w14:paraId="14CF2AC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411" w:author="Amit Popat" w:date="2022-07-11T09:33:00Z">
              <w:tcPr>
                <w:tcW w:w="4320" w:type="dxa"/>
                <w:tcBorders>
                  <w:top w:val="dotted" w:sz="4" w:space="0" w:color="auto"/>
                  <w:left w:val="nil"/>
                  <w:bottom w:val="dotted" w:sz="4" w:space="0" w:color="auto"/>
                  <w:right w:val="nil"/>
                </w:tcBorders>
                <w:shd w:val="clear" w:color="auto" w:fill="FFFFFF"/>
              </w:tcPr>
            </w:tcPrChange>
          </w:tcPr>
          <w:p w14:paraId="6AA8CAB0"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412" w:author="Amit Popat" w:date="2022-07-11T09:33:00Z">
              <w:tcPr>
                <w:tcW w:w="864" w:type="dxa"/>
                <w:tcBorders>
                  <w:top w:val="dotted" w:sz="4" w:space="0" w:color="auto"/>
                  <w:left w:val="nil"/>
                  <w:bottom w:val="dotted" w:sz="4" w:space="0" w:color="auto"/>
                  <w:right w:val="nil"/>
                </w:tcBorders>
                <w:shd w:val="clear" w:color="auto" w:fill="FFFFFF"/>
              </w:tcPr>
            </w:tcPrChange>
          </w:tcPr>
          <w:p w14:paraId="6874BD3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13" w:author="Amit Popat" w:date="2022-07-11T09:33:00Z">
              <w:tcPr>
                <w:tcW w:w="1008" w:type="dxa"/>
                <w:tcBorders>
                  <w:top w:val="dotted" w:sz="4" w:space="0" w:color="auto"/>
                  <w:left w:val="nil"/>
                  <w:bottom w:val="dotted" w:sz="4" w:space="0" w:color="auto"/>
                  <w:right w:val="nil"/>
                </w:tcBorders>
                <w:shd w:val="clear" w:color="auto" w:fill="FFFFFF"/>
              </w:tcPr>
            </w:tcPrChange>
          </w:tcPr>
          <w:p w14:paraId="618AF949" w14:textId="77777777" w:rsidR="00573AF5" w:rsidRDefault="00573AF5">
            <w:pPr>
              <w:pStyle w:val="MsgTableBody"/>
              <w:jc w:val="center"/>
              <w:rPr>
                <w:noProof/>
              </w:rPr>
            </w:pPr>
          </w:p>
        </w:tc>
      </w:tr>
      <w:tr w:rsidR="00573AF5" w:rsidRPr="00573AF5" w14:paraId="5DA90B53" w14:textId="77777777" w:rsidTr="00433EA9">
        <w:trPr>
          <w:jc w:val="center"/>
          <w:trPrChange w:id="414"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415" w:author="Amit Popat" w:date="2022-07-11T09:33:00Z">
              <w:tcPr>
                <w:tcW w:w="2880" w:type="dxa"/>
                <w:tcBorders>
                  <w:top w:val="dotted" w:sz="4" w:space="0" w:color="auto"/>
                  <w:left w:val="nil"/>
                  <w:bottom w:val="dotted" w:sz="4" w:space="0" w:color="auto"/>
                  <w:right w:val="nil"/>
                </w:tcBorders>
                <w:shd w:val="clear" w:color="auto" w:fill="FFFFFF"/>
              </w:tcPr>
            </w:tcPrChange>
          </w:tcPr>
          <w:p w14:paraId="722078EB"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416" w:author="Amit Popat" w:date="2022-07-11T09:33:00Z">
              <w:tcPr>
                <w:tcW w:w="4320" w:type="dxa"/>
                <w:tcBorders>
                  <w:top w:val="dotted" w:sz="4" w:space="0" w:color="auto"/>
                  <w:left w:val="nil"/>
                  <w:bottom w:val="dotted" w:sz="4" w:space="0" w:color="auto"/>
                  <w:right w:val="nil"/>
                </w:tcBorders>
                <w:shd w:val="clear" w:color="auto" w:fill="FFFFFF"/>
              </w:tcPr>
            </w:tcPrChange>
          </w:tcPr>
          <w:p w14:paraId="62CBC3B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417" w:author="Amit Popat" w:date="2022-07-11T09:33:00Z">
              <w:tcPr>
                <w:tcW w:w="864" w:type="dxa"/>
                <w:tcBorders>
                  <w:top w:val="dotted" w:sz="4" w:space="0" w:color="auto"/>
                  <w:left w:val="nil"/>
                  <w:bottom w:val="dotted" w:sz="4" w:space="0" w:color="auto"/>
                  <w:right w:val="nil"/>
                </w:tcBorders>
                <w:shd w:val="clear" w:color="auto" w:fill="FFFFFF"/>
              </w:tcPr>
            </w:tcPrChange>
          </w:tcPr>
          <w:p w14:paraId="3E20E09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18" w:author="Amit Popat" w:date="2022-07-11T09:33:00Z">
              <w:tcPr>
                <w:tcW w:w="1008" w:type="dxa"/>
                <w:tcBorders>
                  <w:top w:val="dotted" w:sz="4" w:space="0" w:color="auto"/>
                  <w:left w:val="nil"/>
                  <w:bottom w:val="dotted" w:sz="4" w:space="0" w:color="auto"/>
                  <w:right w:val="nil"/>
                </w:tcBorders>
                <w:shd w:val="clear" w:color="auto" w:fill="FFFFFF"/>
              </w:tcPr>
            </w:tcPrChange>
          </w:tcPr>
          <w:p w14:paraId="0E549371" w14:textId="77777777" w:rsidR="00573AF5" w:rsidRDefault="00573AF5">
            <w:pPr>
              <w:pStyle w:val="MsgTableBody"/>
              <w:jc w:val="center"/>
              <w:rPr>
                <w:noProof/>
              </w:rPr>
            </w:pPr>
            <w:r>
              <w:rPr>
                <w:noProof/>
              </w:rPr>
              <w:t>3</w:t>
            </w:r>
          </w:p>
        </w:tc>
      </w:tr>
      <w:tr w:rsidR="00433EA9" w:rsidRPr="00767D02" w14:paraId="1B9C878D" w14:textId="77777777" w:rsidTr="00433EA9">
        <w:tblPrEx>
          <w:tblLook w:val="04A0" w:firstRow="1" w:lastRow="0" w:firstColumn="1" w:lastColumn="0" w:noHBand="0" w:noVBand="1"/>
        </w:tblPrEx>
        <w:trPr>
          <w:jc w:val="center"/>
          <w:ins w:id="419" w:author="Amit Popat" w:date="2022-07-11T09:33:00Z"/>
        </w:trPr>
        <w:tc>
          <w:tcPr>
            <w:tcW w:w="2882" w:type="dxa"/>
            <w:tcBorders>
              <w:top w:val="dotted" w:sz="4" w:space="0" w:color="auto"/>
              <w:left w:val="nil"/>
              <w:bottom w:val="dotted" w:sz="4" w:space="0" w:color="auto"/>
              <w:right w:val="nil"/>
            </w:tcBorders>
            <w:shd w:val="clear" w:color="auto" w:fill="FFFFFF"/>
            <w:hideMark/>
          </w:tcPr>
          <w:p w14:paraId="2657A434" w14:textId="77777777" w:rsidR="00433EA9" w:rsidRPr="00767D02" w:rsidRDefault="00433EA9">
            <w:pPr>
              <w:pStyle w:val="MsgTableBody"/>
              <w:spacing w:line="256" w:lineRule="auto"/>
              <w:rPr>
                <w:ins w:id="420" w:author="Amit Popat" w:date="2022-07-11T09:33:00Z"/>
                <w:noProof/>
                <w:color w:val="FF0000"/>
              </w:rPr>
            </w:pPr>
            <w:ins w:id="421" w:author="Amit Popat" w:date="2022-07-11T09:33: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0B4335E3" w14:textId="77777777" w:rsidR="00433EA9" w:rsidRPr="00767D02" w:rsidRDefault="00433EA9">
            <w:pPr>
              <w:pStyle w:val="MsgTableBody"/>
              <w:spacing w:line="256" w:lineRule="auto"/>
              <w:rPr>
                <w:ins w:id="422" w:author="Amit Popat" w:date="2022-07-11T09:33:00Z"/>
                <w:noProof/>
                <w:color w:val="FF0000"/>
              </w:rPr>
            </w:pPr>
            <w:ins w:id="423" w:author="Amit Popat" w:date="2022-07-11T09:33: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C76F485" w14:textId="77777777" w:rsidR="00433EA9" w:rsidRPr="00767D02" w:rsidRDefault="00433EA9">
            <w:pPr>
              <w:pStyle w:val="MsgTableBody"/>
              <w:spacing w:line="256" w:lineRule="auto"/>
              <w:jc w:val="center"/>
              <w:rPr>
                <w:ins w:id="424" w:author="Amit Popat" w:date="2022-07-11T09:33: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A8F6EDA" w14:textId="77777777" w:rsidR="00433EA9" w:rsidRPr="00767D02" w:rsidRDefault="00433EA9">
            <w:pPr>
              <w:pStyle w:val="MsgTableBody"/>
              <w:spacing w:line="256" w:lineRule="auto"/>
              <w:jc w:val="center"/>
              <w:rPr>
                <w:ins w:id="425" w:author="Amit Popat" w:date="2022-07-11T09:33:00Z"/>
                <w:noProof/>
                <w:color w:val="FF0000"/>
              </w:rPr>
            </w:pPr>
            <w:ins w:id="426" w:author="Amit Popat" w:date="2022-07-11T09:33:00Z">
              <w:r w:rsidRPr="00767D02">
                <w:rPr>
                  <w:noProof/>
                  <w:color w:val="FF0000"/>
                </w:rPr>
                <w:t>3</w:t>
              </w:r>
            </w:ins>
          </w:p>
        </w:tc>
      </w:tr>
      <w:tr w:rsidR="00433EA9" w:rsidRPr="00767D02" w14:paraId="7B6AFD94" w14:textId="77777777" w:rsidTr="00433EA9">
        <w:tblPrEx>
          <w:tblLook w:val="04A0" w:firstRow="1" w:lastRow="0" w:firstColumn="1" w:lastColumn="0" w:noHBand="0" w:noVBand="1"/>
        </w:tblPrEx>
        <w:trPr>
          <w:jc w:val="center"/>
          <w:ins w:id="427" w:author="Amit Popat" w:date="2022-07-11T09:33:00Z"/>
        </w:trPr>
        <w:tc>
          <w:tcPr>
            <w:tcW w:w="2882" w:type="dxa"/>
            <w:tcBorders>
              <w:top w:val="dotted" w:sz="4" w:space="0" w:color="auto"/>
              <w:left w:val="nil"/>
              <w:bottom w:val="dotted" w:sz="4" w:space="0" w:color="auto"/>
              <w:right w:val="nil"/>
            </w:tcBorders>
            <w:shd w:val="clear" w:color="auto" w:fill="FFFFFF"/>
            <w:hideMark/>
          </w:tcPr>
          <w:p w14:paraId="5F08E458" w14:textId="77777777" w:rsidR="00433EA9" w:rsidRPr="00767D02" w:rsidRDefault="00433EA9">
            <w:pPr>
              <w:pStyle w:val="MsgTableBody"/>
              <w:spacing w:line="256" w:lineRule="auto"/>
              <w:rPr>
                <w:ins w:id="428" w:author="Amit Popat" w:date="2022-07-11T09:33:00Z"/>
                <w:noProof/>
                <w:color w:val="FF0000"/>
              </w:rPr>
            </w:pPr>
            <w:ins w:id="429" w:author="Amit Popat" w:date="2022-07-11T09:33: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32CDFAE" w14:textId="77777777" w:rsidR="00433EA9" w:rsidRPr="00767D02" w:rsidRDefault="00433EA9">
            <w:pPr>
              <w:pStyle w:val="MsgTableBody"/>
              <w:spacing w:line="256" w:lineRule="auto"/>
              <w:rPr>
                <w:ins w:id="430" w:author="Amit Popat" w:date="2022-07-11T09:33:00Z"/>
                <w:noProof/>
                <w:color w:val="FF0000"/>
              </w:rPr>
            </w:pPr>
            <w:ins w:id="431" w:author="Amit Popat" w:date="2022-07-11T09:33: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B8DFCA4" w14:textId="77777777" w:rsidR="00433EA9" w:rsidRPr="00767D02" w:rsidRDefault="00433EA9">
            <w:pPr>
              <w:pStyle w:val="MsgTableBody"/>
              <w:spacing w:line="256" w:lineRule="auto"/>
              <w:jc w:val="center"/>
              <w:rPr>
                <w:ins w:id="432" w:author="Amit Popat" w:date="2022-07-11T09:33: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121DEBE" w14:textId="77777777" w:rsidR="00433EA9" w:rsidRPr="00767D02" w:rsidRDefault="00433EA9">
            <w:pPr>
              <w:pStyle w:val="MsgTableBody"/>
              <w:spacing w:line="256" w:lineRule="auto"/>
              <w:jc w:val="center"/>
              <w:rPr>
                <w:ins w:id="433" w:author="Amit Popat" w:date="2022-07-11T09:33:00Z"/>
                <w:noProof/>
                <w:color w:val="FF0000"/>
              </w:rPr>
            </w:pPr>
            <w:ins w:id="434" w:author="Amit Popat" w:date="2022-07-11T09:33:00Z">
              <w:r w:rsidRPr="00767D02">
                <w:rPr>
                  <w:noProof/>
                  <w:color w:val="FF0000"/>
                </w:rPr>
                <w:t>3</w:t>
              </w:r>
            </w:ins>
          </w:p>
        </w:tc>
      </w:tr>
      <w:tr w:rsidR="00433EA9" w:rsidRPr="00767D02" w14:paraId="45D36CE9" w14:textId="77777777" w:rsidTr="00433EA9">
        <w:tblPrEx>
          <w:tblLook w:val="04A0" w:firstRow="1" w:lastRow="0" w:firstColumn="1" w:lastColumn="0" w:noHBand="0" w:noVBand="1"/>
        </w:tblPrEx>
        <w:trPr>
          <w:jc w:val="center"/>
          <w:ins w:id="435" w:author="Amit Popat" w:date="2022-07-11T09:33:00Z"/>
        </w:trPr>
        <w:tc>
          <w:tcPr>
            <w:tcW w:w="2882" w:type="dxa"/>
            <w:tcBorders>
              <w:top w:val="dotted" w:sz="4" w:space="0" w:color="auto"/>
              <w:left w:val="nil"/>
              <w:bottom w:val="dotted" w:sz="4" w:space="0" w:color="auto"/>
              <w:right w:val="nil"/>
            </w:tcBorders>
            <w:shd w:val="clear" w:color="auto" w:fill="FFFFFF"/>
            <w:hideMark/>
          </w:tcPr>
          <w:p w14:paraId="528F1FCF" w14:textId="77777777" w:rsidR="00433EA9" w:rsidRPr="00767D02" w:rsidRDefault="00433EA9">
            <w:pPr>
              <w:pStyle w:val="MsgTableBody"/>
              <w:spacing w:line="256" w:lineRule="auto"/>
              <w:rPr>
                <w:ins w:id="436" w:author="Amit Popat" w:date="2022-07-11T09:33:00Z"/>
                <w:noProof/>
                <w:color w:val="FF0000"/>
              </w:rPr>
            </w:pPr>
            <w:ins w:id="437" w:author="Amit Popat" w:date="2022-07-11T09:33: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7C42A94" w14:textId="006E9130" w:rsidR="00433EA9" w:rsidRPr="00767D02" w:rsidRDefault="00433EA9">
            <w:pPr>
              <w:pStyle w:val="MsgTableBody"/>
              <w:spacing w:line="256" w:lineRule="auto"/>
              <w:rPr>
                <w:ins w:id="438" w:author="Amit Popat" w:date="2022-07-11T09:33:00Z"/>
                <w:noProof/>
                <w:color w:val="FF0000"/>
              </w:rPr>
            </w:pPr>
            <w:ins w:id="439" w:author="Amit Popat" w:date="2022-07-11T09:33:00Z">
              <w:del w:id="440" w:author="Craig Newman" w:date="2023-07-03T08:04:00Z">
                <w:r w:rsidRPr="00767D02" w:rsidDel="004630BD">
                  <w:rPr>
                    <w:noProof/>
                    <w:color w:val="FF0000"/>
                  </w:rPr>
                  <w:delText>Sex for Clinical Use</w:delText>
                </w:r>
              </w:del>
            </w:ins>
            <w:ins w:id="441" w:author="Craig Newman" w:date="2023-07-03T08:04: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1BA25C90" w14:textId="77777777" w:rsidR="00433EA9" w:rsidRPr="00767D02" w:rsidRDefault="00433EA9">
            <w:pPr>
              <w:pStyle w:val="MsgTableBody"/>
              <w:spacing w:line="256" w:lineRule="auto"/>
              <w:jc w:val="center"/>
              <w:rPr>
                <w:ins w:id="442" w:author="Amit Popat" w:date="2022-07-11T09:33: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EC5D043" w14:textId="77777777" w:rsidR="00433EA9" w:rsidRPr="00767D02" w:rsidRDefault="00433EA9">
            <w:pPr>
              <w:pStyle w:val="MsgTableBody"/>
              <w:spacing w:line="256" w:lineRule="auto"/>
              <w:jc w:val="center"/>
              <w:rPr>
                <w:ins w:id="443" w:author="Amit Popat" w:date="2022-07-11T09:33:00Z"/>
                <w:noProof/>
                <w:color w:val="FF0000"/>
              </w:rPr>
            </w:pPr>
            <w:ins w:id="444" w:author="Amit Popat" w:date="2022-07-11T09:33:00Z">
              <w:r w:rsidRPr="00767D02">
                <w:rPr>
                  <w:noProof/>
                  <w:color w:val="FF0000"/>
                </w:rPr>
                <w:t>3</w:t>
              </w:r>
            </w:ins>
          </w:p>
        </w:tc>
      </w:tr>
      <w:tr w:rsidR="00C87B0A" w:rsidRPr="00767D02" w14:paraId="3C2358AC" w14:textId="77777777" w:rsidTr="00433EA9">
        <w:tblPrEx>
          <w:tblLook w:val="04A0" w:firstRow="1" w:lastRow="0" w:firstColumn="1" w:lastColumn="0" w:noHBand="0" w:noVBand="1"/>
        </w:tblPrEx>
        <w:trPr>
          <w:jc w:val="center"/>
          <w:ins w:id="445" w:author="Amit Popat" w:date="2022-07-11T10:07:00Z"/>
        </w:trPr>
        <w:tc>
          <w:tcPr>
            <w:tcW w:w="2882" w:type="dxa"/>
            <w:tcBorders>
              <w:top w:val="dotted" w:sz="4" w:space="0" w:color="auto"/>
              <w:left w:val="nil"/>
              <w:bottom w:val="dotted" w:sz="4" w:space="0" w:color="auto"/>
              <w:right w:val="nil"/>
            </w:tcBorders>
            <w:shd w:val="clear" w:color="auto" w:fill="FFFFFF"/>
          </w:tcPr>
          <w:p w14:paraId="2851B723" w14:textId="4DCE46CA" w:rsidR="00C87B0A" w:rsidRPr="00767D02" w:rsidRDefault="00C87B0A" w:rsidP="00C87B0A">
            <w:pPr>
              <w:pStyle w:val="MsgTableBody"/>
              <w:spacing w:line="256" w:lineRule="auto"/>
              <w:rPr>
                <w:ins w:id="446" w:author="Amit Popat" w:date="2022-07-11T10:07:00Z"/>
                <w:noProof/>
                <w:color w:val="FF0000"/>
              </w:rPr>
            </w:pPr>
            <w:bookmarkStart w:id="447" w:name="_Hlk108427086"/>
            <w:ins w:id="448" w:author="Amit Popat" w:date="2022-07-11T10:08: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61EB85FD" w14:textId="7D7EA425" w:rsidR="00C87B0A" w:rsidRPr="00767D02" w:rsidRDefault="00C87B0A" w:rsidP="00C87B0A">
            <w:pPr>
              <w:pStyle w:val="MsgTableBody"/>
              <w:spacing w:line="256" w:lineRule="auto"/>
              <w:rPr>
                <w:ins w:id="449" w:author="Amit Popat" w:date="2022-07-11T10:07:00Z"/>
                <w:noProof/>
                <w:color w:val="FF0000"/>
              </w:rPr>
            </w:pPr>
            <w:ins w:id="450" w:author="Amit Popat" w:date="2022-07-11T10:08: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238037AB" w14:textId="77777777" w:rsidR="00C87B0A" w:rsidRPr="00767D02" w:rsidRDefault="00C87B0A" w:rsidP="00C87B0A">
            <w:pPr>
              <w:pStyle w:val="MsgTableBody"/>
              <w:spacing w:line="256" w:lineRule="auto"/>
              <w:jc w:val="center"/>
              <w:rPr>
                <w:ins w:id="451" w:author="Amit Popat" w:date="2022-07-11T10:07:00Z"/>
                <w:noProof/>
                <w:color w:val="FF0000"/>
              </w:rPr>
            </w:pPr>
          </w:p>
        </w:tc>
        <w:tc>
          <w:tcPr>
            <w:tcW w:w="1008" w:type="dxa"/>
            <w:tcBorders>
              <w:top w:val="dotted" w:sz="4" w:space="0" w:color="auto"/>
              <w:left w:val="nil"/>
              <w:bottom w:val="dotted" w:sz="4" w:space="0" w:color="auto"/>
              <w:right w:val="nil"/>
            </w:tcBorders>
            <w:shd w:val="clear" w:color="auto" w:fill="FFFFFF"/>
          </w:tcPr>
          <w:p w14:paraId="08E45F29" w14:textId="77777777" w:rsidR="00C87B0A" w:rsidRPr="00767D02" w:rsidRDefault="00C87B0A" w:rsidP="00C87B0A">
            <w:pPr>
              <w:pStyle w:val="MsgTableBody"/>
              <w:spacing w:line="256" w:lineRule="auto"/>
              <w:jc w:val="center"/>
              <w:rPr>
                <w:ins w:id="452" w:author="Amit Popat" w:date="2022-07-11T10:07:00Z"/>
                <w:noProof/>
                <w:color w:val="FF0000"/>
              </w:rPr>
            </w:pPr>
          </w:p>
        </w:tc>
      </w:tr>
      <w:tr w:rsidR="00C87B0A" w:rsidRPr="00767D02" w14:paraId="403130BD" w14:textId="77777777" w:rsidTr="00433EA9">
        <w:trPr>
          <w:jc w:val="center"/>
          <w:trPrChange w:id="453"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454" w:author="Amit Popat" w:date="2022-07-11T09:33:00Z">
              <w:tcPr>
                <w:tcW w:w="2880" w:type="dxa"/>
                <w:tcBorders>
                  <w:top w:val="dotted" w:sz="4" w:space="0" w:color="auto"/>
                  <w:left w:val="nil"/>
                  <w:bottom w:val="dotted" w:sz="4" w:space="0" w:color="auto"/>
                  <w:right w:val="nil"/>
                </w:tcBorders>
                <w:shd w:val="clear" w:color="auto" w:fill="FFFFFF"/>
              </w:tcPr>
            </w:tcPrChange>
          </w:tcPr>
          <w:p w14:paraId="39244E9D" w14:textId="1726162C" w:rsidR="00C87B0A" w:rsidRPr="00767D02" w:rsidRDefault="00C87B0A" w:rsidP="00C87B0A">
            <w:pPr>
              <w:pStyle w:val="MsgTableBody"/>
              <w:rPr>
                <w:noProof/>
              </w:rPr>
            </w:pPr>
            <w:ins w:id="455" w:author="Amit Popat" w:date="2022-07-11T10:08: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del w:id="456" w:author="Amit Popat" w:date="2022-07-11T10:08:00Z">
              <w:r w:rsidRPr="00767D02" w:rsidDel="007619BB">
                <w:rPr>
                  <w:noProof/>
                </w:rPr>
                <w:delText>[{NK1}]</w:delText>
              </w:r>
            </w:del>
          </w:p>
        </w:tc>
        <w:tc>
          <w:tcPr>
            <w:tcW w:w="4321" w:type="dxa"/>
            <w:tcBorders>
              <w:top w:val="dotted" w:sz="4" w:space="0" w:color="auto"/>
              <w:left w:val="nil"/>
              <w:bottom w:val="dotted" w:sz="4" w:space="0" w:color="auto"/>
              <w:right w:val="nil"/>
            </w:tcBorders>
            <w:shd w:val="clear" w:color="auto" w:fill="FFFFFF"/>
            <w:tcPrChange w:id="457" w:author="Amit Popat" w:date="2022-07-11T09:33:00Z">
              <w:tcPr>
                <w:tcW w:w="4320" w:type="dxa"/>
                <w:tcBorders>
                  <w:top w:val="dotted" w:sz="4" w:space="0" w:color="auto"/>
                  <w:left w:val="nil"/>
                  <w:bottom w:val="dotted" w:sz="4" w:space="0" w:color="auto"/>
                  <w:right w:val="nil"/>
                </w:tcBorders>
                <w:shd w:val="clear" w:color="auto" w:fill="FFFFFF"/>
              </w:tcPr>
            </w:tcPrChange>
          </w:tcPr>
          <w:p w14:paraId="40E8A03F" w14:textId="075BD805" w:rsidR="00C87B0A" w:rsidRPr="00767D02" w:rsidRDefault="00C87B0A" w:rsidP="00C87B0A">
            <w:pPr>
              <w:pStyle w:val="MsgTableBody"/>
              <w:rPr>
                <w:noProof/>
              </w:rPr>
            </w:pPr>
            <w:ins w:id="458" w:author="Amit Popat" w:date="2022-07-11T10:08:00Z">
              <w:r w:rsidRPr="00767D02">
                <w:rPr>
                  <w:noProof/>
                </w:rPr>
                <w:t>Next of Kin / Associated Parties</w:t>
              </w:r>
            </w:ins>
            <w:del w:id="459" w:author="Amit Popat" w:date="2022-07-11T10:08:00Z">
              <w:r w:rsidRPr="00767D02" w:rsidDel="007619BB">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460" w:author="Amit Popat" w:date="2022-07-11T09:33:00Z">
              <w:tcPr>
                <w:tcW w:w="864" w:type="dxa"/>
                <w:tcBorders>
                  <w:top w:val="dotted" w:sz="4" w:space="0" w:color="auto"/>
                  <w:left w:val="nil"/>
                  <w:bottom w:val="dotted" w:sz="4" w:space="0" w:color="auto"/>
                  <w:right w:val="nil"/>
                </w:tcBorders>
                <w:shd w:val="clear" w:color="auto" w:fill="FFFFFF"/>
              </w:tcPr>
            </w:tcPrChange>
          </w:tcPr>
          <w:p w14:paraId="3758681B" w14:textId="77777777" w:rsidR="00C87B0A" w:rsidRPr="00767D02" w:rsidRDefault="00C87B0A" w:rsidP="00C87B0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61" w:author="Amit Popat" w:date="2022-07-11T09:33:00Z">
              <w:tcPr>
                <w:tcW w:w="1008" w:type="dxa"/>
                <w:tcBorders>
                  <w:top w:val="dotted" w:sz="4" w:space="0" w:color="auto"/>
                  <w:left w:val="nil"/>
                  <w:bottom w:val="dotted" w:sz="4" w:space="0" w:color="auto"/>
                  <w:right w:val="nil"/>
                </w:tcBorders>
                <w:shd w:val="clear" w:color="auto" w:fill="FFFFFF"/>
              </w:tcPr>
            </w:tcPrChange>
          </w:tcPr>
          <w:p w14:paraId="559E97C4" w14:textId="2CA42248" w:rsidR="00C87B0A" w:rsidRPr="00767D02" w:rsidRDefault="00C87B0A" w:rsidP="00C87B0A">
            <w:pPr>
              <w:pStyle w:val="MsgTableBody"/>
              <w:jc w:val="center"/>
              <w:rPr>
                <w:noProof/>
              </w:rPr>
            </w:pPr>
            <w:ins w:id="462" w:author="Amit Popat" w:date="2022-07-11T10:08:00Z">
              <w:r w:rsidRPr="00767D02">
                <w:rPr>
                  <w:noProof/>
                </w:rPr>
                <w:t>3</w:t>
              </w:r>
            </w:ins>
            <w:del w:id="463" w:author="Amit Popat" w:date="2022-07-11T10:08:00Z">
              <w:r w:rsidRPr="00767D02" w:rsidDel="007619BB">
                <w:rPr>
                  <w:noProof/>
                </w:rPr>
                <w:delText>6</w:delText>
              </w:r>
            </w:del>
          </w:p>
        </w:tc>
      </w:tr>
      <w:tr w:rsidR="00C87B0A" w:rsidRPr="00767D02" w14:paraId="74E85329" w14:textId="77777777" w:rsidTr="00C87B0A">
        <w:tblPrEx>
          <w:tblLook w:val="04A0" w:firstRow="1" w:lastRow="0" w:firstColumn="1" w:lastColumn="0" w:noHBand="0" w:noVBand="1"/>
        </w:tblPrEx>
        <w:trPr>
          <w:jc w:val="center"/>
          <w:ins w:id="464" w:author="Amit Popat" w:date="2022-07-11T10:04:00Z"/>
        </w:trPr>
        <w:tc>
          <w:tcPr>
            <w:tcW w:w="2882" w:type="dxa"/>
            <w:tcBorders>
              <w:top w:val="dotted" w:sz="4" w:space="0" w:color="auto"/>
              <w:left w:val="nil"/>
              <w:bottom w:val="dotted" w:sz="4" w:space="0" w:color="auto"/>
              <w:right w:val="nil"/>
            </w:tcBorders>
            <w:shd w:val="clear" w:color="auto" w:fill="FFFFFF"/>
            <w:hideMark/>
          </w:tcPr>
          <w:p w14:paraId="28D98FA0" w14:textId="1F438079" w:rsidR="00C87B0A" w:rsidRPr="00767D02" w:rsidRDefault="00C87B0A" w:rsidP="00C87B0A">
            <w:pPr>
              <w:pStyle w:val="MsgTableBody"/>
              <w:spacing w:line="256" w:lineRule="auto"/>
              <w:rPr>
                <w:ins w:id="465" w:author="Amit Popat" w:date="2022-07-11T10:04:00Z"/>
                <w:noProof/>
                <w:color w:val="FF0000"/>
              </w:rPr>
            </w:pPr>
            <w:ins w:id="466" w:author="Amit Popat" w:date="2022-07-11T10:08: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3D67BFD9" w14:textId="6D9BD065" w:rsidR="00C87B0A" w:rsidRPr="00767D02" w:rsidRDefault="00C87B0A" w:rsidP="00C87B0A">
            <w:pPr>
              <w:pStyle w:val="MsgTableBody"/>
              <w:spacing w:line="256" w:lineRule="auto"/>
              <w:rPr>
                <w:ins w:id="467" w:author="Amit Popat" w:date="2022-07-11T10:04:00Z"/>
                <w:noProof/>
                <w:color w:val="FF0000"/>
              </w:rPr>
            </w:pPr>
            <w:ins w:id="468" w:author="Amit Popat" w:date="2022-07-11T10:08: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037AFB0" w14:textId="77777777" w:rsidR="00C87B0A" w:rsidRPr="00767D02" w:rsidRDefault="00C87B0A" w:rsidP="00C87B0A">
            <w:pPr>
              <w:pStyle w:val="MsgTableBody"/>
              <w:spacing w:line="256" w:lineRule="auto"/>
              <w:jc w:val="center"/>
              <w:rPr>
                <w:ins w:id="469" w:author="Amit Popat" w:date="2022-07-11T10:0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35BD433" w14:textId="66FE2818" w:rsidR="00C87B0A" w:rsidRPr="00767D02" w:rsidRDefault="00C87B0A" w:rsidP="00C87B0A">
            <w:pPr>
              <w:pStyle w:val="MsgTableBody"/>
              <w:spacing w:line="256" w:lineRule="auto"/>
              <w:jc w:val="center"/>
              <w:rPr>
                <w:ins w:id="470" w:author="Amit Popat" w:date="2022-07-11T10:04:00Z"/>
                <w:noProof/>
                <w:color w:val="FF0000"/>
              </w:rPr>
            </w:pPr>
            <w:ins w:id="471" w:author="Amit Popat" w:date="2022-07-11T10:08:00Z">
              <w:r w:rsidRPr="00767D02">
                <w:rPr>
                  <w:noProof/>
                  <w:color w:val="FF0000"/>
                </w:rPr>
                <w:t>3</w:t>
              </w:r>
            </w:ins>
          </w:p>
        </w:tc>
      </w:tr>
      <w:tr w:rsidR="00C87B0A" w:rsidRPr="00767D02" w14:paraId="26951279" w14:textId="77777777" w:rsidTr="00C87B0A">
        <w:tblPrEx>
          <w:tblLook w:val="04A0" w:firstRow="1" w:lastRow="0" w:firstColumn="1" w:lastColumn="0" w:noHBand="0" w:noVBand="1"/>
        </w:tblPrEx>
        <w:trPr>
          <w:jc w:val="center"/>
          <w:ins w:id="472" w:author="Amit Popat" w:date="2022-07-11T10:04:00Z"/>
        </w:trPr>
        <w:tc>
          <w:tcPr>
            <w:tcW w:w="2882" w:type="dxa"/>
            <w:tcBorders>
              <w:top w:val="dotted" w:sz="4" w:space="0" w:color="auto"/>
              <w:left w:val="nil"/>
              <w:bottom w:val="dotted" w:sz="4" w:space="0" w:color="auto"/>
              <w:right w:val="nil"/>
            </w:tcBorders>
            <w:shd w:val="clear" w:color="auto" w:fill="FFFFFF"/>
            <w:hideMark/>
          </w:tcPr>
          <w:p w14:paraId="0FCB334D" w14:textId="3E4D4162" w:rsidR="00C87B0A" w:rsidRPr="00767D02" w:rsidRDefault="00C87B0A" w:rsidP="00C87B0A">
            <w:pPr>
              <w:pStyle w:val="MsgTableBody"/>
              <w:spacing w:line="256" w:lineRule="auto"/>
              <w:rPr>
                <w:ins w:id="473" w:author="Amit Popat" w:date="2022-07-11T10:04:00Z"/>
                <w:noProof/>
                <w:color w:val="FF0000"/>
              </w:rPr>
            </w:pPr>
            <w:ins w:id="474" w:author="Amit Popat" w:date="2022-07-11T10:08: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017BB791" w14:textId="7CA3B406" w:rsidR="00C87B0A" w:rsidRPr="00767D02" w:rsidRDefault="00C87B0A" w:rsidP="00C87B0A">
            <w:pPr>
              <w:pStyle w:val="MsgTableBody"/>
              <w:spacing w:line="256" w:lineRule="auto"/>
              <w:rPr>
                <w:ins w:id="475" w:author="Amit Popat" w:date="2022-07-11T10:04:00Z"/>
                <w:noProof/>
                <w:color w:val="FF0000"/>
              </w:rPr>
            </w:pPr>
            <w:ins w:id="476" w:author="Amit Popat" w:date="2022-07-11T10:08: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023DD7B3" w14:textId="77777777" w:rsidR="00C87B0A" w:rsidRPr="00767D02" w:rsidRDefault="00C87B0A" w:rsidP="00C87B0A">
            <w:pPr>
              <w:pStyle w:val="MsgTableBody"/>
              <w:spacing w:line="256" w:lineRule="auto"/>
              <w:jc w:val="center"/>
              <w:rPr>
                <w:ins w:id="477" w:author="Amit Popat" w:date="2022-07-11T10:0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9888CFA" w14:textId="003A6B7F" w:rsidR="00C87B0A" w:rsidRPr="00767D02" w:rsidRDefault="00C87B0A" w:rsidP="00C87B0A">
            <w:pPr>
              <w:pStyle w:val="MsgTableBody"/>
              <w:spacing w:line="256" w:lineRule="auto"/>
              <w:jc w:val="center"/>
              <w:rPr>
                <w:ins w:id="478" w:author="Amit Popat" w:date="2022-07-11T10:04:00Z"/>
                <w:noProof/>
                <w:color w:val="FF0000"/>
              </w:rPr>
            </w:pPr>
            <w:ins w:id="479" w:author="Amit Popat" w:date="2022-07-11T10:08:00Z">
              <w:r w:rsidRPr="00767D02">
                <w:rPr>
                  <w:noProof/>
                  <w:color w:val="FF0000"/>
                </w:rPr>
                <w:t>3</w:t>
              </w:r>
            </w:ins>
          </w:p>
        </w:tc>
      </w:tr>
      <w:tr w:rsidR="00C87B0A" w:rsidRPr="00767D02" w14:paraId="17CEA3E7" w14:textId="77777777" w:rsidTr="00C87B0A">
        <w:tblPrEx>
          <w:tblLook w:val="04A0" w:firstRow="1" w:lastRow="0" w:firstColumn="1" w:lastColumn="0" w:noHBand="0" w:noVBand="1"/>
        </w:tblPrEx>
        <w:trPr>
          <w:jc w:val="center"/>
          <w:ins w:id="480" w:author="Amit Popat" w:date="2022-07-11T10:07:00Z"/>
        </w:trPr>
        <w:tc>
          <w:tcPr>
            <w:tcW w:w="2882" w:type="dxa"/>
            <w:tcBorders>
              <w:top w:val="dotted" w:sz="4" w:space="0" w:color="auto"/>
              <w:left w:val="nil"/>
              <w:bottom w:val="dotted" w:sz="4" w:space="0" w:color="auto"/>
              <w:right w:val="nil"/>
            </w:tcBorders>
            <w:shd w:val="clear" w:color="auto" w:fill="FFFFFF"/>
          </w:tcPr>
          <w:p w14:paraId="1A06E772" w14:textId="1D41DEF2" w:rsidR="00C87B0A" w:rsidRPr="00767D02" w:rsidRDefault="00C87B0A" w:rsidP="00C87B0A">
            <w:pPr>
              <w:pStyle w:val="MsgTableBody"/>
              <w:spacing w:line="256" w:lineRule="auto"/>
              <w:rPr>
                <w:ins w:id="481" w:author="Amit Popat" w:date="2022-07-11T10:07:00Z"/>
                <w:noProof/>
                <w:color w:val="FF0000"/>
              </w:rPr>
            </w:pPr>
            <w:ins w:id="482" w:author="Amit Popat" w:date="2022-07-11T10:08: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15E9AFC6" w14:textId="7BAB7CD1" w:rsidR="00C87B0A" w:rsidRPr="00767D02" w:rsidRDefault="00C87B0A" w:rsidP="00C87B0A">
            <w:pPr>
              <w:pStyle w:val="MsgTableBody"/>
              <w:spacing w:line="256" w:lineRule="auto"/>
              <w:rPr>
                <w:ins w:id="483" w:author="Amit Popat" w:date="2022-07-11T10:07:00Z"/>
                <w:noProof/>
                <w:color w:val="FF0000"/>
              </w:rPr>
            </w:pPr>
            <w:ins w:id="484" w:author="Amit Popat" w:date="2022-07-11T10:08: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4108EA9D" w14:textId="77777777" w:rsidR="00C87B0A" w:rsidRPr="00767D02" w:rsidRDefault="00C87B0A" w:rsidP="00C87B0A">
            <w:pPr>
              <w:pStyle w:val="MsgTableBody"/>
              <w:spacing w:line="256" w:lineRule="auto"/>
              <w:jc w:val="center"/>
              <w:rPr>
                <w:ins w:id="485" w:author="Amit Popat" w:date="2022-07-11T10:07:00Z"/>
                <w:noProof/>
                <w:color w:val="FF0000"/>
              </w:rPr>
            </w:pPr>
          </w:p>
        </w:tc>
        <w:tc>
          <w:tcPr>
            <w:tcW w:w="1008" w:type="dxa"/>
            <w:tcBorders>
              <w:top w:val="dotted" w:sz="4" w:space="0" w:color="auto"/>
              <w:left w:val="nil"/>
              <w:bottom w:val="dotted" w:sz="4" w:space="0" w:color="auto"/>
              <w:right w:val="nil"/>
            </w:tcBorders>
            <w:shd w:val="clear" w:color="auto" w:fill="FFFFFF"/>
          </w:tcPr>
          <w:p w14:paraId="0E1D5EE8" w14:textId="77777777" w:rsidR="00C87B0A" w:rsidRPr="00767D02" w:rsidRDefault="00C87B0A" w:rsidP="00C87B0A">
            <w:pPr>
              <w:pStyle w:val="MsgTableBody"/>
              <w:spacing w:line="256" w:lineRule="auto"/>
              <w:jc w:val="center"/>
              <w:rPr>
                <w:ins w:id="486" w:author="Amit Popat" w:date="2022-07-11T10:07:00Z"/>
                <w:noProof/>
                <w:color w:val="FF0000"/>
              </w:rPr>
            </w:pPr>
          </w:p>
        </w:tc>
      </w:tr>
      <w:bookmarkEnd w:id="447"/>
      <w:tr w:rsidR="00573AF5" w:rsidRPr="00573AF5" w14:paraId="10FBB05C" w14:textId="77777777" w:rsidTr="00433EA9">
        <w:trPr>
          <w:jc w:val="center"/>
          <w:trPrChange w:id="487"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488" w:author="Amit Popat" w:date="2022-07-11T09:33:00Z">
              <w:tcPr>
                <w:tcW w:w="2880" w:type="dxa"/>
                <w:tcBorders>
                  <w:top w:val="dotted" w:sz="4" w:space="0" w:color="auto"/>
                  <w:left w:val="nil"/>
                  <w:bottom w:val="dotted" w:sz="4" w:space="0" w:color="auto"/>
                  <w:right w:val="nil"/>
                </w:tcBorders>
                <w:shd w:val="clear" w:color="auto" w:fill="FFFFFF"/>
              </w:tcPr>
            </w:tcPrChange>
          </w:tcPr>
          <w:p w14:paraId="3A27AA23"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489" w:author="Amit Popat" w:date="2022-07-11T09:33:00Z">
              <w:tcPr>
                <w:tcW w:w="4320" w:type="dxa"/>
                <w:tcBorders>
                  <w:top w:val="dotted" w:sz="4" w:space="0" w:color="auto"/>
                  <w:left w:val="nil"/>
                  <w:bottom w:val="dotted" w:sz="4" w:space="0" w:color="auto"/>
                  <w:right w:val="nil"/>
                </w:tcBorders>
                <w:shd w:val="clear" w:color="auto" w:fill="FFFFFF"/>
              </w:tcPr>
            </w:tcPrChange>
          </w:tcPr>
          <w:p w14:paraId="1EB6D4A3"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Change w:id="490" w:author="Amit Popat" w:date="2022-07-11T09:33:00Z">
              <w:tcPr>
                <w:tcW w:w="864" w:type="dxa"/>
                <w:tcBorders>
                  <w:top w:val="dotted" w:sz="4" w:space="0" w:color="auto"/>
                  <w:left w:val="nil"/>
                  <w:bottom w:val="dotted" w:sz="4" w:space="0" w:color="auto"/>
                  <w:right w:val="nil"/>
                </w:tcBorders>
                <w:shd w:val="clear" w:color="auto" w:fill="FFFFFF"/>
              </w:tcPr>
            </w:tcPrChange>
          </w:tcPr>
          <w:p w14:paraId="670835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91" w:author="Amit Popat" w:date="2022-07-11T09:33:00Z">
              <w:tcPr>
                <w:tcW w:w="1008" w:type="dxa"/>
                <w:tcBorders>
                  <w:top w:val="dotted" w:sz="4" w:space="0" w:color="auto"/>
                  <w:left w:val="nil"/>
                  <w:bottom w:val="dotted" w:sz="4" w:space="0" w:color="auto"/>
                  <w:right w:val="nil"/>
                </w:tcBorders>
                <w:shd w:val="clear" w:color="auto" w:fill="FFFFFF"/>
              </w:tcPr>
            </w:tcPrChange>
          </w:tcPr>
          <w:p w14:paraId="40F84F01" w14:textId="77777777" w:rsidR="00573AF5" w:rsidRDefault="00573AF5">
            <w:pPr>
              <w:pStyle w:val="MsgTableBody"/>
              <w:jc w:val="center"/>
              <w:rPr>
                <w:noProof/>
              </w:rPr>
            </w:pPr>
          </w:p>
        </w:tc>
      </w:tr>
      <w:tr w:rsidR="00573AF5" w:rsidRPr="00573AF5" w14:paraId="30251DC7" w14:textId="77777777" w:rsidTr="00433EA9">
        <w:trPr>
          <w:jc w:val="center"/>
          <w:trPrChange w:id="492"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493" w:author="Amit Popat" w:date="2022-07-11T09:33:00Z">
              <w:tcPr>
                <w:tcW w:w="2880" w:type="dxa"/>
                <w:tcBorders>
                  <w:top w:val="dotted" w:sz="4" w:space="0" w:color="auto"/>
                  <w:left w:val="nil"/>
                  <w:bottom w:val="dotted" w:sz="4" w:space="0" w:color="auto"/>
                  <w:right w:val="nil"/>
                </w:tcBorders>
                <w:shd w:val="clear" w:color="auto" w:fill="FFFFFF"/>
              </w:tcPr>
            </w:tcPrChange>
          </w:tcPr>
          <w:p w14:paraId="22A9687B"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Change w:id="494" w:author="Amit Popat" w:date="2022-07-11T09:33:00Z">
              <w:tcPr>
                <w:tcW w:w="4320" w:type="dxa"/>
                <w:tcBorders>
                  <w:top w:val="dotted" w:sz="4" w:space="0" w:color="auto"/>
                  <w:left w:val="nil"/>
                  <w:bottom w:val="dotted" w:sz="4" w:space="0" w:color="auto"/>
                  <w:right w:val="nil"/>
                </w:tcBorders>
                <w:shd w:val="clear" w:color="auto" w:fill="FFFFFF"/>
              </w:tcPr>
            </w:tcPrChange>
          </w:tcPr>
          <w:p w14:paraId="5819ECD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495" w:author="Amit Popat" w:date="2022-07-11T09:33:00Z">
              <w:tcPr>
                <w:tcW w:w="864" w:type="dxa"/>
                <w:tcBorders>
                  <w:top w:val="dotted" w:sz="4" w:space="0" w:color="auto"/>
                  <w:left w:val="nil"/>
                  <w:bottom w:val="dotted" w:sz="4" w:space="0" w:color="auto"/>
                  <w:right w:val="nil"/>
                </w:tcBorders>
                <w:shd w:val="clear" w:color="auto" w:fill="FFFFFF"/>
              </w:tcPr>
            </w:tcPrChange>
          </w:tcPr>
          <w:p w14:paraId="75A073E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96" w:author="Amit Popat" w:date="2022-07-11T09:33:00Z">
              <w:tcPr>
                <w:tcW w:w="1008" w:type="dxa"/>
                <w:tcBorders>
                  <w:top w:val="dotted" w:sz="4" w:space="0" w:color="auto"/>
                  <w:left w:val="nil"/>
                  <w:bottom w:val="dotted" w:sz="4" w:space="0" w:color="auto"/>
                  <w:right w:val="nil"/>
                </w:tcBorders>
                <w:shd w:val="clear" w:color="auto" w:fill="FFFFFF"/>
              </w:tcPr>
            </w:tcPrChange>
          </w:tcPr>
          <w:p w14:paraId="278B9022" w14:textId="77777777" w:rsidR="00573AF5" w:rsidRDefault="00573AF5">
            <w:pPr>
              <w:pStyle w:val="MsgTableBody"/>
              <w:jc w:val="center"/>
              <w:rPr>
                <w:noProof/>
              </w:rPr>
            </w:pPr>
            <w:r>
              <w:rPr>
                <w:noProof/>
              </w:rPr>
              <w:t>6</w:t>
            </w:r>
          </w:p>
        </w:tc>
      </w:tr>
      <w:tr w:rsidR="00573AF5" w:rsidRPr="00573AF5" w14:paraId="48A133EA" w14:textId="77777777" w:rsidTr="00433EA9">
        <w:trPr>
          <w:jc w:val="center"/>
          <w:trPrChange w:id="497"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498" w:author="Amit Popat" w:date="2022-07-11T09:33:00Z">
              <w:tcPr>
                <w:tcW w:w="2880" w:type="dxa"/>
                <w:tcBorders>
                  <w:top w:val="dotted" w:sz="4" w:space="0" w:color="auto"/>
                  <w:left w:val="nil"/>
                  <w:bottom w:val="dotted" w:sz="4" w:space="0" w:color="auto"/>
                  <w:right w:val="nil"/>
                </w:tcBorders>
                <w:shd w:val="clear" w:color="auto" w:fill="FFFFFF"/>
              </w:tcPr>
            </w:tcPrChange>
          </w:tcPr>
          <w:p w14:paraId="1AF4225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99" w:author="Amit Popat" w:date="2022-07-11T09:33:00Z">
              <w:tcPr>
                <w:tcW w:w="4320" w:type="dxa"/>
                <w:tcBorders>
                  <w:top w:val="dotted" w:sz="4" w:space="0" w:color="auto"/>
                  <w:left w:val="nil"/>
                  <w:bottom w:val="dotted" w:sz="4" w:space="0" w:color="auto"/>
                  <w:right w:val="nil"/>
                </w:tcBorders>
                <w:shd w:val="clear" w:color="auto" w:fill="FFFFFF"/>
              </w:tcPr>
            </w:tcPrChange>
          </w:tcPr>
          <w:p w14:paraId="22D5AB7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Change w:id="500" w:author="Amit Popat" w:date="2022-07-11T09:33:00Z">
              <w:tcPr>
                <w:tcW w:w="864" w:type="dxa"/>
                <w:tcBorders>
                  <w:top w:val="dotted" w:sz="4" w:space="0" w:color="auto"/>
                  <w:left w:val="nil"/>
                  <w:bottom w:val="dotted" w:sz="4" w:space="0" w:color="auto"/>
                  <w:right w:val="nil"/>
                </w:tcBorders>
                <w:shd w:val="clear" w:color="auto" w:fill="FFFFFF"/>
              </w:tcPr>
            </w:tcPrChange>
          </w:tcPr>
          <w:p w14:paraId="7A208C0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01" w:author="Amit Popat" w:date="2022-07-11T09:33:00Z">
              <w:tcPr>
                <w:tcW w:w="1008" w:type="dxa"/>
                <w:tcBorders>
                  <w:top w:val="dotted" w:sz="4" w:space="0" w:color="auto"/>
                  <w:left w:val="nil"/>
                  <w:bottom w:val="dotted" w:sz="4" w:space="0" w:color="auto"/>
                  <w:right w:val="nil"/>
                </w:tcBorders>
                <w:shd w:val="clear" w:color="auto" w:fill="FFFFFF"/>
              </w:tcPr>
            </w:tcPrChange>
          </w:tcPr>
          <w:p w14:paraId="4DA8325F" w14:textId="77777777" w:rsidR="00573AF5" w:rsidRDefault="00573AF5">
            <w:pPr>
              <w:pStyle w:val="MsgTableBody"/>
              <w:jc w:val="center"/>
              <w:rPr>
                <w:noProof/>
              </w:rPr>
            </w:pPr>
          </w:p>
        </w:tc>
      </w:tr>
      <w:tr w:rsidR="00573AF5" w:rsidRPr="00573AF5" w14:paraId="1909A7C0" w14:textId="77777777" w:rsidTr="00433EA9">
        <w:trPr>
          <w:jc w:val="center"/>
          <w:trPrChange w:id="502"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503" w:author="Amit Popat" w:date="2022-07-11T09:33:00Z">
              <w:tcPr>
                <w:tcW w:w="2880" w:type="dxa"/>
                <w:tcBorders>
                  <w:top w:val="dotted" w:sz="4" w:space="0" w:color="auto"/>
                  <w:left w:val="nil"/>
                  <w:bottom w:val="dotted" w:sz="4" w:space="0" w:color="auto"/>
                  <w:right w:val="nil"/>
                </w:tcBorders>
                <w:shd w:val="clear" w:color="auto" w:fill="FFFFFF"/>
              </w:tcPr>
            </w:tcPrChange>
          </w:tcPr>
          <w:p w14:paraId="6B5163D5"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Change w:id="504" w:author="Amit Popat" w:date="2022-07-11T09:33:00Z">
              <w:tcPr>
                <w:tcW w:w="4320" w:type="dxa"/>
                <w:tcBorders>
                  <w:top w:val="dotted" w:sz="4" w:space="0" w:color="auto"/>
                  <w:left w:val="nil"/>
                  <w:bottom w:val="dotted" w:sz="4" w:space="0" w:color="auto"/>
                  <w:right w:val="nil"/>
                </w:tcBorders>
                <w:shd w:val="clear" w:color="auto" w:fill="FFFFFF"/>
              </w:tcPr>
            </w:tcPrChange>
          </w:tcPr>
          <w:p w14:paraId="2C6FDBB0"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Change w:id="505" w:author="Amit Popat" w:date="2022-07-11T09:33:00Z">
              <w:tcPr>
                <w:tcW w:w="864" w:type="dxa"/>
                <w:tcBorders>
                  <w:top w:val="dotted" w:sz="4" w:space="0" w:color="auto"/>
                  <w:left w:val="nil"/>
                  <w:bottom w:val="dotted" w:sz="4" w:space="0" w:color="auto"/>
                  <w:right w:val="nil"/>
                </w:tcBorders>
                <w:shd w:val="clear" w:color="auto" w:fill="FFFFFF"/>
              </w:tcPr>
            </w:tcPrChange>
          </w:tcPr>
          <w:p w14:paraId="5A4BCBC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06" w:author="Amit Popat" w:date="2022-07-11T09:33:00Z">
              <w:tcPr>
                <w:tcW w:w="1008" w:type="dxa"/>
                <w:tcBorders>
                  <w:top w:val="dotted" w:sz="4" w:space="0" w:color="auto"/>
                  <w:left w:val="nil"/>
                  <w:bottom w:val="dotted" w:sz="4" w:space="0" w:color="auto"/>
                  <w:right w:val="nil"/>
                </w:tcBorders>
                <w:shd w:val="clear" w:color="auto" w:fill="FFFFFF"/>
              </w:tcPr>
            </w:tcPrChange>
          </w:tcPr>
          <w:p w14:paraId="28D546CB" w14:textId="77777777" w:rsidR="00573AF5" w:rsidRDefault="00573AF5">
            <w:pPr>
              <w:pStyle w:val="MsgTableBody"/>
              <w:jc w:val="center"/>
              <w:rPr>
                <w:noProof/>
              </w:rPr>
            </w:pPr>
            <w:r>
              <w:rPr>
                <w:noProof/>
              </w:rPr>
              <w:t>6</w:t>
            </w:r>
          </w:p>
        </w:tc>
      </w:tr>
      <w:tr w:rsidR="00573AF5" w:rsidRPr="00573AF5" w14:paraId="221013BB" w14:textId="77777777" w:rsidTr="00433EA9">
        <w:trPr>
          <w:jc w:val="center"/>
          <w:trPrChange w:id="507"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508" w:author="Amit Popat" w:date="2022-07-11T09:33:00Z">
              <w:tcPr>
                <w:tcW w:w="2880" w:type="dxa"/>
                <w:tcBorders>
                  <w:top w:val="dotted" w:sz="4" w:space="0" w:color="auto"/>
                  <w:left w:val="nil"/>
                  <w:bottom w:val="dotted" w:sz="4" w:space="0" w:color="auto"/>
                  <w:right w:val="nil"/>
                </w:tcBorders>
                <w:shd w:val="clear" w:color="auto" w:fill="FFFFFF"/>
              </w:tcPr>
            </w:tcPrChange>
          </w:tcPr>
          <w:p w14:paraId="2275279A"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Change w:id="509" w:author="Amit Popat" w:date="2022-07-11T09:33:00Z">
              <w:tcPr>
                <w:tcW w:w="4320" w:type="dxa"/>
                <w:tcBorders>
                  <w:top w:val="dotted" w:sz="4" w:space="0" w:color="auto"/>
                  <w:left w:val="nil"/>
                  <w:bottom w:val="dotted" w:sz="4" w:space="0" w:color="auto"/>
                  <w:right w:val="nil"/>
                </w:tcBorders>
                <w:shd w:val="clear" w:color="auto" w:fill="FFFFFF"/>
              </w:tcPr>
            </w:tcPrChange>
          </w:tcPr>
          <w:p w14:paraId="037CF0ED"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Change w:id="510" w:author="Amit Popat" w:date="2022-07-11T09:33:00Z">
              <w:tcPr>
                <w:tcW w:w="864" w:type="dxa"/>
                <w:tcBorders>
                  <w:top w:val="dotted" w:sz="4" w:space="0" w:color="auto"/>
                  <w:left w:val="nil"/>
                  <w:bottom w:val="dotted" w:sz="4" w:space="0" w:color="auto"/>
                  <w:right w:val="nil"/>
                </w:tcBorders>
                <w:shd w:val="clear" w:color="auto" w:fill="FFFFFF"/>
              </w:tcPr>
            </w:tcPrChange>
          </w:tcPr>
          <w:p w14:paraId="6B336D7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11" w:author="Amit Popat" w:date="2022-07-11T09:33:00Z">
              <w:tcPr>
                <w:tcW w:w="1008" w:type="dxa"/>
                <w:tcBorders>
                  <w:top w:val="dotted" w:sz="4" w:space="0" w:color="auto"/>
                  <w:left w:val="nil"/>
                  <w:bottom w:val="dotted" w:sz="4" w:space="0" w:color="auto"/>
                  <w:right w:val="nil"/>
                </w:tcBorders>
                <w:shd w:val="clear" w:color="auto" w:fill="FFFFFF"/>
              </w:tcPr>
            </w:tcPrChange>
          </w:tcPr>
          <w:p w14:paraId="2EFC59DC" w14:textId="77777777" w:rsidR="00573AF5" w:rsidRDefault="00573AF5">
            <w:pPr>
              <w:pStyle w:val="MsgTableBody"/>
              <w:jc w:val="center"/>
              <w:rPr>
                <w:noProof/>
              </w:rPr>
            </w:pPr>
            <w:r>
              <w:rPr>
                <w:noProof/>
              </w:rPr>
              <w:t>6</w:t>
            </w:r>
          </w:p>
        </w:tc>
      </w:tr>
      <w:tr w:rsidR="00573AF5" w:rsidRPr="00573AF5" w14:paraId="48DAA95F" w14:textId="77777777" w:rsidTr="00433EA9">
        <w:trPr>
          <w:jc w:val="center"/>
          <w:trPrChange w:id="512"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513" w:author="Amit Popat" w:date="2022-07-11T09:33:00Z">
              <w:tcPr>
                <w:tcW w:w="2880" w:type="dxa"/>
                <w:tcBorders>
                  <w:top w:val="dotted" w:sz="4" w:space="0" w:color="auto"/>
                  <w:left w:val="nil"/>
                  <w:bottom w:val="dotted" w:sz="4" w:space="0" w:color="auto"/>
                  <w:right w:val="nil"/>
                </w:tcBorders>
                <w:shd w:val="clear" w:color="auto" w:fill="FFFFFF"/>
              </w:tcPr>
            </w:tcPrChange>
          </w:tcPr>
          <w:p w14:paraId="5DD1B95C" w14:textId="77777777" w:rsidR="00573AF5" w:rsidRDefault="00573AF5">
            <w:pPr>
              <w:pStyle w:val="MsgTableBody"/>
              <w:rPr>
                <w:noProof/>
              </w:rPr>
            </w:pPr>
            <w:r>
              <w:rPr>
                <w:noProof/>
              </w:rPr>
              <w:lastRenderedPageBreak/>
              <w:t xml:space="preserve">    [IN3]</w:t>
            </w:r>
          </w:p>
        </w:tc>
        <w:tc>
          <w:tcPr>
            <w:tcW w:w="4321" w:type="dxa"/>
            <w:tcBorders>
              <w:top w:val="dotted" w:sz="4" w:space="0" w:color="auto"/>
              <w:left w:val="nil"/>
              <w:bottom w:val="dotted" w:sz="4" w:space="0" w:color="auto"/>
              <w:right w:val="nil"/>
            </w:tcBorders>
            <w:shd w:val="clear" w:color="auto" w:fill="FFFFFF"/>
            <w:tcPrChange w:id="514" w:author="Amit Popat" w:date="2022-07-11T09:33:00Z">
              <w:tcPr>
                <w:tcW w:w="4320" w:type="dxa"/>
                <w:tcBorders>
                  <w:top w:val="dotted" w:sz="4" w:space="0" w:color="auto"/>
                  <w:left w:val="nil"/>
                  <w:bottom w:val="dotted" w:sz="4" w:space="0" w:color="auto"/>
                  <w:right w:val="nil"/>
                </w:tcBorders>
                <w:shd w:val="clear" w:color="auto" w:fill="FFFFFF"/>
              </w:tcPr>
            </w:tcPrChange>
          </w:tcPr>
          <w:p w14:paraId="51C0E2C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Change w:id="515" w:author="Amit Popat" w:date="2022-07-11T09:33:00Z">
              <w:tcPr>
                <w:tcW w:w="864" w:type="dxa"/>
                <w:tcBorders>
                  <w:top w:val="dotted" w:sz="4" w:space="0" w:color="auto"/>
                  <w:left w:val="nil"/>
                  <w:bottom w:val="dotted" w:sz="4" w:space="0" w:color="auto"/>
                  <w:right w:val="nil"/>
                </w:tcBorders>
                <w:shd w:val="clear" w:color="auto" w:fill="FFFFFF"/>
              </w:tcPr>
            </w:tcPrChange>
          </w:tcPr>
          <w:p w14:paraId="6FC7C1E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16" w:author="Amit Popat" w:date="2022-07-11T09:33:00Z">
              <w:tcPr>
                <w:tcW w:w="1008" w:type="dxa"/>
                <w:tcBorders>
                  <w:top w:val="dotted" w:sz="4" w:space="0" w:color="auto"/>
                  <w:left w:val="nil"/>
                  <w:bottom w:val="dotted" w:sz="4" w:space="0" w:color="auto"/>
                  <w:right w:val="nil"/>
                </w:tcBorders>
                <w:shd w:val="clear" w:color="auto" w:fill="FFFFFF"/>
              </w:tcPr>
            </w:tcPrChange>
          </w:tcPr>
          <w:p w14:paraId="5D66B92C" w14:textId="77777777" w:rsidR="00573AF5" w:rsidRDefault="00573AF5">
            <w:pPr>
              <w:pStyle w:val="MsgTableBody"/>
              <w:jc w:val="center"/>
              <w:rPr>
                <w:noProof/>
              </w:rPr>
            </w:pPr>
            <w:r>
              <w:rPr>
                <w:noProof/>
              </w:rPr>
              <w:t>6</w:t>
            </w:r>
          </w:p>
        </w:tc>
      </w:tr>
      <w:tr w:rsidR="00573AF5" w:rsidRPr="00573AF5" w14:paraId="764A3D29" w14:textId="77777777" w:rsidTr="00433EA9">
        <w:trPr>
          <w:jc w:val="center"/>
          <w:trPrChange w:id="517"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518" w:author="Amit Popat" w:date="2022-07-11T09:33:00Z">
              <w:tcPr>
                <w:tcW w:w="2880" w:type="dxa"/>
                <w:tcBorders>
                  <w:top w:val="dotted" w:sz="4" w:space="0" w:color="auto"/>
                  <w:left w:val="nil"/>
                  <w:bottom w:val="dotted" w:sz="4" w:space="0" w:color="auto"/>
                  <w:right w:val="nil"/>
                </w:tcBorders>
                <w:shd w:val="clear" w:color="auto" w:fill="FFFFFF"/>
              </w:tcPr>
            </w:tcPrChange>
          </w:tcPr>
          <w:p w14:paraId="07A079EE"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19" w:author="Amit Popat" w:date="2022-07-11T09:33:00Z">
              <w:tcPr>
                <w:tcW w:w="4320" w:type="dxa"/>
                <w:tcBorders>
                  <w:top w:val="dotted" w:sz="4" w:space="0" w:color="auto"/>
                  <w:left w:val="nil"/>
                  <w:bottom w:val="dotted" w:sz="4" w:space="0" w:color="auto"/>
                  <w:right w:val="nil"/>
                </w:tcBorders>
                <w:shd w:val="clear" w:color="auto" w:fill="FFFFFF"/>
              </w:tcPr>
            </w:tcPrChange>
          </w:tcPr>
          <w:p w14:paraId="32725FD3"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Change w:id="520" w:author="Amit Popat" w:date="2022-07-11T09:33:00Z">
              <w:tcPr>
                <w:tcW w:w="864" w:type="dxa"/>
                <w:tcBorders>
                  <w:top w:val="dotted" w:sz="4" w:space="0" w:color="auto"/>
                  <w:left w:val="nil"/>
                  <w:bottom w:val="dotted" w:sz="4" w:space="0" w:color="auto"/>
                  <w:right w:val="nil"/>
                </w:tcBorders>
                <w:shd w:val="clear" w:color="auto" w:fill="FFFFFF"/>
              </w:tcPr>
            </w:tcPrChange>
          </w:tcPr>
          <w:p w14:paraId="68D2FC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21" w:author="Amit Popat" w:date="2022-07-11T09:33:00Z">
              <w:tcPr>
                <w:tcW w:w="1008" w:type="dxa"/>
                <w:tcBorders>
                  <w:top w:val="dotted" w:sz="4" w:space="0" w:color="auto"/>
                  <w:left w:val="nil"/>
                  <w:bottom w:val="dotted" w:sz="4" w:space="0" w:color="auto"/>
                  <w:right w:val="nil"/>
                </w:tcBorders>
                <w:shd w:val="clear" w:color="auto" w:fill="FFFFFF"/>
              </w:tcPr>
            </w:tcPrChange>
          </w:tcPr>
          <w:p w14:paraId="01320082" w14:textId="77777777" w:rsidR="00573AF5" w:rsidRDefault="00573AF5">
            <w:pPr>
              <w:pStyle w:val="MsgTableBody"/>
              <w:jc w:val="center"/>
              <w:rPr>
                <w:noProof/>
              </w:rPr>
            </w:pPr>
          </w:p>
        </w:tc>
      </w:tr>
      <w:tr w:rsidR="00573AF5" w:rsidRPr="00573AF5" w14:paraId="60FA6204" w14:textId="77777777" w:rsidTr="00433EA9">
        <w:trPr>
          <w:jc w:val="center"/>
          <w:trPrChange w:id="522"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523" w:author="Amit Popat" w:date="2022-07-11T09:33:00Z">
              <w:tcPr>
                <w:tcW w:w="2880" w:type="dxa"/>
                <w:tcBorders>
                  <w:top w:val="dotted" w:sz="4" w:space="0" w:color="auto"/>
                  <w:left w:val="nil"/>
                  <w:bottom w:val="dotted" w:sz="4" w:space="0" w:color="auto"/>
                  <w:right w:val="nil"/>
                </w:tcBorders>
                <w:shd w:val="clear" w:color="auto" w:fill="FFFFFF"/>
              </w:tcPr>
            </w:tcPrChange>
          </w:tcPr>
          <w:p w14:paraId="1919481B"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524" w:author="Amit Popat" w:date="2022-07-11T09:33:00Z">
              <w:tcPr>
                <w:tcW w:w="4320" w:type="dxa"/>
                <w:tcBorders>
                  <w:top w:val="dotted" w:sz="4" w:space="0" w:color="auto"/>
                  <w:left w:val="nil"/>
                  <w:bottom w:val="dotted" w:sz="4" w:space="0" w:color="auto"/>
                  <w:right w:val="nil"/>
                </w:tcBorders>
                <w:shd w:val="clear" w:color="auto" w:fill="FFFFFF"/>
              </w:tcPr>
            </w:tcPrChange>
          </w:tcPr>
          <w:p w14:paraId="79EFFCB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Change w:id="525" w:author="Amit Popat" w:date="2022-07-11T09:33:00Z">
              <w:tcPr>
                <w:tcW w:w="864" w:type="dxa"/>
                <w:tcBorders>
                  <w:top w:val="dotted" w:sz="4" w:space="0" w:color="auto"/>
                  <w:left w:val="nil"/>
                  <w:bottom w:val="dotted" w:sz="4" w:space="0" w:color="auto"/>
                  <w:right w:val="nil"/>
                </w:tcBorders>
                <w:shd w:val="clear" w:color="auto" w:fill="FFFFFF"/>
              </w:tcPr>
            </w:tcPrChange>
          </w:tcPr>
          <w:p w14:paraId="06BEC8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26" w:author="Amit Popat" w:date="2022-07-11T09:33:00Z">
              <w:tcPr>
                <w:tcW w:w="1008" w:type="dxa"/>
                <w:tcBorders>
                  <w:top w:val="dotted" w:sz="4" w:space="0" w:color="auto"/>
                  <w:left w:val="nil"/>
                  <w:bottom w:val="dotted" w:sz="4" w:space="0" w:color="auto"/>
                  <w:right w:val="nil"/>
                </w:tcBorders>
                <w:shd w:val="clear" w:color="auto" w:fill="FFFFFF"/>
              </w:tcPr>
            </w:tcPrChange>
          </w:tcPr>
          <w:p w14:paraId="601356EB" w14:textId="77777777" w:rsidR="00573AF5" w:rsidRDefault="00573AF5">
            <w:pPr>
              <w:pStyle w:val="MsgTableBody"/>
              <w:jc w:val="center"/>
              <w:rPr>
                <w:noProof/>
              </w:rPr>
            </w:pPr>
          </w:p>
        </w:tc>
      </w:tr>
      <w:tr w:rsidR="00573AF5" w:rsidRPr="00573AF5" w14:paraId="01F3C7A1" w14:textId="77777777" w:rsidTr="00433EA9">
        <w:trPr>
          <w:jc w:val="center"/>
          <w:trPrChange w:id="527" w:author="Amit Popat" w:date="2022-07-11T09:33:00Z">
            <w:trPr>
              <w:jc w:val="center"/>
            </w:trPr>
          </w:trPrChange>
        </w:trPr>
        <w:tc>
          <w:tcPr>
            <w:tcW w:w="2882" w:type="dxa"/>
            <w:tcBorders>
              <w:top w:val="dotted" w:sz="4" w:space="0" w:color="auto"/>
              <w:left w:val="nil"/>
              <w:bottom w:val="single" w:sz="2" w:space="0" w:color="auto"/>
              <w:right w:val="nil"/>
            </w:tcBorders>
            <w:shd w:val="clear" w:color="auto" w:fill="FFFFFF"/>
            <w:tcPrChange w:id="528" w:author="Amit Popat" w:date="2022-07-11T09:33:00Z">
              <w:tcPr>
                <w:tcW w:w="2880" w:type="dxa"/>
                <w:tcBorders>
                  <w:top w:val="dotted" w:sz="4" w:space="0" w:color="auto"/>
                  <w:left w:val="nil"/>
                  <w:bottom w:val="single" w:sz="2" w:space="0" w:color="auto"/>
                  <w:right w:val="nil"/>
                </w:tcBorders>
                <w:shd w:val="clear" w:color="auto" w:fill="FFFFFF"/>
              </w:tcPr>
            </w:tcPrChange>
          </w:tcPr>
          <w:p w14:paraId="008F1BD5"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529" w:author="Amit Popat" w:date="2022-07-11T09:33:00Z">
              <w:tcPr>
                <w:tcW w:w="4320" w:type="dxa"/>
                <w:tcBorders>
                  <w:top w:val="dotted" w:sz="4" w:space="0" w:color="auto"/>
                  <w:left w:val="nil"/>
                  <w:bottom w:val="single" w:sz="2" w:space="0" w:color="auto"/>
                  <w:right w:val="nil"/>
                </w:tcBorders>
                <w:shd w:val="clear" w:color="auto" w:fill="FFFFFF"/>
              </w:tcPr>
            </w:tcPrChange>
          </w:tcPr>
          <w:p w14:paraId="0D2B6ED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530" w:author="Amit Popat" w:date="2022-07-11T09:33:00Z">
              <w:tcPr>
                <w:tcW w:w="864" w:type="dxa"/>
                <w:tcBorders>
                  <w:top w:val="dotted" w:sz="4" w:space="0" w:color="auto"/>
                  <w:left w:val="nil"/>
                  <w:bottom w:val="single" w:sz="2" w:space="0" w:color="auto"/>
                  <w:right w:val="nil"/>
                </w:tcBorders>
                <w:shd w:val="clear" w:color="auto" w:fill="FFFFFF"/>
              </w:tcPr>
            </w:tcPrChange>
          </w:tcPr>
          <w:p w14:paraId="56479A8D"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531" w:author="Amit Popat" w:date="2022-07-11T09:33:00Z">
              <w:tcPr>
                <w:tcW w:w="1008" w:type="dxa"/>
                <w:tcBorders>
                  <w:top w:val="dotted" w:sz="4" w:space="0" w:color="auto"/>
                  <w:left w:val="nil"/>
                  <w:bottom w:val="single" w:sz="2" w:space="0" w:color="auto"/>
                  <w:right w:val="nil"/>
                </w:tcBorders>
                <w:shd w:val="clear" w:color="auto" w:fill="FFFFFF"/>
              </w:tcPr>
            </w:tcPrChange>
          </w:tcPr>
          <w:p w14:paraId="1400E8E8" w14:textId="77777777" w:rsidR="00573AF5" w:rsidRDefault="00573AF5">
            <w:pPr>
              <w:pStyle w:val="MsgTableBody"/>
              <w:jc w:val="center"/>
              <w:rPr>
                <w:noProof/>
              </w:rPr>
            </w:pPr>
            <w:r>
              <w:rPr>
                <w:noProof/>
              </w:rPr>
              <w:t>2</w:t>
            </w:r>
          </w:p>
        </w:tc>
      </w:tr>
    </w:tbl>
    <w:p w14:paraId="003E1993" w14:textId="77777777" w:rsidR="00573AF5" w:rsidRDefault="00573AF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02362052"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97B637" w14:textId="5556B985" w:rsidR="00EE6FC3" w:rsidRDefault="00EE6FC3" w:rsidP="00BD60E1">
            <w:pPr>
              <w:pStyle w:val="ACK-ChoreographyHeader"/>
            </w:pPr>
            <w:r>
              <w:t>Acknowledgment Choreography</w:t>
            </w:r>
          </w:p>
        </w:tc>
      </w:tr>
      <w:tr w:rsidR="00EE6FC3" w14:paraId="28F0F799"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39E3F58" w14:textId="2972F066" w:rsidR="00EE6FC3" w:rsidRDefault="00EE6FC3" w:rsidP="00EE6FC3">
            <w:pPr>
              <w:pStyle w:val="ACK-ChoreographyHeader"/>
            </w:pPr>
            <w:r>
              <w:rPr>
                <w:noProof/>
              </w:rPr>
              <w:t>RQI^I01^RQI_I01</w:t>
            </w:r>
          </w:p>
        </w:tc>
      </w:tr>
      <w:tr w:rsidR="00625672" w14:paraId="09BBD65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F286AD" w14:textId="77777777" w:rsidR="00625672" w:rsidRDefault="00625672" w:rsidP="00625672">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F258181" w14:textId="77777777" w:rsidR="00625672" w:rsidRDefault="00625672" w:rsidP="00625672">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CE5DF7F" w14:textId="77777777" w:rsidR="00625672" w:rsidRDefault="00625672" w:rsidP="00625672">
            <w:pPr>
              <w:pStyle w:val="ACK-ChoreographyBody"/>
            </w:pPr>
            <w:r>
              <w:t>Field value: Enhanced mode</w:t>
            </w:r>
          </w:p>
        </w:tc>
      </w:tr>
      <w:tr w:rsidR="00625672" w14:paraId="5280719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61B95B7" w14:textId="77777777" w:rsidR="00625672" w:rsidRDefault="00625672" w:rsidP="00625672">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B4B3E7B"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0A8ECF2" w14:textId="77777777" w:rsidR="00625672" w:rsidRDefault="00625672" w:rsidP="00625672">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B96C7EC" w14:textId="77777777" w:rsidR="00625672" w:rsidRDefault="00625672" w:rsidP="00625672">
            <w:pPr>
              <w:pStyle w:val="ACK-ChoreographyBody"/>
            </w:pPr>
            <w:r>
              <w:t>AL, SU, ER</w:t>
            </w:r>
          </w:p>
        </w:tc>
      </w:tr>
      <w:tr w:rsidR="00625672" w14:paraId="7E78574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491906F" w14:textId="77777777" w:rsidR="00625672" w:rsidRDefault="00625672" w:rsidP="00625672">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F5EB41C"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F308271" w14:textId="77777777" w:rsidR="00625672" w:rsidRDefault="00625672" w:rsidP="00625672">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3091506" w14:textId="77777777" w:rsidR="00625672" w:rsidRDefault="00625672" w:rsidP="00625672">
            <w:pPr>
              <w:pStyle w:val="ACK-ChoreographyBody"/>
            </w:pPr>
            <w:r>
              <w:t>AL</w:t>
            </w:r>
          </w:p>
        </w:tc>
      </w:tr>
      <w:tr w:rsidR="00625672" w14:paraId="4C8B388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91F4C" w14:textId="77777777" w:rsidR="00625672" w:rsidRDefault="00625672" w:rsidP="00625672">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DF2A503" w14:textId="77777777" w:rsidR="00625672" w:rsidRDefault="00625672" w:rsidP="00625672">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0B14E56" w14:textId="77777777" w:rsidR="00625672" w:rsidRDefault="00625672" w:rsidP="00625672">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D1728F7" w14:textId="77777777" w:rsidR="00625672" w:rsidRDefault="00625672" w:rsidP="00625672">
            <w:pPr>
              <w:pStyle w:val="ACK-ChoreographyBody"/>
            </w:pPr>
            <w:r>
              <w:rPr>
                <w:szCs w:val="16"/>
              </w:rPr>
              <w:t>ACK^I01^ACK</w:t>
            </w:r>
          </w:p>
        </w:tc>
      </w:tr>
      <w:tr w:rsidR="00625672" w14:paraId="3C2922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4D170" w14:textId="77777777" w:rsidR="00625672" w:rsidRDefault="00625672" w:rsidP="00625672">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7E37E39" w14:textId="77777777" w:rsidR="00625672" w:rsidRDefault="00314BE8" w:rsidP="00314BE8">
            <w:pPr>
              <w:pStyle w:val="ACK-ChoreographyBody"/>
            </w:pPr>
            <w:r>
              <w:rPr>
                <w:szCs w:val="16"/>
              </w:rPr>
              <w:t>RP</w:t>
            </w:r>
            <w:r w:rsidR="00625672">
              <w:rPr>
                <w:szCs w:val="16"/>
              </w:rPr>
              <w:t>I^I01^R</w:t>
            </w:r>
            <w:r>
              <w:rPr>
                <w:szCs w:val="16"/>
              </w:rPr>
              <w:t>P</w:t>
            </w:r>
            <w:r w:rsidR="00625672">
              <w:rPr>
                <w:szCs w:val="16"/>
              </w:rPr>
              <w:t>I_I01</w:t>
            </w:r>
          </w:p>
        </w:tc>
        <w:tc>
          <w:tcPr>
            <w:tcW w:w="1843" w:type="dxa"/>
            <w:tcBorders>
              <w:top w:val="single" w:sz="4" w:space="0" w:color="auto"/>
              <w:left w:val="single" w:sz="4" w:space="0" w:color="auto"/>
              <w:bottom w:val="single" w:sz="4" w:space="0" w:color="auto"/>
              <w:right w:val="single" w:sz="4" w:space="0" w:color="auto"/>
            </w:tcBorders>
            <w:hideMark/>
          </w:tcPr>
          <w:p w14:paraId="0D6DFD98" w14:textId="77777777" w:rsidR="00625672" w:rsidRDefault="00314BE8" w:rsidP="00314BE8">
            <w:pPr>
              <w:pStyle w:val="ACK-ChoreographyBody"/>
            </w:pPr>
            <w:r>
              <w:rPr>
                <w:szCs w:val="16"/>
              </w:rPr>
              <w:t>RPI^I01^RP</w:t>
            </w:r>
            <w:r w:rsidR="00625672">
              <w:rPr>
                <w:szCs w:val="16"/>
              </w:rPr>
              <w:t>I_I01</w:t>
            </w:r>
          </w:p>
        </w:tc>
        <w:tc>
          <w:tcPr>
            <w:tcW w:w="1842" w:type="dxa"/>
            <w:tcBorders>
              <w:top w:val="single" w:sz="4" w:space="0" w:color="auto"/>
              <w:left w:val="single" w:sz="4" w:space="0" w:color="auto"/>
              <w:bottom w:val="single" w:sz="4" w:space="0" w:color="auto"/>
              <w:right w:val="single" w:sz="4" w:space="0" w:color="auto"/>
            </w:tcBorders>
            <w:hideMark/>
          </w:tcPr>
          <w:p w14:paraId="4FA65C20" w14:textId="77777777" w:rsidR="00625672" w:rsidRDefault="00314BE8" w:rsidP="00625672">
            <w:pPr>
              <w:pStyle w:val="ACK-ChoreographyBody"/>
            </w:pPr>
            <w:r>
              <w:rPr>
                <w:szCs w:val="16"/>
              </w:rPr>
              <w:t>RPI^I01^RP</w:t>
            </w:r>
            <w:r w:rsidR="00625672">
              <w:rPr>
                <w:szCs w:val="16"/>
              </w:rPr>
              <w:t>I_I01</w:t>
            </w:r>
          </w:p>
        </w:tc>
      </w:tr>
    </w:tbl>
    <w:p w14:paraId="111976AE" w14:textId="77777777" w:rsidR="00625672" w:rsidRDefault="00625672">
      <w:pPr>
        <w:rPr>
          <w:noProof/>
        </w:rPr>
      </w:pPr>
    </w:p>
    <w:p w14:paraId="18EA999A" w14:textId="77777777" w:rsidR="00573AF5" w:rsidRDefault="00573AF5">
      <w:pPr>
        <w:pStyle w:val="MsgTableCaption"/>
        <w:rPr>
          <w:noProof/>
        </w:rPr>
      </w:pPr>
      <w:r>
        <w:rPr>
          <w:noProof/>
        </w:rPr>
        <w:t>RPI^I01^RPI_I01: Return Patient Information</w:t>
      </w:r>
      <w:r w:rsidR="00FD02FB">
        <w:rPr>
          <w:noProof/>
        </w:rPr>
        <w:fldChar w:fldCharType="begin"/>
      </w:r>
      <w:r>
        <w:rPr>
          <w:noProof/>
          <w:u w:val="none"/>
        </w:rPr>
        <w:instrText xml:space="preserve"> XE "RPI Return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532" w:author="Amit Popat" w:date="2022-07-11T09:35: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533">
          <w:tblGrid>
            <w:gridCol w:w="2882"/>
            <w:gridCol w:w="4321"/>
            <w:gridCol w:w="864"/>
            <w:gridCol w:w="1008"/>
          </w:tblGrid>
        </w:tblGridChange>
      </w:tblGrid>
      <w:tr w:rsidR="00573AF5" w:rsidRPr="00573AF5" w14:paraId="724F67AD" w14:textId="77777777" w:rsidTr="00433EA9">
        <w:trPr>
          <w:tblHeader/>
          <w:jc w:val="center"/>
          <w:trPrChange w:id="534" w:author="Amit Popat" w:date="2022-07-11T09:35:00Z">
            <w:trPr>
              <w:tblHeader/>
              <w:jc w:val="center"/>
            </w:trPr>
          </w:trPrChange>
        </w:trPr>
        <w:tc>
          <w:tcPr>
            <w:tcW w:w="2882" w:type="dxa"/>
            <w:tcBorders>
              <w:top w:val="single" w:sz="2" w:space="0" w:color="auto"/>
              <w:left w:val="nil"/>
              <w:bottom w:val="single" w:sz="4" w:space="0" w:color="auto"/>
              <w:right w:val="nil"/>
            </w:tcBorders>
            <w:shd w:val="clear" w:color="auto" w:fill="FFFFFF"/>
            <w:tcPrChange w:id="535" w:author="Amit Popat" w:date="2022-07-11T09:35:00Z">
              <w:tcPr>
                <w:tcW w:w="2880" w:type="dxa"/>
                <w:tcBorders>
                  <w:top w:val="single" w:sz="2" w:space="0" w:color="auto"/>
                  <w:left w:val="nil"/>
                  <w:bottom w:val="single" w:sz="4" w:space="0" w:color="auto"/>
                  <w:right w:val="nil"/>
                </w:tcBorders>
                <w:shd w:val="clear" w:color="auto" w:fill="FFFFFF"/>
              </w:tcPr>
            </w:tcPrChange>
          </w:tcPr>
          <w:p w14:paraId="7B1358B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536" w:author="Amit Popat" w:date="2022-07-11T09:35:00Z">
              <w:tcPr>
                <w:tcW w:w="4320" w:type="dxa"/>
                <w:tcBorders>
                  <w:top w:val="single" w:sz="2" w:space="0" w:color="auto"/>
                  <w:left w:val="nil"/>
                  <w:bottom w:val="single" w:sz="4" w:space="0" w:color="auto"/>
                  <w:right w:val="nil"/>
                </w:tcBorders>
                <w:shd w:val="clear" w:color="auto" w:fill="FFFFFF"/>
              </w:tcPr>
            </w:tcPrChange>
          </w:tcPr>
          <w:p w14:paraId="3040933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537" w:author="Amit Popat" w:date="2022-07-11T09:35:00Z">
              <w:tcPr>
                <w:tcW w:w="864" w:type="dxa"/>
                <w:tcBorders>
                  <w:top w:val="single" w:sz="2" w:space="0" w:color="auto"/>
                  <w:left w:val="nil"/>
                  <w:bottom w:val="single" w:sz="4" w:space="0" w:color="auto"/>
                  <w:right w:val="nil"/>
                </w:tcBorders>
                <w:shd w:val="clear" w:color="auto" w:fill="FFFFFF"/>
              </w:tcPr>
            </w:tcPrChange>
          </w:tcPr>
          <w:p w14:paraId="385D951B"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538" w:author="Amit Popat" w:date="2022-07-11T09:35:00Z">
              <w:tcPr>
                <w:tcW w:w="1008" w:type="dxa"/>
                <w:tcBorders>
                  <w:top w:val="single" w:sz="2" w:space="0" w:color="auto"/>
                  <w:left w:val="nil"/>
                  <w:bottom w:val="single" w:sz="4" w:space="0" w:color="auto"/>
                  <w:right w:val="nil"/>
                </w:tcBorders>
                <w:shd w:val="clear" w:color="auto" w:fill="FFFFFF"/>
              </w:tcPr>
            </w:tcPrChange>
          </w:tcPr>
          <w:p w14:paraId="792DEFA4" w14:textId="77777777" w:rsidR="00573AF5" w:rsidRDefault="00573AF5" w:rsidP="009030C4">
            <w:pPr>
              <w:pStyle w:val="MsgTableHeader"/>
              <w:rPr>
                <w:noProof/>
              </w:rPr>
            </w:pPr>
            <w:r w:rsidRPr="009030C4">
              <w:t>Chapter</w:t>
            </w:r>
          </w:p>
        </w:tc>
      </w:tr>
      <w:tr w:rsidR="00573AF5" w:rsidRPr="00573AF5" w14:paraId="014A9060" w14:textId="77777777" w:rsidTr="00433EA9">
        <w:trPr>
          <w:jc w:val="center"/>
          <w:trPrChange w:id="539" w:author="Amit Popat" w:date="2022-07-11T09:35:00Z">
            <w:trPr>
              <w:jc w:val="center"/>
            </w:trPr>
          </w:trPrChange>
        </w:trPr>
        <w:tc>
          <w:tcPr>
            <w:tcW w:w="2882" w:type="dxa"/>
            <w:tcBorders>
              <w:top w:val="single" w:sz="4" w:space="0" w:color="auto"/>
              <w:left w:val="nil"/>
              <w:bottom w:val="dotted" w:sz="4" w:space="0" w:color="auto"/>
              <w:right w:val="nil"/>
            </w:tcBorders>
            <w:shd w:val="clear" w:color="auto" w:fill="FFFFFF"/>
            <w:tcPrChange w:id="540" w:author="Amit Popat" w:date="2022-07-11T09:35:00Z">
              <w:tcPr>
                <w:tcW w:w="2880" w:type="dxa"/>
                <w:tcBorders>
                  <w:top w:val="single" w:sz="4" w:space="0" w:color="auto"/>
                  <w:left w:val="nil"/>
                  <w:bottom w:val="dotted" w:sz="4" w:space="0" w:color="auto"/>
                  <w:right w:val="nil"/>
                </w:tcBorders>
                <w:shd w:val="clear" w:color="auto" w:fill="FFFFFF"/>
              </w:tcPr>
            </w:tcPrChange>
          </w:tcPr>
          <w:p w14:paraId="6B4956D9"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541" w:author="Amit Popat" w:date="2022-07-11T09:35:00Z">
              <w:tcPr>
                <w:tcW w:w="4320" w:type="dxa"/>
                <w:tcBorders>
                  <w:top w:val="single" w:sz="4" w:space="0" w:color="auto"/>
                  <w:left w:val="nil"/>
                  <w:bottom w:val="dotted" w:sz="4" w:space="0" w:color="auto"/>
                  <w:right w:val="nil"/>
                </w:tcBorders>
                <w:shd w:val="clear" w:color="auto" w:fill="FFFFFF"/>
              </w:tcPr>
            </w:tcPrChange>
          </w:tcPr>
          <w:p w14:paraId="7795BE89"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542" w:author="Amit Popat" w:date="2022-07-11T09:35:00Z">
              <w:tcPr>
                <w:tcW w:w="864" w:type="dxa"/>
                <w:tcBorders>
                  <w:top w:val="single" w:sz="4" w:space="0" w:color="auto"/>
                  <w:left w:val="nil"/>
                  <w:bottom w:val="dotted" w:sz="4" w:space="0" w:color="auto"/>
                  <w:right w:val="nil"/>
                </w:tcBorders>
                <w:shd w:val="clear" w:color="auto" w:fill="FFFFFF"/>
              </w:tcPr>
            </w:tcPrChange>
          </w:tcPr>
          <w:p w14:paraId="46BB89C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543" w:author="Amit Popat" w:date="2022-07-11T09:35:00Z">
              <w:tcPr>
                <w:tcW w:w="1008" w:type="dxa"/>
                <w:tcBorders>
                  <w:top w:val="single" w:sz="4" w:space="0" w:color="auto"/>
                  <w:left w:val="nil"/>
                  <w:bottom w:val="dotted" w:sz="4" w:space="0" w:color="auto"/>
                  <w:right w:val="nil"/>
                </w:tcBorders>
                <w:shd w:val="clear" w:color="auto" w:fill="FFFFFF"/>
              </w:tcPr>
            </w:tcPrChange>
          </w:tcPr>
          <w:p w14:paraId="23A16273" w14:textId="77777777" w:rsidR="00573AF5" w:rsidRDefault="00573AF5">
            <w:pPr>
              <w:pStyle w:val="MsgTableBody"/>
              <w:jc w:val="center"/>
              <w:rPr>
                <w:noProof/>
              </w:rPr>
            </w:pPr>
            <w:r>
              <w:rPr>
                <w:noProof/>
              </w:rPr>
              <w:t>2</w:t>
            </w:r>
          </w:p>
        </w:tc>
      </w:tr>
      <w:tr w:rsidR="00573AF5" w:rsidRPr="00573AF5" w14:paraId="14866465" w14:textId="77777777" w:rsidTr="00433EA9">
        <w:trPr>
          <w:jc w:val="center"/>
          <w:trPrChange w:id="544"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545" w:author="Amit Popat" w:date="2022-07-11T09:35:00Z">
              <w:tcPr>
                <w:tcW w:w="2880" w:type="dxa"/>
                <w:tcBorders>
                  <w:top w:val="dotted" w:sz="4" w:space="0" w:color="auto"/>
                  <w:left w:val="nil"/>
                  <w:bottom w:val="dotted" w:sz="4" w:space="0" w:color="auto"/>
                  <w:right w:val="nil"/>
                </w:tcBorders>
                <w:shd w:val="clear" w:color="auto" w:fill="FFFFFF"/>
              </w:tcPr>
            </w:tcPrChange>
          </w:tcPr>
          <w:p w14:paraId="24916800"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546" w:author="Amit Popat" w:date="2022-07-11T09:35:00Z">
              <w:tcPr>
                <w:tcW w:w="4320" w:type="dxa"/>
                <w:tcBorders>
                  <w:top w:val="dotted" w:sz="4" w:space="0" w:color="auto"/>
                  <w:left w:val="nil"/>
                  <w:bottom w:val="dotted" w:sz="4" w:space="0" w:color="auto"/>
                  <w:right w:val="nil"/>
                </w:tcBorders>
                <w:shd w:val="clear" w:color="auto" w:fill="FFFFFF"/>
              </w:tcPr>
            </w:tcPrChange>
          </w:tcPr>
          <w:p w14:paraId="794F998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547" w:author="Amit Popat" w:date="2022-07-11T09:35:00Z">
              <w:tcPr>
                <w:tcW w:w="864" w:type="dxa"/>
                <w:tcBorders>
                  <w:top w:val="dotted" w:sz="4" w:space="0" w:color="auto"/>
                  <w:left w:val="nil"/>
                  <w:bottom w:val="dotted" w:sz="4" w:space="0" w:color="auto"/>
                  <w:right w:val="nil"/>
                </w:tcBorders>
                <w:shd w:val="clear" w:color="auto" w:fill="FFFFFF"/>
              </w:tcPr>
            </w:tcPrChange>
          </w:tcPr>
          <w:p w14:paraId="7DC180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48" w:author="Amit Popat" w:date="2022-07-11T09:35:00Z">
              <w:tcPr>
                <w:tcW w:w="1008" w:type="dxa"/>
                <w:tcBorders>
                  <w:top w:val="dotted" w:sz="4" w:space="0" w:color="auto"/>
                  <w:left w:val="nil"/>
                  <w:bottom w:val="dotted" w:sz="4" w:space="0" w:color="auto"/>
                  <w:right w:val="nil"/>
                </w:tcBorders>
                <w:shd w:val="clear" w:color="auto" w:fill="FFFFFF"/>
              </w:tcPr>
            </w:tcPrChange>
          </w:tcPr>
          <w:p w14:paraId="0370AC15" w14:textId="77777777" w:rsidR="00573AF5" w:rsidRDefault="00573AF5">
            <w:pPr>
              <w:pStyle w:val="MsgTableBody"/>
              <w:jc w:val="center"/>
              <w:rPr>
                <w:noProof/>
              </w:rPr>
            </w:pPr>
            <w:r>
              <w:rPr>
                <w:noProof/>
              </w:rPr>
              <w:t>2</w:t>
            </w:r>
          </w:p>
        </w:tc>
      </w:tr>
      <w:tr w:rsidR="00573AF5" w:rsidRPr="00573AF5" w14:paraId="6C820033" w14:textId="77777777" w:rsidTr="00433EA9">
        <w:trPr>
          <w:jc w:val="center"/>
          <w:trPrChange w:id="549"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550" w:author="Amit Popat" w:date="2022-07-11T09:35:00Z">
              <w:tcPr>
                <w:tcW w:w="2880" w:type="dxa"/>
                <w:tcBorders>
                  <w:top w:val="dotted" w:sz="4" w:space="0" w:color="auto"/>
                  <w:left w:val="nil"/>
                  <w:bottom w:val="dotted" w:sz="4" w:space="0" w:color="auto"/>
                  <w:right w:val="nil"/>
                </w:tcBorders>
                <w:shd w:val="clear" w:color="auto" w:fill="FFFFFF"/>
              </w:tcPr>
            </w:tcPrChange>
          </w:tcPr>
          <w:p w14:paraId="02C6241A"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551" w:author="Amit Popat" w:date="2022-07-11T09:35:00Z">
              <w:tcPr>
                <w:tcW w:w="4320" w:type="dxa"/>
                <w:tcBorders>
                  <w:top w:val="dotted" w:sz="4" w:space="0" w:color="auto"/>
                  <w:left w:val="nil"/>
                  <w:bottom w:val="dotted" w:sz="4" w:space="0" w:color="auto"/>
                  <w:right w:val="nil"/>
                </w:tcBorders>
                <w:shd w:val="clear" w:color="auto" w:fill="FFFFFF"/>
              </w:tcPr>
            </w:tcPrChange>
          </w:tcPr>
          <w:p w14:paraId="0663AFC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552" w:author="Amit Popat" w:date="2022-07-11T09:35:00Z">
              <w:tcPr>
                <w:tcW w:w="864" w:type="dxa"/>
                <w:tcBorders>
                  <w:top w:val="dotted" w:sz="4" w:space="0" w:color="auto"/>
                  <w:left w:val="nil"/>
                  <w:bottom w:val="dotted" w:sz="4" w:space="0" w:color="auto"/>
                  <w:right w:val="nil"/>
                </w:tcBorders>
                <w:shd w:val="clear" w:color="auto" w:fill="FFFFFF"/>
              </w:tcPr>
            </w:tcPrChange>
          </w:tcPr>
          <w:p w14:paraId="395AE67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53" w:author="Amit Popat" w:date="2022-07-11T09:35:00Z">
              <w:tcPr>
                <w:tcW w:w="1008" w:type="dxa"/>
                <w:tcBorders>
                  <w:top w:val="dotted" w:sz="4" w:space="0" w:color="auto"/>
                  <w:left w:val="nil"/>
                  <w:bottom w:val="dotted" w:sz="4" w:space="0" w:color="auto"/>
                  <w:right w:val="nil"/>
                </w:tcBorders>
                <w:shd w:val="clear" w:color="auto" w:fill="FFFFFF"/>
              </w:tcPr>
            </w:tcPrChange>
          </w:tcPr>
          <w:p w14:paraId="6F495D02" w14:textId="77777777" w:rsidR="00573AF5" w:rsidRDefault="00573AF5">
            <w:pPr>
              <w:pStyle w:val="MsgTableBody"/>
              <w:jc w:val="center"/>
              <w:rPr>
                <w:noProof/>
              </w:rPr>
            </w:pPr>
            <w:r>
              <w:rPr>
                <w:noProof/>
              </w:rPr>
              <w:t>2</w:t>
            </w:r>
          </w:p>
        </w:tc>
      </w:tr>
      <w:tr w:rsidR="00573AF5" w:rsidRPr="00573AF5" w14:paraId="35BE670C" w14:textId="77777777" w:rsidTr="00433EA9">
        <w:trPr>
          <w:jc w:val="center"/>
          <w:trPrChange w:id="554"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555" w:author="Amit Popat" w:date="2022-07-11T09:35:00Z">
              <w:tcPr>
                <w:tcW w:w="2880" w:type="dxa"/>
                <w:tcBorders>
                  <w:top w:val="dotted" w:sz="4" w:space="0" w:color="auto"/>
                  <w:left w:val="nil"/>
                  <w:bottom w:val="dotted" w:sz="4" w:space="0" w:color="auto"/>
                  <w:right w:val="nil"/>
                </w:tcBorders>
                <w:shd w:val="clear" w:color="auto" w:fill="FFFFFF"/>
              </w:tcPr>
            </w:tcPrChange>
          </w:tcPr>
          <w:p w14:paraId="524E82B6"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Change w:id="556" w:author="Amit Popat" w:date="2022-07-11T09:35:00Z">
              <w:tcPr>
                <w:tcW w:w="4320" w:type="dxa"/>
                <w:tcBorders>
                  <w:top w:val="dotted" w:sz="4" w:space="0" w:color="auto"/>
                  <w:left w:val="nil"/>
                  <w:bottom w:val="dotted" w:sz="4" w:space="0" w:color="auto"/>
                  <w:right w:val="nil"/>
                </w:tcBorders>
                <w:shd w:val="clear" w:color="auto" w:fill="FFFFFF"/>
              </w:tcPr>
            </w:tcPrChange>
          </w:tcPr>
          <w:p w14:paraId="28F96665" w14:textId="7B17F61C"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Change w:id="557" w:author="Amit Popat" w:date="2022-07-11T09:35:00Z">
              <w:tcPr>
                <w:tcW w:w="864" w:type="dxa"/>
                <w:tcBorders>
                  <w:top w:val="dotted" w:sz="4" w:space="0" w:color="auto"/>
                  <w:left w:val="nil"/>
                  <w:bottom w:val="dotted" w:sz="4" w:space="0" w:color="auto"/>
                  <w:right w:val="nil"/>
                </w:tcBorders>
                <w:shd w:val="clear" w:color="auto" w:fill="FFFFFF"/>
              </w:tcPr>
            </w:tcPrChange>
          </w:tcPr>
          <w:p w14:paraId="02DA08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58" w:author="Amit Popat" w:date="2022-07-11T09:35:00Z">
              <w:tcPr>
                <w:tcW w:w="1008" w:type="dxa"/>
                <w:tcBorders>
                  <w:top w:val="dotted" w:sz="4" w:space="0" w:color="auto"/>
                  <w:left w:val="nil"/>
                  <w:bottom w:val="dotted" w:sz="4" w:space="0" w:color="auto"/>
                  <w:right w:val="nil"/>
                </w:tcBorders>
                <w:shd w:val="clear" w:color="auto" w:fill="FFFFFF"/>
              </w:tcPr>
            </w:tcPrChange>
          </w:tcPr>
          <w:p w14:paraId="0179B917" w14:textId="77777777" w:rsidR="00573AF5" w:rsidRDefault="00573AF5">
            <w:pPr>
              <w:pStyle w:val="MsgTableBody"/>
              <w:jc w:val="center"/>
              <w:rPr>
                <w:noProof/>
              </w:rPr>
            </w:pPr>
            <w:r>
              <w:rPr>
                <w:noProof/>
              </w:rPr>
              <w:t>3</w:t>
            </w:r>
          </w:p>
        </w:tc>
      </w:tr>
      <w:tr w:rsidR="00573AF5" w:rsidRPr="00573AF5" w14:paraId="656B0CB4" w14:textId="77777777" w:rsidTr="00433EA9">
        <w:trPr>
          <w:jc w:val="center"/>
          <w:trPrChange w:id="559"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560" w:author="Amit Popat" w:date="2022-07-11T09:35:00Z">
              <w:tcPr>
                <w:tcW w:w="2880" w:type="dxa"/>
                <w:tcBorders>
                  <w:top w:val="dotted" w:sz="4" w:space="0" w:color="auto"/>
                  <w:left w:val="nil"/>
                  <w:bottom w:val="dotted" w:sz="4" w:space="0" w:color="auto"/>
                  <w:right w:val="nil"/>
                </w:tcBorders>
                <w:shd w:val="clear" w:color="auto" w:fill="FFFFFF"/>
              </w:tcPr>
            </w:tcPrChange>
          </w:tcPr>
          <w:p w14:paraId="648410F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561" w:author="Amit Popat" w:date="2022-07-11T09:35:00Z">
              <w:tcPr>
                <w:tcW w:w="4320" w:type="dxa"/>
                <w:tcBorders>
                  <w:top w:val="dotted" w:sz="4" w:space="0" w:color="auto"/>
                  <w:left w:val="nil"/>
                  <w:bottom w:val="dotted" w:sz="4" w:space="0" w:color="auto"/>
                  <w:right w:val="nil"/>
                </w:tcBorders>
                <w:shd w:val="clear" w:color="auto" w:fill="FFFFFF"/>
              </w:tcPr>
            </w:tcPrChange>
          </w:tcPr>
          <w:p w14:paraId="398BCA1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562" w:author="Amit Popat" w:date="2022-07-11T09:35:00Z">
              <w:tcPr>
                <w:tcW w:w="864" w:type="dxa"/>
                <w:tcBorders>
                  <w:top w:val="dotted" w:sz="4" w:space="0" w:color="auto"/>
                  <w:left w:val="nil"/>
                  <w:bottom w:val="dotted" w:sz="4" w:space="0" w:color="auto"/>
                  <w:right w:val="nil"/>
                </w:tcBorders>
                <w:shd w:val="clear" w:color="auto" w:fill="FFFFFF"/>
              </w:tcPr>
            </w:tcPrChange>
          </w:tcPr>
          <w:p w14:paraId="42D5BA7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63" w:author="Amit Popat" w:date="2022-07-11T09:35:00Z">
              <w:tcPr>
                <w:tcW w:w="1008" w:type="dxa"/>
                <w:tcBorders>
                  <w:top w:val="dotted" w:sz="4" w:space="0" w:color="auto"/>
                  <w:left w:val="nil"/>
                  <w:bottom w:val="dotted" w:sz="4" w:space="0" w:color="auto"/>
                  <w:right w:val="nil"/>
                </w:tcBorders>
                <w:shd w:val="clear" w:color="auto" w:fill="FFFFFF"/>
              </w:tcPr>
            </w:tcPrChange>
          </w:tcPr>
          <w:p w14:paraId="1C5E36DA" w14:textId="77777777" w:rsidR="00573AF5" w:rsidRDefault="00573AF5">
            <w:pPr>
              <w:pStyle w:val="MsgTableBody"/>
              <w:jc w:val="center"/>
              <w:rPr>
                <w:noProof/>
              </w:rPr>
            </w:pPr>
          </w:p>
        </w:tc>
      </w:tr>
      <w:tr w:rsidR="00573AF5" w:rsidRPr="00573AF5" w14:paraId="415A3538" w14:textId="77777777" w:rsidTr="00433EA9">
        <w:trPr>
          <w:jc w:val="center"/>
          <w:trPrChange w:id="564"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565" w:author="Amit Popat" w:date="2022-07-11T09:35:00Z">
              <w:tcPr>
                <w:tcW w:w="2880" w:type="dxa"/>
                <w:tcBorders>
                  <w:top w:val="dotted" w:sz="4" w:space="0" w:color="auto"/>
                  <w:left w:val="nil"/>
                  <w:bottom w:val="dotted" w:sz="4" w:space="0" w:color="auto"/>
                  <w:right w:val="nil"/>
                </w:tcBorders>
                <w:shd w:val="clear" w:color="auto" w:fill="FFFFFF"/>
              </w:tcPr>
            </w:tcPrChange>
          </w:tcPr>
          <w:p w14:paraId="56D3487B" w14:textId="77777777" w:rsidR="00573AF5" w:rsidRDefault="00573AF5">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566" w:author="Amit Popat" w:date="2022-07-11T09:35:00Z">
              <w:tcPr>
                <w:tcW w:w="4320" w:type="dxa"/>
                <w:tcBorders>
                  <w:top w:val="dotted" w:sz="4" w:space="0" w:color="auto"/>
                  <w:left w:val="nil"/>
                  <w:bottom w:val="dotted" w:sz="4" w:space="0" w:color="auto"/>
                  <w:right w:val="nil"/>
                </w:tcBorders>
                <w:shd w:val="clear" w:color="auto" w:fill="FFFFFF"/>
              </w:tcPr>
            </w:tcPrChange>
          </w:tcPr>
          <w:p w14:paraId="0290708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567" w:author="Amit Popat" w:date="2022-07-11T09:35:00Z">
              <w:tcPr>
                <w:tcW w:w="864" w:type="dxa"/>
                <w:tcBorders>
                  <w:top w:val="dotted" w:sz="4" w:space="0" w:color="auto"/>
                  <w:left w:val="nil"/>
                  <w:bottom w:val="dotted" w:sz="4" w:space="0" w:color="auto"/>
                  <w:right w:val="nil"/>
                </w:tcBorders>
                <w:shd w:val="clear" w:color="auto" w:fill="FFFFFF"/>
              </w:tcPr>
            </w:tcPrChange>
          </w:tcPr>
          <w:p w14:paraId="7A39965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68" w:author="Amit Popat" w:date="2022-07-11T09:35:00Z">
              <w:tcPr>
                <w:tcW w:w="1008" w:type="dxa"/>
                <w:tcBorders>
                  <w:top w:val="dotted" w:sz="4" w:space="0" w:color="auto"/>
                  <w:left w:val="nil"/>
                  <w:bottom w:val="dotted" w:sz="4" w:space="0" w:color="auto"/>
                  <w:right w:val="nil"/>
                </w:tcBorders>
                <w:shd w:val="clear" w:color="auto" w:fill="FFFFFF"/>
              </w:tcPr>
            </w:tcPrChange>
          </w:tcPr>
          <w:p w14:paraId="0E49D417" w14:textId="77777777" w:rsidR="00573AF5" w:rsidRDefault="00573AF5">
            <w:pPr>
              <w:pStyle w:val="MsgTableBody"/>
              <w:jc w:val="center"/>
              <w:rPr>
                <w:noProof/>
              </w:rPr>
            </w:pPr>
            <w:r>
              <w:rPr>
                <w:noProof/>
              </w:rPr>
              <w:t>11</w:t>
            </w:r>
          </w:p>
        </w:tc>
      </w:tr>
      <w:tr w:rsidR="00573AF5" w:rsidRPr="00573AF5" w14:paraId="150AD50E" w14:textId="77777777" w:rsidTr="00433EA9">
        <w:trPr>
          <w:jc w:val="center"/>
          <w:trPrChange w:id="569"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570" w:author="Amit Popat" w:date="2022-07-11T09:35:00Z">
              <w:tcPr>
                <w:tcW w:w="2880" w:type="dxa"/>
                <w:tcBorders>
                  <w:top w:val="dotted" w:sz="4" w:space="0" w:color="auto"/>
                  <w:left w:val="nil"/>
                  <w:bottom w:val="dotted" w:sz="4" w:space="0" w:color="auto"/>
                  <w:right w:val="nil"/>
                </w:tcBorders>
                <w:shd w:val="clear" w:color="auto" w:fill="FFFFFF"/>
              </w:tcPr>
            </w:tcPrChange>
          </w:tcPr>
          <w:p w14:paraId="3CB88E65" w14:textId="77777777" w:rsidR="00573AF5" w:rsidRDefault="00573AF5">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571" w:author="Amit Popat" w:date="2022-07-11T09:35:00Z">
              <w:tcPr>
                <w:tcW w:w="4320" w:type="dxa"/>
                <w:tcBorders>
                  <w:top w:val="dotted" w:sz="4" w:space="0" w:color="auto"/>
                  <w:left w:val="nil"/>
                  <w:bottom w:val="dotted" w:sz="4" w:space="0" w:color="auto"/>
                  <w:right w:val="nil"/>
                </w:tcBorders>
                <w:shd w:val="clear" w:color="auto" w:fill="FFFFFF"/>
              </w:tcPr>
            </w:tcPrChange>
          </w:tcPr>
          <w:p w14:paraId="0F3B857F"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572" w:author="Amit Popat" w:date="2022-07-11T09:35:00Z">
              <w:tcPr>
                <w:tcW w:w="864" w:type="dxa"/>
                <w:tcBorders>
                  <w:top w:val="dotted" w:sz="4" w:space="0" w:color="auto"/>
                  <w:left w:val="nil"/>
                  <w:bottom w:val="dotted" w:sz="4" w:space="0" w:color="auto"/>
                  <w:right w:val="nil"/>
                </w:tcBorders>
                <w:shd w:val="clear" w:color="auto" w:fill="FFFFFF"/>
              </w:tcPr>
            </w:tcPrChange>
          </w:tcPr>
          <w:p w14:paraId="797D13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73" w:author="Amit Popat" w:date="2022-07-11T09:35:00Z">
              <w:tcPr>
                <w:tcW w:w="1008" w:type="dxa"/>
                <w:tcBorders>
                  <w:top w:val="dotted" w:sz="4" w:space="0" w:color="auto"/>
                  <w:left w:val="nil"/>
                  <w:bottom w:val="dotted" w:sz="4" w:space="0" w:color="auto"/>
                  <w:right w:val="nil"/>
                </w:tcBorders>
                <w:shd w:val="clear" w:color="auto" w:fill="FFFFFF"/>
              </w:tcPr>
            </w:tcPrChange>
          </w:tcPr>
          <w:p w14:paraId="4E6508AE" w14:textId="77777777" w:rsidR="00573AF5" w:rsidRDefault="00573AF5">
            <w:pPr>
              <w:pStyle w:val="MsgTableBody"/>
              <w:jc w:val="center"/>
              <w:rPr>
                <w:noProof/>
              </w:rPr>
            </w:pPr>
            <w:r>
              <w:rPr>
                <w:noProof/>
              </w:rPr>
              <w:t>11</w:t>
            </w:r>
          </w:p>
        </w:tc>
      </w:tr>
      <w:tr w:rsidR="00573AF5" w:rsidRPr="00573AF5" w14:paraId="68AEBE1D" w14:textId="77777777" w:rsidTr="00433EA9">
        <w:trPr>
          <w:jc w:val="center"/>
          <w:trPrChange w:id="574"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575" w:author="Amit Popat" w:date="2022-07-11T09:35:00Z">
              <w:tcPr>
                <w:tcW w:w="2880" w:type="dxa"/>
                <w:tcBorders>
                  <w:top w:val="dotted" w:sz="4" w:space="0" w:color="auto"/>
                  <w:left w:val="nil"/>
                  <w:bottom w:val="dotted" w:sz="4" w:space="0" w:color="auto"/>
                  <w:right w:val="nil"/>
                </w:tcBorders>
                <w:shd w:val="clear" w:color="auto" w:fill="FFFFFF"/>
              </w:tcPr>
            </w:tcPrChange>
          </w:tcPr>
          <w:p w14:paraId="5B9C2565"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576" w:author="Amit Popat" w:date="2022-07-11T09:35:00Z">
              <w:tcPr>
                <w:tcW w:w="4320" w:type="dxa"/>
                <w:tcBorders>
                  <w:top w:val="dotted" w:sz="4" w:space="0" w:color="auto"/>
                  <w:left w:val="nil"/>
                  <w:bottom w:val="dotted" w:sz="4" w:space="0" w:color="auto"/>
                  <w:right w:val="nil"/>
                </w:tcBorders>
                <w:shd w:val="clear" w:color="auto" w:fill="FFFFFF"/>
              </w:tcPr>
            </w:tcPrChange>
          </w:tcPr>
          <w:p w14:paraId="10536D16"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577" w:author="Amit Popat" w:date="2022-07-11T09:35:00Z">
              <w:tcPr>
                <w:tcW w:w="864" w:type="dxa"/>
                <w:tcBorders>
                  <w:top w:val="dotted" w:sz="4" w:space="0" w:color="auto"/>
                  <w:left w:val="nil"/>
                  <w:bottom w:val="dotted" w:sz="4" w:space="0" w:color="auto"/>
                  <w:right w:val="nil"/>
                </w:tcBorders>
                <w:shd w:val="clear" w:color="auto" w:fill="FFFFFF"/>
              </w:tcPr>
            </w:tcPrChange>
          </w:tcPr>
          <w:p w14:paraId="6B8C8CD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78" w:author="Amit Popat" w:date="2022-07-11T09:35:00Z">
              <w:tcPr>
                <w:tcW w:w="1008" w:type="dxa"/>
                <w:tcBorders>
                  <w:top w:val="dotted" w:sz="4" w:space="0" w:color="auto"/>
                  <w:left w:val="nil"/>
                  <w:bottom w:val="dotted" w:sz="4" w:space="0" w:color="auto"/>
                  <w:right w:val="nil"/>
                </w:tcBorders>
                <w:shd w:val="clear" w:color="auto" w:fill="FFFFFF"/>
              </w:tcPr>
            </w:tcPrChange>
          </w:tcPr>
          <w:p w14:paraId="0A047951" w14:textId="77777777" w:rsidR="00573AF5" w:rsidRDefault="00573AF5">
            <w:pPr>
              <w:pStyle w:val="MsgTableBody"/>
              <w:jc w:val="center"/>
              <w:rPr>
                <w:noProof/>
              </w:rPr>
            </w:pPr>
          </w:p>
        </w:tc>
      </w:tr>
      <w:tr w:rsidR="00573AF5" w:rsidRPr="00573AF5" w14:paraId="596E4726" w14:textId="77777777" w:rsidTr="00433EA9">
        <w:trPr>
          <w:jc w:val="center"/>
          <w:trPrChange w:id="579"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580" w:author="Amit Popat" w:date="2022-07-11T09:35:00Z">
              <w:tcPr>
                <w:tcW w:w="2880" w:type="dxa"/>
                <w:tcBorders>
                  <w:top w:val="dotted" w:sz="4" w:space="0" w:color="auto"/>
                  <w:left w:val="nil"/>
                  <w:bottom w:val="dotted" w:sz="4" w:space="0" w:color="auto"/>
                  <w:right w:val="nil"/>
                </w:tcBorders>
                <w:shd w:val="clear" w:color="auto" w:fill="FFFFFF"/>
              </w:tcPr>
            </w:tcPrChange>
          </w:tcPr>
          <w:p w14:paraId="12C04664"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581" w:author="Amit Popat" w:date="2022-07-11T09:35:00Z">
              <w:tcPr>
                <w:tcW w:w="4320" w:type="dxa"/>
                <w:tcBorders>
                  <w:top w:val="dotted" w:sz="4" w:space="0" w:color="auto"/>
                  <w:left w:val="nil"/>
                  <w:bottom w:val="dotted" w:sz="4" w:space="0" w:color="auto"/>
                  <w:right w:val="nil"/>
                </w:tcBorders>
                <w:shd w:val="clear" w:color="auto" w:fill="FFFFFF"/>
              </w:tcPr>
            </w:tcPrChange>
          </w:tcPr>
          <w:p w14:paraId="7559145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582" w:author="Amit Popat" w:date="2022-07-11T09:35:00Z">
              <w:tcPr>
                <w:tcW w:w="864" w:type="dxa"/>
                <w:tcBorders>
                  <w:top w:val="dotted" w:sz="4" w:space="0" w:color="auto"/>
                  <w:left w:val="nil"/>
                  <w:bottom w:val="dotted" w:sz="4" w:space="0" w:color="auto"/>
                  <w:right w:val="nil"/>
                </w:tcBorders>
                <w:shd w:val="clear" w:color="auto" w:fill="FFFFFF"/>
              </w:tcPr>
            </w:tcPrChange>
          </w:tcPr>
          <w:p w14:paraId="756F09C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83" w:author="Amit Popat" w:date="2022-07-11T09:35:00Z">
              <w:tcPr>
                <w:tcW w:w="1008" w:type="dxa"/>
                <w:tcBorders>
                  <w:top w:val="dotted" w:sz="4" w:space="0" w:color="auto"/>
                  <w:left w:val="nil"/>
                  <w:bottom w:val="dotted" w:sz="4" w:space="0" w:color="auto"/>
                  <w:right w:val="nil"/>
                </w:tcBorders>
                <w:shd w:val="clear" w:color="auto" w:fill="FFFFFF"/>
              </w:tcPr>
            </w:tcPrChange>
          </w:tcPr>
          <w:p w14:paraId="3FD7EB65" w14:textId="77777777" w:rsidR="00573AF5" w:rsidRDefault="00573AF5">
            <w:pPr>
              <w:pStyle w:val="MsgTableBody"/>
              <w:jc w:val="center"/>
              <w:rPr>
                <w:noProof/>
              </w:rPr>
            </w:pPr>
            <w:r>
              <w:rPr>
                <w:noProof/>
              </w:rPr>
              <w:t>3</w:t>
            </w:r>
          </w:p>
        </w:tc>
      </w:tr>
      <w:tr w:rsidR="00433EA9" w:rsidRPr="00767D02" w14:paraId="5786938A" w14:textId="77777777" w:rsidTr="00433EA9">
        <w:tblPrEx>
          <w:tblCellMar>
            <w:left w:w="108" w:type="dxa"/>
            <w:right w:w="108" w:type="dxa"/>
          </w:tblCellMar>
          <w:tblLook w:val="04A0" w:firstRow="1" w:lastRow="0" w:firstColumn="1" w:lastColumn="0" w:noHBand="0" w:noVBand="1"/>
        </w:tblPrEx>
        <w:trPr>
          <w:jc w:val="center"/>
          <w:ins w:id="584" w:author="Amit Popat" w:date="2022-07-11T09:35:00Z"/>
        </w:trPr>
        <w:tc>
          <w:tcPr>
            <w:tcW w:w="2882" w:type="dxa"/>
            <w:tcBorders>
              <w:top w:val="dotted" w:sz="4" w:space="0" w:color="auto"/>
              <w:left w:val="nil"/>
              <w:bottom w:val="dotted" w:sz="4" w:space="0" w:color="auto"/>
              <w:right w:val="nil"/>
            </w:tcBorders>
            <w:shd w:val="clear" w:color="auto" w:fill="FFFFFF"/>
            <w:hideMark/>
          </w:tcPr>
          <w:p w14:paraId="5F15BC27" w14:textId="77777777" w:rsidR="00433EA9" w:rsidRPr="00767D02" w:rsidRDefault="00433EA9">
            <w:pPr>
              <w:pStyle w:val="MsgTableBody"/>
              <w:spacing w:line="256" w:lineRule="auto"/>
              <w:rPr>
                <w:ins w:id="585" w:author="Amit Popat" w:date="2022-07-11T09:35:00Z"/>
                <w:noProof/>
                <w:color w:val="FF0000"/>
              </w:rPr>
            </w:pPr>
            <w:ins w:id="586" w:author="Amit Popat" w:date="2022-07-11T09:35: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5FE0165B" w14:textId="77777777" w:rsidR="00433EA9" w:rsidRPr="00767D02" w:rsidRDefault="00433EA9">
            <w:pPr>
              <w:pStyle w:val="MsgTableBody"/>
              <w:spacing w:line="256" w:lineRule="auto"/>
              <w:rPr>
                <w:ins w:id="587" w:author="Amit Popat" w:date="2022-07-11T09:35:00Z"/>
                <w:noProof/>
                <w:color w:val="FF0000"/>
              </w:rPr>
            </w:pPr>
            <w:ins w:id="588" w:author="Amit Popat" w:date="2022-07-11T09:35: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2C69A5E" w14:textId="77777777" w:rsidR="00433EA9" w:rsidRPr="00767D02" w:rsidRDefault="00433EA9">
            <w:pPr>
              <w:pStyle w:val="MsgTableBody"/>
              <w:spacing w:line="256" w:lineRule="auto"/>
              <w:jc w:val="center"/>
              <w:rPr>
                <w:ins w:id="589" w:author="Amit Popat" w:date="2022-07-11T09:3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81CE4EA" w14:textId="77777777" w:rsidR="00433EA9" w:rsidRPr="00767D02" w:rsidRDefault="00433EA9">
            <w:pPr>
              <w:pStyle w:val="MsgTableBody"/>
              <w:spacing w:line="256" w:lineRule="auto"/>
              <w:jc w:val="center"/>
              <w:rPr>
                <w:ins w:id="590" w:author="Amit Popat" w:date="2022-07-11T09:35:00Z"/>
                <w:noProof/>
                <w:color w:val="FF0000"/>
              </w:rPr>
            </w:pPr>
            <w:ins w:id="591" w:author="Amit Popat" w:date="2022-07-11T09:35:00Z">
              <w:r w:rsidRPr="00767D02">
                <w:rPr>
                  <w:noProof/>
                  <w:color w:val="FF0000"/>
                </w:rPr>
                <w:t>3</w:t>
              </w:r>
            </w:ins>
          </w:p>
        </w:tc>
      </w:tr>
      <w:tr w:rsidR="00433EA9" w:rsidRPr="00767D02" w14:paraId="32DCEFFA" w14:textId="77777777" w:rsidTr="00433EA9">
        <w:tblPrEx>
          <w:tblCellMar>
            <w:left w:w="108" w:type="dxa"/>
            <w:right w:w="108" w:type="dxa"/>
          </w:tblCellMar>
          <w:tblLook w:val="04A0" w:firstRow="1" w:lastRow="0" w:firstColumn="1" w:lastColumn="0" w:noHBand="0" w:noVBand="1"/>
        </w:tblPrEx>
        <w:trPr>
          <w:jc w:val="center"/>
          <w:ins w:id="592" w:author="Amit Popat" w:date="2022-07-11T09:35:00Z"/>
        </w:trPr>
        <w:tc>
          <w:tcPr>
            <w:tcW w:w="2882" w:type="dxa"/>
            <w:tcBorders>
              <w:top w:val="dotted" w:sz="4" w:space="0" w:color="auto"/>
              <w:left w:val="nil"/>
              <w:bottom w:val="dotted" w:sz="4" w:space="0" w:color="auto"/>
              <w:right w:val="nil"/>
            </w:tcBorders>
            <w:shd w:val="clear" w:color="auto" w:fill="FFFFFF"/>
            <w:hideMark/>
          </w:tcPr>
          <w:p w14:paraId="60D6E741" w14:textId="77777777" w:rsidR="00433EA9" w:rsidRPr="00767D02" w:rsidRDefault="00433EA9">
            <w:pPr>
              <w:pStyle w:val="MsgTableBody"/>
              <w:spacing w:line="256" w:lineRule="auto"/>
              <w:rPr>
                <w:ins w:id="593" w:author="Amit Popat" w:date="2022-07-11T09:35:00Z"/>
                <w:noProof/>
                <w:color w:val="FF0000"/>
              </w:rPr>
            </w:pPr>
            <w:ins w:id="594" w:author="Amit Popat" w:date="2022-07-11T09:35: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2F728573" w14:textId="77777777" w:rsidR="00433EA9" w:rsidRPr="00767D02" w:rsidRDefault="00433EA9">
            <w:pPr>
              <w:pStyle w:val="MsgTableBody"/>
              <w:spacing w:line="256" w:lineRule="auto"/>
              <w:rPr>
                <w:ins w:id="595" w:author="Amit Popat" w:date="2022-07-11T09:35:00Z"/>
                <w:noProof/>
                <w:color w:val="FF0000"/>
              </w:rPr>
            </w:pPr>
            <w:ins w:id="596" w:author="Amit Popat" w:date="2022-07-11T09:35: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77668A3" w14:textId="77777777" w:rsidR="00433EA9" w:rsidRPr="00767D02" w:rsidRDefault="00433EA9">
            <w:pPr>
              <w:pStyle w:val="MsgTableBody"/>
              <w:spacing w:line="256" w:lineRule="auto"/>
              <w:jc w:val="center"/>
              <w:rPr>
                <w:ins w:id="597" w:author="Amit Popat" w:date="2022-07-11T09:3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74992993" w14:textId="77777777" w:rsidR="00433EA9" w:rsidRPr="00767D02" w:rsidRDefault="00433EA9">
            <w:pPr>
              <w:pStyle w:val="MsgTableBody"/>
              <w:spacing w:line="256" w:lineRule="auto"/>
              <w:jc w:val="center"/>
              <w:rPr>
                <w:ins w:id="598" w:author="Amit Popat" w:date="2022-07-11T09:35:00Z"/>
                <w:noProof/>
                <w:color w:val="FF0000"/>
              </w:rPr>
            </w:pPr>
            <w:ins w:id="599" w:author="Amit Popat" w:date="2022-07-11T09:35:00Z">
              <w:r w:rsidRPr="00767D02">
                <w:rPr>
                  <w:noProof/>
                  <w:color w:val="FF0000"/>
                </w:rPr>
                <w:t>3</w:t>
              </w:r>
            </w:ins>
          </w:p>
        </w:tc>
      </w:tr>
      <w:tr w:rsidR="00433EA9" w:rsidRPr="00767D02" w14:paraId="17F8974B" w14:textId="77777777" w:rsidTr="00433EA9">
        <w:tblPrEx>
          <w:tblCellMar>
            <w:left w:w="108" w:type="dxa"/>
            <w:right w:w="108" w:type="dxa"/>
          </w:tblCellMar>
          <w:tblLook w:val="04A0" w:firstRow="1" w:lastRow="0" w:firstColumn="1" w:lastColumn="0" w:noHBand="0" w:noVBand="1"/>
        </w:tblPrEx>
        <w:trPr>
          <w:jc w:val="center"/>
          <w:ins w:id="600" w:author="Amit Popat" w:date="2022-07-11T09:35:00Z"/>
        </w:trPr>
        <w:tc>
          <w:tcPr>
            <w:tcW w:w="2882" w:type="dxa"/>
            <w:tcBorders>
              <w:top w:val="dotted" w:sz="4" w:space="0" w:color="auto"/>
              <w:left w:val="nil"/>
              <w:bottom w:val="dotted" w:sz="4" w:space="0" w:color="auto"/>
              <w:right w:val="nil"/>
            </w:tcBorders>
            <w:shd w:val="clear" w:color="auto" w:fill="FFFFFF"/>
            <w:hideMark/>
          </w:tcPr>
          <w:p w14:paraId="60EF2229" w14:textId="77777777" w:rsidR="00433EA9" w:rsidRPr="00767D02" w:rsidRDefault="00433EA9">
            <w:pPr>
              <w:pStyle w:val="MsgTableBody"/>
              <w:spacing w:line="256" w:lineRule="auto"/>
              <w:rPr>
                <w:ins w:id="601" w:author="Amit Popat" w:date="2022-07-11T09:35:00Z"/>
                <w:noProof/>
                <w:color w:val="FF0000"/>
              </w:rPr>
            </w:pPr>
            <w:ins w:id="602" w:author="Amit Popat" w:date="2022-07-11T09:35: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0FE5EA7" w14:textId="33772D84" w:rsidR="00433EA9" w:rsidRPr="00767D02" w:rsidRDefault="00433EA9">
            <w:pPr>
              <w:pStyle w:val="MsgTableBody"/>
              <w:spacing w:line="256" w:lineRule="auto"/>
              <w:rPr>
                <w:ins w:id="603" w:author="Amit Popat" w:date="2022-07-11T09:35:00Z"/>
                <w:noProof/>
                <w:color w:val="FF0000"/>
              </w:rPr>
            </w:pPr>
            <w:ins w:id="604" w:author="Amit Popat" w:date="2022-07-11T09:35:00Z">
              <w:del w:id="605" w:author="Craig Newman" w:date="2023-07-03T08:04:00Z">
                <w:r w:rsidRPr="00767D02" w:rsidDel="004630BD">
                  <w:rPr>
                    <w:noProof/>
                    <w:color w:val="FF0000"/>
                  </w:rPr>
                  <w:delText>Sex for Clinical Use</w:delText>
                </w:r>
              </w:del>
            </w:ins>
            <w:ins w:id="606" w:author="Craig Newman" w:date="2023-07-03T08:04: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49820BC0" w14:textId="77777777" w:rsidR="00433EA9" w:rsidRPr="00767D02" w:rsidRDefault="00433EA9">
            <w:pPr>
              <w:pStyle w:val="MsgTableBody"/>
              <w:spacing w:line="256" w:lineRule="auto"/>
              <w:jc w:val="center"/>
              <w:rPr>
                <w:ins w:id="607" w:author="Amit Popat" w:date="2022-07-11T09:3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D09B1D9" w14:textId="77777777" w:rsidR="00433EA9" w:rsidRPr="00767D02" w:rsidRDefault="00433EA9">
            <w:pPr>
              <w:pStyle w:val="MsgTableBody"/>
              <w:spacing w:line="256" w:lineRule="auto"/>
              <w:jc w:val="center"/>
              <w:rPr>
                <w:ins w:id="608" w:author="Amit Popat" w:date="2022-07-11T09:35:00Z"/>
                <w:noProof/>
                <w:color w:val="FF0000"/>
              </w:rPr>
            </w:pPr>
            <w:ins w:id="609" w:author="Amit Popat" w:date="2022-07-11T09:35:00Z">
              <w:r w:rsidRPr="00767D02">
                <w:rPr>
                  <w:noProof/>
                  <w:color w:val="FF0000"/>
                </w:rPr>
                <w:t>3</w:t>
              </w:r>
            </w:ins>
          </w:p>
        </w:tc>
      </w:tr>
      <w:tr w:rsidR="00C87B0A" w:rsidRPr="00767D02" w14:paraId="0617EE07" w14:textId="77777777" w:rsidTr="00F8714F">
        <w:tblPrEx>
          <w:tblCellMar>
            <w:left w:w="108" w:type="dxa"/>
            <w:right w:w="108" w:type="dxa"/>
          </w:tblCellMar>
          <w:tblLook w:val="04A0" w:firstRow="1" w:lastRow="0" w:firstColumn="1" w:lastColumn="0" w:noHBand="0" w:noVBand="1"/>
        </w:tblPrEx>
        <w:trPr>
          <w:jc w:val="center"/>
          <w:ins w:id="610" w:author="Amit Popat" w:date="2022-07-11T10:09:00Z"/>
        </w:trPr>
        <w:tc>
          <w:tcPr>
            <w:tcW w:w="2882" w:type="dxa"/>
            <w:tcBorders>
              <w:top w:val="dotted" w:sz="4" w:space="0" w:color="auto"/>
              <w:left w:val="nil"/>
              <w:bottom w:val="dotted" w:sz="4" w:space="0" w:color="auto"/>
              <w:right w:val="nil"/>
            </w:tcBorders>
            <w:shd w:val="clear" w:color="auto" w:fill="FFFFFF"/>
          </w:tcPr>
          <w:p w14:paraId="0692D83D" w14:textId="77777777" w:rsidR="00C87B0A" w:rsidRPr="00767D02" w:rsidRDefault="00C87B0A" w:rsidP="00F8714F">
            <w:pPr>
              <w:pStyle w:val="MsgTableBody"/>
              <w:spacing w:line="256" w:lineRule="auto"/>
              <w:rPr>
                <w:ins w:id="611" w:author="Amit Popat" w:date="2022-07-11T10:09:00Z"/>
                <w:noProof/>
                <w:color w:val="FF0000"/>
              </w:rPr>
            </w:pPr>
            <w:ins w:id="612" w:author="Amit Popat" w:date="2022-07-11T10:09: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4A7E5422" w14:textId="77777777" w:rsidR="00C87B0A" w:rsidRPr="00767D02" w:rsidRDefault="00C87B0A" w:rsidP="00F8714F">
            <w:pPr>
              <w:pStyle w:val="MsgTableBody"/>
              <w:spacing w:line="256" w:lineRule="auto"/>
              <w:rPr>
                <w:ins w:id="613" w:author="Amit Popat" w:date="2022-07-11T10:09:00Z"/>
                <w:noProof/>
                <w:color w:val="FF0000"/>
              </w:rPr>
            </w:pPr>
            <w:ins w:id="614" w:author="Amit Popat" w:date="2022-07-11T10:09: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6B6E6A20" w14:textId="77777777" w:rsidR="00C87B0A" w:rsidRPr="00767D02" w:rsidRDefault="00C87B0A" w:rsidP="00F8714F">
            <w:pPr>
              <w:pStyle w:val="MsgTableBody"/>
              <w:spacing w:line="256" w:lineRule="auto"/>
              <w:jc w:val="center"/>
              <w:rPr>
                <w:ins w:id="615" w:author="Amit Popat" w:date="2022-07-11T10:09:00Z"/>
                <w:noProof/>
                <w:color w:val="FF0000"/>
              </w:rPr>
            </w:pPr>
          </w:p>
        </w:tc>
        <w:tc>
          <w:tcPr>
            <w:tcW w:w="1008" w:type="dxa"/>
            <w:tcBorders>
              <w:top w:val="dotted" w:sz="4" w:space="0" w:color="auto"/>
              <w:left w:val="nil"/>
              <w:bottom w:val="dotted" w:sz="4" w:space="0" w:color="auto"/>
              <w:right w:val="nil"/>
            </w:tcBorders>
            <w:shd w:val="clear" w:color="auto" w:fill="FFFFFF"/>
          </w:tcPr>
          <w:p w14:paraId="05EA3C4C" w14:textId="77777777" w:rsidR="00C87B0A" w:rsidRPr="00767D02" w:rsidRDefault="00C87B0A" w:rsidP="00F8714F">
            <w:pPr>
              <w:pStyle w:val="MsgTableBody"/>
              <w:spacing w:line="256" w:lineRule="auto"/>
              <w:jc w:val="center"/>
              <w:rPr>
                <w:ins w:id="616" w:author="Amit Popat" w:date="2022-07-11T10:09:00Z"/>
                <w:noProof/>
                <w:color w:val="FF0000"/>
              </w:rPr>
            </w:pPr>
          </w:p>
        </w:tc>
      </w:tr>
      <w:tr w:rsidR="00C87B0A" w:rsidRPr="00767D02" w14:paraId="45838C37" w14:textId="77777777" w:rsidTr="00F8714F">
        <w:tblPrEx>
          <w:tblCellMar>
            <w:left w:w="108" w:type="dxa"/>
            <w:right w:w="108" w:type="dxa"/>
          </w:tblCellMar>
        </w:tblPrEx>
        <w:trPr>
          <w:jc w:val="center"/>
          <w:ins w:id="617" w:author="Amit Popat" w:date="2022-07-11T10:09:00Z"/>
        </w:trPr>
        <w:tc>
          <w:tcPr>
            <w:tcW w:w="2882" w:type="dxa"/>
            <w:tcBorders>
              <w:top w:val="dotted" w:sz="4" w:space="0" w:color="auto"/>
              <w:left w:val="nil"/>
              <w:bottom w:val="dotted" w:sz="4" w:space="0" w:color="auto"/>
              <w:right w:val="nil"/>
            </w:tcBorders>
            <w:shd w:val="clear" w:color="auto" w:fill="FFFFFF"/>
          </w:tcPr>
          <w:p w14:paraId="5F1341C8" w14:textId="77777777" w:rsidR="00C87B0A" w:rsidRPr="00767D02" w:rsidRDefault="00C87B0A" w:rsidP="00F8714F">
            <w:pPr>
              <w:pStyle w:val="MsgTableBody"/>
              <w:rPr>
                <w:ins w:id="618" w:author="Amit Popat" w:date="2022-07-11T10:09:00Z"/>
                <w:noProof/>
              </w:rPr>
            </w:pPr>
            <w:ins w:id="619" w:author="Amit Popat" w:date="2022-07-11T10:09: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00CF7B30" w14:textId="77777777" w:rsidR="00C87B0A" w:rsidRPr="00767D02" w:rsidRDefault="00C87B0A" w:rsidP="00F8714F">
            <w:pPr>
              <w:pStyle w:val="MsgTableBody"/>
              <w:rPr>
                <w:ins w:id="620" w:author="Amit Popat" w:date="2022-07-11T10:09:00Z"/>
                <w:noProof/>
              </w:rPr>
            </w:pPr>
            <w:ins w:id="621" w:author="Amit Popat" w:date="2022-07-11T10:09: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32B598A3" w14:textId="77777777" w:rsidR="00C87B0A" w:rsidRPr="00767D02" w:rsidRDefault="00C87B0A" w:rsidP="00F8714F">
            <w:pPr>
              <w:pStyle w:val="MsgTableBody"/>
              <w:jc w:val="center"/>
              <w:rPr>
                <w:ins w:id="622" w:author="Amit Popat" w:date="2022-07-11T10:09:00Z"/>
                <w:noProof/>
              </w:rPr>
            </w:pPr>
          </w:p>
        </w:tc>
        <w:tc>
          <w:tcPr>
            <w:tcW w:w="1008" w:type="dxa"/>
            <w:tcBorders>
              <w:top w:val="dotted" w:sz="4" w:space="0" w:color="auto"/>
              <w:left w:val="nil"/>
              <w:bottom w:val="dotted" w:sz="4" w:space="0" w:color="auto"/>
              <w:right w:val="nil"/>
            </w:tcBorders>
            <w:shd w:val="clear" w:color="auto" w:fill="FFFFFF"/>
          </w:tcPr>
          <w:p w14:paraId="7BAD6188" w14:textId="77777777" w:rsidR="00C87B0A" w:rsidRPr="00767D02" w:rsidRDefault="00C87B0A" w:rsidP="00F8714F">
            <w:pPr>
              <w:pStyle w:val="MsgTableBody"/>
              <w:jc w:val="center"/>
              <w:rPr>
                <w:ins w:id="623" w:author="Amit Popat" w:date="2022-07-11T10:09:00Z"/>
                <w:noProof/>
              </w:rPr>
            </w:pPr>
            <w:ins w:id="624" w:author="Amit Popat" w:date="2022-07-11T10:09:00Z">
              <w:r w:rsidRPr="00767D02">
                <w:rPr>
                  <w:noProof/>
                </w:rPr>
                <w:t>3</w:t>
              </w:r>
            </w:ins>
          </w:p>
        </w:tc>
      </w:tr>
      <w:tr w:rsidR="00C87B0A" w:rsidRPr="00767D02" w14:paraId="5FF79D94" w14:textId="77777777" w:rsidTr="00F8714F">
        <w:tblPrEx>
          <w:tblCellMar>
            <w:left w:w="108" w:type="dxa"/>
            <w:right w:w="108" w:type="dxa"/>
          </w:tblCellMar>
          <w:tblLook w:val="04A0" w:firstRow="1" w:lastRow="0" w:firstColumn="1" w:lastColumn="0" w:noHBand="0" w:noVBand="1"/>
        </w:tblPrEx>
        <w:trPr>
          <w:jc w:val="center"/>
          <w:ins w:id="625" w:author="Amit Popat" w:date="2022-07-11T10:09:00Z"/>
        </w:trPr>
        <w:tc>
          <w:tcPr>
            <w:tcW w:w="2882" w:type="dxa"/>
            <w:tcBorders>
              <w:top w:val="dotted" w:sz="4" w:space="0" w:color="auto"/>
              <w:left w:val="nil"/>
              <w:bottom w:val="dotted" w:sz="4" w:space="0" w:color="auto"/>
              <w:right w:val="nil"/>
            </w:tcBorders>
            <w:shd w:val="clear" w:color="auto" w:fill="FFFFFF"/>
            <w:hideMark/>
          </w:tcPr>
          <w:p w14:paraId="62A6E821" w14:textId="77777777" w:rsidR="00C87B0A" w:rsidRPr="00767D02" w:rsidRDefault="00C87B0A" w:rsidP="00F8714F">
            <w:pPr>
              <w:pStyle w:val="MsgTableBody"/>
              <w:spacing w:line="256" w:lineRule="auto"/>
              <w:rPr>
                <w:ins w:id="626" w:author="Amit Popat" w:date="2022-07-11T10:09:00Z"/>
                <w:noProof/>
                <w:color w:val="FF0000"/>
              </w:rPr>
            </w:pPr>
            <w:ins w:id="627" w:author="Amit Popat" w:date="2022-07-11T10:09: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38242523" w14:textId="77777777" w:rsidR="00C87B0A" w:rsidRPr="00767D02" w:rsidRDefault="00C87B0A" w:rsidP="00F8714F">
            <w:pPr>
              <w:pStyle w:val="MsgTableBody"/>
              <w:spacing w:line="256" w:lineRule="auto"/>
              <w:rPr>
                <w:ins w:id="628" w:author="Amit Popat" w:date="2022-07-11T10:09:00Z"/>
                <w:noProof/>
                <w:color w:val="FF0000"/>
              </w:rPr>
            </w:pPr>
            <w:ins w:id="629" w:author="Amit Popat" w:date="2022-07-11T10:09: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DB17FD0" w14:textId="77777777" w:rsidR="00C87B0A" w:rsidRPr="00767D02" w:rsidRDefault="00C87B0A" w:rsidP="00F8714F">
            <w:pPr>
              <w:pStyle w:val="MsgTableBody"/>
              <w:spacing w:line="256" w:lineRule="auto"/>
              <w:jc w:val="center"/>
              <w:rPr>
                <w:ins w:id="630" w:author="Amit Popat" w:date="2022-07-11T10:09:00Z"/>
                <w:noProof/>
                <w:color w:val="FF0000"/>
              </w:rPr>
            </w:pPr>
          </w:p>
        </w:tc>
        <w:tc>
          <w:tcPr>
            <w:tcW w:w="1008" w:type="dxa"/>
            <w:tcBorders>
              <w:top w:val="dotted" w:sz="4" w:space="0" w:color="auto"/>
              <w:left w:val="nil"/>
              <w:bottom w:val="dotted" w:sz="4" w:space="0" w:color="auto"/>
              <w:right w:val="nil"/>
            </w:tcBorders>
            <w:shd w:val="clear" w:color="auto" w:fill="FFFFFF"/>
            <w:hideMark/>
          </w:tcPr>
          <w:p w14:paraId="7D812F11" w14:textId="77777777" w:rsidR="00C87B0A" w:rsidRPr="00767D02" w:rsidRDefault="00C87B0A" w:rsidP="00F8714F">
            <w:pPr>
              <w:pStyle w:val="MsgTableBody"/>
              <w:spacing w:line="256" w:lineRule="auto"/>
              <w:jc w:val="center"/>
              <w:rPr>
                <w:ins w:id="631" w:author="Amit Popat" w:date="2022-07-11T10:09:00Z"/>
                <w:noProof/>
                <w:color w:val="FF0000"/>
              </w:rPr>
            </w:pPr>
            <w:ins w:id="632" w:author="Amit Popat" w:date="2022-07-11T10:09:00Z">
              <w:r w:rsidRPr="00767D02">
                <w:rPr>
                  <w:noProof/>
                  <w:color w:val="FF0000"/>
                </w:rPr>
                <w:t>3</w:t>
              </w:r>
            </w:ins>
          </w:p>
        </w:tc>
      </w:tr>
      <w:tr w:rsidR="00C87B0A" w:rsidRPr="00767D02" w14:paraId="40A12F4A" w14:textId="77777777" w:rsidTr="00F8714F">
        <w:tblPrEx>
          <w:tblCellMar>
            <w:left w:w="108" w:type="dxa"/>
            <w:right w:w="108" w:type="dxa"/>
          </w:tblCellMar>
          <w:tblLook w:val="04A0" w:firstRow="1" w:lastRow="0" w:firstColumn="1" w:lastColumn="0" w:noHBand="0" w:noVBand="1"/>
        </w:tblPrEx>
        <w:trPr>
          <w:jc w:val="center"/>
          <w:ins w:id="633" w:author="Amit Popat" w:date="2022-07-11T10:09:00Z"/>
        </w:trPr>
        <w:tc>
          <w:tcPr>
            <w:tcW w:w="2882" w:type="dxa"/>
            <w:tcBorders>
              <w:top w:val="dotted" w:sz="4" w:space="0" w:color="auto"/>
              <w:left w:val="nil"/>
              <w:bottom w:val="dotted" w:sz="4" w:space="0" w:color="auto"/>
              <w:right w:val="nil"/>
            </w:tcBorders>
            <w:shd w:val="clear" w:color="auto" w:fill="FFFFFF"/>
            <w:hideMark/>
          </w:tcPr>
          <w:p w14:paraId="39652117" w14:textId="77777777" w:rsidR="00C87B0A" w:rsidRPr="00767D02" w:rsidRDefault="00C87B0A" w:rsidP="00F8714F">
            <w:pPr>
              <w:pStyle w:val="MsgTableBody"/>
              <w:spacing w:line="256" w:lineRule="auto"/>
              <w:rPr>
                <w:ins w:id="634" w:author="Amit Popat" w:date="2022-07-11T10:09:00Z"/>
                <w:noProof/>
                <w:color w:val="FF0000"/>
              </w:rPr>
            </w:pPr>
            <w:ins w:id="635" w:author="Amit Popat" w:date="2022-07-11T10:09: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77B33F87" w14:textId="77777777" w:rsidR="00C87B0A" w:rsidRPr="00767D02" w:rsidRDefault="00C87B0A" w:rsidP="00F8714F">
            <w:pPr>
              <w:pStyle w:val="MsgTableBody"/>
              <w:spacing w:line="256" w:lineRule="auto"/>
              <w:rPr>
                <w:ins w:id="636" w:author="Amit Popat" w:date="2022-07-11T10:09:00Z"/>
                <w:noProof/>
                <w:color w:val="FF0000"/>
              </w:rPr>
            </w:pPr>
            <w:ins w:id="637" w:author="Amit Popat" w:date="2022-07-11T10:09: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2990585" w14:textId="77777777" w:rsidR="00C87B0A" w:rsidRPr="00767D02" w:rsidRDefault="00C87B0A" w:rsidP="00F8714F">
            <w:pPr>
              <w:pStyle w:val="MsgTableBody"/>
              <w:spacing w:line="256" w:lineRule="auto"/>
              <w:jc w:val="center"/>
              <w:rPr>
                <w:ins w:id="638" w:author="Amit Popat" w:date="2022-07-11T10:09: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3759350" w14:textId="77777777" w:rsidR="00C87B0A" w:rsidRPr="00767D02" w:rsidRDefault="00C87B0A" w:rsidP="00F8714F">
            <w:pPr>
              <w:pStyle w:val="MsgTableBody"/>
              <w:spacing w:line="256" w:lineRule="auto"/>
              <w:jc w:val="center"/>
              <w:rPr>
                <w:ins w:id="639" w:author="Amit Popat" w:date="2022-07-11T10:09:00Z"/>
                <w:noProof/>
                <w:color w:val="FF0000"/>
              </w:rPr>
            </w:pPr>
            <w:ins w:id="640" w:author="Amit Popat" w:date="2022-07-11T10:09:00Z">
              <w:r w:rsidRPr="00767D02">
                <w:rPr>
                  <w:noProof/>
                  <w:color w:val="FF0000"/>
                </w:rPr>
                <w:t>3</w:t>
              </w:r>
            </w:ins>
          </w:p>
        </w:tc>
      </w:tr>
      <w:tr w:rsidR="00C87B0A" w:rsidRPr="00767D02" w14:paraId="33A76967" w14:textId="77777777" w:rsidTr="00F8714F">
        <w:tblPrEx>
          <w:tblCellMar>
            <w:left w:w="108" w:type="dxa"/>
            <w:right w:w="108" w:type="dxa"/>
          </w:tblCellMar>
          <w:tblLook w:val="04A0" w:firstRow="1" w:lastRow="0" w:firstColumn="1" w:lastColumn="0" w:noHBand="0" w:noVBand="1"/>
        </w:tblPrEx>
        <w:trPr>
          <w:jc w:val="center"/>
          <w:ins w:id="641" w:author="Amit Popat" w:date="2022-07-11T10:09:00Z"/>
        </w:trPr>
        <w:tc>
          <w:tcPr>
            <w:tcW w:w="2882" w:type="dxa"/>
            <w:tcBorders>
              <w:top w:val="dotted" w:sz="4" w:space="0" w:color="auto"/>
              <w:left w:val="nil"/>
              <w:bottom w:val="dotted" w:sz="4" w:space="0" w:color="auto"/>
              <w:right w:val="nil"/>
            </w:tcBorders>
            <w:shd w:val="clear" w:color="auto" w:fill="FFFFFF"/>
          </w:tcPr>
          <w:p w14:paraId="02A011D0" w14:textId="77777777" w:rsidR="00C87B0A" w:rsidRPr="00767D02" w:rsidRDefault="00C87B0A" w:rsidP="00F8714F">
            <w:pPr>
              <w:pStyle w:val="MsgTableBody"/>
              <w:spacing w:line="256" w:lineRule="auto"/>
              <w:rPr>
                <w:ins w:id="642" w:author="Amit Popat" w:date="2022-07-11T10:09:00Z"/>
                <w:noProof/>
                <w:color w:val="FF0000"/>
              </w:rPr>
            </w:pPr>
            <w:ins w:id="643" w:author="Amit Popat" w:date="2022-07-11T10:09: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51D80991" w14:textId="77777777" w:rsidR="00C87B0A" w:rsidRPr="00767D02" w:rsidRDefault="00C87B0A" w:rsidP="00F8714F">
            <w:pPr>
              <w:pStyle w:val="MsgTableBody"/>
              <w:spacing w:line="256" w:lineRule="auto"/>
              <w:rPr>
                <w:ins w:id="644" w:author="Amit Popat" w:date="2022-07-11T10:09:00Z"/>
                <w:noProof/>
                <w:color w:val="FF0000"/>
              </w:rPr>
            </w:pPr>
            <w:ins w:id="645" w:author="Amit Popat" w:date="2022-07-11T10:09: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67F3D193" w14:textId="77777777" w:rsidR="00C87B0A" w:rsidRPr="00767D02" w:rsidRDefault="00C87B0A" w:rsidP="00F8714F">
            <w:pPr>
              <w:pStyle w:val="MsgTableBody"/>
              <w:spacing w:line="256" w:lineRule="auto"/>
              <w:jc w:val="center"/>
              <w:rPr>
                <w:ins w:id="646" w:author="Amit Popat" w:date="2022-07-11T10:09:00Z"/>
                <w:noProof/>
                <w:color w:val="FF0000"/>
              </w:rPr>
            </w:pPr>
          </w:p>
        </w:tc>
        <w:tc>
          <w:tcPr>
            <w:tcW w:w="1008" w:type="dxa"/>
            <w:tcBorders>
              <w:top w:val="dotted" w:sz="4" w:space="0" w:color="auto"/>
              <w:left w:val="nil"/>
              <w:bottom w:val="dotted" w:sz="4" w:space="0" w:color="auto"/>
              <w:right w:val="nil"/>
            </w:tcBorders>
            <w:shd w:val="clear" w:color="auto" w:fill="FFFFFF"/>
          </w:tcPr>
          <w:p w14:paraId="0FBBD357" w14:textId="77777777" w:rsidR="00C87B0A" w:rsidRPr="00767D02" w:rsidRDefault="00C87B0A" w:rsidP="00F8714F">
            <w:pPr>
              <w:pStyle w:val="MsgTableBody"/>
              <w:spacing w:line="256" w:lineRule="auto"/>
              <w:jc w:val="center"/>
              <w:rPr>
                <w:ins w:id="647" w:author="Amit Popat" w:date="2022-07-11T10:09:00Z"/>
                <w:noProof/>
                <w:color w:val="FF0000"/>
              </w:rPr>
            </w:pPr>
          </w:p>
        </w:tc>
      </w:tr>
      <w:tr w:rsidR="00573AF5" w:rsidRPr="00573AF5" w:rsidDel="00C87B0A" w14:paraId="73CDE53F" w14:textId="15BF7339" w:rsidTr="00433EA9">
        <w:trPr>
          <w:jc w:val="center"/>
          <w:del w:id="648" w:author="Amit Popat" w:date="2022-07-11T10:09:00Z"/>
          <w:trPrChange w:id="649"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650" w:author="Amit Popat" w:date="2022-07-11T09:35:00Z">
              <w:tcPr>
                <w:tcW w:w="2880" w:type="dxa"/>
                <w:tcBorders>
                  <w:top w:val="dotted" w:sz="4" w:space="0" w:color="auto"/>
                  <w:left w:val="nil"/>
                  <w:bottom w:val="dotted" w:sz="4" w:space="0" w:color="auto"/>
                  <w:right w:val="nil"/>
                </w:tcBorders>
                <w:shd w:val="clear" w:color="auto" w:fill="FFFFFF"/>
              </w:tcPr>
            </w:tcPrChange>
          </w:tcPr>
          <w:p w14:paraId="76AC6540" w14:textId="4C7488CD" w:rsidR="00573AF5" w:rsidDel="00C87B0A" w:rsidRDefault="00573AF5">
            <w:pPr>
              <w:pStyle w:val="MsgTableBody"/>
              <w:rPr>
                <w:del w:id="651" w:author="Amit Popat" w:date="2022-07-11T10:09:00Z"/>
                <w:noProof/>
              </w:rPr>
            </w:pPr>
            <w:del w:id="652" w:author="Amit Popat" w:date="2022-07-11T10:09:00Z">
              <w:r w:rsidDel="00C87B0A">
                <w:rPr>
                  <w:noProof/>
                </w:rPr>
                <w:delText>[{NK1}]</w:delText>
              </w:r>
            </w:del>
          </w:p>
        </w:tc>
        <w:tc>
          <w:tcPr>
            <w:tcW w:w="4321" w:type="dxa"/>
            <w:tcBorders>
              <w:top w:val="dotted" w:sz="4" w:space="0" w:color="auto"/>
              <w:left w:val="nil"/>
              <w:bottom w:val="dotted" w:sz="4" w:space="0" w:color="auto"/>
              <w:right w:val="nil"/>
            </w:tcBorders>
            <w:shd w:val="clear" w:color="auto" w:fill="FFFFFF"/>
            <w:tcPrChange w:id="653" w:author="Amit Popat" w:date="2022-07-11T09:35:00Z">
              <w:tcPr>
                <w:tcW w:w="4320" w:type="dxa"/>
                <w:tcBorders>
                  <w:top w:val="dotted" w:sz="4" w:space="0" w:color="auto"/>
                  <w:left w:val="nil"/>
                  <w:bottom w:val="dotted" w:sz="4" w:space="0" w:color="auto"/>
                  <w:right w:val="nil"/>
                </w:tcBorders>
                <w:shd w:val="clear" w:color="auto" w:fill="FFFFFF"/>
              </w:tcPr>
            </w:tcPrChange>
          </w:tcPr>
          <w:p w14:paraId="4EB55065" w14:textId="0888BCEB" w:rsidR="00573AF5" w:rsidDel="00C87B0A" w:rsidRDefault="00573AF5">
            <w:pPr>
              <w:pStyle w:val="MsgTableBody"/>
              <w:rPr>
                <w:del w:id="654" w:author="Amit Popat" w:date="2022-07-11T10:09:00Z"/>
                <w:noProof/>
              </w:rPr>
            </w:pPr>
            <w:del w:id="655" w:author="Amit Popat" w:date="2022-07-11T10:09:00Z">
              <w:r w:rsidDel="00C87B0A">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656" w:author="Amit Popat" w:date="2022-07-11T09:35:00Z">
              <w:tcPr>
                <w:tcW w:w="864" w:type="dxa"/>
                <w:tcBorders>
                  <w:top w:val="dotted" w:sz="4" w:space="0" w:color="auto"/>
                  <w:left w:val="nil"/>
                  <w:bottom w:val="dotted" w:sz="4" w:space="0" w:color="auto"/>
                  <w:right w:val="nil"/>
                </w:tcBorders>
                <w:shd w:val="clear" w:color="auto" w:fill="FFFFFF"/>
              </w:tcPr>
            </w:tcPrChange>
          </w:tcPr>
          <w:p w14:paraId="1CDA0E2E" w14:textId="00C425C4" w:rsidR="00573AF5" w:rsidDel="00C87B0A" w:rsidRDefault="00573AF5">
            <w:pPr>
              <w:pStyle w:val="MsgTableBody"/>
              <w:jc w:val="center"/>
              <w:rPr>
                <w:del w:id="657" w:author="Amit Popat" w:date="2022-07-11T10:09:00Z"/>
                <w:noProof/>
              </w:rPr>
            </w:pPr>
          </w:p>
        </w:tc>
        <w:tc>
          <w:tcPr>
            <w:tcW w:w="1008" w:type="dxa"/>
            <w:tcBorders>
              <w:top w:val="dotted" w:sz="4" w:space="0" w:color="auto"/>
              <w:left w:val="nil"/>
              <w:bottom w:val="dotted" w:sz="4" w:space="0" w:color="auto"/>
              <w:right w:val="nil"/>
            </w:tcBorders>
            <w:shd w:val="clear" w:color="auto" w:fill="FFFFFF"/>
            <w:tcPrChange w:id="658" w:author="Amit Popat" w:date="2022-07-11T09:35:00Z">
              <w:tcPr>
                <w:tcW w:w="1008" w:type="dxa"/>
                <w:tcBorders>
                  <w:top w:val="dotted" w:sz="4" w:space="0" w:color="auto"/>
                  <w:left w:val="nil"/>
                  <w:bottom w:val="dotted" w:sz="4" w:space="0" w:color="auto"/>
                  <w:right w:val="nil"/>
                </w:tcBorders>
                <w:shd w:val="clear" w:color="auto" w:fill="FFFFFF"/>
              </w:tcPr>
            </w:tcPrChange>
          </w:tcPr>
          <w:p w14:paraId="745ECC3B" w14:textId="3E92832F" w:rsidR="00573AF5" w:rsidDel="00C87B0A" w:rsidRDefault="00573AF5">
            <w:pPr>
              <w:pStyle w:val="MsgTableBody"/>
              <w:jc w:val="center"/>
              <w:rPr>
                <w:del w:id="659" w:author="Amit Popat" w:date="2022-07-11T10:09:00Z"/>
                <w:noProof/>
              </w:rPr>
            </w:pPr>
            <w:del w:id="660" w:author="Amit Popat" w:date="2022-07-11T10:09:00Z">
              <w:r w:rsidDel="00C87B0A">
                <w:rPr>
                  <w:noProof/>
                </w:rPr>
                <w:delText>6</w:delText>
              </w:r>
            </w:del>
          </w:p>
        </w:tc>
      </w:tr>
      <w:tr w:rsidR="00573AF5" w:rsidRPr="00573AF5" w14:paraId="0AF73072" w14:textId="77777777" w:rsidTr="00433EA9">
        <w:trPr>
          <w:jc w:val="center"/>
          <w:trPrChange w:id="661"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662" w:author="Amit Popat" w:date="2022-07-11T09:35:00Z">
              <w:tcPr>
                <w:tcW w:w="2880" w:type="dxa"/>
                <w:tcBorders>
                  <w:top w:val="dotted" w:sz="4" w:space="0" w:color="auto"/>
                  <w:left w:val="nil"/>
                  <w:bottom w:val="dotted" w:sz="4" w:space="0" w:color="auto"/>
                  <w:right w:val="nil"/>
                </w:tcBorders>
                <w:shd w:val="clear" w:color="auto" w:fill="FFFFFF"/>
              </w:tcPr>
            </w:tcPrChange>
          </w:tcPr>
          <w:p w14:paraId="3CE09ECB"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663" w:author="Amit Popat" w:date="2022-07-11T09:35:00Z">
              <w:tcPr>
                <w:tcW w:w="4320" w:type="dxa"/>
                <w:tcBorders>
                  <w:top w:val="dotted" w:sz="4" w:space="0" w:color="auto"/>
                  <w:left w:val="nil"/>
                  <w:bottom w:val="dotted" w:sz="4" w:space="0" w:color="auto"/>
                  <w:right w:val="nil"/>
                </w:tcBorders>
                <w:shd w:val="clear" w:color="auto" w:fill="FFFFFF"/>
              </w:tcPr>
            </w:tcPrChange>
          </w:tcPr>
          <w:p w14:paraId="1038A3CC"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Change w:id="664" w:author="Amit Popat" w:date="2022-07-11T09:35:00Z">
              <w:tcPr>
                <w:tcW w:w="864" w:type="dxa"/>
                <w:tcBorders>
                  <w:top w:val="dotted" w:sz="4" w:space="0" w:color="auto"/>
                  <w:left w:val="nil"/>
                  <w:bottom w:val="dotted" w:sz="4" w:space="0" w:color="auto"/>
                  <w:right w:val="nil"/>
                </w:tcBorders>
                <w:shd w:val="clear" w:color="auto" w:fill="FFFFFF"/>
              </w:tcPr>
            </w:tcPrChange>
          </w:tcPr>
          <w:p w14:paraId="67F078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65" w:author="Amit Popat" w:date="2022-07-11T09:35:00Z">
              <w:tcPr>
                <w:tcW w:w="1008" w:type="dxa"/>
                <w:tcBorders>
                  <w:top w:val="dotted" w:sz="4" w:space="0" w:color="auto"/>
                  <w:left w:val="nil"/>
                  <w:bottom w:val="dotted" w:sz="4" w:space="0" w:color="auto"/>
                  <w:right w:val="nil"/>
                </w:tcBorders>
                <w:shd w:val="clear" w:color="auto" w:fill="FFFFFF"/>
              </w:tcPr>
            </w:tcPrChange>
          </w:tcPr>
          <w:p w14:paraId="0F4FFF06" w14:textId="77777777" w:rsidR="00573AF5" w:rsidRDefault="00573AF5">
            <w:pPr>
              <w:pStyle w:val="MsgTableBody"/>
              <w:jc w:val="center"/>
              <w:rPr>
                <w:noProof/>
              </w:rPr>
            </w:pPr>
          </w:p>
        </w:tc>
      </w:tr>
      <w:tr w:rsidR="00573AF5" w:rsidRPr="00573AF5" w14:paraId="5DDDE2C9" w14:textId="77777777" w:rsidTr="00433EA9">
        <w:trPr>
          <w:jc w:val="center"/>
          <w:trPrChange w:id="666"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667" w:author="Amit Popat" w:date="2022-07-11T09:35:00Z">
              <w:tcPr>
                <w:tcW w:w="2880" w:type="dxa"/>
                <w:tcBorders>
                  <w:top w:val="dotted" w:sz="4" w:space="0" w:color="auto"/>
                  <w:left w:val="nil"/>
                  <w:bottom w:val="dotted" w:sz="4" w:space="0" w:color="auto"/>
                  <w:right w:val="nil"/>
                </w:tcBorders>
                <w:shd w:val="clear" w:color="auto" w:fill="FFFFFF"/>
              </w:tcPr>
            </w:tcPrChange>
          </w:tcPr>
          <w:p w14:paraId="480A3FC8"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Change w:id="668" w:author="Amit Popat" w:date="2022-07-11T09:35:00Z">
              <w:tcPr>
                <w:tcW w:w="4320" w:type="dxa"/>
                <w:tcBorders>
                  <w:top w:val="dotted" w:sz="4" w:space="0" w:color="auto"/>
                  <w:left w:val="nil"/>
                  <w:bottom w:val="dotted" w:sz="4" w:space="0" w:color="auto"/>
                  <w:right w:val="nil"/>
                </w:tcBorders>
                <w:shd w:val="clear" w:color="auto" w:fill="FFFFFF"/>
              </w:tcPr>
            </w:tcPrChange>
          </w:tcPr>
          <w:p w14:paraId="4C3DC89A"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669" w:author="Amit Popat" w:date="2022-07-11T09:35:00Z">
              <w:tcPr>
                <w:tcW w:w="864" w:type="dxa"/>
                <w:tcBorders>
                  <w:top w:val="dotted" w:sz="4" w:space="0" w:color="auto"/>
                  <w:left w:val="nil"/>
                  <w:bottom w:val="dotted" w:sz="4" w:space="0" w:color="auto"/>
                  <w:right w:val="nil"/>
                </w:tcBorders>
                <w:shd w:val="clear" w:color="auto" w:fill="FFFFFF"/>
              </w:tcPr>
            </w:tcPrChange>
          </w:tcPr>
          <w:p w14:paraId="794599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70" w:author="Amit Popat" w:date="2022-07-11T09:35:00Z">
              <w:tcPr>
                <w:tcW w:w="1008" w:type="dxa"/>
                <w:tcBorders>
                  <w:top w:val="dotted" w:sz="4" w:space="0" w:color="auto"/>
                  <w:left w:val="nil"/>
                  <w:bottom w:val="dotted" w:sz="4" w:space="0" w:color="auto"/>
                  <w:right w:val="nil"/>
                </w:tcBorders>
                <w:shd w:val="clear" w:color="auto" w:fill="FFFFFF"/>
              </w:tcPr>
            </w:tcPrChange>
          </w:tcPr>
          <w:p w14:paraId="7E2B4AB4" w14:textId="77777777" w:rsidR="00573AF5" w:rsidRDefault="00573AF5">
            <w:pPr>
              <w:pStyle w:val="MsgTableBody"/>
              <w:jc w:val="center"/>
              <w:rPr>
                <w:noProof/>
              </w:rPr>
            </w:pPr>
            <w:r>
              <w:rPr>
                <w:noProof/>
              </w:rPr>
              <w:t>6</w:t>
            </w:r>
          </w:p>
        </w:tc>
      </w:tr>
      <w:tr w:rsidR="00573AF5" w:rsidRPr="00573AF5" w14:paraId="3750AEFB" w14:textId="77777777" w:rsidTr="00433EA9">
        <w:trPr>
          <w:jc w:val="center"/>
          <w:trPrChange w:id="671"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672" w:author="Amit Popat" w:date="2022-07-11T09:35:00Z">
              <w:tcPr>
                <w:tcW w:w="2880" w:type="dxa"/>
                <w:tcBorders>
                  <w:top w:val="dotted" w:sz="4" w:space="0" w:color="auto"/>
                  <w:left w:val="nil"/>
                  <w:bottom w:val="dotted" w:sz="4" w:space="0" w:color="auto"/>
                  <w:right w:val="nil"/>
                </w:tcBorders>
                <w:shd w:val="clear" w:color="auto" w:fill="FFFFFF"/>
              </w:tcPr>
            </w:tcPrChange>
          </w:tcPr>
          <w:p w14:paraId="24521B8D"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73" w:author="Amit Popat" w:date="2022-07-11T09:35:00Z">
              <w:tcPr>
                <w:tcW w:w="4320" w:type="dxa"/>
                <w:tcBorders>
                  <w:top w:val="dotted" w:sz="4" w:space="0" w:color="auto"/>
                  <w:left w:val="nil"/>
                  <w:bottom w:val="dotted" w:sz="4" w:space="0" w:color="auto"/>
                  <w:right w:val="nil"/>
                </w:tcBorders>
                <w:shd w:val="clear" w:color="auto" w:fill="FFFFFF"/>
              </w:tcPr>
            </w:tcPrChange>
          </w:tcPr>
          <w:p w14:paraId="7CF7C497"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Change w:id="674" w:author="Amit Popat" w:date="2022-07-11T09:35:00Z">
              <w:tcPr>
                <w:tcW w:w="864" w:type="dxa"/>
                <w:tcBorders>
                  <w:top w:val="dotted" w:sz="4" w:space="0" w:color="auto"/>
                  <w:left w:val="nil"/>
                  <w:bottom w:val="dotted" w:sz="4" w:space="0" w:color="auto"/>
                  <w:right w:val="nil"/>
                </w:tcBorders>
                <w:shd w:val="clear" w:color="auto" w:fill="FFFFFF"/>
              </w:tcPr>
            </w:tcPrChange>
          </w:tcPr>
          <w:p w14:paraId="483DC2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75" w:author="Amit Popat" w:date="2022-07-11T09:35:00Z">
              <w:tcPr>
                <w:tcW w:w="1008" w:type="dxa"/>
                <w:tcBorders>
                  <w:top w:val="dotted" w:sz="4" w:space="0" w:color="auto"/>
                  <w:left w:val="nil"/>
                  <w:bottom w:val="dotted" w:sz="4" w:space="0" w:color="auto"/>
                  <w:right w:val="nil"/>
                </w:tcBorders>
                <w:shd w:val="clear" w:color="auto" w:fill="FFFFFF"/>
              </w:tcPr>
            </w:tcPrChange>
          </w:tcPr>
          <w:p w14:paraId="046BD17F" w14:textId="77777777" w:rsidR="00573AF5" w:rsidRDefault="00573AF5">
            <w:pPr>
              <w:pStyle w:val="MsgTableBody"/>
              <w:jc w:val="center"/>
              <w:rPr>
                <w:noProof/>
              </w:rPr>
            </w:pPr>
          </w:p>
        </w:tc>
      </w:tr>
      <w:tr w:rsidR="00573AF5" w:rsidRPr="00573AF5" w14:paraId="50859166" w14:textId="77777777" w:rsidTr="00433EA9">
        <w:trPr>
          <w:jc w:val="center"/>
          <w:trPrChange w:id="676"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677" w:author="Amit Popat" w:date="2022-07-11T09:35:00Z">
              <w:tcPr>
                <w:tcW w:w="2880" w:type="dxa"/>
                <w:tcBorders>
                  <w:top w:val="dotted" w:sz="4" w:space="0" w:color="auto"/>
                  <w:left w:val="nil"/>
                  <w:bottom w:val="dotted" w:sz="4" w:space="0" w:color="auto"/>
                  <w:right w:val="nil"/>
                </w:tcBorders>
                <w:shd w:val="clear" w:color="auto" w:fill="FFFFFF"/>
              </w:tcPr>
            </w:tcPrChange>
          </w:tcPr>
          <w:p w14:paraId="2D55B5B7"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Change w:id="678" w:author="Amit Popat" w:date="2022-07-11T09:35:00Z">
              <w:tcPr>
                <w:tcW w:w="4320" w:type="dxa"/>
                <w:tcBorders>
                  <w:top w:val="dotted" w:sz="4" w:space="0" w:color="auto"/>
                  <w:left w:val="nil"/>
                  <w:bottom w:val="dotted" w:sz="4" w:space="0" w:color="auto"/>
                  <w:right w:val="nil"/>
                </w:tcBorders>
                <w:shd w:val="clear" w:color="auto" w:fill="FFFFFF"/>
              </w:tcPr>
            </w:tcPrChange>
          </w:tcPr>
          <w:p w14:paraId="4C2901D9"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Change w:id="679" w:author="Amit Popat" w:date="2022-07-11T09:35:00Z">
              <w:tcPr>
                <w:tcW w:w="864" w:type="dxa"/>
                <w:tcBorders>
                  <w:top w:val="dotted" w:sz="4" w:space="0" w:color="auto"/>
                  <w:left w:val="nil"/>
                  <w:bottom w:val="dotted" w:sz="4" w:space="0" w:color="auto"/>
                  <w:right w:val="nil"/>
                </w:tcBorders>
                <w:shd w:val="clear" w:color="auto" w:fill="FFFFFF"/>
              </w:tcPr>
            </w:tcPrChange>
          </w:tcPr>
          <w:p w14:paraId="5C38CF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80" w:author="Amit Popat" w:date="2022-07-11T09:35:00Z">
              <w:tcPr>
                <w:tcW w:w="1008" w:type="dxa"/>
                <w:tcBorders>
                  <w:top w:val="dotted" w:sz="4" w:space="0" w:color="auto"/>
                  <w:left w:val="nil"/>
                  <w:bottom w:val="dotted" w:sz="4" w:space="0" w:color="auto"/>
                  <w:right w:val="nil"/>
                </w:tcBorders>
                <w:shd w:val="clear" w:color="auto" w:fill="FFFFFF"/>
              </w:tcPr>
            </w:tcPrChange>
          </w:tcPr>
          <w:p w14:paraId="0A8CA43E" w14:textId="77777777" w:rsidR="00573AF5" w:rsidRDefault="00573AF5">
            <w:pPr>
              <w:pStyle w:val="MsgTableBody"/>
              <w:jc w:val="center"/>
              <w:rPr>
                <w:noProof/>
              </w:rPr>
            </w:pPr>
            <w:r>
              <w:rPr>
                <w:noProof/>
              </w:rPr>
              <w:t>6</w:t>
            </w:r>
          </w:p>
        </w:tc>
      </w:tr>
      <w:tr w:rsidR="00573AF5" w:rsidRPr="00573AF5" w14:paraId="790A07D3" w14:textId="77777777" w:rsidTr="00433EA9">
        <w:trPr>
          <w:jc w:val="center"/>
          <w:trPrChange w:id="681"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682" w:author="Amit Popat" w:date="2022-07-11T09:35:00Z">
              <w:tcPr>
                <w:tcW w:w="2880" w:type="dxa"/>
                <w:tcBorders>
                  <w:top w:val="dotted" w:sz="4" w:space="0" w:color="auto"/>
                  <w:left w:val="nil"/>
                  <w:bottom w:val="dotted" w:sz="4" w:space="0" w:color="auto"/>
                  <w:right w:val="nil"/>
                </w:tcBorders>
                <w:shd w:val="clear" w:color="auto" w:fill="FFFFFF"/>
              </w:tcPr>
            </w:tcPrChange>
          </w:tcPr>
          <w:p w14:paraId="2F27DCB5" w14:textId="77777777" w:rsidR="00573AF5" w:rsidRDefault="00573AF5">
            <w:pPr>
              <w:pStyle w:val="MsgTableBody"/>
              <w:rPr>
                <w:noProof/>
              </w:rPr>
            </w:pPr>
            <w:r>
              <w:rPr>
                <w:noProof/>
              </w:rPr>
              <w:lastRenderedPageBreak/>
              <w:t xml:space="preserve">    [IN2]</w:t>
            </w:r>
          </w:p>
        </w:tc>
        <w:tc>
          <w:tcPr>
            <w:tcW w:w="4321" w:type="dxa"/>
            <w:tcBorders>
              <w:top w:val="dotted" w:sz="4" w:space="0" w:color="auto"/>
              <w:left w:val="nil"/>
              <w:bottom w:val="dotted" w:sz="4" w:space="0" w:color="auto"/>
              <w:right w:val="nil"/>
            </w:tcBorders>
            <w:shd w:val="clear" w:color="auto" w:fill="FFFFFF"/>
            <w:tcPrChange w:id="683" w:author="Amit Popat" w:date="2022-07-11T09:35:00Z">
              <w:tcPr>
                <w:tcW w:w="4320" w:type="dxa"/>
                <w:tcBorders>
                  <w:top w:val="dotted" w:sz="4" w:space="0" w:color="auto"/>
                  <w:left w:val="nil"/>
                  <w:bottom w:val="dotted" w:sz="4" w:space="0" w:color="auto"/>
                  <w:right w:val="nil"/>
                </w:tcBorders>
                <w:shd w:val="clear" w:color="auto" w:fill="FFFFFF"/>
              </w:tcPr>
            </w:tcPrChange>
          </w:tcPr>
          <w:p w14:paraId="274ADFC0"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Change w:id="684" w:author="Amit Popat" w:date="2022-07-11T09:35:00Z">
              <w:tcPr>
                <w:tcW w:w="864" w:type="dxa"/>
                <w:tcBorders>
                  <w:top w:val="dotted" w:sz="4" w:space="0" w:color="auto"/>
                  <w:left w:val="nil"/>
                  <w:bottom w:val="dotted" w:sz="4" w:space="0" w:color="auto"/>
                  <w:right w:val="nil"/>
                </w:tcBorders>
                <w:shd w:val="clear" w:color="auto" w:fill="FFFFFF"/>
              </w:tcPr>
            </w:tcPrChange>
          </w:tcPr>
          <w:p w14:paraId="7E7693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85" w:author="Amit Popat" w:date="2022-07-11T09:35:00Z">
              <w:tcPr>
                <w:tcW w:w="1008" w:type="dxa"/>
                <w:tcBorders>
                  <w:top w:val="dotted" w:sz="4" w:space="0" w:color="auto"/>
                  <w:left w:val="nil"/>
                  <w:bottom w:val="dotted" w:sz="4" w:space="0" w:color="auto"/>
                  <w:right w:val="nil"/>
                </w:tcBorders>
                <w:shd w:val="clear" w:color="auto" w:fill="FFFFFF"/>
              </w:tcPr>
            </w:tcPrChange>
          </w:tcPr>
          <w:p w14:paraId="2617C5BF" w14:textId="77777777" w:rsidR="00573AF5" w:rsidRDefault="00573AF5">
            <w:pPr>
              <w:pStyle w:val="MsgTableBody"/>
              <w:jc w:val="center"/>
              <w:rPr>
                <w:noProof/>
              </w:rPr>
            </w:pPr>
            <w:r>
              <w:rPr>
                <w:noProof/>
              </w:rPr>
              <w:t>6</w:t>
            </w:r>
          </w:p>
        </w:tc>
      </w:tr>
      <w:tr w:rsidR="00573AF5" w:rsidRPr="00573AF5" w14:paraId="72664819" w14:textId="77777777" w:rsidTr="00433EA9">
        <w:trPr>
          <w:jc w:val="center"/>
          <w:trPrChange w:id="686"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687" w:author="Amit Popat" w:date="2022-07-11T09:35:00Z">
              <w:tcPr>
                <w:tcW w:w="2880" w:type="dxa"/>
                <w:tcBorders>
                  <w:top w:val="dotted" w:sz="4" w:space="0" w:color="auto"/>
                  <w:left w:val="nil"/>
                  <w:bottom w:val="dotted" w:sz="4" w:space="0" w:color="auto"/>
                  <w:right w:val="nil"/>
                </w:tcBorders>
                <w:shd w:val="clear" w:color="auto" w:fill="FFFFFF"/>
              </w:tcPr>
            </w:tcPrChange>
          </w:tcPr>
          <w:p w14:paraId="10DB28E2"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Change w:id="688" w:author="Amit Popat" w:date="2022-07-11T09:35:00Z">
              <w:tcPr>
                <w:tcW w:w="4320" w:type="dxa"/>
                <w:tcBorders>
                  <w:top w:val="dotted" w:sz="4" w:space="0" w:color="auto"/>
                  <w:left w:val="nil"/>
                  <w:bottom w:val="dotted" w:sz="4" w:space="0" w:color="auto"/>
                  <w:right w:val="nil"/>
                </w:tcBorders>
                <w:shd w:val="clear" w:color="auto" w:fill="FFFFFF"/>
              </w:tcPr>
            </w:tcPrChange>
          </w:tcPr>
          <w:p w14:paraId="42BC2A1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Change w:id="689" w:author="Amit Popat" w:date="2022-07-11T09:35:00Z">
              <w:tcPr>
                <w:tcW w:w="864" w:type="dxa"/>
                <w:tcBorders>
                  <w:top w:val="dotted" w:sz="4" w:space="0" w:color="auto"/>
                  <w:left w:val="nil"/>
                  <w:bottom w:val="dotted" w:sz="4" w:space="0" w:color="auto"/>
                  <w:right w:val="nil"/>
                </w:tcBorders>
                <w:shd w:val="clear" w:color="auto" w:fill="FFFFFF"/>
              </w:tcPr>
            </w:tcPrChange>
          </w:tcPr>
          <w:p w14:paraId="47A677F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90" w:author="Amit Popat" w:date="2022-07-11T09:35:00Z">
              <w:tcPr>
                <w:tcW w:w="1008" w:type="dxa"/>
                <w:tcBorders>
                  <w:top w:val="dotted" w:sz="4" w:space="0" w:color="auto"/>
                  <w:left w:val="nil"/>
                  <w:bottom w:val="dotted" w:sz="4" w:space="0" w:color="auto"/>
                  <w:right w:val="nil"/>
                </w:tcBorders>
                <w:shd w:val="clear" w:color="auto" w:fill="FFFFFF"/>
              </w:tcPr>
            </w:tcPrChange>
          </w:tcPr>
          <w:p w14:paraId="5855E606" w14:textId="77777777" w:rsidR="00573AF5" w:rsidRDefault="00573AF5">
            <w:pPr>
              <w:pStyle w:val="MsgTableBody"/>
              <w:jc w:val="center"/>
              <w:rPr>
                <w:noProof/>
              </w:rPr>
            </w:pPr>
            <w:r>
              <w:rPr>
                <w:noProof/>
              </w:rPr>
              <w:t>6</w:t>
            </w:r>
          </w:p>
        </w:tc>
      </w:tr>
      <w:tr w:rsidR="00573AF5" w:rsidRPr="00573AF5" w14:paraId="5F8745F8" w14:textId="77777777" w:rsidTr="00433EA9">
        <w:trPr>
          <w:jc w:val="center"/>
          <w:trPrChange w:id="691"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692" w:author="Amit Popat" w:date="2022-07-11T09:35:00Z">
              <w:tcPr>
                <w:tcW w:w="2880" w:type="dxa"/>
                <w:tcBorders>
                  <w:top w:val="dotted" w:sz="4" w:space="0" w:color="auto"/>
                  <w:left w:val="nil"/>
                  <w:bottom w:val="dotted" w:sz="4" w:space="0" w:color="auto"/>
                  <w:right w:val="nil"/>
                </w:tcBorders>
                <w:shd w:val="clear" w:color="auto" w:fill="FFFFFF"/>
              </w:tcPr>
            </w:tcPrChange>
          </w:tcPr>
          <w:p w14:paraId="58E8D1B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93" w:author="Amit Popat" w:date="2022-07-11T09:35:00Z">
              <w:tcPr>
                <w:tcW w:w="4320" w:type="dxa"/>
                <w:tcBorders>
                  <w:top w:val="dotted" w:sz="4" w:space="0" w:color="auto"/>
                  <w:left w:val="nil"/>
                  <w:bottom w:val="dotted" w:sz="4" w:space="0" w:color="auto"/>
                  <w:right w:val="nil"/>
                </w:tcBorders>
                <w:shd w:val="clear" w:color="auto" w:fill="FFFFFF"/>
              </w:tcPr>
            </w:tcPrChange>
          </w:tcPr>
          <w:p w14:paraId="76C1D282"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Change w:id="694" w:author="Amit Popat" w:date="2022-07-11T09:35:00Z">
              <w:tcPr>
                <w:tcW w:w="864" w:type="dxa"/>
                <w:tcBorders>
                  <w:top w:val="dotted" w:sz="4" w:space="0" w:color="auto"/>
                  <w:left w:val="nil"/>
                  <w:bottom w:val="dotted" w:sz="4" w:space="0" w:color="auto"/>
                  <w:right w:val="nil"/>
                </w:tcBorders>
                <w:shd w:val="clear" w:color="auto" w:fill="FFFFFF"/>
              </w:tcPr>
            </w:tcPrChange>
          </w:tcPr>
          <w:p w14:paraId="04B5C98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95" w:author="Amit Popat" w:date="2022-07-11T09:35:00Z">
              <w:tcPr>
                <w:tcW w:w="1008" w:type="dxa"/>
                <w:tcBorders>
                  <w:top w:val="dotted" w:sz="4" w:space="0" w:color="auto"/>
                  <w:left w:val="nil"/>
                  <w:bottom w:val="dotted" w:sz="4" w:space="0" w:color="auto"/>
                  <w:right w:val="nil"/>
                </w:tcBorders>
                <w:shd w:val="clear" w:color="auto" w:fill="FFFFFF"/>
              </w:tcPr>
            </w:tcPrChange>
          </w:tcPr>
          <w:p w14:paraId="4D01F7AB" w14:textId="77777777" w:rsidR="00573AF5" w:rsidRDefault="00573AF5">
            <w:pPr>
              <w:pStyle w:val="MsgTableBody"/>
              <w:jc w:val="center"/>
              <w:rPr>
                <w:noProof/>
              </w:rPr>
            </w:pPr>
          </w:p>
        </w:tc>
      </w:tr>
      <w:tr w:rsidR="00573AF5" w:rsidRPr="00573AF5" w14:paraId="404DF8A9" w14:textId="77777777" w:rsidTr="00433EA9">
        <w:trPr>
          <w:jc w:val="center"/>
          <w:trPrChange w:id="696"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697" w:author="Amit Popat" w:date="2022-07-11T09:35:00Z">
              <w:tcPr>
                <w:tcW w:w="2880" w:type="dxa"/>
                <w:tcBorders>
                  <w:top w:val="dotted" w:sz="4" w:space="0" w:color="auto"/>
                  <w:left w:val="nil"/>
                  <w:bottom w:val="dotted" w:sz="4" w:space="0" w:color="auto"/>
                  <w:right w:val="nil"/>
                </w:tcBorders>
                <w:shd w:val="clear" w:color="auto" w:fill="FFFFFF"/>
              </w:tcPr>
            </w:tcPrChange>
          </w:tcPr>
          <w:p w14:paraId="639415A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698" w:author="Amit Popat" w:date="2022-07-11T09:35:00Z">
              <w:tcPr>
                <w:tcW w:w="4320" w:type="dxa"/>
                <w:tcBorders>
                  <w:top w:val="dotted" w:sz="4" w:space="0" w:color="auto"/>
                  <w:left w:val="nil"/>
                  <w:bottom w:val="dotted" w:sz="4" w:space="0" w:color="auto"/>
                  <w:right w:val="nil"/>
                </w:tcBorders>
                <w:shd w:val="clear" w:color="auto" w:fill="FFFFFF"/>
              </w:tcPr>
            </w:tcPrChange>
          </w:tcPr>
          <w:p w14:paraId="4310A534"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Change w:id="699" w:author="Amit Popat" w:date="2022-07-11T09:35:00Z">
              <w:tcPr>
                <w:tcW w:w="864" w:type="dxa"/>
                <w:tcBorders>
                  <w:top w:val="dotted" w:sz="4" w:space="0" w:color="auto"/>
                  <w:left w:val="nil"/>
                  <w:bottom w:val="dotted" w:sz="4" w:space="0" w:color="auto"/>
                  <w:right w:val="nil"/>
                </w:tcBorders>
                <w:shd w:val="clear" w:color="auto" w:fill="FFFFFF"/>
              </w:tcPr>
            </w:tcPrChange>
          </w:tcPr>
          <w:p w14:paraId="709E926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00" w:author="Amit Popat" w:date="2022-07-11T09:35:00Z">
              <w:tcPr>
                <w:tcW w:w="1008" w:type="dxa"/>
                <w:tcBorders>
                  <w:top w:val="dotted" w:sz="4" w:space="0" w:color="auto"/>
                  <w:left w:val="nil"/>
                  <w:bottom w:val="dotted" w:sz="4" w:space="0" w:color="auto"/>
                  <w:right w:val="nil"/>
                </w:tcBorders>
                <w:shd w:val="clear" w:color="auto" w:fill="FFFFFF"/>
              </w:tcPr>
            </w:tcPrChange>
          </w:tcPr>
          <w:p w14:paraId="0E647E4D" w14:textId="77777777" w:rsidR="00573AF5" w:rsidRDefault="00573AF5">
            <w:pPr>
              <w:pStyle w:val="MsgTableBody"/>
              <w:jc w:val="center"/>
              <w:rPr>
                <w:noProof/>
              </w:rPr>
            </w:pPr>
          </w:p>
        </w:tc>
      </w:tr>
      <w:tr w:rsidR="00573AF5" w:rsidRPr="00573AF5" w14:paraId="01C1F805" w14:textId="77777777" w:rsidTr="00433EA9">
        <w:trPr>
          <w:jc w:val="center"/>
          <w:trPrChange w:id="701" w:author="Amit Popat" w:date="2022-07-11T09:35:00Z">
            <w:trPr>
              <w:jc w:val="center"/>
            </w:trPr>
          </w:trPrChange>
        </w:trPr>
        <w:tc>
          <w:tcPr>
            <w:tcW w:w="2882" w:type="dxa"/>
            <w:tcBorders>
              <w:top w:val="dotted" w:sz="4" w:space="0" w:color="auto"/>
              <w:left w:val="nil"/>
              <w:bottom w:val="single" w:sz="2" w:space="0" w:color="auto"/>
              <w:right w:val="nil"/>
            </w:tcBorders>
            <w:shd w:val="clear" w:color="auto" w:fill="FFFFFF"/>
            <w:tcPrChange w:id="702" w:author="Amit Popat" w:date="2022-07-11T09:35:00Z">
              <w:tcPr>
                <w:tcW w:w="2880" w:type="dxa"/>
                <w:tcBorders>
                  <w:top w:val="dotted" w:sz="4" w:space="0" w:color="auto"/>
                  <w:left w:val="nil"/>
                  <w:bottom w:val="single" w:sz="2" w:space="0" w:color="auto"/>
                  <w:right w:val="nil"/>
                </w:tcBorders>
                <w:shd w:val="clear" w:color="auto" w:fill="FFFFFF"/>
              </w:tcPr>
            </w:tcPrChange>
          </w:tcPr>
          <w:p w14:paraId="0A493713"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703" w:author="Amit Popat" w:date="2022-07-11T09:35:00Z">
              <w:tcPr>
                <w:tcW w:w="4320" w:type="dxa"/>
                <w:tcBorders>
                  <w:top w:val="dotted" w:sz="4" w:space="0" w:color="auto"/>
                  <w:left w:val="nil"/>
                  <w:bottom w:val="single" w:sz="2" w:space="0" w:color="auto"/>
                  <w:right w:val="nil"/>
                </w:tcBorders>
                <w:shd w:val="clear" w:color="auto" w:fill="FFFFFF"/>
              </w:tcPr>
            </w:tcPrChange>
          </w:tcPr>
          <w:p w14:paraId="35D298EA"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704" w:author="Amit Popat" w:date="2022-07-11T09:35:00Z">
              <w:tcPr>
                <w:tcW w:w="864" w:type="dxa"/>
                <w:tcBorders>
                  <w:top w:val="dotted" w:sz="4" w:space="0" w:color="auto"/>
                  <w:left w:val="nil"/>
                  <w:bottom w:val="single" w:sz="2" w:space="0" w:color="auto"/>
                  <w:right w:val="nil"/>
                </w:tcBorders>
                <w:shd w:val="clear" w:color="auto" w:fill="FFFFFF"/>
              </w:tcPr>
            </w:tcPrChange>
          </w:tcPr>
          <w:p w14:paraId="6B4107A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705" w:author="Amit Popat" w:date="2022-07-11T09:35:00Z">
              <w:tcPr>
                <w:tcW w:w="1008" w:type="dxa"/>
                <w:tcBorders>
                  <w:top w:val="dotted" w:sz="4" w:space="0" w:color="auto"/>
                  <w:left w:val="nil"/>
                  <w:bottom w:val="single" w:sz="2" w:space="0" w:color="auto"/>
                  <w:right w:val="nil"/>
                </w:tcBorders>
                <w:shd w:val="clear" w:color="auto" w:fill="FFFFFF"/>
              </w:tcPr>
            </w:tcPrChange>
          </w:tcPr>
          <w:p w14:paraId="38CF3F73" w14:textId="77777777" w:rsidR="00573AF5" w:rsidRDefault="00573AF5">
            <w:pPr>
              <w:pStyle w:val="MsgTableBody"/>
              <w:jc w:val="center"/>
              <w:rPr>
                <w:noProof/>
              </w:rPr>
            </w:pPr>
            <w:r>
              <w:rPr>
                <w:noProof/>
              </w:rPr>
              <w:t>2</w:t>
            </w:r>
          </w:p>
        </w:tc>
      </w:tr>
    </w:tbl>
    <w:p w14:paraId="0954981C" w14:textId="77777777" w:rsidR="006C2677" w:rsidRDefault="006C2677" w:rsidP="00BD60E1">
      <w:bookmarkStart w:id="706" w:name="_Toc3482444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16B4C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E997D5F" w14:textId="0DC9AFDB" w:rsidR="00EE6FC3" w:rsidRDefault="00EE6FC3" w:rsidP="009030C4">
            <w:pPr>
              <w:pStyle w:val="ACK-ChoreographyHeader"/>
            </w:pPr>
            <w:r>
              <w:t>Acknowledgment Choreography</w:t>
            </w:r>
          </w:p>
        </w:tc>
      </w:tr>
      <w:tr w:rsidR="00EE6FC3" w14:paraId="1299D0F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3CD35E8" w14:textId="3C1EACC2" w:rsidR="00EE6FC3" w:rsidRDefault="00EE6FC3" w:rsidP="00EE6FC3">
            <w:pPr>
              <w:pStyle w:val="ACK-ChoreographyHeader"/>
            </w:pPr>
            <w:r>
              <w:rPr>
                <w:noProof/>
              </w:rPr>
              <w:t>RPI^I01^RPI_I01</w:t>
            </w:r>
          </w:p>
        </w:tc>
      </w:tr>
      <w:tr w:rsidR="00625672" w14:paraId="5D181F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10A1C0F"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BE33B1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75D9B34" w14:textId="77777777" w:rsidR="00625672" w:rsidRDefault="00625672" w:rsidP="00625672">
            <w:pPr>
              <w:pStyle w:val="ACK-ChoreographyBody"/>
            </w:pPr>
            <w:r>
              <w:t>Field value: Enhanced mode</w:t>
            </w:r>
          </w:p>
        </w:tc>
      </w:tr>
      <w:tr w:rsidR="00625672" w14:paraId="0AC57DA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8CA27C"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B42200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2D464A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924FB32" w14:textId="77777777" w:rsidR="00625672" w:rsidRDefault="00625672" w:rsidP="00625672">
            <w:pPr>
              <w:pStyle w:val="ACK-ChoreographyBody"/>
            </w:pPr>
            <w:r>
              <w:t>AL, SU, ER</w:t>
            </w:r>
          </w:p>
        </w:tc>
      </w:tr>
      <w:tr w:rsidR="00625672" w14:paraId="6F10346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5733A23"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A4292"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328A1C6"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D2EE64" w14:textId="77777777" w:rsidR="00625672" w:rsidRDefault="00625672" w:rsidP="00625672">
            <w:pPr>
              <w:pStyle w:val="ACK-ChoreographyBody"/>
            </w:pPr>
            <w:r>
              <w:t>NE</w:t>
            </w:r>
          </w:p>
        </w:tc>
      </w:tr>
      <w:tr w:rsidR="00625672" w14:paraId="344783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B7A84A"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2FBFFA5F"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2F4E008"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74384B9" w14:textId="77777777" w:rsidR="00625672" w:rsidRDefault="00625672" w:rsidP="00625672">
            <w:pPr>
              <w:pStyle w:val="ACK-ChoreographyBody"/>
            </w:pPr>
            <w:r>
              <w:rPr>
                <w:szCs w:val="16"/>
              </w:rPr>
              <w:t>ACK^I02^ACK</w:t>
            </w:r>
          </w:p>
        </w:tc>
      </w:tr>
      <w:tr w:rsidR="00625672" w14:paraId="2F554B3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962EB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A8B3E1B"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ADA75E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9EA5F41" w14:textId="77777777" w:rsidR="00625672" w:rsidRDefault="00625672" w:rsidP="00625672">
            <w:pPr>
              <w:pStyle w:val="ACK-ChoreographyBody"/>
            </w:pPr>
            <w:r>
              <w:t>-</w:t>
            </w:r>
          </w:p>
        </w:tc>
      </w:tr>
    </w:tbl>
    <w:p w14:paraId="7633F1C5" w14:textId="77777777" w:rsidR="00573AF5" w:rsidRDefault="00573AF5">
      <w:pPr>
        <w:pStyle w:val="Heading3"/>
        <w:rPr>
          <w:noProof/>
        </w:rPr>
      </w:pPr>
      <w:bookmarkStart w:id="707" w:name="_Toc28982321"/>
      <w:r>
        <w:rPr>
          <w:noProof/>
        </w:rPr>
        <w:t>RQI/RPL - Request/Receipt of Patient Selection Display List (Event I02</w:t>
      </w:r>
      <w:r w:rsidR="00FD02FB">
        <w:rPr>
          <w:noProof/>
        </w:rPr>
        <w:fldChar w:fldCharType="begin"/>
      </w:r>
      <w:r>
        <w:rPr>
          <w:noProof/>
        </w:rPr>
        <w:instrText xml:space="preserve"> XE "I02" </w:instrText>
      </w:r>
      <w:r w:rsidR="00FD02FB">
        <w:rPr>
          <w:noProof/>
        </w:rPr>
        <w:fldChar w:fldCharType="end"/>
      </w:r>
      <w:r>
        <w:rPr>
          <w:noProof/>
        </w:rPr>
        <w:t>)</w:t>
      </w:r>
      <w:bookmarkEnd w:id="706"/>
      <w:bookmarkEnd w:id="707"/>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"RPL"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"Messages:RPL" </w:instrText>
      </w:r>
      <w:r w:rsidR="00FD02FB">
        <w:rPr>
          <w:noProof/>
        </w:rPr>
        <w:fldChar w:fldCharType="end"/>
      </w:r>
    </w:p>
    <w:p w14:paraId="41CEFC84" w14:textId="77777777" w:rsidR="00573AF5" w:rsidRDefault="00573AF5">
      <w:pPr>
        <w:rPr>
          <w:noProof/>
        </w:rPr>
      </w:pPr>
      <w:r>
        <w:rPr>
          <w:noProof/>
        </w:rPr>
        <w:t>This trigger event occurs when the inquirer specifies a request for a name lookup listing.  Generally, this request is used by the responder when insufficient data is on hand for a positive match.  In this case, the requester may ask for a list of possible candidates from which to make a selection.  This event code is also used by the responder to signify that the return information contains a list of information rather than information specific to a single patient.</w:t>
      </w:r>
    </w:p>
    <w:p w14:paraId="4C95A0C3" w14:textId="77777777" w:rsidR="00573AF5" w:rsidRDefault="00573AF5">
      <w:pPr>
        <w:pStyle w:val="MsgTableCaption"/>
        <w:rPr>
          <w:noProof/>
        </w:rPr>
      </w:pPr>
      <w:r>
        <w:rPr>
          <w:noProof/>
        </w:rPr>
        <w:t>RQI^I02^RQI_I01: Request Patient Information</w:t>
      </w:r>
      <w:r w:rsidR="00FD02FB">
        <w:rPr>
          <w:noProof/>
        </w:rPr>
        <w:fldChar w:fldCharType="begin"/>
      </w:r>
      <w:r>
        <w:rPr>
          <w:noProof/>
          <w:u w:val="none"/>
        </w:rPr>
        <w:instrText xml:space="preserve"> XE "RQI Request patient infomation"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73164B6" w14:textId="77777777" w:rsidTr="00433EA9">
        <w:trPr>
          <w:tblHeader/>
          <w:jc w:val="center"/>
        </w:trPr>
        <w:tc>
          <w:tcPr>
            <w:tcW w:w="2882" w:type="dxa"/>
            <w:tcBorders>
              <w:top w:val="single" w:sz="2" w:space="0" w:color="auto"/>
              <w:left w:val="nil"/>
              <w:bottom w:val="single" w:sz="4" w:space="0" w:color="auto"/>
              <w:right w:val="nil"/>
            </w:tcBorders>
            <w:shd w:val="clear" w:color="auto" w:fill="FFFFFF"/>
          </w:tcPr>
          <w:p w14:paraId="23454902"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340EA858"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5D10E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A5E856C" w14:textId="77777777" w:rsidR="00573AF5" w:rsidRDefault="00573AF5">
            <w:pPr>
              <w:pStyle w:val="MsgTableHeader"/>
              <w:jc w:val="center"/>
              <w:rPr>
                <w:rFonts w:ascii="Times New Roman" w:hAnsi="Times New Roman" w:cs="Times New Roman"/>
                <w:noProof/>
                <w:sz w:val="20"/>
              </w:rPr>
            </w:pPr>
            <w:r>
              <w:rPr>
                <w:rFonts w:ascii="Times New Roman" w:hAnsi="Times New Roman" w:cs="Times New Roman"/>
                <w:noProof/>
                <w:sz w:val="20"/>
              </w:rPr>
              <w:t>Chapter</w:t>
            </w:r>
          </w:p>
        </w:tc>
      </w:tr>
      <w:tr w:rsidR="00573AF5" w:rsidRPr="00573AF5" w14:paraId="28D56950" w14:textId="77777777" w:rsidTr="00433EA9">
        <w:trPr>
          <w:jc w:val="center"/>
        </w:trPr>
        <w:tc>
          <w:tcPr>
            <w:tcW w:w="2882" w:type="dxa"/>
            <w:tcBorders>
              <w:top w:val="single" w:sz="4" w:space="0" w:color="auto"/>
              <w:left w:val="nil"/>
              <w:bottom w:val="dotted" w:sz="4" w:space="0" w:color="auto"/>
              <w:right w:val="nil"/>
            </w:tcBorders>
            <w:shd w:val="clear" w:color="auto" w:fill="FFFFFF"/>
          </w:tcPr>
          <w:p w14:paraId="3CF18A36"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19500945"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E8052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F3F39C" w14:textId="77777777" w:rsidR="00573AF5" w:rsidRDefault="00573AF5">
            <w:pPr>
              <w:pStyle w:val="MsgTableBody"/>
              <w:jc w:val="center"/>
              <w:rPr>
                <w:noProof/>
              </w:rPr>
            </w:pPr>
            <w:r>
              <w:rPr>
                <w:noProof/>
              </w:rPr>
              <w:t>2</w:t>
            </w:r>
          </w:p>
        </w:tc>
      </w:tr>
      <w:tr w:rsidR="00573AF5" w:rsidRPr="00573AF5" w14:paraId="6724A480"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E35DA0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12FA590C"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936E9A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F0376" w14:textId="77777777" w:rsidR="00573AF5" w:rsidRDefault="00573AF5">
            <w:pPr>
              <w:pStyle w:val="MsgTableBody"/>
              <w:jc w:val="center"/>
              <w:rPr>
                <w:noProof/>
              </w:rPr>
            </w:pPr>
            <w:r>
              <w:rPr>
                <w:noProof/>
              </w:rPr>
              <w:t>2</w:t>
            </w:r>
          </w:p>
        </w:tc>
      </w:tr>
      <w:tr w:rsidR="00573AF5" w:rsidRPr="00573AF5" w14:paraId="5B237595"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3C7AC27"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1E240BF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ECCF1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25C16" w14:textId="77777777" w:rsidR="00573AF5" w:rsidRDefault="00573AF5">
            <w:pPr>
              <w:pStyle w:val="MsgTableBody"/>
              <w:jc w:val="center"/>
              <w:rPr>
                <w:noProof/>
              </w:rPr>
            </w:pPr>
            <w:r>
              <w:rPr>
                <w:noProof/>
              </w:rPr>
              <w:t>2</w:t>
            </w:r>
          </w:p>
        </w:tc>
      </w:tr>
      <w:tr w:rsidR="00573AF5" w:rsidRPr="00573AF5" w14:paraId="545A739B"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A62BAC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A5745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E6CD8B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1C2C8" w14:textId="77777777" w:rsidR="00573AF5" w:rsidRDefault="00573AF5">
            <w:pPr>
              <w:pStyle w:val="MsgTableBody"/>
              <w:jc w:val="center"/>
              <w:rPr>
                <w:noProof/>
              </w:rPr>
            </w:pPr>
          </w:p>
        </w:tc>
      </w:tr>
      <w:tr w:rsidR="00573AF5" w:rsidRPr="00573AF5" w14:paraId="29994F1D"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2D11F260" w14:textId="77777777" w:rsidR="00573AF5" w:rsidRDefault="00573AF5">
            <w:pPr>
              <w:pStyle w:val="MsgTableBody"/>
              <w:rPr>
                <w:noProof/>
              </w:rPr>
            </w:pPr>
            <w:r>
              <w:rPr>
                <w:noProof/>
              </w:rPr>
              <w:t xml:space="preserve">  </w:t>
            </w:r>
            <w:bookmarkStart w:id="708" w:name="_Hlt491147160"/>
            <w:r w:rsidR="00FD02FB">
              <w:rPr>
                <w:noProof/>
              </w:rPr>
              <w:fldChar w:fldCharType="begin"/>
            </w:r>
            <w:r>
              <w:rPr>
                <w:noProof/>
              </w:rPr>
              <w:instrText>HYPERLINK  \l "PRD"</w:instrText>
            </w:r>
            <w:r w:rsidR="00FD02FB">
              <w:rPr>
                <w:noProof/>
              </w:rPr>
              <w:fldChar w:fldCharType="separate"/>
            </w:r>
            <w:r>
              <w:rPr>
                <w:rStyle w:val="Hyperlink"/>
                <w:noProof/>
              </w:rPr>
              <w:t>PRD</w:t>
            </w:r>
            <w:r w:rsidR="00FD02FB">
              <w:rPr>
                <w:noProof/>
              </w:rPr>
              <w:fldChar w:fldCharType="end"/>
            </w:r>
            <w:bookmarkEnd w:id="708"/>
          </w:p>
        </w:tc>
        <w:tc>
          <w:tcPr>
            <w:tcW w:w="4321" w:type="dxa"/>
            <w:tcBorders>
              <w:top w:val="dotted" w:sz="4" w:space="0" w:color="auto"/>
              <w:left w:val="nil"/>
              <w:bottom w:val="dotted" w:sz="4" w:space="0" w:color="auto"/>
              <w:right w:val="nil"/>
            </w:tcBorders>
            <w:shd w:val="clear" w:color="auto" w:fill="FFFFFF"/>
          </w:tcPr>
          <w:p w14:paraId="248C2A6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042E5D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75234" w14:textId="77777777" w:rsidR="00573AF5" w:rsidRDefault="00573AF5">
            <w:pPr>
              <w:pStyle w:val="MsgTableBody"/>
              <w:jc w:val="center"/>
              <w:rPr>
                <w:noProof/>
              </w:rPr>
            </w:pPr>
            <w:r>
              <w:rPr>
                <w:noProof/>
              </w:rPr>
              <w:t>11</w:t>
            </w:r>
          </w:p>
        </w:tc>
      </w:tr>
      <w:tr w:rsidR="00573AF5" w:rsidRPr="00573AF5" w14:paraId="6186EB7F"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97CC42E"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427EFED7"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D0347C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4CC86" w14:textId="77777777" w:rsidR="00573AF5" w:rsidRDefault="00573AF5">
            <w:pPr>
              <w:pStyle w:val="MsgTableBody"/>
              <w:jc w:val="center"/>
              <w:rPr>
                <w:noProof/>
              </w:rPr>
            </w:pPr>
            <w:r>
              <w:rPr>
                <w:noProof/>
              </w:rPr>
              <w:t>11</w:t>
            </w:r>
          </w:p>
        </w:tc>
      </w:tr>
      <w:tr w:rsidR="00573AF5" w:rsidRPr="00573AF5" w14:paraId="29202ADE"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0055788"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7FBC191"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03DA44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31D83" w14:textId="77777777" w:rsidR="00573AF5" w:rsidRDefault="00573AF5">
            <w:pPr>
              <w:pStyle w:val="MsgTableBody"/>
              <w:jc w:val="center"/>
              <w:rPr>
                <w:noProof/>
              </w:rPr>
            </w:pPr>
          </w:p>
        </w:tc>
      </w:tr>
      <w:tr w:rsidR="00573AF5" w:rsidRPr="00573AF5" w14:paraId="78F0E9D7"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52195F4A" w14:textId="77777777" w:rsidR="00573AF5" w:rsidRDefault="00573AF5">
            <w:pPr>
              <w:pStyle w:val="MsgTableBody"/>
              <w:rPr>
                <w:noProof/>
              </w:rPr>
            </w:pPr>
            <w:r>
              <w:rPr>
                <w:noProof/>
              </w:rPr>
              <w:t xml:space="preserve">PID </w:t>
            </w:r>
          </w:p>
        </w:tc>
        <w:tc>
          <w:tcPr>
            <w:tcW w:w="4321" w:type="dxa"/>
            <w:tcBorders>
              <w:top w:val="dotted" w:sz="4" w:space="0" w:color="auto"/>
              <w:left w:val="nil"/>
              <w:bottom w:val="dotted" w:sz="4" w:space="0" w:color="auto"/>
              <w:right w:val="nil"/>
            </w:tcBorders>
            <w:shd w:val="clear" w:color="auto" w:fill="FFFFFF"/>
          </w:tcPr>
          <w:p w14:paraId="32696F27"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1D9F9C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4FC2CB" w14:textId="77777777" w:rsidR="00573AF5" w:rsidRDefault="00573AF5">
            <w:pPr>
              <w:pStyle w:val="MsgTableBody"/>
              <w:jc w:val="center"/>
              <w:rPr>
                <w:noProof/>
              </w:rPr>
            </w:pPr>
            <w:r>
              <w:rPr>
                <w:noProof/>
              </w:rPr>
              <w:t>3</w:t>
            </w:r>
          </w:p>
        </w:tc>
      </w:tr>
      <w:tr w:rsidR="00433EA9" w:rsidRPr="00767D02" w14:paraId="58D0FBBA" w14:textId="77777777" w:rsidTr="00433EA9">
        <w:tblPrEx>
          <w:tblCellMar>
            <w:left w:w="108" w:type="dxa"/>
            <w:right w:w="108" w:type="dxa"/>
          </w:tblCellMar>
          <w:tblLook w:val="04A0" w:firstRow="1" w:lastRow="0" w:firstColumn="1" w:lastColumn="0" w:noHBand="0" w:noVBand="1"/>
        </w:tblPrEx>
        <w:trPr>
          <w:jc w:val="center"/>
          <w:ins w:id="709" w:author="Amit Popat" w:date="2022-07-11T09:36:00Z"/>
        </w:trPr>
        <w:tc>
          <w:tcPr>
            <w:tcW w:w="2882" w:type="dxa"/>
            <w:tcBorders>
              <w:top w:val="dotted" w:sz="4" w:space="0" w:color="auto"/>
              <w:left w:val="nil"/>
              <w:bottom w:val="dotted" w:sz="4" w:space="0" w:color="auto"/>
              <w:right w:val="nil"/>
            </w:tcBorders>
            <w:shd w:val="clear" w:color="auto" w:fill="FFFFFF"/>
            <w:hideMark/>
          </w:tcPr>
          <w:p w14:paraId="5EBC9D72" w14:textId="77777777" w:rsidR="00433EA9" w:rsidRPr="00767D02" w:rsidRDefault="00433EA9">
            <w:pPr>
              <w:pStyle w:val="MsgTableBody"/>
              <w:spacing w:line="256" w:lineRule="auto"/>
              <w:rPr>
                <w:ins w:id="710" w:author="Amit Popat" w:date="2022-07-11T09:36:00Z"/>
                <w:noProof/>
                <w:color w:val="FF0000"/>
              </w:rPr>
            </w:pPr>
            <w:ins w:id="711" w:author="Amit Popat" w:date="2022-07-11T09:36: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04F10F7C" w14:textId="77777777" w:rsidR="00433EA9" w:rsidRPr="00767D02" w:rsidRDefault="00433EA9">
            <w:pPr>
              <w:pStyle w:val="MsgTableBody"/>
              <w:spacing w:line="256" w:lineRule="auto"/>
              <w:rPr>
                <w:ins w:id="712" w:author="Amit Popat" w:date="2022-07-11T09:36:00Z"/>
                <w:noProof/>
                <w:color w:val="FF0000"/>
              </w:rPr>
            </w:pPr>
            <w:ins w:id="713" w:author="Amit Popat" w:date="2022-07-11T09:36: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EEBBF32" w14:textId="77777777" w:rsidR="00433EA9" w:rsidRPr="00767D02" w:rsidRDefault="00433EA9">
            <w:pPr>
              <w:pStyle w:val="MsgTableBody"/>
              <w:spacing w:line="256" w:lineRule="auto"/>
              <w:jc w:val="center"/>
              <w:rPr>
                <w:ins w:id="714" w:author="Amit Popat" w:date="2022-07-11T09:3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512AF04" w14:textId="77777777" w:rsidR="00433EA9" w:rsidRPr="00767D02" w:rsidRDefault="00433EA9">
            <w:pPr>
              <w:pStyle w:val="MsgTableBody"/>
              <w:spacing w:line="256" w:lineRule="auto"/>
              <w:jc w:val="center"/>
              <w:rPr>
                <w:ins w:id="715" w:author="Amit Popat" w:date="2022-07-11T09:36:00Z"/>
                <w:noProof/>
                <w:color w:val="FF0000"/>
              </w:rPr>
            </w:pPr>
            <w:ins w:id="716" w:author="Amit Popat" w:date="2022-07-11T09:36:00Z">
              <w:r w:rsidRPr="00767D02">
                <w:rPr>
                  <w:noProof/>
                  <w:color w:val="FF0000"/>
                </w:rPr>
                <w:t>3</w:t>
              </w:r>
            </w:ins>
          </w:p>
        </w:tc>
      </w:tr>
      <w:tr w:rsidR="00433EA9" w:rsidRPr="00767D02" w14:paraId="092502A2" w14:textId="77777777" w:rsidTr="00433EA9">
        <w:tblPrEx>
          <w:tblCellMar>
            <w:left w:w="108" w:type="dxa"/>
            <w:right w:w="108" w:type="dxa"/>
          </w:tblCellMar>
          <w:tblLook w:val="04A0" w:firstRow="1" w:lastRow="0" w:firstColumn="1" w:lastColumn="0" w:noHBand="0" w:noVBand="1"/>
        </w:tblPrEx>
        <w:trPr>
          <w:jc w:val="center"/>
          <w:ins w:id="717" w:author="Amit Popat" w:date="2022-07-11T09:36:00Z"/>
        </w:trPr>
        <w:tc>
          <w:tcPr>
            <w:tcW w:w="2882" w:type="dxa"/>
            <w:tcBorders>
              <w:top w:val="dotted" w:sz="4" w:space="0" w:color="auto"/>
              <w:left w:val="nil"/>
              <w:bottom w:val="dotted" w:sz="4" w:space="0" w:color="auto"/>
              <w:right w:val="nil"/>
            </w:tcBorders>
            <w:shd w:val="clear" w:color="auto" w:fill="FFFFFF"/>
            <w:hideMark/>
          </w:tcPr>
          <w:p w14:paraId="6455EF27" w14:textId="77777777" w:rsidR="00433EA9" w:rsidRPr="00767D02" w:rsidRDefault="00433EA9">
            <w:pPr>
              <w:pStyle w:val="MsgTableBody"/>
              <w:spacing w:line="256" w:lineRule="auto"/>
              <w:rPr>
                <w:ins w:id="718" w:author="Amit Popat" w:date="2022-07-11T09:36:00Z"/>
                <w:noProof/>
                <w:color w:val="FF0000"/>
              </w:rPr>
            </w:pPr>
            <w:ins w:id="719" w:author="Amit Popat" w:date="2022-07-11T09:36: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4FC48A2D" w14:textId="77777777" w:rsidR="00433EA9" w:rsidRPr="00767D02" w:rsidRDefault="00433EA9">
            <w:pPr>
              <w:pStyle w:val="MsgTableBody"/>
              <w:spacing w:line="256" w:lineRule="auto"/>
              <w:rPr>
                <w:ins w:id="720" w:author="Amit Popat" w:date="2022-07-11T09:36:00Z"/>
                <w:noProof/>
                <w:color w:val="FF0000"/>
              </w:rPr>
            </w:pPr>
            <w:ins w:id="721" w:author="Amit Popat" w:date="2022-07-11T09:36: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1F5C67A" w14:textId="77777777" w:rsidR="00433EA9" w:rsidRPr="00767D02" w:rsidRDefault="00433EA9">
            <w:pPr>
              <w:pStyle w:val="MsgTableBody"/>
              <w:spacing w:line="256" w:lineRule="auto"/>
              <w:jc w:val="center"/>
              <w:rPr>
                <w:ins w:id="722" w:author="Amit Popat" w:date="2022-07-11T09:3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CCBFFE7" w14:textId="77777777" w:rsidR="00433EA9" w:rsidRPr="00767D02" w:rsidRDefault="00433EA9">
            <w:pPr>
              <w:pStyle w:val="MsgTableBody"/>
              <w:spacing w:line="256" w:lineRule="auto"/>
              <w:jc w:val="center"/>
              <w:rPr>
                <w:ins w:id="723" w:author="Amit Popat" w:date="2022-07-11T09:36:00Z"/>
                <w:noProof/>
                <w:color w:val="FF0000"/>
              </w:rPr>
            </w:pPr>
            <w:ins w:id="724" w:author="Amit Popat" w:date="2022-07-11T09:36:00Z">
              <w:r w:rsidRPr="00767D02">
                <w:rPr>
                  <w:noProof/>
                  <w:color w:val="FF0000"/>
                </w:rPr>
                <w:t>3</w:t>
              </w:r>
            </w:ins>
          </w:p>
        </w:tc>
      </w:tr>
      <w:tr w:rsidR="00433EA9" w:rsidRPr="00767D02" w14:paraId="63E1547E" w14:textId="77777777" w:rsidTr="00433EA9">
        <w:tblPrEx>
          <w:tblCellMar>
            <w:left w:w="108" w:type="dxa"/>
            <w:right w:w="108" w:type="dxa"/>
          </w:tblCellMar>
          <w:tblLook w:val="04A0" w:firstRow="1" w:lastRow="0" w:firstColumn="1" w:lastColumn="0" w:noHBand="0" w:noVBand="1"/>
        </w:tblPrEx>
        <w:trPr>
          <w:jc w:val="center"/>
          <w:ins w:id="725" w:author="Amit Popat" w:date="2022-07-11T09:36:00Z"/>
        </w:trPr>
        <w:tc>
          <w:tcPr>
            <w:tcW w:w="2882" w:type="dxa"/>
            <w:tcBorders>
              <w:top w:val="dotted" w:sz="4" w:space="0" w:color="auto"/>
              <w:left w:val="nil"/>
              <w:bottom w:val="dotted" w:sz="4" w:space="0" w:color="auto"/>
              <w:right w:val="nil"/>
            </w:tcBorders>
            <w:shd w:val="clear" w:color="auto" w:fill="FFFFFF"/>
            <w:hideMark/>
          </w:tcPr>
          <w:p w14:paraId="6BE2BFCA" w14:textId="77777777" w:rsidR="00433EA9" w:rsidRPr="00767D02" w:rsidRDefault="00433EA9">
            <w:pPr>
              <w:pStyle w:val="MsgTableBody"/>
              <w:spacing w:line="256" w:lineRule="auto"/>
              <w:rPr>
                <w:ins w:id="726" w:author="Amit Popat" w:date="2022-07-11T09:36:00Z"/>
                <w:noProof/>
                <w:color w:val="FF0000"/>
              </w:rPr>
            </w:pPr>
            <w:ins w:id="727" w:author="Amit Popat" w:date="2022-07-11T09:36: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74E49866" w14:textId="6AFF602A" w:rsidR="00433EA9" w:rsidRPr="00767D02" w:rsidRDefault="00433EA9">
            <w:pPr>
              <w:pStyle w:val="MsgTableBody"/>
              <w:spacing w:line="256" w:lineRule="auto"/>
              <w:rPr>
                <w:ins w:id="728" w:author="Amit Popat" w:date="2022-07-11T09:36:00Z"/>
                <w:noProof/>
                <w:color w:val="FF0000"/>
              </w:rPr>
            </w:pPr>
            <w:ins w:id="729" w:author="Amit Popat" w:date="2022-07-11T09:36:00Z">
              <w:del w:id="730" w:author="Craig Newman" w:date="2023-07-03T08:04:00Z">
                <w:r w:rsidRPr="00767D02" w:rsidDel="004630BD">
                  <w:rPr>
                    <w:noProof/>
                    <w:color w:val="FF0000"/>
                  </w:rPr>
                  <w:delText>Sex for Clinical Use</w:delText>
                </w:r>
              </w:del>
            </w:ins>
            <w:ins w:id="731" w:author="Craig Newman" w:date="2023-07-03T08:04: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00B7702D" w14:textId="77777777" w:rsidR="00433EA9" w:rsidRPr="00767D02" w:rsidRDefault="00433EA9">
            <w:pPr>
              <w:pStyle w:val="MsgTableBody"/>
              <w:spacing w:line="256" w:lineRule="auto"/>
              <w:jc w:val="center"/>
              <w:rPr>
                <w:ins w:id="732" w:author="Amit Popat" w:date="2022-07-11T09:3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8573036" w14:textId="77777777" w:rsidR="00433EA9" w:rsidRPr="00767D02" w:rsidRDefault="00433EA9">
            <w:pPr>
              <w:pStyle w:val="MsgTableBody"/>
              <w:spacing w:line="256" w:lineRule="auto"/>
              <w:jc w:val="center"/>
              <w:rPr>
                <w:ins w:id="733" w:author="Amit Popat" w:date="2022-07-11T09:36:00Z"/>
                <w:noProof/>
                <w:color w:val="FF0000"/>
              </w:rPr>
            </w:pPr>
            <w:ins w:id="734" w:author="Amit Popat" w:date="2022-07-11T09:36:00Z">
              <w:r w:rsidRPr="00767D02">
                <w:rPr>
                  <w:noProof/>
                  <w:color w:val="FF0000"/>
                </w:rPr>
                <w:t>3</w:t>
              </w:r>
            </w:ins>
          </w:p>
        </w:tc>
      </w:tr>
      <w:tr w:rsidR="00C87B0A" w:rsidRPr="00767D02" w14:paraId="0019D468" w14:textId="77777777" w:rsidTr="00F8714F">
        <w:tblPrEx>
          <w:tblCellMar>
            <w:left w:w="108" w:type="dxa"/>
            <w:right w:w="108" w:type="dxa"/>
          </w:tblCellMar>
          <w:tblLook w:val="04A0" w:firstRow="1" w:lastRow="0" w:firstColumn="1" w:lastColumn="0" w:noHBand="0" w:noVBand="1"/>
        </w:tblPrEx>
        <w:trPr>
          <w:jc w:val="center"/>
          <w:ins w:id="735" w:author="Amit Popat" w:date="2022-07-11T10:10:00Z"/>
        </w:trPr>
        <w:tc>
          <w:tcPr>
            <w:tcW w:w="2882" w:type="dxa"/>
            <w:tcBorders>
              <w:top w:val="dotted" w:sz="4" w:space="0" w:color="auto"/>
              <w:left w:val="nil"/>
              <w:bottom w:val="dotted" w:sz="4" w:space="0" w:color="auto"/>
              <w:right w:val="nil"/>
            </w:tcBorders>
            <w:shd w:val="clear" w:color="auto" w:fill="FFFFFF"/>
          </w:tcPr>
          <w:p w14:paraId="25A5F1B5" w14:textId="77777777" w:rsidR="00C87B0A" w:rsidRPr="00767D02" w:rsidRDefault="00C87B0A" w:rsidP="00F8714F">
            <w:pPr>
              <w:pStyle w:val="MsgTableBody"/>
              <w:spacing w:line="256" w:lineRule="auto"/>
              <w:rPr>
                <w:ins w:id="736" w:author="Amit Popat" w:date="2022-07-11T10:10:00Z"/>
                <w:noProof/>
                <w:color w:val="FF0000"/>
              </w:rPr>
            </w:pPr>
            <w:ins w:id="737" w:author="Amit Popat" w:date="2022-07-11T10:10: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6A3671D6" w14:textId="77777777" w:rsidR="00C87B0A" w:rsidRPr="00767D02" w:rsidRDefault="00C87B0A" w:rsidP="00F8714F">
            <w:pPr>
              <w:pStyle w:val="MsgTableBody"/>
              <w:spacing w:line="256" w:lineRule="auto"/>
              <w:rPr>
                <w:ins w:id="738" w:author="Amit Popat" w:date="2022-07-11T10:10:00Z"/>
                <w:noProof/>
                <w:color w:val="FF0000"/>
              </w:rPr>
            </w:pPr>
            <w:ins w:id="739" w:author="Amit Popat" w:date="2022-07-11T10:10: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45BA0AB7" w14:textId="77777777" w:rsidR="00C87B0A" w:rsidRPr="00767D02" w:rsidRDefault="00C87B0A" w:rsidP="00F8714F">
            <w:pPr>
              <w:pStyle w:val="MsgTableBody"/>
              <w:spacing w:line="256" w:lineRule="auto"/>
              <w:jc w:val="center"/>
              <w:rPr>
                <w:ins w:id="740" w:author="Amit Popat" w:date="2022-07-11T10:10:00Z"/>
                <w:noProof/>
                <w:color w:val="FF0000"/>
              </w:rPr>
            </w:pPr>
          </w:p>
        </w:tc>
        <w:tc>
          <w:tcPr>
            <w:tcW w:w="1008" w:type="dxa"/>
            <w:tcBorders>
              <w:top w:val="dotted" w:sz="4" w:space="0" w:color="auto"/>
              <w:left w:val="nil"/>
              <w:bottom w:val="dotted" w:sz="4" w:space="0" w:color="auto"/>
              <w:right w:val="nil"/>
            </w:tcBorders>
            <w:shd w:val="clear" w:color="auto" w:fill="FFFFFF"/>
          </w:tcPr>
          <w:p w14:paraId="0D39DE82" w14:textId="77777777" w:rsidR="00C87B0A" w:rsidRPr="00767D02" w:rsidRDefault="00C87B0A" w:rsidP="00F8714F">
            <w:pPr>
              <w:pStyle w:val="MsgTableBody"/>
              <w:spacing w:line="256" w:lineRule="auto"/>
              <w:jc w:val="center"/>
              <w:rPr>
                <w:ins w:id="741" w:author="Amit Popat" w:date="2022-07-11T10:10:00Z"/>
                <w:noProof/>
                <w:color w:val="FF0000"/>
              </w:rPr>
            </w:pPr>
          </w:p>
        </w:tc>
      </w:tr>
      <w:tr w:rsidR="00C87B0A" w:rsidRPr="00767D02" w14:paraId="669195E1" w14:textId="77777777" w:rsidTr="00F8714F">
        <w:tblPrEx>
          <w:tblCellMar>
            <w:left w:w="108" w:type="dxa"/>
            <w:right w:w="108" w:type="dxa"/>
          </w:tblCellMar>
        </w:tblPrEx>
        <w:trPr>
          <w:jc w:val="center"/>
          <w:ins w:id="742" w:author="Amit Popat" w:date="2022-07-11T10:10:00Z"/>
        </w:trPr>
        <w:tc>
          <w:tcPr>
            <w:tcW w:w="2882" w:type="dxa"/>
            <w:tcBorders>
              <w:top w:val="dotted" w:sz="4" w:space="0" w:color="auto"/>
              <w:left w:val="nil"/>
              <w:bottom w:val="dotted" w:sz="4" w:space="0" w:color="auto"/>
              <w:right w:val="nil"/>
            </w:tcBorders>
            <w:shd w:val="clear" w:color="auto" w:fill="FFFFFF"/>
          </w:tcPr>
          <w:p w14:paraId="79F64F94" w14:textId="77777777" w:rsidR="00C87B0A" w:rsidRPr="00767D02" w:rsidRDefault="00C87B0A" w:rsidP="00F8714F">
            <w:pPr>
              <w:pStyle w:val="MsgTableBody"/>
              <w:rPr>
                <w:ins w:id="743" w:author="Amit Popat" w:date="2022-07-11T10:10:00Z"/>
                <w:noProof/>
              </w:rPr>
            </w:pPr>
            <w:ins w:id="744" w:author="Amit Popat" w:date="2022-07-11T10:10: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7957CAA3" w14:textId="77777777" w:rsidR="00C87B0A" w:rsidRPr="00767D02" w:rsidRDefault="00C87B0A" w:rsidP="00F8714F">
            <w:pPr>
              <w:pStyle w:val="MsgTableBody"/>
              <w:rPr>
                <w:ins w:id="745" w:author="Amit Popat" w:date="2022-07-11T10:10:00Z"/>
                <w:noProof/>
              </w:rPr>
            </w:pPr>
            <w:ins w:id="746" w:author="Amit Popat" w:date="2022-07-11T10:10: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3805D004" w14:textId="77777777" w:rsidR="00C87B0A" w:rsidRPr="00767D02" w:rsidRDefault="00C87B0A" w:rsidP="00F8714F">
            <w:pPr>
              <w:pStyle w:val="MsgTableBody"/>
              <w:jc w:val="center"/>
              <w:rPr>
                <w:ins w:id="747" w:author="Amit Popat" w:date="2022-07-11T10:10:00Z"/>
                <w:noProof/>
              </w:rPr>
            </w:pPr>
          </w:p>
        </w:tc>
        <w:tc>
          <w:tcPr>
            <w:tcW w:w="1008" w:type="dxa"/>
            <w:tcBorders>
              <w:top w:val="dotted" w:sz="4" w:space="0" w:color="auto"/>
              <w:left w:val="nil"/>
              <w:bottom w:val="dotted" w:sz="4" w:space="0" w:color="auto"/>
              <w:right w:val="nil"/>
            </w:tcBorders>
            <w:shd w:val="clear" w:color="auto" w:fill="FFFFFF"/>
          </w:tcPr>
          <w:p w14:paraId="520A0C95" w14:textId="77777777" w:rsidR="00C87B0A" w:rsidRPr="00767D02" w:rsidRDefault="00C87B0A" w:rsidP="00F8714F">
            <w:pPr>
              <w:pStyle w:val="MsgTableBody"/>
              <w:jc w:val="center"/>
              <w:rPr>
                <w:ins w:id="748" w:author="Amit Popat" w:date="2022-07-11T10:10:00Z"/>
                <w:noProof/>
              </w:rPr>
            </w:pPr>
            <w:ins w:id="749" w:author="Amit Popat" w:date="2022-07-11T10:10:00Z">
              <w:r w:rsidRPr="00767D02">
                <w:rPr>
                  <w:noProof/>
                </w:rPr>
                <w:t>3</w:t>
              </w:r>
            </w:ins>
          </w:p>
        </w:tc>
      </w:tr>
      <w:tr w:rsidR="00C87B0A" w:rsidRPr="00767D02" w14:paraId="697E5DDF" w14:textId="77777777" w:rsidTr="00F8714F">
        <w:tblPrEx>
          <w:tblCellMar>
            <w:left w:w="108" w:type="dxa"/>
            <w:right w:w="108" w:type="dxa"/>
          </w:tblCellMar>
          <w:tblLook w:val="04A0" w:firstRow="1" w:lastRow="0" w:firstColumn="1" w:lastColumn="0" w:noHBand="0" w:noVBand="1"/>
        </w:tblPrEx>
        <w:trPr>
          <w:jc w:val="center"/>
          <w:ins w:id="750" w:author="Amit Popat" w:date="2022-07-11T10:10:00Z"/>
        </w:trPr>
        <w:tc>
          <w:tcPr>
            <w:tcW w:w="2882" w:type="dxa"/>
            <w:tcBorders>
              <w:top w:val="dotted" w:sz="4" w:space="0" w:color="auto"/>
              <w:left w:val="nil"/>
              <w:bottom w:val="dotted" w:sz="4" w:space="0" w:color="auto"/>
              <w:right w:val="nil"/>
            </w:tcBorders>
            <w:shd w:val="clear" w:color="auto" w:fill="FFFFFF"/>
            <w:hideMark/>
          </w:tcPr>
          <w:p w14:paraId="7A2FCC33" w14:textId="77777777" w:rsidR="00C87B0A" w:rsidRPr="00767D02" w:rsidRDefault="00C87B0A" w:rsidP="00F8714F">
            <w:pPr>
              <w:pStyle w:val="MsgTableBody"/>
              <w:spacing w:line="256" w:lineRule="auto"/>
              <w:rPr>
                <w:ins w:id="751" w:author="Amit Popat" w:date="2022-07-11T10:10:00Z"/>
                <w:noProof/>
                <w:color w:val="FF0000"/>
              </w:rPr>
            </w:pPr>
            <w:ins w:id="752" w:author="Amit Popat" w:date="2022-07-11T10:10: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16B9BD36" w14:textId="77777777" w:rsidR="00C87B0A" w:rsidRPr="00767D02" w:rsidRDefault="00C87B0A" w:rsidP="00F8714F">
            <w:pPr>
              <w:pStyle w:val="MsgTableBody"/>
              <w:spacing w:line="256" w:lineRule="auto"/>
              <w:rPr>
                <w:ins w:id="753" w:author="Amit Popat" w:date="2022-07-11T10:10:00Z"/>
                <w:noProof/>
                <w:color w:val="FF0000"/>
              </w:rPr>
            </w:pPr>
            <w:ins w:id="754" w:author="Amit Popat" w:date="2022-07-11T10:10: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6E9C7DAE" w14:textId="77777777" w:rsidR="00C87B0A" w:rsidRPr="00767D02" w:rsidRDefault="00C87B0A" w:rsidP="00F8714F">
            <w:pPr>
              <w:pStyle w:val="MsgTableBody"/>
              <w:spacing w:line="256" w:lineRule="auto"/>
              <w:jc w:val="center"/>
              <w:rPr>
                <w:ins w:id="755" w:author="Amit Popat" w:date="2022-07-11T10:1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48E7DD7" w14:textId="77777777" w:rsidR="00C87B0A" w:rsidRPr="00767D02" w:rsidRDefault="00C87B0A" w:rsidP="00F8714F">
            <w:pPr>
              <w:pStyle w:val="MsgTableBody"/>
              <w:spacing w:line="256" w:lineRule="auto"/>
              <w:jc w:val="center"/>
              <w:rPr>
                <w:ins w:id="756" w:author="Amit Popat" w:date="2022-07-11T10:10:00Z"/>
                <w:noProof/>
                <w:color w:val="FF0000"/>
              </w:rPr>
            </w:pPr>
            <w:ins w:id="757" w:author="Amit Popat" w:date="2022-07-11T10:10:00Z">
              <w:r w:rsidRPr="00767D02">
                <w:rPr>
                  <w:noProof/>
                  <w:color w:val="FF0000"/>
                </w:rPr>
                <w:t>3</w:t>
              </w:r>
            </w:ins>
          </w:p>
        </w:tc>
      </w:tr>
      <w:tr w:rsidR="00C87B0A" w:rsidRPr="00767D02" w14:paraId="313C1759" w14:textId="77777777" w:rsidTr="00F8714F">
        <w:tblPrEx>
          <w:tblCellMar>
            <w:left w:w="108" w:type="dxa"/>
            <w:right w:w="108" w:type="dxa"/>
          </w:tblCellMar>
          <w:tblLook w:val="04A0" w:firstRow="1" w:lastRow="0" w:firstColumn="1" w:lastColumn="0" w:noHBand="0" w:noVBand="1"/>
        </w:tblPrEx>
        <w:trPr>
          <w:jc w:val="center"/>
          <w:ins w:id="758" w:author="Amit Popat" w:date="2022-07-11T10:10:00Z"/>
        </w:trPr>
        <w:tc>
          <w:tcPr>
            <w:tcW w:w="2882" w:type="dxa"/>
            <w:tcBorders>
              <w:top w:val="dotted" w:sz="4" w:space="0" w:color="auto"/>
              <w:left w:val="nil"/>
              <w:bottom w:val="dotted" w:sz="4" w:space="0" w:color="auto"/>
              <w:right w:val="nil"/>
            </w:tcBorders>
            <w:shd w:val="clear" w:color="auto" w:fill="FFFFFF"/>
            <w:hideMark/>
          </w:tcPr>
          <w:p w14:paraId="2FE419C4" w14:textId="77777777" w:rsidR="00C87B0A" w:rsidRPr="00767D02" w:rsidRDefault="00C87B0A" w:rsidP="00F8714F">
            <w:pPr>
              <w:pStyle w:val="MsgTableBody"/>
              <w:spacing w:line="256" w:lineRule="auto"/>
              <w:rPr>
                <w:ins w:id="759" w:author="Amit Popat" w:date="2022-07-11T10:10:00Z"/>
                <w:noProof/>
                <w:color w:val="FF0000"/>
              </w:rPr>
            </w:pPr>
            <w:ins w:id="760" w:author="Amit Popat" w:date="2022-07-11T10:10: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5CBD414E" w14:textId="77777777" w:rsidR="00C87B0A" w:rsidRPr="00767D02" w:rsidRDefault="00C87B0A" w:rsidP="00F8714F">
            <w:pPr>
              <w:pStyle w:val="MsgTableBody"/>
              <w:spacing w:line="256" w:lineRule="auto"/>
              <w:rPr>
                <w:ins w:id="761" w:author="Amit Popat" w:date="2022-07-11T10:10:00Z"/>
                <w:noProof/>
                <w:color w:val="FF0000"/>
              </w:rPr>
            </w:pPr>
            <w:ins w:id="762" w:author="Amit Popat" w:date="2022-07-11T10:10: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637F23A7" w14:textId="77777777" w:rsidR="00C87B0A" w:rsidRPr="00767D02" w:rsidRDefault="00C87B0A" w:rsidP="00F8714F">
            <w:pPr>
              <w:pStyle w:val="MsgTableBody"/>
              <w:spacing w:line="256" w:lineRule="auto"/>
              <w:jc w:val="center"/>
              <w:rPr>
                <w:ins w:id="763" w:author="Amit Popat" w:date="2022-07-11T10:1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F87A11A" w14:textId="77777777" w:rsidR="00C87B0A" w:rsidRPr="00767D02" w:rsidRDefault="00C87B0A" w:rsidP="00F8714F">
            <w:pPr>
              <w:pStyle w:val="MsgTableBody"/>
              <w:spacing w:line="256" w:lineRule="auto"/>
              <w:jc w:val="center"/>
              <w:rPr>
                <w:ins w:id="764" w:author="Amit Popat" w:date="2022-07-11T10:10:00Z"/>
                <w:noProof/>
                <w:color w:val="FF0000"/>
              </w:rPr>
            </w:pPr>
            <w:ins w:id="765" w:author="Amit Popat" w:date="2022-07-11T10:10:00Z">
              <w:r w:rsidRPr="00767D02">
                <w:rPr>
                  <w:noProof/>
                  <w:color w:val="FF0000"/>
                </w:rPr>
                <w:t>3</w:t>
              </w:r>
            </w:ins>
          </w:p>
        </w:tc>
      </w:tr>
      <w:tr w:rsidR="00C87B0A" w:rsidRPr="00767D02" w14:paraId="44149337" w14:textId="77777777" w:rsidTr="00F8714F">
        <w:tblPrEx>
          <w:tblCellMar>
            <w:left w:w="108" w:type="dxa"/>
            <w:right w:w="108" w:type="dxa"/>
          </w:tblCellMar>
          <w:tblLook w:val="04A0" w:firstRow="1" w:lastRow="0" w:firstColumn="1" w:lastColumn="0" w:noHBand="0" w:noVBand="1"/>
        </w:tblPrEx>
        <w:trPr>
          <w:jc w:val="center"/>
          <w:ins w:id="766" w:author="Amit Popat" w:date="2022-07-11T10:10:00Z"/>
        </w:trPr>
        <w:tc>
          <w:tcPr>
            <w:tcW w:w="2882" w:type="dxa"/>
            <w:tcBorders>
              <w:top w:val="dotted" w:sz="4" w:space="0" w:color="auto"/>
              <w:left w:val="nil"/>
              <w:bottom w:val="dotted" w:sz="4" w:space="0" w:color="auto"/>
              <w:right w:val="nil"/>
            </w:tcBorders>
            <w:shd w:val="clear" w:color="auto" w:fill="FFFFFF"/>
          </w:tcPr>
          <w:p w14:paraId="69586DF2" w14:textId="77777777" w:rsidR="00C87B0A" w:rsidRPr="00767D02" w:rsidRDefault="00C87B0A" w:rsidP="00F8714F">
            <w:pPr>
              <w:pStyle w:val="MsgTableBody"/>
              <w:spacing w:line="256" w:lineRule="auto"/>
              <w:rPr>
                <w:ins w:id="767" w:author="Amit Popat" w:date="2022-07-11T10:10:00Z"/>
                <w:noProof/>
                <w:color w:val="FF0000"/>
              </w:rPr>
            </w:pPr>
            <w:ins w:id="768" w:author="Amit Popat" w:date="2022-07-11T10:10: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007EDB19" w14:textId="77777777" w:rsidR="00C87B0A" w:rsidRPr="00767D02" w:rsidRDefault="00C87B0A" w:rsidP="00F8714F">
            <w:pPr>
              <w:pStyle w:val="MsgTableBody"/>
              <w:spacing w:line="256" w:lineRule="auto"/>
              <w:rPr>
                <w:ins w:id="769" w:author="Amit Popat" w:date="2022-07-11T10:10:00Z"/>
                <w:noProof/>
                <w:color w:val="FF0000"/>
              </w:rPr>
            </w:pPr>
            <w:ins w:id="770" w:author="Amit Popat" w:date="2022-07-11T10:10: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1DA7FD11" w14:textId="77777777" w:rsidR="00C87B0A" w:rsidRPr="00767D02" w:rsidRDefault="00C87B0A" w:rsidP="00F8714F">
            <w:pPr>
              <w:pStyle w:val="MsgTableBody"/>
              <w:spacing w:line="256" w:lineRule="auto"/>
              <w:jc w:val="center"/>
              <w:rPr>
                <w:ins w:id="771" w:author="Amit Popat" w:date="2022-07-11T10:10:00Z"/>
                <w:noProof/>
                <w:color w:val="FF0000"/>
              </w:rPr>
            </w:pPr>
          </w:p>
        </w:tc>
        <w:tc>
          <w:tcPr>
            <w:tcW w:w="1008" w:type="dxa"/>
            <w:tcBorders>
              <w:top w:val="dotted" w:sz="4" w:space="0" w:color="auto"/>
              <w:left w:val="nil"/>
              <w:bottom w:val="dotted" w:sz="4" w:space="0" w:color="auto"/>
              <w:right w:val="nil"/>
            </w:tcBorders>
            <w:shd w:val="clear" w:color="auto" w:fill="FFFFFF"/>
          </w:tcPr>
          <w:p w14:paraId="50A42462" w14:textId="77777777" w:rsidR="00C87B0A" w:rsidRPr="00767D02" w:rsidRDefault="00C87B0A" w:rsidP="00F8714F">
            <w:pPr>
              <w:pStyle w:val="MsgTableBody"/>
              <w:spacing w:line="256" w:lineRule="auto"/>
              <w:jc w:val="center"/>
              <w:rPr>
                <w:ins w:id="772" w:author="Amit Popat" w:date="2022-07-11T10:10:00Z"/>
                <w:noProof/>
                <w:color w:val="FF0000"/>
              </w:rPr>
            </w:pPr>
          </w:p>
        </w:tc>
      </w:tr>
      <w:tr w:rsidR="00433EA9" w:rsidRPr="00767D02" w:rsidDel="00C87B0A" w14:paraId="7A1C09BF" w14:textId="5AEC8C91" w:rsidTr="00433EA9">
        <w:trPr>
          <w:jc w:val="center"/>
          <w:del w:id="773" w:author="Amit Popat" w:date="2022-07-11T10:11:00Z"/>
        </w:trPr>
        <w:tc>
          <w:tcPr>
            <w:tcW w:w="2882" w:type="dxa"/>
            <w:tcBorders>
              <w:top w:val="dotted" w:sz="4" w:space="0" w:color="auto"/>
              <w:left w:val="nil"/>
              <w:bottom w:val="dotted" w:sz="4" w:space="0" w:color="auto"/>
              <w:right w:val="nil"/>
            </w:tcBorders>
            <w:shd w:val="clear" w:color="auto" w:fill="FFFFFF"/>
          </w:tcPr>
          <w:p w14:paraId="4D47E64C" w14:textId="1CAAE168" w:rsidR="00433EA9" w:rsidRPr="00767D02" w:rsidDel="00C87B0A" w:rsidRDefault="00433EA9" w:rsidP="00433EA9">
            <w:pPr>
              <w:pStyle w:val="MsgTableBody"/>
              <w:rPr>
                <w:del w:id="774" w:author="Amit Popat" w:date="2022-07-11T10:11:00Z"/>
                <w:noProof/>
              </w:rPr>
            </w:pPr>
            <w:del w:id="775" w:author="Amit Popat" w:date="2022-07-11T10:11:00Z">
              <w:r w:rsidRPr="00767D02" w:rsidDel="00C87B0A">
                <w:rPr>
                  <w:noProof/>
                </w:rPr>
                <w:delText>[{NK1}]</w:delText>
              </w:r>
            </w:del>
          </w:p>
        </w:tc>
        <w:tc>
          <w:tcPr>
            <w:tcW w:w="4321" w:type="dxa"/>
            <w:tcBorders>
              <w:top w:val="dotted" w:sz="4" w:space="0" w:color="auto"/>
              <w:left w:val="nil"/>
              <w:bottom w:val="dotted" w:sz="4" w:space="0" w:color="auto"/>
              <w:right w:val="nil"/>
            </w:tcBorders>
            <w:shd w:val="clear" w:color="auto" w:fill="FFFFFF"/>
          </w:tcPr>
          <w:p w14:paraId="5A5AE1ED" w14:textId="3010886F" w:rsidR="00433EA9" w:rsidRPr="00767D02" w:rsidDel="00C87B0A" w:rsidRDefault="00433EA9" w:rsidP="00433EA9">
            <w:pPr>
              <w:pStyle w:val="MsgTableBody"/>
              <w:rPr>
                <w:del w:id="776" w:author="Amit Popat" w:date="2022-07-11T10:11:00Z"/>
                <w:noProof/>
              </w:rPr>
            </w:pPr>
            <w:del w:id="777" w:author="Amit Popat" w:date="2022-07-11T10:11:00Z">
              <w:r w:rsidRPr="00767D02" w:rsidDel="00C87B0A">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
          <w:p w14:paraId="6B9A25A6" w14:textId="054EE2BE" w:rsidR="00433EA9" w:rsidRPr="00767D02" w:rsidDel="00C87B0A" w:rsidRDefault="00433EA9" w:rsidP="00433EA9">
            <w:pPr>
              <w:pStyle w:val="MsgTableBody"/>
              <w:jc w:val="center"/>
              <w:rPr>
                <w:del w:id="778" w:author="Amit Popat" w:date="2022-07-11T10:11:00Z"/>
                <w:noProof/>
              </w:rPr>
            </w:pPr>
          </w:p>
        </w:tc>
        <w:tc>
          <w:tcPr>
            <w:tcW w:w="1008" w:type="dxa"/>
            <w:tcBorders>
              <w:top w:val="dotted" w:sz="4" w:space="0" w:color="auto"/>
              <w:left w:val="nil"/>
              <w:bottom w:val="dotted" w:sz="4" w:space="0" w:color="auto"/>
              <w:right w:val="nil"/>
            </w:tcBorders>
            <w:shd w:val="clear" w:color="auto" w:fill="FFFFFF"/>
          </w:tcPr>
          <w:p w14:paraId="13A3485E" w14:textId="1D54D7EE" w:rsidR="00433EA9" w:rsidRPr="00767D02" w:rsidDel="00C87B0A" w:rsidRDefault="00433EA9" w:rsidP="00433EA9">
            <w:pPr>
              <w:pStyle w:val="MsgTableBody"/>
              <w:jc w:val="center"/>
              <w:rPr>
                <w:del w:id="779" w:author="Amit Popat" w:date="2022-07-11T10:11:00Z"/>
                <w:noProof/>
              </w:rPr>
            </w:pPr>
            <w:del w:id="780" w:author="Amit Popat" w:date="2022-07-11T10:11:00Z">
              <w:r w:rsidRPr="00767D02" w:rsidDel="00C87B0A">
                <w:rPr>
                  <w:noProof/>
                </w:rPr>
                <w:delText>6</w:delText>
              </w:r>
            </w:del>
          </w:p>
        </w:tc>
      </w:tr>
      <w:tr w:rsidR="00433EA9" w:rsidRPr="00573AF5" w14:paraId="5A120DBE"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20AEEF28" w14:textId="77777777" w:rsidR="00433EA9" w:rsidRDefault="00433EA9" w:rsidP="00433EA9">
            <w:pPr>
              <w:pStyle w:val="MsgTableBody"/>
              <w:rPr>
                <w:noProof/>
              </w:rPr>
            </w:pPr>
            <w:r>
              <w:rPr>
                <w:noProof/>
              </w:rPr>
              <w:lastRenderedPageBreak/>
              <w:t>[</w:t>
            </w:r>
          </w:p>
        </w:tc>
        <w:tc>
          <w:tcPr>
            <w:tcW w:w="4321" w:type="dxa"/>
            <w:tcBorders>
              <w:top w:val="dotted" w:sz="4" w:space="0" w:color="auto"/>
              <w:left w:val="nil"/>
              <w:bottom w:val="dotted" w:sz="4" w:space="0" w:color="auto"/>
              <w:right w:val="nil"/>
            </w:tcBorders>
            <w:shd w:val="clear" w:color="auto" w:fill="FFFFFF"/>
          </w:tcPr>
          <w:p w14:paraId="7219944A" w14:textId="77777777" w:rsidR="00433EA9" w:rsidRDefault="00433EA9" w:rsidP="00433EA9">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5A5AD50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AD749" w14:textId="77777777" w:rsidR="00433EA9" w:rsidRDefault="00433EA9" w:rsidP="00433EA9">
            <w:pPr>
              <w:pStyle w:val="MsgTableBody"/>
              <w:jc w:val="center"/>
              <w:rPr>
                <w:noProof/>
              </w:rPr>
            </w:pPr>
          </w:p>
        </w:tc>
      </w:tr>
      <w:tr w:rsidR="00433EA9" w:rsidRPr="00573AF5" w14:paraId="15EB85F7"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1A62664" w14:textId="77777777" w:rsidR="00433EA9" w:rsidRDefault="00433EA9" w:rsidP="00433EA9">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5E1B812D" w14:textId="77777777" w:rsidR="00433EA9" w:rsidRDefault="00433EA9" w:rsidP="00433EA9">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03773B0"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E1229" w14:textId="77777777" w:rsidR="00433EA9" w:rsidRDefault="00433EA9" w:rsidP="00433EA9">
            <w:pPr>
              <w:pStyle w:val="MsgTableBody"/>
              <w:jc w:val="center"/>
              <w:rPr>
                <w:noProof/>
              </w:rPr>
            </w:pPr>
            <w:r>
              <w:rPr>
                <w:noProof/>
              </w:rPr>
              <w:t>6</w:t>
            </w:r>
          </w:p>
        </w:tc>
      </w:tr>
      <w:tr w:rsidR="00433EA9" w:rsidRPr="00573AF5" w14:paraId="55D3EF83"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77F0AC2" w14:textId="77777777" w:rsidR="00433EA9" w:rsidRDefault="00433EA9" w:rsidP="00433EA9">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FCC6688" w14:textId="77777777" w:rsidR="00433EA9" w:rsidRDefault="00433EA9" w:rsidP="00433EA9">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F862FC5"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E37387" w14:textId="77777777" w:rsidR="00433EA9" w:rsidRDefault="00433EA9" w:rsidP="00433EA9">
            <w:pPr>
              <w:pStyle w:val="MsgTableBody"/>
              <w:jc w:val="center"/>
              <w:rPr>
                <w:noProof/>
              </w:rPr>
            </w:pPr>
          </w:p>
        </w:tc>
      </w:tr>
      <w:tr w:rsidR="00433EA9" w:rsidRPr="00573AF5" w14:paraId="5642B675"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3E985CE4" w14:textId="77777777" w:rsidR="00433EA9" w:rsidRDefault="00433EA9" w:rsidP="00433EA9">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76306AAB" w14:textId="77777777" w:rsidR="00433EA9" w:rsidRDefault="00433EA9" w:rsidP="00433EA9">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A792C2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2B08" w14:textId="77777777" w:rsidR="00433EA9" w:rsidRDefault="00433EA9" w:rsidP="00433EA9">
            <w:pPr>
              <w:pStyle w:val="MsgTableBody"/>
              <w:jc w:val="center"/>
              <w:rPr>
                <w:noProof/>
              </w:rPr>
            </w:pPr>
            <w:r>
              <w:rPr>
                <w:noProof/>
              </w:rPr>
              <w:t>6</w:t>
            </w:r>
          </w:p>
        </w:tc>
      </w:tr>
      <w:tr w:rsidR="00433EA9" w:rsidRPr="00573AF5" w14:paraId="5B269899"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585E9D90" w14:textId="77777777" w:rsidR="00433EA9" w:rsidRDefault="00433EA9" w:rsidP="00433EA9">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40CF8F34" w14:textId="77777777" w:rsidR="00433EA9" w:rsidRDefault="00433EA9" w:rsidP="00433EA9">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5B59B53"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4AC66" w14:textId="77777777" w:rsidR="00433EA9" w:rsidRDefault="00433EA9" w:rsidP="00433EA9">
            <w:pPr>
              <w:pStyle w:val="MsgTableBody"/>
              <w:jc w:val="center"/>
              <w:rPr>
                <w:noProof/>
              </w:rPr>
            </w:pPr>
            <w:r>
              <w:rPr>
                <w:noProof/>
              </w:rPr>
              <w:t>6</w:t>
            </w:r>
          </w:p>
        </w:tc>
      </w:tr>
      <w:tr w:rsidR="00433EA9" w:rsidRPr="00573AF5" w14:paraId="6E2BB0C1"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2B913B9" w14:textId="77777777" w:rsidR="00433EA9" w:rsidRDefault="00433EA9" w:rsidP="00433EA9">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136A0DC" w14:textId="77777777" w:rsidR="00433EA9" w:rsidRDefault="00433EA9" w:rsidP="00433EA9">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7C5ED1D"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265F88" w14:textId="77777777" w:rsidR="00433EA9" w:rsidRDefault="00433EA9" w:rsidP="00433EA9">
            <w:pPr>
              <w:pStyle w:val="MsgTableBody"/>
              <w:jc w:val="center"/>
              <w:rPr>
                <w:noProof/>
              </w:rPr>
            </w:pPr>
            <w:r>
              <w:rPr>
                <w:noProof/>
              </w:rPr>
              <w:t>6</w:t>
            </w:r>
          </w:p>
        </w:tc>
      </w:tr>
      <w:tr w:rsidR="00433EA9" w:rsidRPr="00573AF5" w14:paraId="6814EE93"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D28DFD7" w14:textId="77777777" w:rsidR="00433EA9" w:rsidRDefault="00433EA9" w:rsidP="00433EA9">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41FFB2B" w14:textId="77777777" w:rsidR="00433EA9" w:rsidRDefault="00433EA9" w:rsidP="00433EA9">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9F3861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5E7F" w14:textId="77777777" w:rsidR="00433EA9" w:rsidRDefault="00433EA9" w:rsidP="00433EA9">
            <w:pPr>
              <w:pStyle w:val="MsgTableBody"/>
              <w:jc w:val="center"/>
              <w:rPr>
                <w:noProof/>
              </w:rPr>
            </w:pPr>
          </w:p>
        </w:tc>
      </w:tr>
      <w:tr w:rsidR="00433EA9" w:rsidRPr="00573AF5" w14:paraId="3131562B"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6115F56" w14:textId="77777777" w:rsidR="00433EA9" w:rsidRDefault="00433EA9" w:rsidP="00433EA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383293A" w14:textId="77777777" w:rsidR="00433EA9" w:rsidRDefault="00433EA9" w:rsidP="00433EA9">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9D17EBF"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F835B6" w14:textId="77777777" w:rsidR="00433EA9" w:rsidRDefault="00433EA9" w:rsidP="00433EA9">
            <w:pPr>
              <w:pStyle w:val="MsgTableBody"/>
              <w:jc w:val="center"/>
              <w:rPr>
                <w:noProof/>
              </w:rPr>
            </w:pPr>
          </w:p>
        </w:tc>
      </w:tr>
      <w:tr w:rsidR="00433EA9" w:rsidRPr="00573AF5" w14:paraId="0D47184D" w14:textId="77777777" w:rsidTr="00433EA9">
        <w:trPr>
          <w:jc w:val="center"/>
        </w:trPr>
        <w:tc>
          <w:tcPr>
            <w:tcW w:w="2882" w:type="dxa"/>
            <w:tcBorders>
              <w:top w:val="dotted" w:sz="4" w:space="0" w:color="auto"/>
              <w:left w:val="nil"/>
              <w:bottom w:val="single" w:sz="2" w:space="0" w:color="auto"/>
              <w:right w:val="nil"/>
            </w:tcBorders>
            <w:shd w:val="clear" w:color="auto" w:fill="FFFFFF"/>
          </w:tcPr>
          <w:p w14:paraId="4CC37B4C" w14:textId="77777777" w:rsidR="00433EA9" w:rsidRDefault="00433EA9" w:rsidP="00433EA9">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025DFDFC" w14:textId="77777777" w:rsidR="00433EA9" w:rsidRDefault="00433EA9" w:rsidP="00433EA9">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AE56B2F" w14:textId="77777777" w:rsidR="00433EA9" w:rsidRDefault="00433EA9" w:rsidP="00433E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4DE495" w14:textId="77777777" w:rsidR="00433EA9" w:rsidRDefault="00433EA9" w:rsidP="00433EA9">
            <w:pPr>
              <w:pStyle w:val="MsgTableBody"/>
              <w:jc w:val="center"/>
              <w:rPr>
                <w:noProof/>
              </w:rPr>
            </w:pPr>
            <w:r>
              <w:rPr>
                <w:noProof/>
              </w:rPr>
              <w:t>2</w:t>
            </w:r>
          </w:p>
        </w:tc>
      </w:tr>
    </w:tbl>
    <w:p w14:paraId="7B7BF24C"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09B91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B439721" w14:textId="0D6C0A7A" w:rsidR="00EE6FC3" w:rsidRDefault="00EE6FC3" w:rsidP="00EE6FC3">
            <w:pPr>
              <w:pStyle w:val="ACK-ChoreographyHeader"/>
            </w:pPr>
            <w:r>
              <w:t>Acknowledgment Choreography</w:t>
            </w:r>
          </w:p>
        </w:tc>
      </w:tr>
      <w:tr w:rsidR="00EE6FC3" w14:paraId="4E4816B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5F39FD8" w14:textId="61A659F8" w:rsidR="00EE6FC3" w:rsidRDefault="00EE6FC3" w:rsidP="00EE6FC3">
            <w:pPr>
              <w:pStyle w:val="ACK-ChoreographyHeader"/>
            </w:pPr>
            <w:r>
              <w:rPr>
                <w:noProof/>
              </w:rPr>
              <w:t>RQI^I02^RQI_I01</w:t>
            </w:r>
          </w:p>
        </w:tc>
      </w:tr>
      <w:tr w:rsidR="00314BE8" w14:paraId="5DC1AA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69DCBC3"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E9EB655"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9C5A116" w14:textId="77777777" w:rsidR="00314BE8" w:rsidRDefault="00314BE8" w:rsidP="00314BE8">
            <w:pPr>
              <w:pStyle w:val="ACK-ChoreographyBody"/>
            </w:pPr>
            <w:r>
              <w:t>Field value: Enhanced mode</w:t>
            </w:r>
          </w:p>
        </w:tc>
      </w:tr>
      <w:tr w:rsidR="00314BE8" w14:paraId="2F5285B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2E9FD"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FC76E13"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0D6763D"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82E9DC" w14:textId="77777777" w:rsidR="00314BE8" w:rsidRDefault="00314BE8" w:rsidP="00314BE8">
            <w:pPr>
              <w:pStyle w:val="ACK-ChoreographyBody"/>
            </w:pPr>
            <w:r>
              <w:t>AL, SU, ER</w:t>
            </w:r>
          </w:p>
        </w:tc>
      </w:tr>
      <w:tr w:rsidR="00314BE8" w14:paraId="0DFD181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E1CEB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C45CFB"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82FF7DA"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3444AFA" w14:textId="77777777" w:rsidR="00314BE8" w:rsidRDefault="00314BE8" w:rsidP="00314BE8">
            <w:pPr>
              <w:pStyle w:val="ACK-ChoreographyBody"/>
            </w:pPr>
            <w:r>
              <w:t>AL</w:t>
            </w:r>
          </w:p>
        </w:tc>
      </w:tr>
      <w:tr w:rsidR="00314BE8" w14:paraId="340A0F8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190DCFA"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D7A416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62B08EC"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C0201C1" w14:textId="77777777" w:rsidR="00314BE8" w:rsidRDefault="00314BE8" w:rsidP="00314BE8">
            <w:pPr>
              <w:pStyle w:val="ACK-ChoreographyBody"/>
            </w:pPr>
            <w:r>
              <w:rPr>
                <w:szCs w:val="16"/>
              </w:rPr>
              <w:t>ACK^I02^ACK</w:t>
            </w:r>
          </w:p>
        </w:tc>
      </w:tr>
      <w:tr w:rsidR="00314BE8" w14:paraId="74895C1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033DD0"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46700C4" w14:textId="77777777" w:rsidR="00314BE8" w:rsidRDefault="00314BE8" w:rsidP="00314BE8">
            <w:pPr>
              <w:pStyle w:val="ACK-ChoreographyBody"/>
            </w:pPr>
            <w:r>
              <w:rPr>
                <w:szCs w:val="16"/>
              </w:rPr>
              <w:t>RPL^I02^RPL_I02</w:t>
            </w:r>
          </w:p>
        </w:tc>
        <w:tc>
          <w:tcPr>
            <w:tcW w:w="1843" w:type="dxa"/>
            <w:tcBorders>
              <w:top w:val="single" w:sz="4" w:space="0" w:color="auto"/>
              <w:left w:val="single" w:sz="4" w:space="0" w:color="auto"/>
              <w:bottom w:val="single" w:sz="4" w:space="0" w:color="auto"/>
              <w:right w:val="single" w:sz="4" w:space="0" w:color="auto"/>
            </w:tcBorders>
            <w:hideMark/>
          </w:tcPr>
          <w:p w14:paraId="2E9565DA" w14:textId="77777777" w:rsidR="00314BE8" w:rsidRDefault="00314BE8" w:rsidP="00314BE8">
            <w:pPr>
              <w:pStyle w:val="ACK-ChoreographyBody"/>
            </w:pPr>
            <w:r>
              <w:rPr>
                <w:szCs w:val="16"/>
              </w:rPr>
              <w:t>RPL^I02^RPL_I02</w:t>
            </w:r>
          </w:p>
        </w:tc>
        <w:tc>
          <w:tcPr>
            <w:tcW w:w="1842" w:type="dxa"/>
            <w:tcBorders>
              <w:top w:val="single" w:sz="4" w:space="0" w:color="auto"/>
              <w:left w:val="single" w:sz="4" w:space="0" w:color="auto"/>
              <w:bottom w:val="single" w:sz="4" w:space="0" w:color="auto"/>
              <w:right w:val="single" w:sz="4" w:space="0" w:color="auto"/>
            </w:tcBorders>
            <w:hideMark/>
          </w:tcPr>
          <w:p w14:paraId="34712AF2" w14:textId="77777777" w:rsidR="00314BE8" w:rsidRDefault="00314BE8" w:rsidP="00314BE8">
            <w:pPr>
              <w:pStyle w:val="ACK-ChoreographyBody"/>
            </w:pPr>
            <w:r>
              <w:rPr>
                <w:szCs w:val="16"/>
              </w:rPr>
              <w:t>RPL^I02^RPL_I02</w:t>
            </w:r>
          </w:p>
        </w:tc>
      </w:tr>
    </w:tbl>
    <w:p w14:paraId="549E671F" w14:textId="77777777" w:rsidR="00573AF5" w:rsidRDefault="00573AF5">
      <w:pPr>
        <w:rPr>
          <w:noProof/>
        </w:rPr>
      </w:pPr>
    </w:p>
    <w:p w14:paraId="5BE6F3D7" w14:textId="77777777" w:rsidR="00573AF5" w:rsidRDefault="00573AF5">
      <w:pPr>
        <w:pStyle w:val="MsgTableCaption"/>
        <w:rPr>
          <w:noProof/>
        </w:rPr>
      </w:pPr>
      <w:r>
        <w:rPr>
          <w:noProof/>
        </w:rPr>
        <w:t>RPL^I02^RPL_I02: Return Patient Display List</w:t>
      </w:r>
      <w:r w:rsidR="00FD02FB">
        <w:rPr>
          <w:noProof/>
        </w:rPr>
        <w:fldChar w:fldCharType="begin"/>
      </w:r>
      <w:r>
        <w:rPr>
          <w:noProof/>
        </w:rPr>
        <w:instrText xml:space="preserve"> XE "RPL Return patient display list"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01A7C0E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625684E"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241F531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0C2D877"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DF741E5" w14:textId="77777777" w:rsidR="00573AF5" w:rsidRDefault="00573AF5">
            <w:pPr>
              <w:pStyle w:val="MsgTableHeader"/>
              <w:jc w:val="center"/>
              <w:rPr>
                <w:noProof/>
              </w:rPr>
            </w:pPr>
            <w:r>
              <w:rPr>
                <w:noProof/>
              </w:rPr>
              <w:t>Chapter</w:t>
            </w:r>
          </w:p>
        </w:tc>
      </w:tr>
      <w:tr w:rsidR="00573AF5" w:rsidRPr="00573AF5" w14:paraId="5B4FFE65"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BA098DE" w14:textId="77777777" w:rsidR="00573AF5" w:rsidRDefault="00573AF5">
            <w:pPr>
              <w:pStyle w:val="MsgTableBody"/>
              <w:rPr>
                <w:noProof/>
              </w:rPr>
            </w:pPr>
            <w:r>
              <w:rPr>
                <w:noProof/>
              </w:rPr>
              <w:t xml:space="preserve">  MSH</w:t>
            </w:r>
          </w:p>
        </w:tc>
        <w:tc>
          <w:tcPr>
            <w:tcW w:w="4320" w:type="dxa"/>
            <w:tcBorders>
              <w:top w:val="single" w:sz="4" w:space="0" w:color="auto"/>
              <w:left w:val="nil"/>
              <w:bottom w:val="dotted" w:sz="4" w:space="0" w:color="auto"/>
              <w:right w:val="nil"/>
            </w:tcBorders>
            <w:shd w:val="clear" w:color="auto" w:fill="FFFFFF"/>
          </w:tcPr>
          <w:p w14:paraId="7B15378A"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800ABFE"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D3256F" w14:textId="77777777" w:rsidR="00573AF5" w:rsidRDefault="00573AF5">
            <w:pPr>
              <w:pStyle w:val="MsgTableBody"/>
              <w:jc w:val="center"/>
              <w:rPr>
                <w:noProof/>
              </w:rPr>
            </w:pPr>
            <w:r>
              <w:rPr>
                <w:noProof/>
              </w:rPr>
              <w:t>2</w:t>
            </w:r>
          </w:p>
        </w:tc>
      </w:tr>
      <w:tr w:rsidR="00573AF5" w:rsidRPr="00573AF5" w14:paraId="00F17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DF583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146E7B4"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833BC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252DA" w14:textId="77777777" w:rsidR="00573AF5" w:rsidRDefault="00573AF5">
            <w:pPr>
              <w:pStyle w:val="MsgTableBody"/>
              <w:jc w:val="center"/>
              <w:rPr>
                <w:noProof/>
              </w:rPr>
            </w:pPr>
            <w:r>
              <w:rPr>
                <w:noProof/>
              </w:rPr>
              <w:t>2</w:t>
            </w:r>
          </w:p>
        </w:tc>
      </w:tr>
      <w:tr w:rsidR="00573AF5" w:rsidRPr="00573AF5" w14:paraId="74B8CA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CCD4D1"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F0D3DE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0D96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2BB50" w14:textId="77777777" w:rsidR="00573AF5" w:rsidRDefault="00573AF5">
            <w:pPr>
              <w:pStyle w:val="MsgTableBody"/>
              <w:jc w:val="center"/>
              <w:rPr>
                <w:noProof/>
              </w:rPr>
            </w:pPr>
            <w:r>
              <w:rPr>
                <w:noProof/>
              </w:rPr>
              <w:t>2</w:t>
            </w:r>
          </w:p>
        </w:tc>
      </w:tr>
      <w:tr w:rsidR="00573AF5" w:rsidRPr="00573AF5" w14:paraId="474DE9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2B1979" w14:textId="77777777" w:rsidR="00573AF5" w:rsidRDefault="00573AF5">
            <w:pPr>
              <w:pStyle w:val="MsgTableBody"/>
              <w:rPr>
                <w:noProof/>
              </w:rPr>
            </w:pPr>
            <w:r>
              <w:rPr>
                <w:noProof/>
              </w:rPr>
              <w:t xml:space="preserve">  MSA  </w:t>
            </w:r>
          </w:p>
        </w:tc>
        <w:tc>
          <w:tcPr>
            <w:tcW w:w="4320" w:type="dxa"/>
            <w:tcBorders>
              <w:top w:val="dotted" w:sz="4" w:space="0" w:color="auto"/>
              <w:left w:val="nil"/>
              <w:bottom w:val="dotted" w:sz="4" w:space="0" w:color="auto"/>
              <w:right w:val="nil"/>
            </w:tcBorders>
            <w:shd w:val="clear" w:color="auto" w:fill="FFFFFF"/>
          </w:tcPr>
          <w:p w14:paraId="407D3A4E" w14:textId="04DAA5DB"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1F32AC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56057" w14:textId="77777777" w:rsidR="00573AF5" w:rsidRDefault="00573AF5">
            <w:pPr>
              <w:pStyle w:val="MsgTableBody"/>
              <w:jc w:val="center"/>
              <w:rPr>
                <w:noProof/>
              </w:rPr>
            </w:pPr>
            <w:r>
              <w:rPr>
                <w:noProof/>
              </w:rPr>
              <w:t>3</w:t>
            </w:r>
          </w:p>
        </w:tc>
      </w:tr>
      <w:tr w:rsidR="00573AF5" w:rsidRPr="00573AF5" w14:paraId="18844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0F7BF3"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12D34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13FEE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C9E6" w14:textId="77777777" w:rsidR="00573AF5" w:rsidRDefault="00573AF5">
            <w:pPr>
              <w:pStyle w:val="MsgTableBody"/>
              <w:jc w:val="center"/>
              <w:rPr>
                <w:noProof/>
              </w:rPr>
            </w:pPr>
          </w:p>
        </w:tc>
      </w:tr>
      <w:tr w:rsidR="00573AF5" w:rsidRPr="00573AF5" w14:paraId="004B7A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58505E" w14:textId="77777777" w:rsidR="00573AF5" w:rsidRDefault="00573AF5">
            <w:pPr>
              <w:pStyle w:val="MsgTableBody"/>
              <w:rPr>
                <w:noProof/>
              </w:rPr>
            </w:pPr>
            <w:r>
              <w:rPr>
                <w:noProof/>
              </w:rPr>
              <w:t xml:space="preserve">    PRD</w:t>
            </w:r>
          </w:p>
        </w:tc>
        <w:tc>
          <w:tcPr>
            <w:tcW w:w="4320" w:type="dxa"/>
            <w:tcBorders>
              <w:top w:val="dotted" w:sz="4" w:space="0" w:color="auto"/>
              <w:left w:val="nil"/>
              <w:bottom w:val="dotted" w:sz="4" w:space="0" w:color="auto"/>
              <w:right w:val="nil"/>
            </w:tcBorders>
            <w:shd w:val="clear" w:color="auto" w:fill="FFFFFF"/>
          </w:tcPr>
          <w:p w14:paraId="480FFC8A"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85824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E4C8C" w14:textId="77777777" w:rsidR="00573AF5" w:rsidRDefault="00573AF5">
            <w:pPr>
              <w:pStyle w:val="MsgTableBody"/>
              <w:jc w:val="center"/>
              <w:rPr>
                <w:noProof/>
              </w:rPr>
            </w:pPr>
            <w:r>
              <w:rPr>
                <w:noProof/>
              </w:rPr>
              <w:t>11</w:t>
            </w:r>
          </w:p>
        </w:tc>
      </w:tr>
      <w:tr w:rsidR="00573AF5" w:rsidRPr="00573AF5" w14:paraId="362B5A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9C6446" w14:textId="77777777" w:rsidR="00573AF5" w:rsidRDefault="00573AF5">
            <w:pPr>
              <w:pStyle w:val="MsgTableBody"/>
              <w:rPr>
                <w:noProof/>
              </w:rPr>
            </w:pPr>
            <w:r>
              <w:rPr>
                <w:noProof/>
              </w:rPr>
              <w:t xml:space="preserve">    [{</w:t>
            </w:r>
            <w:hyperlink w:anchor="CTD" w:history="1">
              <w:r>
                <w:rPr>
                  <w:rStyle w:val="Hyperlink"/>
                  <w:noProof/>
                </w:rPr>
                <w:t>CT</w:t>
              </w:r>
              <w:bookmarkStart w:id="781" w:name="_Hlt491147229"/>
              <w:r>
                <w:rPr>
                  <w:rStyle w:val="Hyperlink"/>
                  <w:noProof/>
                </w:rPr>
                <w:t>D</w:t>
              </w:r>
              <w:bookmarkEnd w:id="781"/>
            </w:hyperlink>
            <w:r>
              <w:rPr>
                <w:noProof/>
              </w:rPr>
              <w:t>}]</w:t>
            </w:r>
          </w:p>
        </w:tc>
        <w:tc>
          <w:tcPr>
            <w:tcW w:w="4320" w:type="dxa"/>
            <w:tcBorders>
              <w:top w:val="dotted" w:sz="4" w:space="0" w:color="auto"/>
              <w:left w:val="nil"/>
              <w:bottom w:val="dotted" w:sz="4" w:space="0" w:color="auto"/>
              <w:right w:val="nil"/>
            </w:tcBorders>
            <w:shd w:val="clear" w:color="auto" w:fill="FFFFFF"/>
          </w:tcPr>
          <w:p w14:paraId="0CBFB889"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2171F3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1614DE" w14:textId="77777777" w:rsidR="00573AF5" w:rsidRDefault="00573AF5">
            <w:pPr>
              <w:pStyle w:val="MsgTableBody"/>
              <w:jc w:val="center"/>
              <w:rPr>
                <w:noProof/>
              </w:rPr>
            </w:pPr>
            <w:r>
              <w:rPr>
                <w:noProof/>
              </w:rPr>
              <w:t>11</w:t>
            </w:r>
          </w:p>
        </w:tc>
      </w:tr>
      <w:tr w:rsidR="00573AF5" w:rsidRPr="00573AF5" w14:paraId="351146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48F446"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1CFF92B"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96DB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321C" w14:textId="77777777" w:rsidR="00573AF5" w:rsidRDefault="00573AF5">
            <w:pPr>
              <w:pStyle w:val="MsgTableBody"/>
              <w:jc w:val="center"/>
              <w:rPr>
                <w:noProof/>
              </w:rPr>
            </w:pPr>
          </w:p>
        </w:tc>
      </w:tr>
      <w:tr w:rsidR="00573AF5" w:rsidRPr="00573AF5" w14:paraId="4FBDD2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C1BDC6" w14:textId="77777777" w:rsidR="00573AF5" w:rsidRDefault="00573AF5">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tcPr>
          <w:p w14:paraId="0D9A46AD" w14:textId="77777777" w:rsidR="00573AF5" w:rsidRDefault="00573AF5">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7296042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9696B" w14:textId="77777777" w:rsidR="00573AF5" w:rsidRDefault="00573AF5">
            <w:pPr>
              <w:pStyle w:val="MsgTableBody"/>
              <w:jc w:val="center"/>
              <w:rPr>
                <w:noProof/>
              </w:rPr>
            </w:pPr>
            <w:r>
              <w:rPr>
                <w:noProof/>
              </w:rPr>
              <w:t>2</w:t>
            </w:r>
          </w:p>
        </w:tc>
      </w:tr>
      <w:tr w:rsidR="00573AF5" w:rsidRPr="00573AF5" w14:paraId="2CDFC6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307F63" w14:textId="77777777" w:rsidR="00573AF5" w:rsidRDefault="00573AF5">
            <w:pPr>
              <w:pStyle w:val="MsgTableBody"/>
              <w:rPr>
                <w:noProof/>
              </w:rPr>
            </w:pPr>
            <w:r>
              <w:rPr>
                <w:noProof/>
              </w:rPr>
              <w:t>[{DSP}]</w:t>
            </w:r>
          </w:p>
        </w:tc>
        <w:tc>
          <w:tcPr>
            <w:tcW w:w="4320" w:type="dxa"/>
            <w:tcBorders>
              <w:top w:val="dotted" w:sz="4" w:space="0" w:color="auto"/>
              <w:left w:val="nil"/>
              <w:bottom w:val="dotted" w:sz="4" w:space="0" w:color="auto"/>
              <w:right w:val="nil"/>
            </w:tcBorders>
            <w:shd w:val="clear" w:color="auto" w:fill="FFFFFF"/>
          </w:tcPr>
          <w:p w14:paraId="1F93DD72" w14:textId="77777777" w:rsidR="00573AF5" w:rsidRDefault="00573AF5">
            <w:pPr>
              <w:pStyle w:val="MsgTableBody"/>
              <w:rPr>
                <w:noProof/>
              </w:rPr>
            </w:pPr>
            <w:r>
              <w:rPr>
                <w:noProof/>
              </w:rPr>
              <w:t>Display Data</w:t>
            </w:r>
          </w:p>
        </w:tc>
        <w:tc>
          <w:tcPr>
            <w:tcW w:w="864" w:type="dxa"/>
            <w:tcBorders>
              <w:top w:val="dotted" w:sz="4" w:space="0" w:color="auto"/>
              <w:left w:val="nil"/>
              <w:bottom w:val="dotted" w:sz="4" w:space="0" w:color="auto"/>
              <w:right w:val="nil"/>
            </w:tcBorders>
            <w:shd w:val="clear" w:color="auto" w:fill="FFFFFF"/>
          </w:tcPr>
          <w:p w14:paraId="06A32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47E317" w14:textId="77777777" w:rsidR="00573AF5" w:rsidRDefault="00573AF5">
            <w:pPr>
              <w:pStyle w:val="MsgTableBody"/>
              <w:jc w:val="center"/>
              <w:rPr>
                <w:noProof/>
              </w:rPr>
            </w:pPr>
            <w:r>
              <w:rPr>
                <w:noProof/>
              </w:rPr>
              <w:t>5</w:t>
            </w:r>
          </w:p>
        </w:tc>
      </w:tr>
      <w:tr w:rsidR="00573AF5" w:rsidRPr="00573AF5" w14:paraId="43059F4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1FCBC147" w14:textId="77777777" w:rsidR="00573AF5" w:rsidRDefault="00573AF5">
            <w:pPr>
              <w:pStyle w:val="MsgTableBody"/>
              <w:rPr>
                <w:noProof/>
              </w:rPr>
            </w:pPr>
            <w:r>
              <w:rPr>
                <w:noProof/>
              </w:rPr>
              <w:t>[ DSC ]</w:t>
            </w:r>
          </w:p>
        </w:tc>
        <w:tc>
          <w:tcPr>
            <w:tcW w:w="4320" w:type="dxa"/>
            <w:tcBorders>
              <w:top w:val="dotted" w:sz="4" w:space="0" w:color="auto"/>
              <w:left w:val="nil"/>
              <w:bottom w:val="single" w:sz="2" w:space="0" w:color="auto"/>
              <w:right w:val="nil"/>
            </w:tcBorders>
            <w:shd w:val="clear" w:color="auto" w:fill="FFFFFF"/>
          </w:tcPr>
          <w:p w14:paraId="66C2826E" w14:textId="77777777" w:rsidR="00573AF5" w:rsidRDefault="00573AF5">
            <w:pPr>
              <w:pStyle w:val="MsgTableBody"/>
              <w:rPr>
                <w:noProof/>
              </w:rPr>
            </w:pPr>
            <w:r>
              <w:rPr>
                <w:noProof/>
              </w:rPr>
              <w:t>Continuation Pointer</w:t>
            </w:r>
          </w:p>
        </w:tc>
        <w:tc>
          <w:tcPr>
            <w:tcW w:w="864" w:type="dxa"/>
            <w:tcBorders>
              <w:top w:val="dotted" w:sz="4" w:space="0" w:color="auto"/>
              <w:left w:val="nil"/>
              <w:bottom w:val="single" w:sz="2" w:space="0" w:color="auto"/>
              <w:right w:val="nil"/>
            </w:tcBorders>
            <w:shd w:val="clear" w:color="auto" w:fill="FFFFFF"/>
          </w:tcPr>
          <w:p w14:paraId="4F12944C"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CFF563" w14:textId="77777777" w:rsidR="00573AF5" w:rsidRDefault="00573AF5">
            <w:pPr>
              <w:pStyle w:val="MsgTableBody"/>
              <w:jc w:val="center"/>
              <w:rPr>
                <w:noProof/>
              </w:rPr>
            </w:pPr>
            <w:r>
              <w:rPr>
                <w:noProof/>
              </w:rPr>
              <w:t>2</w:t>
            </w:r>
          </w:p>
        </w:tc>
      </w:tr>
    </w:tbl>
    <w:p w14:paraId="49BBFEC5" w14:textId="77777777" w:rsidR="00625672" w:rsidRDefault="00625672" w:rsidP="00625672">
      <w:bookmarkStart w:id="782" w:name="_Toc3482444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A2FEF8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446C63C" w14:textId="53196EE1" w:rsidR="00EE6FC3" w:rsidRDefault="00EE6FC3" w:rsidP="00EE6FC3">
            <w:pPr>
              <w:pStyle w:val="ACK-ChoreographyHeader"/>
            </w:pPr>
            <w:r>
              <w:lastRenderedPageBreak/>
              <w:t>Acknowledgment Choreography</w:t>
            </w:r>
          </w:p>
        </w:tc>
      </w:tr>
      <w:tr w:rsidR="00EE6FC3" w14:paraId="4148409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4FE77D6" w14:textId="132FA86D" w:rsidR="00EE6FC3" w:rsidRDefault="00EE6FC3" w:rsidP="00EE6FC3">
            <w:pPr>
              <w:pStyle w:val="ACK-ChoreographyHeader"/>
            </w:pPr>
            <w:r>
              <w:rPr>
                <w:noProof/>
              </w:rPr>
              <w:t>RPL^I02^RPL_I02</w:t>
            </w:r>
          </w:p>
        </w:tc>
      </w:tr>
      <w:tr w:rsidR="00625672" w14:paraId="5919E81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573502C"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3D7AC88"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6402C3AE" w14:textId="77777777" w:rsidR="00625672" w:rsidRDefault="00625672" w:rsidP="00625672">
            <w:pPr>
              <w:pStyle w:val="ACK-ChoreographyBody"/>
            </w:pPr>
            <w:r>
              <w:t>Field value: Enhanced mode</w:t>
            </w:r>
          </w:p>
        </w:tc>
      </w:tr>
      <w:tr w:rsidR="00625672" w14:paraId="5C29B70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1E99A3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9CD097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9F1E963"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09340CC" w14:textId="77777777" w:rsidR="00625672" w:rsidRDefault="00625672" w:rsidP="00625672">
            <w:pPr>
              <w:pStyle w:val="ACK-ChoreographyBody"/>
            </w:pPr>
            <w:r>
              <w:t>AL, SU, ER</w:t>
            </w:r>
          </w:p>
        </w:tc>
      </w:tr>
      <w:tr w:rsidR="00625672" w14:paraId="3E201E7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75FC7E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40D5B"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01374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AB147E6" w14:textId="77777777" w:rsidR="00625672" w:rsidRDefault="00625672" w:rsidP="00625672">
            <w:pPr>
              <w:pStyle w:val="ACK-ChoreographyBody"/>
            </w:pPr>
            <w:r>
              <w:t>NE</w:t>
            </w:r>
          </w:p>
        </w:tc>
      </w:tr>
      <w:tr w:rsidR="00625672" w14:paraId="410C25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13E9CBD"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A0FFE1E"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947754"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28E5C" w14:textId="77777777" w:rsidR="00625672" w:rsidRDefault="00625672" w:rsidP="00625672">
            <w:pPr>
              <w:pStyle w:val="ACK-ChoreographyBody"/>
            </w:pPr>
            <w:r>
              <w:rPr>
                <w:szCs w:val="16"/>
              </w:rPr>
              <w:t>ACK^I02^ACK</w:t>
            </w:r>
          </w:p>
        </w:tc>
      </w:tr>
      <w:tr w:rsidR="00625672" w14:paraId="7668385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A1232A4"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72D6DE7"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4DE3D31"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CDE4774" w14:textId="77777777" w:rsidR="00625672" w:rsidRDefault="00625672" w:rsidP="00625672">
            <w:pPr>
              <w:pStyle w:val="ACK-ChoreographyBody"/>
            </w:pPr>
            <w:r>
              <w:t>-</w:t>
            </w:r>
          </w:p>
        </w:tc>
      </w:tr>
    </w:tbl>
    <w:p w14:paraId="1746E7C8" w14:textId="77777777" w:rsidR="00573AF5" w:rsidRDefault="00573AF5">
      <w:pPr>
        <w:pStyle w:val="Heading3"/>
        <w:rPr>
          <w:noProof/>
        </w:rPr>
      </w:pPr>
      <w:bookmarkStart w:id="783" w:name="_Toc28982322"/>
      <w:r>
        <w:rPr>
          <w:noProof/>
        </w:rPr>
        <w:t>RQI/RPR - Request/Receipt of Patient Selection List (Event I03</w:t>
      </w:r>
      <w:r w:rsidR="00FD02FB">
        <w:rPr>
          <w:noProof/>
        </w:rPr>
        <w:fldChar w:fldCharType="begin"/>
      </w:r>
      <w:r>
        <w:rPr>
          <w:noProof/>
        </w:rPr>
        <w:instrText xml:space="preserve"> XE "I03" </w:instrText>
      </w:r>
      <w:r w:rsidR="00FD02FB">
        <w:rPr>
          <w:noProof/>
        </w:rPr>
        <w:fldChar w:fldCharType="end"/>
      </w:r>
      <w:r>
        <w:rPr>
          <w:noProof/>
        </w:rPr>
        <w:t>)</w:t>
      </w:r>
      <w:bookmarkEnd w:id="782"/>
      <w:bookmarkEnd w:id="783"/>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"RPR"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"Messages:RPR" </w:instrText>
      </w:r>
      <w:r w:rsidR="00FD02FB">
        <w:rPr>
          <w:noProof/>
        </w:rPr>
        <w:fldChar w:fldCharType="end"/>
      </w:r>
    </w:p>
    <w:p w14:paraId="1636ACB7" w14:textId="77777777" w:rsidR="00573AF5" w:rsidRDefault="00573AF5" w:rsidP="00C87B0A">
      <w:pPr>
        <w:pStyle w:val="NormalIndented"/>
      </w:pPr>
      <w:r>
        <w:t>This trigger event occurs when the inquirer specifies a request for a listing of patient names.  This event differs from event I02 (request/receipts of patient selection display list) in that it returns the patient list in repeating PID segments instead of repeating DSP segments.</w:t>
      </w:r>
    </w:p>
    <w:p w14:paraId="0FDA7115" w14:textId="77777777" w:rsidR="00573AF5" w:rsidRDefault="00573AF5">
      <w:pPr>
        <w:pStyle w:val="MsgTableCaption"/>
        <w:rPr>
          <w:noProof/>
        </w:rPr>
      </w:pPr>
      <w:r>
        <w:rPr>
          <w:noProof/>
        </w:rPr>
        <w:t>RQI^I03^RQI_I01: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784" w:author="Amit Popat" w:date="2022-07-11T09:38: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785">
          <w:tblGrid>
            <w:gridCol w:w="2882"/>
            <w:gridCol w:w="4321"/>
            <w:gridCol w:w="864"/>
            <w:gridCol w:w="1008"/>
          </w:tblGrid>
        </w:tblGridChange>
      </w:tblGrid>
      <w:tr w:rsidR="00573AF5" w:rsidRPr="00573AF5" w14:paraId="79B09B0C" w14:textId="77777777" w:rsidTr="00433EA9">
        <w:trPr>
          <w:tblHeader/>
          <w:jc w:val="center"/>
          <w:trPrChange w:id="786" w:author="Amit Popat" w:date="2022-07-11T09:38:00Z">
            <w:trPr>
              <w:tblHeader/>
              <w:jc w:val="center"/>
            </w:trPr>
          </w:trPrChange>
        </w:trPr>
        <w:tc>
          <w:tcPr>
            <w:tcW w:w="2882" w:type="dxa"/>
            <w:tcBorders>
              <w:top w:val="single" w:sz="2" w:space="0" w:color="auto"/>
              <w:left w:val="nil"/>
              <w:bottom w:val="single" w:sz="4" w:space="0" w:color="auto"/>
              <w:right w:val="nil"/>
            </w:tcBorders>
            <w:shd w:val="clear" w:color="auto" w:fill="FFFFFF"/>
            <w:tcPrChange w:id="787" w:author="Amit Popat" w:date="2022-07-11T09:38:00Z">
              <w:tcPr>
                <w:tcW w:w="2880" w:type="dxa"/>
                <w:tcBorders>
                  <w:top w:val="single" w:sz="2" w:space="0" w:color="auto"/>
                  <w:left w:val="nil"/>
                  <w:bottom w:val="single" w:sz="4" w:space="0" w:color="auto"/>
                  <w:right w:val="nil"/>
                </w:tcBorders>
                <w:shd w:val="clear" w:color="auto" w:fill="FFFFFF"/>
              </w:tcPr>
            </w:tcPrChange>
          </w:tcPr>
          <w:p w14:paraId="4A30F9A9"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788" w:author="Amit Popat" w:date="2022-07-11T09:38:00Z">
              <w:tcPr>
                <w:tcW w:w="4320" w:type="dxa"/>
                <w:tcBorders>
                  <w:top w:val="single" w:sz="2" w:space="0" w:color="auto"/>
                  <w:left w:val="nil"/>
                  <w:bottom w:val="single" w:sz="4" w:space="0" w:color="auto"/>
                  <w:right w:val="nil"/>
                </w:tcBorders>
                <w:shd w:val="clear" w:color="auto" w:fill="FFFFFF"/>
              </w:tcPr>
            </w:tcPrChange>
          </w:tcPr>
          <w:p w14:paraId="53E6A9B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789" w:author="Amit Popat" w:date="2022-07-11T09:38:00Z">
              <w:tcPr>
                <w:tcW w:w="864" w:type="dxa"/>
                <w:tcBorders>
                  <w:top w:val="single" w:sz="2" w:space="0" w:color="auto"/>
                  <w:left w:val="nil"/>
                  <w:bottom w:val="single" w:sz="4" w:space="0" w:color="auto"/>
                  <w:right w:val="nil"/>
                </w:tcBorders>
                <w:shd w:val="clear" w:color="auto" w:fill="FFFFFF"/>
              </w:tcPr>
            </w:tcPrChange>
          </w:tcPr>
          <w:p w14:paraId="530A1C8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790" w:author="Amit Popat" w:date="2022-07-11T09:38:00Z">
              <w:tcPr>
                <w:tcW w:w="1008" w:type="dxa"/>
                <w:tcBorders>
                  <w:top w:val="single" w:sz="2" w:space="0" w:color="auto"/>
                  <w:left w:val="nil"/>
                  <w:bottom w:val="single" w:sz="4" w:space="0" w:color="auto"/>
                  <w:right w:val="nil"/>
                </w:tcBorders>
                <w:shd w:val="clear" w:color="auto" w:fill="FFFFFF"/>
              </w:tcPr>
            </w:tcPrChange>
          </w:tcPr>
          <w:p w14:paraId="45F5970D" w14:textId="77777777" w:rsidR="00573AF5" w:rsidRDefault="00573AF5">
            <w:pPr>
              <w:pStyle w:val="MsgTableHeader"/>
              <w:jc w:val="center"/>
              <w:rPr>
                <w:noProof/>
              </w:rPr>
            </w:pPr>
            <w:r>
              <w:rPr>
                <w:noProof/>
              </w:rPr>
              <w:t>Chapter</w:t>
            </w:r>
          </w:p>
        </w:tc>
      </w:tr>
      <w:tr w:rsidR="00573AF5" w:rsidRPr="00573AF5" w14:paraId="7D6B8037" w14:textId="77777777" w:rsidTr="00433EA9">
        <w:trPr>
          <w:jc w:val="center"/>
          <w:trPrChange w:id="791" w:author="Amit Popat" w:date="2022-07-11T09:38:00Z">
            <w:trPr>
              <w:jc w:val="center"/>
            </w:trPr>
          </w:trPrChange>
        </w:trPr>
        <w:tc>
          <w:tcPr>
            <w:tcW w:w="2882" w:type="dxa"/>
            <w:tcBorders>
              <w:top w:val="single" w:sz="4" w:space="0" w:color="auto"/>
              <w:left w:val="nil"/>
              <w:bottom w:val="dotted" w:sz="4" w:space="0" w:color="auto"/>
              <w:right w:val="nil"/>
            </w:tcBorders>
            <w:shd w:val="clear" w:color="auto" w:fill="FFFFFF"/>
            <w:tcPrChange w:id="792" w:author="Amit Popat" w:date="2022-07-11T09:38:00Z">
              <w:tcPr>
                <w:tcW w:w="2880" w:type="dxa"/>
                <w:tcBorders>
                  <w:top w:val="single" w:sz="4" w:space="0" w:color="auto"/>
                  <w:left w:val="nil"/>
                  <w:bottom w:val="dotted" w:sz="4" w:space="0" w:color="auto"/>
                  <w:right w:val="nil"/>
                </w:tcBorders>
                <w:shd w:val="clear" w:color="auto" w:fill="FFFFFF"/>
              </w:tcPr>
            </w:tcPrChange>
          </w:tcPr>
          <w:p w14:paraId="07390696"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793" w:author="Amit Popat" w:date="2022-07-11T09:38:00Z">
              <w:tcPr>
                <w:tcW w:w="4320" w:type="dxa"/>
                <w:tcBorders>
                  <w:top w:val="single" w:sz="4" w:space="0" w:color="auto"/>
                  <w:left w:val="nil"/>
                  <w:bottom w:val="dotted" w:sz="4" w:space="0" w:color="auto"/>
                  <w:right w:val="nil"/>
                </w:tcBorders>
                <w:shd w:val="clear" w:color="auto" w:fill="FFFFFF"/>
              </w:tcPr>
            </w:tcPrChange>
          </w:tcPr>
          <w:p w14:paraId="31BE5946"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794" w:author="Amit Popat" w:date="2022-07-11T09:38:00Z">
              <w:tcPr>
                <w:tcW w:w="864" w:type="dxa"/>
                <w:tcBorders>
                  <w:top w:val="single" w:sz="4" w:space="0" w:color="auto"/>
                  <w:left w:val="nil"/>
                  <w:bottom w:val="dotted" w:sz="4" w:space="0" w:color="auto"/>
                  <w:right w:val="nil"/>
                </w:tcBorders>
                <w:shd w:val="clear" w:color="auto" w:fill="FFFFFF"/>
              </w:tcPr>
            </w:tcPrChange>
          </w:tcPr>
          <w:p w14:paraId="6E738F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795" w:author="Amit Popat" w:date="2022-07-11T09:38:00Z">
              <w:tcPr>
                <w:tcW w:w="1008" w:type="dxa"/>
                <w:tcBorders>
                  <w:top w:val="single" w:sz="4" w:space="0" w:color="auto"/>
                  <w:left w:val="nil"/>
                  <w:bottom w:val="dotted" w:sz="4" w:space="0" w:color="auto"/>
                  <w:right w:val="nil"/>
                </w:tcBorders>
                <w:shd w:val="clear" w:color="auto" w:fill="FFFFFF"/>
              </w:tcPr>
            </w:tcPrChange>
          </w:tcPr>
          <w:p w14:paraId="6251F687" w14:textId="77777777" w:rsidR="00573AF5" w:rsidRDefault="00573AF5">
            <w:pPr>
              <w:pStyle w:val="MsgTableBody"/>
              <w:jc w:val="center"/>
              <w:rPr>
                <w:noProof/>
              </w:rPr>
            </w:pPr>
            <w:r>
              <w:rPr>
                <w:noProof/>
              </w:rPr>
              <w:t>2</w:t>
            </w:r>
          </w:p>
        </w:tc>
      </w:tr>
      <w:tr w:rsidR="00573AF5" w:rsidRPr="00573AF5" w14:paraId="30EF8D52" w14:textId="77777777" w:rsidTr="00433EA9">
        <w:trPr>
          <w:jc w:val="center"/>
          <w:trPrChange w:id="796"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797" w:author="Amit Popat" w:date="2022-07-11T09:38:00Z">
              <w:tcPr>
                <w:tcW w:w="2880" w:type="dxa"/>
                <w:tcBorders>
                  <w:top w:val="dotted" w:sz="4" w:space="0" w:color="auto"/>
                  <w:left w:val="nil"/>
                  <w:bottom w:val="dotted" w:sz="4" w:space="0" w:color="auto"/>
                  <w:right w:val="nil"/>
                </w:tcBorders>
                <w:shd w:val="clear" w:color="auto" w:fill="FFFFFF"/>
              </w:tcPr>
            </w:tcPrChange>
          </w:tcPr>
          <w:p w14:paraId="2022C2C1"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798" w:author="Amit Popat" w:date="2022-07-11T09:38:00Z">
              <w:tcPr>
                <w:tcW w:w="4320" w:type="dxa"/>
                <w:tcBorders>
                  <w:top w:val="dotted" w:sz="4" w:space="0" w:color="auto"/>
                  <w:left w:val="nil"/>
                  <w:bottom w:val="dotted" w:sz="4" w:space="0" w:color="auto"/>
                  <w:right w:val="nil"/>
                </w:tcBorders>
                <w:shd w:val="clear" w:color="auto" w:fill="FFFFFF"/>
              </w:tcPr>
            </w:tcPrChange>
          </w:tcPr>
          <w:p w14:paraId="70963AD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799" w:author="Amit Popat" w:date="2022-07-11T09:38:00Z">
              <w:tcPr>
                <w:tcW w:w="864" w:type="dxa"/>
                <w:tcBorders>
                  <w:top w:val="dotted" w:sz="4" w:space="0" w:color="auto"/>
                  <w:left w:val="nil"/>
                  <w:bottom w:val="dotted" w:sz="4" w:space="0" w:color="auto"/>
                  <w:right w:val="nil"/>
                </w:tcBorders>
                <w:shd w:val="clear" w:color="auto" w:fill="FFFFFF"/>
              </w:tcPr>
            </w:tcPrChange>
          </w:tcPr>
          <w:p w14:paraId="4E5CCE1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00" w:author="Amit Popat" w:date="2022-07-11T09:38:00Z">
              <w:tcPr>
                <w:tcW w:w="1008" w:type="dxa"/>
                <w:tcBorders>
                  <w:top w:val="dotted" w:sz="4" w:space="0" w:color="auto"/>
                  <w:left w:val="nil"/>
                  <w:bottom w:val="dotted" w:sz="4" w:space="0" w:color="auto"/>
                  <w:right w:val="nil"/>
                </w:tcBorders>
                <w:shd w:val="clear" w:color="auto" w:fill="FFFFFF"/>
              </w:tcPr>
            </w:tcPrChange>
          </w:tcPr>
          <w:p w14:paraId="595BC709" w14:textId="77777777" w:rsidR="00573AF5" w:rsidRDefault="00573AF5">
            <w:pPr>
              <w:pStyle w:val="MsgTableBody"/>
              <w:jc w:val="center"/>
              <w:rPr>
                <w:noProof/>
              </w:rPr>
            </w:pPr>
            <w:r>
              <w:rPr>
                <w:noProof/>
              </w:rPr>
              <w:t>2</w:t>
            </w:r>
          </w:p>
        </w:tc>
      </w:tr>
      <w:tr w:rsidR="00573AF5" w:rsidRPr="00573AF5" w14:paraId="47CF52EF" w14:textId="77777777" w:rsidTr="00433EA9">
        <w:trPr>
          <w:jc w:val="center"/>
          <w:trPrChange w:id="801"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802" w:author="Amit Popat" w:date="2022-07-11T09:38:00Z">
              <w:tcPr>
                <w:tcW w:w="2880" w:type="dxa"/>
                <w:tcBorders>
                  <w:top w:val="dotted" w:sz="4" w:space="0" w:color="auto"/>
                  <w:left w:val="nil"/>
                  <w:bottom w:val="dotted" w:sz="4" w:space="0" w:color="auto"/>
                  <w:right w:val="nil"/>
                </w:tcBorders>
                <w:shd w:val="clear" w:color="auto" w:fill="FFFFFF"/>
              </w:tcPr>
            </w:tcPrChange>
          </w:tcPr>
          <w:p w14:paraId="710D4F97"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803" w:author="Amit Popat" w:date="2022-07-11T09:38:00Z">
              <w:tcPr>
                <w:tcW w:w="4320" w:type="dxa"/>
                <w:tcBorders>
                  <w:top w:val="dotted" w:sz="4" w:space="0" w:color="auto"/>
                  <w:left w:val="nil"/>
                  <w:bottom w:val="dotted" w:sz="4" w:space="0" w:color="auto"/>
                  <w:right w:val="nil"/>
                </w:tcBorders>
                <w:shd w:val="clear" w:color="auto" w:fill="FFFFFF"/>
              </w:tcPr>
            </w:tcPrChange>
          </w:tcPr>
          <w:p w14:paraId="26B334AA"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804" w:author="Amit Popat" w:date="2022-07-11T09:38:00Z">
              <w:tcPr>
                <w:tcW w:w="864" w:type="dxa"/>
                <w:tcBorders>
                  <w:top w:val="dotted" w:sz="4" w:space="0" w:color="auto"/>
                  <w:left w:val="nil"/>
                  <w:bottom w:val="dotted" w:sz="4" w:space="0" w:color="auto"/>
                  <w:right w:val="nil"/>
                </w:tcBorders>
                <w:shd w:val="clear" w:color="auto" w:fill="FFFFFF"/>
              </w:tcPr>
            </w:tcPrChange>
          </w:tcPr>
          <w:p w14:paraId="43F82B4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05" w:author="Amit Popat" w:date="2022-07-11T09:38:00Z">
              <w:tcPr>
                <w:tcW w:w="1008" w:type="dxa"/>
                <w:tcBorders>
                  <w:top w:val="dotted" w:sz="4" w:space="0" w:color="auto"/>
                  <w:left w:val="nil"/>
                  <w:bottom w:val="dotted" w:sz="4" w:space="0" w:color="auto"/>
                  <w:right w:val="nil"/>
                </w:tcBorders>
                <w:shd w:val="clear" w:color="auto" w:fill="FFFFFF"/>
              </w:tcPr>
            </w:tcPrChange>
          </w:tcPr>
          <w:p w14:paraId="22A24F77" w14:textId="77777777" w:rsidR="00573AF5" w:rsidRDefault="00573AF5">
            <w:pPr>
              <w:pStyle w:val="MsgTableBody"/>
              <w:jc w:val="center"/>
              <w:rPr>
                <w:noProof/>
              </w:rPr>
            </w:pPr>
            <w:r>
              <w:rPr>
                <w:noProof/>
              </w:rPr>
              <w:t>2</w:t>
            </w:r>
          </w:p>
        </w:tc>
      </w:tr>
      <w:tr w:rsidR="00573AF5" w:rsidRPr="00573AF5" w14:paraId="2C309676" w14:textId="77777777" w:rsidTr="00433EA9">
        <w:trPr>
          <w:jc w:val="center"/>
          <w:trPrChange w:id="806"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807" w:author="Amit Popat" w:date="2022-07-11T09:38:00Z">
              <w:tcPr>
                <w:tcW w:w="2880" w:type="dxa"/>
                <w:tcBorders>
                  <w:top w:val="dotted" w:sz="4" w:space="0" w:color="auto"/>
                  <w:left w:val="nil"/>
                  <w:bottom w:val="dotted" w:sz="4" w:space="0" w:color="auto"/>
                  <w:right w:val="nil"/>
                </w:tcBorders>
                <w:shd w:val="clear" w:color="auto" w:fill="FFFFFF"/>
              </w:tcPr>
            </w:tcPrChange>
          </w:tcPr>
          <w:p w14:paraId="77AD7855"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808" w:author="Amit Popat" w:date="2022-07-11T09:38:00Z">
              <w:tcPr>
                <w:tcW w:w="4320" w:type="dxa"/>
                <w:tcBorders>
                  <w:top w:val="dotted" w:sz="4" w:space="0" w:color="auto"/>
                  <w:left w:val="nil"/>
                  <w:bottom w:val="dotted" w:sz="4" w:space="0" w:color="auto"/>
                  <w:right w:val="nil"/>
                </w:tcBorders>
                <w:shd w:val="clear" w:color="auto" w:fill="FFFFFF"/>
              </w:tcPr>
            </w:tcPrChange>
          </w:tcPr>
          <w:p w14:paraId="54EE4917"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809" w:author="Amit Popat" w:date="2022-07-11T09:38:00Z">
              <w:tcPr>
                <w:tcW w:w="864" w:type="dxa"/>
                <w:tcBorders>
                  <w:top w:val="dotted" w:sz="4" w:space="0" w:color="auto"/>
                  <w:left w:val="nil"/>
                  <w:bottom w:val="dotted" w:sz="4" w:space="0" w:color="auto"/>
                  <w:right w:val="nil"/>
                </w:tcBorders>
                <w:shd w:val="clear" w:color="auto" w:fill="FFFFFF"/>
              </w:tcPr>
            </w:tcPrChange>
          </w:tcPr>
          <w:p w14:paraId="5476ED1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10" w:author="Amit Popat" w:date="2022-07-11T09:38:00Z">
              <w:tcPr>
                <w:tcW w:w="1008" w:type="dxa"/>
                <w:tcBorders>
                  <w:top w:val="dotted" w:sz="4" w:space="0" w:color="auto"/>
                  <w:left w:val="nil"/>
                  <w:bottom w:val="dotted" w:sz="4" w:space="0" w:color="auto"/>
                  <w:right w:val="nil"/>
                </w:tcBorders>
                <w:shd w:val="clear" w:color="auto" w:fill="FFFFFF"/>
              </w:tcPr>
            </w:tcPrChange>
          </w:tcPr>
          <w:p w14:paraId="71718CB9" w14:textId="77777777" w:rsidR="00573AF5" w:rsidRDefault="00573AF5">
            <w:pPr>
              <w:pStyle w:val="MsgTableBody"/>
              <w:jc w:val="center"/>
              <w:rPr>
                <w:noProof/>
              </w:rPr>
            </w:pPr>
          </w:p>
        </w:tc>
      </w:tr>
      <w:tr w:rsidR="00573AF5" w:rsidRPr="00573AF5" w14:paraId="26A8C325" w14:textId="77777777" w:rsidTr="00433EA9">
        <w:trPr>
          <w:jc w:val="center"/>
          <w:trPrChange w:id="811"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812" w:author="Amit Popat" w:date="2022-07-11T09:38:00Z">
              <w:tcPr>
                <w:tcW w:w="2880" w:type="dxa"/>
                <w:tcBorders>
                  <w:top w:val="dotted" w:sz="4" w:space="0" w:color="auto"/>
                  <w:left w:val="nil"/>
                  <w:bottom w:val="dotted" w:sz="4" w:space="0" w:color="auto"/>
                  <w:right w:val="nil"/>
                </w:tcBorders>
                <w:shd w:val="clear" w:color="auto" w:fill="FFFFFF"/>
              </w:tcPr>
            </w:tcPrChange>
          </w:tcPr>
          <w:p w14:paraId="5F08ED14" w14:textId="77777777" w:rsidR="00573AF5" w:rsidRDefault="00573AF5">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w:t>
            </w:r>
            <w:bookmarkStart w:id="813" w:name="_Hlt491147274"/>
            <w:r>
              <w:rPr>
                <w:rStyle w:val="Hyperlink"/>
                <w:noProof/>
              </w:rPr>
              <w:t>R</w:t>
            </w:r>
            <w:bookmarkEnd w:id="813"/>
            <w:r>
              <w:rPr>
                <w:rStyle w:val="Hyperlink"/>
                <w:noProof/>
              </w:rPr>
              <w:t>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814" w:author="Amit Popat" w:date="2022-07-11T09:38:00Z">
              <w:tcPr>
                <w:tcW w:w="4320" w:type="dxa"/>
                <w:tcBorders>
                  <w:top w:val="dotted" w:sz="4" w:space="0" w:color="auto"/>
                  <w:left w:val="nil"/>
                  <w:bottom w:val="dotted" w:sz="4" w:space="0" w:color="auto"/>
                  <w:right w:val="nil"/>
                </w:tcBorders>
                <w:shd w:val="clear" w:color="auto" w:fill="FFFFFF"/>
              </w:tcPr>
            </w:tcPrChange>
          </w:tcPr>
          <w:p w14:paraId="747C0BA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815" w:author="Amit Popat" w:date="2022-07-11T09:38:00Z">
              <w:tcPr>
                <w:tcW w:w="864" w:type="dxa"/>
                <w:tcBorders>
                  <w:top w:val="dotted" w:sz="4" w:space="0" w:color="auto"/>
                  <w:left w:val="nil"/>
                  <w:bottom w:val="dotted" w:sz="4" w:space="0" w:color="auto"/>
                  <w:right w:val="nil"/>
                </w:tcBorders>
                <w:shd w:val="clear" w:color="auto" w:fill="FFFFFF"/>
              </w:tcPr>
            </w:tcPrChange>
          </w:tcPr>
          <w:p w14:paraId="55D7FB6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16" w:author="Amit Popat" w:date="2022-07-11T09:38:00Z">
              <w:tcPr>
                <w:tcW w:w="1008" w:type="dxa"/>
                <w:tcBorders>
                  <w:top w:val="dotted" w:sz="4" w:space="0" w:color="auto"/>
                  <w:left w:val="nil"/>
                  <w:bottom w:val="dotted" w:sz="4" w:space="0" w:color="auto"/>
                  <w:right w:val="nil"/>
                </w:tcBorders>
                <w:shd w:val="clear" w:color="auto" w:fill="FFFFFF"/>
              </w:tcPr>
            </w:tcPrChange>
          </w:tcPr>
          <w:p w14:paraId="59D39FDD" w14:textId="77777777" w:rsidR="00573AF5" w:rsidRDefault="00573AF5">
            <w:pPr>
              <w:pStyle w:val="MsgTableBody"/>
              <w:jc w:val="center"/>
              <w:rPr>
                <w:noProof/>
              </w:rPr>
            </w:pPr>
            <w:r>
              <w:rPr>
                <w:noProof/>
              </w:rPr>
              <w:t>11</w:t>
            </w:r>
          </w:p>
        </w:tc>
      </w:tr>
      <w:tr w:rsidR="00573AF5" w:rsidRPr="00573AF5" w14:paraId="237AA89F" w14:textId="77777777" w:rsidTr="00433EA9">
        <w:trPr>
          <w:jc w:val="center"/>
          <w:trPrChange w:id="817"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818" w:author="Amit Popat" w:date="2022-07-11T09:38:00Z">
              <w:tcPr>
                <w:tcW w:w="2880" w:type="dxa"/>
                <w:tcBorders>
                  <w:top w:val="dotted" w:sz="4" w:space="0" w:color="auto"/>
                  <w:left w:val="nil"/>
                  <w:bottom w:val="dotted" w:sz="4" w:space="0" w:color="auto"/>
                  <w:right w:val="nil"/>
                </w:tcBorders>
                <w:shd w:val="clear" w:color="auto" w:fill="FFFFFF"/>
              </w:tcPr>
            </w:tcPrChange>
          </w:tcPr>
          <w:p w14:paraId="33531E76" w14:textId="77777777" w:rsidR="00573AF5" w:rsidRDefault="00573AF5">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819" w:author="Amit Popat" w:date="2022-07-11T09:38:00Z">
              <w:tcPr>
                <w:tcW w:w="4320" w:type="dxa"/>
                <w:tcBorders>
                  <w:top w:val="dotted" w:sz="4" w:space="0" w:color="auto"/>
                  <w:left w:val="nil"/>
                  <w:bottom w:val="dotted" w:sz="4" w:space="0" w:color="auto"/>
                  <w:right w:val="nil"/>
                </w:tcBorders>
                <w:shd w:val="clear" w:color="auto" w:fill="FFFFFF"/>
              </w:tcPr>
            </w:tcPrChange>
          </w:tcPr>
          <w:p w14:paraId="16C45B4D"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820" w:author="Amit Popat" w:date="2022-07-11T09:38:00Z">
              <w:tcPr>
                <w:tcW w:w="864" w:type="dxa"/>
                <w:tcBorders>
                  <w:top w:val="dotted" w:sz="4" w:space="0" w:color="auto"/>
                  <w:left w:val="nil"/>
                  <w:bottom w:val="dotted" w:sz="4" w:space="0" w:color="auto"/>
                  <w:right w:val="nil"/>
                </w:tcBorders>
                <w:shd w:val="clear" w:color="auto" w:fill="FFFFFF"/>
              </w:tcPr>
            </w:tcPrChange>
          </w:tcPr>
          <w:p w14:paraId="05EF68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21" w:author="Amit Popat" w:date="2022-07-11T09:38:00Z">
              <w:tcPr>
                <w:tcW w:w="1008" w:type="dxa"/>
                <w:tcBorders>
                  <w:top w:val="dotted" w:sz="4" w:space="0" w:color="auto"/>
                  <w:left w:val="nil"/>
                  <w:bottom w:val="dotted" w:sz="4" w:space="0" w:color="auto"/>
                  <w:right w:val="nil"/>
                </w:tcBorders>
                <w:shd w:val="clear" w:color="auto" w:fill="FFFFFF"/>
              </w:tcPr>
            </w:tcPrChange>
          </w:tcPr>
          <w:p w14:paraId="4C98F84E" w14:textId="77777777" w:rsidR="00573AF5" w:rsidRDefault="00573AF5">
            <w:pPr>
              <w:pStyle w:val="MsgTableBody"/>
              <w:jc w:val="center"/>
              <w:rPr>
                <w:noProof/>
              </w:rPr>
            </w:pPr>
            <w:r>
              <w:rPr>
                <w:noProof/>
              </w:rPr>
              <w:t>11</w:t>
            </w:r>
          </w:p>
        </w:tc>
      </w:tr>
      <w:tr w:rsidR="00573AF5" w:rsidRPr="00573AF5" w14:paraId="3EED9E9E" w14:textId="77777777" w:rsidTr="00433EA9">
        <w:trPr>
          <w:jc w:val="center"/>
          <w:trPrChange w:id="822"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823" w:author="Amit Popat" w:date="2022-07-11T09:38:00Z">
              <w:tcPr>
                <w:tcW w:w="2880" w:type="dxa"/>
                <w:tcBorders>
                  <w:top w:val="dotted" w:sz="4" w:space="0" w:color="auto"/>
                  <w:left w:val="nil"/>
                  <w:bottom w:val="dotted" w:sz="4" w:space="0" w:color="auto"/>
                  <w:right w:val="nil"/>
                </w:tcBorders>
                <w:shd w:val="clear" w:color="auto" w:fill="FFFFFF"/>
              </w:tcPr>
            </w:tcPrChange>
          </w:tcPr>
          <w:p w14:paraId="33A39EE6"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824" w:author="Amit Popat" w:date="2022-07-11T09:38:00Z">
              <w:tcPr>
                <w:tcW w:w="4320" w:type="dxa"/>
                <w:tcBorders>
                  <w:top w:val="dotted" w:sz="4" w:space="0" w:color="auto"/>
                  <w:left w:val="nil"/>
                  <w:bottom w:val="dotted" w:sz="4" w:space="0" w:color="auto"/>
                  <w:right w:val="nil"/>
                </w:tcBorders>
                <w:shd w:val="clear" w:color="auto" w:fill="FFFFFF"/>
              </w:tcPr>
            </w:tcPrChange>
          </w:tcPr>
          <w:p w14:paraId="2713ADC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825" w:author="Amit Popat" w:date="2022-07-11T09:38:00Z">
              <w:tcPr>
                <w:tcW w:w="864" w:type="dxa"/>
                <w:tcBorders>
                  <w:top w:val="dotted" w:sz="4" w:space="0" w:color="auto"/>
                  <w:left w:val="nil"/>
                  <w:bottom w:val="dotted" w:sz="4" w:space="0" w:color="auto"/>
                  <w:right w:val="nil"/>
                </w:tcBorders>
                <w:shd w:val="clear" w:color="auto" w:fill="FFFFFF"/>
              </w:tcPr>
            </w:tcPrChange>
          </w:tcPr>
          <w:p w14:paraId="38FF7FE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26" w:author="Amit Popat" w:date="2022-07-11T09:38:00Z">
              <w:tcPr>
                <w:tcW w:w="1008" w:type="dxa"/>
                <w:tcBorders>
                  <w:top w:val="dotted" w:sz="4" w:space="0" w:color="auto"/>
                  <w:left w:val="nil"/>
                  <w:bottom w:val="dotted" w:sz="4" w:space="0" w:color="auto"/>
                  <w:right w:val="nil"/>
                </w:tcBorders>
                <w:shd w:val="clear" w:color="auto" w:fill="FFFFFF"/>
              </w:tcPr>
            </w:tcPrChange>
          </w:tcPr>
          <w:p w14:paraId="3CDB2A2C" w14:textId="77777777" w:rsidR="00573AF5" w:rsidRDefault="00573AF5">
            <w:pPr>
              <w:pStyle w:val="MsgTableBody"/>
              <w:jc w:val="center"/>
              <w:rPr>
                <w:noProof/>
              </w:rPr>
            </w:pPr>
          </w:p>
        </w:tc>
      </w:tr>
      <w:tr w:rsidR="00573AF5" w:rsidRPr="00573AF5" w14:paraId="72D86CD2" w14:textId="77777777" w:rsidTr="00433EA9">
        <w:trPr>
          <w:jc w:val="center"/>
          <w:trPrChange w:id="827"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828" w:author="Amit Popat" w:date="2022-07-11T09:38:00Z">
              <w:tcPr>
                <w:tcW w:w="2880" w:type="dxa"/>
                <w:tcBorders>
                  <w:top w:val="dotted" w:sz="4" w:space="0" w:color="auto"/>
                  <w:left w:val="nil"/>
                  <w:bottom w:val="dotted" w:sz="4" w:space="0" w:color="auto"/>
                  <w:right w:val="nil"/>
                </w:tcBorders>
                <w:shd w:val="clear" w:color="auto" w:fill="FFFFFF"/>
              </w:tcPr>
            </w:tcPrChange>
          </w:tcPr>
          <w:p w14:paraId="3CEAFBED"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829" w:author="Amit Popat" w:date="2022-07-11T09:38:00Z">
              <w:tcPr>
                <w:tcW w:w="4320" w:type="dxa"/>
                <w:tcBorders>
                  <w:top w:val="dotted" w:sz="4" w:space="0" w:color="auto"/>
                  <w:left w:val="nil"/>
                  <w:bottom w:val="dotted" w:sz="4" w:space="0" w:color="auto"/>
                  <w:right w:val="nil"/>
                </w:tcBorders>
                <w:shd w:val="clear" w:color="auto" w:fill="FFFFFF"/>
              </w:tcPr>
            </w:tcPrChange>
          </w:tcPr>
          <w:p w14:paraId="1DCF757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830" w:author="Amit Popat" w:date="2022-07-11T09:38:00Z">
              <w:tcPr>
                <w:tcW w:w="864" w:type="dxa"/>
                <w:tcBorders>
                  <w:top w:val="dotted" w:sz="4" w:space="0" w:color="auto"/>
                  <w:left w:val="nil"/>
                  <w:bottom w:val="dotted" w:sz="4" w:space="0" w:color="auto"/>
                  <w:right w:val="nil"/>
                </w:tcBorders>
                <w:shd w:val="clear" w:color="auto" w:fill="FFFFFF"/>
              </w:tcPr>
            </w:tcPrChange>
          </w:tcPr>
          <w:p w14:paraId="3ADAED5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31" w:author="Amit Popat" w:date="2022-07-11T09:38:00Z">
              <w:tcPr>
                <w:tcW w:w="1008" w:type="dxa"/>
                <w:tcBorders>
                  <w:top w:val="dotted" w:sz="4" w:space="0" w:color="auto"/>
                  <w:left w:val="nil"/>
                  <w:bottom w:val="dotted" w:sz="4" w:space="0" w:color="auto"/>
                  <w:right w:val="nil"/>
                </w:tcBorders>
                <w:shd w:val="clear" w:color="auto" w:fill="FFFFFF"/>
              </w:tcPr>
            </w:tcPrChange>
          </w:tcPr>
          <w:p w14:paraId="7BCFED88" w14:textId="77777777" w:rsidR="00573AF5" w:rsidRDefault="00573AF5">
            <w:pPr>
              <w:pStyle w:val="MsgTableBody"/>
              <w:jc w:val="center"/>
              <w:rPr>
                <w:noProof/>
              </w:rPr>
            </w:pPr>
            <w:r>
              <w:rPr>
                <w:noProof/>
              </w:rPr>
              <w:t>3</w:t>
            </w:r>
          </w:p>
        </w:tc>
      </w:tr>
      <w:tr w:rsidR="00433EA9" w:rsidRPr="00767D02" w14:paraId="497BF0F0" w14:textId="77777777" w:rsidTr="00433EA9">
        <w:tblPrEx>
          <w:tblCellMar>
            <w:left w:w="108" w:type="dxa"/>
            <w:right w:w="108" w:type="dxa"/>
          </w:tblCellMar>
          <w:tblLook w:val="04A0" w:firstRow="1" w:lastRow="0" w:firstColumn="1" w:lastColumn="0" w:noHBand="0" w:noVBand="1"/>
        </w:tblPrEx>
        <w:trPr>
          <w:jc w:val="center"/>
          <w:ins w:id="832" w:author="Amit Popat" w:date="2022-07-11T09:37:00Z"/>
        </w:trPr>
        <w:tc>
          <w:tcPr>
            <w:tcW w:w="2882" w:type="dxa"/>
            <w:tcBorders>
              <w:top w:val="dotted" w:sz="4" w:space="0" w:color="auto"/>
              <w:left w:val="nil"/>
              <w:bottom w:val="dotted" w:sz="4" w:space="0" w:color="auto"/>
              <w:right w:val="nil"/>
            </w:tcBorders>
            <w:shd w:val="clear" w:color="auto" w:fill="FFFFFF"/>
            <w:hideMark/>
          </w:tcPr>
          <w:p w14:paraId="7B2193B4" w14:textId="77777777" w:rsidR="00433EA9" w:rsidRPr="00767D02" w:rsidRDefault="00433EA9">
            <w:pPr>
              <w:pStyle w:val="MsgTableBody"/>
              <w:spacing w:line="256" w:lineRule="auto"/>
              <w:rPr>
                <w:ins w:id="833" w:author="Amit Popat" w:date="2022-07-11T09:37:00Z"/>
                <w:noProof/>
                <w:color w:val="FF0000"/>
              </w:rPr>
            </w:pPr>
            <w:ins w:id="834" w:author="Amit Popat" w:date="2022-07-11T09:37: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522C57E7" w14:textId="77777777" w:rsidR="00433EA9" w:rsidRPr="00767D02" w:rsidRDefault="00433EA9">
            <w:pPr>
              <w:pStyle w:val="MsgTableBody"/>
              <w:spacing w:line="256" w:lineRule="auto"/>
              <w:rPr>
                <w:ins w:id="835" w:author="Amit Popat" w:date="2022-07-11T09:37:00Z"/>
                <w:noProof/>
                <w:color w:val="FF0000"/>
              </w:rPr>
            </w:pPr>
            <w:ins w:id="836" w:author="Amit Popat" w:date="2022-07-11T09:37: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A3507F9" w14:textId="77777777" w:rsidR="00433EA9" w:rsidRPr="00767D02" w:rsidRDefault="00433EA9">
            <w:pPr>
              <w:pStyle w:val="MsgTableBody"/>
              <w:spacing w:line="256" w:lineRule="auto"/>
              <w:jc w:val="center"/>
              <w:rPr>
                <w:ins w:id="837" w:author="Amit Popat" w:date="2022-07-11T09:3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F7F80C6" w14:textId="77777777" w:rsidR="00433EA9" w:rsidRPr="00767D02" w:rsidRDefault="00433EA9">
            <w:pPr>
              <w:pStyle w:val="MsgTableBody"/>
              <w:spacing w:line="256" w:lineRule="auto"/>
              <w:jc w:val="center"/>
              <w:rPr>
                <w:ins w:id="838" w:author="Amit Popat" w:date="2022-07-11T09:37:00Z"/>
                <w:noProof/>
                <w:color w:val="FF0000"/>
              </w:rPr>
            </w:pPr>
            <w:ins w:id="839" w:author="Amit Popat" w:date="2022-07-11T09:37:00Z">
              <w:r w:rsidRPr="00767D02">
                <w:rPr>
                  <w:noProof/>
                  <w:color w:val="FF0000"/>
                </w:rPr>
                <w:t>3</w:t>
              </w:r>
            </w:ins>
          </w:p>
        </w:tc>
      </w:tr>
      <w:tr w:rsidR="00433EA9" w:rsidRPr="00767D02" w14:paraId="4B491022" w14:textId="77777777" w:rsidTr="00433EA9">
        <w:tblPrEx>
          <w:tblCellMar>
            <w:left w:w="108" w:type="dxa"/>
            <w:right w:w="108" w:type="dxa"/>
          </w:tblCellMar>
          <w:tblLook w:val="04A0" w:firstRow="1" w:lastRow="0" w:firstColumn="1" w:lastColumn="0" w:noHBand="0" w:noVBand="1"/>
        </w:tblPrEx>
        <w:trPr>
          <w:jc w:val="center"/>
          <w:ins w:id="840" w:author="Amit Popat" w:date="2022-07-11T09:37:00Z"/>
        </w:trPr>
        <w:tc>
          <w:tcPr>
            <w:tcW w:w="2882" w:type="dxa"/>
            <w:tcBorders>
              <w:top w:val="dotted" w:sz="4" w:space="0" w:color="auto"/>
              <w:left w:val="nil"/>
              <w:bottom w:val="dotted" w:sz="4" w:space="0" w:color="auto"/>
              <w:right w:val="nil"/>
            </w:tcBorders>
            <w:shd w:val="clear" w:color="auto" w:fill="FFFFFF"/>
            <w:hideMark/>
          </w:tcPr>
          <w:p w14:paraId="32D70C31" w14:textId="77777777" w:rsidR="00433EA9" w:rsidRPr="00767D02" w:rsidRDefault="00433EA9">
            <w:pPr>
              <w:pStyle w:val="MsgTableBody"/>
              <w:spacing w:line="256" w:lineRule="auto"/>
              <w:rPr>
                <w:ins w:id="841" w:author="Amit Popat" w:date="2022-07-11T09:37:00Z"/>
                <w:noProof/>
                <w:color w:val="FF0000"/>
              </w:rPr>
            </w:pPr>
            <w:ins w:id="842" w:author="Amit Popat" w:date="2022-07-11T09:37: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EFB87F1" w14:textId="77777777" w:rsidR="00433EA9" w:rsidRPr="00767D02" w:rsidRDefault="00433EA9">
            <w:pPr>
              <w:pStyle w:val="MsgTableBody"/>
              <w:spacing w:line="256" w:lineRule="auto"/>
              <w:rPr>
                <w:ins w:id="843" w:author="Amit Popat" w:date="2022-07-11T09:37:00Z"/>
                <w:noProof/>
                <w:color w:val="FF0000"/>
              </w:rPr>
            </w:pPr>
            <w:ins w:id="844" w:author="Amit Popat" w:date="2022-07-11T09:37: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29B2815" w14:textId="77777777" w:rsidR="00433EA9" w:rsidRPr="00767D02" w:rsidRDefault="00433EA9">
            <w:pPr>
              <w:pStyle w:val="MsgTableBody"/>
              <w:spacing w:line="256" w:lineRule="auto"/>
              <w:jc w:val="center"/>
              <w:rPr>
                <w:ins w:id="845" w:author="Amit Popat" w:date="2022-07-11T09:3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55D6719" w14:textId="77777777" w:rsidR="00433EA9" w:rsidRPr="00767D02" w:rsidRDefault="00433EA9">
            <w:pPr>
              <w:pStyle w:val="MsgTableBody"/>
              <w:spacing w:line="256" w:lineRule="auto"/>
              <w:jc w:val="center"/>
              <w:rPr>
                <w:ins w:id="846" w:author="Amit Popat" w:date="2022-07-11T09:37:00Z"/>
                <w:noProof/>
                <w:color w:val="FF0000"/>
              </w:rPr>
            </w:pPr>
            <w:ins w:id="847" w:author="Amit Popat" w:date="2022-07-11T09:37:00Z">
              <w:r w:rsidRPr="00767D02">
                <w:rPr>
                  <w:noProof/>
                  <w:color w:val="FF0000"/>
                </w:rPr>
                <w:t>3</w:t>
              </w:r>
            </w:ins>
          </w:p>
        </w:tc>
      </w:tr>
      <w:tr w:rsidR="00433EA9" w:rsidRPr="00767D02" w14:paraId="5E5A803D" w14:textId="77777777" w:rsidTr="00433EA9">
        <w:tblPrEx>
          <w:tblCellMar>
            <w:left w:w="108" w:type="dxa"/>
            <w:right w:w="108" w:type="dxa"/>
          </w:tblCellMar>
          <w:tblLook w:val="04A0" w:firstRow="1" w:lastRow="0" w:firstColumn="1" w:lastColumn="0" w:noHBand="0" w:noVBand="1"/>
        </w:tblPrEx>
        <w:trPr>
          <w:jc w:val="center"/>
          <w:ins w:id="848" w:author="Amit Popat" w:date="2022-07-11T09:37:00Z"/>
        </w:trPr>
        <w:tc>
          <w:tcPr>
            <w:tcW w:w="2882" w:type="dxa"/>
            <w:tcBorders>
              <w:top w:val="dotted" w:sz="4" w:space="0" w:color="auto"/>
              <w:left w:val="nil"/>
              <w:bottom w:val="dotted" w:sz="4" w:space="0" w:color="auto"/>
              <w:right w:val="nil"/>
            </w:tcBorders>
            <w:shd w:val="clear" w:color="auto" w:fill="FFFFFF"/>
            <w:hideMark/>
          </w:tcPr>
          <w:p w14:paraId="4CFCD153" w14:textId="77777777" w:rsidR="00433EA9" w:rsidRPr="00767D02" w:rsidRDefault="00433EA9">
            <w:pPr>
              <w:pStyle w:val="MsgTableBody"/>
              <w:spacing w:line="256" w:lineRule="auto"/>
              <w:rPr>
                <w:ins w:id="849" w:author="Amit Popat" w:date="2022-07-11T09:37:00Z"/>
                <w:noProof/>
                <w:color w:val="FF0000"/>
              </w:rPr>
            </w:pPr>
            <w:ins w:id="850" w:author="Amit Popat" w:date="2022-07-11T09:37: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19F7495A" w14:textId="48696F6D" w:rsidR="00433EA9" w:rsidRPr="00767D02" w:rsidRDefault="00433EA9">
            <w:pPr>
              <w:pStyle w:val="MsgTableBody"/>
              <w:spacing w:line="256" w:lineRule="auto"/>
              <w:rPr>
                <w:ins w:id="851" w:author="Amit Popat" w:date="2022-07-11T09:37:00Z"/>
                <w:noProof/>
                <w:color w:val="FF0000"/>
              </w:rPr>
            </w:pPr>
            <w:ins w:id="852" w:author="Amit Popat" w:date="2022-07-11T09:37:00Z">
              <w:del w:id="853" w:author="Craig Newman" w:date="2023-07-03T08:05:00Z">
                <w:r w:rsidRPr="00767D02" w:rsidDel="004630BD">
                  <w:rPr>
                    <w:noProof/>
                    <w:color w:val="FF0000"/>
                  </w:rPr>
                  <w:delText>Sex for Clinical Use</w:delText>
                </w:r>
              </w:del>
            </w:ins>
            <w:ins w:id="854"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3EC5C043" w14:textId="77777777" w:rsidR="00433EA9" w:rsidRPr="00767D02" w:rsidRDefault="00433EA9">
            <w:pPr>
              <w:pStyle w:val="MsgTableBody"/>
              <w:spacing w:line="256" w:lineRule="auto"/>
              <w:jc w:val="center"/>
              <w:rPr>
                <w:ins w:id="855" w:author="Amit Popat" w:date="2022-07-11T09:3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36D9784" w14:textId="77777777" w:rsidR="00433EA9" w:rsidRPr="00767D02" w:rsidRDefault="00433EA9">
            <w:pPr>
              <w:pStyle w:val="MsgTableBody"/>
              <w:spacing w:line="256" w:lineRule="auto"/>
              <w:jc w:val="center"/>
              <w:rPr>
                <w:ins w:id="856" w:author="Amit Popat" w:date="2022-07-11T09:37:00Z"/>
                <w:noProof/>
                <w:color w:val="FF0000"/>
              </w:rPr>
            </w:pPr>
            <w:ins w:id="857" w:author="Amit Popat" w:date="2022-07-11T09:37:00Z">
              <w:r w:rsidRPr="00767D02">
                <w:rPr>
                  <w:noProof/>
                  <w:color w:val="FF0000"/>
                </w:rPr>
                <w:t>3</w:t>
              </w:r>
            </w:ins>
          </w:p>
        </w:tc>
      </w:tr>
      <w:tr w:rsidR="008370EC" w:rsidRPr="00767D02" w14:paraId="4AD96ECB" w14:textId="77777777" w:rsidTr="00F8714F">
        <w:tblPrEx>
          <w:tblCellMar>
            <w:left w:w="108" w:type="dxa"/>
            <w:right w:w="108" w:type="dxa"/>
          </w:tblCellMar>
          <w:tblLook w:val="04A0" w:firstRow="1" w:lastRow="0" w:firstColumn="1" w:lastColumn="0" w:noHBand="0" w:noVBand="1"/>
        </w:tblPrEx>
        <w:trPr>
          <w:jc w:val="center"/>
          <w:ins w:id="858" w:author="Amit Popat" w:date="2022-07-11T10:21:00Z"/>
        </w:trPr>
        <w:tc>
          <w:tcPr>
            <w:tcW w:w="2882" w:type="dxa"/>
            <w:tcBorders>
              <w:top w:val="dotted" w:sz="4" w:space="0" w:color="auto"/>
              <w:left w:val="nil"/>
              <w:bottom w:val="dotted" w:sz="4" w:space="0" w:color="auto"/>
              <w:right w:val="nil"/>
            </w:tcBorders>
            <w:shd w:val="clear" w:color="auto" w:fill="FFFFFF"/>
          </w:tcPr>
          <w:p w14:paraId="6CA128C8" w14:textId="77777777" w:rsidR="008370EC" w:rsidRPr="00767D02" w:rsidRDefault="008370EC" w:rsidP="00F8714F">
            <w:pPr>
              <w:pStyle w:val="MsgTableBody"/>
              <w:spacing w:line="256" w:lineRule="auto"/>
              <w:rPr>
                <w:ins w:id="859" w:author="Amit Popat" w:date="2022-07-11T10:21:00Z"/>
                <w:noProof/>
                <w:color w:val="FF0000"/>
              </w:rPr>
            </w:pPr>
            <w:ins w:id="860" w:author="Amit Popat" w:date="2022-07-11T10:21: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7DA674A4" w14:textId="77777777" w:rsidR="008370EC" w:rsidRPr="00767D02" w:rsidRDefault="008370EC" w:rsidP="00F8714F">
            <w:pPr>
              <w:pStyle w:val="MsgTableBody"/>
              <w:spacing w:line="256" w:lineRule="auto"/>
              <w:rPr>
                <w:ins w:id="861" w:author="Amit Popat" w:date="2022-07-11T10:21:00Z"/>
                <w:noProof/>
                <w:color w:val="FF0000"/>
              </w:rPr>
            </w:pPr>
            <w:ins w:id="862" w:author="Amit Popat" w:date="2022-07-11T10:21: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75D5BEAC" w14:textId="77777777" w:rsidR="008370EC" w:rsidRPr="00767D02" w:rsidRDefault="008370EC" w:rsidP="00F8714F">
            <w:pPr>
              <w:pStyle w:val="MsgTableBody"/>
              <w:spacing w:line="256" w:lineRule="auto"/>
              <w:jc w:val="center"/>
              <w:rPr>
                <w:ins w:id="863" w:author="Amit Popat" w:date="2022-07-11T10:21:00Z"/>
                <w:noProof/>
                <w:color w:val="FF0000"/>
              </w:rPr>
            </w:pPr>
          </w:p>
        </w:tc>
        <w:tc>
          <w:tcPr>
            <w:tcW w:w="1008" w:type="dxa"/>
            <w:tcBorders>
              <w:top w:val="dotted" w:sz="4" w:space="0" w:color="auto"/>
              <w:left w:val="nil"/>
              <w:bottom w:val="dotted" w:sz="4" w:space="0" w:color="auto"/>
              <w:right w:val="nil"/>
            </w:tcBorders>
            <w:shd w:val="clear" w:color="auto" w:fill="FFFFFF"/>
          </w:tcPr>
          <w:p w14:paraId="2400B982" w14:textId="77777777" w:rsidR="008370EC" w:rsidRPr="00767D02" w:rsidRDefault="008370EC" w:rsidP="00F8714F">
            <w:pPr>
              <w:pStyle w:val="MsgTableBody"/>
              <w:spacing w:line="256" w:lineRule="auto"/>
              <w:jc w:val="center"/>
              <w:rPr>
                <w:ins w:id="864" w:author="Amit Popat" w:date="2022-07-11T10:21:00Z"/>
                <w:noProof/>
                <w:color w:val="FF0000"/>
              </w:rPr>
            </w:pPr>
          </w:p>
        </w:tc>
      </w:tr>
      <w:tr w:rsidR="008370EC" w:rsidRPr="00767D02" w14:paraId="214C20CD" w14:textId="77777777" w:rsidTr="00F8714F">
        <w:tblPrEx>
          <w:tblCellMar>
            <w:left w:w="108" w:type="dxa"/>
            <w:right w:w="108" w:type="dxa"/>
          </w:tblCellMar>
        </w:tblPrEx>
        <w:trPr>
          <w:jc w:val="center"/>
          <w:ins w:id="865" w:author="Amit Popat" w:date="2022-07-11T10:21:00Z"/>
        </w:trPr>
        <w:tc>
          <w:tcPr>
            <w:tcW w:w="2882" w:type="dxa"/>
            <w:tcBorders>
              <w:top w:val="dotted" w:sz="4" w:space="0" w:color="auto"/>
              <w:left w:val="nil"/>
              <w:bottom w:val="dotted" w:sz="4" w:space="0" w:color="auto"/>
              <w:right w:val="nil"/>
            </w:tcBorders>
            <w:shd w:val="clear" w:color="auto" w:fill="FFFFFF"/>
          </w:tcPr>
          <w:p w14:paraId="127C2EED" w14:textId="77777777" w:rsidR="008370EC" w:rsidRPr="00767D02" w:rsidRDefault="008370EC" w:rsidP="00F8714F">
            <w:pPr>
              <w:pStyle w:val="MsgTableBody"/>
              <w:rPr>
                <w:ins w:id="866" w:author="Amit Popat" w:date="2022-07-11T10:21:00Z"/>
                <w:noProof/>
              </w:rPr>
            </w:pPr>
            <w:ins w:id="867" w:author="Amit Popat" w:date="2022-07-11T10:21: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4120F105" w14:textId="77777777" w:rsidR="008370EC" w:rsidRPr="00767D02" w:rsidRDefault="008370EC" w:rsidP="00F8714F">
            <w:pPr>
              <w:pStyle w:val="MsgTableBody"/>
              <w:rPr>
                <w:ins w:id="868" w:author="Amit Popat" w:date="2022-07-11T10:21:00Z"/>
                <w:noProof/>
              </w:rPr>
            </w:pPr>
            <w:ins w:id="869" w:author="Amit Popat" w:date="2022-07-11T10:21: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27CB2C21" w14:textId="77777777" w:rsidR="008370EC" w:rsidRPr="00767D02" w:rsidRDefault="008370EC" w:rsidP="00F8714F">
            <w:pPr>
              <w:pStyle w:val="MsgTableBody"/>
              <w:jc w:val="center"/>
              <w:rPr>
                <w:ins w:id="870" w:author="Amit Popat" w:date="2022-07-11T10:21:00Z"/>
                <w:noProof/>
              </w:rPr>
            </w:pPr>
          </w:p>
        </w:tc>
        <w:tc>
          <w:tcPr>
            <w:tcW w:w="1008" w:type="dxa"/>
            <w:tcBorders>
              <w:top w:val="dotted" w:sz="4" w:space="0" w:color="auto"/>
              <w:left w:val="nil"/>
              <w:bottom w:val="dotted" w:sz="4" w:space="0" w:color="auto"/>
              <w:right w:val="nil"/>
            </w:tcBorders>
            <w:shd w:val="clear" w:color="auto" w:fill="FFFFFF"/>
          </w:tcPr>
          <w:p w14:paraId="3868A343" w14:textId="77777777" w:rsidR="008370EC" w:rsidRPr="00767D02" w:rsidRDefault="008370EC" w:rsidP="00F8714F">
            <w:pPr>
              <w:pStyle w:val="MsgTableBody"/>
              <w:jc w:val="center"/>
              <w:rPr>
                <w:ins w:id="871" w:author="Amit Popat" w:date="2022-07-11T10:21:00Z"/>
                <w:noProof/>
              </w:rPr>
            </w:pPr>
            <w:ins w:id="872" w:author="Amit Popat" w:date="2022-07-11T10:21:00Z">
              <w:r w:rsidRPr="00767D02">
                <w:rPr>
                  <w:noProof/>
                </w:rPr>
                <w:t>3</w:t>
              </w:r>
            </w:ins>
          </w:p>
        </w:tc>
      </w:tr>
      <w:tr w:rsidR="008370EC" w:rsidRPr="00767D02" w14:paraId="73B9BCC2" w14:textId="77777777" w:rsidTr="00F8714F">
        <w:tblPrEx>
          <w:tblCellMar>
            <w:left w:w="108" w:type="dxa"/>
            <w:right w:w="108" w:type="dxa"/>
          </w:tblCellMar>
          <w:tblLook w:val="04A0" w:firstRow="1" w:lastRow="0" w:firstColumn="1" w:lastColumn="0" w:noHBand="0" w:noVBand="1"/>
        </w:tblPrEx>
        <w:trPr>
          <w:jc w:val="center"/>
          <w:ins w:id="873" w:author="Amit Popat" w:date="2022-07-11T10:21:00Z"/>
        </w:trPr>
        <w:tc>
          <w:tcPr>
            <w:tcW w:w="2882" w:type="dxa"/>
            <w:tcBorders>
              <w:top w:val="dotted" w:sz="4" w:space="0" w:color="auto"/>
              <w:left w:val="nil"/>
              <w:bottom w:val="dotted" w:sz="4" w:space="0" w:color="auto"/>
              <w:right w:val="nil"/>
            </w:tcBorders>
            <w:shd w:val="clear" w:color="auto" w:fill="FFFFFF"/>
            <w:hideMark/>
          </w:tcPr>
          <w:p w14:paraId="00931BB0" w14:textId="77777777" w:rsidR="008370EC" w:rsidRPr="00767D02" w:rsidRDefault="008370EC" w:rsidP="00F8714F">
            <w:pPr>
              <w:pStyle w:val="MsgTableBody"/>
              <w:spacing w:line="256" w:lineRule="auto"/>
              <w:rPr>
                <w:ins w:id="874" w:author="Amit Popat" w:date="2022-07-11T10:21:00Z"/>
                <w:noProof/>
                <w:color w:val="FF0000"/>
              </w:rPr>
            </w:pPr>
            <w:ins w:id="875" w:author="Amit Popat" w:date="2022-07-11T10:21: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2699DFCB" w14:textId="77777777" w:rsidR="008370EC" w:rsidRPr="00767D02" w:rsidRDefault="008370EC" w:rsidP="00F8714F">
            <w:pPr>
              <w:pStyle w:val="MsgTableBody"/>
              <w:spacing w:line="256" w:lineRule="auto"/>
              <w:rPr>
                <w:ins w:id="876" w:author="Amit Popat" w:date="2022-07-11T10:21:00Z"/>
                <w:noProof/>
                <w:color w:val="FF0000"/>
              </w:rPr>
            </w:pPr>
            <w:ins w:id="877" w:author="Amit Popat" w:date="2022-07-11T10:21: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82B32B4" w14:textId="77777777" w:rsidR="008370EC" w:rsidRPr="00767D02" w:rsidRDefault="008370EC" w:rsidP="00F8714F">
            <w:pPr>
              <w:pStyle w:val="MsgTableBody"/>
              <w:spacing w:line="256" w:lineRule="auto"/>
              <w:jc w:val="center"/>
              <w:rPr>
                <w:ins w:id="878" w:author="Amit Popat" w:date="2022-07-11T10:2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C45256E" w14:textId="77777777" w:rsidR="008370EC" w:rsidRPr="00767D02" w:rsidRDefault="008370EC" w:rsidP="00F8714F">
            <w:pPr>
              <w:pStyle w:val="MsgTableBody"/>
              <w:spacing w:line="256" w:lineRule="auto"/>
              <w:jc w:val="center"/>
              <w:rPr>
                <w:ins w:id="879" w:author="Amit Popat" w:date="2022-07-11T10:21:00Z"/>
                <w:noProof/>
                <w:color w:val="FF0000"/>
              </w:rPr>
            </w:pPr>
            <w:ins w:id="880" w:author="Amit Popat" w:date="2022-07-11T10:21:00Z">
              <w:r w:rsidRPr="00767D02">
                <w:rPr>
                  <w:noProof/>
                  <w:color w:val="FF0000"/>
                </w:rPr>
                <w:t>3</w:t>
              </w:r>
            </w:ins>
          </w:p>
        </w:tc>
      </w:tr>
      <w:tr w:rsidR="008370EC" w:rsidRPr="00767D02" w14:paraId="352C4725" w14:textId="77777777" w:rsidTr="00F8714F">
        <w:tblPrEx>
          <w:tblCellMar>
            <w:left w:w="108" w:type="dxa"/>
            <w:right w:w="108" w:type="dxa"/>
          </w:tblCellMar>
          <w:tblLook w:val="04A0" w:firstRow="1" w:lastRow="0" w:firstColumn="1" w:lastColumn="0" w:noHBand="0" w:noVBand="1"/>
        </w:tblPrEx>
        <w:trPr>
          <w:jc w:val="center"/>
          <w:ins w:id="881" w:author="Amit Popat" w:date="2022-07-11T10:21:00Z"/>
        </w:trPr>
        <w:tc>
          <w:tcPr>
            <w:tcW w:w="2882" w:type="dxa"/>
            <w:tcBorders>
              <w:top w:val="dotted" w:sz="4" w:space="0" w:color="auto"/>
              <w:left w:val="nil"/>
              <w:bottom w:val="dotted" w:sz="4" w:space="0" w:color="auto"/>
              <w:right w:val="nil"/>
            </w:tcBorders>
            <w:shd w:val="clear" w:color="auto" w:fill="FFFFFF"/>
            <w:hideMark/>
          </w:tcPr>
          <w:p w14:paraId="378B497A" w14:textId="77777777" w:rsidR="008370EC" w:rsidRPr="00767D02" w:rsidRDefault="008370EC" w:rsidP="00F8714F">
            <w:pPr>
              <w:pStyle w:val="MsgTableBody"/>
              <w:spacing w:line="256" w:lineRule="auto"/>
              <w:rPr>
                <w:ins w:id="882" w:author="Amit Popat" w:date="2022-07-11T10:21:00Z"/>
                <w:noProof/>
                <w:color w:val="FF0000"/>
              </w:rPr>
            </w:pPr>
            <w:ins w:id="883" w:author="Amit Popat" w:date="2022-07-11T10:21: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758E8F7B" w14:textId="77777777" w:rsidR="008370EC" w:rsidRPr="00767D02" w:rsidRDefault="008370EC" w:rsidP="00F8714F">
            <w:pPr>
              <w:pStyle w:val="MsgTableBody"/>
              <w:spacing w:line="256" w:lineRule="auto"/>
              <w:rPr>
                <w:ins w:id="884" w:author="Amit Popat" w:date="2022-07-11T10:21:00Z"/>
                <w:noProof/>
                <w:color w:val="FF0000"/>
              </w:rPr>
            </w:pPr>
            <w:ins w:id="885" w:author="Amit Popat" w:date="2022-07-11T10:21: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9234A6E" w14:textId="77777777" w:rsidR="008370EC" w:rsidRPr="00767D02" w:rsidRDefault="008370EC" w:rsidP="00F8714F">
            <w:pPr>
              <w:pStyle w:val="MsgTableBody"/>
              <w:spacing w:line="256" w:lineRule="auto"/>
              <w:jc w:val="center"/>
              <w:rPr>
                <w:ins w:id="886" w:author="Amit Popat" w:date="2022-07-11T10:2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9EB5BC4" w14:textId="77777777" w:rsidR="008370EC" w:rsidRPr="00767D02" w:rsidRDefault="008370EC" w:rsidP="00F8714F">
            <w:pPr>
              <w:pStyle w:val="MsgTableBody"/>
              <w:spacing w:line="256" w:lineRule="auto"/>
              <w:jc w:val="center"/>
              <w:rPr>
                <w:ins w:id="887" w:author="Amit Popat" w:date="2022-07-11T10:21:00Z"/>
                <w:noProof/>
                <w:color w:val="FF0000"/>
              </w:rPr>
            </w:pPr>
            <w:ins w:id="888" w:author="Amit Popat" w:date="2022-07-11T10:21:00Z">
              <w:r w:rsidRPr="00767D02">
                <w:rPr>
                  <w:noProof/>
                  <w:color w:val="FF0000"/>
                </w:rPr>
                <w:t>3</w:t>
              </w:r>
            </w:ins>
          </w:p>
        </w:tc>
      </w:tr>
      <w:tr w:rsidR="008370EC" w:rsidRPr="00767D02" w14:paraId="68380233" w14:textId="77777777" w:rsidTr="00F8714F">
        <w:tblPrEx>
          <w:tblCellMar>
            <w:left w:w="108" w:type="dxa"/>
            <w:right w:w="108" w:type="dxa"/>
          </w:tblCellMar>
          <w:tblLook w:val="04A0" w:firstRow="1" w:lastRow="0" w:firstColumn="1" w:lastColumn="0" w:noHBand="0" w:noVBand="1"/>
        </w:tblPrEx>
        <w:trPr>
          <w:jc w:val="center"/>
          <w:ins w:id="889" w:author="Amit Popat" w:date="2022-07-11T10:21:00Z"/>
        </w:trPr>
        <w:tc>
          <w:tcPr>
            <w:tcW w:w="2882" w:type="dxa"/>
            <w:tcBorders>
              <w:top w:val="dotted" w:sz="4" w:space="0" w:color="auto"/>
              <w:left w:val="nil"/>
              <w:bottom w:val="dotted" w:sz="4" w:space="0" w:color="auto"/>
              <w:right w:val="nil"/>
            </w:tcBorders>
            <w:shd w:val="clear" w:color="auto" w:fill="FFFFFF"/>
          </w:tcPr>
          <w:p w14:paraId="7EB22137" w14:textId="77777777" w:rsidR="008370EC" w:rsidRPr="00767D02" w:rsidRDefault="008370EC" w:rsidP="00F8714F">
            <w:pPr>
              <w:pStyle w:val="MsgTableBody"/>
              <w:spacing w:line="256" w:lineRule="auto"/>
              <w:rPr>
                <w:ins w:id="890" w:author="Amit Popat" w:date="2022-07-11T10:21:00Z"/>
                <w:noProof/>
                <w:color w:val="FF0000"/>
              </w:rPr>
            </w:pPr>
            <w:ins w:id="891" w:author="Amit Popat" w:date="2022-07-11T10:21: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12B145D3" w14:textId="77777777" w:rsidR="008370EC" w:rsidRPr="00767D02" w:rsidRDefault="008370EC" w:rsidP="00F8714F">
            <w:pPr>
              <w:pStyle w:val="MsgTableBody"/>
              <w:spacing w:line="256" w:lineRule="auto"/>
              <w:rPr>
                <w:ins w:id="892" w:author="Amit Popat" w:date="2022-07-11T10:21:00Z"/>
                <w:noProof/>
                <w:color w:val="FF0000"/>
              </w:rPr>
            </w:pPr>
            <w:ins w:id="893" w:author="Amit Popat" w:date="2022-07-11T10:21: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35D07975" w14:textId="77777777" w:rsidR="008370EC" w:rsidRPr="00767D02" w:rsidRDefault="008370EC" w:rsidP="00F8714F">
            <w:pPr>
              <w:pStyle w:val="MsgTableBody"/>
              <w:spacing w:line="256" w:lineRule="auto"/>
              <w:jc w:val="center"/>
              <w:rPr>
                <w:ins w:id="894" w:author="Amit Popat" w:date="2022-07-11T10:21:00Z"/>
                <w:noProof/>
                <w:color w:val="FF0000"/>
              </w:rPr>
            </w:pPr>
          </w:p>
        </w:tc>
        <w:tc>
          <w:tcPr>
            <w:tcW w:w="1008" w:type="dxa"/>
            <w:tcBorders>
              <w:top w:val="dotted" w:sz="4" w:space="0" w:color="auto"/>
              <w:left w:val="nil"/>
              <w:bottom w:val="dotted" w:sz="4" w:space="0" w:color="auto"/>
              <w:right w:val="nil"/>
            </w:tcBorders>
            <w:shd w:val="clear" w:color="auto" w:fill="FFFFFF"/>
          </w:tcPr>
          <w:p w14:paraId="19D05420" w14:textId="77777777" w:rsidR="008370EC" w:rsidRPr="00767D02" w:rsidRDefault="008370EC" w:rsidP="00F8714F">
            <w:pPr>
              <w:pStyle w:val="MsgTableBody"/>
              <w:spacing w:line="256" w:lineRule="auto"/>
              <w:jc w:val="center"/>
              <w:rPr>
                <w:ins w:id="895" w:author="Amit Popat" w:date="2022-07-11T10:21:00Z"/>
                <w:noProof/>
                <w:color w:val="FF0000"/>
              </w:rPr>
            </w:pPr>
          </w:p>
        </w:tc>
      </w:tr>
      <w:tr w:rsidR="00573AF5" w:rsidRPr="00767D02" w:rsidDel="008370EC" w14:paraId="0A8B821C" w14:textId="4DE9EC7C" w:rsidTr="00433EA9">
        <w:trPr>
          <w:jc w:val="center"/>
          <w:del w:id="896" w:author="Amit Popat" w:date="2022-07-11T10:21:00Z"/>
          <w:trPrChange w:id="897"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898" w:author="Amit Popat" w:date="2022-07-11T09:38:00Z">
              <w:tcPr>
                <w:tcW w:w="2880" w:type="dxa"/>
                <w:tcBorders>
                  <w:top w:val="dotted" w:sz="4" w:space="0" w:color="auto"/>
                  <w:left w:val="nil"/>
                  <w:bottom w:val="dotted" w:sz="4" w:space="0" w:color="auto"/>
                  <w:right w:val="nil"/>
                </w:tcBorders>
                <w:shd w:val="clear" w:color="auto" w:fill="FFFFFF"/>
              </w:tcPr>
            </w:tcPrChange>
          </w:tcPr>
          <w:p w14:paraId="73D39C36" w14:textId="6C394C96" w:rsidR="00573AF5" w:rsidRPr="00767D02" w:rsidDel="008370EC" w:rsidRDefault="00573AF5">
            <w:pPr>
              <w:pStyle w:val="MsgTableBody"/>
              <w:rPr>
                <w:del w:id="899" w:author="Amit Popat" w:date="2022-07-11T10:21:00Z"/>
                <w:noProof/>
              </w:rPr>
            </w:pPr>
            <w:del w:id="900" w:author="Amit Popat" w:date="2022-07-11T10:21:00Z">
              <w:r w:rsidRPr="00767D02"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Change w:id="901" w:author="Amit Popat" w:date="2022-07-11T09:38:00Z">
              <w:tcPr>
                <w:tcW w:w="4320" w:type="dxa"/>
                <w:tcBorders>
                  <w:top w:val="dotted" w:sz="4" w:space="0" w:color="auto"/>
                  <w:left w:val="nil"/>
                  <w:bottom w:val="dotted" w:sz="4" w:space="0" w:color="auto"/>
                  <w:right w:val="nil"/>
                </w:tcBorders>
                <w:shd w:val="clear" w:color="auto" w:fill="FFFFFF"/>
              </w:tcPr>
            </w:tcPrChange>
          </w:tcPr>
          <w:p w14:paraId="181CC16D" w14:textId="32C43911" w:rsidR="00573AF5" w:rsidRPr="00767D02" w:rsidDel="008370EC" w:rsidRDefault="00573AF5">
            <w:pPr>
              <w:pStyle w:val="MsgTableBody"/>
              <w:rPr>
                <w:del w:id="902" w:author="Amit Popat" w:date="2022-07-11T10:21:00Z"/>
                <w:noProof/>
              </w:rPr>
            </w:pPr>
            <w:del w:id="903" w:author="Amit Popat" w:date="2022-07-11T10:21:00Z">
              <w:r w:rsidRPr="00767D02"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904" w:author="Amit Popat" w:date="2022-07-11T09:38:00Z">
              <w:tcPr>
                <w:tcW w:w="864" w:type="dxa"/>
                <w:tcBorders>
                  <w:top w:val="dotted" w:sz="4" w:space="0" w:color="auto"/>
                  <w:left w:val="nil"/>
                  <w:bottom w:val="dotted" w:sz="4" w:space="0" w:color="auto"/>
                  <w:right w:val="nil"/>
                </w:tcBorders>
                <w:shd w:val="clear" w:color="auto" w:fill="FFFFFF"/>
              </w:tcPr>
            </w:tcPrChange>
          </w:tcPr>
          <w:p w14:paraId="2235252D" w14:textId="2CCE1E9D" w:rsidR="00573AF5" w:rsidRPr="00767D02" w:rsidDel="008370EC" w:rsidRDefault="00573AF5">
            <w:pPr>
              <w:pStyle w:val="MsgTableBody"/>
              <w:jc w:val="center"/>
              <w:rPr>
                <w:del w:id="905" w:author="Amit Popat" w:date="2022-07-11T10:21:00Z"/>
                <w:noProof/>
              </w:rPr>
            </w:pPr>
          </w:p>
        </w:tc>
        <w:tc>
          <w:tcPr>
            <w:tcW w:w="1008" w:type="dxa"/>
            <w:tcBorders>
              <w:top w:val="dotted" w:sz="4" w:space="0" w:color="auto"/>
              <w:left w:val="nil"/>
              <w:bottom w:val="dotted" w:sz="4" w:space="0" w:color="auto"/>
              <w:right w:val="nil"/>
            </w:tcBorders>
            <w:shd w:val="clear" w:color="auto" w:fill="FFFFFF"/>
            <w:tcPrChange w:id="906" w:author="Amit Popat" w:date="2022-07-11T09:38:00Z">
              <w:tcPr>
                <w:tcW w:w="1008" w:type="dxa"/>
                <w:tcBorders>
                  <w:top w:val="dotted" w:sz="4" w:space="0" w:color="auto"/>
                  <w:left w:val="nil"/>
                  <w:bottom w:val="dotted" w:sz="4" w:space="0" w:color="auto"/>
                  <w:right w:val="nil"/>
                </w:tcBorders>
                <w:shd w:val="clear" w:color="auto" w:fill="FFFFFF"/>
              </w:tcPr>
            </w:tcPrChange>
          </w:tcPr>
          <w:p w14:paraId="6BDFFA20" w14:textId="16C991C5" w:rsidR="00573AF5" w:rsidRPr="00767D02" w:rsidDel="008370EC" w:rsidRDefault="00573AF5">
            <w:pPr>
              <w:pStyle w:val="MsgTableBody"/>
              <w:jc w:val="center"/>
              <w:rPr>
                <w:del w:id="907" w:author="Amit Popat" w:date="2022-07-11T10:21:00Z"/>
                <w:noProof/>
              </w:rPr>
            </w:pPr>
            <w:del w:id="908" w:author="Amit Popat" w:date="2022-07-11T10:21:00Z">
              <w:r w:rsidRPr="00767D02" w:rsidDel="008370EC">
                <w:rPr>
                  <w:noProof/>
                </w:rPr>
                <w:delText>6</w:delText>
              </w:r>
            </w:del>
          </w:p>
        </w:tc>
      </w:tr>
      <w:tr w:rsidR="00573AF5" w:rsidRPr="00573AF5" w14:paraId="2570E642" w14:textId="77777777" w:rsidTr="00433EA9">
        <w:trPr>
          <w:jc w:val="center"/>
          <w:trPrChange w:id="909"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10" w:author="Amit Popat" w:date="2022-07-11T09:38:00Z">
              <w:tcPr>
                <w:tcW w:w="2880" w:type="dxa"/>
                <w:tcBorders>
                  <w:top w:val="dotted" w:sz="4" w:space="0" w:color="auto"/>
                  <w:left w:val="nil"/>
                  <w:bottom w:val="dotted" w:sz="4" w:space="0" w:color="auto"/>
                  <w:right w:val="nil"/>
                </w:tcBorders>
                <w:shd w:val="clear" w:color="auto" w:fill="FFFFFF"/>
              </w:tcPr>
            </w:tcPrChange>
          </w:tcPr>
          <w:p w14:paraId="250B0F9D"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911" w:author="Amit Popat" w:date="2022-07-11T09:38:00Z">
              <w:tcPr>
                <w:tcW w:w="4320" w:type="dxa"/>
                <w:tcBorders>
                  <w:top w:val="dotted" w:sz="4" w:space="0" w:color="auto"/>
                  <w:left w:val="nil"/>
                  <w:bottom w:val="dotted" w:sz="4" w:space="0" w:color="auto"/>
                  <w:right w:val="nil"/>
                </w:tcBorders>
                <w:shd w:val="clear" w:color="auto" w:fill="FFFFFF"/>
              </w:tcPr>
            </w:tcPrChange>
          </w:tcPr>
          <w:p w14:paraId="3462D0A7" w14:textId="77777777" w:rsidR="00573AF5" w:rsidRDefault="00573AF5">
            <w:pPr>
              <w:pStyle w:val="MsgTableBody"/>
              <w:rPr>
                <w:noProof/>
              </w:rPr>
            </w:pPr>
            <w:r>
              <w:rPr>
                <w:noProof/>
              </w:rPr>
              <w:t>--- GUARANTOR+INSURANCE begin</w:t>
            </w:r>
          </w:p>
        </w:tc>
        <w:tc>
          <w:tcPr>
            <w:tcW w:w="864" w:type="dxa"/>
            <w:tcBorders>
              <w:top w:val="dotted" w:sz="4" w:space="0" w:color="auto"/>
              <w:left w:val="nil"/>
              <w:bottom w:val="dotted" w:sz="4" w:space="0" w:color="auto"/>
              <w:right w:val="nil"/>
            </w:tcBorders>
            <w:shd w:val="clear" w:color="auto" w:fill="FFFFFF"/>
            <w:tcPrChange w:id="912" w:author="Amit Popat" w:date="2022-07-11T09:38:00Z">
              <w:tcPr>
                <w:tcW w:w="864" w:type="dxa"/>
                <w:tcBorders>
                  <w:top w:val="dotted" w:sz="4" w:space="0" w:color="auto"/>
                  <w:left w:val="nil"/>
                  <w:bottom w:val="dotted" w:sz="4" w:space="0" w:color="auto"/>
                  <w:right w:val="nil"/>
                </w:tcBorders>
                <w:shd w:val="clear" w:color="auto" w:fill="FFFFFF"/>
              </w:tcPr>
            </w:tcPrChange>
          </w:tcPr>
          <w:p w14:paraId="4DEB6F9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13" w:author="Amit Popat" w:date="2022-07-11T09:38:00Z">
              <w:tcPr>
                <w:tcW w:w="1008" w:type="dxa"/>
                <w:tcBorders>
                  <w:top w:val="dotted" w:sz="4" w:space="0" w:color="auto"/>
                  <w:left w:val="nil"/>
                  <w:bottom w:val="dotted" w:sz="4" w:space="0" w:color="auto"/>
                  <w:right w:val="nil"/>
                </w:tcBorders>
                <w:shd w:val="clear" w:color="auto" w:fill="FFFFFF"/>
              </w:tcPr>
            </w:tcPrChange>
          </w:tcPr>
          <w:p w14:paraId="5C257E73" w14:textId="77777777" w:rsidR="00573AF5" w:rsidRDefault="00573AF5">
            <w:pPr>
              <w:pStyle w:val="MsgTableBody"/>
              <w:jc w:val="center"/>
              <w:rPr>
                <w:noProof/>
              </w:rPr>
            </w:pPr>
          </w:p>
        </w:tc>
      </w:tr>
      <w:tr w:rsidR="00573AF5" w:rsidRPr="00573AF5" w14:paraId="6282D508" w14:textId="77777777" w:rsidTr="00433EA9">
        <w:trPr>
          <w:jc w:val="center"/>
          <w:trPrChange w:id="914"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15" w:author="Amit Popat" w:date="2022-07-11T09:38:00Z">
              <w:tcPr>
                <w:tcW w:w="2880" w:type="dxa"/>
                <w:tcBorders>
                  <w:top w:val="dotted" w:sz="4" w:space="0" w:color="auto"/>
                  <w:left w:val="nil"/>
                  <w:bottom w:val="dotted" w:sz="4" w:space="0" w:color="auto"/>
                  <w:right w:val="nil"/>
                </w:tcBorders>
                <w:shd w:val="clear" w:color="auto" w:fill="FFFFFF"/>
              </w:tcPr>
            </w:tcPrChange>
          </w:tcPr>
          <w:p w14:paraId="773E3BB4"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Change w:id="916" w:author="Amit Popat" w:date="2022-07-11T09:38:00Z">
              <w:tcPr>
                <w:tcW w:w="4320" w:type="dxa"/>
                <w:tcBorders>
                  <w:top w:val="dotted" w:sz="4" w:space="0" w:color="auto"/>
                  <w:left w:val="nil"/>
                  <w:bottom w:val="dotted" w:sz="4" w:space="0" w:color="auto"/>
                  <w:right w:val="nil"/>
                </w:tcBorders>
                <w:shd w:val="clear" w:color="auto" w:fill="FFFFFF"/>
              </w:tcPr>
            </w:tcPrChange>
          </w:tcPr>
          <w:p w14:paraId="29855E68"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917" w:author="Amit Popat" w:date="2022-07-11T09:38:00Z">
              <w:tcPr>
                <w:tcW w:w="864" w:type="dxa"/>
                <w:tcBorders>
                  <w:top w:val="dotted" w:sz="4" w:space="0" w:color="auto"/>
                  <w:left w:val="nil"/>
                  <w:bottom w:val="dotted" w:sz="4" w:space="0" w:color="auto"/>
                  <w:right w:val="nil"/>
                </w:tcBorders>
                <w:shd w:val="clear" w:color="auto" w:fill="FFFFFF"/>
              </w:tcPr>
            </w:tcPrChange>
          </w:tcPr>
          <w:p w14:paraId="7C83728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18" w:author="Amit Popat" w:date="2022-07-11T09:38:00Z">
              <w:tcPr>
                <w:tcW w:w="1008" w:type="dxa"/>
                <w:tcBorders>
                  <w:top w:val="dotted" w:sz="4" w:space="0" w:color="auto"/>
                  <w:left w:val="nil"/>
                  <w:bottom w:val="dotted" w:sz="4" w:space="0" w:color="auto"/>
                  <w:right w:val="nil"/>
                </w:tcBorders>
                <w:shd w:val="clear" w:color="auto" w:fill="FFFFFF"/>
              </w:tcPr>
            </w:tcPrChange>
          </w:tcPr>
          <w:p w14:paraId="59CE82F5" w14:textId="77777777" w:rsidR="00573AF5" w:rsidRDefault="00573AF5">
            <w:pPr>
              <w:pStyle w:val="MsgTableBody"/>
              <w:jc w:val="center"/>
              <w:rPr>
                <w:noProof/>
              </w:rPr>
            </w:pPr>
            <w:r>
              <w:rPr>
                <w:noProof/>
              </w:rPr>
              <w:t>6</w:t>
            </w:r>
          </w:p>
        </w:tc>
      </w:tr>
      <w:tr w:rsidR="00573AF5" w:rsidRPr="00573AF5" w14:paraId="4A8BEA40" w14:textId="77777777" w:rsidTr="00433EA9">
        <w:trPr>
          <w:jc w:val="center"/>
          <w:trPrChange w:id="919"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20" w:author="Amit Popat" w:date="2022-07-11T09:38:00Z">
              <w:tcPr>
                <w:tcW w:w="2880" w:type="dxa"/>
                <w:tcBorders>
                  <w:top w:val="dotted" w:sz="4" w:space="0" w:color="auto"/>
                  <w:left w:val="nil"/>
                  <w:bottom w:val="dotted" w:sz="4" w:space="0" w:color="auto"/>
                  <w:right w:val="nil"/>
                </w:tcBorders>
                <w:shd w:val="clear" w:color="auto" w:fill="FFFFFF"/>
              </w:tcPr>
            </w:tcPrChange>
          </w:tcPr>
          <w:p w14:paraId="5033808D"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21" w:author="Amit Popat" w:date="2022-07-11T09:38:00Z">
              <w:tcPr>
                <w:tcW w:w="4320" w:type="dxa"/>
                <w:tcBorders>
                  <w:top w:val="dotted" w:sz="4" w:space="0" w:color="auto"/>
                  <w:left w:val="nil"/>
                  <w:bottom w:val="dotted" w:sz="4" w:space="0" w:color="auto"/>
                  <w:right w:val="nil"/>
                </w:tcBorders>
                <w:shd w:val="clear" w:color="auto" w:fill="FFFFFF"/>
              </w:tcPr>
            </w:tcPrChange>
          </w:tcPr>
          <w:p w14:paraId="62D78999"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Change w:id="922" w:author="Amit Popat" w:date="2022-07-11T09:38:00Z">
              <w:tcPr>
                <w:tcW w:w="864" w:type="dxa"/>
                <w:tcBorders>
                  <w:top w:val="dotted" w:sz="4" w:space="0" w:color="auto"/>
                  <w:left w:val="nil"/>
                  <w:bottom w:val="dotted" w:sz="4" w:space="0" w:color="auto"/>
                  <w:right w:val="nil"/>
                </w:tcBorders>
                <w:shd w:val="clear" w:color="auto" w:fill="FFFFFF"/>
              </w:tcPr>
            </w:tcPrChange>
          </w:tcPr>
          <w:p w14:paraId="01C68D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23" w:author="Amit Popat" w:date="2022-07-11T09:38:00Z">
              <w:tcPr>
                <w:tcW w:w="1008" w:type="dxa"/>
                <w:tcBorders>
                  <w:top w:val="dotted" w:sz="4" w:space="0" w:color="auto"/>
                  <w:left w:val="nil"/>
                  <w:bottom w:val="dotted" w:sz="4" w:space="0" w:color="auto"/>
                  <w:right w:val="nil"/>
                </w:tcBorders>
                <w:shd w:val="clear" w:color="auto" w:fill="FFFFFF"/>
              </w:tcPr>
            </w:tcPrChange>
          </w:tcPr>
          <w:p w14:paraId="392B3B3A" w14:textId="77777777" w:rsidR="00573AF5" w:rsidRDefault="00573AF5">
            <w:pPr>
              <w:pStyle w:val="MsgTableBody"/>
              <w:jc w:val="center"/>
              <w:rPr>
                <w:noProof/>
              </w:rPr>
            </w:pPr>
          </w:p>
        </w:tc>
      </w:tr>
      <w:tr w:rsidR="00573AF5" w:rsidRPr="00573AF5" w14:paraId="77837E6F" w14:textId="77777777" w:rsidTr="00433EA9">
        <w:trPr>
          <w:jc w:val="center"/>
          <w:trPrChange w:id="924"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25" w:author="Amit Popat" w:date="2022-07-11T09:38:00Z">
              <w:tcPr>
                <w:tcW w:w="2880" w:type="dxa"/>
                <w:tcBorders>
                  <w:top w:val="dotted" w:sz="4" w:space="0" w:color="auto"/>
                  <w:left w:val="nil"/>
                  <w:bottom w:val="dotted" w:sz="4" w:space="0" w:color="auto"/>
                  <w:right w:val="nil"/>
                </w:tcBorders>
                <w:shd w:val="clear" w:color="auto" w:fill="FFFFFF"/>
              </w:tcPr>
            </w:tcPrChange>
          </w:tcPr>
          <w:p w14:paraId="74A68358"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Change w:id="926" w:author="Amit Popat" w:date="2022-07-11T09:38:00Z">
              <w:tcPr>
                <w:tcW w:w="4320" w:type="dxa"/>
                <w:tcBorders>
                  <w:top w:val="dotted" w:sz="4" w:space="0" w:color="auto"/>
                  <w:left w:val="nil"/>
                  <w:bottom w:val="dotted" w:sz="4" w:space="0" w:color="auto"/>
                  <w:right w:val="nil"/>
                </w:tcBorders>
                <w:shd w:val="clear" w:color="auto" w:fill="FFFFFF"/>
              </w:tcPr>
            </w:tcPrChange>
          </w:tcPr>
          <w:p w14:paraId="3309CEF7"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Change w:id="927" w:author="Amit Popat" w:date="2022-07-11T09:38:00Z">
              <w:tcPr>
                <w:tcW w:w="864" w:type="dxa"/>
                <w:tcBorders>
                  <w:top w:val="dotted" w:sz="4" w:space="0" w:color="auto"/>
                  <w:left w:val="nil"/>
                  <w:bottom w:val="dotted" w:sz="4" w:space="0" w:color="auto"/>
                  <w:right w:val="nil"/>
                </w:tcBorders>
                <w:shd w:val="clear" w:color="auto" w:fill="FFFFFF"/>
              </w:tcPr>
            </w:tcPrChange>
          </w:tcPr>
          <w:p w14:paraId="1A55A74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28" w:author="Amit Popat" w:date="2022-07-11T09:38:00Z">
              <w:tcPr>
                <w:tcW w:w="1008" w:type="dxa"/>
                <w:tcBorders>
                  <w:top w:val="dotted" w:sz="4" w:space="0" w:color="auto"/>
                  <w:left w:val="nil"/>
                  <w:bottom w:val="dotted" w:sz="4" w:space="0" w:color="auto"/>
                  <w:right w:val="nil"/>
                </w:tcBorders>
                <w:shd w:val="clear" w:color="auto" w:fill="FFFFFF"/>
              </w:tcPr>
            </w:tcPrChange>
          </w:tcPr>
          <w:p w14:paraId="62FF4EEB" w14:textId="77777777" w:rsidR="00573AF5" w:rsidRDefault="00573AF5">
            <w:pPr>
              <w:pStyle w:val="MsgTableBody"/>
              <w:jc w:val="center"/>
              <w:rPr>
                <w:noProof/>
              </w:rPr>
            </w:pPr>
            <w:r>
              <w:rPr>
                <w:noProof/>
              </w:rPr>
              <w:t>6</w:t>
            </w:r>
          </w:p>
        </w:tc>
      </w:tr>
      <w:tr w:rsidR="00573AF5" w:rsidRPr="00573AF5" w14:paraId="0A572F12" w14:textId="77777777" w:rsidTr="00433EA9">
        <w:trPr>
          <w:jc w:val="center"/>
          <w:trPrChange w:id="929"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30" w:author="Amit Popat" w:date="2022-07-11T09:38:00Z">
              <w:tcPr>
                <w:tcW w:w="2880" w:type="dxa"/>
                <w:tcBorders>
                  <w:top w:val="dotted" w:sz="4" w:space="0" w:color="auto"/>
                  <w:left w:val="nil"/>
                  <w:bottom w:val="dotted" w:sz="4" w:space="0" w:color="auto"/>
                  <w:right w:val="nil"/>
                </w:tcBorders>
                <w:shd w:val="clear" w:color="auto" w:fill="FFFFFF"/>
              </w:tcPr>
            </w:tcPrChange>
          </w:tcPr>
          <w:p w14:paraId="0A966C34"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Change w:id="931" w:author="Amit Popat" w:date="2022-07-11T09:38:00Z">
              <w:tcPr>
                <w:tcW w:w="4320" w:type="dxa"/>
                <w:tcBorders>
                  <w:top w:val="dotted" w:sz="4" w:space="0" w:color="auto"/>
                  <w:left w:val="nil"/>
                  <w:bottom w:val="dotted" w:sz="4" w:space="0" w:color="auto"/>
                  <w:right w:val="nil"/>
                </w:tcBorders>
                <w:shd w:val="clear" w:color="auto" w:fill="FFFFFF"/>
              </w:tcPr>
            </w:tcPrChange>
          </w:tcPr>
          <w:p w14:paraId="47C1AE61"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Change w:id="932" w:author="Amit Popat" w:date="2022-07-11T09:38:00Z">
              <w:tcPr>
                <w:tcW w:w="864" w:type="dxa"/>
                <w:tcBorders>
                  <w:top w:val="dotted" w:sz="4" w:space="0" w:color="auto"/>
                  <w:left w:val="nil"/>
                  <w:bottom w:val="dotted" w:sz="4" w:space="0" w:color="auto"/>
                  <w:right w:val="nil"/>
                </w:tcBorders>
                <w:shd w:val="clear" w:color="auto" w:fill="FFFFFF"/>
              </w:tcPr>
            </w:tcPrChange>
          </w:tcPr>
          <w:p w14:paraId="6C4B8E8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33" w:author="Amit Popat" w:date="2022-07-11T09:38:00Z">
              <w:tcPr>
                <w:tcW w:w="1008" w:type="dxa"/>
                <w:tcBorders>
                  <w:top w:val="dotted" w:sz="4" w:space="0" w:color="auto"/>
                  <w:left w:val="nil"/>
                  <w:bottom w:val="dotted" w:sz="4" w:space="0" w:color="auto"/>
                  <w:right w:val="nil"/>
                </w:tcBorders>
                <w:shd w:val="clear" w:color="auto" w:fill="FFFFFF"/>
              </w:tcPr>
            </w:tcPrChange>
          </w:tcPr>
          <w:p w14:paraId="29A7182D" w14:textId="77777777" w:rsidR="00573AF5" w:rsidRDefault="00573AF5">
            <w:pPr>
              <w:pStyle w:val="MsgTableBody"/>
              <w:jc w:val="center"/>
              <w:rPr>
                <w:noProof/>
              </w:rPr>
            </w:pPr>
            <w:r>
              <w:rPr>
                <w:noProof/>
              </w:rPr>
              <w:t>6</w:t>
            </w:r>
          </w:p>
        </w:tc>
      </w:tr>
      <w:tr w:rsidR="00573AF5" w:rsidRPr="00573AF5" w14:paraId="3F24ECCC" w14:textId="77777777" w:rsidTr="00433EA9">
        <w:trPr>
          <w:jc w:val="center"/>
          <w:trPrChange w:id="934"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35" w:author="Amit Popat" w:date="2022-07-11T09:38:00Z">
              <w:tcPr>
                <w:tcW w:w="2880" w:type="dxa"/>
                <w:tcBorders>
                  <w:top w:val="dotted" w:sz="4" w:space="0" w:color="auto"/>
                  <w:left w:val="nil"/>
                  <w:bottom w:val="dotted" w:sz="4" w:space="0" w:color="auto"/>
                  <w:right w:val="nil"/>
                </w:tcBorders>
                <w:shd w:val="clear" w:color="auto" w:fill="FFFFFF"/>
              </w:tcPr>
            </w:tcPrChange>
          </w:tcPr>
          <w:p w14:paraId="4DB58C45"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Change w:id="936" w:author="Amit Popat" w:date="2022-07-11T09:38:00Z">
              <w:tcPr>
                <w:tcW w:w="4320" w:type="dxa"/>
                <w:tcBorders>
                  <w:top w:val="dotted" w:sz="4" w:space="0" w:color="auto"/>
                  <w:left w:val="nil"/>
                  <w:bottom w:val="dotted" w:sz="4" w:space="0" w:color="auto"/>
                  <w:right w:val="nil"/>
                </w:tcBorders>
                <w:shd w:val="clear" w:color="auto" w:fill="FFFFFF"/>
              </w:tcPr>
            </w:tcPrChange>
          </w:tcPr>
          <w:p w14:paraId="48D31EE3"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Change w:id="937" w:author="Amit Popat" w:date="2022-07-11T09:38:00Z">
              <w:tcPr>
                <w:tcW w:w="864" w:type="dxa"/>
                <w:tcBorders>
                  <w:top w:val="dotted" w:sz="4" w:space="0" w:color="auto"/>
                  <w:left w:val="nil"/>
                  <w:bottom w:val="dotted" w:sz="4" w:space="0" w:color="auto"/>
                  <w:right w:val="nil"/>
                </w:tcBorders>
                <w:shd w:val="clear" w:color="auto" w:fill="FFFFFF"/>
              </w:tcPr>
            </w:tcPrChange>
          </w:tcPr>
          <w:p w14:paraId="6654D2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38" w:author="Amit Popat" w:date="2022-07-11T09:38:00Z">
              <w:tcPr>
                <w:tcW w:w="1008" w:type="dxa"/>
                <w:tcBorders>
                  <w:top w:val="dotted" w:sz="4" w:space="0" w:color="auto"/>
                  <w:left w:val="nil"/>
                  <w:bottom w:val="dotted" w:sz="4" w:space="0" w:color="auto"/>
                  <w:right w:val="nil"/>
                </w:tcBorders>
                <w:shd w:val="clear" w:color="auto" w:fill="FFFFFF"/>
              </w:tcPr>
            </w:tcPrChange>
          </w:tcPr>
          <w:p w14:paraId="5F2C3CCA" w14:textId="77777777" w:rsidR="00573AF5" w:rsidRDefault="00573AF5">
            <w:pPr>
              <w:pStyle w:val="MsgTableBody"/>
              <w:jc w:val="center"/>
              <w:rPr>
                <w:noProof/>
              </w:rPr>
            </w:pPr>
            <w:r>
              <w:rPr>
                <w:noProof/>
              </w:rPr>
              <w:t>6</w:t>
            </w:r>
          </w:p>
        </w:tc>
      </w:tr>
      <w:tr w:rsidR="00573AF5" w:rsidRPr="00573AF5" w14:paraId="396911CF" w14:textId="77777777" w:rsidTr="00433EA9">
        <w:trPr>
          <w:jc w:val="center"/>
          <w:trPrChange w:id="939"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40" w:author="Amit Popat" w:date="2022-07-11T09:38:00Z">
              <w:tcPr>
                <w:tcW w:w="2880" w:type="dxa"/>
                <w:tcBorders>
                  <w:top w:val="dotted" w:sz="4" w:space="0" w:color="auto"/>
                  <w:left w:val="nil"/>
                  <w:bottom w:val="dotted" w:sz="4" w:space="0" w:color="auto"/>
                  <w:right w:val="nil"/>
                </w:tcBorders>
                <w:shd w:val="clear" w:color="auto" w:fill="FFFFFF"/>
              </w:tcPr>
            </w:tcPrChange>
          </w:tcPr>
          <w:p w14:paraId="069D18AB"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41" w:author="Amit Popat" w:date="2022-07-11T09:38:00Z">
              <w:tcPr>
                <w:tcW w:w="4320" w:type="dxa"/>
                <w:tcBorders>
                  <w:top w:val="dotted" w:sz="4" w:space="0" w:color="auto"/>
                  <w:left w:val="nil"/>
                  <w:bottom w:val="dotted" w:sz="4" w:space="0" w:color="auto"/>
                  <w:right w:val="nil"/>
                </w:tcBorders>
                <w:shd w:val="clear" w:color="auto" w:fill="FFFFFF"/>
              </w:tcPr>
            </w:tcPrChange>
          </w:tcPr>
          <w:p w14:paraId="53C80155"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Change w:id="942" w:author="Amit Popat" w:date="2022-07-11T09:38:00Z">
              <w:tcPr>
                <w:tcW w:w="864" w:type="dxa"/>
                <w:tcBorders>
                  <w:top w:val="dotted" w:sz="4" w:space="0" w:color="auto"/>
                  <w:left w:val="nil"/>
                  <w:bottom w:val="dotted" w:sz="4" w:space="0" w:color="auto"/>
                  <w:right w:val="nil"/>
                </w:tcBorders>
                <w:shd w:val="clear" w:color="auto" w:fill="FFFFFF"/>
              </w:tcPr>
            </w:tcPrChange>
          </w:tcPr>
          <w:p w14:paraId="3AE7EF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43" w:author="Amit Popat" w:date="2022-07-11T09:38:00Z">
              <w:tcPr>
                <w:tcW w:w="1008" w:type="dxa"/>
                <w:tcBorders>
                  <w:top w:val="dotted" w:sz="4" w:space="0" w:color="auto"/>
                  <w:left w:val="nil"/>
                  <w:bottom w:val="dotted" w:sz="4" w:space="0" w:color="auto"/>
                  <w:right w:val="nil"/>
                </w:tcBorders>
                <w:shd w:val="clear" w:color="auto" w:fill="FFFFFF"/>
              </w:tcPr>
            </w:tcPrChange>
          </w:tcPr>
          <w:p w14:paraId="6EEDF1FB" w14:textId="77777777" w:rsidR="00573AF5" w:rsidRDefault="00573AF5">
            <w:pPr>
              <w:pStyle w:val="MsgTableBody"/>
              <w:jc w:val="center"/>
              <w:rPr>
                <w:noProof/>
              </w:rPr>
            </w:pPr>
          </w:p>
        </w:tc>
      </w:tr>
      <w:tr w:rsidR="00573AF5" w:rsidRPr="00573AF5" w14:paraId="74BE04B6" w14:textId="77777777" w:rsidTr="00433EA9">
        <w:trPr>
          <w:jc w:val="center"/>
          <w:trPrChange w:id="944"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45" w:author="Amit Popat" w:date="2022-07-11T09:38:00Z">
              <w:tcPr>
                <w:tcW w:w="2880" w:type="dxa"/>
                <w:tcBorders>
                  <w:top w:val="dotted" w:sz="4" w:space="0" w:color="auto"/>
                  <w:left w:val="nil"/>
                  <w:bottom w:val="dotted" w:sz="4" w:space="0" w:color="auto"/>
                  <w:right w:val="nil"/>
                </w:tcBorders>
                <w:shd w:val="clear" w:color="auto" w:fill="FFFFFF"/>
              </w:tcPr>
            </w:tcPrChange>
          </w:tcPr>
          <w:p w14:paraId="0EDD1422"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946" w:author="Amit Popat" w:date="2022-07-11T09:38:00Z">
              <w:tcPr>
                <w:tcW w:w="4320" w:type="dxa"/>
                <w:tcBorders>
                  <w:top w:val="dotted" w:sz="4" w:space="0" w:color="auto"/>
                  <w:left w:val="nil"/>
                  <w:bottom w:val="dotted" w:sz="4" w:space="0" w:color="auto"/>
                  <w:right w:val="nil"/>
                </w:tcBorders>
                <w:shd w:val="clear" w:color="auto" w:fill="FFFFFF"/>
              </w:tcPr>
            </w:tcPrChange>
          </w:tcPr>
          <w:p w14:paraId="525A1F5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Change w:id="947" w:author="Amit Popat" w:date="2022-07-11T09:38:00Z">
              <w:tcPr>
                <w:tcW w:w="864" w:type="dxa"/>
                <w:tcBorders>
                  <w:top w:val="dotted" w:sz="4" w:space="0" w:color="auto"/>
                  <w:left w:val="nil"/>
                  <w:bottom w:val="dotted" w:sz="4" w:space="0" w:color="auto"/>
                  <w:right w:val="nil"/>
                </w:tcBorders>
                <w:shd w:val="clear" w:color="auto" w:fill="FFFFFF"/>
              </w:tcPr>
            </w:tcPrChange>
          </w:tcPr>
          <w:p w14:paraId="66710E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48" w:author="Amit Popat" w:date="2022-07-11T09:38:00Z">
              <w:tcPr>
                <w:tcW w:w="1008" w:type="dxa"/>
                <w:tcBorders>
                  <w:top w:val="dotted" w:sz="4" w:space="0" w:color="auto"/>
                  <w:left w:val="nil"/>
                  <w:bottom w:val="dotted" w:sz="4" w:space="0" w:color="auto"/>
                  <w:right w:val="nil"/>
                </w:tcBorders>
                <w:shd w:val="clear" w:color="auto" w:fill="FFFFFF"/>
              </w:tcPr>
            </w:tcPrChange>
          </w:tcPr>
          <w:p w14:paraId="1A561DB2" w14:textId="77777777" w:rsidR="00573AF5" w:rsidRDefault="00573AF5">
            <w:pPr>
              <w:pStyle w:val="MsgTableBody"/>
              <w:jc w:val="center"/>
              <w:rPr>
                <w:noProof/>
              </w:rPr>
            </w:pPr>
          </w:p>
        </w:tc>
      </w:tr>
      <w:tr w:rsidR="00573AF5" w:rsidRPr="00573AF5" w14:paraId="1C740950" w14:textId="77777777" w:rsidTr="00433EA9">
        <w:trPr>
          <w:jc w:val="center"/>
          <w:trPrChange w:id="949" w:author="Amit Popat" w:date="2022-07-11T09:38:00Z">
            <w:trPr>
              <w:jc w:val="center"/>
            </w:trPr>
          </w:trPrChange>
        </w:trPr>
        <w:tc>
          <w:tcPr>
            <w:tcW w:w="2882" w:type="dxa"/>
            <w:tcBorders>
              <w:top w:val="dotted" w:sz="4" w:space="0" w:color="auto"/>
              <w:left w:val="nil"/>
              <w:bottom w:val="single" w:sz="2" w:space="0" w:color="auto"/>
              <w:right w:val="nil"/>
            </w:tcBorders>
            <w:shd w:val="clear" w:color="auto" w:fill="FFFFFF"/>
            <w:tcPrChange w:id="950" w:author="Amit Popat" w:date="2022-07-11T09:38:00Z">
              <w:tcPr>
                <w:tcW w:w="2880" w:type="dxa"/>
                <w:tcBorders>
                  <w:top w:val="dotted" w:sz="4" w:space="0" w:color="auto"/>
                  <w:left w:val="nil"/>
                  <w:bottom w:val="single" w:sz="2" w:space="0" w:color="auto"/>
                  <w:right w:val="nil"/>
                </w:tcBorders>
                <w:shd w:val="clear" w:color="auto" w:fill="FFFFFF"/>
              </w:tcPr>
            </w:tcPrChange>
          </w:tcPr>
          <w:p w14:paraId="38C7AC29" w14:textId="77777777" w:rsidR="00573AF5" w:rsidRDefault="00573AF5">
            <w:pPr>
              <w:pStyle w:val="MsgTableBody"/>
              <w:rPr>
                <w:noProof/>
              </w:rPr>
            </w:pPr>
            <w:r>
              <w:rPr>
                <w:noProof/>
              </w:rPr>
              <w:lastRenderedPageBreak/>
              <w:t>[{NTE}]</w:t>
            </w:r>
          </w:p>
        </w:tc>
        <w:tc>
          <w:tcPr>
            <w:tcW w:w="4321" w:type="dxa"/>
            <w:tcBorders>
              <w:top w:val="dotted" w:sz="4" w:space="0" w:color="auto"/>
              <w:left w:val="nil"/>
              <w:bottom w:val="single" w:sz="2" w:space="0" w:color="auto"/>
              <w:right w:val="nil"/>
            </w:tcBorders>
            <w:shd w:val="clear" w:color="auto" w:fill="FFFFFF"/>
            <w:tcPrChange w:id="951" w:author="Amit Popat" w:date="2022-07-11T09:38:00Z">
              <w:tcPr>
                <w:tcW w:w="4320" w:type="dxa"/>
                <w:tcBorders>
                  <w:top w:val="dotted" w:sz="4" w:space="0" w:color="auto"/>
                  <w:left w:val="nil"/>
                  <w:bottom w:val="single" w:sz="2" w:space="0" w:color="auto"/>
                  <w:right w:val="nil"/>
                </w:tcBorders>
                <w:shd w:val="clear" w:color="auto" w:fill="FFFFFF"/>
              </w:tcPr>
            </w:tcPrChange>
          </w:tcPr>
          <w:p w14:paraId="5F24660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952" w:author="Amit Popat" w:date="2022-07-11T09:38:00Z">
              <w:tcPr>
                <w:tcW w:w="864" w:type="dxa"/>
                <w:tcBorders>
                  <w:top w:val="dotted" w:sz="4" w:space="0" w:color="auto"/>
                  <w:left w:val="nil"/>
                  <w:bottom w:val="single" w:sz="2" w:space="0" w:color="auto"/>
                  <w:right w:val="nil"/>
                </w:tcBorders>
                <w:shd w:val="clear" w:color="auto" w:fill="FFFFFF"/>
              </w:tcPr>
            </w:tcPrChange>
          </w:tcPr>
          <w:p w14:paraId="126BF3AA"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953" w:author="Amit Popat" w:date="2022-07-11T09:38:00Z">
              <w:tcPr>
                <w:tcW w:w="1008" w:type="dxa"/>
                <w:tcBorders>
                  <w:top w:val="dotted" w:sz="4" w:space="0" w:color="auto"/>
                  <w:left w:val="nil"/>
                  <w:bottom w:val="single" w:sz="2" w:space="0" w:color="auto"/>
                  <w:right w:val="nil"/>
                </w:tcBorders>
                <w:shd w:val="clear" w:color="auto" w:fill="FFFFFF"/>
              </w:tcPr>
            </w:tcPrChange>
          </w:tcPr>
          <w:p w14:paraId="526F8CA9" w14:textId="77777777" w:rsidR="00573AF5" w:rsidRDefault="00573AF5">
            <w:pPr>
              <w:pStyle w:val="MsgTableBody"/>
              <w:jc w:val="center"/>
              <w:rPr>
                <w:noProof/>
              </w:rPr>
            </w:pPr>
            <w:r>
              <w:rPr>
                <w:noProof/>
              </w:rPr>
              <w:t>2</w:t>
            </w:r>
          </w:p>
        </w:tc>
      </w:tr>
    </w:tbl>
    <w:p w14:paraId="2A95F457"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4556CC66"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7B13BFA" w14:textId="11BF854C" w:rsidR="00EE6FC3" w:rsidRDefault="00EE6FC3" w:rsidP="00EE6FC3">
            <w:pPr>
              <w:pStyle w:val="ACK-ChoreographyHeader"/>
            </w:pPr>
            <w:r>
              <w:t>Acknowledgment Choreography</w:t>
            </w:r>
          </w:p>
        </w:tc>
      </w:tr>
      <w:tr w:rsidR="00EE6FC3" w14:paraId="01C17F58"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D1BE233" w14:textId="24A63F36" w:rsidR="00EE6FC3" w:rsidRDefault="00EE6FC3" w:rsidP="00EE6FC3">
            <w:pPr>
              <w:pStyle w:val="ACK-ChoreographyHeader"/>
            </w:pPr>
            <w:r>
              <w:rPr>
                <w:noProof/>
              </w:rPr>
              <w:t>RQI^I03^RQI_I01</w:t>
            </w:r>
          </w:p>
        </w:tc>
      </w:tr>
      <w:tr w:rsidR="00314BE8" w14:paraId="51E96F5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B6899F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E7D40C"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6BED475" w14:textId="77777777" w:rsidR="00314BE8" w:rsidRDefault="00314BE8" w:rsidP="00314BE8">
            <w:pPr>
              <w:pStyle w:val="ACK-ChoreographyBody"/>
            </w:pPr>
            <w:r>
              <w:t>Field value: Enhanced mode</w:t>
            </w:r>
          </w:p>
        </w:tc>
      </w:tr>
      <w:tr w:rsidR="00314BE8" w14:paraId="7157B13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3610020"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B4E82D9"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DFE93A6"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A7338D2" w14:textId="77777777" w:rsidR="00314BE8" w:rsidRDefault="00314BE8" w:rsidP="00314BE8">
            <w:pPr>
              <w:pStyle w:val="ACK-ChoreographyBody"/>
            </w:pPr>
            <w:r>
              <w:t>AL, SU, ER</w:t>
            </w:r>
          </w:p>
        </w:tc>
      </w:tr>
      <w:tr w:rsidR="00314BE8" w14:paraId="1121D5E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379960"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C03C97A"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854F962"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EEFD096" w14:textId="77777777" w:rsidR="00314BE8" w:rsidRDefault="00314BE8" w:rsidP="00314BE8">
            <w:pPr>
              <w:pStyle w:val="ACK-ChoreographyBody"/>
            </w:pPr>
            <w:r>
              <w:t>AL</w:t>
            </w:r>
          </w:p>
        </w:tc>
      </w:tr>
      <w:tr w:rsidR="00314BE8" w14:paraId="4F1852C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169B82"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058BFB7"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7BFA220"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BB8CE0" w14:textId="77777777" w:rsidR="00314BE8" w:rsidRDefault="00314BE8" w:rsidP="00314BE8">
            <w:pPr>
              <w:pStyle w:val="ACK-ChoreographyBody"/>
            </w:pPr>
            <w:r>
              <w:rPr>
                <w:szCs w:val="16"/>
              </w:rPr>
              <w:t>ACK^I03^ACK</w:t>
            </w:r>
          </w:p>
        </w:tc>
      </w:tr>
      <w:tr w:rsidR="00314BE8" w14:paraId="5DA95DE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32B86CF"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DFA517" w14:textId="77777777" w:rsidR="00314BE8" w:rsidRDefault="00314BE8" w:rsidP="00314BE8">
            <w:pPr>
              <w:pStyle w:val="ACK-ChoreographyBody"/>
            </w:pPr>
            <w:r>
              <w:rPr>
                <w:szCs w:val="16"/>
              </w:rPr>
              <w:t>RPR^I03^RPR_I03</w:t>
            </w:r>
          </w:p>
        </w:tc>
        <w:tc>
          <w:tcPr>
            <w:tcW w:w="1843" w:type="dxa"/>
            <w:tcBorders>
              <w:top w:val="single" w:sz="4" w:space="0" w:color="auto"/>
              <w:left w:val="single" w:sz="4" w:space="0" w:color="auto"/>
              <w:bottom w:val="single" w:sz="4" w:space="0" w:color="auto"/>
              <w:right w:val="single" w:sz="4" w:space="0" w:color="auto"/>
            </w:tcBorders>
            <w:hideMark/>
          </w:tcPr>
          <w:p w14:paraId="09CD40CB" w14:textId="77777777" w:rsidR="00314BE8" w:rsidRDefault="00314BE8" w:rsidP="00314BE8">
            <w:pPr>
              <w:pStyle w:val="ACK-ChoreographyBody"/>
            </w:pPr>
            <w:r>
              <w:rPr>
                <w:szCs w:val="16"/>
              </w:rPr>
              <w:t>RPR^I03^RPR_I03</w:t>
            </w:r>
          </w:p>
        </w:tc>
        <w:tc>
          <w:tcPr>
            <w:tcW w:w="1842" w:type="dxa"/>
            <w:tcBorders>
              <w:top w:val="single" w:sz="4" w:space="0" w:color="auto"/>
              <w:left w:val="single" w:sz="4" w:space="0" w:color="auto"/>
              <w:bottom w:val="single" w:sz="4" w:space="0" w:color="auto"/>
              <w:right w:val="single" w:sz="4" w:space="0" w:color="auto"/>
            </w:tcBorders>
            <w:hideMark/>
          </w:tcPr>
          <w:p w14:paraId="223B72A1" w14:textId="77777777" w:rsidR="00314BE8" w:rsidRDefault="00314BE8" w:rsidP="00314BE8">
            <w:pPr>
              <w:pStyle w:val="ACK-ChoreographyBody"/>
            </w:pPr>
            <w:r>
              <w:rPr>
                <w:szCs w:val="16"/>
              </w:rPr>
              <w:t>RPR^I03^RPR_I03</w:t>
            </w:r>
          </w:p>
        </w:tc>
      </w:tr>
    </w:tbl>
    <w:p w14:paraId="4583874F" w14:textId="77777777" w:rsidR="00573AF5" w:rsidRDefault="00573AF5">
      <w:pPr>
        <w:rPr>
          <w:noProof/>
        </w:rPr>
      </w:pPr>
    </w:p>
    <w:p w14:paraId="61EAC43A" w14:textId="77777777" w:rsidR="00573AF5" w:rsidRDefault="00573AF5">
      <w:pPr>
        <w:pStyle w:val="MsgTableCaption"/>
        <w:rPr>
          <w:noProof/>
        </w:rPr>
      </w:pPr>
      <w:r>
        <w:rPr>
          <w:noProof/>
        </w:rPr>
        <w:t>RPR^I03^RPR_I03: Return Patient List</w:t>
      </w:r>
      <w:r w:rsidR="00FD02FB">
        <w:rPr>
          <w:noProof/>
        </w:rPr>
        <w:fldChar w:fldCharType="begin"/>
      </w:r>
      <w:r>
        <w:rPr>
          <w:noProof/>
        </w:rPr>
        <w:instrText xml:space="preserve"> XE "RPR Return patient list"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35873CE9"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0676DFC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1974A98C"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B990CD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98D872B" w14:textId="77777777" w:rsidR="00573AF5" w:rsidRDefault="00573AF5">
            <w:pPr>
              <w:pStyle w:val="MsgTableHeader"/>
              <w:jc w:val="center"/>
              <w:rPr>
                <w:noProof/>
              </w:rPr>
            </w:pPr>
            <w:r>
              <w:rPr>
                <w:noProof/>
              </w:rPr>
              <w:t>Chapter</w:t>
            </w:r>
          </w:p>
        </w:tc>
      </w:tr>
      <w:tr w:rsidR="00573AF5" w:rsidRPr="00573AF5" w14:paraId="19228927"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20388AA4"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342B80C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3F946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1C7E36" w14:textId="77777777" w:rsidR="00573AF5" w:rsidRDefault="00573AF5">
            <w:pPr>
              <w:pStyle w:val="MsgTableBody"/>
              <w:jc w:val="center"/>
              <w:rPr>
                <w:noProof/>
              </w:rPr>
            </w:pPr>
            <w:r>
              <w:rPr>
                <w:noProof/>
              </w:rPr>
              <w:t>2</w:t>
            </w:r>
          </w:p>
        </w:tc>
      </w:tr>
      <w:tr w:rsidR="00573AF5" w:rsidRPr="00573AF5" w14:paraId="40E234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CF4651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26D7584F"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639B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43E2E" w14:textId="77777777" w:rsidR="00573AF5" w:rsidRDefault="00573AF5">
            <w:pPr>
              <w:pStyle w:val="MsgTableBody"/>
              <w:jc w:val="center"/>
              <w:rPr>
                <w:noProof/>
              </w:rPr>
            </w:pPr>
            <w:r>
              <w:rPr>
                <w:noProof/>
              </w:rPr>
              <w:t>2</w:t>
            </w:r>
          </w:p>
        </w:tc>
      </w:tr>
      <w:tr w:rsidR="00573AF5" w:rsidRPr="00573AF5" w14:paraId="0E87BB0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0F72338"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640EE28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151DF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2AC301" w14:textId="77777777" w:rsidR="00573AF5" w:rsidRDefault="00573AF5">
            <w:pPr>
              <w:pStyle w:val="MsgTableBody"/>
              <w:jc w:val="center"/>
              <w:rPr>
                <w:noProof/>
              </w:rPr>
            </w:pPr>
            <w:r>
              <w:rPr>
                <w:noProof/>
              </w:rPr>
              <w:t>2</w:t>
            </w:r>
          </w:p>
        </w:tc>
      </w:tr>
      <w:tr w:rsidR="00573AF5" w:rsidRPr="00573AF5" w14:paraId="364E1B5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81EE831"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
          <w:p w14:paraId="24BE61D1" w14:textId="7B695E6B"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6BB436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149969" w14:textId="77777777" w:rsidR="00573AF5" w:rsidRDefault="00573AF5">
            <w:pPr>
              <w:pStyle w:val="MsgTableBody"/>
              <w:jc w:val="center"/>
              <w:rPr>
                <w:noProof/>
              </w:rPr>
            </w:pPr>
            <w:r>
              <w:rPr>
                <w:noProof/>
              </w:rPr>
              <w:t>3</w:t>
            </w:r>
          </w:p>
        </w:tc>
      </w:tr>
      <w:tr w:rsidR="00573AF5" w:rsidRPr="00573AF5" w14:paraId="231630D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D7B123F"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577E59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03AF7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F64F" w14:textId="77777777" w:rsidR="00573AF5" w:rsidRDefault="00573AF5">
            <w:pPr>
              <w:pStyle w:val="MsgTableBody"/>
              <w:jc w:val="center"/>
              <w:rPr>
                <w:noProof/>
              </w:rPr>
            </w:pPr>
          </w:p>
        </w:tc>
      </w:tr>
      <w:tr w:rsidR="00573AF5" w:rsidRPr="00573AF5" w14:paraId="04D82D2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5D1AA6"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7FD42B04"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9833B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52A5" w14:textId="77777777" w:rsidR="00573AF5" w:rsidRDefault="00573AF5">
            <w:pPr>
              <w:pStyle w:val="MsgTableBody"/>
              <w:jc w:val="center"/>
              <w:rPr>
                <w:noProof/>
              </w:rPr>
            </w:pPr>
            <w:r>
              <w:rPr>
                <w:noProof/>
              </w:rPr>
              <w:t>11</w:t>
            </w:r>
          </w:p>
        </w:tc>
      </w:tr>
      <w:tr w:rsidR="00573AF5" w:rsidRPr="00573AF5" w14:paraId="393A08E2"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4490742"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0A863DE"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0BFCE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25881" w14:textId="77777777" w:rsidR="00573AF5" w:rsidRDefault="00573AF5">
            <w:pPr>
              <w:pStyle w:val="MsgTableBody"/>
              <w:jc w:val="center"/>
              <w:rPr>
                <w:noProof/>
              </w:rPr>
            </w:pPr>
            <w:r>
              <w:rPr>
                <w:noProof/>
              </w:rPr>
              <w:t>11</w:t>
            </w:r>
          </w:p>
        </w:tc>
      </w:tr>
      <w:tr w:rsidR="00573AF5" w:rsidRPr="00573AF5" w14:paraId="036C6D2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2738C8A"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5E333B8"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1843EC6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195CC" w14:textId="77777777" w:rsidR="00573AF5" w:rsidRDefault="00573AF5">
            <w:pPr>
              <w:pStyle w:val="MsgTableBody"/>
              <w:jc w:val="center"/>
              <w:rPr>
                <w:noProof/>
              </w:rPr>
            </w:pPr>
          </w:p>
        </w:tc>
      </w:tr>
      <w:tr w:rsidR="00573AF5" w:rsidRPr="00573AF5" w14:paraId="39F4B29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1A54EC8"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6DCC4885"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1070C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C4F23" w14:textId="77777777" w:rsidR="00573AF5" w:rsidRDefault="00573AF5">
            <w:pPr>
              <w:pStyle w:val="MsgTableBody"/>
              <w:jc w:val="center"/>
              <w:rPr>
                <w:noProof/>
              </w:rPr>
            </w:pPr>
            <w:r>
              <w:rPr>
                <w:noProof/>
              </w:rPr>
              <w:t>3</w:t>
            </w:r>
          </w:p>
        </w:tc>
      </w:tr>
      <w:tr w:rsidR="00433EA9" w:rsidRPr="00767D02" w14:paraId="029BBF85" w14:textId="77777777" w:rsidTr="00433EA9">
        <w:tblPrEx>
          <w:tblCellMar>
            <w:left w:w="108" w:type="dxa"/>
            <w:right w:w="108" w:type="dxa"/>
          </w:tblCellMar>
          <w:tblLook w:val="04A0" w:firstRow="1" w:lastRow="0" w:firstColumn="1" w:lastColumn="0" w:noHBand="0" w:noVBand="1"/>
        </w:tblPrEx>
        <w:trPr>
          <w:jc w:val="center"/>
          <w:ins w:id="954" w:author="Amit Popat" w:date="2022-07-11T09:41:00Z"/>
        </w:trPr>
        <w:tc>
          <w:tcPr>
            <w:tcW w:w="2882" w:type="dxa"/>
            <w:tcBorders>
              <w:top w:val="dotted" w:sz="4" w:space="0" w:color="auto"/>
              <w:left w:val="nil"/>
              <w:bottom w:val="dotted" w:sz="4" w:space="0" w:color="auto"/>
              <w:right w:val="nil"/>
            </w:tcBorders>
            <w:shd w:val="clear" w:color="auto" w:fill="FFFFFF"/>
            <w:hideMark/>
          </w:tcPr>
          <w:p w14:paraId="5F0F4D96" w14:textId="77777777" w:rsidR="00433EA9" w:rsidRPr="00767D02" w:rsidRDefault="00433EA9">
            <w:pPr>
              <w:pStyle w:val="MsgTableBody"/>
              <w:spacing w:line="256" w:lineRule="auto"/>
              <w:rPr>
                <w:ins w:id="955" w:author="Amit Popat" w:date="2022-07-11T09:41:00Z"/>
                <w:noProof/>
                <w:color w:val="FF0000"/>
              </w:rPr>
            </w:pPr>
            <w:ins w:id="956" w:author="Amit Popat" w:date="2022-07-11T09:41: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9206455" w14:textId="77777777" w:rsidR="00433EA9" w:rsidRPr="00767D02" w:rsidRDefault="00433EA9">
            <w:pPr>
              <w:pStyle w:val="MsgTableBody"/>
              <w:spacing w:line="256" w:lineRule="auto"/>
              <w:rPr>
                <w:ins w:id="957" w:author="Amit Popat" w:date="2022-07-11T09:41:00Z"/>
                <w:noProof/>
                <w:color w:val="FF0000"/>
              </w:rPr>
            </w:pPr>
            <w:ins w:id="958" w:author="Amit Popat" w:date="2022-07-11T09:41: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1AB60E3D" w14:textId="77777777" w:rsidR="00433EA9" w:rsidRPr="00767D02" w:rsidRDefault="00433EA9">
            <w:pPr>
              <w:pStyle w:val="MsgTableBody"/>
              <w:spacing w:line="256" w:lineRule="auto"/>
              <w:jc w:val="center"/>
              <w:rPr>
                <w:ins w:id="959" w:author="Amit Popat" w:date="2022-07-11T09: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54CE937" w14:textId="77777777" w:rsidR="00433EA9" w:rsidRPr="00767D02" w:rsidRDefault="00433EA9">
            <w:pPr>
              <w:pStyle w:val="MsgTableBody"/>
              <w:spacing w:line="256" w:lineRule="auto"/>
              <w:jc w:val="center"/>
              <w:rPr>
                <w:ins w:id="960" w:author="Amit Popat" w:date="2022-07-11T09:41:00Z"/>
                <w:noProof/>
                <w:color w:val="FF0000"/>
              </w:rPr>
            </w:pPr>
            <w:ins w:id="961" w:author="Amit Popat" w:date="2022-07-11T09:41:00Z">
              <w:r w:rsidRPr="00767D02">
                <w:rPr>
                  <w:noProof/>
                  <w:color w:val="FF0000"/>
                </w:rPr>
                <w:t>3</w:t>
              </w:r>
            </w:ins>
          </w:p>
        </w:tc>
      </w:tr>
      <w:tr w:rsidR="00433EA9" w:rsidRPr="00767D02" w14:paraId="3BC260A2" w14:textId="77777777" w:rsidTr="00433EA9">
        <w:tblPrEx>
          <w:tblCellMar>
            <w:left w:w="108" w:type="dxa"/>
            <w:right w:w="108" w:type="dxa"/>
          </w:tblCellMar>
          <w:tblLook w:val="04A0" w:firstRow="1" w:lastRow="0" w:firstColumn="1" w:lastColumn="0" w:noHBand="0" w:noVBand="1"/>
        </w:tblPrEx>
        <w:trPr>
          <w:jc w:val="center"/>
          <w:ins w:id="962" w:author="Amit Popat" w:date="2022-07-11T09:41:00Z"/>
        </w:trPr>
        <w:tc>
          <w:tcPr>
            <w:tcW w:w="2882" w:type="dxa"/>
            <w:tcBorders>
              <w:top w:val="dotted" w:sz="4" w:space="0" w:color="auto"/>
              <w:left w:val="nil"/>
              <w:bottom w:val="dotted" w:sz="4" w:space="0" w:color="auto"/>
              <w:right w:val="nil"/>
            </w:tcBorders>
            <w:shd w:val="clear" w:color="auto" w:fill="FFFFFF"/>
            <w:hideMark/>
          </w:tcPr>
          <w:p w14:paraId="2C0F114F" w14:textId="77777777" w:rsidR="00433EA9" w:rsidRPr="00767D02" w:rsidRDefault="00433EA9">
            <w:pPr>
              <w:pStyle w:val="MsgTableBody"/>
              <w:spacing w:line="256" w:lineRule="auto"/>
              <w:rPr>
                <w:ins w:id="963" w:author="Amit Popat" w:date="2022-07-11T09:41:00Z"/>
                <w:noProof/>
                <w:color w:val="FF0000"/>
              </w:rPr>
            </w:pPr>
            <w:ins w:id="964" w:author="Amit Popat" w:date="2022-07-11T09:41: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917BBD2" w14:textId="77777777" w:rsidR="00433EA9" w:rsidRPr="00767D02" w:rsidRDefault="00433EA9">
            <w:pPr>
              <w:pStyle w:val="MsgTableBody"/>
              <w:spacing w:line="256" w:lineRule="auto"/>
              <w:rPr>
                <w:ins w:id="965" w:author="Amit Popat" w:date="2022-07-11T09:41:00Z"/>
                <w:noProof/>
                <w:color w:val="FF0000"/>
              </w:rPr>
            </w:pPr>
            <w:ins w:id="966" w:author="Amit Popat" w:date="2022-07-11T09:41: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E8D5A00" w14:textId="77777777" w:rsidR="00433EA9" w:rsidRPr="00767D02" w:rsidRDefault="00433EA9">
            <w:pPr>
              <w:pStyle w:val="MsgTableBody"/>
              <w:spacing w:line="256" w:lineRule="auto"/>
              <w:jc w:val="center"/>
              <w:rPr>
                <w:ins w:id="967" w:author="Amit Popat" w:date="2022-07-11T09: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FC2B5BA" w14:textId="77777777" w:rsidR="00433EA9" w:rsidRPr="00767D02" w:rsidRDefault="00433EA9">
            <w:pPr>
              <w:pStyle w:val="MsgTableBody"/>
              <w:spacing w:line="256" w:lineRule="auto"/>
              <w:jc w:val="center"/>
              <w:rPr>
                <w:ins w:id="968" w:author="Amit Popat" w:date="2022-07-11T09:41:00Z"/>
                <w:noProof/>
                <w:color w:val="FF0000"/>
              </w:rPr>
            </w:pPr>
            <w:ins w:id="969" w:author="Amit Popat" w:date="2022-07-11T09:41:00Z">
              <w:r w:rsidRPr="00767D02">
                <w:rPr>
                  <w:noProof/>
                  <w:color w:val="FF0000"/>
                </w:rPr>
                <w:t>3</w:t>
              </w:r>
            </w:ins>
          </w:p>
        </w:tc>
      </w:tr>
      <w:tr w:rsidR="00433EA9" w:rsidRPr="00767D02" w14:paraId="15407C66" w14:textId="77777777" w:rsidTr="00433EA9">
        <w:tblPrEx>
          <w:tblCellMar>
            <w:left w:w="108" w:type="dxa"/>
            <w:right w:w="108" w:type="dxa"/>
          </w:tblCellMar>
          <w:tblLook w:val="04A0" w:firstRow="1" w:lastRow="0" w:firstColumn="1" w:lastColumn="0" w:noHBand="0" w:noVBand="1"/>
        </w:tblPrEx>
        <w:trPr>
          <w:jc w:val="center"/>
          <w:ins w:id="970" w:author="Amit Popat" w:date="2022-07-11T09:41:00Z"/>
        </w:trPr>
        <w:tc>
          <w:tcPr>
            <w:tcW w:w="2882" w:type="dxa"/>
            <w:tcBorders>
              <w:top w:val="dotted" w:sz="4" w:space="0" w:color="auto"/>
              <w:left w:val="nil"/>
              <w:bottom w:val="dotted" w:sz="4" w:space="0" w:color="auto"/>
              <w:right w:val="nil"/>
            </w:tcBorders>
            <w:shd w:val="clear" w:color="auto" w:fill="FFFFFF"/>
            <w:hideMark/>
          </w:tcPr>
          <w:p w14:paraId="2B020C4E" w14:textId="77777777" w:rsidR="00433EA9" w:rsidRPr="00767D02" w:rsidRDefault="00433EA9">
            <w:pPr>
              <w:pStyle w:val="MsgTableBody"/>
              <w:spacing w:line="256" w:lineRule="auto"/>
              <w:rPr>
                <w:ins w:id="971" w:author="Amit Popat" w:date="2022-07-11T09:41:00Z"/>
                <w:noProof/>
                <w:color w:val="FF0000"/>
              </w:rPr>
            </w:pPr>
            <w:ins w:id="972" w:author="Amit Popat" w:date="2022-07-11T09:41: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089EE3EE" w14:textId="4E94E8B8" w:rsidR="00433EA9" w:rsidRPr="00767D02" w:rsidRDefault="00433EA9">
            <w:pPr>
              <w:pStyle w:val="MsgTableBody"/>
              <w:spacing w:line="256" w:lineRule="auto"/>
              <w:rPr>
                <w:ins w:id="973" w:author="Amit Popat" w:date="2022-07-11T09:41:00Z"/>
                <w:noProof/>
                <w:color w:val="FF0000"/>
              </w:rPr>
            </w:pPr>
            <w:ins w:id="974" w:author="Amit Popat" w:date="2022-07-11T09:41:00Z">
              <w:del w:id="975" w:author="Craig Newman" w:date="2023-07-03T08:05:00Z">
                <w:r w:rsidRPr="00767D02" w:rsidDel="004630BD">
                  <w:rPr>
                    <w:noProof/>
                    <w:color w:val="FF0000"/>
                  </w:rPr>
                  <w:delText>Sex for Clinical Use</w:delText>
                </w:r>
              </w:del>
            </w:ins>
            <w:ins w:id="976"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529AE1E6" w14:textId="77777777" w:rsidR="00433EA9" w:rsidRPr="00767D02" w:rsidRDefault="00433EA9">
            <w:pPr>
              <w:pStyle w:val="MsgTableBody"/>
              <w:spacing w:line="256" w:lineRule="auto"/>
              <w:jc w:val="center"/>
              <w:rPr>
                <w:ins w:id="977" w:author="Amit Popat" w:date="2022-07-11T09: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AD9167D" w14:textId="77777777" w:rsidR="00433EA9" w:rsidRPr="00767D02" w:rsidRDefault="00433EA9">
            <w:pPr>
              <w:pStyle w:val="MsgTableBody"/>
              <w:spacing w:line="256" w:lineRule="auto"/>
              <w:jc w:val="center"/>
              <w:rPr>
                <w:ins w:id="978" w:author="Amit Popat" w:date="2022-07-11T09:41:00Z"/>
                <w:noProof/>
                <w:color w:val="FF0000"/>
              </w:rPr>
            </w:pPr>
            <w:ins w:id="979" w:author="Amit Popat" w:date="2022-07-11T09:41:00Z">
              <w:r w:rsidRPr="00767D02">
                <w:rPr>
                  <w:noProof/>
                  <w:color w:val="FF0000"/>
                </w:rPr>
                <w:t>3</w:t>
              </w:r>
            </w:ins>
          </w:p>
        </w:tc>
      </w:tr>
      <w:tr w:rsidR="008370EC" w:rsidRPr="00767D02" w14:paraId="0BE71E39" w14:textId="77777777" w:rsidTr="00F8714F">
        <w:tblPrEx>
          <w:tblCellMar>
            <w:left w:w="108" w:type="dxa"/>
            <w:right w:w="108" w:type="dxa"/>
          </w:tblCellMar>
          <w:tblLook w:val="04A0" w:firstRow="1" w:lastRow="0" w:firstColumn="1" w:lastColumn="0" w:noHBand="0" w:noVBand="1"/>
        </w:tblPrEx>
        <w:trPr>
          <w:jc w:val="center"/>
          <w:ins w:id="980" w:author="Amit Popat" w:date="2022-07-11T10:24:00Z"/>
        </w:trPr>
        <w:tc>
          <w:tcPr>
            <w:tcW w:w="2882" w:type="dxa"/>
            <w:tcBorders>
              <w:top w:val="dotted" w:sz="4" w:space="0" w:color="auto"/>
              <w:left w:val="nil"/>
              <w:bottom w:val="dotted" w:sz="4" w:space="0" w:color="auto"/>
              <w:right w:val="nil"/>
            </w:tcBorders>
            <w:shd w:val="clear" w:color="auto" w:fill="FFFFFF"/>
          </w:tcPr>
          <w:p w14:paraId="6D8B219A" w14:textId="77777777" w:rsidR="008370EC" w:rsidRPr="00767D02" w:rsidRDefault="008370EC" w:rsidP="00F8714F">
            <w:pPr>
              <w:pStyle w:val="MsgTableBody"/>
              <w:spacing w:line="256" w:lineRule="auto"/>
              <w:rPr>
                <w:ins w:id="981" w:author="Amit Popat" w:date="2022-07-11T10:24:00Z"/>
                <w:noProof/>
                <w:color w:val="FF0000"/>
              </w:rPr>
            </w:pPr>
            <w:ins w:id="982" w:author="Amit Popat" w:date="2022-07-11T10:24: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0D950084" w14:textId="77777777" w:rsidR="008370EC" w:rsidRPr="00767D02" w:rsidRDefault="008370EC" w:rsidP="00F8714F">
            <w:pPr>
              <w:pStyle w:val="MsgTableBody"/>
              <w:spacing w:line="256" w:lineRule="auto"/>
              <w:rPr>
                <w:ins w:id="983" w:author="Amit Popat" w:date="2022-07-11T10:24:00Z"/>
                <w:noProof/>
                <w:color w:val="FF0000"/>
              </w:rPr>
            </w:pPr>
            <w:ins w:id="984" w:author="Amit Popat" w:date="2022-07-11T10:24: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28418D43" w14:textId="77777777" w:rsidR="008370EC" w:rsidRPr="00767D02" w:rsidRDefault="008370EC" w:rsidP="00F8714F">
            <w:pPr>
              <w:pStyle w:val="MsgTableBody"/>
              <w:spacing w:line="256" w:lineRule="auto"/>
              <w:jc w:val="center"/>
              <w:rPr>
                <w:ins w:id="985" w:author="Amit Popat" w:date="2022-07-11T10:24:00Z"/>
                <w:noProof/>
                <w:color w:val="FF0000"/>
              </w:rPr>
            </w:pPr>
          </w:p>
        </w:tc>
        <w:tc>
          <w:tcPr>
            <w:tcW w:w="1008" w:type="dxa"/>
            <w:tcBorders>
              <w:top w:val="dotted" w:sz="4" w:space="0" w:color="auto"/>
              <w:left w:val="nil"/>
              <w:bottom w:val="dotted" w:sz="4" w:space="0" w:color="auto"/>
              <w:right w:val="nil"/>
            </w:tcBorders>
            <w:shd w:val="clear" w:color="auto" w:fill="FFFFFF"/>
          </w:tcPr>
          <w:p w14:paraId="75D51DDA" w14:textId="77777777" w:rsidR="008370EC" w:rsidRPr="00767D02" w:rsidRDefault="008370EC" w:rsidP="00F8714F">
            <w:pPr>
              <w:pStyle w:val="MsgTableBody"/>
              <w:spacing w:line="256" w:lineRule="auto"/>
              <w:jc w:val="center"/>
              <w:rPr>
                <w:ins w:id="986" w:author="Amit Popat" w:date="2022-07-11T10:24:00Z"/>
                <w:noProof/>
                <w:color w:val="FF0000"/>
              </w:rPr>
            </w:pPr>
          </w:p>
        </w:tc>
      </w:tr>
      <w:tr w:rsidR="008370EC" w:rsidRPr="00767D02" w14:paraId="009CBA5F" w14:textId="77777777" w:rsidTr="00F8714F">
        <w:tblPrEx>
          <w:tblCellMar>
            <w:left w:w="108" w:type="dxa"/>
            <w:right w:w="108" w:type="dxa"/>
          </w:tblCellMar>
        </w:tblPrEx>
        <w:trPr>
          <w:jc w:val="center"/>
          <w:ins w:id="987" w:author="Amit Popat" w:date="2022-07-11T10:24:00Z"/>
        </w:trPr>
        <w:tc>
          <w:tcPr>
            <w:tcW w:w="2882" w:type="dxa"/>
            <w:tcBorders>
              <w:top w:val="dotted" w:sz="4" w:space="0" w:color="auto"/>
              <w:left w:val="nil"/>
              <w:bottom w:val="dotted" w:sz="4" w:space="0" w:color="auto"/>
              <w:right w:val="nil"/>
            </w:tcBorders>
            <w:shd w:val="clear" w:color="auto" w:fill="FFFFFF"/>
          </w:tcPr>
          <w:p w14:paraId="3C7F2515" w14:textId="77777777" w:rsidR="008370EC" w:rsidRPr="00767D02" w:rsidRDefault="008370EC" w:rsidP="00F8714F">
            <w:pPr>
              <w:pStyle w:val="MsgTableBody"/>
              <w:rPr>
                <w:ins w:id="988" w:author="Amit Popat" w:date="2022-07-11T10:24:00Z"/>
                <w:noProof/>
              </w:rPr>
            </w:pPr>
            <w:ins w:id="989" w:author="Amit Popat" w:date="2022-07-11T10:24: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74BE6F31" w14:textId="77777777" w:rsidR="008370EC" w:rsidRPr="00767D02" w:rsidRDefault="008370EC" w:rsidP="00F8714F">
            <w:pPr>
              <w:pStyle w:val="MsgTableBody"/>
              <w:rPr>
                <w:ins w:id="990" w:author="Amit Popat" w:date="2022-07-11T10:24:00Z"/>
                <w:noProof/>
              </w:rPr>
            </w:pPr>
            <w:ins w:id="991" w:author="Amit Popat" w:date="2022-07-11T10:24: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48BC9F77" w14:textId="77777777" w:rsidR="008370EC" w:rsidRPr="00767D02" w:rsidRDefault="008370EC" w:rsidP="00F8714F">
            <w:pPr>
              <w:pStyle w:val="MsgTableBody"/>
              <w:jc w:val="center"/>
              <w:rPr>
                <w:ins w:id="992" w:author="Amit Popat" w:date="2022-07-11T10:24:00Z"/>
                <w:noProof/>
              </w:rPr>
            </w:pPr>
          </w:p>
        </w:tc>
        <w:tc>
          <w:tcPr>
            <w:tcW w:w="1008" w:type="dxa"/>
            <w:tcBorders>
              <w:top w:val="dotted" w:sz="4" w:space="0" w:color="auto"/>
              <w:left w:val="nil"/>
              <w:bottom w:val="dotted" w:sz="4" w:space="0" w:color="auto"/>
              <w:right w:val="nil"/>
            </w:tcBorders>
            <w:shd w:val="clear" w:color="auto" w:fill="FFFFFF"/>
          </w:tcPr>
          <w:p w14:paraId="073E6B08" w14:textId="77777777" w:rsidR="008370EC" w:rsidRPr="00767D02" w:rsidRDefault="008370EC" w:rsidP="00F8714F">
            <w:pPr>
              <w:pStyle w:val="MsgTableBody"/>
              <w:jc w:val="center"/>
              <w:rPr>
                <w:ins w:id="993" w:author="Amit Popat" w:date="2022-07-11T10:24:00Z"/>
                <w:noProof/>
              </w:rPr>
            </w:pPr>
            <w:ins w:id="994" w:author="Amit Popat" w:date="2022-07-11T10:24:00Z">
              <w:r w:rsidRPr="00767D02">
                <w:rPr>
                  <w:noProof/>
                </w:rPr>
                <w:t>3</w:t>
              </w:r>
            </w:ins>
          </w:p>
        </w:tc>
      </w:tr>
      <w:tr w:rsidR="008370EC" w:rsidRPr="00767D02" w14:paraId="26902BA3" w14:textId="77777777" w:rsidTr="00F8714F">
        <w:tblPrEx>
          <w:tblCellMar>
            <w:left w:w="108" w:type="dxa"/>
            <w:right w:w="108" w:type="dxa"/>
          </w:tblCellMar>
          <w:tblLook w:val="04A0" w:firstRow="1" w:lastRow="0" w:firstColumn="1" w:lastColumn="0" w:noHBand="0" w:noVBand="1"/>
        </w:tblPrEx>
        <w:trPr>
          <w:jc w:val="center"/>
          <w:ins w:id="995" w:author="Amit Popat" w:date="2022-07-11T10:24:00Z"/>
        </w:trPr>
        <w:tc>
          <w:tcPr>
            <w:tcW w:w="2882" w:type="dxa"/>
            <w:tcBorders>
              <w:top w:val="dotted" w:sz="4" w:space="0" w:color="auto"/>
              <w:left w:val="nil"/>
              <w:bottom w:val="dotted" w:sz="4" w:space="0" w:color="auto"/>
              <w:right w:val="nil"/>
            </w:tcBorders>
            <w:shd w:val="clear" w:color="auto" w:fill="FFFFFF"/>
            <w:hideMark/>
          </w:tcPr>
          <w:p w14:paraId="17A68549" w14:textId="77777777" w:rsidR="008370EC" w:rsidRPr="00767D02" w:rsidRDefault="008370EC" w:rsidP="00F8714F">
            <w:pPr>
              <w:pStyle w:val="MsgTableBody"/>
              <w:spacing w:line="256" w:lineRule="auto"/>
              <w:rPr>
                <w:ins w:id="996" w:author="Amit Popat" w:date="2022-07-11T10:24:00Z"/>
                <w:noProof/>
                <w:color w:val="FF0000"/>
              </w:rPr>
            </w:pPr>
            <w:ins w:id="997" w:author="Amit Popat" w:date="2022-07-11T10:24: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A5412E4" w14:textId="77777777" w:rsidR="008370EC" w:rsidRPr="00767D02" w:rsidRDefault="008370EC" w:rsidP="00F8714F">
            <w:pPr>
              <w:pStyle w:val="MsgTableBody"/>
              <w:spacing w:line="256" w:lineRule="auto"/>
              <w:rPr>
                <w:ins w:id="998" w:author="Amit Popat" w:date="2022-07-11T10:24:00Z"/>
                <w:noProof/>
                <w:color w:val="FF0000"/>
              </w:rPr>
            </w:pPr>
            <w:ins w:id="999" w:author="Amit Popat" w:date="2022-07-11T10:24: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665A436" w14:textId="77777777" w:rsidR="008370EC" w:rsidRPr="00767D02" w:rsidRDefault="008370EC" w:rsidP="00F8714F">
            <w:pPr>
              <w:pStyle w:val="MsgTableBody"/>
              <w:spacing w:line="256" w:lineRule="auto"/>
              <w:jc w:val="center"/>
              <w:rPr>
                <w:ins w:id="1000" w:author="Amit Popat" w:date="2022-07-11T10:2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745972A5" w14:textId="77777777" w:rsidR="008370EC" w:rsidRPr="00767D02" w:rsidRDefault="008370EC" w:rsidP="00F8714F">
            <w:pPr>
              <w:pStyle w:val="MsgTableBody"/>
              <w:spacing w:line="256" w:lineRule="auto"/>
              <w:jc w:val="center"/>
              <w:rPr>
                <w:ins w:id="1001" w:author="Amit Popat" w:date="2022-07-11T10:24:00Z"/>
                <w:noProof/>
                <w:color w:val="FF0000"/>
              </w:rPr>
            </w:pPr>
            <w:ins w:id="1002" w:author="Amit Popat" w:date="2022-07-11T10:24:00Z">
              <w:r w:rsidRPr="00767D02">
                <w:rPr>
                  <w:noProof/>
                  <w:color w:val="FF0000"/>
                </w:rPr>
                <w:t>3</w:t>
              </w:r>
            </w:ins>
          </w:p>
        </w:tc>
      </w:tr>
      <w:tr w:rsidR="008370EC" w:rsidRPr="00767D02" w14:paraId="30119146" w14:textId="77777777" w:rsidTr="00F8714F">
        <w:tblPrEx>
          <w:tblCellMar>
            <w:left w:w="108" w:type="dxa"/>
            <w:right w:w="108" w:type="dxa"/>
          </w:tblCellMar>
          <w:tblLook w:val="04A0" w:firstRow="1" w:lastRow="0" w:firstColumn="1" w:lastColumn="0" w:noHBand="0" w:noVBand="1"/>
        </w:tblPrEx>
        <w:trPr>
          <w:jc w:val="center"/>
          <w:ins w:id="1003" w:author="Amit Popat" w:date="2022-07-11T10:24:00Z"/>
        </w:trPr>
        <w:tc>
          <w:tcPr>
            <w:tcW w:w="2882" w:type="dxa"/>
            <w:tcBorders>
              <w:top w:val="dotted" w:sz="4" w:space="0" w:color="auto"/>
              <w:left w:val="nil"/>
              <w:bottom w:val="dotted" w:sz="4" w:space="0" w:color="auto"/>
              <w:right w:val="nil"/>
            </w:tcBorders>
            <w:shd w:val="clear" w:color="auto" w:fill="FFFFFF"/>
            <w:hideMark/>
          </w:tcPr>
          <w:p w14:paraId="03E6E442" w14:textId="77777777" w:rsidR="008370EC" w:rsidRPr="00767D02" w:rsidRDefault="008370EC" w:rsidP="00F8714F">
            <w:pPr>
              <w:pStyle w:val="MsgTableBody"/>
              <w:spacing w:line="256" w:lineRule="auto"/>
              <w:rPr>
                <w:ins w:id="1004" w:author="Amit Popat" w:date="2022-07-11T10:24:00Z"/>
                <w:noProof/>
                <w:color w:val="FF0000"/>
              </w:rPr>
            </w:pPr>
            <w:ins w:id="1005" w:author="Amit Popat" w:date="2022-07-11T10:24: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4BCF7BDC" w14:textId="77777777" w:rsidR="008370EC" w:rsidRPr="00767D02" w:rsidRDefault="008370EC" w:rsidP="00F8714F">
            <w:pPr>
              <w:pStyle w:val="MsgTableBody"/>
              <w:spacing w:line="256" w:lineRule="auto"/>
              <w:rPr>
                <w:ins w:id="1006" w:author="Amit Popat" w:date="2022-07-11T10:24:00Z"/>
                <w:noProof/>
                <w:color w:val="FF0000"/>
              </w:rPr>
            </w:pPr>
            <w:ins w:id="1007" w:author="Amit Popat" w:date="2022-07-11T10:24: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1CF967D" w14:textId="77777777" w:rsidR="008370EC" w:rsidRPr="00767D02" w:rsidRDefault="008370EC" w:rsidP="00F8714F">
            <w:pPr>
              <w:pStyle w:val="MsgTableBody"/>
              <w:spacing w:line="256" w:lineRule="auto"/>
              <w:jc w:val="center"/>
              <w:rPr>
                <w:ins w:id="1008" w:author="Amit Popat" w:date="2022-07-11T10:2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3CD2502" w14:textId="77777777" w:rsidR="008370EC" w:rsidRPr="00767D02" w:rsidRDefault="008370EC" w:rsidP="00F8714F">
            <w:pPr>
              <w:pStyle w:val="MsgTableBody"/>
              <w:spacing w:line="256" w:lineRule="auto"/>
              <w:jc w:val="center"/>
              <w:rPr>
                <w:ins w:id="1009" w:author="Amit Popat" w:date="2022-07-11T10:24:00Z"/>
                <w:noProof/>
                <w:color w:val="FF0000"/>
              </w:rPr>
            </w:pPr>
            <w:ins w:id="1010" w:author="Amit Popat" w:date="2022-07-11T10:24:00Z">
              <w:r w:rsidRPr="00767D02">
                <w:rPr>
                  <w:noProof/>
                  <w:color w:val="FF0000"/>
                </w:rPr>
                <w:t>3</w:t>
              </w:r>
            </w:ins>
          </w:p>
        </w:tc>
      </w:tr>
      <w:tr w:rsidR="008370EC" w:rsidRPr="00767D02" w14:paraId="5CF3CE1A" w14:textId="77777777" w:rsidTr="00F8714F">
        <w:tblPrEx>
          <w:tblCellMar>
            <w:left w:w="108" w:type="dxa"/>
            <w:right w:w="108" w:type="dxa"/>
          </w:tblCellMar>
          <w:tblLook w:val="04A0" w:firstRow="1" w:lastRow="0" w:firstColumn="1" w:lastColumn="0" w:noHBand="0" w:noVBand="1"/>
        </w:tblPrEx>
        <w:trPr>
          <w:jc w:val="center"/>
          <w:ins w:id="1011" w:author="Amit Popat" w:date="2022-07-11T10:24:00Z"/>
        </w:trPr>
        <w:tc>
          <w:tcPr>
            <w:tcW w:w="2882" w:type="dxa"/>
            <w:tcBorders>
              <w:top w:val="dotted" w:sz="4" w:space="0" w:color="auto"/>
              <w:left w:val="nil"/>
              <w:bottom w:val="dotted" w:sz="4" w:space="0" w:color="auto"/>
              <w:right w:val="nil"/>
            </w:tcBorders>
            <w:shd w:val="clear" w:color="auto" w:fill="FFFFFF"/>
          </w:tcPr>
          <w:p w14:paraId="2CFEF236" w14:textId="77777777" w:rsidR="008370EC" w:rsidRPr="00767D02" w:rsidRDefault="008370EC" w:rsidP="00F8714F">
            <w:pPr>
              <w:pStyle w:val="MsgTableBody"/>
              <w:spacing w:line="256" w:lineRule="auto"/>
              <w:rPr>
                <w:ins w:id="1012" w:author="Amit Popat" w:date="2022-07-11T10:24:00Z"/>
                <w:noProof/>
                <w:color w:val="FF0000"/>
              </w:rPr>
            </w:pPr>
            <w:ins w:id="1013" w:author="Amit Popat" w:date="2022-07-11T10:24: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4B9EDBE8" w14:textId="77777777" w:rsidR="008370EC" w:rsidRPr="00767D02" w:rsidRDefault="008370EC" w:rsidP="00F8714F">
            <w:pPr>
              <w:pStyle w:val="MsgTableBody"/>
              <w:spacing w:line="256" w:lineRule="auto"/>
              <w:rPr>
                <w:ins w:id="1014" w:author="Amit Popat" w:date="2022-07-11T10:24:00Z"/>
                <w:noProof/>
                <w:color w:val="FF0000"/>
              </w:rPr>
            </w:pPr>
            <w:ins w:id="1015" w:author="Amit Popat" w:date="2022-07-11T10:24: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28672867" w14:textId="77777777" w:rsidR="008370EC" w:rsidRPr="00767D02" w:rsidRDefault="008370EC" w:rsidP="00F8714F">
            <w:pPr>
              <w:pStyle w:val="MsgTableBody"/>
              <w:spacing w:line="256" w:lineRule="auto"/>
              <w:jc w:val="center"/>
              <w:rPr>
                <w:ins w:id="1016" w:author="Amit Popat" w:date="2022-07-11T10:24:00Z"/>
                <w:noProof/>
                <w:color w:val="FF0000"/>
              </w:rPr>
            </w:pPr>
          </w:p>
        </w:tc>
        <w:tc>
          <w:tcPr>
            <w:tcW w:w="1008" w:type="dxa"/>
            <w:tcBorders>
              <w:top w:val="dotted" w:sz="4" w:space="0" w:color="auto"/>
              <w:left w:val="nil"/>
              <w:bottom w:val="dotted" w:sz="4" w:space="0" w:color="auto"/>
              <w:right w:val="nil"/>
            </w:tcBorders>
            <w:shd w:val="clear" w:color="auto" w:fill="FFFFFF"/>
          </w:tcPr>
          <w:p w14:paraId="1885B815" w14:textId="77777777" w:rsidR="008370EC" w:rsidRPr="00767D02" w:rsidRDefault="008370EC" w:rsidP="00F8714F">
            <w:pPr>
              <w:pStyle w:val="MsgTableBody"/>
              <w:spacing w:line="256" w:lineRule="auto"/>
              <w:jc w:val="center"/>
              <w:rPr>
                <w:ins w:id="1017" w:author="Amit Popat" w:date="2022-07-11T10:24:00Z"/>
                <w:noProof/>
                <w:color w:val="FF0000"/>
              </w:rPr>
            </w:pPr>
          </w:p>
        </w:tc>
      </w:tr>
      <w:tr w:rsidR="00573AF5" w:rsidRPr="00767D02" w:rsidDel="008370EC" w14:paraId="05F7A7A0" w14:textId="4B55E978" w:rsidTr="008370EC">
        <w:trPr>
          <w:jc w:val="center"/>
          <w:del w:id="1018" w:author="Amit Popat" w:date="2022-07-11T10:25:00Z"/>
        </w:trPr>
        <w:tc>
          <w:tcPr>
            <w:tcW w:w="2882" w:type="dxa"/>
            <w:tcBorders>
              <w:top w:val="dotted" w:sz="4" w:space="0" w:color="auto"/>
              <w:left w:val="nil"/>
              <w:bottom w:val="single" w:sz="2" w:space="0" w:color="auto"/>
              <w:right w:val="nil"/>
            </w:tcBorders>
            <w:shd w:val="clear" w:color="auto" w:fill="FFFFFF"/>
          </w:tcPr>
          <w:p w14:paraId="7B74A352" w14:textId="5CEE426C" w:rsidR="00573AF5" w:rsidRPr="00767D02" w:rsidDel="008370EC" w:rsidRDefault="00573AF5">
            <w:pPr>
              <w:pStyle w:val="MsgTableBody"/>
              <w:rPr>
                <w:del w:id="1019" w:author="Amit Popat" w:date="2022-07-11T10:25:00Z"/>
                <w:noProof/>
              </w:rPr>
            </w:pPr>
            <w:del w:id="1020" w:author="Amit Popat" w:date="2022-07-11T10:25:00Z">
              <w:r w:rsidRPr="00767D02" w:rsidDel="008370EC">
                <w:rPr>
                  <w:noProof/>
                </w:rPr>
                <w:delText>[{NTE}]</w:delText>
              </w:r>
            </w:del>
          </w:p>
        </w:tc>
        <w:tc>
          <w:tcPr>
            <w:tcW w:w="4321" w:type="dxa"/>
            <w:tcBorders>
              <w:top w:val="dotted" w:sz="4" w:space="0" w:color="auto"/>
              <w:left w:val="nil"/>
              <w:bottom w:val="single" w:sz="2" w:space="0" w:color="auto"/>
              <w:right w:val="nil"/>
            </w:tcBorders>
            <w:shd w:val="clear" w:color="auto" w:fill="FFFFFF"/>
          </w:tcPr>
          <w:p w14:paraId="44AA77C6" w14:textId="635B57EE" w:rsidR="00573AF5" w:rsidRPr="00767D02" w:rsidDel="008370EC" w:rsidRDefault="00573AF5">
            <w:pPr>
              <w:pStyle w:val="MsgTableBody"/>
              <w:rPr>
                <w:del w:id="1021" w:author="Amit Popat" w:date="2022-07-11T10:25:00Z"/>
                <w:noProof/>
              </w:rPr>
            </w:pPr>
            <w:del w:id="1022" w:author="Amit Popat" w:date="2022-07-11T10:25:00Z">
              <w:r w:rsidRPr="00767D02" w:rsidDel="008370EC">
                <w:rPr>
                  <w:noProof/>
                </w:rPr>
                <w:delText>Notes and Comments</w:delText>
              </w:r>
            </w:del>
          </w:p>
        </w:tc>
        <w:tc>
          <w:tcPr>
            <w:tcW w:w="864" w:type="dxa"/>
            <w:tcBorders>
              <w:top w:val="dotted" w:sz="4" w:space="0" w:color="auto"/>
              <w:left w:val="nil"/>
              <w:bottom w:val="single" w:sz="2" w:space="0" w:color="auto"/>
              <w:right w:val="nil"/>
            </w:tcBorders>
            <w:shd w:val="clear" w:color="auto" w:fill="FFFFFF"/>
          </w:tcPr>
          <w:p w14:paraId="5AC1D1DA" w14:textId="42492E96" w:rsidR="00573AF5" w:rsidRPr="00767D02" w:rsidDel="008370EC" w:rsidRDefault="00573AF5">
            <w:pPr>
              <w:pStyle w:val="MsgTableBody"/>
              <w:jc w:val="center"/>
              <w:rPr>
                <w:del w:id="1023" w:author="Amit Popat" w:date="2022-07-11T10:25:00Z"/>
                <w:noProof/>
              </w:rPr>
            </w:pPr>
          </w:p>
        </w:tc>
        <w:tc>
          <w:tcPr>
            <w:tcW w:w="1008" w:type="dxa"/>
            <w:tcBorders>
              <w:top w:val="dotted" w:sz="4" w:space="0" w:color="auto"/>
              <w:left w:val="nil"/>
              <w:bottom w:val="single" w:sz="2" w:space="0" w:color="auto"/>
              <w:right w:val="nil"/>
            </w:tcBorders>
            <w:shd w:val="clear" w:color="auto" w:fill="FFFFFF"/>
          </w:tcPr>
          <w:p w14:paraId="589C79C0" w14:textId="18E95B07" w:rsidR="00573AF5" w:rsidRPr="00767D02" w:rsidDel="008370EC" w:rsidRDefault="00573AF5">
            <w:pPr>
              <w:pStyle w:val="MsgTableBody"/>
              <w:jc w:val="center"/>
              <w:rPr>
                <w:del w:id="1024" w:author="Amit Popat" w:date="2022-07-11T10:25:00Z"/>
                <w:noProof/>
              </w:rPr>
            </w:pPr>
            <w:del w:id="1025" w:author="Amit Popat" w:date="2022-07-11T10:25:00Z">
              <w:r w:rsidRPr="00767D02" w:rsidDel="008370EC">
                <w:rPr>
                  <w:noProof/>
                </w:rPr>
                <w:delText>2</w:delText>
              </w:r>
            </w:del>
          </w:p>
        </w:tc>
      </w:tr>
    </w:tbl>
    <w:p w14:paraId="08E655AF" w14:textId="77777777" w:rsidR="00625672" w:rsidRDefault="00625672" w:rsidP="00625672">
      <w:bookmarkStart w:id="1026" w:name="_Toc3482444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DC5333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5775358" w14:textId="1458165A" w:rsidR="00EE6FC3" w:rsidRDefault="00EE6FC3" w:rsidP="00EE6FC3">
            <w:pPr>
              <w:pStyle w:val="ACK-ChoreographyHeader"/>
            </w:pPr>
            <w:r>
              <w:lastRenderedPageBreak/>
              <w:t>Acknowledgment Choreography</w:t>
            </w:r>
          </w:p>
        </w:tc>
      </w:tr>
      <w:tr w:rsidR="00EE6FC3" w14:paraId="632C8B73"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75D5902" w14:textId="6F0299B6" w:rsidR="00EE6FC3" w:rsidRDefault="00EE6FC3" w:rsidP="00EE6FC3">
            <w:pPr>
              <w:pStyle w:val="ACK-ChoreographyHeader"/>
            </w:pPr>
            <w:r>
              <w:rPr>
                <w:noProof/>
              </w:rPr>
              <w:t>RPR^I03^RPR_I03</w:t>
            </w:r>
          </w:p>
        </w:tc>
      </w:tr>
      <w:tr w:rsidR="00625672" w14:paraId="0EC4E23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45AE0E"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6330EB3"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FC7CB08" w14:textId="77777777" w:rsidR="00625672" w:rsidRDefault="00625672" w:rsidP="00625672">
            <w:pPr>
              <w:pStyle w:val="ACK-ChoreographyBody"/>
            </w:pPr>
            <w:r>
              <w:t>Field value: Enhanced mode</w:t>
            </w:r>
          </w:p>
        </w:tc>
      </w:tr>
      <w:tr w:rsidR="00625672" w14:paraId="61D540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278943"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1C9A00A"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F0D6B2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D4E154" w14:textId="77777777" w:rsidR="00625672" w:rsidRDefault="00625672" w:rsidP="00625672">
            <w:pPr>
              <w:pStyle w:val="ACK-ChoreographyBody"/>
            </w:pPr>
            <w:r>
              <w:t>AL, SU, ER</w:t>
            </w:r>
          </w:p>
        </w:tc>
      </w:tr>
      <w:tr w:rsidR="00625672" w14:paraId="2B5577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D224C3C"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7D37A01"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6FC5AE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A37D78F" w14:textId="77777777" w:rsidR="00625672" w:rsidRDefault="00625672" w:rsidP="00625672">
            <w:pPr>
              <w:pStyle w:val="ACK-ChoreographyBody"/>
            </w:pPr>
            <w:r>
              <w:t>NE</w:t>
            </w:r>
          </w:p>
        </w:tc>
      </w:tr>
      <w:tr w:rsidR="00625672" w14:paraId="7B1B52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8C3CE24"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AC7EDF4"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300904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7AC613F" w14:textId="77777777" w:rsidR="00625672" w:rsidRDefault="00625672" w:rsidP="00625672">
            <w:pPr>
              <w:pStyle w:val="ACK-ChoreographyBody"/>
            </w:pPr>
            <w:r>
              <w:rPr>
                <w:szCs w:val="16"/>
              </w:rPr>
              <w:t>ACK^I03^ACK</w:t>
            </w:r>
          </w:p>
        </w:tc>
      </w:tr>
      <w:tr w:rsidR="00625672" w14:paraId="18D2BD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4277AC"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AF5FF4A"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4F92C0"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9BD9390" w14:textId="77777777" w:rsidR="00625672" w:rsidRDefault="00625672" w:rsidP="00625672">
            <w:pPr>
              <w:pStyle w:val="ACK-ChoreographyBody"/>
            </w:pPr>
            <w:r>
              <w:t>-</w:t>
            </w:r>
          </w:p>
        </w:tc>
      </w:tr>
    </w:tbl>
    <w:p w14:paraId="67BE9393" w14:textId="77777777" w:rsidR="00573AF5" w:rsidRDefault="00573AF5">
      <w:pPr>
        <w:pStyle w:val="Heading3"/>
        <w:rPr>
          <w:noProof/>
        </w:rPr>
      </w:pPr>
      <w:bookmarkStart w:id="1027" w:name="_Toc28982323"/>
      <w:r>
        <w:rPr>
          <w:noProof/>
        </w:rPr>
        <w:t>RQP/RPI - request for patient demographic data (Event I04</w:t>
      </w:r>
      <w:r w:rsidR="00FD02FB">
        <w:rPr>
          <w:noProof/>
        </w:rPr>
        <w:fldChar w:fldCharType="begin"/>
      </w:r>
      <w:r>
        <w:rPr>
          <w:noProof/>
        </w:rPr>
        <w:instrText xml:space="preserve"> XE "I04" </w:instrText>
      </w:r>
      <w:r w:rsidR="00FD02FB">
        <w:rPr>
          <w:noProof/>
        </w:rPr>
        <w:fldChar w:fldCharType="end"/>
      </w:r>
      <w:r>
        <w:rPr>
          <w:noProof/>
        </w:rPr>
        <w:t>)</w:t>
      </w:r>
      <w:bookmarkEnd w:id="1026"/>
      <w:bookmarkEnd w:id="1027"/>
      <w:r>
        <w:rPr>
          <w:noProof/>
        </w:rPr>
        <w:t xml:space="preserve"> </w:t>
      </w:r>
      <w:r w:rsidR="00FD02FB">
        <w:rPr>
          <w:noProof/>
        </w:rPr>
        <w:fldChar w:fldCharType="begin"/>
      </w:r>
      <w:r>
        <w:rPr>
          <w:noProof/>
        </w:rPr>
        <w:instrText xml:space="preserve"> XE "RQP"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"Messages:RQP"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153067F0" w14:textId="77777777" w:rsidR="00573AF5" w:rsidRDefault="00573AF5" w:rsidP="00C87B0A">
      <w:pPr>
        <w:pStyle w:val="NormalIndented"/>
      </w:pPr>
      <w:r>
        <w:t>This event triggers a request from one healthcare provider to another for patient demographic information, including insurance and billing information.  Typically, this transaction would occur between one provider to another, but it could also be directed to a payor.</w:t>
      </w:r>
    </w:p>
    <w:p w14:paraId="70AE034D" w14:textId="77777777" w:rsidR="00573AF5" w:rsidRDefault="00573AF5">
      <w:pPr>
        <w:pStyle w:val="MsgTableCaption"/>
        <w:rPr>
          <w:noProof/>
        </w:rPr>
      </w:pPr>
      <w:r>
        <w:rPr>
          <w:noProof/>
        </w:rPr>
        <w:t>RQP^I04^RQP_I04: Request Patient Demographics</w:t>
      </w:r>
      <w:r w:rsidR="00FD02FB">
        <w:rPr>
          <w:noProof/>
        </w:rPr>
        <w:fldChar w:fldCharType="begin"/>
      </w:r>
      <w:r>
        <w:rPr>
          <w:noProof/>
        </w:rPr>
        <w:instrText xml:space="preserve"> XE "RQP Request patient demographics"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1028" w:author="Amit Popat" w:date="2022-07-11T09:42: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1029">
          <w:tblGrid>
            <w:gridCol w:w="2882"/>
            <w:gridCol w:w="4321"/>
            <w:gridCol w:w="864"/>
            <w:gridCol w:w="1008"/>
          </w:tblGrid>
        </w:tblGridChange>
      </w:tblGrid>
      <w:tr w:rsidR="00573AF5" w:rsidRPr="00573AF5" w14:paraId="1464472C" w14:textId="77777777" w:rsidTr="00433EA9">
        <w:trPr>
          <w:tblHeader/>
          <w:jc w:val="center"/>
          <w:trPrChange w:id="1030" w:author="Amit Popat" w:date="2022-07-11T09:42:00Z">
            <w:trPr>
              <w:tblHeader/>
              <w:jc w:val="center"/>
            </w:trPr>
          </w:trPrChange>
        </w:trPr>
        <w:tc>
          <w:tcPr>
            <w:tcW w:w="2882" w:type="dxa"/>
            <w:tcBorders>
              <w:top w:val="single" w:sz="2" w:space="0" w:color="auto"/>
              <w:left w:val="nil"/>
              <w:bottom w:val="single" w:sz="4" w:space="0" w:color="auto"/>
              <w:right w:val="nil"/>
            </w:tcBorders>
            <w:shd w:val="clear" w:color="auto" w:fill="FFFFFF"/>
            <w:tcPrChange w:id="1031" w:author="Amit Popat" w:date="2022-07-11T09:42:00Z">
              <w:tcPr>
                <w:tcW w:w="2880" w:type="dxa"/>
                <w:tcBorders>
                  <w:top w:val="single" w:sz="2" w:space="0" w:color="auto"/>
                  <w:left w:val="nil"/>
                  <w:bottom w:val="single" w:sz="4" w:space="0" w:color="auto"/>
                  <w:right w:val="nil"/>
                </w:tcBorders>
                <w:shd w:val="clear" w:color="auto" w:fill="FFFFFF"/>
              </w:tcPr>
            </w:tcPrChange>
          </w:tcPr>
          <w:p w14:paraId="5EC19A94"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1032" w:author="Amit Popat" w:date="2022-07-11T09:42:00Z">
              <w:tcPr>
                <w:tcW w:w="4320" w:type="dxa"/>
                <w:tcBorders>
                  <w:top w:val="single" w:sz="2" w:space="0" w:color="auto"/>
                  <w:left w:val="nil"/>
                  <w:bottom w:val="single" w:sz="4" w:space="0" w:color="auto"/>
                  <w:right w:val="nil"/>
                </w:tcBorders>
                <w:shd w:val="clear" w:color="auto" w:fill="FFFFFF"/>
              </w:tcPr>
            </w:tcPrChange>
          </w:tcPr>
          <w:p w14:paraId="4454187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1033" w:author="Amit Popat" w:date="2022-07-11T09:42:00Z">
              <w:tcPr>
                <w:tcW w:w="864" w:type="dxa"/>
                <w:tcBorders>
                  <w:top w:val="single" w:sz="2" w:space="0" w:color="auto"/>
                  <w:left w:val="nil"/>
                  <w:bottom w:val="single" w:sz="4" w:space="0" w:color="auto"/>
                  <w:right w:val="nil"/>
                </w:tcBorders>
                <w:shd w:val="clear" w:color="auto" w:fill="FFFFFF"/>
              </w:tcPr>
            </w:tcPrChange>
          </w:tcPr>
          <w:p w14:paraId="693BCBB2"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1034" w:author="Amit Popat" w:date="2022-07-11T09:42:00Z">
              <w:tcPr>
                <w:tcW w:w="1008" w:type="dxa"/>
                <w:tcBorders>
                  <w:top w:val="single" w:sz="2" w:space="0" w:color="auto"/>
                  <w:left w:val="nil"/>
                  <w:bottom w:val="single" w:sz="4" w:space="0" w:color="auto"/>
                  <w:right w:val="nil"/>
                </w:tcBorders>
                <w:shd w:val="clear" w:color="auto" w:fill="FFFFFF"/>
              </w:tcPr>
            </w:tcPrChange>
          </w:tcPr>
          <w:p w14:paraId="36026187" w14:textId="77777777" w:rsidR="00573AF5" w:rsidRDefault="00573AF5">
            <w:pPr>
              <w:pStyle w:val="MsgTableHeader"/>
              <w:jc w:val="center"/>
              <w:rPr>
                <w:noProof/>
              </w:rPr>
            </w:pPr>
            <w:r>
              <w:rPr>
                <w:noProof/>
              </w:rPr>
              <w:t>Chapter</w:t>
            </w:r>
          </w:p>
        </w:tc>
      </w:tr>
      <w:tr w:rsidR="00573AF5" w:rsidRPr="00573AF5" w14:paraId="02DA5B9D" w14:textId="77777777" w:rsidTr="00433EA9">
        <w:trPr>
          <w:jc w:val="center"/>
          <w:trPrChange w:id="1035" w:author="Amit Popat" w:date="2022-07-11T09:42:00Z">
            <w:trPr>
              <w:jc w:val="center"/>
            </w:trPr>
          </w:trPrChange>
        </w:trPr>
        <w:tc>
          <w:tcPr>
            <w:tcW w:w="2882" w:type="dxa"/>
            <w:tcBorders>
              <w:top w:val="single" w:sz="4" w:space="0" w:color="auto"/>
              <w:left w:val="nil"/>
              <w:bottom w:val="dotted" w:sz="4" w:space="0" w:color="auto"/>
              <w:right w:val="nil"/>
            </w:tcBorders>
            <w:shd w:val="clear" w:color="auto" w:fill="FFFFFF"/>
            <w:tcPrChange w:id="1036" w:author="Amit Popat" w:date="2022-07-11T09:42:00Z">
              <w:tcPr>
                <w:tcW w:w="2880" w:type="dxa"/>
                <w:tcBorders>
                  <w:top w:val="single" w:sz="4" w:space="0" w:color="auto"/>
                  <w:left w:val="nil"/>
                  <w:bottom w:val="dotted" w:sz="4" w:space="0" w:color="auto"/>
                  <w:right w:val="nil"/>
                </w:tcBorders>
                <w:shd w:val="clear" w:color="auto" w:fill="FFFFFF"/>
              </w:tcPr>
            </w:tcPrChange>
          </w:tcPr>
          <w:p w14:paraId="660B0F44"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1037" w:author="Amit Popat" w:date="2022-07-11T09:42:00Z">
              <w:tcPr>
                <w:tcW w:w="4320" w:type="dxa"/>
                <w:tcBorders>
                  <w:top w:val="single" w:sz="4" w:space="0" w:color="auto"/>
                  <w:left w:val="nil"/>
                  <w:bottom w:val="dotted" w:sz="4" w:space="0" w:color="auto"/>
                  <w:right w:val="nil"/>
                </w:tcBorders>
                <w:shd w:val="clear" w:color="auto" w:fill="FFFFFF"/>
              </w:tcPr>
            </w:tcPrChange>
          </w:tcPr>
          <w:p w14:paraId="51558AF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1038" w:author="Amit Popat" w:date="2022-07-11T09:42:00Z">
              <w:tcPr>
                <w:tcW w:w="864" w:type="dxa"/>
                <w:tcBorders>
                  <w:top w:val="single" w:sz="4" w:space="0" w:color="auto"/>
                  <w:left w:val="nil"/>
                  <w:bottom w:val="dotted" w:sz="4" w:space="0" w:color="auto"/>
                  <w:right w:val="nil"/>
                </w:tcBorders>
                <w:shd w:val="clear" w:color="auto" w:fill="FFFFFF"/>
              </w:tcPr>
            </w:tcPrChange>
          </w:tcPr>
          <w:p w14:paraId="59C0980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1039" w:author="Amit Popat" w:date="2022-07-11T09:42:00Z">
              <w:tcPr>
                <w:tcW w:w="1008" w:type="dxa"/>
                <w:tcBorders>
                  <w:top w:val="single" w:sz="4" w:space="0" w:color="auto"/>
                  <w:left w:val="nil"/>
                  <w:bottom w:val="dotted" w:sz="4" w:space="0" w:color="auto"/>
                  <w:right w:val="nil"/>
                </w:tcBorders>
                <w:shd w:val="clear" w:color="auto" w:fill="FFFFFF"/>
              </w:tcPr>
            </w:tcPrChange>
          </w:tcPr>
          <w:p w14:paraId="4C94C870" w14:textId="77777777" w:rsidR="00573AF5" w:rsidRDefault="00573AF5">
            <w:pPr>
              <w:pStyle w:val="MsgTableBody"/>
              <w:jc w:val="center"/>
              <w:rPr>
                <w:noProof/>
              </w:rPr>
            </w:pPr>
            <w:r>
              <w:rPr>
                <w:noProof/>
              </w:rPr>
              <w:t>2</w:t>
            </w:r>
          </w:p>
        </w:tc>
      </w:tr>
      <w:tr w:rsidR="00573AF5" w:rsidRPr="00573AF5" w14:paraId="7874AB16" w14:textId="77777777" w:rsidTr="00433EA9">
        <w:trPr>
          <w:jc w:val="center"/>
          <w:trPrChange w:id="1040"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041" w:author="Amit Popat" w:date="2022-07-11T09:42:00Z">
              <w:tcPr>
                <w:tcW w:w="2880" w:type="dxa"/>
                <w:tcBorders>
                  <w:top w:val="dotted" w:sz="4" w:space="0" w:color="auto"/>
                  <w:left w:val="nil"/>
                  <w:bottom w:val="dotted" w:sz="4" w:space="0" w:color="auto"/>
                  <w:right w:val="nil"/>
                </w:tcBorders>
                <w:shd w:val="clear" w:color="auto" w:fill="FFFFFF"/>
              </w:tcPr>
            </w:tcPrChange>
          </w:tcPr>
          <w:p w14:paraId="0DF9513B"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1042" w:author="Amit Popat" w:date="2022-07-11T09:42:00Z">
              <w:tcPr>
                <w:tcW w:w="4320" w:type="dxa"/>
                <w:tcBorders>
                  <w:top w:val="dotted" w:sz="4" w:space="0" w:color="auto"/>
                  <w:left w:val="nil"/>
                  <w:bottom w:val="dotted" w:sz="4" w:space="0" w:color="auto"/>
                  <w:right w:val="nil"/>
                </w:tcBorders>
                <w:shd w:val="clear" w:color="auto" w:fill="FFFFFF"/>
              </w:tcPr>
            </w:tcPrChange>
          </w:tcPr>
          <w:p w14:paraId="30AE0AF2"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1043" w:author="Amit Popat" w:date="2022-07-11T09:42:00Z">
              <w:tcPr>
                <w:tcW w:w="864" w:type="dxa"/>
                <w:tcBorders>
                  <w:top w:val="dotted" w:sz="4" w:space="0" w:color="auto"/>
                  <w:left w:val="nil"/>
                  <w:bottom w:val="dotted" w:sz="4" w:space="0" w:color="auto"/>
                  <w:right w:val="nil"/>
                </w:tcBorders>
                <w:shd w:val="clear" w:color="auto" w:fill="FFFFFF"/>
              </w:tcPr>
            </w:tcPrChange>
          </w:tcPr>
          <w:p w14:paraId="1FE6AD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44" w:author="Amit Popat" w:date="2022-07-11T09:42:00Z">
              <w:tcPr>
                <w:tcW w:w="1008" w:type="dxa"/>
                <w:tcBorders>
                  <w:top w:val="dotted" w:sz="4" w:space="0" w:color="auto"/>
                  <w:left w:val="nil"/>
                  <w:bottom w:val="dotted" w:sz="4" w:space="0" w:color="auto"/>
                  <w:right w:val="nil"/>
                </w:tcBorders>
                <w:shd w:val="clear" w:color="auto" w:fill="FFFFFF"/>
              </w:tcPr>
            </w:tcPrChange>
          </w:tcPr>
          <w:p w14:paraId="6F99C057" w14:textId="77777777" w:rsidR="00573AF5" w:rsidRDefault="00573AF5">
            <w:pPr>
              <w:pStyle w:val="MsgTableBody"/>
              <w:jc w:val="center"/>
              <w:rPr>
                <w:noProof/>
              </w:rPr>
            </w:pPr>
            <w:r>
              <w:rPr>
                <w:noProof/>
              </w:rPr>
              <w:t>2</w:t>
            </w:r>
          </w:p>
        </w:tc>
      </w:tr>
      <w:tr w:rsidR="00573AF5" w:rsidRPr="00573AF5" w14:paraId="7586CD92" w14:textId="77777777" w:rsidTr="00433EA9">
        <w:trPr>
          <w:jc w:val="center"/>
          <w:trPrChange w:id="1045"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046" w:author="Amit Popat" w:date="2022-07-11T09:42:00Z">
              <w:tcPr>
                <w:tcW w:w="2880" w:type="dxa"/>
                <w:tcBorders>
                  <w:top w:val="dotted" w:sz="4" w:space="0" w:color="auto"/>
                  <w:left w:val="nil"/>
                  <w:bottom w:val="dotted" w:sz="4" w:space="0" w:color="auto"/>
                  <w:right w:val="nil"/>
                </w:tcBorders>
                <w:shd w:val="clear" w:color="auto" w:fill="FFFFFF"/>
              </w:tcPr>
            </w:tcPrChange>
          </w:tcPr>
          <w:p w14:paraId="2ED450F9"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1047" w:author="Amit Popat" w:date="2022-07-11T09:42:00Z">
              <w:tcPr>
                <w:tcW w:w="4320" w:type="dxa"/>
                <w:tcBorders>
                  <w:top w:val="dotted" w:sz="4" w:space="0" w:color="auto"/>
                  <w:left w:val="nil"/>
                  <w:bottom w:val="dotted" w:sz="4" w:space="0" w:color="auto"/>
                  <w:right w:val="nil"/>
                </w:tcBorders>
                <w:shd w:val="clear" w:color="auto" w:fill="FFFFFF"/>
              </w:tcPr>
            </w:tcPrChange>
          </w:tcPr>
          <w:p w14:paraId="22331C2D"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1048" w:author="Amit Popat" w:date="2022-07-11T09:42:00Z">
              <w:tcPr>
                <w:tcW w:w="864" w:type="dxa"/>
                <w:tcBorders>
                  <w:top w:val="dotted" w:sz="4" w:space="0" w:color="auto"/>
                  <w:left w:val="nil"/>
                  <w:bottom w:val="dotted" w:sz="4" w:space="0" w:color="auto"/>
                  <w:right w:val="nil"/>
                </w:tcBorders>
                <w:shd w:val="clear" w:color="auto" w:fill="FFFFFF"/>
              </w:tcPr>
            </w:tcPrChange>
          </w:tcPr>
          <w:p w14:paraId="1DCCBB4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49" w:author="Amit Popat" w:date="2022-07-11T09:42:00Z">
              <w:tcPr>
                <w:tcW w:w="1008" w:type="dxa"/>
                <w:tcBorders>
                  <w:top w:val="dotted" w:sz="4" w:space="0" w:color="auto"/>
                  <w:left w:val="nil"/>
                  <w:bottom w:val="dotted" w:sz="4" w:space="0" w:color="auto"/>
                  <w:right w:val="nil"/>
                </w:tcBorders>
                <w:shd w:val="clear" w:color="auto" w:fill="FFFFFF"/>
              </w:tcPr>
            </w:tcPrChange>
          </w:tcPr>
          <w:p w14:paraId="52392680" w14:textId="77777777" w:rsidR="00573AF5" w:rsidRDefault="00573AF5">
            <w:pPr>
              <w:pStyle w:val="MsgTableBody"/>
              <w:jc w:val="center"/>
              <w:rPr>
                <w:noProof/>
              </w:rPr>
            </w:pPr>
            <w:r>
              <w:rPr>
                <w:noProof/>
              </w:rPr>
              <w:t>2</w:t>
            </w:r>
          </w:p>
        </w:tc>
      </w:tr>
      <w:tr w:rsidR="00573AF5" w:rsidRPr="00573AF5" w14:paraId="634A03B2" w14:textId="77777777" w:rsidTr="00433EA9">
        <w:trPr>
          <w:jc w:val="center"/>
          <w:trPrChange w:id="1050"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051" w:author="Amit Popat" w:date="2022-07-11T09:42:00Z">
              <w:tcPr>
                <w:tcW w:w="2880" w:type="dxa"/>
                <w:tcBorders>
                  <w:top w:val="dotted" w:sz="4" w:space="0" w:color="auto"/>
                  <w:left w:val="nil"/>
                  <w:bottom w:val="dotted" w:sz="4" w:space="0" w:color="auto"/>
                  <w:right w:val="nil"/>
                </w:tcBorders>
                <w:shd w:val="clear" w:color="auto" w:fill="FFFFFF"/>
              </w:tcPr>
            </w:tcPrChange>
          </w:tcPr>
          <w:p w14:paraId="4F894868"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052" w:author="Amit Popat" w:date="2022-07-11T09:42:00Z">
              <w:tcPr>
                <w:tcW w:w="4320" w:type="dxa"/>
                <w:tcBorders>
                  <w:top w:val="dotted" w:sz="4" w:space="0" w:color="auto"/>
                  <w:left w:val="nil"/>
                  <w:bottom w:val="dotted" w:sz="4" w:space="0" w:color="auto"/>
                  <w:right w:val="nil"/>
                </w:tcBorders>
                <w:shd w:val="clear" w:color="auto" w:fill="FFFFFF"/>
              </w:tcPr>
            </w:tcPrChange>
          </w:tcPr>
          <w:p w14:paraId="60ABAD0C"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1053" w:author="Amit Popat" w:date="2022-07-11T09:42:00Z">
              <w:tcPr>
                <w:tcW w:w="864" w:type="dxa"/>
                <w:tcBorders>
                  <w:top w:val="dotted" w:sz="4" w:space="0" w:color="auto"/>
                  <w:left w:val="nil"/>
                  <w:bottom w:val="dotted" w:sz="4" w:space="0" w:color="auto"/>
                  <w:right w:val="nil"/>
                </w:tcBorders>
                <w:shd w:val="clear" w:color="auto" w:fill="FFFFFF"/>
              </w:tcPr>
            </w:tcPrChange>
          </w:tcPr>
          <w:p w14:paraId="351A9B7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54" w:author="Amit Popat" w:date="2022-07-11T09:42:00Z">
              <w:tcPr>
                <w:tcW w:w="1008" w:type="dxa"/>
                <w:tcBorders>
                  <w:top w:val="dotted" w:sz="4" w:space="0" w:color="auto"/>
                  <w:left w:val="nil"/>
                  <w:bottom w:val="dotted" w:sz="4" w:space="0" w:color="auto"/>
                  <w:right w:val="nil"/>
                </w:tcBorders>
                <w:shd w:val="clear" w:color="auto" w:fill="FFFFFF"/>
              </w:tcPr>
            </w:tcPrChange>
          </w:tcPr>
          <w:p w14:paraId="58CA4871" w14:textId="77777777" w:rsidR="00573AF5" w:rsidRDefault="00573AF5">
            <w:pPr>
              <w:pStyle w:val="MsgTableBody"/>
              <w:jc w:val="center"/>
              <w:rPr>
                <w:noProof/>
              </w:rPr>
            </w:pPr>
          </w:p>
        </w:tc>
      </w:tr>
      <w:tr w:rsidR="00573AF5" w:rsidRPr="00573AF5" w14:paraId="30F3019A" w14:textId="77777777" w:rsidTr="00433EA9">
        <w:trPr>
          <w:jc w:val="center"/>
          <w:trPrChange w:id="1055"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056" w:author="Amit Popat" w:date="2022-07-11T09:42:00Z">
              <w:tcPr>
                <w:tcW w:w="2880" w:type="dxa"/>
                <w:tcBorders>
                  <w:top w:val="dotted" w:sz="4" w:space="0" w:color="auto"/>
                  <w:left w:val="nil"/>
                  <w:bottom w:val="dotted" w:sz="4" w:space="0" w:color="auto"/>
                  <w:right w:val="nil"/>
                </w:tcBorders>
                <w:shd w:val="clear" w:color="auto" w:fill="FFFFFF"/>
              </w:tcPr>
            </w:tcPrChange>
          </w:tcPr>
          <w:p w14:paraId="297CAC0A" w14:textId="77777777" w:rsidR="00573AF5" w:rsidRDefault="00573AF5">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057" w:author="Amit Popat" w:date="2022-07-11T09:42:00Z">
              <w:tcPr>
                <w:tcW w:w="4320" w:type="dxa"/>
                <w:tcBorders>
                  <w:top w:val="dotted" w:sz="4" w:space="0" w:color="auto"/>
                  <w:left w:val="nil"/>
                  <w:bottom w:val="dotted" w:sz="4" w:space="0" w:color="auto"/>
                  <w:right w:val="nil"/>
                </w:tcBorders>
                <w:shd w:val="clear" w:color="auto" w:fill="FFFFFF"/>
              </w:tcPr>
            </w:tcPrChange>
          </w:tcPr>
          <w:p w14:paraId="2EE0D67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1058" w:author="Amit Popat" w:date="2022-07-11T09:42:00Z">
              <w:tcPr>
                <w:tcW w:w="864" w:type="dxa"/>
                <w:tcBorders>
                  <w:top w:val="dotted" w:sz="4" w:space="0" w:color="auto"/>
                  <w:left w:val="nil"/>
                  <w:bottom w:val="dotted" w:sz="4" w:space="0" w:color="auto"/>
                  <w:right w:val="nil"/>
                </w:tcBorders>
                <w:shd w:val="clear" w:color="auto" w:fill="FFFFFF"/>
              </w:tcPr>
            </w:tcPrChange>
          </w:tcPr>
          <w:p w14:paraId="028FB2F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59" w:author="Amit Popat" w:date="2022-07-11T09:42:00Z">
              <w:tcPr>
                <w:tcW w:w="1008" w:type="dxa"/>
                <w:tcBorders>
                  <w:top w:val="dotted" w:sz="4" w:space="0" w:color="auto"/>
                  <w:left w:val="nil"/>
                  <w:bottom w:val="dotted" w:sz="4" w:space="0" w:color="auto"/>
                  <w:right w:val="nil"/>
                </w:tcBorders>
                <w:shd w:val="clear" w:color="auto" w:fill="FFFFFF"/>
              </w:tcPr>
            </w:tcPrChange>
          </w:tcPr>
          <w:p w14:paraId="5DD0DE74" w14:textId="77777777" w:rsidR="00573AF5" w:rsidRDefault="00573AF5">
            <w:pPr>
              <w:pStyle w:val="MsgTableBody"/>
              <w:jc w:val="center"/>
              <w:rPr>
                <w:noProof/>
              </w:rPr>
            </w:pPr>
            <w:r>
              <w:rPr>
                <w:noProof/>
              </w:rPr>
              <w:t>11</w:t>
            </w:r>
          </w:p>
        </w:tc>
      </w:tr>
      <w:tr w:rsidR="00573AF5" w:rsidRPr="00573AF5" w14:paraId="07C6E2F6" w14:textId="77777777" w:rsidTr="00433EA9">
        <w:trPr>
          <w:jc w:val="center"/>
          <w:trPrChange w:id="1060"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061" w:author="Amit Popat" w:date="2022-07-11T09:42:00Z">
              <w:tcPr>
                <w:tcW w:w="2880" w:type="dxa"/>
                <w:tcBorders>
                  <w:top w:val="dotted" w:sz="4" w:space="0" w:color="auto"/>
                  <w:left w:val="nil"/>
                  <w:bottom w:val="dotted" w:sz="4" w:space="0" w:color="auto"/>
                  <w:right w:val="nil"/>
                </w:tcBorders>
                <w:shd w:val="clear" w:color="auto" w:fill="FFFFFF"/>
              </w:tcPr>
            </w:tcPrChange>
          </w:tcPr>
          <w:p w14:paraId="75914C48" w14:textId="77777777" w:rsidR="00573AF5" w:rsidRDefault="00573AF5">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062" w:author="Amit Popat" w:date="2022-07-11T09:42:00Z">
              <w:tcPr>
                <w:tcW w:w="4320" w:type="dxa"/>
                <w:tcBorders>
                  <w:top w:val="dotted" w:sz="4" w:space="0" w:color="auto"/>
                  <w:left w:val="nil"/>
                  <w:bottom w:val="dotted" w:sz="4" w:space="0" w:color="auto"/>
                  <w:right w:val="nil"/>
                </w:tcBorders>
                <w:shd w:val="clear" w:color="auto" w:fill="FFFFFF"/>
              </w:tcPr>
            </w:tcPrChange>
          </w:tcPr>
          <w:p w14:paraId="6228501A"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063" w:author="Amit Popat" w:date="2022-07-11T09:42:00Z">
              <w:tcPr>
                <w:tcW w:w="864" w:type="dxa"/>
                <w:tcBorders>
                  <w:top w:val="dotted" w:sz="4" w:space="0" w:color="auto"/>
                  <w:left w:val="nil"/>
                  <w:bottom w:val="dotted" w:sz="4" w:space="0" w:color="auto"/>
                  <w:right w:val="nil"/>
                </w:tcBorders>
                <w:shd w:val="clear" w:color="auto" w:fill="FFFFFF"/>
              </w:tcPr>
            </w:tcPrChange>
          </w:tcPr>
          <w:p w14:paraId="3F95EFA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64" w:author="Amit Popat" w:date="2022-07-11T09:42:00Z">
              <w:tcPr>
                <w:tcW w:w="1008" w:type="dxa"/>
                <w:tcBorders>
                  <w:top w:val="dotted" w:sz="4" w:space="0" w:color="auto"/>
                  <w:left w:val="nil"/>
                  <w:bottom w:val="dotted" w:sz="4" w:space="0" w:color="auto"/>
                  <w:right w:val="nil"/>
                </w:tcBorders>
                <w:shd w:val="clear" w:color="auto" w:fill="FFFFFF"/>
              </w:tcPr>
            </w:tcPrChange>
          </w:tcPr>
          <w:p w14:paraId="7617BD52" w14:textId="77777777" w:rsidR="00573AF5" w:rsidRDefault="00573AF5">
            <w:pPr>
              <w:pStyle w:val="MsgTableBody"/>
              <w:jc w:val="center"/>
              <w:rPr>
                <w:noProof/>
              </w:rPr>
            </w:pPr>
            <w:r>
              <w:rPr>
                <w:noProof/>
              </w:rPr>
              <w:t>11</w:t>
            </w:r>
          </w:p>
        </w:tc>
      </w:tr>
      <w:tr w:rsidR="00573AF5" w:rsidRPr="00573AF5" w14:paraId="52C65B8B" w14:textId="77777777" w:rsidTr="00433EA9">
        <w:trPr>
          <w:jc w:val="center"/>
          <w:trPrChange w:id="1065"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066" w:author="Amit Popat" w:date="2022-07-11T09:42:00Z">
              <w:tcPr>
                <w:tcW w:w="2880" w:type="dxa"/>
                <w:tcBorders>
                  <w:top w:val="dotted" w:sz="4" w:space="0" w:color="auto"/>
                  <w:left w:val="nil"/>
                  <w:bottom w:val="dotted" w:sz="4" w:space="0" w:color="auto"/>
                  <w:right w:val="nil"/>
                </w:tcBorders>
                <w:shd w:val="clear" w:color="auto" w:fill="FFFFFF"/>
              </w:tcPr>
            </w:tcPrChange>
          </w:tcPr>
          <w:p w14:paraId="73FDA7B1"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067" w:author="Amit Popat" w:date="2022-07-11T09:42:00Z">
              <w:tcPr>
                <w:tcW w:w="4320" w:type="dxa"/>
                <w:tcBorders>
                  <w:top w:val="dotted" w:sz="4" w:space="0" w:color="auto"/>
                  <w:left w:val="nil"/>
                  <w:bottom w:val="dotted" w:sz="4" w:space="0" w:color="auto"/>
                  <w:right w:val="nil"/>
                </w:tcBorders>
                <w:shd w:val="clear" w:color="auto" w:fill="FFFFFF"/>
              </w:tcPr>
            </w:tcPrChange>
          </w:tcPr>
          <w:p w14:paraId="65173792"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1068" w:author="Amit Popat" w:date="2022-07-11T09:42:00Z">
              <w:tcPr>
                <w:tcW w:w="864" w:type="dxa"/>
                <w:tcBorders>
                  <w:top w:val="dotted" w:sz="4" w:space="0" w:color="auto"/>
                  <w:left w:val="nil"/>
                  <w:bottom w:val="dotted" w:sz="4" w:space="0" w:color="auto"/>
                  <w:right w:val="nil"/>
                </w:tcBorders>
                <w:shd w:val="clear" w:color="auto" w:fill="FFFFFF"/>
              </w:tcPr>
            </w:tcPrChange>
          </w:tcPr>
          <w:p w14:paraId="46BBC9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69" w:author="Amit Popat" w:date="2022-07-11T09:42:00Z">
              <w:tcPr>
                <w:tcW w:w="1008" w:type="dxa"/>
                <w:tcBorders>
                  <w:top w:val="dotted" w:sz="4" w:space="0" w:color="auto"/>
                  <w:left w:val="nil"/>
                  <w:bottom w:val="dotted" w:sz="4" w:space="0" w:color="auto"/>
                  <w:right w:val="nil"/>
                </w:tcBorders>
                <w:shd w:val="clear" w:color="auto" w:fill="FFFFFF"/>
              </w:tcPr>
            </w:tcPrChange>
          </w:tcPr>
          <w:p w14:paraId="2D1D294E" w14:textId="77777777" w:rsidR="00573AF5" w:rsidRDefault="00573AF5">
            <w:pPr>
              <w:pStyle w:val="MsgTableBody"/>
              <w:jc w:val="center"/>
              <w:rPr>
                <w:noProof/>
              </w:rPr>
            </w:pPr>
          </w:p>
        </w:tc>
      </w:tr>
      <w:tr w:rsidR="00573AF5" w:rsidRPr="00573AF5" w14:paraId="1DA3742E" w14:textId="77777777" w:rsidTr="00433EA9">
        <w:trPr>
          <w:jc w:val="center"/>
          <w:trPrChange w:id="1070"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071" w:author="Amit Popat" w:date="2022-07-11T09:42:00Z">
              <w:tcPr>
                <w:tcW w:w="2880" w:type="dxa"/>
                <w:tcBorders>
                  <w:top w:val="dotted" w:sz="4" w:space="0" w:color="auto"/>
                  <w:left w:val="nil"/>
                  <w:bottom w:val="dotted" w:sz="4" w:space="0" w:color="auto"/>
                  <w:right w:val="nil"/>
                </w:tcBorders>
                <w:shd w:val="clear" w:color="auto" w:fill="FFFFFF"/>
              </w:tcPr>
            </w:tcPrChange>
          </w:tcPr>
          <w:p w14:paraId="1EB2C4E8"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1072" w:author="Amit Popat" w:date="2022-07-11T09:42:00Z">
              <w:tcPr>
                <w:tcW w:w="4320" w:type="dxa"/>
                <w:tcBorders>
                  <w:top w:val="dotted" w:sz="4" w:space="0" w:color="auto"/>
                  <w:left w:val="nil"/>
                  <w:bottom w:val="dotted" w:sz="4" w:space="0" w:color="auto"/>
                  <w:right w:val="nil"/>
                </w:tcBorders>
                <w:shd w:val="clear" w:color="auto" w:fill="FFFFFF"/>
              </w:tcPr>
            </w:tcPrChange>
          </w:tcPr>
          <w:p w14:paraId="4B38B0DA"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1073" w:author="Amit Popat" w:date="2022-07-11T09:42:00Z">
              <w:tcPr>
                <w:tcW w:w="864" w:type="dxa"/>
                <w:tcBorders>
                  <w:top w:val="dotted" w:sz="4" w:space="0" w:color="auto"/>
                  <w:left w:val="nil"/>
                  <w:bottom w:val="dotted" w:sz="4" w:space="0" w:color="auto"/>
                  <w:right w:val="nil"/>
                </w:tcBorders>
                <w:shd w:val="clear" w:color="auto" w:fill="FFFFFF"/>
              </w:tcPr>
            </w:tcPrChange>
          </w:tcPr>
          <w:p w14:paraId="58E57A5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74" w:author="Amit Popat" w:date="2022-07-11T09:42:00Z">
              <w:tcPr>
                <w:tcW w:w="1008" w:type="dxa"/>
                <w:tcBorders>
                  <w:top w:val="dotted" w:sz="4" w:space="0" w:color="auto"/>
                  <w:left w:val="nil"/>
                  <w:bottom w:val="dotted" w:sz="4" w:space="0" w:color="auto"/>
                  <w:right w:val="nil"/>
                </w:tcBorders>
                <w:shd w:val="clear" w:color="auto" w:fill="FFFFFF"/>
              </w:tcPr>
            </w:tcPrChange>
          </w:tcPr>
          <w:p w14:paraId="7693C2C2" w14:textId="77777777" w:rsidR="00573AF5" w:rsidRDefault="00573AF5">
            <w:pPr>
              <w:pStyle w:val="MsgTableBody"/>
              <w:jc w:val="center"/>
              <w:rPr>
                <w:noProof/>
              </w:rPr>
            </w:pPr>
            <w:r>
              <w:rPr>
                <w:noProof/>
              </w:rPr>
              <w:t>3</w:t>
            </w:r>
          </w:p>
        </w:tc>
      </w:tr>
      <w:tr w:rsidR="00433EA9" w:rsidRPr="00767D02" w14:paraId="718B2532" w14:textId="77777777" w:rsidTr="00433EA9">
        <w:tblPrEx>
          <w:tblCellMar>
            <w:left w:w="108" w:type="dxa"/>
            <w:right w:w="108" w:type="dxa"/>
          </w:tblCellMar>
          <w:tblLook w:val="04A0" w:firstRow="1" w:lastRow="0" w:firstColumn="1" w:lastColumn="0" w:noHBand="0" w:noVBand="1"/>
        </w:tblPrEx>
        <w:trPr>
          <w:jc w:val="center"/>
          <w:ins w:id="1075" w:author="Amit Popat" w:date="2022-07-11T09:41:00Z"/>
        </w:trPr>
        <w:tc>
          <w:tcPr>
            <w:tcW w:w="2882" w:type="dxa"/>
            <w:tcBorders>
              <w:top w:val="dotted" w:sz="4" w:space="0" w:color="auto"/>
              <w:left w:val="nil"/>
              <w:bottom w:val="dotted" w:sz="4" w:space="0" w:color="auto"/>
              <w:right w:val="nil"/>
            </w:tcBorders>
            <w:shd w:val="clear" w:color="auto" w:fill="FFFFFF"/>
            <w:hideMark/>
          </w:tcPr>
          <w:p w14:paraId="1DE7D34B" w14:textId="77777777" w:rsidR="00433EA9" w:rsidRPr="00767D02" w:rsidRDefault="00433EA9">
            <w:pPr>
              <w:pStyle w:val="MsgTableBody"/>
              <w:spacing w:line="256" w:lineRule="auto"/>
              <w:rPr>
                <w:ins w:id="1076" w:author="Amit Popat" w:date="2022-07-11T09:41:00Z"/>
                <w:noProof/>
                <w:color w:val="FF0000"/>
              </w:rPr>
            </w:pPr>
            <w:ins w:id="1077" w:author="Amit Popat" w:date="2022-07-11T09:41: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1A1A79B" w14:textId="77777777" w:rsidR="00433EA9" w:rsidRPr="00767D02" w:rsidRDefault="00433EA9">
            <w:pPr>
              <w:pStyle w:val="MsgTableBody"/>
              <w:spacing w:line="256" w:lineRule="auto"/>
              <w:rPr>
                <w:ins w:id="1078" w:author="Amit Popat" w:date="2022-07-11T09:41:00Z"/>
                <w:noProof/>
                <w:color w:val="FF0000"/>
              </w:rPr>
            </w:pPr>
            <w:ins w:id="1079" w:author="Amit Popat" w:date="2022-07-11T09:41: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11A7CA77" w14:textId="77777777" w:rsidR="00433EA9" w:rsidRPr="00767D02" w:rsidRDefault="00433EA9">
            <w:pPr>
              <w:pStyle w:val="MsgTableBody"/>
              <w:spacing w:line="256" w:lineRule="auto"/>
              <w:jc w:val="center"/>
              <w:rPr>
                <w:ins w:id="1080" w:author="Amit Popat" w:date="2022-07-11T09: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D0EF2F2" w14:textId="77777777" w:rsidR="00433EA9" w:rsidRPr="00767D02" w:rsidRDefault="00433EA9">
            <w:pPr>
              <w:pStyle w:val="MsgTableBody"/>
              <w:spacing w:line="256" w:lineRule="auto"/>
              <w:jc w:val="center"/>
              <w:rPr>
                <w:ins w:id="1081" w:author="Amit Popat" w:date="2022-07-11T09:41:00Z"/>
                <w:noProof/>
                <w:color w:val="FF0000"/>
              </w:rPr>
            </w:pPr>
            <w:ins w:id="1082" w:author="Amit Popat" w:date="2022-07-11T09:41:00Z">
              <w:r w:rsidRPr="00767D02">
                <w:rPr>
                  <w:noProof/>
                  <w:color w:val="FF0000"/>
                </w:rPr>
                <w:t>3</w:t>
              </w:r>
            </w:ins>
          </w:p>
        </w:tc>
      </w:tr>
      <w:tr w:rsidR="00433EA9" w:rsidRPr="00767D02" w14:paraId="06B03D49" w14:textId="77777777" w:rsidTr="00433EA9">
        <w:tblPrEx>
          <w:tblCellMar>
            <w:left w:w="108" w:type="dxa"/>
            <w:right w:w="108" w:type="dxa"/>
          </w:tblCellMar>
          <w:tblLook w:val="04A0" w:firstRow="1" w:lastRow="0" w:firstColumn="1" w:lastColumn="0" w:noHBand="0" w:noVBand="1"/>
        </w:tblPrEx>
        <w:trPr>
          <w:jc w:val="center"/>
          <w:ins w:id="1083" w:author="Amit Popat" w:date="2022-07-11T09:41:00Z"/>
        </w:trPr>
        <w:tc>
          <w:tcPr>
            <w:tcW w:w="2882" w:type="dxa"/>
            <w:tcBorders>
              <w:top w:val="dotted" w:sz="4" w:space="0" w:color="auto"/>
              <w:left w:val="nil"/>
              <w:bottom w:val="dotted" w:sz="4" w:space="0" w:color="auto"/>
              <w:right w:val="nil"/>
            </w:tcBorders>
            <w:shd w:val="clear" w:color="auto" w:fill="FFFFFF"/>
            <w:hideMark/>
          </w:tcPr>
          <w:p w14:paraId="021EF5F7" w14:textId="77777777" w:rsidR="00433EA9" w:rsidRPr="00767D02" w:rsidRDefault="00433EA9">
            <w:pPr>
              <w:pStyle w:val="MsgTableBody"/>
              <w:spacing w:line="256" w:lineRule="auto"/>
              <w:rPr>
                <w:ins w:id="1084" w:author="Amit Popat" w:date="2022-07-11T09:41:00Z"/>
                <w:noProof/>
                <w:color w:val="FF0000"/>
              </w:rPr>
            </w:pPr>
            <w:ins w:id="1085" w:author="Amit Popat" w:date="2022-07-11T09:41: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8CEAF83" w14:textId="77777777" w:rsidR="00433EA9" w:rsidRPr="00767D02" w:rsidRDefault="00433EA9">
            <w:pPr>
              <w:pStyle w:val="MsgTableBody"/>
              <w:spacing w:line="256" w:lineRule="auto"/>
              <w:rPr>
                <w:ins w:id="1086" w:author="Amit Popat" w:date="2022-07-11T09:41:00Z"/>
                <w:noProof/>
                <w:color w:val="FF0000"/>
              </w:rPr>
            </w:pPr>
            <w:ins w:id="1087" w:author="Amit Popat" w:date="2022-07-11T09:41: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C3029EE" w14:textId="77777777" w:rsidR="00433EA9" w:rsidRPr="00767D02" w:rsidRDefault="00433EA9">
            <w:pPr>
              <w:pStyle w:val="MsgTableBody"/>
              <w:spacing w:line="256" w:lineRule="auto"/>
              <w:jc w:val="center"/>
              <w:rPr>
                <w:ins w:id="1088" w:author="Amit Popat" w:date="2022-07-11T09: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EC56B3F" w14:textId="77777777" w:rsidR="00433EA9" w:rsidRPr="00767D02" w:rsidRDefault="00433EA9">
            <w:pPr>
              <w:pStyle w:val="MsgTableBody"/>
              <w:spacing w:line="256" w:lineRule="auto"/>
              <w:jc w:val="center"/>
              <w:rPr>
                <w:ins w:id="1089" w:author="Amit Popat" w:date="2022-07-11T09:41:00Z"/>
                <w:noProof/>
                <w:color w:val="FF0000"/>
              </w:rPr>
            </w:pPr>
            <w:ins w:id="1090" w:author="Amit Popat" w:date="2022-07-11T09:41:00Z">
              <w:r w:rsidRPr="00767D02">
                <w:rPr>
                  <w:noProof/>
                  <w:color w:val="FF0000"/>
                </w:rPr>
                <w:t>3</w:t>
              </w:r>
            </w:ins>
          </w:p>
        </w:tc>
      </w:tr>
      <w:tr w:rsidR="00433EA9" w:rsidRPr="00767D02" w14:paraId="53C564C8" w14:textId="77777777" w:rsidTr="00433EA9">
        <w:tblPrEx>
          <w:tblCellMar>
            <w:left w:w="108" w:type="dxa"/>
            <w:right w:w="108" w:type="dxa"/>
          </w:tblCellMar>
          <w:tblLook w:val="04A0" w:firstRow="1" w:lastRow="0" w:firstColumn="1" w:lastColumn="0" w:noHBand="0" w:noVBand="1"/>
        </w:tblPrEx>
        <w:trPr>
          <w:jc w:val="center"/>
          <w:ins w:id="1091" w:author="Amit Popat" w:date="2022-07-11T09:41:00Z"/>
        </w:trPr>
        <w:tc>
          <w:tcPr>
            <w:tcW w:w="2882" w:type="dxa"/>
            <w:tcBorders>
              <w:top w:val="dotted" w:sz="4" w:space="0" w:color="auto"/>
              <w:left w:val="nil"/>
              <w:bottom w:val="dotted" w:sz="4" w:space="0" w:color="auto"/>
              <w:right w:val="nil"/>
            </w:tcBorders>
            <w:shd w:val="clear" w:color="auto" w:fill="FFFFFF"/>
            <w:hideMark/>
          </w:tcPr>
          <w:p w14:paraId="322BD47D" w14:textId="77777777" w:rsidR="00433EA9" w:rsidRPr="00767D02" w:rsidRDefault="00433EA9">
            <w:pPr>
              <w:pStyle w:val="MsgTableBody"/>
              <w:spacing w:line="256" w:lineRule="auto"/>
              <w:rPr>
                <w:ins w:id="1092" w:author="Amit Popat" w:date="2022-07-11T09:41:00Z"/>
                <w:noProof/>
                <w:color w:val="FF0000"/>
              </w:rPr>
            </w:pPr>
            <w:ins w:id="1093" w:author="Amit Popat" w:date="2022-07-11T09:41: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6839760" w14:textId="4912A499" w:rsidR="00433EA9" w:rsidRPr="00767D02" w:rsidRDefault="00433EA9">
            <w:pPr>
              <w:pStyle w:val="MsgTableBody"/>
              <w:spacing w:line="256" w:lineRule="auto"/>
              <w:rPr>
                <w:ins w:id="1094" w:author="Amit Popat" w:date="2022-07-11T09:41:00Z"/>
                <w:noProof/>
                <w:color w:val="FF0000"/>
              </w:rPr>
            </w:pPr>
            <w:ins w:id="1095" w:author="Amit Popat" w:date="2022-07-11T09:41:00Z">
              <w:del w:id="1096" w:author="Craig Newman" w:date="2023-07-03T08:05:00Z">
                <w:r w:rsidRPr="00767D02" w:rsidDel="004630BD">
                  <w:rPr>
                    <w:noProof/>
                    <w:color w:val="FF0000"/>
                  </w:rPr>
                  <w:delText>Sex for Clinical Use</w:delText>
                </w:r>
              </w:del>
            </w:ins>
            <w:ins w:id="1097"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11532128" w14:textId="77777777" w:rsidR="00433EA9" w:rsidRPr="00767D02" w:rsidRDefault="00433EA9">
            <w:pPr>
              <w:pStyle w:val="MsgTableBody"/>
              <w:spacing w:line="256" w:lineRule="auto"/>
              <w:jc w:val="center"/>
              <w:rPr>
                <w:ins w:id="1098" w:author="Amit Popat" w:date="2022-07-11T09: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D2BC8DC" w14:textId="77777777" w:rsidR="00433EA9" w:rsidRPr="00767D02" w:rsidRDefault="00433EA9">
            <w:pPr>
              <w:pStyle w:val="MsgTableBody"/>
              <w:spacing w:line="256" w:lineRule="auto"/>
              <w:jc w:val="center"/>
              <w:rPr>
                <w:ins w:id="1099" w:author="Amit Popat" w:date="2022-07-11T09:41:00Z"/>
                <w:noProof/>
                <w:color w:val="FF0000"/>
              </w:rPr>
            </w:pPr>
            <w:ins w:id="1100" w:author="Amit Popat" w:date="2022-07-11T09:41:00Z">
              <w:r w:rsidRPr="00767D02">
                <w:rPr>
                  <w:noProof/>
                  <w:color w:val="FF0000"/>
                </w:rPr>
                <w:t>3</w:t>
              </w:r>
            </w:ins>
          </w:p>
        </w:tc>
      </w:tr>
      <w:tr w:rsidR="008370EC" w:rsidRPr="00767D02" w14:paraId="7D758F22" w14:textId="77777777" w:rsidTr="00F8714F">
        <w:tblPrEx>
          <w:tblCellMar>
            <w:left w:w="108" w:type="dxa"/>
            <w:right w:w="108" w:type="dxa"/>
          </w:tblCellMar>
          <w:tblLook w:val="04A0" w:firstRow="1" w:lastRow="0" w:firstColumn="1" w:lastColumn="0" w:noHBand="0" w:noVBand="1"/>
        </w:tblPrEx>
        <w:trPr>
          <w:jc w:val="center"/>
          <w:ins w:id="1101" w:author="Amit Popat" w:date="2022-07-11T10:25:00Z"/>
        </w:trPr>
        <w:tc>
          <w:tcPr>
            <w:tcW w:w="2882" w:type="dxa"/>
            <w:tcBorders>
              <w:top w:val="dotted" w:sz="4" w:space="0" w:color="auto"/>
              <w:left w:val="nil"/>
              <w:bottom w:val="dotted" w:sz="4" w:space="0" w:color="auto"/>
              <w:right w:val="nil"/>
            </w:tcBorders>
            <w:shd w:val="clear" w:color="auto" w:fill="FFFFFF"/>
          </w:tcPr>
          <w:p w14:paraId="59791B1A" w14:textId="77777777" w:rsidR="008370EC" w:rsidRPr="00767D02" w:rsidRDefault="008370EC" w:rsidP="00F8714F">
            <w:pPr>
              <w:pStyle w:val="MsgTableBody"/>
              <w:spacing w:line="256" w:lineRule="auto"/>
              <w:rPr>
                <w:ins w:id="1102" w:author="Amit Popat" w:date="2022-07-11T10:25:00Z"/>
                <w:noProof/>
                <w:color w:val="FF0000"/>
              </w:rPr>
            </w:pPr>
            <w:ins w:id="1103" w:author="Amit Popat" w:date="2022-07-11T10:25: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1611A18B" w14:textId="77777777" w:rsidR="008370EC" w:rsidRPr="00767D02" w:rsidRDefault="008370EC" w:rsidP="00F8714F">
            <w:pPr>
              <w:pStyle w:val="MsgTableBody"/>
              <w:spacing w:line="256" w:lineRule="auto"/>
              <w:rPr>
                <w:ins w:id="1104" w:author="Amit Popat" w:date="2022-07-11T10:25:00Z"/>
                <w:noProof/>
                <w:color w:val="FF0000"/>
              </w:rPr>
            </w:pPr>
            <w:ins w:id="1105" w:author="Amit Popat" w:date="2022-07-11T10:25: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3D6F16F5" w14:textId="77777777" w:rsidR="008370EC" w:rsidRPr="00767D02" w:rsidRDefault="008370EC" w:rsidP="00F8714F">
            <w:pPr>
              <w:pStyle w:val="MsgTableBody"/>
              <w:spacing w:line="256" w:lineRule="auto"/>
              <w:jc w:val="center"/>
              <w:rPr>
                <w:ins w:id="1106" w:author="Amit Popat" w:date="2022-07-11T10:25:00Z"/>
                <w:noProof/>
                <w:color w:val="FF0000"/>
              </w:rPr>
            </w:pPr>
          </w:p>
        </w:tc>
        <w:tc>
          <w:tcPr>
            <w:tcW w:w="1008" w:type="dxa"/>
            <w:tcBorders>
              <w:top w:val="dotted" w:sz="4" w:space="0" w:color="auto"/>
              <w:left w:val="nil"/>
              <w:bottom w:val="dotted" w:sz="4" w:space="0" w:color="auto"/>
              <w:right w:val="nil"/>
            </w:tcBorders>
            <w:shd w:val="clear" w:color="auto" w:fill="FFFFFF"/>
          </w:tcPr>
          <w:p w14:paraId="69D07717" w14:textId="77777777" w:rsidR="008370EC" w:rsidRPr="00767D02" w:rsidRDefault="008370EC" w:rsidP="00F8714F">
            <w:pPr>
              <w:pStyle w:val="MsgTableBody"/>
              <w:spacing w:line="256" w:lineRule="auto"/>
              <w:jc w:val="center"/>
              <w:rPr>
                <w:ins w:id="1107" w:author="Amit Popat" w:date="2022-07-11T10:25:00Z"/>
                <w:noProof/>
                <w:color w:val="FF0000"/>
              </w:rPr>
            </w:pPr>
          </w:p>
        </w:tc>
      </w:tr>
      <w:tr w:rsidR="008370EC" w:rsidRPr="00767D02" w14:paraId="62C68A60" w14:textId="77777777" w:rsidTr="00F8714F">
        <w:tblPrEx>
          <w:tblCellMar>
            <w:left w:w="108" w:type="dxa"/>
            <w:right w:w="108" w:type="dxa"/>
          </w:tblCellMar>
        </w:tblPrEx>
        <w:trPr>
          <w:jc w:val="center"/>
          <w:ins w:id="1108" w:author="Amit Popat" w:date="2022-07-11T10:25:00Z"/>
        </w:trPr>
        <w:tc>
          <w:tcPr>
            <w:tcW w:w="2882" w:type="dxa"/>
            <w:tcBorders>
              <w:top w:val="dotted" w:sz="4" w:space="0" w:color="auto"/>
              <w:left w:val="nil"/>
              <w:bottom w:val="dotted" w:sz="4" w:space="0" w:color="auto"/>
              <w:right w:val="nil"/>
            </w:tcBorders>
            <w:shd w:val="clear" w:color="auto" w:fill="FFFFFF"/>
          </w:tcPr>
          <w:p w14:paraId="22010D21" w14:textId="77777777" w:rsidR="008370EC" w:rsidRPr="00767D02" w:rsidRDefault="008370EC" w:rsidP="00F8714F">
            <w:pPr>
              <w:pStyle w:val="MsgTableBody"/>
              <w:rPr>
                <w:ins w:id="1109" w:author="Amit Popat" w:date="2022-07-11T10:25:00Z"/>
                <w:noProof/>
              </w:rPr>
            </w:pPr>
            <w:ins w:id="1110" w:author="Amit Popat" w:date="2022-07-11T10:25: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1D61758B" w14:textId="77777777" w:rsidR="008370EC" w:rsidRPr="00767D02" w:rsidRDefault="008370EC" w:rsidP="00F8714F">
            <w:pPr>
              <w:pStyle w:val="MsgTableBody"/>
              <w:rPr>
                <w:ins w:id="1111" w:author="Amit Popat" w:date="2022-07-11T10:25:00Z"/>
                <w:noProof/>
              </w:rPr>
            </w:pPr>
            <w:ins w:id="1112" w:author="Amit Popat" w:date="2022-07-11T10:25: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3EE72512" w14:textId="77777777" w:rsidR="008370EC" w:rsidRPr="00767D02" w:rsidRDefault="008370EC" w:rsidP="00F8714F">
            <w:pPr>
              <w:pStyle w:val="MsgTableBody"/>
              <w:jc w:val="center"/>
              <w:rPr>
                <w:ins w:id="1113" w:author="Amit Popat" w:date="2022-07-11T10:25:00Z"/>
                <w:noProof/>
              </w:rPr>
            </w:pPr>
          </w:p>
        </w:tc>
        <w:tc>
          <w:tcPr>
            <w:tcW w:w="1008" w:type="dxa"/>
            <w:tcBorders>
              <w:top w:val="dotted" w:sz="4" w:space="0" w:color="auto"/>
              <w:left w:val="nil"/>
              <w:bottom w:val="dotted" w:sz="4" w:space="0" w:color="auto"/>
              <w:right w:val="nil"/>
            </w:tcBorders>
            <w:shd w:val="clear" w:color="auto" w:fill="FFFFFF"/>
          </w:tcPr>
          <w:p w14:paraId="4485F9A2" w14:textId="77777777" w:rsidR="008370EC" w:rsidRPr="00767D02" w:rsidRDefault="008370EC" w:rsidP="00F8714F">
            <w:pPr>
              <w:pStyle w:val="MsgTableBody"/>
              <w:jc w:val="center"/>
              <w:rPr>
                <w:ins w:id="1114" w:author="Amit Popat" w:date="2022-07-11T10:25:00Z"/>
                <w:noProof/>
              </w:rPr>
            </w:pPr>
            <w:ins w:id="1115" w:author="Amit Popat" w:date="2022-07-11T10:25:00Z">
              <w:r w:rsidRPr="00767D02">
                <w:rPr>
                  <w:noProof/>
                </w:rPr>
                <w:t>3</w:t>
              </w:r>
            </w:ins>
          </w:p>
        </w:tc>
      </w:tr>
      <w:tr w:rsidR="008370EC" w:rsidRPr="00767D02" w14:paraId="7CABE2C6" w14:textId="77777777" w:rsidTr="00F8714F">
        <w:tblPrEx>
          <w:tblCellMar>
            <w:left w:w="108" w:type="dxa"/>
            <w:right w:w="108" w:type="dxa"/>
          </w:tblCellMar>
          <w:tblLook w:val="04A0" w:firstRow="1" w:lastRow="0" w:firstColumn="1" w:lastColumn="0" w:noHBand="0" w:noVBand="1"/>
        </w:tblPrEx>
        <w:trPr>
          <w:jc w:val="center"/>
          <w:ins w:id="1116" w:author="Amit Popat" w:date="2022-07-11T10:25:00Z"/>
        </w:trPr>
        <w:tc>
          <w:tcPr>
            <w:tcW w:w="2882" w:type="dxa"/>
            <w:tcBorders>
              <w:top w:val="dotted" w:sz="4" w:space="0" w:color="auto"/>
              <w:left w:val="nil"/>
              <w:bottom w:val="dotted" w:sz="4" w:space="0" w:color="auto"/>
              <w:right w:val="nil"/>
            </w:tcBorders>
            <w:shd w:val="clear" w:color="auto" w:fill="FFFFFF"/>
            <w:hideMark/>
          </w:tcPr>
          <w:p w14:paraId="75B76C7F" w14:textId="77777777" w:rsidR="008370EC" w:rsidRPr="00767D02" w:rsidRDefault="008370EC" w:rsidP="00F8714F">
            <w:pPr>
              <w:pStyle w:val="MsgTableBody"/>
              <w:spacing w:line="256" w:lineRule="auto"/>
              <w:rPr>
                <w:ins w:id="1117" w:author="Amit Popat" w:date="2022-07-11T10:25:00Z"/>
                <w:noProof/>
                <w:color w:val="FF0000"/>
              </w:rPr>
            </w:pPr>
            <w:ins w:id="1118" w:author="Amit Popat" w:date="2022-07-11T10:25: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18CA4C5C" w14:textId="77777777" w:rsidR="008370EC" w:rsidRPr="00767D02" w:rsidRDefault="008370EC" w:rsidP="00F8714F">
            <w:pPr>
              <w:pStyle w:val="MsgTableBody"/>
              <w:spacing w:line="256" w:lineRule="auto"/>
              <w:rPr>
                <w:ins w:id="1119" w:author="Amit Popat" w:date="2022-07-11T10:25:00Z"/>
                <w:noProof/>
                <w:color w:val="FF0000"/>
              </w:rPr>
            </w:pPr>
            <w:ins w:id="1120" w:author="Amit Popat" w:date="2022-07-11T10:25: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3E02197" w14:textId="77777777" w:rsidR="008370EC" w:rsidRPr="00767D02" w:rsidRDefault="008370EC" w:rsidP="00F8714F">
            <w:pPr>
              <w:pStyle w:val="MsgTableBody"/>
              <w:spacing w:line="256" w:lineRule="auto"/>
              <w:jc w:val="center"/>
              <w:rPr>
                <w:ins w:id="1121" w:author="Amit Popat" w:date="2022-07-11T10:2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8757239" w14:textId="77777777" w:rsidR="008370EC" w:rsidRPr="00767D02" w:rsidRDefault="008370EC" w:rsidP="00F8714F">
            <w:pPr>
              <w:pStyle w:val="MsgTableBody"/>
              <w:spacing w:line="256" w:lineRule="auto"/>
              <w:jc w:val="center"/>
              <w:rPr>
                <w:ins w:id="1122" w:author="Amit Popat" w:date="2022-07-11T10:25:00Z"/>
                <w:noProof/>
                <w:color w:val="FF0000"/>
              </w:rPr>
            </w:pPr>
            <w:ins w:id="1123" w:author="Amit Popat" w:date="2022-07-11T10:25:00Z">
              <w:r w:rsidRPr="00767D02">
                <w:rPr>
                  <w:noProof/>
                  <w:color w:val="FF0000"/>
                </w:rPr>
                <w:t>3</w:t>
              </w:r>
            </w:ins>
          </w:p>
        </w:tc>
      </w:tr>
      <w:tr w:rsidR="008370EC" w:rsidRPr="00767D02" w14:paraId="3F1B8D5A" w14:textId="77777777" w:rsidTr="00F8714F">
        <w:tblPrEx>
          <w:tblCellMar>
            <w:left w:w="108" w:type="dxa"/>
            <w:right w:w="108" w:type="dxa"/>
          </w:tblCellMar>
          <w:tblLook w:val="04A0" w:firstRow="1" w:lastRow="0" w:firstColumn="1" w:lastColumn="0" w:noHBand="0" w:noVBand="1"/>
        </w:tblPrEx>
        <w:trPr>
          <w:jc w:val="center"/>
          <w:ins w:id="1124" w:author="Amit Popat" w:date="2022-07-11T10:25:00Z"/>
        </w:trPr>
        <w:tc>
          <w:tcPr>
            <w:tcW w:w="2882" w:type="dxa"/>
            <w:tcBorders>
              <w:top w:val="dotted" w:sz="4" w:space="0" w:color="auto"/>
              <w:left w:val="nil"/>
              <w:bottom w:val="dotted" w:sz="4" w:space="0" w:color="auto"/>
              <w:right w:val="nil"/>
            </w:tcBorders>
            <w:shd w:val="clear" w:color="auto" w:fill="FFFFFF"/>
            <w:hideMark/>
          </w:tcPr>
          <w:p w14:paraId="6927BF9C" w14:textId="77777777" w:rsidR="008370EC" w:rsidRPr="00767D02" w:rsidRDefault="008370EC" w:rsidP="00F8714F">
            <w:pPr>
              <w:pStyle w:val="MsgTableBody"/>
              <w:spacing w:line="256" w:lineRule="auto"/>
              <w:rPr>
                <w:ins w:id="1125" w:author="Amit Popat" w:date="2022-07-11T10:25:00Z"/>
                <w:noProof/>
                <w:color w:val="FF0000"/>
              </w:rPr>
            </w:pPr>
            <w:ins w:id="1126" w:author="Amit Popat" w:date="2022-07-11T10:25: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34EEC347" w14:textId="77777777" w:rsidR="008370EC" w:rsidRPr="00767D02" w:rsidRDefault="008370EC" w:rsidP="00F8714F">
            <w:pPr>
              <w:pStyle w:val="MsgTableBody"/>
              <w:spacing w:line="256" w:lineRule="auto"/>
              <w:rPr>
                <w:ins w:id="1127" w:author="Amit Popat" w:date="2022-07-11T10:25:00Z"/>
                <w:noProof/>
                <w:color w:val="FF0000"/>
              </w:rPr>
            </w:pPr>
            <w:ins w:id="1128" w:author="Amit Popat" w:date="2022-07-11T10:25: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6C63B15" w14:textId="77777777" w:rsidR="008370EC" w:rsidRPr="00767D02" w:rsidRDefault="008370EC" w:rsidP="00F8714F">
            <w:pPr>
              <w:pStyle w:val="MsgTableBody"/>
              <w:spacing w:line="256" w:lineRule="auto"/>
              <w:jc w:val="center"/>
              <w:rPr>
                <w:ins w:id="1129" w:author="Amit Popat" w:date="2022-07-11T10:2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DD568A0" w14:textId="77777777" w:rsidR="008370EC" w:rsidRPr="00767D02" w:rsidRDefault="008370EC" w:rsidP="00F8714F">
            <w:pPr>
              <w:pStyle w:val="MsgTableBody"/>
              <w:spacing w:line="256" w:lineRule="auto"/>
              <w:jc w:val="center"/>
              <w:rPr>
                <w:ins w:id="1130" w:author="Amit Popat" w:date="2022-07-11T10:25:00Z"/>
                <w:noProof/>
                <w:color w:val="FF0000"/>
              </w:rPr>
            </w:pPr>
            <w:ins w:id="1131" w:author="Amit Popat" w:date="2022-07-11T10:25:00Z">
              <w:r w:rsidRPr="00767D02">
                <w:rPr>
                  <w:noProof/>
                  <w:color w:val="FF0000"/>
                </w:rPr>
                <w:t>3</w:t>
              </w:r>
            </w:ins>
          </w:p>
        </w:tc>
      </w:tr>
      <w:tr w:rsidR="008370EC" w:rsidRPr="00767D02" w14:paraId="2374A5CA" w14:textId="77777777" w:rsidTr="00F8714F">
        <w:tblPrEx>
          <w:tblCellMar>
            <w:left w:w="108" w:type="dxa"/>
            <w:right w:w="108" w:type="dxa"/>
          </w:tblCellMar>
          <w:tblLook w:val="04A0" w:firstRow="1" w:lastRow="0" w:firstColumn="1" w:lastColumn="0" w:noHBand="0" w:noVBand="1"/>
        </w:tblPrEx>
        <w:trPr>
          <w:jc w:val="center"/>
          <w:ins w:id="1132" w:author="Amit Popat" w:date="2022-07-11T10:25:00Z"/>
        </w:trPr>
        <w:tc>
          <w:tcPr>
            <w:tcW w:w="2882" w:type="dxa"/>
            <w:tcBorders>
              <w:top w:val="dotted" w:sz="4" w:space="0" w:color="auto"/>
              <w:left w:val="nil"/>
              <w:bottom w:val="dotted" w:sz="4" w:space="0" w:color="auto"/>
              <w:right w:val="nil"/>
            </w:tcBorders>
            <w:shd w:val="clear" w:color="auto" w:fill="FFFFFF"/>
          </w:tcPr>
          <w:p w14:paraId="1F0A9DA0" w14:textId="77777777" w:rsidR="008370EC" w:rsidRPr="00767D02" w:rsidRDefault="008370EC" w:rsidP="00F8714F">
            <w:pPr>
              <w:pStyle w:val="MsgTableBody"/>
              <w:spacing w:line="256" w:lineRule="auto"/>
              <w:rPr>
                <w:ins w:id="1133" w:author="Amit Popat" w:date="2022-07-11T10:25:00Z"/>
                <w:noProof/>
                <w:color w:val="FF0000"/>
              </w:rPr>
            </w:pPr>
            <w:ins w:id="1134" w:author="Amit Popat" w:date="2022-07-11T10:25: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754DB420" w14:textId="77777777" w:rsidR="008370EC" w:rsidRPr="00767D02" w:rsidRDefault="008370EC" w:rsidP="00F8714F">
            <w:pPr>
              <w:pStyle w:val="MsgTableBody"/>
              <w:spacing w:line="256" w:lineRule="auto"/>
              <w:rPr>
                <w:ins w:id="1135" w:author="Amit Popat" w:date="2022-07-11T10:25:00Z"/>
                <w:noProof/>
                <w:color w:val="FF0000"/>
              </w:rPr>
            </w:pPr>
            <w:ins w:id="1136" w:author="Amit Popat" w:date="2022-07-11T10:25: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410427E3" w14:textId="77777777" w:rsidR="008370EC" w:rsidRPr="00767D02" w:rsidRDefault="008370EC" w:rsidP="00F8714F">
            <w:pPr>
              <w:pStyle w:val="MsgTableBody"/>
              <w:spacing w:line="256" w:lineRule="auto"/>
              <w:jc w:val="center"/>
              <w:rPr>
                <w:ins w:id="1137" w:author="Amit Popat" w:date="2022-07-11T10:25:00Z"/>
                <w:noProof/>
                <w:color w:val="FF0000"/>
              </w:rPr>
            </w:pPr>
          </w:p>
        </w:tc>
        <w:tc>
          <w:tcPr>
            <w:tcW w:w="1008" w:type="dxa"/>
            <w:tcBorders>
              <w:top w:val="dotted" w:sz="4" w:space="0" w:color="auto"/>
              <w:left w:val="nil"/>
              <w:bottom w:val="dotted" w:sz="4" w:space="0" w:color="auto"/>
              <w:right w:val="nil"/>
            </w:tcBorders>
            <w:shd w:val="clear" w:color="auto" w:fill="FFFFFF"/>
          </w:tcPr>
          <w:p w14:paraId="577AF778" w14:textId="77777777" w:rsidR="008370EC" w:rsidRPr="00767D02" w:rsidRDefault="008370EC" w:rsidP="00F8714F">
            <w:pPr>
              <w:pStyle w:val="MsgTableBody"/>
              <w:spacing w:line="256" w:lineRule="auto"/>
              <w:jc w:val="center"/>
              <w:rPr>
                <w:ins w:id="1138" w:author="Amit Popat" w:date="2022-07-11T10:25:00Z"/>
                <w:noProof/>
                <w:color w:val="FF0000"/>
              </w:rPr>
            </w:pPr>
          </w:p>
        </w:tc>
      </w:tr>
      <w:tr w:rsidR="00573AF5" w:rsidRPr="00767D02" w:rsidDel="008370EC" w14:paraId="3AB983AF" w14:textId="3559FFA7" w:rsidTr="00433EA9">
        <w:trPr>
          <w:jc w:val="center"/>
          <w:del w:id="1139" w:author="Amit Popat" w:date="2022-07-11T10:25:00Z"/>
          <w:trPrChange w:id="1140"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141" w:author="Amit Popat" w:date="2022-07-11T09:42:00Z">
              <w:tcPr>
                <w:tcW w:w="2880" w:type="dxa"/>
                <w:tcBorders>
                  <w:top w:val="dotted" w:sz="4" w:space="0" w:color="auto"/>
                  <w:left w:val="nil"/>
                  <w:bottom w:val="dotted" w:sz="4" w:space="0" w:color="auto"/>
                  <w:right w:val="nil"/>
                </w:tcBorders>
                <w:shd w:val="clear" w:color="auto" w:fill="FFFFFF"/>
              </w:tcPr>
            </w:tcPrChange>
          </w:tcPr>
          <w:p w14:paraId="22ACCB2D" w14:textId="3B38AE38" w:rsidR="00573AF5" w:rsidRPr="00767D02" w:rsidDel="008370EC" w:rsidRDefault="00573AF5">
            <w:pPr>
              <w:pStyle w:val="MsgTableBody"/>
              <w:rPr>
                <w:del w:id="1142" w:author="Amit Popat" w:date="2022-07-11T10:25:00Z"/>
                <w:noProof/>
              </w:rPr>
            </w:pPr>
            <w:del w:id="1143" w:author="Amit Popat" w:date="2022-07-11T10:25:00Z">
              <w:r w:rsidRPr="00767D02"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Change w:id="1144" w:author="Amit Popat" w:date="2022-07-11T09:42:00Z">
              <w:tcPr>
                <w:tcW w:w="4320" w:type="dxa"/>
                <w:tcBorders>
                  <w:top w:val="dotted" w:sz="4" w:space="0" w:color="auto"/>
                  <w:left w:val="nil"/>
                  <w:bottom w:val="dotted" w:sz="4" w:space="0" w:color="auto"/>
                  <w:right w:val="nil"/>
                </w:tcBorders>
                <w:shd w:val="clear" w:color="auto" w:fill="FFFFFF"/>
              </w:tcPr>
            </w:tcPrChange>
          </w:tcPr>
          <w:p w14:paraId="59FB353E" w14:textId="42DF01C8" w:rsidR="00573AF5" w:rsidRPr="00767D02" w:rsidDel="008370EC" w:rsidRDefault="00573AF5">
            <w:pPr>
              <w:pStyle w:val="MsgTableBody"/>
              <w:rPr>
                <w:del w:id="1145" w:author="Amit Popat" w:date="2022-07-11T10:25:00Z"/>
                <w:noProof/>
              </w:rPr>
            </w:pPr>
            <w:del w:id="1146" w:author="Amit Popat" w:date="2022-07-11T10:25:00Z">
              <w:r w:rsidRPr="00767D02"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1147" w:author="Amit Popat" w:date="2022-07-11T09:42:00Z">
              <w:tcPr>
                <w:tcW w:w="864" w:type="dxa"/>
                <w:tcBorders>
                  <w:top w:val="dotted" w:sz="4" w:space="0" w:color="auto"/>
                  <w:left w:val="nil"/>
                  <w:bottom w:val="dotted" w:sz="4" w:space="0" w:color="auto"/>
                  <w:right w:val="nil"/>
                </w:tcBorders>
                <w:shd w:val="clear" w:color="auto" w:fill="FFFFFF"/>
              </w:tcPr>
            </w:tcPrChange>
          </w:tcPr>
          <w:p w14:paraId="153678B2" w14:textId="005429A8" w:rsidR="00573AF5" w:rsidRPr="00767D02" w:rsidDel="008370EC" w:rsidRDefault="00573AF5">
            <w:pPr>
              <w:pStyle w:val="MsgTableBody"/>
              <w:jc w:val="center"/>
              <w:rPr>
                <w:del w:id="1148" w:author="Amit Popat" w:date="2022-07-11T10:25:00Z"/>
                <w:noProof/>
              </w:rPr>
            </w:pPr>
          </w:p>
        </w:tc>
        <w:tc>
          <w:tcPr>
            <w:tcW w:w="1008" w:type="dxa"/>
            <w:tcBorders>
              <w:top w:val="dotted" w:sz="4" w:space="0" w:color="auto"/>
              <w:left w:val="nil"/>
              <w:bottom w:val="dotted" w:sz="4" w:space="0" w:color="auto"/>
              <w:right w:val="nil"/>
            </w:tcBorders>
            <w:shd w:val="clear" w:color="auto" w:fill="FFFFFF"/>
            <w:tcPrChange w:id="1149" w:author="Amit Popat" w:date="2022-07-11T09:42:00Z">
              <w:tcPr>
                <w:tcW w:w="1008" w:type="dxa"/>
                <w:tcBorders>
                  <w:top w:val="dotted" w:sz="4" w:space="0" w:color="auto"/>
                  <w:left w:val="nil"/>
                  <w:bottom w:val="dotted" w:sz="4" w:space="0" w:color="auto"/>
                  <w:right w:val="nil"/>
                </w:tcBorders>
                <w:shd w:val="clear" w:color="auto" w:fill="FFFFFF"/>
              </w:tcPr>
            </w:tcPrChange>
          </w:tcPr>
          <w:p w14:paraId="65C11117" w14:textId="104B571F" w:rsidR="00573AF5" w:rsidRPr="00767D02" w:rsidDel="008370EC" w:rsidRDefault="00573AF5">
            <w:pPr>
              <w:pStyle w:val="MsgTableBody"/>
              <w:jc w:val="center"/>
              <w:rPr>
                <w:del w:id="1150" w:author="Amit Popat" w:date="2022-07-11T10:25:00Z"/>
                <w:noProof/>
              </w:rPr>
            </w:pPr>
            <w:del w:id="1151" w:author="Amit Popat" w:date="2022-07-11T10:25:00Z">
              <w:r w:rsidRPr="00767D02" w:rsidDel="008370EC">
                <w:rPr>
                  <w:noProof/>
                </w:rPr>
                <w:delText>6</w:delText>
              </w:r>
            </w:del>
          </w:p>
        </w:tc>
      </w:tr>
      <w:tr w:rsidR="00573AF5" w:rsidRPr="00573AF5" w14:paraId="0840E117" w14:textId="77777777" w:rsidTr="00433EA9">
        <w:trPr>
          <w:jc w:val="center"/>
          <w:trPrChange w:id="1152"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153" w:author="Amit Popat" w:date="2022-07-11T09:42:00Z">
              <w:tcPr>
                <w:tcW w:w="2880" w:type="dxa"/>
                <w:tcBorders>
                  <w:top w:val="dotted" w:sz="4" w:space="0" w:color="auto"/>
                  <w:left w:val="nil"/>
                  <w:bottom w:val="dotted" w:sz="4" w:space="0" w:color="auto"/>
                  <w:right w:val="nil"/>
                </w:tcBorders>
                <w:shd w:val="clear" w:color="auto" w:fill="FFFFFF"/>
              </w:tcPr>
            </w:tcPrChange>
          </w:tcPr>
          <w:p w14:paraId="79FDB2BA" w14:textId="77777777" w:rsidR="00573AF5" w:rsidRDefault="00573AF5">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Change w:id="1154" w:author="Amit Popat" w:date="2022-07-11T09:42:00Z">
              <w:tcPr>
                <w:tcW w:w="4320" w:type="dxa"/>
                <w:tcBorders>
                  <w:top w:val="dotted" w:sz="4" w:space="0" w:color="auto"/>
                  <w:left w:val="nil"/>
                  <w:bottom w:val="dotted" w:sz="4" w:space="0" w:color="auto"/>
                  <w:right w:val="nil"/>
                </w:tcBorders>
                <w:shd w:val="clear" w:color="auto" w:fill="FFFFFF"/>
              </w:tcPr>
            </w:tcPrChange>
          </w:tcPr>
          <w:p w14:paraId="14BE87D4"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1155" w:author="Amit Popat" w:date="2022-07-11T09:42:00Z">
              <w:tcPr>
                <w:tcW w:w="864" w:type="dxa"/>
                <w:tcBorders>
                  <w:top w:val="dotted" w:sz="4" w:space="0" w:color="auto"/>
                  <w:left w:val="nil"/>
                  <w:bottom w:val="dotted" w:sz="4" w:space="0" w:color="auto"/>
                  <w:right w:val="nil"/>
                </w:tcBorders>
                <w:shd w:val="clear" w:color="auto" w:fill="FFFFFF"/>
              </w:tcPr>
            </w:tcPrChange>
          </w:tcPr>
          <w:p w14:paraId="6C6D860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56" w:author="Amit Popat" w:date="2022-07-11T09:42:00Z">
              <w:tcPr>
                <w:tcW w:w="1008" w:type="dxa"/>
                <w:tcBorders>
                  <w:top w:val="dotted" w:sz="4" w:space="0" w:color="auto"/>
                  <w:left w:val="nil"/>
                  <w:bottom w:val="dotted" w:sz="4" w:space="0" w:color="auto"/>
                  <w:right w:val="nil"/>
                </w:tcBorders>
                <w:shd w:val="clear" w:color="auto" w:fill="FFFFFF"/>
              </w:tcPr>
            </w:tcPrChange>
          </w:tcPr>
          <w:p w14:paraId="40BC060C" w14:textId="77777777" w:rsidR="00573AF5" w:rsidRDefault="00573AF5">
            <w:pPr>
              <w:pStyle w:val="MsgTableBody"/>
              <w:jc w:val="center"/>
              <w:rPr>
                <w:noProof/>
              </w:rPr>
            </w:pPr>
            <w:r>
              <w:rPr>
                <w:noProof/>
              </w:rPr>
              <w:t>6</w:t>
            </w:r>
          </w:p>
        </w:tc>
      </w:tr>
      <w:tr w:rsidR="00573AF5" w:rsidRPr="00573AF5" w14:paraId="6F94D020" w14:textId="77777777" w:rsidTr="00433EA9">
        <w:trPr>
          <w:jc w:val="center"/>
          <w:trPrChange w:id="1157" w:author="Amit Popat" w:date="2022-07-11T09:42:00Z">
            <w:trPr>
              <w:jc w:val="center"/>
            </w:trPr>
          </w:trPrChange>
        </w:trPr>
        <w:tc>
          <w:tcPr>
            <w:tcW w:w="2882" w:type="dxa"/>
            <w:tcBorders>
              <w:top w:val="dotted" w:sz="4" w:space="0" w:color="auto"/>
              <w:left w:val="nil"/>
              <w:bottom w:val="single" w:sz="2" w:space="0" w:color="auto"/>
              <w:right w:val="nil"/>
            </w:tcBorders>
            <w:shd w:val="clear" w:color="auto" w:fill="FFFFFF"/>
            <w:tcPrChange w:id="1158" w:author="Amit Popat" w:date="2022-07-11T09:42:00Z">
              <w:tcPr>
                <w:tcW w:w="2880" w:type="dxa"/>
                <w:tcBorders>
                  <w:top w:val="dotted" w:sz="4" w:space="0" w:color="auto"/>
                  <w:left w:val="nil"/>
                  <w:bottom w:val="single" w:sz="2" w:space="0" w:color="auto"/>
                  <w:right w:val="nil"/>
                </w:tcBorders>
                <w:shd w:val="clear" w:color="auto" w:fill="FFFFFF"/>
              </w:tcPr>
            </w:tcPrChange>
          </w:tcPr>
          <w:p w14:paraId="3C07E3F5"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1159" w:author="Amit Popat" w:date="2022-07-11T09:42:00Z">
              <w:tcPr>
                <w:tcW w:w="4320" w:type="dxa"/>
                <w:tcBorders>
                  <w:top w:val="dotted" w:sz="4" w:space="0" w:color="auto"/>
                  <w:left w:val="nil"/>
                  <w:bottom w:val="single" w:sz="2" w:space="0" w:color="auto"/>
                  <w:right w:val="nil"/>
                </w:tcBorders>
                <w:shd w:val="clear" w:color="auto" w:fill="FFFFFF"/>
              </w:tcPr>
            </w:tcPrChange>
          </w:tcPr>
          <w:p w14:paraId="15C0F51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1160" w:author="Amit Popat" w:date="2022-07-11T09:42:00Z">
              <w:tcPr>
                <w:tcW w:w="864" w:type="dxa"/>
                <w:tcBorders>
                  <w:top w:val="dotted" w:sz="4" w:space="0" w:color="auto"/>
                  <w:left w:val="nil"/>
                  <w:bottom w:val="single" w:sz="2" w:space="0" w:color="auto"/>
                  <w:right w:val="nil"/>
                </w:tcBorders>
                <w:shd w:val="clear" w:color="auto" w:fill="FFFFFF"/>
              </w:tcPr>
            </w:tcPrChange>
          </w:tcPr>
          <w:p w14:paraId="26881B7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1161" w:author="Amit Popat" w:date="2022-07-11T09:42:00Z">
              <w:tcPr>
                <w:tcW w:w="1008" w:type="dxa"/>
                <w:tcBorders>
                  <w:top w:val="dotted" w:sz="4" w:space="0" w:color="auto"/>
                  <w:left w:val="nil"/>
                  <w:bottom w:val="single" w:sz="2" w:space="0" w:color="auto"/>
                  <w:right w:val="nil"/>
                </w:tcBorders>
                <w:shd w:val="clear" w:color="auto" w:fill="FFFFFF"/>
              </w:tcPr>
            </w:tcPrChange>
          </w:tcPr>
          <w:p w14:paraId="4E92C4CD" w14:textId="77777777" w:rsidR="00573AF5" w:rsidRDefault="00573AF5">
            <w:pPr>
              <w:pStyle w:val="MsgTableBody"/>
              <w:jc w:val="center"/>
              <w:rPr>
                <w:noProof/>
              </w:rPr>
            </w:pPr>
            <w:r>
              <w:rPr>
                <w:noProof/>
              </w:rPr>
              <w:t>2</w:t>
            </w:r>
          </w:p>
        </w:tc>
      </w:tr>
    </w:tbl>
    <w:p w14:paraId="3B014BCB"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351743"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69E1FC2" w14:textId="125E2854" w:rsidR="00EE6FC3" w:rsidRDefault="00EE6FC3" w:rsidP="00EE6FC3">
            <w:pPr>
              <w:pStyle w:val="ACK-ChoreographyHeader"/>
            </w:pPr>
            <w:r>
              <w:lastRenderedPageBreak/>
              <w:t>Acknowledgment Choreography</w:t>
            </w:r>
          </w:p>
        </w:tc>
      </w:tr>
      <w:tr w:rsidR="00EE6FC3" w14:paraId="7E7D895C"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86BE6AF" w14:textId="2DBBE900" w:rsidR="00EE6FC3" w:rsidRDefault="00EE6FC3" w:rsidP="00EE6FC3">
            <w:pPr>
              <w:pStyle w:val="ACK-ChoreographyHeader"/>
            </w:pPr>
            <w:r>
              <w:rPr>
                <w:noProof/>
              </w:rPr>
              <w:t>RQP^I04^RQP_I04</w:t>
            </w:r>
          </w:p>
        </w:tc>
      </w:tr>
      <w:tr w:rsidR="00314BE8" w14:paraId="3C4A91A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303859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929053D"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5BADA04" w14:textId="77777777" w:rsidR="00314BE8" w:rsidRDefault="00314BE8" w:rsidP="00314BE8">
            <w:pPr>
              <w:pStyle w:val="ACK-ChoreographyBody"/>
            </w:pPr>
            <w:r>
              <w:t>Field value: Enhanced mode</w:t>
            </w:r>
          </w:p>
        </w:tc>
      </w:tr>
      <w:tr w:rsidR="00314BE8" w14:paraId="4B2B95F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C2E1CE"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65D5468"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57BF8F1"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00A0340" w14:textId="77777777" w:rsidR="00314BE8" w:rsidRDefault="00314BE8" w:rsidP="00314BE8">
            <w:pPr>
              <w:pStyle w:val="ACK-ChoreographyBody"/>
            </w:pPr>
            <w:r>
              <w:t>AL, SU, ER</w:t>
            </w:r>
          </w:p>
        </w:tc>
      </w:tr>
      <w:tr w:rsidR="00314BE8" w14:paraId="15222F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24741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B86E7B5"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73D18F"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33B4DBE" w14:textId="77777777" w:rsidR="00314BE8" w:rsidRDefault="00314BE8" w:rsidP="00314BE8">
            <w:pPr>
              <w:pStyle w:val="ACK-ChoreographyBody"/>
            </w:pPr>
            <w:r>
              <w:t>AL</w:t>
            </w:r>
          </w:p>
        </w:tc>
      </w:tr>
      <w:tr w:rsidR="00314BE8" w14:paraId="0AF6518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97DF11"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557E1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6D24BC9"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B2305D" w14:textId="77777777" w:rsidR="00314BE8" w:rsidRDefault="00314BE8" w:rsidP="00314BE8">
            <w:pPr>
              <w:pStyle w:val="ACK-ChoreographyBody"/>
            </w:pPr>
            <w:r>
              <w:rPr>
                <w:szCs w:val="16"/>
              </w:rPr>
              <w:t>ACK^I04^ACK</w:t>
            </w:r>
          </w:p>
        </w:tc>
      </w:tr>
      <w:tr w:rsidR="00314BE8" w14:paraId="650FDC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A277B2"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1D69E5D" w14:textId="77777777" w:rsidR="00314BE8" w:rsidRDefault="00314BE8" w:rsidP="00314BE8">
            <w:pPr>
              <w:pStyle w:val="ACK-ChoreographyBody"/>
            </w:pPr>
            <w:r>
              <w:rPr>
                <w:szCs w:val="16"/>
              </w:rPr>
              <w:t>RPI^I04^RPI_I04</w:t>
            </w:r>
          </w:p>
        </w:tc>
        <w:tc>
          <w:tcPr>
            <w:tcW w:w="1843" w:type="dxa"/>
            <w:tcBorders>
              <w:top w:val="single" w:sz="4" w:space="0" w:color="auto"/>
              <w:left w:val="single" w:sz="4" w:space="0" w:color="auto"/>
              <w:bottom w:val="single" w:sz="4" w:space="0" w:color="auto"/>
              <w:right w:val="single" w:sz="4" w:space="0" w:color="auto"/>
            </w:tcBorders>
            <w:hideMark/>
          </w:tcPr>
          <w:p w14:paraId="61862030" w14:textId="77777777" w:rsidR="00314BE8" w:rsidRDefault="00314BE8" w:rsidP="00314BE8">
            <w:pPr>
              <w:pStyle w:val="ACK-ChoreographyBody"/>
            </w:pPr>
            <w:r>
              <w:rPr>
                <w:szCs w:val="16"/>
              </w:rPr>
              <w:t>RP</w:t>
            </w:r>
            <w:r w:rsidR="000B1B47">
              <w:rPr>
                <w:szCs w:val="16"/>
              </w:rPr>
              <w:t>I</w:t>
            </w:r>
            <w:r>
              <w:rPr>
                <w:szCs w:val="16"/>
              </w:rPr>
              <w:t>^I04^RPI_I04</w:t>
            </w:r>
          </w:p>
        </w:tc>
        <w:tc>
          <w:tcPr>
            <w:tcW w:w="1842" w:type="dxa"/>
            <w:tcBorders>
              <w:top w:val="single" w:sz="4" w:space="0" w:color="auto"/>
              <w:left w:val="single" w:sz="4" w:space="0" w:color="auto"/>
              <w:bottom w:val="single" w:sz="4" w:space="0" w:color="auto"/>
              <w:right w:val="single" w:sz="4" w:space="0" w:color="auto"/>
            </w:tcBorders>
            <w:hideMark/>
          </w:tcPr>
          <w:p w14:paraId="718DB96F" w14:textId="77777777" w:rsidR="00314BE8" w:rsidRDefault="00314BE8" w:rsidP="00314BE8">
            <w:pPr>
              <w:pStyle w:val="ACK-ChoreographyBody"/>
            </w:pPr>
            <w:r>
              <w:rPr>
                <w:szCs w:val="16"/>
              </w:rPr>
              <w:t>RPI^I04^RPI_I04</w:t>
            </w:r>
          </w:p>
        </w:tc>
      </w:tr>
    </w:tbl>
    <w:p w14:paraId="2C78A008" w14:textId="77777777" w:rsidR="00573AF5" w:rsidRDefault="00573AF5">
      <w:pPr>
        <w:rPr>
          <w:noProof/>
        </w:rPr>
      </w:pPr>
    </w:p>
    <w:p w14:paraId="2AA0222F" w14:textId="77777777" w:rsidR="00573AF5" w:rsidRDefault="00573AF5">
      <w:pPr>
        <w:pStyle w:val="MsgTableCaption"/>
        <w:rPr>
          <w:noProof/>
        </w:rPr>
      </w:pPr>
      <w:r>
        <w:rPr>
          <w:noProof/>
        </w:rPr>
        <w:t>RPI^I04^RPI_I04: Return Patient Information</w:t>
      </w:r>
      <w:r w:rsidR="00FD02FB">
        <w:rPr>
          <w:noProof/>
        </w:rPr>
        <w:fldChar w:fldCharType="begin"/>
      </w:r>
      <w:r>
        <w:rPr>
          <w:noProof/>
        </w:rPr>
        <w:instrText xml:space="preserve"> XE "RPI Return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D03ABE3"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5C4C1F4B"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6F595F4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2A826BD"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17E310AE" w14:textId="77777777" w:rsidR="00573AF5" w:rsidRDefault="00573AF5">
            <w:pPr>
              <w:pStyle w:val="MsgTableHeader"/>
              <w:jc w:val="center"/>
              <w:rPr>
                <w:noProof/>
              </w:rPr>
            </w:pPr>
            <w:r>
              <w:rPr>
                <w:noProof/>
              </w:rPr>
              <w:t>Chapter</w:t>
            </w:r>
          </w:p>
        </w:tc>
      </w:tr>
      <w:tr w:rsidR="00573AF5" w:rsidRPr="00573AF5" w14:paraId="644FFCAA"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10E62B03"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690CDC31"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D6836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F7A3B4" w14:textId="77777777" w:rsidR="00573AF5" w:rsidRDefault="00573AF5">
            <w:pPr>
              <w:pStyle w:val="MsgTableBody"/>
              <w:jc w:val="center"/>
              <w:rPr>
                <w:noProof/>
              </w:rPr>
            </w:pPr>
            <w:r>
              <w:rPr>
                <w:noProof/>
              </w:rPr>
              <w:t>2</w:t>
            </w:r>
          </w:p>
        </w:tc>
      </w:tr>
      <w:tr w:rsidR="00573AF5" w:rsidRPr="00573AF5" w14:paraId="41C57F1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B9D028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017645FE"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167D2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22013" w14:textId="77777777" w:rsidR="00573AF5" w:rsidRDefault="00573AF5">
            <w:pPr>
              <w:pStyle w:val="MsgTableBody"/>
              <w:jc w:val="center"/>
              <w:rPr>
                <w:noProof/>
              </w:rPr>
            </w:pPr>
            <w:r>
              <w:rPr>
                <w:noProof/>
              </w:rPr>
              <w:t>2</w:t>
            </w:r>
          </w:p>
        </w:tc>
      </w:tr>
      <w:tr w:rsidR="00573AF5" w:rsidRPr="00573AF5" w14:paraId="7729F11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0A85850"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6550C42F"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83381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B64E1" w14:textId="77777777" w:rsidR="00573AF5" w:rsidRDefault="00573AF5">
            <w:pPr>
              <w:pStyle w:val="MsgTableBody"/>
              <w:jc w:val="center"/>
              <w:rPr>
                <w:noProof/>
              </w:rPr>
            </w:pPr>
            <w:r>
              <w:rPr>
                <w:noProof/>
              </w:rPr>
              <w:t>2</w:t>
            </w:r>
          </w:p>
        </w:tc>
      </w:tr>
      <w:tr w:rsidR="00573AF5" w:rsidRPr="00573AF5" w14:paraId="1FDA6E9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F13DC86"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
          <w:p w14:paraId="57FFC53D" w14:textId="413DE9BE"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A3E96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8D75B" w14:textId="77777777" w:rsidR="00573AF5" w:rsidRDefault="00573AF5">
            <w:pPr>
              <w:pStyle w:val="MsgTableBody"/>
              <w:jc w:val="center"/>
              <w:rPr>
                <w:noProof/>
              </w:rPr>
            </w:pPr>
            <w:r>
              <w:rPr>
                <w:noProof/>
              </w:rPr>
              <w:t>3</w:t>
            </w:r>
          </w:p>
        </w:tc>
      </w:tr>
      <w:tr w:rsidR="00573AF5" w:rsidRPr="00573AF5" w14:paraId="32817B7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D24B7D"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3A6B4B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D6F435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4F27" w14:textId="77777777" w:rsidR="00573AF5" w:rsidRDefault="00573AF5">
            <w:pPr>
              <w:pStyle w:val="MsgTableBody"/>
              <w:jc w:val="center"/>
              <w:rPr>
                <w:noProof/>
              </w:rPr>
            </w:pPr>
          </w:p>
        </w:tc>
      </w:tr>
      <w:tr w:rsidR="00573AF5" w:rsidRPr="00573AF5" w14:paraId="268657C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C6B289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26016CA5"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1FB1C1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7F609" w14:textId="77777777" w:rsidR="00573AF5" w:rsidRDefault="00573AF5">
            <w:pPr>
              <w:pStyle w:val="MsgTableBody"/>
              <w:jc w:val="center"/>
              <w:rPr>
                <w:noProof/>
              </w:rPr>
            </w:pPr>
            <w:r>
              <w:rPr>
                <w:noProof/>
              </w:rPr>
              <w:t>11</w:t>
            </w:r>
          </w:p>
        </w:tc>
      </w:tr>
      <w:tr w:rsidR="00573AF5" w:rsidRPr="00573AF5" w14:paraId="783673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AE2B3C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617C501"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8ED82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A7F387" w14:textId="77777777" w:rsidR="00573AF5" w:rsidRDefault="00573AF5">
            <w:pPr>
              <w:pStyle w:val="MsgTableBody"/>
              <w:jc w:val="center"/>
              <w:rPr>
                <w:noProof/>
              </w:rPr>
            </w:pPr>
            <w:r>
              <w:rPr>
                <w:noProof/>
              </w:rPr>
              <w:t>11</w:t>
            </w:r>
          </w:p>
        </w:tc>
      </w:tr>
      <w:tr w:rsidR="00573AF5" w:rsidRPr="00573AF5" w14:paraId="4D9DF3D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BFC15E8"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0E140EA"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C8456D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3ECBD" w14:textId="77777777" w:rsidR="00573AF5" w:rsidRDefault="00573AF5">
            <w:pPr>
              <w:pStyle w:val="MsgTableBody"/>
              <w:jc w:val="center"/>
              <w:rPr>
                <w:noProof/>
              </w:rPr>
            </w:pPr>
          </w:p>
        </w:tc>
      </w:tr>
      <w:tr w:rsidR="00573AF5" w:rsidRPr="00573AF5" w14:paraId="6A9BAA6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F9F54A5"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5E7F0ED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6A14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9A7EB" w14:textId="77777777" w:rsidR="00573AF5" w:rsidRDefault="00573AF5">
            <w:pPr>
              <w:pStyle w:val="MsgTableBody"/>
              <w:jc w:val="center"/>
              <w:rPr>
                <w:noProof/>
              </w:rPr>
            </w:pPr>
            <w:r>
              <w:rPr>
                <w:noProof/>
              </w:rPr>
              <w:t>3</w:t>
            </w:r>
          </w:p>
        </w:tc>
      </w:tr>
      <w:tr w:rsidR="00433EA9" w:rsidRPr="00767D02" w14:paraId="35180055" w14:textId="77777777" w:rsidTr="00433EA9">
        <w:tblPrEx>
          <w:tblCellMar>
            <w:left w:w="108" w:type="dxa"/>
            <w:right w:w="108" w:type="dxa"/>
          </w:tblCellMar>
          <w:tblLook w:val="04A0" w:firstRow="1" w:lastRow="0" w:firstColumn="1" w:lastColumn="0" w:noHBand="0" w:noVBand="1"/>
        </w:tblPrEx>
        <w:trPr>
          <w:jc w:val="center"/>
          <w:ins w:id="1162" w:author="Amit Popat" w:date="2022-07-11T09:42:00Z"/>
        </w:trPr>
        <w:tc>
          <w:tcPr>
            <w:tcW w:w="2882" w:type="dxa"/>
            <w:tcBorders>
              <w:top w:val="dotted" w:sz="4" w:space="0" w:color="auto"/>
              <w:left w:val="nil"/>
              <w:bottom w:val="dotted" w:sz="4" w:space="0" w:color="auto"/>
              <w:right w:val="nil"/>
            </w:tcBorders>
            <w:shd w:val="clear" w:color="auto" w:fill="FFFFFF"/>
            <w:hideMark/>
          </w:tcPr>
          <w:p w14:paraId="5BEB86F8" w14:textId="77777777" w:rsidR="00433EA9" w:rsidRPr="00767D02" w:rsidRDefault="00433EA9">
            <w:pPr>
              <w:pStyle w:val="MsgTableBody"/>
              <w:spacing w:line="256" w:lineRule="auto"/>
              <w:rPr>
                <w:ins w:id="1163" w:author="Amit Popat" w:date="2022-07-11T09:42:00Z"/>
                <w:noProof/>
                <w:color w:val="FF0000"/>
              </w:rPr>
            </w:pPr>
            <w:ins w:id="1164" w:author="Amit Popat" w:date="2022-07-11T09:42: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75A5CABB" w14:textId="77777777" w:rsidR="00433EA9" w:rsidRPr="00767D02" w:rsidRDefault="00433EA9">
            <w:pPr>
              <w:pStyle w:val="MsgTableBody"/>
              <w:spacing w:line="256" w:lineRule="auto"/>
              <w:rPr>
                <w:ins w:id="1165" w:author="Amit Popat" w:date="2022-07-11T09:42:00Z"/>
                <w:noProof/>
                <w:color w:val="FF0000"/>
              </w:rPr>
            </w:pPr>
            <w:ins w:id="1166" w:author="Amit Popat" w:date="2022-07-11T09:42: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45F64B0" w14:textId="77777777" w:rsidR="00433EA9" w:rsidRPr="00767D02" w:rsidRDefault="00433EA9">
            <w:pPr>
              <w:pStyle w:val="MsgTableBody"/>
              <w:spacing w:line="256" w:lineRule="auto"/>
              <w:jc w:val="center"/>
              <w:rPr>
                <w:ins w:id="1167" w:author="Amit Popat" w:date="2022-07-11T09:42: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AA69E6A" w14:textId="77777777" w:rsidR="00433EA9" w:rsidRPr="00767D02" w:rsidRDefault="00433EA9">
            <w:pPr>
              <w:pStyle w:val="MsgTableBody"/>
              <w:spacing w:line="256" w:lineRule="auto"/>
              <w:jc w:val="center"/>
              <w:rPr>
                <w:ins w:id="1168" w:author="Amit Popat" w:date="2022-07-11T09:42:00Z"/>
                <w:noProof/>
                <w:color w:val="FF0000"/>
              </w:rPr>
            </w:pPr>
            <w:ins w:id="1169" w:author="Amit Popat" w:date="2022-07-11T09:42:00Z">
              <w:r w:rsidRPr="00767D02">
                <w:rPr>
                  <w:noProof/>
                  <w:color w:val="FF0000"/>
                </w:rPr>
                <w:t>3</w:t>
              </w:r>
            </w:ins>
          </w:p>
        </w:tc>
      </w:tr>
      <w:tr w:rsidR="00433EA9" w:rsidRPr="00767D02" w14:paraId="3856DFC4" w14:textId="77777777" w:rsidTr="00433EA9">
        <w:tblPrEx>
          <w:tblCellMar>
            <w:left w:w="108" w:type="dxa"/>
            <w:right w:w="108" w:type="dxa"/>
          </w:tblCellMar>
          <w:tblLook w:val="04A0" w:firstRow="1" w:lastRow="0" w:firstColumn="1" w:lastColumn="0" w:noHBand="0" w:noVBand="1"/>
        </w:tblPrEx>
        <w:trPr>
          <w:jc w:val="center"/>
          <w:ins w:id="1170" w:author="Amit Popat" w:date="2022-07-11T09:42:00Z"/>
        </w:trPr>
        <w:tc>
          <w:tcPr>
            <w:tcW w:w="2882" w:type="dxa"/>
            <w:tcBorders>
              <w:top w:val="dotted" w:sz="4" w:space="0" w:color="auto"/>
              <w:left w:val="nil"/>
              <w:bottom w:val="dotted" w:sz="4" w:space="0" w:color="auto"/>
              <w:right w:val="nil"/>
            </w:tcBorders>
            <w:shd w:val="clear" w:color="auto" w:fill="FFFFFF"/>
            <w:hideMark/>
          </w:tcPr>
          <w:p w14:paraId="74D17CB7" w14:textId="77777777" w:rsidR="00433EA9" w:rsidRPr="00767D02" w:rsidRDefault="00433EA9">
            <w:pPr>
              <w:pStyle w:val="MsgTableBody"/>
              <w:spacing w:line="256" w:lineRule="auto"/>
              <w:rPr>
                <w:ins w:id="1171" w:author="Amit Popat" w:date="2022-07-11T09:42:00Z"/>
                <w:noProof/>
                <w:color w:val="FF0000"/>
              </w:rPr>
            </w:pPr>
            <w:ins w:id="1172" w:author="Amit Popat" w:date="2022-07-11T09:42: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23AA6F65" w14:textId="77777777" w:rsidR="00433EA9" w:rsidRPr="00767D02" w:rsidRDefault="00433EA9">
            <w:pPr>
              <w:pStyle w:val="MsgTableBody"/>
              <w:spacing w:line="256" w:lineRule="auto"/>
              <w:rPr>
                <w:ins w:id="1173" w:author="Amit Popat" w:date="2022-07-11T09:42:00Z"/>
                <w:noProof/>
                <w:color w:val="FF0000"/>
              </w:rPr>
            </w:pPr>
            <w:ins w:id="1174" w:author="Amit Popat" w:date="2022-07-11T09:42: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C80335B" w14:textId="77777777" w:rsidR="00433EA9" w:rsidRPr="00767D02" w:rsidRDefault="00433EA9">
            <w:pPr>
              <w:pStyle w:val="MsgTableBody"/>
              <w:spacing w:line="256" w:lineRule="auto"/>
              <w:jc w:val="center"/>
              <w:rPr>
                <w:ins w:id="1175" w:author="Amit Popat" w:date="2022-07-11T09:42: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D3F16B5" w14:textId="77777777" w:rsidR="00433EA9" w:rsidRPr="00767D02" w:rsidRDefault="00433EA9">
            <w:pPr>
              <w:pStyle w:val="MsgTableBody"/>
              <w:spacing w:line="256" w:lineRule="auto"/>
              <w:jc w:val="center"/>
              <w:rPr>
                <w:ins w:id="1176" w:author="Amit Popat" w:date="2022-07-11T09:42:00Z"/>
                <w:noProof/>
                <w:color w:val="FF0000"/>
              </w:rPr>
            </w:pPr>
            <w:ins w:id="1177" w:author="Amit Popat" w:date="2022-07-11T09:42:00Z">
              <w:r w:rsidRPr="00767D02">
                <w:rPr>
                  <w:noProof/>
                  <w:color w:val="FF0000"/>
                </w:rPr>
                <w:t>3</w:t>
              </w:r>
            </w:ins>
          </w:p>
        </w:tc>
      </w:tr>
      <w:tr w:rsidR="00433EA9" w:rsidRPr="00767D02" w14:paraId="4444FA50" w14:textId="77777777" w:rsidTr="00433EA9">
        <w:tblPrEx>
          <w:tblCellMar>
            <w:left w:w="108" w:type="dxa"/>
            <w:right w:w="108" w:type="dxa"/>
          </w:tblCellMar>
          <w:tblLook w:val="04A0" w:firstRow="1" w:lastRow="0" w:firstColumn="1" w:lastColumn="0" w:noHBand="0" w:noVBand="1"/>
        </w:tblPrEx>
        <w:trPr>
          <w:jc w:val="center"/>
          <w:ins w:id="1178" w:author="Amit Popat" w:date="2022-07-11T09:42:00Z"/>
        </w:trPr>
        <w:tc>
          <w:tcPr>
            <w:tcW w:w="2882" w:type="dxa"/>
            <w:tcBorders>
              <w:top w:val="dotted" w:sz="4" w:space="0" w:color="auto"/>
              <w:left w:val="nil"/>
              <w:bottom w:val="dotted" w:sz="4" w:space="0" w:color="auto"/>
              <w:right w:val="nil"/>
            </w:tcBorders>
            <w:shd w:val="clear" w:color="auto" w:fill="FFFFFF"/>
            <w:hideMark/>
          </w:tcPr>
          <w:p w14:paraId="77D33D03" w14:textId="77777777" w:rsidR="00433EA9" w:rsidRPr="00767D02" w:rsidRDefault="00433EA9">
            <w:pPr>
              <w:pStyle w:val="MsgTableBody"/>
              <w:spacing w:line="256" w:lineRule="auto"/>
              <w:rPr>
                <w:ins w:id="1179" w:author="Amit Popat" w:date="2022-07-11T09:42:00Z"/>
                <w:noProof/>
                <w:color w:val="FF0000"/>
              </w:rPr>
            </w:pPr>
            <w:ins w:id="1180" w:author="Amit Popat" w:date="2022-07-11T09:42: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7DD8A1FC" w14:textId="7B04C32D" w:rsidR="00433EA9" w:rsidRPr="00767D02" w:rsidRDefault="00433EA9">
            <w:pPr>
              <w:pStyle w:val="MsgTableBody"/>
              <w:spacing w:line="256" w:lineRule="auto"/>
              <w:rPr>
                <w:ins w:id="1181" w:author="Amit Popat" w:date="2022-07-11T09:42:00Z"/>
                <w:noProof/>
                <w:color w:val="FF0000"/>
              </w:rPr>
            </w:pPr>
            <w:ins w:id="1182" w:author="Amit Popat" w:date="2022-07-11T09:42:00Z">
              <w:del w:id="1183" w:author="Craig Newman" w:date="2023-07-03T08:05:00Z">
                <w:r w:rsidRPr="00767D02" w:rsidDel="004630BD">
                  <w:rPr>
                    <w:noProof/>
                    <w:color w:val="FF0000"/>
                  </w:rPr>
                  <w:delText>Sex for Clinical Use</w:delText>
                </w:r>
              </w:del>
            </w:ins>
            <w:ins w:id="1184"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7ACB3129" w14:textId="77777777" w:rsidR="00433EA9" w:rsidRPr="00767D02" w:rsidRDefault="00433EA9">
            <w:pPr>
              <w:pStyle w:val="MsgTableBody"/>
              <w:spacing w:line="256" w:lineRule="auto"/>
              <w:jc w:val="center"/>
              <w:rPr>
                <w:ins w:id="1185" w:author="Amit Popat" w:date="2022-07-11T09:42: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029F265" w14:textId="77777777" w:rsidR="00433EA9" w:rsidRPr="00767D02" w:rsidRDefault="00433EA9">
            <w:pPr>
              <w:pStyle w:val="MsgTableBody"/>
              <w:spacing w:line="256" w:lineRule="auto"/>
              <w:jc w:val="center"/>
              <w:rPr>
                <w:ins w:id="1186" w:author="Amit Popat" w:date="2022-07-11T09:42:00Z"/>
                <w:noProof/>
                <w:color w:val="FF0000"/>
              </w:rPr>
            </w:pPr>
            <w:ins w:id="1187" w:author="Amit Popat" w:date="2022-07-11T09:42:00Z">
              <w:r w:rsidRPr="00767D02">
                <w:rPr>
                  <w:noProof/>
                  <w:color w:val="FF0000"/>
                </w:rPr>
                <w:t>3</w:t>
              </w:r>
            </w:ins>
          </w:p>
        </w:tc>
      </w:tr>
      <w:tr w:rsidR="008370EC" w:rsidRPr="00767D02" w14:paraId="01BF8AC6" w14:textId="77777777" w:rsidTr="00F8714F">
        <w:tblPrEx>
          <w:tblCellMar>
            <w:left w:w="108" w:type="dxa"/>
            <w:right w:w="108" w:type="dxa"/>
          </w:tblCellMar>
          <w:tblLook w:val="04A0" w:firstRow="1" w:lastRow="0" w:firstColumn="1" w:lastColumn="0" w:noHBand="0" w:noVBand="1"/>
        </w:tblPrEx>
        <w:trPr>
          <w:jc w:val="center"/>
          <w:ins w:id="1188" w:author="Amit Popat" w:date="2022-07-11T10:26:00Z"/>
        </w:trPr>
        <w:tc>
          <w:tcPr>
            <w:tcW w:w="2882" w:type="dxa"/>
            <w:tcBorders>
              <w:top w:val="dotted" w:sz="4" w:space="0" w:color="auto"/>
              <w:left w:val="nil"/>
              <w:bottom w:val="dotted" w:sz="4" w:space="0" w:color="auto"/>
              <w:right w:val="nil"/>
            </w:tcBorders>
            <w:shd w:val="clear" w:color="auto" w:fill="FFFFFF"/>
          </w:tcPr>
          <w:p w14:paraId="77A46AFF" w14:textId="77777777" w:rsidR="008370EC" w:rsidRPr="00767D02" w:rsidRDefault="008370EC" w:rsidP="00F8714F">
            <w:pPr>
              <w:pStyle w:val="MsgTableBody"/>
              <w:spacing w:line="256" w:lineRule="auto"/>
              <w:rPr>
                <w:ins w:id="1189" w:author="Amit Popat" w:date="2022-07-11T10:26:00Z"/>
                <w:noProof/>
                <w:color w:val="FF0000"/>
              </w:rPr>
            </w:pPr>
            <w:ins w:id="1190" w:author="Amit Popat" w:date="2022-07-11T10:26: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79A9A9C6" w14:textId="77777777" w:rsidR="008370EC" w:rsidRPr="00767D02" w:rsidRDefault="008370EC" w:rsidP="00F8714F">
            <w:pPr>
              <w:pStyle w:val="MsgTableBody"/>
              <w:spacing w:line="256" w:lineRule="auto"/>
              <w:rPr>
                <w:ins w:id="1191" w:author="Amit Popat" w:date="2022-07-11T10:26:00Z"/>
                <w:noProof/>
                <w:color w:val="FF0000"/>
              </w:rPr>
            </w:pPr>
            <w:ins w:id="1192" w:author="Amit Popat" w:date="2022-07-11T10:26: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7CE31BEB" w14:textId="77777777" w:rsidR="008370EC" w:rsidRPr="00767D02" w:rsidRDefault="008370EC" w:rsidP="00F8714F">
            <w:pPr>
              <w:pStyle w:val="MsgTableBody"/>
              <w:spacing w:line="256" w:lineRule="auto"/>
              <w:jc w:val="center"/>
              <w:rPr>
                <w:ins w:id="1193"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tcPr>
          <w:p w14:paraId="2FB3047A" w14:textId="77777777" w:rsidR="008370EC" w:rsidRPr="00767D02" w:rsidRDefault="008370EC" w:rsidP="00F8714F">
            <w:pPr>
              <w:pStyle w:val="MsgTableBody"/>
              <w:spacing w:line="256" w:lineRule="auto"/>
              <w:jc w:val="center"/>
              <w:rPr>
                <w:ins w:id="1194" w:author="Amit Popat" w:date="2022-07-11T10:26:00Z"/>
                <w:noProof/>
                <w:color w:val="FF0000"/>
              </w:rPr>
            </w:pPr>
          </w:p>
        </w:tc>
      </w:tr>
      <w:tr w:rsidR="008370EC" w:rsidRPr="00767D02" w14:paraId="68976E9E" w14:textId="77777777" w:rsidTr="00F8714F">
        <w:tblPrEx>
          <w:tblCellMar>
            <w:left w:w="108" w:type="dxa"/>
            <w:right w:w="108" w:type="dxa"/>
          </w:tblCellMar>
        </w:tblPrEx>
        <w:trPr>
          <w:jc w:val="center"/>
          <w:ins w:id="1195" w:author="Amit Popat" w:date="2022-07-11T10:26:00Z"/>
        </w:trPr>
        <w:tc>
          <w:tcPr>
            <w:tcW w:w="2882" w:type="dxa"/>
            <w:tcBorders>
              <w:top w:val="dotted" w:sz="4" w:space="0" w:color="auto"/>
              <w:left w:val="nil"/>
              <w:bottom w:val="dotted" w:sz="4" w:space="0" w:color="auto"/>
              <w:right w:val="nil"/>
            </w:tcBorders>
            <w:shd w:val="clear" w:color="auto" w:fill="FFFFFF"/>
          </w:tcPr>
          <w:p w14:paraId="2C3B883A" w14:textId="77777777" w:rsidR="008370EC" w:rsidRPr="00767D02" w:rsidRDefault="008370EC" w:rsidP="00F8714F">
            <w:pPr>
              <w:pStyle w:val="MsgTableBody"/>
              <w:rPr>
                <w:ins w:id="1196" w:author="Amit Popat" w:date="2022-07-11T10:26:00Z"/>
                <w:noProof/>
              </w:rPr>
            </w:pPr>
            <w:ins w:id="1197" w:author="Amit Popat" w:date="2022-07-11T10:26: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02E5D8B1" w14:textId="77777777" w:rsidR="008370EC" w:rsidRPr="00767D02" w:rsidRDefault="008370EC" w:rsidP="00F8714F">
            <w:pPr>
              <w:pStyle w:val="MsgTableBody"/>
              <w:rPr>
                <w:ins w:id="1198" w:author="Amit Popat" w:date="2022-07-11T10:26:00Z"/>
                <w:noProof/>
              </w:rPr>
            </w:pPr>
            <w:ins w:id="1199" w:author="Amit Popat" w:date="2022-07-11T10:26: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46B6AA95" w14:textId="77777777" w:rsidR="008370EC" w:rsidRPr="00767D02" w:rsidRDefault="008370EC" w:rsidP="00F8714F">
            <w:pPr>
              <w:pStyle w:val="MsgTableBody"/>
              <w:jc w:val="center"/>
              <w:rPr>
                <w:ins w:id="1200" w:author="Amit Popat" w:date="2022-07-11T10:26:00Z"/>
                <w:noProof/>
              </w:rPr>
            </w:pPr>
          </w:p>
        </w:tc>
        <w:tc>
          <w:tcPr>
            <w:tcW w:w="1008" w:type="dxa"/>
            <w:tcBorders>
              <w:top w:val="dotted" w:sz="4" w:space="0" w:color="auto"/>
              <w:left w:val="nil"/>
              <w:bottom w:val="dotted" w:sz="4" w:space="0" w:color="auto"/>
              <w:right w:val="nil"/>
            </w:tcBorders>
            <w:shd w:val="clear" w:color="auto" w:fill="FFFFFF"/>
          </w:tcPr>
          <w:p w14:paraId="68BAFD61" w14:textId="77777777" w:rsidR="008370EC" w:rsidRPr="00767D02" w:rsidRDefault="008370EC" w:rsidP="00F8714F">
            <w:pPr>
              <w:pStyle w:val="MsgTableBody"/>
              <w:jc w:val="center"/>
              <w:rPr>
                <w:ins w:id="1201" w:author="Amit Popat" w:date="2022-07-11T10:26:00Z"/>
                <w:noProof/>
              </w:rPr>
            </w:pPr>
            <w:ins w:id="1202" w:author="Amit Popat" w:date="2022-07-11T10:26:00Z">
              <w:r w:rsidRPr="00767D02">
                <w:rPr>
                  <w:noProof/>
                </w:rPr>
                <w:t>3</w:t>
              </w:r>
            </w:ins>
          </w:p>
        </w:tc>
      </w:tr>
      <w:tr w:rsidR="008370EC" w:rsidRPr="00767D02" w14:paraId="770A8F63" w14:textId="77777777" w:rsidTr="00F8714F">
        <w:tblPrEx>
          <w:tblCellMar>
            <w:left w:w="108" w:type="dxa"/>
            <w:right w:w="108" w:type="dxa"/>
          </w:tblCellMar>
          <w:tblLook w:val="04A0" w:firstRow="1" w:lastRow="0" w:firstColumn="1" w:lastColumn="0" w:noHBand="0" w:noVBand="1"/>
        </w:tblPrEx>
        <w:trPr>
          <w:jc w:val="center"/>
          <w:ins w:id="1203" w:author="Amit Popat" w:date="2022-07-11T10:26:00Z"/>
        </w:trPr>
        <w:tc>
          <w:tcPr>
            <w:tcW w:w="2882" w:type="dxa"/>
            <w:tcBorders>
              <w:top w:val="dotted" w:sz="4" w:space="0" w:color="auto"/>
              <w:left w:val="nil"/>
              <w:bottom w:val="dotted" w:sz="4" w:space="0" w:color="auto"/>
              <w:right w:val="nil"/>
            </w:tcBorders>
            <w:shd w:val="clear" w:color="auto" w:fill="FFFFFF"/>
            <w:hideMark/>
          </w:tcPr>
          <w:p w14:paraId="147B9152" w14:textId="77777777" w:rsidR="008370EC" w:rsidRPr="00767D02" w:rsidRDefault="008370EC" w:rsidP="00F8714F">
            <w:pPr>
              <w:pStyle w:val="MsgTableBody"/>
              <w:spacing w:line="256" w:lineRule="auto"/>
              <w:rPr>
                <w:ins w:id="1204" w:author="Amit Popat" w:date="2022-07-11T10:26:00Z"/>
                <w:noProof/>
                <w:color w:val="FF0000"/>
              </w:rPr>
            </w:pPr>
            <w:ins w:id="1205" w:author="Amit Popat" w:date="2022-07-11T10:26: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382BC2C" w14:textId="77777777" w:rsidR="008370EC" w:rsidRPr="00767D02" w:rsidRDefault="008370EC" w:rsidP="00F8714F">
            <w:pPr>
              <w:pStyle w:val="MsgTableBody"/>
              <w:spacing w:line="256" w:lineRule="auto"/>
              <w:rPr>
                <w:ins w:id="1206" w:author="Amit Popat" w:date="2022-07-11T10:26:00Z"/>
                <w:noProof/>
                <w:color w:val="FF0000"/>
              </w:rPr>
            </w:pPr>
            <w:ins w:id="1207" w:author="Amit Popat" w:date="2022-07-11T10:26: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979C578" w14:textId="77777777" w:rsidR="008370EC" w:rsidRPr="00767D02" w:rsidRDefault="008370EC" w:rsidP="00F8714F">
            <w:pPr>
              <w:pStyle w:val="MsgTableBody"/>
              <w:spacing w:line="256" w:lineRule="auto"/>
              <w:jc w:val="center"/>
              <w:rPr>
                <w:ins w:id="1208"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F994C22" w14:textId="77777777" w:rsidR="008370EC" w:rsidRPr="00767D02" w:rsidRDefault="008370EC" w:rsidP="00F8714F">
            <w:pPr>
              <w:pStyle w:val="MsgTableBody"/>
              <w:spacing w:line="256" w:lineRule="auto"/>
              <w:jc w:val="center"/>
              <w:rPr>
                <w:ins w:id="1209" w:author="Amit Popat" w:date="2022-07-11T10:26:00Z"/>
                <w:noProof/>
                <w:color w:val="FF0000"/>
              </w:rPr>
            </w:pPr>
            <w:ins w:id="1210" w:author="Amit Popat" w:date="2022-07-11T10:26:00Z">
              <w:r w:rsidRPr="00767D02">
                <w:rPr>
                  <w:noProof/>
                  <w:color w:val="FF0000"/>
                </w:rPr>
                <w:t>3</w:t>
              </w:r>
            </w:ins>
          </w:p>
        </w:tc>
      </w:tr>
      <w:tr w:rsidR="008370EC" w:rsidRPr="00767D02" w14:paraId="641ECD2A" w14:textId="77777777" w:rsidTr="00F8714F">
        <w:tblPrEx>
          <w:tblCellMar>
            <w:left w:w="108" w:type="dxa"/>
            <w:right w:w="108" w:type="dxa"/>
          </w:tblCellMar>
          <w:tblLook w:val="04A0" w:firstRow="1" w:lastRow="0" w:firstColumn="1" w:lastColumn="0" w:noHBand="0" w:noVBand="1"/>
        </w:tblPrEx>
        <w:trPr>
          <w:jc w:val="center"/>
          <w:ins w:id="1211" w:author="Amit Popat" w:date="2022-07-11T10:26:00Z"/>
        </w:trPr>
        <w:tc>
          <w:tcPr>
            <w:tcW w:w="2882" w:type="dxa"/>
            <w:tcBorders>
              <w:top w:val="dotted" w:sz="4" w:space="0" w:color="auto"/>
              <w:left w:val="nil"/>
              <w:bottom w:val="dotted" w:sz="4" w:space="0" w:color="auto"/>
              <w:right w:val="nil"/>
            </w:tcBorders>
            <w:shd w:val="clear" w:color="auto" w:fill="FFFFFF"/>
            <w:hideMark/>
          </w:tcPr>
          <w:p w14:paraId="6B2BBD67" w14:textId="77777777" w:rsidR="008370EC" w:rsidRPr="00767D02" w:rsidRDefault="008370EC" w:rsidP="00F8714F">
            <w:pPr>
              <w:pStyle w:val="MsgTableBody"/>
              <w:spacing w:line="256" w:lineRule="auto"/>
              <w:rPr>
                <w:ins w:id="1212" w:author="Amit Popat" w:date="2022-07-11T10:26:00Z"/>
                <w:noProof/>
                <w:color w:val="FF0000"/>
              </w:rPr>
            </w:pPr>
            <w:ins w:id="1213" w:author="Amit Popat" w:date="2022-07-11T10:26: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080DFCC0" w14:textId="77777777" w:rsidR="008370EC" w:rsidRPr="00767D02" w:rsidRDefault="008370EC" w:rsidP="00F8714F">
            <w:pPr>
              <w:pStyle w:val="MsgTableBody"/>
              <w:spacing w:line="256" w:lineRule="auto"/>
              <w:rPr>
                <w:ins w:id="1214" w:author="Amit Popat" w:date="2022-07-11T10:26:00Z"/>
                <w:noProof/>
                <w:color w:val="FF0000"/>
              </w:rPr>
            </w:pPr>
            <w:ins w:id="1215" w:author="Amit Popat" w:date="2022-07-11T10:26: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BA60D9F" w14:textId="77777777" w:rsidR="008370EC" w:rsidRPr="00767D02" w:rsidRDefault="008370EC" w:rsidP="00F8714F">
            <w:pPr>
              <w:pStyle w:val="MsgTableBody"/>
              <w:spacing w:line="256" w:lineRule="auto"/>
              <w:jc w:val="center"/>
              <w:rPr>
                <w:ins w:id="1216"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C654542" w14:textId="77777777" w:rsidR="008370EC" w:rsidRPr="00767D02" w:rsidRDefault="008370EC" w:rsidP="00F8714F">
            <w:pPr>
              <w:pStyle w:val="MsgTableBody"/>
              <w:spacing w:line="256" w:lineRule="auto"/>
              <w:jc w:val="center"/>
              <w:rPr>
                <w:ins w:id="1217" w:author="Amit Popat" w:date="2022-07-11T10:26:00Z"/>
                <w:noProof/>
                <w:color w:val="FF0000"/>
              </w:rPr>
            </w:pPr>
            <w:ins w:id="1218" w:author="Amit Popat" w:date="2022-07-11T10:26:00Z">
              <w:r w:rsidRPr="00767D02">
                <w:rPr>
                  <w:noProof/>
                  <w:color w:val="FF0000"/>
                </w:rPr>
                <w:t>3</w:t>
              </w:r>
            </w:ins>
          </w:p>
        </w:tc>
      </w:tr>
      <w:tr w:rsidR="008370EC" w:rsidRPr="00767D02" w14:paraId="1807288E" w14:textId="77777777" w:rsidTr="00F8714F">
        <w:tblPrEx>
          <w:tblCellMar>
            <w:left w:w="108" w:type="dxa"/>
            <w:right w:w="108" w:type="dxa"/>
          </w:tblCellMar>
          <w:tblLook w:val="04A0" w:firstRow="1" w:lastRow="0" w:firstColumn="1" w:lastColumn="0" w:noHBand="0" w:noVBand="1"/>
        </w:tblPrEx>
        <w:trPr>
          <w:jc w:val="center"/>
          <w:ins w:id="1219" w:author="Amit Popat" w:date="2022-07-11T10:26:00Z"/>
        </w:trPr>
        <w:tc>
          <w:tcPr>
            <w:tcW w:w="2882" w:type="dxa"/>
            <w:tcBorders>
              <w:top w:val="dotted" w:sz="4" w:space="0" w:color="auto"/>
              <w:left w:val="nil"/>
              <w:bottom w:val="dotted" w:sz="4" w:space="0" w:color="auto"/>
              <w:right w:val="nil"/>
            </w:tcBorders>
            <w:shd w:val="clear" w:color="auto" w:fill="FFFFFF"/>
          </w:tcPr>
          <w:p w14:paraId="0CB1BC72" w14:textId="77777777" w:rsidR="008370EC" w:rsidRPr="00767D02" w:rsidRDefault="008370EC" w:rsidP="00F8714F">
            <w:pPr>
              <w:pStyle w:val="MsgTableBody"/>
              <w:spacing w:line="256" w:lineRule="auto"/>
              <w:rPr>
                <w:ins w:id="1220" w:author="Amit Popat" w:date="2022-07-11T10:26:00Z"/>
                <w:noProof/>
                <w:color w:val="FF0000"/>
              </w:rPr>
            </w:pPr>
            <w:ins w:id="1221" w:author="Amit Popat" w:date="2022-07-11T10:26: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19972261" w14:textId="77777777" w:rsidR="008370EC" w:rsidRPr="00767D02" w:rsidRDefault="008370EC" w:rsidP="00F8714F">
            <w:pPr>
              <w:pStyle w:val="MsgTableBody"/>
              <w:spacing w:line="256" w:lineRule="auto"/>
              <w:rPr>
                <w:ins w:id="1222" w:author="Amit Popat" w:date="2022-07-11T10:26:00Z"/>
                <w:noProof/>
                <w:color w:val="FF0000"/>
              </w:rPr>
            </w:pPr>
            <w:ins w:id="1223" w:author="Amit Popat" w:date="2022-07-11T10:26: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560EA938" w14:textId="77777777" w:rsidR="008370EC" w:rsidRPr="00767D02" w:rsidRDefault="008370EC" w:rsidP="00F8714F">
            <w:pPr>
              <w:pStyle w:val="MsgTableBody"/>
              <w:spacing w:line="256" w:lineRule="auto"/>
              <w:jc w:val="center"/>
              <w:rPr>
                <w:ins w:id="1224"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tcPr>
          <w:p w14:paraId="0B7EBC36" w14:textId="77777777" w:rsidR="008370EC" w:rsidRPr="00767D02" w:rsidRDefault="008370EC" w:rsidP="00F8714F">
            <w:pPr>
              <w:pStyle w:val="MsgTableBody"/>
              <w:spacing w:line="256" w:lineRule="auto"/>
              <w:jc w:val="center"/>
              <w:rPr>
                <w:ins w:id="1225" w:author="Amit Popat" w:date="2022-07-11T10:26:00Z"/>
                <w:noProof/>
                <w:color w:val="FF0000"/>
              </w:rPr>
            </w:pPr>
          </w:p>
        </w:tc>
      </w:tr>
      <w:tr w:rsidR="00573AF5" w:rsidRPr="00767D02" w:rsidDel="008370EC" w14:paraId="2FABF107" w14:textId="077F1A8A" w:rsidTr="008370EC">
        <w:trPr>
          <w:jc w:val="center"/>
          <w:del w:id="1226" w:author="Amit Popat" w:date="2022-07-11T10:26:00Z"/>
        </w:trPr>
        <w:tc>
          <w:tcPr>
            <w:tcW w:w="2882" w:type="dxa"/>
            <w:tcBorders>
              <w:top w:val="dotted" w:sz="4" w:space="0" w:color="auto"/>
              <w:left w:val="nil"/>
              <w:bottom w:val="dotted" w:sz="4" w:space="0" w:color="auto"/>
              <w:right w:val="nil"/>
            </w:tcBorders>
            <w:shd w:val="clear" w:color="auto" w:fill="FFFFFF"/>
          </w:tcPr>
          <w:p w14:paraId="70E41411" w14:textId="21D90E07" w:rsidR="00573AF5" w:rsidRPr="00767D02" w:rsidDel="008370EC" w:rsidRDefault="00573AF5">
            <w:pPr>
              <w:pStyle w:val="MsgTableBody"/>
              <w:rPr>
                <w:del w:id="1227" w:author="Amit Popat" w:date="2022-07-11T10:26:00Z"/>
                <w:noProof/>
              </w:rPr>
            </w:pPr>
            <w:del w:id="1228" w:author="Amit Popat" w:date="2022-07-11T10:26:00Z">
              <w:r w:rsidRPr="00767D02"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
          <w:p w14:paraId="78E2BF4B" w14:textId="66CEBC1E" w:rsidR="00573AF5" w:rsidRPr="00767D02" w:rsidDel="008370EC" w:rsidRDefault="00573AF5">
            <w:pPr>
              <w:pStyle w:val="MsgTableBody"/>
              <w:rPr>
                <w:del w:id="1229" w:author="Amit Popat" w:date="2022-07-11T10:26:00Z"/>
                <w:noProof/>
              </w:rPr>
            </w:pPr>
            <w:del w:id="1230" w:author="Amit Popat" w:date="2022-07-11T10:26:00Z">
              <w:r w:rsidRPr="00767D02"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
          <w:p w14:paraId="2DD18879" w14:textId="2413B633" w:rsidR="00573AF5" w:rsidRPr="00767D02" w:rsidDel="008370EC" w:rsidRDefault="00573AF5">
            <w:pPr>
              <w:pStyle w:val="MsgTableBody"/>
              <w:jc w:val="center"/>
              <w:rPr>
                <w:del w:id="1231" w:author="Amit Popat" w:date="2022-07-11T10:26:00Z"/>
                <w:noProof/>
              </w:rPr>
            </w:pPr>
          </w:p>
        </w:tc>
        <w:tc>
          <w:tcPr>
            <w:tcW w:w="1008" w:type="dxa"/>
            <w:tcBorders>
              <w:top w:val="dotted" w:sz="4" w:space="0" w:color="auto"/>
              <w:left w:val="nil"/>
              <w:bottom w:val="dotted" w:sz="4" w:space="0" w:color="auto"/>
              <w:right w:val="nil"/>
            </w:tcBorders>
            <w:shd w:val="clear" w:color="auto" w:fill="FFFFFF"/>
          </w:tcPr>
          <w:p w14:paraId="5A6D56E8" w14:textId="21F9CECC" w:rsidR="00573AF5" w:rsidRPr="00767D02" w:rsidDel="008370EC" w:rsidRDefault="00573AF5">
            <w:pPr>
              <w:pStyle w:val="MsgTableBody"/>
              <w:jc w:val="center"/>
              <w:rPr>
                <w:del w:id="1232" w:author="Amit Popat" w:date="2022-07-11T10:26:00Z"/>
                <w:noProof/>
              </w:rPr>
            </w:pPr>
            <w:del w:id="1233" w:author="Amit Popat" w:date="2022-07-11T10:26:00Z">
              <w:r w:rsidRPr="00767D02" w:rsidDel="008370EC">
                <w:rPr>
                  <w:noProof/>
                </w:rPr>
                <w:delText>6</w:delText>
              </w:r>
            </w:del>
          </w:p>
        </w:tc>
      </w:tr>
      <w:tr w:rsidR="00573AF5" w:rsidRPr="00573AF5" w14:paraId="18A26C9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24A5ED9"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A25ABB6"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23928C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E34F4" w14:textId="77777777" w:rsidR="00573AF5" w:rsidRDefault="00573AF5">
            <w:pPr>
              <w:pStyle w:val="MsgTableBody"/>
              <w:jc w:val="center"/>
              <w:rPr>
                <w:noProof/>
              </w:rPr>
            </w:pPr>
          </w:p>
        </w:tc>
      </w:tr>
      <w:tr w:rsidR="00573AF5" w:rsidRPr="00573AF5" w14:paraId="1352478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A2D395F"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23FEBAC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E50C9F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03EB3" w14:textId="77777777" w:rsidR="00573AF5" w:rsidRDefault="00573AF5">
            <w:pPr>
              <w:pStyle w:val="MsgTableBody"/>
              <w:jc w:val="center"/>
              <w:rPr>
                <w:noProof/>
              </w:rPr>
            </w:pPr>
            <w:r>
              <w:rPr>
                <w:noProof/>
              </w:rPr>
              <w:t>6</w:t>
            </w:r>
          </w:p>
        </w:tc>
      </w:tr>
      <w:tr w:rsidR="00573AF5" w:rsidRPr="00573AF5" w14:paraId="23950E1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8F9CB3"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E7B6CDF"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00C8BC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BA9FC" w14:textId="77777777" w:rsidR="00573AF5" w:rsidRDefault="00573AF5">
            <w:pPr>
              <w:pStyle w:val="MsgTableBody"/>
              <w:jc w:val="center"/>
              <w:rPr>
                <w:noProof/>
              </w:rPr>
            </w:pPr>
          </w:p>
        </w:tc>
      </w:tr>
      <w:tr w:rsidR="00573AF5" w:rsidRPr="00573AF5" w14:paraId="1CAAA41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49CD77"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325C0A8D"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00D7F2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45415" w14:textId="77777777" w:rsidR="00573AF5" w:rsidRDefault="00573AF5">
            <w:pPr>
              <w:pStyle w:val="MsgTableBody"/>
              <w:jc w:val="center"/>
              <w:rPr>
                <w:noProof/>
              </w:rPr>
            </w:pPr>
            <w:r>
              <w:rPr>
                <w:noProof/>
              </w:rPr>
              <w:t>6</w:t>
            </w:r>
          </w:p>
        </w:tc>
      </w:tr>
      <w:tr w:rsidR="00573AF5" w:rsidRPr="00573AF5" w14:paraId="06592A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64CC28"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0AF90C47"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F58A8E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58196" w14:textId="77777777" w:rsidR="00573AF5" w:rsidRDefault="00573AF5">
            <w:pPr>
              <w:pStyle w:val="MsgTableBody"/>
              <w:jc w:val="center"/>
              <w:rPr>
                <w:noProof/>
              </w:rPr>
            </w:pPr>
            <w:r>
              <w:rPr>
                <w:noProof/>
              </w:rPr>
              <w:t>6</w:t>
            </w:r>
          </w:p>
        </w:tc>
      </w:tr>
      <w:tr w:rsidR="00573AF5" w:rsidRPr="00573AF5" w14:paraId="3495F5A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B267F8"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84B541C"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0CE686C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04AC" w14:textId="77777777" w:rsidR="00573AF5" w:rsidRDefault="00573AF5">
            <w:pPr>
              <w:pStyle w:val="MsgTableBody"/>
              <w:jc w:val="center"/>
              <w:rPr>
                <w:noProof/>
              </w:rPr>
            </w:pPr>
            <w:r>
              <w:rPr>
                <w:noProof/>
              </w:rPr>
              <w:t>6</w:t>
            </w:r>
          </w:p>
        </w:tc>
      </w:tr>
      <w:tr w:rsidR="00573AF5" w:rsidRPr="00573AF5" w14:paraId="5E0D6D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7FEDAB8"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719B2C4"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FEBCEA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411D9" w14:textId="77777777" w:rsidR="00573AF5" w:rsidRDefault="00573AF5">
            <w:pPr>
              <w:pStyle w:val="MsgTableBody"/>
              <w:jc w:val="center"/>
              <w:rPr>
                <w:noProof/>
              </w:rPr>
            </w:pPr>
          </w:p>
        </w:tc>
      </w:tr>
      <w:tr w:rsidR="00573AF5" w:rsidRPr="00573AF5" w14:paraId="3BFEFD0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42ACB6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CA1718"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BE4C40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1A90B" w14:textId="77777777" w:rsidR="00573AF5" w:rsidRDefault="00573AF5">
            <w:pPr>
              <w:pStyle w:val="MsgTableBody"/>
              <w:jc w:val="center"/>
              <w:rPr>
                <w:noProof/>
              </w:rPr>
            </w:pPr>
          </w:p>
        </w:tc>
      </w:tr>
      <w:tr w:rsidR="00573AF5" w:rsidRPr="00573AF5" w14:paraId="50DD620D"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403E2DA4"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2C69D19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29A154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2EF799" w14:textId="77777777" w:rsidR="00573AF5" w:rsidRDefault="00573AF5">
            <w:pPr>
              <w:pStyle w:val="MsgTableBody"/>
              <w:jc w:val="center"/>
              <w:rPr>
                <w:noProof/>
              </w:rPr>
            </w:pPr>
            <w:r>
              <w:rPr>
                <w:noProof/>
              </w:rPr>
              <w:t>2</w:t>
            </w:r>
          </w:p>
        </w:tc>
      </w:tr>
    </w:tbl>
    <w:p w14:paraId="580772C6" w14:textId="77777777" w:rsidR="00625672" w:rsidRDefault="00625672" w:rsidP="00625672">
      <w:bookmarkStart w:id="1234" w:name="_Toc3482444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76CF5DBF"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B15323" w14:textId="7F3D05F2" w:rsidR="00EE6FC3" w:rsidRDefault="00EE6FC3" w:rsidP="00EE6FC3">
            <w:pPr>
              <w:pStyle w:val="ACK-ChoreographyHeader"/>
            </w:pPr>
            <w:r>
              <w:lastRenderedPageBreak/>
              <w:t>Acknowledgment Choreography</w:t>
            </w:r>
          </w:p>
        </w:tc>
      </w:tr>
      <w:tr w:rsidR="00EE6FC3" w14:paraId="23B20D6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A0B0FA" w14:textId="33E38403" w:rsidR="00EE6FC3" w:rsidRDefault="00EE6FC3" w:rsidP="00EE6FC3">
            <w:pPr>
              <w:pStyle w:val="ACK-ChoreographyHeader"/>
            </w:pPr>
            <w:r>
              <w:rPr>
                <w:noProof/>
              </w:rPr>
              <w:t>RPI^I04^RPI_I04</w:t>
            </w:r>
          </w:p>
        </w:tc>
      </w:tr>
      <w:tr w:rsidR="00625672" w14:paraId="2A8721F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6A1D01D"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8B9CD77"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4B0C1B7B" w14:textId="77777777" w:rsidR="00625672" w:rsidRDefault="00625672" w:rsidP="00625672">
            <w:pPr>
              <w:pStyle w:val="ACK-ChoreographyBody"/>
            </w:pPr>
            <w:r>
              <w:t>Field value: Enhanced mode</w:t>
            </w:r>
          </w:p>
        </w:tc>
      </w:tr>
      <w:tr w:rsidR="00625672" w14:paraId="444D838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D2DCF61"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7971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B12ED6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02A5D64" w14:textId="77777777" w:rsidR="00625672" w:rsidRDefault="00625672" w:rsidP="00625672">
            <w:pPr>
              <w:pStyle w:val="ACK-ChoreographyBody"/>
            </w:pPr>
            <w:r>
              <w:t>AL, SU, ER</w:t>
            </w:r>
          </w:p>
        </w:tc>
      </w:tr>
      <w:tr w:rsidR="00625672" w14:paraId="3B7C6CB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CBCC5F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102D7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210CC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FF45562" w14:textId="77777777" w:rsidR="00625672" w:rsidRDefault="00625672" w:rsidP="00625672">
            <w:pPr>
              <w:pStyle w:val="ACK-ChoreographyBody"/>
            </w:pPr>
            <w:r>
              <w:t>NE</w:t>
            </w:r>
          </w:p>
        </w:tc>
      </w:tr>
      <w:tr w:rsidR="00625672" w14:paraId="538512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27ED8"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0A8F550"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CD7FDE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33E92C" w14:textId="77777777" w:rsidR="00625672" w:rsidRDefault="00625672" w:rsidP="00625672">
            <w:pPr>
              <w:pStyle w:val="ACK-ChoreographyBody"/>
            </w:pPr>
            <w:r>
              <w:rPr>
                <w:szCs w:val="16"/>
              </w:rPr>
              <w:t>ACK^I04^ACK</w:t>
            </w:r>
          </w:p>
        </w:tc>
      </w:tr>
      <w:tr w:rsidR="00625672" w14:paraId="63FA24A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595B2"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3ECABC6"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986AA2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E3AE1ED" w14:textId="77777777" w:rsidR="00625672" w:rsidRDefault="00625672" w:rsidP="00625672">
            <w:pPr>
              <w:pStyle w:val="ACK-ChoreographyBody"/>
            </w:pPr>
            <w:r>
              <w:t>-</w:t>
            </w:r>
          </w:p>
        </w:tc>
      </w:tr>
    </w:tbl>
    <w:p w14:paraId="0E5DEA20" w14:textId="77777777" w:rsidR="00573AF5" w:rsidRDefault="00573AF5">
      <w:pPr>
        <w:pStyle w:val="Heading3"/>
        <w:rPr>
          <w:noProof/>
        </w:rPr>
      </w:pPr>
      <w:bookmarkStart w:id="1235" w:name="_Toc28982324"/>
      <w:r>
        <w:rPr>
          <w:noProof/>
        </w:rPr>
        <w:t>RQC/RCI - Request for Patient Clinical Information (Event I05</w:t>
      </w:r>
      <w:r w:rsidR="00FD02FB">
        <w:rPr>
          <w:noProof/>
        </w:rPr>
        <w:fldChar w:fldCharType="begin"/>
      </w:r>
      <w:r>
        <w:rPr>
          <w:noProof/>
        </w:rPr>
        <w:instrText xml:space="preserve"> XE "I05" </w:instrText>
      </w:r>
      <w:r w:rsidR="00FD02FB">
        <w:rPr>
          <w:noProof/>
        </w:rPr>
        <w:fldChar w:fldCharType="end"/>
      </w:r>
      <w:r>
        <w:rPr>
          <w:noProof/>
        </w:rPr>
        <w:t>)</w:t>
      </w:r>
      <w:bookmarkEnd w:id="1234"/>
      <w:bookmarkEnd w:id="1235"/>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"RCI"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"Messages:RCI" </w:instrText>
      </w:r>
      <w:r w:rsidR="00FD02FB">
        <w:rPr>
          <w:noProof/>
        </w:rPr>
        <w:fldChar w:fldCharType="end"/>
      </w:r>
    </w:p>
    <w:p w14:paraId="43EB88F8" w14:textId="77777777" w:rsidR="00573AF5" w:rsidRDefault="00573AF5" w:rsidP="00C87B0A">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3DF2668A" w14:textId="77777777" w:rsidR="00573AF5" w:rsidRDefault="00573AF5">
      <w:pPr>
        <w:pStyle w:val="Heading3"/>
        <w:rPr>
          <w:noProof/>
        </w:rPr>
      </w:pPr>
      <w:bookmarkStart w:id="1236" w:name="_Toc348244482"/>
      <w:bookmarkStart w:id="1237" w:name="_Toc28982325"/>
      <w:r>
        <w:rPr>
          <w:noProof/>
        </w:rPr>
        <w:t>RQC/RCL - Request/Receipt of Clinical Data Listing (Event I06</w:t>
      </w:r>
      <w:r w:rsidR="00FD02FB">
        <w:rPr>
          <w:noProof/>
        </w:rPr>
        <w:fldChar w:fldCharType="begin"/>
      </w:r>
      <w:r>
        <w:rPr>
          <w:noProof/>
        </w:rPr>
        <w:instrText xml:space="preserve"> XE "I06" </w:instrText>
      </w:r>
      <w:r w:rsidR="00FD02FB">
        <w:rPr>
          <w:noProof/>
        </w:rPr>
        <w:fldChar w:fldCharType="end"/>
      </w:r>
      <w:r>
        <w:rPr>
          <w:noProof/>
        </w:rPr>
        <w:t>)</w:t>
      </w:r>
      <w:bookmarkEnd w:id="1236"/>
      <w:bookmarkEnd w:id="1237"/>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"RCL"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"Messages:RCL" </w:instrText>
      </w:r>
      <w:r w:rsidR="00FD02FB">
        <w:rPr>
          <w:noProof/>
        </w:rPr>
        <w:fldChar w:fldCharType="end"/>
      </w:r>
    </w:p>
    <w:p w14:paraId="17548ACF" w14:textId="77777777" w:rsidR="00573AF5" w:rsidRDefault="00573AF5" w:rsidP="00C87B0A">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215DF667" w14:textId="77777777" w:rsidR="00573AF5" w:rsidRDefault="00573AF5">
      <w:pPr>
        <w:pStyle w:val="Heading3"/>
        <w:rPr>
          <w:noProof/>
        </w:rPr>
      </w:pPr>
      <w:bookmarkStart w:id="1238" w:name="_Toc348244484"/>
      <w:bookmarkStart w:id="1239" w:name="_Toc28982326"/>
      <w:r>
        <w:rPr>
          <w:noProof/>
        </w:rPr>
        <w:t>PIN/ACK - Unsolicited Insurance Information (Event I07</w:t>
      </w:r>
      <w:r w:rsidR="00FD02FB">
        <w:rPr>
          <w:noProof/>
        </w:rPr>
        <w:fldChar w:fldCharType="begin"/>
      </w:r>
      <w:r>
        <w:rPr>
          <w:noProof/>
        </w:rPr>
        <w:instrText xml:space="preserve"> XE "I07" </w:instrText>
      </w:r>
      <w:r w:rsidR="00FD02FB">
        <w:rPr>
          <w:noProof/>
        </w:rPr>
        <w:fldChar w:fldCharType="end"/>
      </w:r>
      <w:r>
        <w:rPr>
          <w:noProof/>
        </w:rPr>
        <w:t>)</w:t>
      </w:r>
      <w:bookmarkEnd w:id="1238"/>
      <w:bookmarkEnd w:id="1239"/>
      <w:r>
        <w:rPr>
          <w:noProof/>
        </w:rPr>
        <w:t xml:space="preserve"> </w:t>
      </w:r>
      <w:r w:rsidR="00FD02FB">
        <w:rPr>
          <w:noProof/>
        </w:rPr>
        <w:fldChar w:fldCharType="begin"/>
      </w:r>
      <w:r>
        <w:rPr>
          <w:noProof/>
        </w:rPr>
        <w:instrText xml:space="preserve"> XE "PIN" </w:instrText>
      </w:r>
      <w:r w:rsidR="00FD02FB">
        <w:rPr>
          <w:noProof/>
        </w:rPr>
        <w:fldChar w:fldCharType="end"/>
      </w:r>
      <w:r w:rsidR="00FD02FB">
        <w:rPr>
          <w:noProof/>
        </w:rPr>
        <w:fldChar w:fldCharType="begin"/>
      </w:r>
      <w:r>
        <w:rPr>
          <w:noProof/>
        </w:rPr>
        <w:instrText xml:space="preserve"> XE "Messages:PIN" </w:instrText>
      </w:r>
      <w:r w:rsidR="00FD02FB">
        <w:rPr>
          <w:noProof/>
        </w:rPr>
        <w:fldChar w:fldCharType="end"/>
      </w:r>
    </w:p>
    <w:p w14:paraId="2CC280AC" w14:textId="77777777" w:rsidR="00573AF5" w:rsidRDefault="00573AF5" w:rsidP="00C87B0A">
      <w:pPr>
        <w:pStyle w:val="NormalIndented"/>
      </w:pPr>
      <w:r>
        <w:t>This trigger event is used by an entity or organization to transmit to a healthcare provider the insurance information on a specific patient.  Typically, the healthcare provider will be a primary care provider.</w:t>
      </w:r>
    </w:p>
    <w:p w14:paraId="1986B778" w14:textId="77777777" w:rsidR="00573AF5" w:rsidRDefault="00573AF5">
      <w:pPr>
        <w:pStyle w:val="MsgTableCaption"/>
        <w:rPr>
          <w:noProof/>
        </w:rPr>
      </w:pPr>
      <w:r>
        <w:rPr>
          <w:noProof/>
        </w:rPr>
        <w:t>PIN^I07^RQI_I01: Patient Insurance Information</w:t>
      </w:r>
      <w:r w:rsidR="00FD02FB">
        <w:rPr>
          <w:noProof/>
        </w:rPr>
        <w:fldChar w:fldCharType="begin"/>
      </w:r>
      <w:r>
        <w:rPr>
          <w:noProof/>
        </w:rPr>
        <w:instrText xml:space="preserve"> XE "PIN Patient insurance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Change w:id="1240" w:author="Amit Popat" w:date="2022-07-11T09:45: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PrChange>
      </w:tblPr>
      <w:tblGrid>
        <w:gridCol w:w="2882"/>
        <w:gridCol w:w="4321"/>
        <w:gridCol w:w="864"/>
        <w:gridCol w:w="1008"/>
        <w:tblGridChange w:id="1241">
          <w:tblGrid>
            <w:gridCol w:w="2882"/>
            <w:gridCol w:w="4321"/>
            <w:gridCol w:w="864"/>
            <w:gridCol w:w="1008"/>
          </w:tblGrid>
        </w:tblGridChange>
      </w:tblGrid>
      <w:tr w:rsidR="00573AF5" w:rsidRPr="00573AF5" w14:paraId="7946326B" w14:textId="77777777" w:rsidTr="00433EA9">
        <w:trPr>
          <w:tblHeader/>
          <w:jc w:val="center"/>
          <w:trPrChange w:id="1242" w:author="Amit Popat" w:date="2022-07-11T09:45:00Z">
            <w:trPr>
              <w:tblHeader/>
              <w:jc w:val="center"/>
            </w:trPr>
          </w:trPrChange>
        </w:trPr>
        <w:tc>
          <w:tcPr>
            <w:tcW w:w="2882" w:type="dxa"/>
            <w:tcBorders>
              <w:top w:val="single" w:sz="2" w:space="0" w:color="auto"/>
              <w:left w:val="nil"/>
              <w:bottom w:val="single" w:sz="4" w:space="0" w:color="auto"/>
              <w:right w:val="nil"/>
            </w:tcBorders>
            <w:shd w:val="clear" w:color="auto" w:fill="FFFFFF"/>
            <w:tcPrChange w:id="1243" w:author="Amit Popat" w:date="2022-07-11T09:45:00Z">
              <w:tcPr>
                <w:tcW w:w="2880" w:type="dxa"/>
                <w:tcBorders>
                  <w:top w:val="single" w:sz="2" w:space="0" w:color="auto"/>
                  <w:left w:val="nil"/>
                  <w:bottom w:val="single" w:sz="4" w:space="0" w:color="auto"/>
                  <w:right w:val="nil"/>
                </w:tcBorders>
                <w:shd w:val="clear" w:color="auto" w:fill="FFFFFF"/>
              </w:tcPr>
            </w:tcPrChange>
          </w:tcPr>
          <w:p w14:paraId="6039269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1244" w:author="Amit Popat" w:date="2022-07-11T09:45:00Z">
              <w:tcPr>
                <w:tcW w:w="4320" w:type="dxa"/>
                <w:tcBorders>
                  <w:top w:val="single" w:sz="2" w:space="0" w:color="auto"/>
                  <w:left w:val="nil"/>
                  <w:bottom w:val="single" w:sz="4" w:space="0" w:color="auto"/>
                  <w:right w:val="nil"/>
                </w:tcBorders>
                <w:shd w:val="clear" w:color="auto" w:fill="FFFFFF"/>
              </w:tcPr>
            </w:tcPrChange>
          </w:tcPr>
          <w:p w14:paraId="0B8B8C2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1245" w:author="Amit Popat" w:date="2022-07-11T09:45:00Z">
              <w:tcPr>
                <w:tcW w:w="864" w:type="dxa"/>
                <w:tcBorders>
                  <w:top w:val="single" w:sz="2" w:space="0" w:color="auto"/>
                  <w:left w:val="nil"/>
                  <w:bottom w:val="single" w:sz="4" w:space="0" w:color="auto"/>
                  <w:right w:val="nil"/>
                </w:tcBorders>
                <w:shd w:val="clear" w:color="auto" w:fill="FFFFFF"/>
              </w:tcPr>
            </w:tcPrChange>
          </w:tcPr>
          <w:p w14:paraId="038CD80A"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1246" w:author="Amit Popat" w:date="2022-07-11T09:45:00Z">
              <w:tcPr>
                <w:tcW w:w="1008" w:type="dxa"/>
                <w:tcBorders>
                  <w:top w:val="single" w:sz="2" w:space="0" w:color="auto"/>
                  <w:left w:val="nil"/>
                  <w:bottom w:val="single" w:sz="4" w:space="0" w:color="auto"/>
                  <w:right w:val="nil"/>
                </w:tcBorders>
                <w:shd w:val="clear" w:color="auto" w:fill="FFFFFF"/>
              </w:tcPr>
            </w:tcPrChange>
          </w:tcPr>
          <w:p w14:paraId="4D48B4A0" w14:textId="77777777" w:rsidR="00573AF5" w:rsidRDefault="00573AF5">
            <w:pPr>
              <w:pStyle w:val="MsgTableHeader"/>
              <w:jc w:val="center"/>
              <w:rPr>
                <w:noProof/>
              </w:rPr>
            </w:pPr>
            <w:r>
              <w:rPr>
                <w:noProof/>
              </w:rPr>
              <w:t>Chapter</w:t>
            </w:r>
          </w:p>
        </w:tc>
      </w:tr>
      <w:tr w:rsidR="00573AF5" w:rsidRPr="00573AF5" w14:paraId="07C9D19A" w14:textId="77777777" w:rsidTr="00433EA9">
        <w:trPr>
          <w:jc w:val="center"/>
          <w:trPrChange w:id="1247" w:author="Amit Popat" w:date="2022-07-11T09:45:00Z">
            <w:trPr>
              <w:jc w:val="center"/>
            </w:trPr>
          </w:trPrChange>
        </w:trPr>
        <w:tc>
          <w:tcPr>
            <w:tcW w:w="2882" w:type="dxa"/>
            <w:tcBorders>
              <w:top w:val="single" w:sz="4" w:space="0" w:color="auto"/>
              <w:left w:val="nil"/>
              <w:bottom w:val="dotted" w:sz="4" w:space="0" w:color="auto"/>
              <w:right w:val="nil"/>
            </w:tcBorders>
            <w:shd w:val="clear" w:color="auto" w:fill="FFFFFF"/>
            <w:tcPrChange w:id="1248" w:author="Amit Popat" w:date="2022-07-11T09:45:00Z">
              <w:tcPr>
                <w:tcW w:w="2880" w:type="dxa"/>
                <w:tcBorders>
                  <w:top w:val="single" w:sz="4" w:space="0" w:color="auto"/>
                  <w:left w:val="nil"/>
                  <w:bottom w:val="dotted" w:sz="4" w:space="0" w:color="auto"/>
                  <w:right w:val="nil"/>
                </w:tcBorders>
                <w:shd w:val="clear" w:color="auto" w:fill="FFFFFF"/>
              </w:tcPr>
            </w:tcPrChange>
          </w:tcPr>
          <w:p w14:paraId="150919FA"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1249" w:author="Amit Popat" w:date="2022-07-11T09:45:00Z">
              <w:tcPr>
                <w:tcW w:w="4320" w:type="dxa"/>
                <w:tcBorders>
                  <w:top w:val="single" w:sz="4" w:space="0" w:color="auto"/>
                  <w:left w:val="nil"/>
                  <w:bottom w:val="dotted" w:sz="4" w:space="0" w:color="auto"/>
                  <w:right w:val="nil"/>
                </w:tcBorders>
                <w:shd w:val="clear" w:color="auto" w:fill="FFFFFF"/>
              </w:tcPr>
            </w:tcPrChange>
          </w:tcPr>
          <w:p w14:paraId="19363CE7"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1250" w:author="Amit Popat" w:date="2022-07-11T09:45:00Z">
              <w:tcPr>
                <w:tcW w:w="864" w:type="dxa"/>
                <w:tcBorders>
                  <w:top w:val="single" w:sz="4" w:space="0" w:color="auto"/>
                  <w:left w:val="nil"/>
                  <w:bottom w:val="dotted" w:sz="4" w:space="0" w:color="auto"/>
                  <w:right w:val="nil"/>
                </w:tcBorders>
                <w:shd w:val="clear" w:color="auto" w:fill="FFFFFF"/>
              </w:tcPr>
            </w:tcPrChange>
          </w:tcPr>
          <w:p w14:paraId="50CB1C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1251" w:author="Amit Popat" w:date="2022-07-11T09:45:00Z">
              <w:tcPr>
                <w:tcW w:w="1008" w:type="dxa"/>
                <w:tcBorders>
                  <w:top w:val="single" w:sz="4" w:space="0" w:color="auto"/>
                  <w:left w:val="nil"/>
                  <w:bottom w:val="dotted" w:sz="4" w:space="0" w:color="auto"/>
                  <w:right w:val="nil"/>
                </w:tcBorders>
                <w:shd w:val="clear" w:color="auto" w:fill="FFFFFF"/>
              </w:tcPr>
            </w:tcPrChange>
          </w:tcPr>
          <w:p w14:paraId="1B0E1F0C" w14:textId="77777777" w:rsidR="00573AF5" w:rsidRDefault="00573AF5">
            <w:pPr>
              <w:pStyle w:val="MsgTableBody"/>
              <w:jc w:val="center"/>
              <w:rPr>
                <w:noProof/>
              </w:rPr>
            </w:pPr>
            <w:r>
              <w:rPr>
                <w:noProof/>
              </w:rPr>
              <w:t>2</w:t>
            </w:r>
          </w:p>
        </w:tc>
      </w:tr>
      <w:tr w:rsidR="00573AF5" w:rsidRPr="00573AF5" w14:paraId="385FF9B1" w14:textId="77777777" w:rsidTr="00433EA9">
        <w:trPr>
          <w:jc w:val="center"/>
          <w:trPrChange w:id="1252"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253" w:author="Amit Popat" w:date="2022-07-11T09:45:00Z">
              <w:tcPr>
                <w:tcW w:w="2880" w:type="dxa"/>
                <w:tcBorders>
                  <w:top w:val="dotted" w:sz="4" w:space="0" w:color="auto"/>
                  <w:left w:val="nil"/>
                  <w:bottom w:val="dotted" w:sz="4" w:space="0" w:color="auto"/>
                  <w:right w:val="nil"/>
                </w:tcBorders>
                <w:shd w:val="clear" w:color="auto" w:fill="FFFFFF"/>
              </w:tcPr>
            </w:tcPrChange>
          </w:tcPr>
          <w:p w14:paraId="647AA3EF"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1254" w:author="Amit Popat" w:date="2022-07-11T09:45:00Z">
              <w:tcPr>
                <w:tcW w:w="4320" w:type="dxa"/>
                <w:tcBorders>
                  <w:top w:val="dotted" w:sz="4" w:space="0" w:color="auto"/>
                  <w:left w:val="nil"/>
                  <w:bottom w:val="dotted" w:sz="4" w:space="0" w:color="auto"/>
                  <w:right w:val="nil"/>
                </w:tcBorders>
                <w:shd w:val="clear" w:color="auto" w:fill="FFFFFF"/>
              </w:tcPr>
            </w:tcPrChange>
          </w:tcPr>
          <w:p w14:paraId="4FF0015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1255" w:author="Amit Popat" w:date="2022-07-11T09:45:00Z">
              <w:tcPr>
                <w:tcW w:w="864" w:type="dxa"/>
                <w:tcBorders>
                  <w:top w:val="dotted" w:sz="4" w:space="0" w:color="auto"/>
                  <w:left w:val="nil"/>
                  <w:bottom w:val="dotted" w:sz="4" w:space="0" w:color="auto"/>
                  <w:right w:val="nil"/>
                </w:tcBorders>
                <w:shd w:val="clear" w:color="auto" w:fill="FFFFFF"/>
              </w:tcPr>
            </w:tcPrChange>
          </w:tcPr>
          <w:p w14:paraId="4570F1B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56" w:author="Amit Popat" w:date="2022-07-11T09:45:00Z">
              <w:tcPr>
                <w:tcW w:w="1008" w:type="dxa"/>
                <w:tcBorders>
                  <w:top w:val="dotted" w:sz="4" w:space="0" w:color="auto"/>
                  <w:left w:val="nil"/>
                  <w:bottom w:val="dotted" w:sz="4" w:space="0" w:color="auto"/>
                  <w:right w:val="nil"/>
                </w:tcBorders>
                <w:shd w:val="clear" w:color="auto" w:fill="FFFFFF"/>
              </w:tcPr>
            </w:tcPrChange>
          </w:tcPr>
          <w:p w14:paraId="18F6351B" w14:textId="77777777" w:rsidR="00573AF5" w:rsidRDefault="00573AF5">
            <w:pPr>
              <w:pStyle w:val="MsgTableBody"/>
              <w:jc w:val="center"/>
              <w:rPr>
                <w:noProof/>
              </w:rPr>
            </w:pPr>
            <w:r>
              <w:rPr>
                <w:noProof/>
              </w:rPr>
              <w:t>2</w:t>
            </w:r>
          </w:p>
        </w:tc>
      </w:tr>
      <w:tr w:rsidR="00573AF5" w:rsidRPr="00573AF5" w14:paraId="65E8D4E5" w14:textId="77777777" w:rsidTr="00433EA9">
        <w:trPr>
          <w:jc w:val="center"/>
          <w:trPrChange w:id="1257"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258" w:author="Amit Popat" w:date="2022-07-11T09:45:00Z">
              <w:tcPr>
                <w:tcW w:w="2880" w:type="dxa"/>
                <w:tcBorders>
                  <w:top w:val="dotted" w:sz="4" w:space="0" w:color="auto"/>
                  <w:left w:val="nil"/>
                  <w:bottom w:val="dotted" w:sz="4" w:space="0" w:color="auto"/>
                  <w:right w:val="nil"/>
                </w:tcBorders>
                <w:shd w:val="clear" w:color="auto" w:fill="FFFFFF"/>
              </w:tcPr>
            </w:tcPrChange>
          </w:tcPr>
          <w:p w14:paraId="54FACD92"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1259" w:author="Amit Popat" w:date="2022-07-11T09:45:00Z">
              <w:tcPr>
                <w:tcW w:w="4320" w:type="dxa"/>
                <w:tcBorders>
                  <w:top w:val="dotted" w:sz="4" w:space="0" w:color="auto"/>
                  <w:left w:val="nil"/>
                  <w:bottom w:val="dotted" w:sz="4" w:space="0" w:color="auto"/>
                  <w:right w:val="nil"/>
                </w:tcBorders>
                <w:shd w:val="clear" w:color="auto" w:fill="FFFFFF"/>
              </w:tcPr>
            </w:tcPrChange>
          </w:tcPr>
          <w:p w14:paraId="34AD44D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1260" w:author="Amit Popat" w:date="2022-07-11T09:45:00Z">
              <w:tcPr>
                <w:tcW w:w="864" w:type="dxa"/>
                <w:tcBorders>
                  <w:top w:val="dotted" w:sz="4" w:space="0" w:color="auto"/>
                  <w:left w:val="nil"/>
                  <w:bottom w:val="dotted" w:sz="4" w:space="0" w:color="auto"/>
                  <w:right w:val="nil"/>
                </w:tcBorders>
                <w:shd w:val="clear" w:color="auto" w:fill="FFFFFF"/>
              </w:tcPr>
            </w:tcPrChange>
          </w:tcPr>
          <w:p w14:paraId="7635B3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61" w:author="Amit Popat" w:date="2022-07-11T09:45:00Z">
              <w:tcPr>
                <w:tcW w:w="1008" w:type="dxa"/>
                <w:tcBorders>
                  <w:top w:val="dotted" w:sz="4" w:space="0" w:color="auto"/>
                  <w:left w:val="nil"/>
                  <w:bottom w:val="dotted" w:sz="4" w:space="0" w:color="auto"/>
                  <w:right w:val="nil"/>
                </w:tcBorders>
                <w:shd w:val="clear" w:color="auto" w:fill="FFFFFF"/>
              </w:tcPr>
            </w:tcPrChange>
          </w:tcPr>
          <w:p w14:paraId="0527E0D4" w14:textId="77777777" w:rsidR="00573AF5" w:rsidRDefault="00573AF5">
            <w:pPr>
              <w:pStyle w:val="MsgTableBody"/>
              <w:jc w:val="center"/>
              <w:rPr>
                <w:noProof/>
              </w:rPr>
            </w:pPr>
            <w:r>
              <w:rPr>
                <w:noProof/>
              </w:rPr>
              <w:t>2</w:t>
            </w:r>
          </w:p>
        </w:tc>
      </w:tr>
      <w:tr w:rsidR="00573AF5" w:rsidRPr="00573AF5" w14:paraId="45605E38" w14:textId="77777777" w:rsidTr="00433EA9">
        <w:trPr>
          <w:jc w:val="center"/>
          <w:trPrChange w:id="1262"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263" w:author="Amit Popat" w:date="2022-07-11T09:45:00Z">
              <w:tcPr>
                <w:tcW w:w="2880" w:type="dxa"/>
                <w:tcBorders>
                  <w:top w:val="dotted" w:sz="4" w:space="0" w:color="auto"/>
                  <w:left w:val="nil"/>
                  <w:bottom w:val="dotted" w:sz="4" w:space="0" w:color="auto"/>
                  <w:right w:val="nil"/>
                </w:tcBorders>
                <w:shd w:val="clear" w:color="auto" w:fill="FFFFFF"/>
              </w:tcPr>
            </w:tcPrChange>
          </w:tcPr>
          <w:p w14:paraId="303C31A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264" w:author="Amit Popat" w:date="2022-07-11T09:45:00Z">
              <w:tcPr>
                <w:tcW w:w="4320" w:type="dxa"/>
                <w:tcBorders>
                  <w:top w:val="dotted" w:sz="4" w:space="0" w:color="auto"/>
                  <w:left w:val="nil"/>
                  <w:bottom w:val="dotted" w:sz="4" w:space="0" w:color="auto"/>
                  <w:right w:val="nil"/>
                </w:tcBorders>
                <w:shd w:val="clear" w:color="auto" w:fill="FFFFFF"/>
              </w:tcPr>
            </w:tcPrChange>
          </w:tcPr>
          <w:p w14:paraId="1049B30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1265" w:author="Amit Popat" w:date="2022-07-11T09:45:00Z">
              <w:tcPr>
                <w:tcW w:w="864" w:type="dxa"/>
                <w:tcBorders>
                  <w:top w:val="dotted" w:sz="4" w:space="0" w:color="auto"/>
                  <w:left w:val="nil"/>
                  <w:bottom w:val="dotted" w:sz="4" w:space="0" w:color="auto"/>
                  <w:right w:val="nil"/>
                </w:tcBorders>
                <w:shd w:val="clear" w:color="auto" w:fill="FFFFFF"/>
              </w:tcPr>
            </w:tcPrChange>
          </w:tcPr>
          <w:p w14:paraId="7666DC5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66" w:author="Amit Popat" w:date="2022-07-11T09:45:00Z">
              <w:tcPr>
                <w:tcW w:w="1008" w:type="dxa"/>
                <w:tcBorders>
                  <w:top w:val="dotted" w:sz="4" w:space="0" w:color="auto"/>
                  <w:left w:val="nil"/>
                  <w:bottom w:val="dotted" w:sz="4" w:space="0" w:color="auto"/>
                  <w:right w:val="nil"/>
                </w:tcBorders>
                <w:shd w:val="clear" w:color="auto" w:fill="FFFFFF"/>
              </w:tcPr>
            </w:tcPrChange>
          </w:tcPr>
          <w:p w14:paraId="631F5DDA" w14:textId="77777777" w:rsidR="00573AF5" w:rsidRDefault="00573AF5">
            <w:pPr>
              <w:pStyle w:val="MsgTableBody"/>
              <w:jc w:val="center"/>
              <w:rPr>
                <w:noProof/>
              </w:rPr>
            </w:pPr>
          </w:p>
        </w:tc>
      </w:tr>
      <w:tr w:rsidR="00573AF5" w:rsidRPr="00573AF5" w14:paraId="3A394334" w14:textId="77777777" w:rsidTr="00433EA9">
        <w:trPr>
          <w:jc w:val="center"/>
          <w:trPrChange w:id="1267"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268" w:author="Amit Popat" w:date="2022-07-11T09:45:00Z">
              <w:tcPr>
                <w:tcW w:w="2880" w:type="dxa"/>
                <w:tcBorders>
                  <w:top w:val="dotted" w:sz="4" w:space="0" w:color="auto"/>
                  <w:left w:val="nil"/>
                  <w:bottom w:val="dotted" w:sz="4" w:space="0" w:color="auto"/>
                  <w:right w:val="nil"/>
                </w:tcBorders>
                <w:shd w:val="clear" w:color="auto" w:fill="FFFFFF"/>
              </w:tcPr>
            </w:tcPrChange>
          </w:tcPr>
          <w:p w14:paraId="1D0B6502" w14:textId="77777777" w:rsidR="00573AF5" w:rsidRDefault="00573AF5">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269" w:author="Amit Popat" w:date="2022-07-11T09:45:00Z">
              <w:tcPr>
                <w:tcW w:w="4320" w:type="dxa"/>
                <w:tcBorders>
                  <w:top w:val="dotted" w:sz="4" w:space="0" w:color="auto"/>
                  <w:left w:val="nil"/>
                  <w:bottom w:val="dotted" w:sz="4" w:space="0" w:color="auto"/>
                  <w:right w:val="nil"/>
                </w:tcBorders>
                <w:shd w:val="clear" w:color="auto" w:fill="FFFFFF"/>
              </w:tcPr>
            </w:tcPrChange>
          </w:tcPr>
          <w:p w14:paraId="592ECF52"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1270" w:author="Amit Popat" w:date="2022-07-11T09:45:00Z">
              <w:tcPr>
                <w:tcW w:w="864" w:type="dxa"/>
                <w:tcBorders>
                  <w:top w:val="dotted" w:sz="4" w:space="0" w:color="auto"/>
                  <w:left w:val="nil"/>
                  <w:bottom w:val="dotted" w:sz="4" w:space="0" w:color="auto"/>
                  <w:right w:val="nil"/>
                </w:tcBorders>
                <w:shd w:val="clear" w:color="auto" w:fill="FFFFFF"/>
              </w:tcPr>
            </w:tcPrChange>
          </w:tcPr>
          <w:p w14:paraId="73D4759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71" w:author="Amit Popat" w:date="2022-07-11T09:45:00Z">
              <w:tcPr>
                <w:tcW w:w="1008" w:type="dxa"/>
                <w:tcBorders>
                  <w:top w:val="dotted" w:sz="4" w:space="0" w:color="auto"/>
                  <w:left w:val="nil"/>
                  <w:bottom w:val="dotted" w:sz="4" w:space="0" w:color="auto"/>
                  <w:right w:val="nil"/>
                </w:tcBorders>
                <w:shd w:val="clear" w:color="auto" w:fill="FFFFFF"/>
              </w:tcPr>
            </w:tcPrChange>
          </w:tcPr>
          <w:p w14:paraId="38AF5AC0" w14:textId="77777777" w:rsidR="00573AF5" w:rsidRDefault="00573AF5">
            <w:pPr>
              <w:pStyle w:val="MsgTableBody"/>
              <w:jc w:val="center"/>
              <w:rPr>
                <w:noProof/>
              </w:rPr>
            </w:pPr>
            <w:r>
              <w:rPr>
                <w:noProof/>
              </w:rPr>
              <w:t>11</w:t>
            </w:r>
          </w:p>
        </w:tc>
      </w:tr>
      <w:tr w:rsidR="00573AF5" w:rsidRPr="00573AF5" w14:paraId="5B4733C2" w14:textId="77777777" w:rsidTr="00433EA9">
        <w:trPr>
          <w:jc w:val="center"/>
          <w:trPrChange w:id="1272"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273" w:author="Amit Popat" w:date="2022-07-11T09:45:00Z">
              <w:tcPr>
                <w:tcW w:w="2880" w:type="dxa"/>
                <w:tcBorders>
                  <w:top w:val="dotted" w:sz="4" w:space="0" w:color="auto"/>
                  <w:left w:val="nil"/>
                  <w:bottom w:val="dotted" w:sz="4" w:space="0" w:color="auto"/>
                  <w:right w:val="nil"/>
                </w:tcBorders>
                <w:shd w:val="clear" w:color="auto" w:fill="FFFFFF"/>
              </w:tcPr>
            </w:tcPrChange>
          </w:tcPr>
          <w:p w14:paraId="41D3F85C" w14:textId="77777777" w:rsidR="00573AF5" w:rsidRDefault="00573AF5">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274" w:author="Amit Popat" w:date="2022-07-11T09:45:00Z">
              <w:tcPr>
                <w:tcW w:w="4320" w:type="dxa"/>
                <w:tcBorders>
                  <w:top w:val="dotted" w:sz="4" w:space="0" w:color="auto"/>
                  <w:left w:val="nil"/>
                  <w:bottom w:val="dotted" w:sz="4" w:space="0" w:color="auto"/>
                  <w:right w:val="nil"/>
                </w:tcBorders>
                <w:shd w:val="clear" w:color="auto" w:fill="FFFFFF"/>
              </w:tcPr>
            </w:tcPrChange>
          </w:tcPr>
          <w:p w14:paraId="7BEBAC6C"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275" w:author="Amit Popat" w:date="2022-07-11T09:45:00Z">
              <w:tcPr>
                <w:tcW w:w="864" w:type="dxa"/>
                <w:tcBorders>
                  <w:top w:val="dotted" w:sz="4" w:space="0" w:color="auto"/>
                  <w:left w:val="nil"/>
                  <w:bottom w:val="dotted" w:sz="4" w:space="0" w:color="auto"/>
                  <w:right w:val="nil"/>
                </w:tcBorders>
                <w:shd w:val="clear" w:color="auto" w:fill="FFFFFF"/>
              </w:tcPr>
            </w:tcPrChange>
          </w:tcPr>
          <w:p w14:paraId="1B42A49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76" w:author="Amit Popat" w:date="2022-07-11T09:45:00Z">
              <w:tcPr>
                <w:tcW w:w="1008" w:type="dxa"/>
                <w:tcBorders>
                  <w:top w:val="dotted" w:sz="4" w:space="0" w:color="auto"/>
                  <w:left w:val="nil"/>
                  <w:bottom w:val="dotted" w:sz="4" w:space="0" w:color="auto"/>
                  <w:right w:val="nil"/>
                </w:tcBorders>
                <w:shd w:val="clear" w:color="auto" w:fill="FFFFFF"/>
              </w:tcPr>
            </w:tcPrChange>
          </w:tcPr>
          <w:p w14:paraId="66B22520" w14:textId="77777777" w:rsidR="00573AF5" w:rsidRDefault="00573AF5">
            <w:pPr>
              <w:pStyle w:val="MsgTableBody"/>
              <w:jc w:val="center"/>
              <w:rPr>
                <w:noProof/>
              </w:rPr>
            </w:pPr>
            <w:r>
              <w:rPr>
                <w:noProof/>
              </w:rPr>
              <w:t>11</w:t>
            </w:r>
          </w:p>
        </w:tc>
      </w:tr>
      <w:tr w:rsidR="00573AF5" w:rsidRPr="00573AF5" w14:paraId="22C03577" w14:textId="77777777" w:rsidTr="00433EA9">
        <w:trPr>
          <w:jc w:val="center"/>
          <w:trPrChange w:id="1277"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278" w:author="Amit Popat" w:date="2022-07-11T09:45:00Z">
              <w:tcPr>
                <w:tcW w:w="2880" w:type="dxa"/>
                <w:tcBorders>
                  <w:top w:val="dotted" w:sz="4" w:space="0" w:color="auto"/>
                  <w:left w:val="nil"/>
                  <w:bottom w:val="dotted" w:sz="4" w:space="0" w:color="auto"/>
                  <w:right w:val="nil"/>
                </w:tcBorders>
                <w:shd w:val="clear" w:color="auto" w:fill="FFFFFF"/>
              </w:tcPr>
            </w:tcPrChange>
          </w:tcPr>
          <w:p w14:paraId="55999256"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279" w:author="Amit Popat" w:date="2022-07-11T09:45:00Z">
              <w:tcPr>
                <w:tcW w:w="4320" w:type="dxa"/>
                <w:tcBorders>
                  <w:top w:val="dotted" w:sz="4" w:space="0" w:color="auto"/>
                  <w:left w:val="nil"/>
                  <w:bottom w:val="dotted" w:sz="4" w:space="0" w:color="auto"/>
                  <w:right w:val="nil"/>
                </w:tcBorders>
                <w:shd w:val="clear" w:color="auto" w:fill="FFFFFF"/>
              </w:tcPr>
            </w:tcPrChange>
          </w:tcPr>
          <w:p w14:paraId="7F8FC68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1280" w:author="Amit Popat" w:date="2022-07-11T09:45:00Z">
              <w:tcPr>
                <w:tcW w:w="864" w:type="dxa"/>
                <w:tcBorders>
                  <w:top w:val="dotted" w:sz="4" w:space="0" w:color="auto"/>
                  <w:left w:val="nil"/>
                  <w:bottom w:val="dotted" w:sz="4" w:space="0" w:color="auto"/>
                  <w:right w:val="nil"/>
                </w:tcBorders>
                <w:shd w:val="clear" w:color="auto" w:fill="FFFFFF"/>
              </w:tcPr>
            </w:tcPrChange>
          </w:tcPr>
          <w:p w14:paraId="49C123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81" w:author="Amit Popat" w:date="2022-07-11T09:45:00Z">
              <w:tcPr>
                <w:tcW w:w="1008" w:type="dxa"/>
                <w:tcBorders>
                  <w:top w:val="dotted" w:sz="4" w:space="0" w:color="auto"/>
                  <w:left w:val="nil"/>
                  <w:bottom w:val="dotted" w:sz="4" w:space="0" w:color="auto"/>
                  <w:right w:val="nil"/>
                </w:tcBorders>
                <w:shd w:val="clear" w:color="auto" w:fill="FFFFFF"/>
              </w:tcPr>
            </w:tcPrChange>
          </w:tcPr>
          <w:p w14:paraId="11707835" w14:textId="77777777" w:rsidR="00573AF5" w:rsidRDefault="00573AF5">
            <w:pPr>
              <w:pStyle w:val="MsgTableBody"/>
              <w:jc w:val="center"/>
              <w:rPr>
                <w:noProof/>
              </w:rPr>
            </w:pPr>
          </w:p>
        </w:tc>
      </w:tr>
      <w:tr w:rsidR="00573AF5" w:rsidRPr="00573AF5" w14:paraId="09482834" w14:textId="77777777" w:rsidTr="00433EA9">
        <w:trPr>
          <w:jc w:val="center"/>
          <w:trPrChange w:id="1282"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283" w:author="Amit Popat" w:date="2022-07-11T09:45:00Z">
              <w:tcPr>
                <w:tcW w:w="2880" w:type="dxa"/>
                <w:tcBorders>
                  <w:top w:val="dotted" w:sz="4" w:space="0" w:color="auto"/>
                  <w:left w:val="nil"/>
                  <w:bottom w:val="dotted" w:sz="4" w:space="0" w:color="auto"/>
                  <w:right w:val="nil"/>
                </w:tcBorders>
                <w:shd w:val="clear" w:color="auto" w:fill="FFFFFF"/>
              </w:tcPr>
            </w:tcPrChange>
          </w:tcPr>
          <w:p w14:paraId="42CFD026"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1284" w:author="Amit Popat" w:date="2022-07-11T09:45:00Z">
              <w:tcPr>
                <w:tcW w:w="4320" w:type="dxa"/>
                <w:tcBorders>
                  <w:top w:val="dotted" w:sz="4" w:space="0" w:color="auto"/>
                  <w:left w:val="nil"/>
                  <w:bottom w:val="dotted" w:sz="4" w:space="0" w:color="auto"/>
                  <w:right w:val="nil"/>
                </w:tcBorders>
                <w:shd w:val="clear" w:color="auto" w:fill="FFFFFF"/>
              </w:tcPr>
            </w:tcPrChange>
          </w:tcPr>
          <w:p w14:paraId="39712B4E"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1285" w:author="Amit Popat" w:date="2022-07-11T09:45:00Z">
              <w:tcPr>
                <w:tcW w:w="864" w:type="dxa"/>
                <w:tcBorders>
                  <w:top w:val="dotted" w:sz="4" w:space="0" w:color="auto"/>
                  <w:left w:val="nil"/>
                  <w:bottom w:val="dotted" w:sz="4" w:space="0" w:color="auto"/>
                  <w:right w:val="nil"/>
                </w:tcBorders>
                <w:shd w:val="clear" w:color="auto" w:fill="FFFFFF"/>
              </w:tcPr>
            </w:tcPrChange>
          </w:tcPr>
          <w:p w14:paraId="45971F9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86" w:author="Amit Popat" w:date="2022-07-11T09:45:00Z">
              <w:tcPr>
                <w:tcW w:w="1008" w:type="dxa"/>
                <w:tcBorders>
                  <w:top w:val="dotted" w:sz="4" w:space="0" w:color="auto"/>
                  <w:left w:val="nil"/>
                  <w:bottom w:val="dotted" w:sz="4" w:space="0" w:color="auto"/>
                  <w:right w:val="nil"/>
                </w:tcBorders>
                <w:shd w:val="clear" w:color="auto" w:fill="FFFFFF"/>
              </w:tcPr>
            </w:tcPrChange>
          </w:tcPr>
          <w:p w14:paraId="51A38593" w14:textId="77777777" w:rsidR="00573AF5" w:rsidRDefault="00573AF5">
            <w:pPr>
              <w:pStyle w:val="MsgTableBody"/>
              <w:jc w:val="center"/>
              <w:rPr>
                <w:noProof/>
              </w:rPr>
            </w:pPr>
            <w:r>
              <w:rPr>
                <w:noProof/>
              </w:rPr>
              <w:t>3</w:t>
            </w:r>
          </w:p>
        </w:tc>
      </w:tr>
      <w:tr w:rsidR="00433EA9" w:rsidRPr="00767D02" w14:paraId="732A04F2" w14:textId="77777777" w:rsidTr="00433EA9">
        <w:tblPrEx>
          <w:tblCellMar>
            <w:left w:w="108" w:type="dxa"/>
            <w:right w:w="108" w:type="dxa"/>
          </w:tblCellMar>
          <w:tblLook w:val="04A0" w:firstRow="1" w:lastRow="0" w:firstColumn="1" w:lastColumn="0" w:noHBand="0" w:noVBand="1"/>
        </w:tblPrEx>
        <w:trPr>
          <w:jc w:val="center"/>
          <w:ins w:id="1287" w:author="Amit Popat" w:date="2022-07-11T09:45:00Z"/>
        </w:trPr>
        <w:tc>
          <w:tcPr>
            <w:tcW w:w="2882" w:type="dxa"/>
            <w:tcBorders>
              <w:top w:val="dotted" w:sz="4" w:space="0" w:color="auto"/>
              <w:left w:val="nil"/>
              <w:bottom w:val="dotted" w:sz="4" w:space="0" w:color="auto"/>
              <w:right w:val="nil"/>
            </w:tcBorders>
            <w:shd w:val="clear" w:color="auto" w:fill="FFFFFF"/>
            <w:hideMark/>
          </w:tcPr>
          <w:p w14:paraId="3B7C89F3" w14:textId="77777777" w:rsidR="00433EA9" w:rsidRPr="00767D02" w:rsidRDefault="00433EA9">
            <w:pPr>
              <w:pStyle w:val="MsgTableBody"/>
              <w:spacing w:line="256" w:lineRule="auto"/>
              <w:rPr>
                <w:ins w:id="1288" w:author="Amit Popat" w:date="2022-07-11T09:45:00Z"/>
                <w:noProof/>
                <w:color w:val="FF0000"/>
              </w:rPr>
            </w:pPr>
            <w:ins w:id="1289" w:author="Amit Popat" w:date="2022-07-11T09:45: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33C50D77" w14:textId="77777777" w:rsidR="00433EA9" w:rsidRPr="00767D02" w:rsidRDefault="00433EA9">
            <w:pPr>
              <w:pStyle w:val="MsgTableBody"/>
              <w:spacing w:line="256" w:lineRule="auto"/>
              <w:rPr>
                <w:ins w:id="1290" w:author="Amit Popat" w:date="2022-07-11T09:45:00Z"/>
                <w:noProof/>
                <w:color w:val="FF0000"/>
              </w:rPr>
            </w:pPr>
            <w:ins w:id="1291" w:author="Amit Popat" w:date="2022-07-11T09:45: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9A24E12" w14:textId="77777777" w:rsidR="00433EA9" w:rsidRPr="00767D02" w:rsidRDefault="00433EA9">
            <w:pPr>
              <w:pStyle w:val="MsgTableBody"/>
              <w:spacing w:line="256" w:lineRule="auto"/>
              <w:jc w:val="center"/>
              <w:rPr>
                <w:ins w:id="1292" w:author="Amit Popat" w:date="2022-07-11T09:4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299D916" w14:textId="77777777" w:rsidR="00433EA9" w:rsidRPr="00767D02" w:rsidRDefault="00433EA9">
            <w:pPr>
              <w:pStyle w:val="MsgTableBody"/>
              <w:spacing w:line="256" w:lineRule="auto"/>
              <w:jc w:val="center"/>
              <w:rPr>
                <w:ins w:id="1293" w:author="Amit Popat" w:date="2022-07-11T09:45:00Z"/>
                <w:noProof/>
                <w:color w:val="FF0000"/>
              </w:rPr>
            </w:pPr>
            <w:ins w:id="1294" w:author="Amit Popat" w:date="2022-07-11T09:45:00Z">
              <w:r w:rsidRPr="00767D02">
                <w:rPr>
                  <w:noProof/>
                  <w:color w:val="FF0000"/>
                </w:rPr>
                <w:t>3</w:t>
              </w:r>
            </w:ins>
          </w:p>
        </w:tc>
      </w:tr>
      <w:tr w:rsidR="00433EA9" w:rsidRPr="00767D02" w14:paraId="126D30C5" w14:textId="77777777" w:rsidTr="00433EA9">
        <w:tblPrEx>
          <w:tblCellMar>
            <w:left w:w="108" w:type="dxa"/>
            <w:right w:w="108" w:type="dxa"/>
          </w:tblCellMar>
          <w:tblLook w:val="04A0" w:firstRow="1" w:lastRow="0" w:firstColumn="1" w:lastColumn="0" w:noHBand="0" w:noVBand="1"/>
        </w:tblPrEx>
        <w:trPr>
          <w:jc w:val="center"/>
          <w:ins w:id="1295" w:author="Amit Popat" w:date="2022-07-11T09:45:00Z"/>
        </w:trPr>
        <w:tc>
          <w:tcPr>
            <w:tcW w:w="2882" w:type="dxa"/>
            <w:tcBorders>
              <w:top w:val="dotted" w:sz="4" w:space="0" w:color="auto"/>
              <w:left w:val="nil"/>
              <w:bottom w:val="dotted" w:sz="4" w:space="0" w:color="auto"/>
              <w:right w:val="nil"/>
            </w:tcBorders>
            <w:shd w:val="clear" w:color="auto" w:fill="FFFFFF"/>
            <w:hideMark/>
          </w:tcPr>
          <w:p w14:paraId="2E0C9D98" w14:textId="77777777" w:rsidR="00433EA9" w:rsidRPr="00767D02" w:rsidRDefault="00433EA9">
            <w:pPr>
              <w:pStyle w:val="MsgTableBody"/>
              <w:spacing w:line="256" w:lineRule="auto"/>
              <w:rPr>
                <w:ins w:id="1296" w:author="Amit Popat" w:date="2022-07-11T09:45:00Z"/>
                <w:noProof/>
                <w:color w:val="FF0000"/>
              </w:rPr>
            </w:pPr>
            <w:ins w:id="1297" w:author="Amit Popat" w:date="2022-07-11T09:45: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3506966D" w14:textId="77777777" w:rsidR="00433EA9" w:rsidRPr="00767D02" w:rsidRDefault="00433EA9">
            <w:pPr>
              <w:pStyle w:val="MsgTableBody"/>
              <w:spacing w:line="256" w:lineRule="auto"/>
              <w:rPr>
                <w:ins w:id="1298" w:author="Amit Popat" w:date="2022-07-11T09:45:00Z"/>
                <w:noProof/>
                <w:color w:val="FF0000"/>
              </w:rPr>
            </w:pPr>
            <w:ins w:id="1299" w:author="Amit Popat" w:date="2022-07-11T09:45: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8C5B501" w14:textId="77777777" w:rsidR="00433EA9" w:rsidRPr="00767D02" w:rsidRDefault="00433EA9">
            <w:pPr>
              <w:pStyle w:val="MsgTableBody"/>
              <w:spacing w:line="256" w:lineRule="auto"/>
              <w:jc w:val="center"/>
              <w:rPr>
                <w:ins w:id="1300" w:author="Amit Popat" w:date="2022-07-11T09:4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3BDC64C" w14:textId="77777777" w:rsidR="00433EA9" w:rsidRPr="00767D02" w:rsidRDefault="00433EA9">
            <w:pPr>
              <w:pStyle w:val="MsgTableBody"/>
              <w:spacing w:line="256" w:lineRule="auto"/>
              <w:jc w:val="center"/>
              <w:rPr>
                <w:ins w:id="1301" w:author="Amit Popat" w:date="2022-07-11T09:45:00Z"/>
                <w:noProof/>
                <w:color w:val="FF0000"/>
              </w:rPr>
            </w:pPr>
            <w:ins w:id="1302" w:author="Amit Popat" w:date="2022-07-11T09:45:00Z">
              <w:r w:rsidRPr="00767D02">
                <w:rPr>
                  <w:noProof/>
                  <w:color w:val="FF0000"/>
                </w:rPr>
                <w:t>3</w:t>
              </w:r>
            </w:ins>
          </w:p>
        </w:tc>
      </w:tr>
      <w:tr w:rsidR="00433EA9" w:rsidRPr="00767D02" w14:paraId="6B4EA91F" w14:textId="77777777" w:rsidTr="00433EA9">
        <w:tblPrEx>
          <w:tblCellMar>
            <w:left w:w="108" w:type="dxa"/>
            <w:right w:w="108" w:type="dxa"/>
          </w:tblCellMar>
          <w:tblLook w:val="04A0" w:firstRow="1" w:lastRow="0" w:firstColumn="1" w:lastColumn="0" w:noHBand="0" w:noVBand="1"/>
        </w:tblPrEx>
        <w:trPr>
          <w:jc w:val="center"/>
          <w:ins w:id="1303" w:author="Amit Popat" w:date="2022-07-11T09:45:00Z"/>
        </w:trPr>
        <w:tc>
          <w:tcPr>
            <w:tcW w:w="2882" w:type="dxa"/>
            <w:tcBorders>
              <w:top w:val="dotted" w:sz="4" w:space="0" w:color="auto"/>
              <w:left w:val="nil"/>
              <w:bottom w:val="dotted" w:sz="4" w:space="0" w:color="auto"/>
              <w:right w:val="nil"/>
            </w:tcBorders>
            <w:shd w:val="clear" w:color="auto" w:fill="FFFFFF"/>
            <w:hideMark/>
          </w:tcPr>
          <w:p w14:paraId="01F4C345" w14:textId="77777777" w:rsidR="00433EA9" w:rsidRPr="00767D02" w:rsidRDefault="00433EA9">
            <w:pPr>
              <w:pStyle w:val="MsgTableBody"/>
              <w:spacing w:line="256" w:lineRule="auto"/>
              <w:rPr>
                <w:ins w:id="1304" w:author="Amit Popat" w:date="2022-07-11T09:45:00Z"/>
                <w:noProof/>
                <w:color w:val="FF0000"/>
              </w:rPr>
            </w:pPr>
            <w:ins w:id="1305" w:author="Amit Popat" w:date="2022-07-11T09:45: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25F3EF68" w14:textId="2159C86D" w:rsidR="00433EA9" w:rsidRPr="00767D02" w:rsidRDefault="00433EA9">
            <w:pPr>
              <w:pStyle w:val="MsgTableBody"/>
              <w:spacing w:line="256" w:lineRule="auto"/>
              <w:rPr>
                <w:ins w:id="1306" w:author="Amit Popat" w:date="2022-07-11T09:45:00Z"/>
                <w:noProof/>
                <w:color w:val="FF0000"/>
              </w:rPr>
            </w:pPr>
            <w:ins w:id="1307" w:author="Amit Popat" w:date="2022-07-11T09:45:00Z">
              <w:del w:id="1308" w:author="Craig Newman" w:date="2023-07-03T08:05:00Z">
                <w:r w:rsidRPr="00767D02" w:rsidDel="004630BD">
                  <w:rPr>
                    <w:noProof/>
                    <w:color w:val="FF0000"/>
                  </w:rPr>
                  <w:delText>Sex for Clinical Use</w:delText>
                </w:r>
              </w:del>
            </w:ins>
            <w:ins w:id="1309"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1A342B3F" w14:textId="77777777" w:rsidR="00433EA9" w:rsidRPr="00767D02" w:rsidRDefault="00433EA9">
            <w:pPr>
              <w:pStyle w:val="MsgTableBody"/>
              <w:spacing w:line="256" w:lineRule="auto"/>
              <w:jc w:val="center"/>
              <w:rPr>
                <w:ins w:id="1310" w:author="Amit Popat" w:date="2022-07-11T09:4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E6BDEC9" w14:textId="77777777" w:rsidR="00433EA9" w:rsidRPr="00767D02" w:rsidRDefault="00433EA9">
            <w:pPr>
              <w:pStyle w:val="MsgTableBody"/>
              <w:spacing w:line="256" w:lineRule="auto"/>
              <w:jc w:val="center"/>
              <w:rPr>
                <w:ins w:id="1311" w:author="Amit Popat" w:date="2022-07-11T09:45:00Z"/>
                <w:noProof/>
                <w:color w:val="FF0000"/>
              </w:rPr>
            </w:pPr>
            <w:ins w:id="1312" w:author="Amit Popat" w:date="2022-07-11T09:45:00Z">
              <w:r w:rsidRPr="00767D02">
                <w:rPr>
                  <w:noProof/>
                  <w:color w:val="FF0000"/>
                </w:rPr>
                <w:t>3</w:t>
              </w:r>
            </w:ins>
          </w:p>
        </w:tc>
      </w:tr>
      <w:tr w:rsidR="008370EC" w:rsidRPr="00767D02" w14:paraId="3BB06944" w14:textId="77777777" w:rsidTr="00F8714F">
        <w:tblPrEx>
          <w:tblCellMar>
            <w:left w:w="108" w:type="dxa"/>
            <w:right w:w="108" w:type="dxa"/>
          </w:tblCellMar>
          <w:tblLook w:val="04A0" w:firstRow="1" w:lastRow="0" w:firstColumn="1" w:lastColumn="0" w:noHBand="0" w:noVBand="1"/>
        </w:tblPrEx>
        <w:trPr>
          <w:jc w:val="center"/>
          <w:ins w:id="1313" w:author="Amit Popat" w:date="2022-07-11T10:26:00Z"/>
        </w:trPr>
        <w:tc>
          <w:tcPr>
            <w:tcW w:w="2882" w:type="dxa"/>
            <w:tcBorders>
              <w:top w:val="dotted" w:sz="4" w:space="0" w:color="auto"/>
              <w:left w:val="nil"/>
              <w:bottom w:val="dotted" w:sz="4" w:space="0" w:color="auto"/>
              <w:right w:val="nil"/>
            </w:tcBorders>
            <w:shd w:val="clear" w:color="auto" w:fill="FFFFFF"/>
          </w:tcPr>
          <w:p w14:paraId="6E2BDF3A" w14:textId="77777777" w:rsidR="008370EC" w:rsidRPr="00767D02" w:rsidRDefault="008370EC" w:rsidP="00F8714F">
            <w:pPr>
              <w:pStyle w:val="MsgTableBody"/>
              <w:spacing w:line="256" w:lineRule="auto"/>
              <w:rPr>
                <w:ins w:id="1314" w:author="Amit Popat" w:date="2022-07-11T10:26:00Z"/>
                <w:noProof/>
                <w:color w:val="FF0000"/>
              </w:rPr>
            </w:pPr>
            <w:ins w:id="1315" w:author="Amit Popat" w:date="2022-07-11T10:26: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241F9854" w14:textId="77777777" w:rsidR="008370EC" w:rsidRPr="00767D02" w:rsidRDefault="008370EC" w:rsidP="00F8714F">
            <w:pPr>
              <w:pStyle w:val="MsgTableBody"/>
              <w:spacing w:line="256" w:lineRule="auto"/>
              <w:rPr>
                <w:ins w:id="1316" w:author="Amit Popat" w:date="2022-07-11T10:26:00Z"/>
                <w:noProof/>
                <w:color w:val="FF0000"/>
              </w:rPr>
            </w:pPr>
            <w:ins w:id="1317" w:author="Amit Popat" w:date="2022-07-11T10:26: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6B23837D" w14:textId="77777777" w:rsidR="008370EC" w:rsidRPr="00767D02" w:rsidRDefault="008370EC" w:rsidP="00F8714F">
            <w:pPr>
              <w:pStyle w:val="MsgTableBody"/>
              <w:spacing w:line="256" w:lineRule="auto"/>
              <w:jc w:val="center"/>
              <w:rPr>
                <w:ins w:id="1318"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tcPr>
          <w:p w14:paraId="4C783C5C" w14:textId="77777777" w:rsidR="008370EC" w:rsidRPr="00767D02" w:rsidRDefault="008370EC" w:rsidP="00F8714F">
            <w:pPr>
              <w:pStyle w:val="MsgTableBody"/>
              <w:spacing w:line="256" w:lineRule="auto"/>
              <w:jc w:val="center"/>
              <w:rPr>
                <w:ins w:id="1319" w:author="Amit Popat" w:date="2022-07-11T10:26:00Z"/>
                <w:noProof/>
                <w:color w:val="FF0000"/>
              </w:rPr>
            </w:pPr>
          </w:p>
        </w:tc>
      </w:tr>
      <w:tr w:rsidR="008370EC" w:rsidRPr="00767D02" w14:paraId="2243AB69" w14:textId="77777777" w:rsidTr="00F8714F">
        <w:tblPrEx>
          <w:tblCellMar>
            <w:left w:w="108" w:type="dxa"/>
            <w:right w:w="108" w:type="dxa"/>
          </w:tblCellMar>
        </w:tblPrEx>
        <w:trPr>
          <w:jc w:val="center"/>
          <w:ins w:id="1320" w:author="Amit Popat" w:date="2022-07-11T10:26:00Z"/>
        </w:trPr>
        <w:tc>
          <w:tcPr>
            <w:tcW w:w="2882" w:type="dxa"/>
            <w:tcBorders>
              <w:top w:val="dotted" w:sz="4" w:space="0" w:color="auto"/>
              <w:left w:val="nil"/>
              <w:bottom w:val="dotted" w:sz="4" w:space="0" w:color="auto"/>
              <w:right w:val="nil"/>
            </w:tcBorders>
            <w:shd w:val="clear" w:color="auto" w:fill="FFFFFF"/>
          </w:tcPr>
          <w:p w14:paraId="79C3395B" w14:textId="77777777" w:rsidR="008370EC" w:rsidRPr="00767D02" w:rsidRDefault="008370EC" w:rsidP="00F8714F">
            <w:pPr>
              <w:pStyle w:val="MsgTableBody"/>
              <w:rPr>
                <w:ins w:id="1321" w:author="Amit Popat" w:date="2022-07-11T10:26:00Z"/>
                <w:noProof/>
              </w:rPr>
            </w:pPr>
            <w:ins w:id="1322" w:author="Amit Popat" w:date="2022-07-11T10:26: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517C483A" w14:textId="77777777" w:rsidR="008370EC" w:rsidRPr="00767D02" w:rsidRDefault="008370EC" w:rsidP="00F8714F">
            <w:pPr>
              <w:pStyle w:val="MsgTableBody"/>
              <w:rPr>
                <w:ins w:id="1323" w:author="Amit Popat" w:date="2022-07-11T10:26:00Z"/>
                <w:noProof/>
              </w:rPr>
            </w:pPr>
            <w:ins w:id="1324" w:author="Amit Popat" w:date="2022-07-11T10:26: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27EBAFC4" w14:textId="77777777" w:rsidR="008370EC" w:rsidRPr="00767D02" w:rsidRDefault="008370EC" w:rsidP="00F8714F">
            <w:pPr>
              <w:pStyle w:val="MsgTableBody"/>
              <w:jc w:val="center"/>
              <w:rPr>
                <w:ins w:id="1325" w:author="Amit Popat" w:date="2022-07-11T10:26:00Z"/>
                <w:noProof/>
              </w:rPr>
            </w:pPr>
          </w:p>
        </w:tc>
        <w:tc>
          <w:tcPr>
            <w:tcW w:w="1008" w:type="dxa"/>
            <w:tcBorders>
              <w:top w:val="dotted" w:sz="4" w:space="0" w:color="auto"/>
              <w:left w:val="nil"/>
              <w:bottom w:val="dotted" w:sz="4" w:space="0" w:color="auto"/>
              <w:right w:val="nil"/>
            </w:tcBorders>
            <w:shd w:val="clear" w:color="auto" w:fill="FFFFFF"/>
          </w:tcPr>
          <w:p w14:paraId="17C2ABC0" w14:textId="77777777" w:rsidR="008370EC" w:rsidRPr="00767D02" w:rsidRDefault="008370EC" w:rsidP="00F8714F">
            <w:pPr>
              <w:pStyle w:val="MsgTableBody"/>
              <w:jc w:val="center"/>
              <w:rPr>
                <w:ins w:id="1326" w:author="Amit Popat" w:date="2022-07-11T10:26:00Z"/>
                <w:noProof/>
              </w:rPr>
            </w:pPr>
            <w:ins w:id="1327" w:author="Amit Popat" w:date="2022-07-11T10:26:00Z">
              <w:r w:rsidRPr="00767D02">
                <w:rPr>
                  <w:noProof/>
                </w:rPr>
                <w:t>3</w:t>
              </w:r>
            </w:ins>
          </w:p>
        </w:tc>
      </w:tr>
      <w:tr w:rsidR="008370EC" w:rsidRPr="00767D02" w14:paraId="516962BF" w14:textId="77777777" w:rsidTr="00F8714F">
        <w:tblPrEx>
          <w:tblCellMar>
            <w:left w:w="108" w:type="dxa"/>
            <w:right w:w="108" w:type="dxa"/>
          </w:tblCellMar>
          <w:tblLook w:val="04A0" w:firstRow="1" w:lastRow="0" w:firstColumn="1" w:lastColumn="0" w:noHBand="0" w:noVBand="1"/>
        </w:tblPrEx>
        <w:trPr>
          <w:jc w:val="center"/>
          <w:ins w:id="1328" w:author="Amit Popat" w:date="2022-07-11T10:26:00Z"/>
        </w:trPr>
        <w:tc>
          <w:tcPr>
            <w:tcW w:w="2882" w:type="dxa"/>
            <w:tcBorders>
              <w:top w:val="dotted" w:sz="4" w:space="0" w:color="auto"/>
              <w:left w:val="nil"/>
              <w:bottom w:val="dotted" w:sz="4" w:space="0" w:color="auto"/>
              <w:right w:val="nil"/>
            </w:tcBorders>
            <w:shd w:val="clear" w:color="auto" w:fill="FFFFFF"/>
            <w:hideMark/>
          </w:tcPr>
          <w:p w14:paraId="191399A3" w14:textId="77777777" w:rsidR="008370EC" w:rsidRPr="00767D02" w:rsidRDefault="008370EC" w:rsidP="00F8714F">
            <w:pPr>
              <w:pStyle w:val="MsgTableBody"/>
              <w:spacing w:line="256" w:lineRule="auto"/>
              <w:rPr>
                <w:ins w:id="1329" w:author="Amit Popat" w:date="2022-07-11T10:26:00Z"/>
                <w:noProof/>
                <w:color w:val="FF0000"/>
              </w:rPr>
            </w:pPr>
            <w:ins w:id="1330" w:author="Amit Popat" w:date="2022-07-11T10:26: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1FF9C86D" w14:textId="77777777" w:rsidR="008370EC" w:rsidRPr="00767D02" w:rsidRDefault="008370EC" w:rsidP="00F8714F">
            <w:pPr>
              <w:pStyle w:val="MsgTableBody"/>
              <w:spacing w:line="256" w:lineRule="auto"/>
              <w:rPr>
                <w:ins w:id="1331" w:author="Amit Popat" w:date="2022-07-11T10:26:00Z"/>
                <w:noProof/>
                <w:color w:val="FF0000"/>
              </w:rPr>
            </w:pPr>
            <w:ins w:id="1332" w:author="Amit Popat" w:date="2022-07-11T10:26: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C8AB8A4" w14:textId="77777777" w:rsidR="008370EC" w:rsidRPr="00767D02" w:rsidRDefault="008370EC" w:rsidP="00F8714F">
            <w:pPr>
              <w:pStyle w:val="MsgTableBody"/>
              <w:spacing w:line="256" w:lineRule="auto"/>
              <w:jc w:val="center"/>
              <w:rPr>
                <w:ins w:id="1333"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0DA4A84" w14:textId="77777777" w:rsidR="008370EC" w:rsidRPr="00767D02" w:rsidRDefault="008370EC" w:rsidP="00F8714F">
            <w:pPr>
              <w:pStyle w:val="MsgTableBody"/>
              <w:spacing w:line="256" w:lineRule="auto"/>
              <w:jc w:val="center"/>
              <w:rPr>
                <w:ins w:id="1334" w:author="Amit Popat" w:date="2022-07-11T10:26:00Z"/>
                <w:noProof/>
                <w:color w:val="FF0000"/>
              </w:rPr>
            </w:pPr>
            <w:ins w:id="1335" w:author="Amit Popat" w:date="2022-07-11T10:26:00Z">
              <w:r w:rsidRPr="00767D02">
                <w:rPr>
                  <w:noProof/>
                  <w:color w:val="FF0000"/>
                </w:rPr>
                <w:t>3</w:t>
              </w:r>
            </w:ins>
          </w:p>
        </w:tc>
      </w:tr>
      <w:tr w:rsidR="008370EC" w:rsidRPr="00767D02" w14:paraId="1840B939" w14:textId="77777777" w:rsidTr="00F8714F">
        <w:tblPrEx>
          <w:tblCellMar>
            <w:left w:w="108" w:type="dxa"/>
            <w:right w:w="108" w:type="dxa"/>
          </w:tblCellMar>
          <w:tblLook w:val="04A0" w:firstRow="1" w:lastRow="0" w:firstColumn="1" w:lastColumn="0" w:noHBand="0" w:noVBand="1"/>
        </w:tblPrEx>
        <w:trPr>
          <w:jc w:val="center"/>
          <w:ins w:id="1336" w:author="Amit Popat" w:date="2022-07-11T10:26:00Z"/>
        </w:trPr>
        <w:tc>
          <w:tcPr>
            <w:tcW w:w="2882" w:type="dxa"/>
            <w:tcBorders>
              <w:top w:val="dotted" w:sz="4" w:space="0" w:color="auto"/>
              <w:left w:val="nil"/>
              <w:bottom w:val="dotted" w:sz="4" w:space="0" w:color="auto"/>
              <w:right w:val="nil"/>
            </w:tcBorders>
            <w:shd w:val="clear" w:color="auto" w:fill="FFFFFF"/>
            <w:hideMark/>
          </w:tcPr>
          <w:p w14:paraId="52FE2D73" w14:textId="77777777" w:rsidR="008370EC" w:rsidRPr="00767D02" w:rsidRDefault="008370EC" w:rsidP="00F8714F">
            <w:pPr>
              <w:pStyle w:val="MsgTableBody"/>
              <w:spacing w:line="256" w:lineRule="auto"/>
              <w:rPr>
                <w:ins w:id="1337" w:author="Amit Popat" w:date="2022-07-11T10:26:00Z"/>
                <w:noProof/>
                <w:color w:val="FF0000"/>
              </w:rPr>
            </w:pPr>
            <w:ins w:id="1338" w:author="Amit Popat" w:date="2022-07-11T10:26: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7C2287F0" w14:textId="77777777" w:rsidR="008370EC" w:rsidRPr="00767D02" w:rsidRDefault="008370EC" w:rsidP="00F8714F">
            <w:pPr>
              <w:pStyle w:val="MsgTableBody"/>
              <w:spacing w:line="256" w:lineRule="auto"/>
              <w:rPr>
                <w:ins w:id="1339" w:author="Amit Popat" w:date="2022-07-11T10:26:00Z"/>
                <w:noProof/>
                <w:color w:val="FF0000"/>
              </w:rPr>
            </w:pPr>
            <w:ins w:id="1340" w:author="Amit Popat" w:date="2022-07-11T10:26: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3C6095B" w14:textId="77777777" w:rsidR="008370EC" w:rsidRPr="00767D02" w:rsidRDefault="008370EC" w:rsidP="00F8714F">
            <w:pPr>
              <w:pStyle w:val="MsgTableBody"/>
              <w:spacing w:line="256" w:lineRule="auto"/>
              <w:jc w:val="center"/>
              <w:rPr>
                <w:ins w:id="1341"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F61DBF8" w14:textId="77777777" w:rsidR="008370EC" w:rsidRPr="00767D02" w:rsidRDefault="008370EC" w:rsidP="00F8714F">
            <w:pPr>
              <w:pStyle w:val="MsgTableBody"/>
              <w:spacing w:line="256" w:lineRule="auto"/>
              <w:jc w:val="center"/>
              <w:rPr>
                <w:ins w:id="1342" w:author="Amit Popat" w:date="2022-07-11T10:26:00Z"/>
                <w:noProof/>
                <w:color w:val="FF0000"/>
              </w:rPr>
            </w:pPr>
            <w:ins w:id="1343" w:author="Amit Popat" w:date="2022-07-11T10:26:00Z">
              <w:r w:rsidRPr="00767D02">
                <w:rPr>
                  <w:noProof/>
                  <w:color w:val="FF0000"/>
                </w:rPr>
                <w:t>3</w:t>
              </w:r>
            </w:ins>
          </w:p>
        </w:tc>
      </w:tr>
      <w:tr w:rsidR="008370EC" w:rsidRPr="00767D02" w14:paraId="5BE19C11" w14:textId="77777777" w:rsidTr="00F8714F">
        <w:tblPrEx>
          <w:tblCellMar>
            <w:left w:w="108" w:type="dxa"/>
            <w:right w:w="108" w:type="dxa"/>
          </w:tblCellMar>
          <w:tblLook w:val="04A0" w:firstRow="1" w:lastRow="0" w:firstColumn="1" w:lastColumn="0" w:noHBand="0" w:noVBand="1"/>
        </w:tblPrEx>
        <w:trPr>
          <w:jc w:val="center"/>
          <w:ins w:id="1344" w:author="Amit Popat" w:date="2022-07-11T10:26:00Z"/>
        </w:trPr>
        <w:tc>
          <w:tcPr>
            <w:tcW w:w="2882" w:type="dxa"/>
            <w:tcBorders>
              <w:top w:val="dotted" w:sz="4" w:space="0" w:color="auto"/>
              <w:left w:val="nil"/>
              <w:bottom w:val="dotted" w:sz="4" w:space="0" w:color="auto"/>
              <w:right w:val="nil"/>
            </w:tcBorders>
            <w:shd w:val="clear" w:color="auto" w:fill="FFFFFF"/>
          </w:tcPr>
          <w:p w14:paraId="060E8A90" w14:textId="77777777" w:rsidR="008370EC" w:rsidRPr="00767D02" w:rsidRDefault="008370EC" w:rsidP="00F8714F">
            <w:pPr>
              <w:pStyle w:val="MsgTableBody"/>
              <w:spacing w:line="256" w:lineRule="auto"/>
              <w:rPr>
                <w:ins w:id="1345" w:author="Amit Popat" w:date="2022-07-11T10:26:00Z"/>
                <w:noProof/>
                <w:color w:val="FF0000"/>
              </w:rPr>
            </w:pPr>
            <w:ins w:id="1346" w:author="Amit Popat" w:date="2022-07-11T10:26: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76E67B65" w14:textId="77777777" w:rsidR="008370EC" w:rsidRPr="00767D02" w:rsidRDefault="008370EC" w:rsidP="00F8714F">
            <w:pPr>
              <w:pStyle w:val="MsgTableBody"/>
              <w:spacing w:line="256" w:lineRule="auto"/>
              <w:rPr>
                <w:ins w:id="1347" w:author="Amit Popat" w:date="2022-07-11T10:26:00Z"/>
                <w:noProof/>
                <w:color w:val="FF0000"/>
              </w:rPr>
            </w:pPr>
            <w:ins w:id="1348" w:author="Amit Popat" w:date="2022-07-11T10:26: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0318BDAB" w14:textId="77777777" w:rsidR="008370EC" w:rsidRPr="00767D02" w:rsidRDefault="008370EC" w:rsidP="00F8714F">
            <w:pPr>
              <w:pStyle w:val="MsgTableBody"/>
              <w:spacing w:line="256" w:lineRule="auto"/>
              <w:jc w:val="center"/>
              <w:rPr>
                <w:ins w:id="1349"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tcPr>
          <w:p w14:paraId="6730F2DB" w14:textId="77777777" w:rsidR="008370EC" w:rsidRPr="00767D02" w:rsidRDefault="008370EC" w:rsidP="00F8714F">
            <w:pPr>
              <w:pStyle w:val="MsgTableBody"/>
              <w:spacing w:line="256" w:lineRule="auto"/>
              <w:jc w:val="center"/>
              <w:rPr>
                <w:ins w:id="1350" w:author="Amit Popat" w:date="2022-07-11T10:26:00Z"/>
                <w:noProof/>
                <w:color w:val="FF0000"/>
              </w:rPr>
            </w:pPr>
          </w:p>
        </w:tc>
      </w:tr>
      <w:tr w:rsidR="00573AF5" w:rsidRPr="00767D02" w:rsidDel="008370EC" w14:paraId="78B4FAF0" w14:textId="6BE3C12E" w:rsidTr="00433EA9">
        <w:trPr>
          <w:jc w:val="center"/>
          <w:del w:id="1351" w:author="Amit Popat" w:date="2022-07-11T10:27:00Z"/>
          <w:trPrChange w:id="1352"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353" w:author="Amit Popat" w:date="2022-07-11T09:45:00Z">
              <w:tcPr>
                <w:tcW w:w="2880" w:type="dxa"/>
                <w:tcBorders>
                  <w:top w:val="dotted" w:sz="4" w:space="0" w:color="auto"/>
                  <w:left w:val="nil"/>
                  <w:bottom w:val="dotted" w:sz="4" w:space="0" w:color="auto"/>
                  <w:right w:val="nil"/>
                </w:tcBorders>
                <w:shd w:val="clear" w:color="auto" w:fill="FFFFFF"/>
              </w:tcPr>
            </w:tcPrChange>
          </w:tcPr>
          <w:p w14:paraId="303B1787" w14:textId="72B65582" w:rsidR="00573AF5" w:rsidRPr="00767D02" w:rsidDel="008370EC" w:rsidRDefault="00573AF5">
            <w:pPr>
              <w:pStyle w:val="MsgTableBody"/>
              <w:rPr>
                <w:del w:id="1354" w:author="Amit Popat" w:date="2022-07-11T10:27:00Z"/>
                <w:noProof/>
              </w:rPr>
            </w:pPr>
            <w:del w:id="1355" w:author="Amit Popat" w:date="2022-07-11T10:27:00Z">
              <w:r w:rsidRPr="00767D02"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Change w:id="1356" w:author="Amit Popat" w:date="2022-07-11T09:45:00Z">
              <w:tcPr>
                <w:tcW w:w="4320" w:type="dxa"/>
                <w:tcBorders>
                  <w:top w:val="dotted" w:sz="4" w:space="0" w:color="auto"/>
                  <w:left w:val="nil"/>
                  <w:bottom w:val="dotted" w:sz="4" w:space="0" w:color="auto"/>
                  <w:right w:val="nil"/>
                </w:tcBorders>
                <w:shd w:val="clear" w:color="auto" w:fill="FFFFFF"/>
              </w:tcPr>
            </w:tcPrChange>
          </w:tcPr>
          <w:p w14:paraId="66025834" w14:textId="5D52C4F5" w:rsidR="00573AF5" w:rsidRPr="00767D02" w:rsidDel="008370EC" w:rsidRDefault="00573AF5">
            <w:pPr>
              <w:pStyle w:val="MsgTableBody"/>
              <w:rPr>
                <w:del w:id="1357" w:author="Amit Popat" w:date="2022-07-11T10:27:00Z"/>
                <w:noProof/>
              </w:rPr>
            </w:pPr>
            <w:del w:id="1358" w:author="Amit Popat" w:date="2022-07-11T10:27:00Z">
              <w:r w:rsidRPr="00767D02"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1359" w:author="Amit Popat" w:date="2022-07-11T09:45:00Z">
              <w:tcPr>
                <w:tcW w:w="864" w:type="dxa"/>
                <w:tcBorders>
                  <w:top w:val="dotted" w:sz="4" w:space="0" w:color="auto"/>
                  <w:left w:val="nil"/>
                  <w:bottom w:val="dotted" w:sz="4" w:space="0" w:color="auto"/>
                  <w:right w:val="nil"/>
                </w:tcBorders>
                <w:shd w:val="clear" w:color="auto" w:fill="FFFFFF"/>
              </w:tcPr>
            </w:tcPrChange>
          </w:tcPr>
          <w:p w14:paraId="02FEABA5" w14:textId="4B5AC3DE" w:rsidR="00573AF5" w:rsidRPr="00767D02" w:rsidDel="008370EC" w:rsidRDefault="00573AF5">
            <w:pPr>
              <w:pStyle w:val="MsgTableBody"/>
              <w:jc w:val="center"/>
              <w:rPr>
                <w:del w:id="1360" w:author="Amit Popat" w:date="2022-07-11T10:27:00Z"/>
                <w:noProof/>
              </w:rPr>
            </w:pPr>
          </w:p>
        </w:tc>
        <w:tc>
          <w:tcPr>
            <w:tcW w:w="1008" w:type="dxa"/>
            <w:tcBorders>
              <w:top w:val="dotted" w:sz="4" w:space="0" w:color="auto"/>
              <w:left w:val="nil"/>
              <w:bottom w:val="dotted" w:sz="4" w:space="0" w:color="auto"/>
              <w:right w:val="nil"/>
            </w:tcBorders>
            <w:shd w:val="clear" w:color="auto" w:fill="FFFFFF"/>
            <w:tcPrChange w:id="1361" w:author="Amit Popat" w:date="2022-07-11T09:45:00Z">
              <w:tcPr>
                <w:tcW w:w="1008" w:type="dxa"/>
                <w:tcBorders>
                  <w:top w:val="dotted" w:sz="4" w:space="0" w:color="auto"/>
                  <w:left w:val="nil"/>
                  <w:bottom w:val="dotted" w:sz="4" w:space="0" w:color="auto"/>
                  <w:right w:val="nil"/>
                </w:tcBorders>
                <w:shd w:val="clear" w:color="auto" w:fill="FFFFFF"/>
              </w:tcPr>
            </w:tcPrChange>
          </w:tcPr>
          <w:p w14:paraId="7F0B89DE" w14:textId="7F0131E3" w:rsidR="00573AF5" w:rsidRPr="00767D02" w:rsidDel="008370EC" w:rsidRDefault="00573AF5">
            <w:pPr>
              <w:pStyle w:val="MsgTableBody"/>
              <w:jc w:val="center"/>
              <w:rPr>
                <w:del w:id="1362" w:author="Amit Popat" w:date="2022-07-11T10:27:00Z"/>
                <w:noProof/>
              </w:rPr>
            </w:pPr>
            <w:del w:id="1363" w:author="Amit Popat" w:date="2022-07-11T10:27:00Z">
              <w:r w:rsidRPr="00767D02" w:rsidDel="008370EC">
                <w:rPr>
                  <w:noProof/>
                </w:rPr>
                <w:delText>6</w:delText>
              </w:r>
            </w:del>
          </w:p>
        </w:tc>
      </w:tr>
      <w:tr w:rsidR="00573AF5" w:rsidRPr="00573AF5" w14:paraId="51AF974C" w14:textId="77777777" w:rsidTr="00433EA9">
        <w:trPr>
          <w:jc w:val="center"/>
          <w:trPrChange w:id="1364"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365" w:author="Amit Popat" w:date="2022-07-11T09:45:00Z">
              <w:tcPr>
                <w:tcW w:w="2880" w:type="dxa"/>
                <w:tcBorders>
                  <w:top w:val="dotted" w:sz="4" w:space="0" w:color="auto"/>
                  <w:left w:val="nil"/>
                  <w:bottom w:val="dotted" w:sz="4" w:space="0" w:color="auto"/>
                  <w:right w:val="nil"/>
                </w:tcBorders>
                <w:shd w:val="clear" w:color="auto" w:fill="FFFFFF"/>
              </w:tcPr>
            </w:tcPrChange>
          </w:tcPr>
          <w:p w14:paraId="520BD2AE" w14:textId="77777777" w:rsidR="00573AF5" w:rsidRDefault="00573AF5">
            <w:pPr>
              <w:pStyle w:val="MsgTableBody"/>
              <w:rPr>
                <w:noProof/>
              </w:rPr>
            </w:pPr>
            <w:r>
              <w:rPr>
                <w:noProof/>
              </w:rPr>
              <w:lastRenderedPageBreak/>
              <w:t>[</w:t>
            </w:r>
          </w:p>
        </w:tc>
        <w:tc>
          <w:tcPr>
            <w:tcW w:w="4321" w:type="dxa"/>
            <w:tcBorders>
              <w:top w:val="dotted" w:sz="4" w:space="0" w:color="auto"/>
              <w:left w:val="nil"/>
              <w:bottom w:val="dotted" w:sz="4" w:space="0" w:color="auto"/>
              <w:right w:val="nil"/>
            </w:tcBorders>
            <w:shd w:val="clear" w:color="auto" w:fill="FFFFFF"/>
            <w:tcPrChange w:id="1366" w:author="Amit Popat" w:date="2022-07-11T09:45:00Z">
              <w:tcPr>
                <w:tcW w:w="4320" w:type="dxa"/>
                <w:tcBorders>
                  <w:top w:val="dotted" w:sz="4" w:space="0" w:color="auto"/>
                  <w:left w:val="nil"/>
                  <w:bottom w:val="dotted" w:sz="4" w:space="0" w:color="auto"/>
                  <w:right w:val="nil"/>
                </w:tcBorders>
                <w:shd w:val="clear" w:color="auto" w:fill="FFFFFF"/>
              </w:tcPr>
            </w:tcPrChange>
          </w:tcPr>
          <w:p w14:paraId="2A9E430A"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Change w:id="1367" w:author="Amit Popat" w:date="2022-07-11T09:45:00Z">
              <w:tcPr>
                <w:tcW w:w="864" w:type="dxa"/>
                <w:tcBorders>
                  <w:top w:val="dotted" w:sz="4" w:space="0" w:color="auto"/>
                  <w:left w:val="nil"/>
                  <w:bottom w:val="dotted" w:sz="4" w:space="0" w:color="auto"/>
                  <w:right w:val="nil"/>
                </w:tcBorders>
                <w:shd w:val="clear" w:color="auto" w:fill="FFFFFF"/>
              </w:tcPr>
            </w:tcPrChange>
          </w:tcPr>
          <w:p w14:paraId="147EAAB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68" w:author="Amit Popat" w:date="2022-07-11T09:45:00Z">
              <w:tcPr>
                <w:tcW w:w="1008" w:type="dxa"/>
                <w:tcBorders>
                  <w:top w:val="dotted" w:sz="4" w:space="0" w:color="auto"/>
                  <w:left w:val="nil"/>
                  <w:bottom w:val="dotted" w:sz="4" w:space="0" w:color="auto"/>
                  <w:right w:val="nil"/>
                </w:tcBorders>
                <w:shd w:val="clear" w:color="auto" w:fill="FFFFFF"/>
              </w:tcPr>
            </w:tcPrChange>
          </w:tcPr>
          <w:p w14:paraId="5A678D96" w14:textId="77777777" w:rsidR="00573AF5" w:rsidRDefault="00573AF5">
            <w:pPr>
              <w:pStyle w:val="MsgTableBody"/>
              <w:jc w:val="center"/>
              <w:rPr>
                <w:noProof/>
              </w:rPr>
            </w:pPr>
          </w:p>
        </w:tc>
      </w:tr>
      <w:tr w:rsidR="00573AF5" w:rsidRPr="00573AF5" w14:paraId="2A95DB20" w14:textId="77777777" w:rsidTr="00433EA9">
        <w:trPr>
          <w:jc w:val="center"/>
          <w:trPrChange w:id="1369"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370" w:author="Amit Popat" w:date="2022-07-11T09:45:00Z">
              <w:tcPr>
                <w:tcW w:w="2880" w:type="dxa"/>
                <w:tcBorders>
                  <w:top w:val="dotted" w:sz="4" w:space="0" w:color="auto"/>
                  <w:left w:val="nil"/>
                  <w:bottom w:val="dotted" w:sz="4" w:space="0" w:color="auto"/>
                  <w:right w:val="nil"/>
                </w:tcBorders>
                <w:shd w:val="clear" w:color="auto" w:fill="FFFFFF"/>
              </w:tcPr>
            </w:tcPrChange>
          </w:tcPr>
          <w:p w14:paraId="584C1659"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Change w:id="1371" w:author="Amit Popat" w:date="2022-07-11T09:45:00Z">
              <w:tcPr>
                <w:tcW w:w="4320" w:type="dxa"/>
                <w:tcBorders>
                  <w:top w:val="dotted" w:sz="4" w:space="0" w:color="auto"/>
                  <w:left w:val="nil"/>
                  <w:bottom w:val="dotted" w:sz="4" w:space="0" w:color="auto"/>
                  <w:right w:val="nil"/>
                </w:tcBorders>
                <w:shd w:val="clear" w:color="auto" w:fill="FFFFFF"/>
              </w:tcPr>
            </w:tcPrChange>
          </w:tcPr>
          <w:p w14:paraId="7A024911"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1372" w:author="Amit Popat" w:date="2022-07-11T09:45:00Z">
              <w:tcPr>
                <w:tcW w:w="864" w:type="dxa"/>
                <w:tcBorders>
                  <w:top w:val="dotted" w:sz="4" w:space="0" w:color="auto"/>
                  <w:left w:val="nil"/>
                  <w:bottom w:val="dotted" w:sz="4" w:space="0" w:color="auto"/>
                  <w:right w:val="nil"/>
                </w:tcBorders>
                <w:shd w:val="clear" w:color="auto" w:fill="FFFFFF"/>
              </w:tcPr>
            </w:tcPrChange>
          </w:tcPr>
          <w:p w14:paraId="44BA113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73" w:author="Amit Popat" w:date="2022-07-11T09:45:00Z">
              <w:tcPr>
                <w:tcW w:w="1008" w:type="dxa"/>
                <w:tcBorders>
                  <w:top w:val="dotted" w:sz="4" w:space="0" w:color="auto"/>
                  <w:left w:val="nil"/>
                  <w:bottom w:val="dotted" w:sz="4" w:space="0" w:color="auto"/>
                  <w:right w:val="nil"/>
                </w:tcBorders>
                <w:shd w:val="clear" w:color="auto" w:fill="FFFFFF"/>
              </w:tcPr>
            </w:tcPrChange>
          </w:tcPr>
          <w:p w14:paraId="3133C83F" w14:textId="77777777" w:rsidR="00573AF5" w:rsidRDefault="00573AF5">
            <w:pPr>
              <w:pStyle w:val="MsgTableBody"/>
              <w:jc w:val="center"/>
              <w:rPr>
                <w:noProof/>
              </w:rPr>
            </w:pPr>
            <w:r>
              <w:rPr>
                <w:noProof/>
              </w:rPr>
              <w:t>6</w:t>
            </w:r>
          </w:p>
        </w:tc>
      </w:tr>
      <w:tr w:rsidR="00573AF5" w:rsidRPr="00573AF5" w14:paraId="0705EFAD" w14:textId="77777777" w:rsidTr="00433EA9">
        <w:trPr>
          <w:jc w:val="center"/>
          <w:trPrChange w:id="1374"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375" w:author="Amit Popat" w:date="2022-07-11T09:45:00Z">
              <w:tcPr>
                <w:tcW w:w="2880" w:type="dxa"/>
                <w:tcBorders>
                  <w:top w:val="dotted" w:sz="4" w:space="0" w:color="auto"/>
                  <w:left w:val="nil"/>
                  <w:bottom w:val="dotted" w:sz="4" w:space="0" w:color="auto"/>
                  <w:right w:val="nil"/>
                </w:tcBorders>
                <w:shd w:val="clear" w:color="auto" w:fill="FFFFFF"/>
              </w:tcPr>
            </w:tcPrChange>
          </w:tcPr>
          <w:p w14:paraId="520423FB"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76" w:author="Amit Popat" w:date="2022-07-11T09:45:00Z">
              <w:tcPr>
                <w:tcW w:w="4320" w:type="dxa"/>
                <w:tcBorders>
                  <w:top w:val="dotted" w:sz="4" w:space="0" w:color="auto"/>
                  <w:left w:val="nil"/>
                  <w:bottom w:val="dotted" w:sz="4" w:space="0" w:color="auto"/>
                  <w:right w:val="nil"/>
                </w:tcBorders>
                <w:shd w:val="clear" w:color="auto" w:fill="FFFFFF"/>
              </w:tcPr>
            </w:tcPrChange>
          </w:tcPr>
          <w:p w14:paraId="03E5275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Change w:id="1377" w:author="Amit Popat" w:date="2022-07-11T09:45:00Z">
              <w:tcPr>
                <w:tcW w:w="864" w:type="dxa"/>
                <w:tcBorders>
                  <w:top w:val="dotted" w:sz="4" w:space="0" w:color="auto"/>
                  <w:left w:val="nil"/>
                  <w:bottom w:val="dotted" w:sz="4" w:space="0" w:color="auto"/>
                  <w:right w:val="nil"/>
                </w:tcBorders>
                <w:shd w:val="clear" w:color="auto" w:fill="FFFFFF"/>
              </w:tcPr>
            </w:tcPrChange>
          </w:tcPr>
          <w:p w14:paraId="092399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78" w:author="Amit Popat" w:date="2022-07-11T09:45:00Z">
              <w:tcPr>
                <w:tcW w:w="1008" w:type="dxa"/>
                <w:tcBorders>
                  <w:top w:val="dotted" w:sz="4" w:space="0" w:color="auto"/>
                  <w:left w:val="nil"/>
                  <w:bottom w:val="dotted" w:sz="4" w:space="0" w:color="auto"/>
                  <w:right w:val="nil"/>
                </w:tcBorders>
                <w:shd w:val="clear" w:color="auto" w:fill="FFFFFF"/>
              </w:tcPr>
            </w:tcPrChange>
          </w:tcPr>
          <w:p w14:paraId="35BF4D51" w14:textId="77777777" w:rsidR="00573AF5" w:rsidRDefault="00573AF5">
            <w:pPr>
              <w:pStyle w:val="MsgTableBody"/>
              <w:jc w:val="center"/>
              <w:rPr>
                <w:noProof/>
              </w:rPr>
            </w:pPr>
          </w:p>
        </w:tc>
      </w:tr>
      <w:tr w:rsidR="00573AF5" w:rsidRPr="00573AF5" w14:paraId="01CBE232" w14:textId="77777777" w:rsidTr="00433EA9">
        <w:trPr>
          <w:jc w:val="center"/>
          <w:trPrChange w:id="1379"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380" w:author="Amit Popat" w:date="2022-07-11T09:45:00Z">
              <w:tcPr>
                <w:tcW w:w="2880" w:type="dxa"/>
                <w:tcBorders>
                  <w:top w:val="dotted" w:sz="4" w:space="0" w:color="auto"/>
                  <w:left w:val="nil"/>
                  <w:bottom w:val="dotted" w:sz="4" w:space="0" w:color="auto"/>
                  <w:right w:val="nil"/>
                </w:tcBorders>
                <w:shd w:val="clear" w:color="auto" w:fill="FFFFFF"/>
              </w:tcPr>
            </w:tcPrChange>
          </w:tcPr>
          <w:p w14:paraId="09C86BC2"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Change w:id="1381" w:author="Amit Popat" w:date="2022-07-11T09:45:00Z">
              <w:tcPr>
                <w:tcW w:w="4320" w:type="dxa"/>
                <w:tcBorders>
                  <w:top w:val="dotted" w:sz="4" w:space="0" w:color="auto"/>
                  <w:left w:val="nil"/>
                  <w:bottom w:val="dotted" w:sz="4" w:space="0" w:color="auto"/>
                  <w:right w:val="nil"/>
                </w:tcBorders>
                <w:shd w:val="clear" w:color="auto" w:fill="FFFFFF"/>
              </w:tcPr>
            </w:tcPrChange>
          </w:tcPr>
          <w:p w14:paraId="68DAB5E2"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Change w:id="1382" w:author="Amit Popat" w:date="2022-07-11T09:45:00Z">
              <w:tcPr>
                <w:tcW w:w="864" w:type="dxa"/>
                <w:tcBorders>
                  <w:top w:val="dotted" w:sz="4" w:space="0" w:color="auto"/>
                  <w:left w:val="nil"/>
                  <w:bottom w:val="dotted" w:sz="4" w:space="0" w:color="auto"/>
                  <w:right w:val="nil"/>
                </w:tcBorders>
                <w:shd w:val="clear" w:color="auto" w:fill="FFFFFF"/>
              </w:tcPr>
            </w:tcPrChange>
          </w:tcPr>
          <w:p w14:paraId="2980991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83" w:author="Amit Popat" w:date="2022-07-11T09:45:00Z">
              <w:tcPr>
                <w:tcW w:w="1008" w:type="dxa"/>
                <w:tcBorders>
                  <w:top w:val="dotted" w:sz="4" w:space="0" w:color="auto"/>
                  <w:left w:val="nil"/>
                  <w:bottom w:val="dotted" w:sz="4" w:space="0" w:color="auto"/>
                  <w:right w:val="nil"/>
                </w:tcBorders>
                <w:shd w:val="clear" w:color="auto" w:fill="FFFFFF"/>
              </w:tcPr>
            </w:tcPrChange>
          </w:tcPr>
          <w:p w14:paraId="457DAFBE" w14:textId="77777777" w:rsidR="00573AF5" w:rsidRDefault="00573AF5">
            <w:pPr>
              <w:pStyle w:val="MsgTableBody"/>
              <w:jc w:val="center"/>
              <w:rPr>
                <w:noProof/>
              </w:rPr>
            </w:pPr>
            <w:r>
              <w:rPr>
                <w:noProof/>
              </w:rPr>
              <w:t>6</w:t>
            </w:r>
          </w:p>
        </w:tc>
      </w:tr>
      <w:tr w:rsidR="00573AF5" w:rsidRPr="00573AF5" w14:paraId="723E1B2C" w14:textId="77777777" w:rsidTr="00433EA9">
        <w:trPr>
          <w:jc w:val="center"/>
          <w:trPrChange w:id="1384"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385" w:author="Amit Popat" w:date="2022-07-11T09:45:00Z">
              <w:tcPr>
                <w:tcW w:w="2880" w:type="dxa"/>
                <w:tcBorders>
                  <w:top w:val="dotted" w:sz="4" w:space="0" w:color="auto"/>
                  <w:left w:val="nil"/>
                  <w:bottom w:val="dotted" w:sz="4" w:space="0" w:color="auto"/>
                  <w:right w:val="nil"/>
                </w:tcBorders>
                <w:shd w:val="clear" w:color="auto" w:fill="FFFFFF"/>
              </w:tcPr>
            </w:tcPrChange>
          </w:tcPr>
          <w:p w14:paraId="05B1474C"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Change w:id="1386" w:author="Amit Popat" w:date="2022-07-11T09:45:00Z">
              <w:tcPr>
                <w:tcW w:w="4320" w:type="dxa"/>
                <w:tcBorders>
                  <w:top w:val="dotted" w:sz="4" w:space="0" w:color="auto"/>
                  <w:left w:val="nil"/>
                  <w:bottom w:val="dotted" w:sz="4" w:space="0" w:color="auto"/>
                  <w:right w:val="nil"/>
                </w:tcBorders>
                <w:shd w:val="clear" w:color="auto" w:fill="FFFFFF"/>
              </w:tcPr>
            </w:tcPrChange>
          </w:tcPr>
          <w:p w14:paraId="7D08EBC0" w14:textId="77777777" w:rsidR="00573AF5" w:rsidRDefault="00573AF5">
            <w:pPr>
              <w:pStyle w:val="MsgTableBody"/>
              <w:rPr>
                <w:noProof/>
              </w:rPr>
            </w:pPr>
            <w:r>
              <w:rPr>
                <w:noProof/>
              </w:rPr>
              <w:t xml:space="preserve">Insurance Additional Info </w:t>
            </w:r>
          </w:p>
        </w:tc>
        <w:tc>
          <w:tcPr>
            <w:tcW w:w="864" w:type="dxa"/>
            <w:tcBorders>
              <w:top w:val="dotted" w:sz="4" w:space="0" w:color="auto"/>
              <w:left w:val="nil"/>
              <w:bottom w:val="dotted" w:sz="4" w:space="0" w:color="auto"/>
              <w:right w:val="nil"/>
            </w:tcBorders>
            <w:shd w:val="clear" w:color="auto" w:fill="FFFFFF"/>
            <w:tcPrChange w:id="1387" w:author="Amit Popat" w:date="2022-07-11T09:45:00Z">
              <w:tcPr>
                <w:tcW w:w="864" w:type="dxa"/>
                <w:tcBorders>
                  <w:top w:val="dotted" w:sz="4" w:space="0" w:color="auto"/>
                  <w:left w:val="nil"/>
                  <w:bottom w:val="dotted" w:sz="4" w:space="0" w:color="auto"/>
                  <w:right w:val="nil"/>
                </w:tcBorders>
                <w:shd w:val="clear" w:color="auto" w:fill="FFFFFF"/>
              </w:tcPr>
            </w:tcPrChange>
          </w:tcPr>
          <w:p w14:paraId="5A491D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88" w:author="Amit Popat" w:date="2022-07-11T09:45:00Z">
              <w:tcPr>
                <w:tcW w:w="1008" w:type="dxa"/>
                <w:tcBorders>
                  <w:top w:val="dotted" w:sz="4" w:space="0" w:color="auto"/>
                  <w:left w:val="nil"/>
                  <w:bottom w:val="dotted" w:sz="4" w:space="0" w:color="auto"/>
                  <w:right w:val="nil"/>
                </w:tcBorders>
                <w:shd w:val="clear" w:color="auto" w:fill="FFFFFF"/>
              </w:tcPr>
            </w:tcPrChange>
          </w:tcPr>
          <w:p w14:paraId="420FC67A" w14:textId="77777777" w:rsidR="00573AF5" w:rsidRDefault="00573AF5">
            <w:pPr>
              <w:pStyle w:val="MsgTableBody"/>
              <w:jc w:val="center"/>
              <w:rPr>
                <w:noProof/>
              </w:rPr>
            </w:pPr>
            <w:r>
              <w:rPr>
                <w:noProof/>
              </w:rPr>
              <w:t>6</w:t>
            </w:r>
          </w:p>
        </w:tc>
      </w:tr>
      <w:tr w:rsidR="00573AF5" w:rsidRPr="00573AF5" w14:paraId="2F91C26A" w14:textId="77777777" w:rsidTr="00433EA9">
        <w:trPr>
          <w:jc w:val="center"/>
          <w:trPrChange w:id="1389"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390" w:author="Amit Popat" w:date="2022-07-11T09:45:00Z">
              <w:tcPr>
                <w:tcW w:w="2880" w:type="dxa"/>
                <w:tcBorders>
                  <w:top w:val="dotted" w:sz="4" w:space="0" w:color="auto"/>
                  <w:left w:val="nil"/>
                  <w:bottom w:val="dotted" w:sz="4" w:space="0" w:color="auto"/>
                  <w:right w:val="nil"/>
                </w:tcBorders>
                <w:shd w:val="clear" w:color="auto" w:fill="FFFFFF"/>
              </w:tcPr>
            </w:tcPrChange>
          </w:tcPr>
          <w:p w14:paraId="53A5538E"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Change w:id="1391" w:author="Amit Popat" w:date="2022-07-11T09:45:00Z">
              <w:tcPr>
                <w:tcW w:w="4320" w:type="dxa"/>
                <w:tcBorders>
                  <w:top w:val="dotted" w:sz="4" w:space="0" w:color="auto"/>
                  <w:left w:val="nil"/>
                  <w:bottom w:val="dotted" w:sz="4" w:space="0" w:color="auto"/>
                  <w:right w:val="nil"/>
                </w:tcBorders>
                <w:shd w:val="clear" w:color="auto" w:fill="FFFFFF"/>
              </w:tcPr>
            </w:tcPrChange>
          </w:tcPr>
          <w:p w14:paraId="08835012" w14:textId="12E5B4A5" w:rsidR="00573AF5" w:rsidRDefault="00573AF5">
            <w:pPr>
              <w:pStyle w:val="MsgTableBody"/>
              <w:rPr>
                <w:noProof/>
              </w:rPr>
            </w:pPr>
            <w:r>
              <w:rPr>
                <w:noProof/>
              </w:rPr>
              <w:t xml:space="preserve">Insurance Add'l Info </w:t>
            </w:r>
            <w:r w:rsidR="00314BE8">
              <w:rPr>
                <w:noProof/>
              </w:rPr>
              <w:t>–</w:t>
            </w:r>
            <w:r>
              <w:rPr>
                <w:noProof/>
              </w:rPr>
              <w:t>Cert</w:t>
            </w:r>
          </w:p>
        </w:tc>
        <w:tc>
          <w:tcPr>
            <w:tcW w:w="864" w:type="dxa"/>
            <w:tcBorders>
              <w:top w:val="dotted" w:sz="4" w:space="0" w:color="auto"/>
              <w:left w:val="nil"/>
              <w:bottom w:val="dotted" w:sz="4" w:space="0" w:color="auto"/>
              <w:right w:val="nil"/>
            </w:tcBorders>
            <w:shd w:val="clear" w:color="auto" w:fill="FFFFFF"/>
            <w:tcPrChange w:id="1392" w:author="Amit Popat" w:date="2022-07-11T09:45:00Z">
              <w:tcPr>
                <w:tcW w:w="864" w:type="dxa"/>
                <w:tcBorders>
                  <w:top w:val="dotted" w:sz="4" w:space="0" w:color="auto"/>
                  <w:left w:val="nil"/>
                  <w:bottom w:val="dotted" w:sz="4" w:space="0" w:color="auto"/>
                  <w:right w:val="nil"/>
                </w:tcBorders>
                <w:shd w:val="clear" w:color="auto" w:fill="FFFFFF"/>
              </w:tcPr>
            </w:tcPrChange>
          </w:tcPr>
          <w:p w14:paraId="30A3821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93" w:author="Amit Popat" w:date="2022-07-11T09:45:00Z">
              <w:tcPr>
                <w:tcW w:w="1008" w:type="dxa"/>
                <w:tcBorders>
                  <w:top w:val="dotted" w:sz="4" w:space="0" w:color="auto"/>
                  <w:left w:val="nil"/>
                  <w:bottom w:val="dotted" w:sz="4" w:space="0" w:color="auto"/>
                  <w:right w:val="nil"/>
                </w:tcBorders>
                <w:shd w:val="clear" w:color="auto" w:fill="FFFFFF"/>
              </w:tcPr>
            </w:tcPrChange>
          </w:tcPr>
          <w:p w14:paraId="0BC2144F" w14:textId="77777777" w:rsidR="00573AF5" w:rsidRDefault="00573AF5">
            <w:pPr>
              <w:pStyle w:val="MsgTableBody"/>
              <w:jc w:val="center"/>
              <w:rPr>
                <w:noProof/>
              </w:rPr>
            </w:pPr>
            <w:r>
              <w:rPr>
                <w:noProof/>
              </w:rPr>
              <w:t>6</w:t>
            </w:r>
          </w:p>
        </w:tc>
      </w:tr>
      <w:tr w:rsidR="00573AF5" w:rsidRPr="00573AF5" w14:paraId="239FD85B" w14:textId="77777777" w:rsidTr="00433EA9">
        <w:trPr>
          <w:jc w:val="center"/>
          <w:trPrChange w:id="1394"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395" w:author="Amit Popat" w:date="2022-07-11T09:45:00Z">
              <w:tcPr>
                <w:tcW w:w="2880" w:type="dxa"/>
                <w:tcBorders>
                  <w:top w:val="dotted" w:sz="4" w:space="0" w:color="auto"/>
                  <w:left w:val="nil"/>
                  <w:bottom w:val="dotted" w:sz="4" w:space="0" w:color="auto"/>
                  <w:right w:val="nil"/>
                </w:tcBorders>
                <w:shd w:val="clear" w:color="auto" w:fill="FFFFFF"/>
              </w:tcPr>
            </w:tcPrChange>
          </w:tcPr>
          <w:p w14:paraId="05DC1A5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96" w:author="Amit Popat" w:date="2022-07-11T09:45:00Z">
              <w:tcPr>
                <w:tcW w:w="4320" w:type="dxa"/>
                <w:tcBorders>
                  <w:top w:val="dotted" w:sz="4" w:space="0" w:color="auto"/>
                  <w:left w:val="nil"/>
                  <w:bottom w:val="dotted" w:sz="4" w:space="0" w:color="auto"/>
                  <w:right w:val="nil"/>
                </w:tcBorders>
                <w:shd w:val="clear" w:color="auto" w:fill="FFFFFF"/>
              </w:tcPr>
            </w:tcPrChange>
          </w:tcPr>
          <w:p w14:paraId="67EAB65F"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Change w:id="1397" w:author="Amit Popat" w:date="2022-07-11T09:45:00Z">
              <w:tcPr>
                <w:tcW w:w="864" w:type="dxa"/>
                <w:tcBorders>
                  <w:top w:val="dotted" w:sz="4" w:space="0" w:color="auto"/>
                  <w:left w:val="nil"/>
                  <w:bottom w:val="dotted" w:sz="4" w:space="0" w:color="auto"/>
                  <w:right w:val="nil"/>
                </w:tcBorders>
                <w:shd w:val="clear" w:color="auto" w:fill="FFFFFF"/>
              </w:tcPr>
            </w:tcPrChange>
          </w:tcPr>
          <w:p w14:paraId="32633AA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98" w:author="Amit Popat" w:date="2022-07-11T09:45:00Z">
              <w:tcPr>
                <w:tcW w:w="1008" w:type="dxa"/>
                <w:tcBorders>
                  <w:top w:val="dotted" w:sz="4" w:space="0" w:color="auto"/>
                  <w:left w:val="nil"/>
                  <w:bottom w:val="dotted" w:sz="4" w:space="0" w:color="auto"/>
                  <w:right w:val="nil"/>
                </w:tcBorders>
                <w:shd w:val="clear" w:color="auto" w:fill="FFFFFF"/>
              </w:tcPr>
            </w:tcPrChange>
          </w:tcPr>
          <w:p w14:paraId="23CDA781" w14:textId="77777777" w:rsidR="00573AF5" w:rsidRDefault="00573AF5">
            <w:pPr>
              <w:pStyle w:val="MsgTableBody"/>
              <w:jc w:val="center"/>
              <w:rPr>
                <w:noProof/>
              </w:rPr>
            </w:pPr>
          </w:p>
        </w:tc>
      </w:tr>
      <w:tr w:rsidR="00573AF5" w:rsidRPr="00573AF5" w14:paraId="51601355" w14:textId="77777777" w:rsidTr="00433EA9">
        <w:trPr>
          <w:jc w:val="center"/>
          <w:trPrChange w:id="1399"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400" w:author="Amit Popat" w:date="2022-07-11T09:45:00Z">
              <w:tcPr>
                <w:tcW w:w="2880" w:type="dxa"/>
                <w:tcBorders>
                  <w:top w:val="dotted" w:sz="4" w:space="0" w:color="auto"/>
                  <w:left w:val="nil"/>
                  <w:bottom w:val="dotted" w:sz="4" w:space="0" w:color="auto"/>
                  <w:right w:val="nil"/>
                </w:tcBorders>
                <w:shd w:val="clear" w:color="auto" w:fill="FFFFFF"/>
              </w:tcPr>
            </w:tcPrChange>
          </w:tcPr>
          <w:p w14:paraId="463BE264"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401" w:author="Amit Popat" w:date="2022-07-11T09:45:00Z">
              <w:tcPr>
                <w:tcW w:w="4320" w:type="dxa"/>
                <w:tcBorders>
                  <w:top w:val="dotted" w:sz="4" w:space="0" w:color="auto"/>
                  <w:left w:val="nil"/>
                  <w:bottom w:val="dotted" w:sz="4" w:space="0" w:color="auto"/>
                  <w:right w:val="nil"/>
                </w:tcBorders>
                <w:shd w:val="clear" w:color="auto" w:fill="FFFFFF"/>
              </w:tcPr>
            </w:tcPrChange>
          </w:tcPr>
          <w:p w14:paraId="0268ED2D"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Change w:id="1402" w:author="Amit Popat" w:date="2022-07-11T09:45:00Z">
              <w:tcPr>
                <w:tcW w:w="864" w:type="dxa"/>
                <w:tcBorders>
                  <w:top w:val="dotted" w:sz="4" w:space="0" w:color="auto"/>
                  <w:left w:val="nil"/>
                  <w:bottom w:val="dotted" w:sz="4" w:space="0" w:color="auto"/>
                  <w:right w:val="nil"/>
                </w:tcBorders>
                <w:shd w:val="clear" w:color="auto" w:fill="FFFFFF"/>
              </w:tcPr>
            </w:tcPrChange>
          </w:tcPr>
          <w:p w14:paraId="0E5F787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03" w:author="Amit Popat" w:date="2022-07-11T09:45:00Z">
              <w:tcPr>
                <w:tcW w:w="1008" w:type="dxa"/>
                <w:tcBorders>
                  <w:top w:val="dotted" w:sz="4" w:space="0" w:color="auto"/>
                  <w:left w:val="nil"/>
                  <w:bottom w:val="dotted" w:sz="4" w:space="0" w:color="auto"/>
                  <w:right w:val="nil"/>
                </w:tcBorders>
                <w:shd w:val="clear" w:color="auto" w:fill="FFFFFF"/>
              </w:tcPr>
            </w:tcPrChange>
          </w:tcPr>
          <w:p w14:paraId="7F9D5202" w14:textId="77777777" w:rsidR="00573AF5" w:rsidRDefault="00573AF5">
            <w:pPr>
              <w:pStyle w:val="MsgTableBody"/>
              <w:jc w:val="center"/>
              <w:rPr>
                <w:noProof/>
              </w:rPr>
            </w:pPr>
          </w:p>
        </w:tc>
      </w:tr>
      <w:tr w:rsidR="00573AF5" w:rsidRPr="00573AF5" w14:paraId="17ED16FC" w14:textId="77777777" w:rsidTr="00433EA9">
        <w:trPr>
          <w:jc w:val="center"/>
          <w:trPrChange w:id="1404" w:author="Amit Popat" w:date="2022-07-11T09:45:00Z">
            <w:trPr>
              <w:jc w:val="center"/>
            </w:trPr>
          </w:trPrChange>
        </w:trPr>
        <w:tc>
          <w:tcPr>
            <w:tcW w:w="2882" w:type="dxa"/>
            <w:tcBorders>
              <w:top w:val="dotted" w:sz="4" w:space="0" w:color="auto"/>
              <w:left w:val="nil"/>
              <w:bottom w:val="single" w:sz="2" w:space="0" w:color="auto"/>
              <w:right w:val="nil"/>
            </w:tcBorders>
            <w:shd w:val="clear" w:color="auto" w:fill="FFFFFF"/>
            <w:tcPrChange w:id="1405" w:author="Amit Popat" w:date="2022-07-11T09:45:00Z">
              <w:tcPr>
                <w:tcW w:w="2880" w:type="dxa"/>
                <w:tcBorders>
                  <w:top w:val="dotted" w:sz="4" w:space="0" w:color="auto"/>
                  <w:left w:val="nil"/>
                  <w:bottom w:val="single" w:sz="2" w:space="0" w:color="auto"/>
                  <w:right w:val="nil"/>
                </w:tcBorders>
                <w:shd w:val="clear" w:color="auto" w:fill="FFFFFF"/>
              </w:tcPr>
            </w:tcPrChange>
          </w:tcPr>
          <w:p w14:paraId="6DD2806A"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1406" w:author="Amit Popat" w:date="2022-07-11T09:45:00Z">
              <w:tcPr>
                <w:tcW w:w="4320" w:type="dxa"/>
                <w:tcBorders>
                  <w:top w:val="dotted" w:sz="4" w:space="0" w:color="auto"/>
                  <w:left w:val="nil"/>
                  <w:bottom w:val="single" w:sz="2" w:space="0" w:color="auto"/>
                  <w:right w:val="nil"/>
                </w:tcBorders>
                <w:shd w:val="clear" w:color="auto" w:fill="FFFFFF"/>
              </w:tcPr>
            </w:tcPrChange>
          </w:tcPr>
          <w:p w14:paraId="3F9548DC"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1407" w:author="Amit Popat" w:date="2022-07-11T09:45:00Z">
              <w:tcPr>
                <w:tcW w:w="864" w:type="dxa"/>
                <w:tcBorders>
                  <w:top w:val="dotted" w:sz="4" w:space="0" w:color="auto"/>
                  <w:left w:val="nil"/>
                  <w:bottom w:val="single" w:sz="2" w:space="0" w:color="auto"/>
                  <w:right w:val="nil"/>
                </w:tcBorders>
                <w:shd w:val="clear" w:color="auto" w:fill="FFFFFF"/>
              </w:tcPr>
            </w:tcPrChange>
          </w:tcPr>
          <w:p w14:paraId="5D18FE8E"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1408" w:author="Amit Popat" w:date="2022-07-11T09:45:00Z">
              <w:tcPr>
                <w:tcW w:w="1008" w:type="dxa"/>
                <w:tcBorders>
                  <w:top w:val="dotted" w:sz="4" w:space="0" w:color="auto"/>
                  <w:left w:val="nil"/>
                  <w:bottom w:val="single" w:sz="2" w:space="0" w:color="auto"/>
                  <w:right w:val="nil"/>
                </w:tcBorders>
                <w:shd w:val="clear" w:color="auto" w:fill="FFFFFF"/>
              </w:tcPr>
            </w:tcPrChange>
          </w:tcPr>
          <w:p w14:paraId="22EA773D" w14:textId="77777777" w:rsidR="00573AF5" w:rsidRDefault="00573AF5">
            <w:pPr>
              <w:pStyle w:val="MsgTableBody"/>
              <w:jc w:val="center"/>
              <w:rPr>
                <w:noProof/>
              </w:rPr>
            </w:pPr>
            <w:r>
              <w:rPr>
                <w:noProof/>
              </w:rPr>
              <w:t>2</w:t>
            </w:r>
          </w:p>
        </w:tc>
      </w:tr>
    </w:tbl>
    <w:p w14:paraId="7D978162"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294"/>
      </w:tblGrid>
      <w:tr w:rsidR="00EE6FC3" w:rsidRPr="006D6BB6" w14:paraId="4F66E6B3" w14:textId="77777777" w:rsidTr="00BD60E1">
        <w:trPr>
          <w:jc w:val="center"/>
        </w:trPr>
        <w:tc>
          <w:tcPr>
            <w:tcW w:w="6655" w:type="dxa"/>
            <w:gridSpan w:val="4"/>
          </w:tcPr>
          <w:p w14:paraId="175FC074" w14:textId="631A12A4" w:rsidR="00EE6FC3" w:rsidRPr="006D6BB6" w:rsidRDefault="00EE6FC3" w:rsidP="00BD60E1">
            <w:pPr>
              <w:pStyle w:val="ACK-ChoreographyHeader"/>
            </w:pPr>
            <w:r>
              <w:t>Acknowledgment Choreography</w:t>
            </w:r>
          </w:p>
        </w:tc>
      </w:tr>
      <w:tr w:rsidR="00EE6FC3" w:rsidRPr="006D6BB6" w14:paraId="3A9F16B2" w14:textId="77777777" w:rsidTr="00BD60E1">
        <w:trPr>
          <w:jc w:val="center"/>
        </w:trPr>
        <w:tc>
          <w:tcPr>
            <w:tcW w:w="6655" w:type="dxa"/>
            <w:gridSpan w:val="4"/>
          </w:tcPr>
          <w:p w14:paraId="104177D6" w14:textId="427360DB" w:rsidR="00EE6FC3" w:rsidRDefault="00EE6FC3" w:rsidP="00EE6FC3">
            <w:pPr>
              <w:pStyle w:val="ACK-ChoreographyHeader"/>
            </w:pPr>
            <w:r>
              <w:rPr>
                <w:noProof/>
              </w:rPr>
              <w:t>PIN^I07^RQI_I01</w:t>
            </w:r>
          </w:p>
        </w:tc>
      </w:tr>
      <w:tr w:rsidR="00E21C08" w:rsidRPr="006D6BB6" w14:paraId="19CD2367" w14:textId="77777777" w:rsidTr="00BD60E1">
        <w:trPr>
          <w:jc w:val="center"/>
        </w:trPr>
        <w:tc>
          <w:tcPr>
            <w:tcW w:w="1458" w:type="dxa"/>
          </w:tcPr>
          <w:p w14:paraId="44011C9F" w14:textId="77777777" w:rsidR="00E21C08" w:rsidRPr="006D6BB6" w:rsidRDefault="00E21C08" w:rsidP="00256A1A">
            <w:pPr>
              <w:pStyle w:val="ACK-ChoreographyBody"/>
            </w:pPr>
            <w:r w:rsidRPr="006D6BB6">
              <w:t>Field name</w:t>
            </w:r>
          </w:p>
        </w:tc>
        <w:tc>
          <w:tcPr>
            <w:tcW w:w="2336" w:type="dxa"/>
          </w:tcPr>
          <w:p w14:paraId="79B3C60B" w14:textId="77777777" w:rsidR="00E21C08" w:rsidRPr="006D6BB6" w:rsidRDefault="00E21C08" w:rsidP="00256A1A">
            <w:pPr>
              <w:pStyle w:val="ACK-ChoreographyBody"/>
            </w:pPr>
            <w:r w:rsidRPr="006D6BB6">
              <w:t>Field Value: Original mode</w:t>
            </w:r>
          </w:p>
        </w:tc>
        <w:tc>
          <w:tcPr>
            <w:tcW w:w="2861" w:type="dxa"/>
            <w:gridSpan w:val="2"/>
          </w:tcPr>
          <w:p w14:paraId="00C17C60" w14:textId="77777777" w:rsidR="00E21C08" w:rsidRPr="006D6BB6" w:rsidRDefault="00E21C08" w:rsidP="00256A1A">
            <w:pPr>
              <w:pStyle w:val="ACK-ChoreographyBody"/>
            </w:pPr>
            <w:r w:rsidRPr="006D6BB6">
              <w:t>Field value: Enhanced mode</w:t>
            </w:r>
          </w:p>
        </w:tc>
      </w:tr>
      <w:tr w:rsidR="00F71DCE" w:rsidRPr="006D6BB6" w14:paraId="6DF118D8" w14:textId="77777777" w:rsidTr="00BD60E1">
        <w:trPr>
          <w:jc w:val="center"/>
        </w:trPr>
        <w:tc>
          <w:tcPr>
            <w:tcW w:w="1458" w:type="dxa"/>
          </w:tcPr>
          <w:p w14:paraId="6DD3E68E" w14:textId="77777777" w:rsidR="00F71DCE" w:rsidRPr="006D6BB6" w:rsidRDefault="00F71DCE" w:rsidP="00256A1A">
            <w:pPr>
              <w:pStyle w:val="ACK-ChoreographyBody"/>
            </w:pPr>
            <w:r>
              <w:t>MSH-</w:t>
            </w:r>
            <w:r w:rsidRPr="006D6BB6">
              <w:t>15</w:t>
            </w:r>
          </w:p>
        </w:tc>
        <w:tc>
          <w:tcPr>
            <w:tcW w:w="2336" w:type="dxa"/>
          </w:tcPr>
          <w:p w14:paraId="7540CD81" w14:textId="77777777" w:rsidR="00F71DCE" w:rsidRPr="006D6BB6" w:rsidRDefault="00F71DCE" w:rsidP="00256A1A">
            <w:pPr>
              <w:pStyle w:val="ACK-ChoreographyBody"/>
            </w:pPr>
            <w:r w:rsidRPr="006D6BB6">
              <w:t>Blank</w:t>
            </w:r>
          </w:p>
        </w:tc>
        <w:tc>
          <w:tcPr>
            <w:tcW w:w="567" w:type="dxa"/>
          </w:tcPr>
          <w:p w14:paraId="5218D675" w14:textId="77777777" w:rsidR="00F71DCE" w:rsidRPr="006D6BB6" w:rsidRDefault="00F71DCE" w:rsidP="00256A1A">
            <w:pPr>
              <w:pStyle w:val="ACK-ChoreographyBody"/>
            </w:pPr>
            <w:r w:rsidRPr="006D6BB6">
              <w:t>NE</w:t>
            </w:r>
          </w:p>
        </w:tc>
        <w:tc>
          <w:tcPr>
            <w:tcW w:w="2294" w:type="dxa"/>
          </w:tcPr>
          <w:p w14:paraId="1DE82571" w14:textId="3FB7154F" w:rsidR="00F71DCE" w:rsidRPr="006D6BB6" w:rsidRDefault="00F71DCE">
            <w:pPr>
              <w:pStyle w:val="ACK-ChoreographyBody"/>
            </w:pPr>
            <w:r w:rsidRPr="006D6BB6">
              <w:t>AL</w:t>
            </w:r>
          </w:p>
        </w:tc>
      </w:tr>
      <w:tr w:rsidR="00F71DCE" w:rsidRPr="006D6BB6" w14:paraId="544D0B8B" w14:textId="77777777" w:rsidTr="00BD60E1">
        <w:trPr>
          <w:jc w:val="center"/>
        </w:trPr>
        <w:tc>
          <w:tcPr>
            <w:tcW w:w="1458" w:type="dxa"/>
          </w:tcPr>
          <w:p w14:paraId="55530A88" w14:textId="77777777" w:rsidR="00F71DCE" w:rsidRPr="006D6BB6" w:rsidRDefault="00F71DCE" w:rsidP="00256A1A">
            <w:pPr>
              <w:pStyle w:val="ACK-ChoreographyBody"/>
            </w:pPr>
            <w:r>
              <w:t>MSH-</w:t>
            </w:r>
            <w:r w:rsidRPr="006D6BB6">
              <w:t>16</w:t>
            </w:r>
          </w:p>
        </w:tc>
        <w:tc>
          <w:tcPr>
            <w:tcW w:w="2336" w:type="dxa"/>
          </w:tcPr>
          <w:p w14:paraId="6DC7EB2E" w14:textId="77777777" w:rsidR="00F71DCE" w:rsidRPr="006D6BB6" w:rsidRDefault="00F71DCE" w:rsidP="00256A1A">
            <w:pPr>
              <w:pStyle w:val="ACK-ChoreographyBody"/>
            </w:pPr>
            <w:r w:rsidRPr="006D6BB6">
              <w:t>Blank</w:t>
            </w:r>
          </w:p>
        </w:tc>
        <w:tc>
          <w:tcPr>
            <w:tcW w:w="567" w:type="dxa"/>
          </w:tcPr>
          <w:p w14:paraId="29963381" w14:textId="77777777" w:rsidR="00F71DCE" w:rsidRPr="006D6BB6" w:rsidRDefault="00F71DCE" w:rsidP="00256A1A">
            <w:pPr>
              <w:pStyle w:val="ACK-ChoreographyBody"/>
            </w:pPr>
            <w:r w:rsidRPr="006D6BB6">
              <w:t>NE</w:t>
            </w:r>
          </w:p>
        </w:tc>
        <w:tc>
          <w:tcPr>
            <w:tcW w:w="2294" w:type="dxa"/>
          </w:tcPr>
          <w:p w14:paraId="0242B602" w14:textId="77777777" w:rsidR="00F71DCE" w:rsidRPr="006D6BB6" w:rsidRDefault="00F71DCE" w:rsidP="00256A1A">
            <w:pPr>
              <w:pStyle w:val="ACK-ChoreographyBody"/>
            </w:pPr>
            <w:r w:rsidRPr="006D6BB6">
              <w:t>NE</w:t>
            </w:r>
          </w:p>
        </w:tc>
      </w:tr>
      <w:tr w:rsidR="00F71DCE" w:rsidRPr="006D6BB6" w14:paraId="4F5435B1" w14:textId="77777777" w:rsidTr="00BD60E1">
        <w:trPr>
          <w:jc w:val="center"/>
        </w:trPr>
        <w:tc>
          <w:tcPr>
            <w:tcW w:w="1458" w:type="dxa"/>
          </w:tcPr>
          <w:p w14:paraId="2AC0C2C5" w14:textId="77777777" w:rsidR="00F71DCE" w:rsidRPr="006D6BB6" w:rsidRDefault="00F71DCE" w:rsidP="00256A1A">
            <w:pPr>
              <w:pStyle w:val="ACK-ChoreographyBody"/>
            </w:pPr>
            <w:r w:rsidRPr="006D6BB6">
              <w:t>Immediate Ack</w:t>
            </w:r>
          </w:p>
        </w:tc>
        <w:tc>
          <w:tcPr>
            <w:tcW w:w="2336" w:type="dxa"/>
          </w:tcPr>
          <w:p w14:paraId="3FFCBFEE" w14:textId="77777777" w:rsidR="00F71DCE" w:rsidRPr="006D6BB6" w:rsidRDefault="00F71DCE" w:rsidP="00256A1A">
            <w:pPr>
              <w:pStyle w:val="ACK-ChoreographyBody"/>
            </w:pPr>
            <w:r w:rsidRPr="006D6BB6">
              <w:t>-</w:t>
            </w:r>
          </w:p>
        </w:tc>
        <w:tc>
          <w:tcPr>
            <w:tcW w:w="567" w:type="dxa"/>
          </w:tcPr>
          <w:p w14:paraId="5E5BE86C" w14:textId="77777777" w:rsidR="00F71DCE" w:rsidRPr="006D6BB6" w:rsidRDefault="00F71DCE" w:rsidP="00256A1A">
            <w:pPr>
              <w:pStyle w:val="ACK-ChoreographyBody"/>
            </w:pPr>
            <w:r w:rsidRPr="006D6BB6">
              <w:t>-</w:t>
            </w:r>
          </w:p>
        </w:tc>
        <w:tc>
          <w:tcPr>
            <w:tcW w:w="2294" w:type="dxa"/>
          </w:tcPr>
          <w:p w14:paraId="06F064B5" w14:textId="77777777" w:rsidR="00F71DCE" w:rsidRPr="006D6BB6" w:rsidRDefault="00F71DCE" w:rsidP="00256A1A">
            <w:pPr>
              <w:pStyle w:val="ACK-ChoreographyBody"/>
            </w:pPr>
            <w:r w:rsidRPr="006D6BB6">
              <w:rPr>
                <w:szCs w:val="16"/>
              </w:rPr>
              <w:t>ACK^</w:t>
            </w:r>
            <w:r>
              <w:rPr>
                <w:szCs w:val="16"/>
              </w:rPr>
              <w:t>I07</w:t>
            </w:r>
            <w:r w:rsidRPr="006D6BB6">
              <w:rPr>
                <w:szCs w:val="16"/>
              </w:rPr>
              <w:t>^ACK</w:t>
            </w:r>
          </w:p>
        </w:tc>
      </w:tr>
      <w:tr w:rsidR="00F71DCE" w:rsidRPr="006D6BB6" w14:paraId="31D2DF5A" w14:textId="77777777" w:rsidTr="00BD60E1">
        <w:trPr>
          <w:jc w:val="center"/>
        </w:trPr>
        <w:tc>
          <w:tcPr>
            <w:tcW w:w="1458" w:type="dxa"/>
          </w:tcPr>
          <w:p w14:paraId="6C9C9B25" w14:textId="77777777" w:rsidR="00F71DCE" w:rsidRPr="006D6BB6" w:rsidRDefault="00F71DCE" w:rsidP="00256A1A">
            <w:pPr>
              <w:pStyle w:val="ACK-ChoreographyBody"/>
            </w:pPr>
            <w:r w:rsidRPr="006D6BB6">
              <w:t>Application Ack</w:t>
            </w:r>
          </w:p>
        </w:tc>
        <w:tc>
          <w:tcPr>
            <w:tcW w:w="2336" w:type="dxa"/>
          </w:tcPr>
          <w:p w14:paraId="4EF8BE18" w14:textId="77777777" w:rsidR="00F71DCE" w:rsidRPr="006D6BB6" w:rsidRDefault="00F71DCE" w:rsidP="00256A1A">
            <w:pPr>
              <w:pStyle w:val="ACK-ChoreographyBody"/>
            </w:pPr>
            <w:r>
              <w:rPr>
                <w:szCs w:val="16"/>
              </w:rPr>
              <w:t>ACK</w:t>
            </w:r>
            <w:r w:rsidRPr="006D6BB6">
              <w:rPr>
                <w:szCs w:val="16"/>
              </w:rPr>
              <w:t>^</w:t>
            </w:r>
            <w:r>
              <w:rPr>
                <w:szCs w:val="16"/>
              </w:rPr>
              <w:t>I07</w:t>
            </w:r>
            <w:r w:rsidRPr="006D6BB6">
              <w:rPr>
                <w:szCs w:val="16"/>
              </w:rPr>
              <w:t>^</w:t>
            </w:r>
            <w:r>
              <w:rPr>
                <w:szCs w:val="16"/>
              </w:rPr>
              <w:t>ACK</w:t>
            </w:r>
          </w:p>
        </w:tc>
        <w:tc>
          <w:tcPr>
            <w:tcW w:w="567" w:type="dxa"/>
          </w:tcPr>
          <w:p w14:paraId="37A18F09" w14:textId="77777777" w:rsidR="00F71DCE" w:rsidRPr="006D6BB6" w:rsidRDefault="00F71DCE" w:rsidP="00256A1A">
            <w:pPr>
              <w:pStyle w:val="ACK-ChoreographyBody"/>
            </w:pPr>
            <w:r w:rsidRPr="006D6BB6">
              <w:t>-</w:t>
            </w:r>
          </w:p>
        </w:tc>
        <w:tc>
          <w:tcPr>
            <w:tcW w:w="2294" w:type="dxa"/>
          </w:tcPr>
          <w:p w14:paraId="4BF930D3" w14:textId="77777777" w:rsidR="00F71DCE" w:rsidRPr="006D6BB6" w:rsidRDefault="00F71DCE" w:rsidP="00256A1A">
            <w:pPr>
              <w:pStyle w:val="ACK-ChoreographyBody"/>
            </w:pPr>
            <w:r w:rsidRPr="006D6BB6">
              <w:t>-</w:t>
            </w:r>
          </w:p>
        </w:tc>
      </w:tr>
    </w:tbl>
    <w:p w14:paraId="01CF4B3A" w14:textId="77777777" w:rsidR="00573AF5" w:rsidRDefault="00573AF5">
      <w:pPr>
        <w:rPr>
          <w:noProof/>
        </w:rPr>
      </w:pPr>
    </w:p>
    <w:p w14:paraId="0885A725" w14:textId="073A60C8" w:rsidR="00573AF5" w:rsidRDefault="00573AF5">
      <w:pPr>
        <w:pStyle w:val="MsgTableCaption"/>
        <w:rPr>
          <w:noProof/>
        </w:rPr>
      </w:pPr>
      <w:r>
        <w:rPr>
          <w:noProof/>
        </w:rPr>
        <w:t>ACK^I07^ACK: General Acknowledgment</w:t>
      </w:r>
      <w:r w:rsidR="00FD02FB">
        <w:rPr>
          <w:noProof/>
        </w:rPr>
        <w:fldChar w:fldCharType="begin"/>
      </w:r>
      <w:r>
        <w:rPr>
          <w:noProof/>
        </w:rPr>
        <w:instrText xml:space="preserve"> XE "ACK General acknowledgment"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73AF5" w:rsidRPr="00573AF5" w14:paraId="519EB955"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0A69FD54"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F28438B"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6B3F36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8CB8EA" w14:textId="77777777" w:rsidR="00573AF5" w:rsidRDefault="00573AF5">
            <w:pPr>
              <w:pStyle w:val="MsgTableHeader"/>
              <w:jc w:val="center"/>
              <w:rPr>
                <w:noProof/>
              </w:rPr>
            </w:pPr>
            <w:r>
              <w:rPr>
                <w:noProof/>
              </w:rPr>
              <w:t>Chapter</w:t>
            </w:r>
          </w:p>
        </w:tc>
      </w:tr>
      <w:tr w:rsidR="00573AF5" w:rsidRPr="00573AF5" w14:paraId="223082C9"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5138C0ED" w14:textId="77777777" w:rsidR="00573AF5" w:rsidRDefault="00065A17">
            <w:pPr>
              <w:pStyle w:val="MsgTableBody"/>
              <w:rPr>
                <w:noProof/>
              </w:rPr>
            </w:pPr>
            <w:hyperlink w:anchor="MSH" w:history="1">
              <w:r w:rsidR="00573AF5">
                <w:rPr>
                  <w:rStyle w:val="Hyperlink"/>
                  <w:noProof/>
                </w:rPr>
                <w:t>MSH</w:t>
              </w:r>
            </w:hyperlink>
          </w:p>
        </w:tc>
        <w:tc>
          <w:tcPr>
            <w:tcW w:w="4320" w:type="dxa"/>
            <w:tcBorders>
              <w:top w:val="single" w:sz="4" w:space="0" w:color="auto"/>
              <w:left w:val="nil"/>
              <w:bottom w:val="dotted" w:sz="4" w:space="0" w:color="auto"/>
              <w:right w:val="nil"/>
            </w:tcBorders>
            <w:shd w:val="clear" w:color="auto" w:fill="FFFFFF"/>
          </w:tcPr>
          <w:p w14:paraId="094E362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87FC81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BD8FE" w14:textId="77777777" w:rsidR="00573AF5" w:rsidRDefault="00573AF5">
            <w:pPr>
              <w:pStyle w:val="MsgTableBody"/>
              <w:jc w:val="center"/>
              <w:rPr>
                <w:noProof/>
              </w:rPr>
            </w:pPr>
            <w:r>
              <w:rPr>
                <w:noProof/>
              </w:rPr>
              <w:t>2</w:t>
            </w:r>
          </w:p>
        </w:tc>
      </w:tr>
      <w:tr w:rsidR="00573AF5" w:rsidRPr="00573AF5" w14:paraId="6DB7C0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160BE6" w14:textId="77777777" w:rsidR="00573AF5" w:rsidRDefault="00573AF5">
            <w:pPr>
              <w:pStyle w:val="MsgTableBody"/>
              <w:rPr>
                <w:rFonts w:ascii="Times New Roman" w:hAnsi="Times New Roman"/>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AD336D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3EBD07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A93088" w14:textId="77777777" w:rsidR="00573AF5" w:rsidRDefault="00573AF5">
            <w:pPr>
              <w:pStyle w:val="MsgTableBody"/>
              <w:jc w:val="center"/>
              <w:rPr>
                <w:noProof/>
              </w:rPr>
            </w:pPr>
            <w:r>
              <w:rPr>
                <w:noProof/>
              </w:rPr>
              <w:t>2</w:t>
            </w:r>
          </w:p>
        </w:tc>
      </w:tr>
      <w:tr w:rsidR="00573AF5" w:rsidRPr="00573AF5" w14:paraId="318583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591D38" w14:textId="77777777" w:rsidR="00573AF5" w:rsidRDefault="00573AF5">
            <w:pPr>
              <w:pStyle w:val="MsgTableBody"/>
              <w:rPr>
                <w:rFonts w:ascii="Times New Roman" w:hAnsi="Times New Roman"/>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EC2BFB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40B4A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46B6" w14:textId="77777777" w:rsidR="00573AF5" w:rsidRDefault="00573AF5">
            <w:pPr>
              <w:pStyle w:val="MsgTableBody"/>
              <w:jc w:val="center"/>
              <w:rPr>
                <w:noProof/>
              </w:rPr>
            </w:pPr>
            <w:r>
              <w:rPr>
                <w:noProof/>
              </w:rPr>
              <w:t>2</w:t>
            </w:r>
          </w:p>
        </w:tc>
      </w:tr>
      <w:bookmarkStart w:id="1409" w:name="_Hlt76497"/>
      <w:tr w:rsidR="00573AF5" w:rsidRPr="00573AF5" w14:paraId="0AA9CD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8B42B" w14:textId="77777777" w:rsidR="00573AF5" w:rsidRDefault="00FD02FB">
            <w:pPr>
              <w:pStyle w:val="MsgTableBody"/>
              <w:rPr>
                <w:rFonts w:ascii="Times New Roman" w:hAnsi="Times New Roman"/>
                <w:noProof/>
              </w:rPr>
            </w:pPr>
            <w:r>
              <w:rPr>
                <w:noProof/>
              </w:rPr>
              <w:fldChar w:fldCharType="begin"/>
            </w:r>
            <w:r w:rsidR="00573AF5">
              <w:rPr>
                <w:noProof/>
              </w:rPr>
              <w:instrText xml:space="preserve"> HYPERLINK  \l "MSA" </w:instrText>
            </w:r>
            <w:r>
              <w:rPr>
                <w:noProof/>
              </w:rPr>
              <w:fldChar w:fldCharType="separate"/>
            </w:r>
            <w:r w:rsidR="00573AF5">
              <w:rPr>
                <w:rStyle w:val="Hyperlink"/>
                <w:noProof/>
              </w:rPr>
              <w:t>MSA</w:t>
            </w:r>
            <w:r>
              <w:rPr>
                <w:noProof/>
              </w:rPr>
              <w:fldChar w:fldCharType="end"/>
            </w:r>
            <w:bookmarkEnd w:id="1409"/>
          </w:p>
        </w:tc>
        <w:tc>
          <w:tcPr>
            <w:tcW w:w="4320" w:type="dxa"/>
            <w:tcBorders>
              <w:top w:val="dotted" w:sz="4" w:space="0" w:color="auto"/>
              <w:left w:val="nil"/>
              <w:bottom w:val="dotted" w:sz="4" w:space="0" w:color="auto"/>
              <w:right w:val="nil"/>
            </w:tcBorders>
            <w:shd w:val="clear" w:color="auto" w:fill="FFFFFF"/>
          </w:tcPr>
          <w:p w14:paraId="6AF4BCDF" w14:textId="659F926D"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49FE9C6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27907" w14:textId="77777777" w:rsidR="00573AF5" w:rsidRDefault="00573AF5">
            <w:pPr>
              <w:pStyle w:val="MsgTableBody"/>
              <w:jc w:val="center"/>
              <w:rPr>
                <w:noProof/>
              </w:rPr>
            </w:pPr>
            <w:r>
              <w:rPr>
                <w:noProof/>
              </w:rPr>
              <w:t>2</w:t>
            </w:r>
          </w:p>
        </w:tc>
      </w:tr>
      <w:tr w:rsidR="00573AF5" w:rsidRPr="00573AF5" w14:paraId="740AFB78"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F2D08FA" w14:textId="77777777" w:rsidR="00573AF5" w:rsidRDefault="00573AF5">
            <w:pPr>
              <w:pStyle w:val="MsgTableBody"/>
              <w:rPr>
                <w:rFonts w:ascii="Times New Roman" w:hAnsi="Times New Roman"/>
                <w:noProof/>
              </w:rPr>
            </w:pPr>
            <w:r>
              <w:rPr>
                <w:noProof/>
              </w:rPr>
              <w:t xml:space="preserve">[{ </w:t>
            </w:r>
            <w:hyperlink w:anchor="ERR" w:history="1">
              <w:r>
                <w:rPr>
                  <w:rStyle w:val="Hyperlink"/>
                  <w:noProof/>
                </w:rPr>
                <w:t>E</w:t>
              </w:r>
              <w:bookmarkStart w:id="1410" w:name="_Hlt76388"/>
              <w:r>
                <w:rPr>
                  <w:rStyle w:val="Hyperlink"/>
                  <w:noProof/>
                </w:rPr>
                <w:t>R</w:t>
              </w:r>
              <w:bookmarkStart w:id="1411" w:name="_Hlt76418"/>
              <w:bookmarkEnd w:id="1410"/>
              <w:r>
                <w:rPr>
                  <w:rStyle w:val="Hyperlink"/>
                  <w:noProof/>
                </w:rPr>
                <w:t>R</w:t>
              </w:r>
              <w:bookmarkEnd w:id="1411"/>
            </w:hyperlink>
            <w:r>
              <w:rPr>
                <w:noProof/>
              </w:rPr>
              <w:t xml:space="preserve"> }]</w:t>
            </w:r>
          </w:p>
        </w:tc>
        <w:tc>
          <w:tcPr>
            <w:tcW w:w="4320" w:type="dxa"/>
            <w:tcBorders>
              <w:top w:val="dotted" w:sz="4" w:space="0" w:color="auto"/>
              <w:left w:val="nil"/>
              <w:bottom w:val="single" w:sz="2" w:space="0" w:color="auto"/>
              <w:right w:val="nil"/>
            </w:tcBorders>
            <w:shd w:val="clear" w:color="auto" w:fill="FFFFFF"/>
          </w:tcPr>
          <w:p w14:paraId="6DBE25B3" w14:textId="77777777" w:rsidR="00573AF5" w:rsidRDefault="00573AF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2B93DC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84284E" w14:textId="77777777" w:rsidR="00573AF5" w:rsidRDefault="00573AF5">
            <w:pPr>
              <w:pStyle w:val="MsgTableBody"/>
              <w:jc w:val="center"/>
              <w:rPr>
                <w:noProof/>
              </w:rPr>
            </w:pPr>
            <w:r>
              <w:rPr>
                <w:noProof/>
              </w:rPr>
              <w:t>2</w:t>
            </w:r>
          </w:p>
        </w:tc>
      </w:tr>
    </w:tbl>
    <w:p w14:paraId="645E2134"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DE4EA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C8E72FD" w14:textId="35C13B29" w:rsidR="00EE6FC3" w:rsidRDefault="00EE6FC3" w:rsidP="00BD60E1">
            <w:pPr>
              <w:pStyle w:val="ACK-ChoreographyHeader"/>
            </w:pPr>
            <w:r>
              <w:lastRenderedPageBreak/>
              <w:t>Acknowledgment Choreography</w:t>
            </w:r>
          </w:p>
        </w:tc>
      </w:tr>
      <w:tr w:rsidR="00EE6FC3" w14:paraId="1E6D9B6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29B767" w14:textId="26EAFFF4" w:rsidR="00EE6FC3" w:rsidRDefault="00EE6FC3" w:rsidP="00EE6FC3">
            <w:pPr>
              <w:pStyle w:val="ACK-ChoreographyHeader"/>
            </w:pPr>
            <w:r>
              <w:rPr>
                <w:noProof/>
              </w:rPr>
              <w:t>ACK^I07^ACK</w:t>
            </w:r>
          </w:p>
        </w:tc>
      </w:tr>
      <w:tr w:rsidR="00625672" w14:paraId="2621A72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5EB0E9"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BB5C185"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CDF44B" w14:textId="77777777" w:rsidR="00625672" w:rsidRDefault="00625672" w:rsidP="00625672">
            <w:pPr>
              <w:pStyle w:val="ACK-ChoreographyBody"/>
            </w:pPr>
            <w:r>
              <w:t>Field value: Enhanced mode</w:t>
            </w:r>
          </w:p>
        </w:tc>
      </w:tr>
      <w:tr w:rsidR="00625672" w14:paraId="62F335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4166F1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AFA83C"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CD5BD2B"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EC6FD60" w14:textId="77777777" w:rsidR="00625672" w:rsidRDefault="00625672" w:rsidP="00625672">
            <w:pPr>
              <w:pStyle w:val="ACK-ChoreographyBody"/>
            </w:pPr>
            <w:r>
              <w:t>AL, SU, ER</w:t>
            </w:r>
          </w:p>
        </w:tc>
      </w:tr>
      <w:tr w:rsidR="00625672" w14:paraId="6A77D17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4AD497"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CCA59E7"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9E7E3D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01C5864" w14:textId="77777777" w:rsidR="00625672" w:rsidRDefault="00625672" w:rsidP="00625672">
            <w:pPr>
              <w:pStyle w:val="ACK-ChoreographyBody"/>
            </w:pPr>
            <w:r>
              <w:t>NE</w:t>
            </w:r>
          </w:p>
        </w:tc>
      </w:tr>
      <w:tr w:rsidR="00625672" w14:paraId="677AE6B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AB939B"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4A5ED2"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24A35E"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9BF10A" w14:textId="77777777" w:rsidR="00625672" w:rsidRDefault="00625672" w:rsidP="00625672">
            <w:pPr>
              <w:pStyle w:val="ACK-ChoreographyBody"/>
            </w:pPr>
            <w:r>
              <w:rPr>
                <w:szCs w:val="16"/>
              </w:rPr>
              <w:t>ACK^I07^ACK</w:t>
            </w:r>
          </w:p>
        </w:tc>
      </w:tr>
      <w:tr w:rsidR="00625672" w14:paraId="23D7D79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F1213D"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D95148C"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B423493"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E7ACAB" w14:textId="77777777" w:rsidR="00625672" w:rsidRDefault="00625672" w:rsidP="00625672">
            <w:pPr>
              <w:pStyle w:val="ACK-ChoreographyBody"/>
            </w:pPr>
            <w:r>
              <w:t>-</w:t>
            </w:r>
          </w:p>
        </w:tc>
      </w:tr>
    </w:tbl>
    <w:p w14:paraId="2A77846B" w14:textId="77777777" w:rsidR="00573AF5" w:rsidRDefault="00573AF5">
      <w:pPr>
        <w:pStyle w:val="Heading2"/>
        <w:rPr>
          <w:noProof/>
        </w:rPr>
      </w:pPr>
      <w:bookmarkStart w:id="1412" w:name="_Toc28982327"/>
      <w:r>
        <w:rPr>
          <w:noProof/>
        </w:rPr>
        <w:t>PATIENT TREATMENT AUTHORIZATION REQUESTS</w:t>
      </w:r>
      <w:bookmarkEnd w:id="1412"/>
      <w:r w:rsidR="00FD02FB">
        <w:rPr>
          <w:noProof/>
        </w:rPr>
        <w:fldChar w:fldCharType="begin"/>
      </w:r>
      <w:r>
        <w:rPr>
          <w:noProof/>
        </w:rPr>
        <w:instrText xml:space="preserve"> XE "RQA - request for patient treatment authorization" </w:instrText>
      </w:r>
      <w:r w:rsidR="00FD02FB">
        <w:rPr>
          <w:noProof/>
        </w:rPr>
        <w:fldChar w:fldCharType="end"/>
      </w:r>
      <w:bookmarkStart w:id="1413" w:name="_Toc380430449"/>
      <w:bookmarkEnd w:id="1413"/>
    </w:p>
    <w:p w14:paraId="461FC34E" w14:textId="77777777" w:rsidR="00573AF5" w:rsidRDefault="00573AF5">
      <w:pPr>
        <w:rPr>
          <w:noProof/>
        </w:rPr>
      </w:pPr>
      <w:r>
        <w:rPr>
          <w:noProof/>
        </w:rPr>
        <w:t>This functional definition applies to a request for treatment authorization.  Although this message also pertains to the payor, it differs greatly from that of an insurance information request.  This message is used to request an authorization for specific procedures.  Just as patient identification was important in an insurance information request, the focus of this functional area is provider identification, requested treatments/procedures and, in many cases, clinical information on a patient needed to fulfill review or certification requirements.</w:t>
      </w:r>
    </w:p>
    <w:p w14:paraId="4B945749" w14:textId="77777777" w:rsidR="00573AF5" w:rsidRDefault="00573AF5">
      <w:pPr>
        <w:pStyle w:val="Heading3"/>
        <w:rPr>
          <w:noProof/>
        </w:rPr>
      </w:pPr>
      <w:bookmarkStart w:id="1414" w:name="_Toc28982328"/>
      <w:r>
        <w:rPr>
          <w:noProof/>
        </w:rPr>
        <w:t>RQA/RPA - Request Patient Authorization Message (Event I08)</w:t>
      </w:r>
      <w:bookmarkEnd w:id="1414"/>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14E55E18" w14:textId="77777777" w:rsidR="00573AF5" w:rsidRDefault="00573AF5" w:rsidP="00C87B0A">
      <w:pPr>
        <w:pStyle w:val="NormalIndented"/>
      </w:pPr>
      <w:r>
        <w:t>All trigger events in this group use the following message definition.</w:t>
      </w:r>
    </w:p>
    <w:p w14:paraId="3CBBEEB7" w14:textId="77777777" w:rsidR="00573AF5" w:rsidRDefault="00573AF5">
      <w:pPr>
        <w:pStyle w:val="MsgTableCaption"/>
        <w:rPr>
          <w:noProof/>
        </w:rPr>
      </w:pPr>
      <w:r>
        <w:rPr>
          <w:noProof/>
        </w:rPr>
        <w:t xml:space="preserve">RQA^I08-I11^RQA_I08: Request Patient Authorization </w:t>
      </w:r>
      <w:r w:rsidR="00FD02FB">
        <w:rPr>
          <w:noProof/>
        </w:rPr>
        <w:fldChar w:fldCharType="begin"/>
      </w:r>
      <w:r>
        <w:rPr>
          <w:noProof/>
        </w:rPr>
        <w:instrText xml:space="preserve"> XE ""RQA Request patient authorization""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541B3C5B"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10C1B2BB"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71F2780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DF30140"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E83DF52" w14:textId="77777777" w:rsidR="00573AF5" w:rsidRDefault="00573AF5">
            <w:pPr>
              <w:pStyle w:val="MsgTableHeader"/>
              <w:jc w:val="center"/>
              <w:rPr>
                <w:noProof/>
              </w:rPr>
            </w:pPr>
            <w:r>
              <w:rPr>
                <w:noProof/>
              </w:rPr>
              <w:t>Chapter</w:t>
            </w:r>
          </w:p>
        </w:tc>
      </w:tr>
      <w:tr w:rsidR="00573AF5" w:rsidRPr="00573AF5" w14:paraId="57C3964B"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33E75ABB"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4D909272"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E4F0970"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9E859" w14:textId="77777777" w:rsidR="00573AF5" w:rsidRDefault="00573AF5">
            <w:pPr>
              <w:pStyle w:val="MsgTableBody"/>
              <w:jc w:val="center"/>
              <w:rPr>
                <w:noProof/>
              </w:rPr>
            </w:pPr>
            <w:r>
              <w:rPr>
                <w:noProof/>
              </w:rPr>
              <w:t>2</w:t>
            </w:r>
          </w:p>
        </w:tc>
      </w:tr>
      <w:tr w:rsidR="00573AF5" w:rsidRPr="00573AF5" w14:paraId="3AB06DA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5698DB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3D6F8B5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B414FD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1A129" w14:textId="77777777" w:rsidR="00573AF5" w:rsidRDefault="00573AF5">
            <w:pPr>
              <w:pStyle w:val="MsgTableBody"/>
              <w:jc w:val="center"/>
              <w:rPr>
                <w:noProof/>
              </w:rPr>
            </w:pPr>
            <w:r>
              <w:rPr>
                <w:noProof/>
              </w:rPr>
              <w:t>2</w:t>
            </w:r>
          </w:p>
        </w:tc>
      </w:tr>
      <w:tr w:rsidR="00573AF5" w:rsidRPr="00573AF5" w14:paraId="784B6FA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D6B4549" w14:textId="77777777" w:rsidR="00EC2E1B"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374DBC0A" w14:textId="77777777" w:rsidR="00EC2E1B"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33A02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3CDD0" w14:textId="77777777" w:rsidR="00EC2E1B" w:rsidRDefault="00573AF5" w:rsidP="00FD2086">
            <w:pPr>
              <w:pStyle w:val="MsgTableBody"/>
              <w:jc w:val="center"/>
              <w:rPr>
                <w:noProof/>
              </w:rPr>
            </w:pPr>
            <w:r>
              <w:rPr>
                <w:noProof/>
              </w:rPr>
              <w:t>2</w:t>
            </w:r>
          </w:p>
        </w:tc>
      </w:tr>
      <w:tr w:rsidR="00573AF5" w:rsidRPr="00573AF5" w14:paraId="0B6B1E1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106C092"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1" w:type="dxa"/>
            <w:tcBorders>
              <w:top w:val="dotted" w:sz="4" w:space="0" w:color="auto"/>
              <w:left w:val="nil"/>
              <w:bottom w:val="dotted" w:sz="4" w:space="0" w:color="auto"/>
              <w:right w:val="nil"/>
            </w:tcBorders>
            <w:shd w:val="clear" w:color="auto" w:fill="FFFFFF"/>
          </w:tcPr>
          <w:p w14:paraId="7B165A5B"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395538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2AB87" w14:textId="77777777" w:rsidR="00573AF5" w:rsidRDefault="00573AF5">
            <w:pPr>
              <w:pStyle w:val="MsgTableBody"/>
              <w:jc w:val="center"/>
              <w:rPr>
                <w:noProof/>
              </w:rPr>
            </w:pPr>
            <w:r>
              <w:rPr>
                <w:noProof/>
              </w:rPr>
              <w:t>11</w:t>
            </w:r>
          </w:p>
        </w:tc>
      </w:tr>
      <w:tr w:rsidR="00EC2E1B" w:rsidRPr="00573AF5" w14:paraId="0312E77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76DBC69" w14:textId="77777777" w:rsidR="00EC2E1B" w:rsidRDefault="00EC2E1B" w:rsidP="00EC2E1B">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7E1C523" w14:textId="77777777" w:rsidR="00EC2E1B" w:rsidRDefault="00EC2E1B" w:rsidP="00EC2E1B">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B54A40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4C7D4" w14:textId="77777777" w:rsidR="00EC2E1B" w:rsidRDefault="00EC2E1B" w:rsidP="00EC2E1B">
            <w:pPr>
              <w:pStyle w:val="MsgTableBody"/>
              <w:jc w:val="center"/>
              <w:rPr>
                <w:noProof/>
              </w:rPr>
            </w:pPr>
          </w:p>
        </w:tc>
      </w:tr>
      <w:tr w:rsidR="00EC2E1B" w:rsidRPr="00573AF5" w14:paraId="4B5576F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7464C5F" w14:textId="77777777" w:rsidR="00EC2E1B" w:rsidRDefault="00EC2E1B" w:rsidP="00EC2E1B">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2EEC9C53" w14:textId="77777777" w:rsidR="00EC2E1B" w:rsidRDefault="00EC2E1B" w:rsidP="00EC2E1B">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4635F56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138802" w14:textId="77777777" w:rsidR="00EC2E1B" w:rsidRDefault="00EC2E1B" w:rsidP="00EC2E1B">
            <w:pPr>
              <w:pStyle w:val="MsgTableBody"/>
              <w:jc w:val="center"/>
              <w:rPr>
                <w:noProof/>
              </w:rPr>
            </w:pPr>
            <w:r>
              <w:rPr>
                <w:noProof/>
              </w:rPr>
              <w:t>11</w:t>
            </w:r>
          </w:p>
        </w:tc>
      </w:tr>
      <w:tr w:rsidR="00C32C72" w:rsidRPr="00573AF5" w14:paraId="11FD19B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C1AB16"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28CD3E2A"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4D69C8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108D9" w14:textId="77777777" w:rsidR="00C32C72" w:rsidRDefault="00C32C72" w:rsidP="00C32C72">
            <w:pPr>
              <w:pStyle w:val="MsgTableBody"/>
              <w:jc w:val="center"/>
              <w:rPr>
                <w:noProof/>
              </w:rPr>
            </w:pPr>
            <w:r>
              <w:rPr>
                <w:noProof/>
              </w:rPr>
              <w:t>11</w:t>
            </w:r>
          </w:p>
        </w:tc>
      </w:tr>
      <w:tr w:rsidR="00C32C72" w:rsidRPr="00573AF5" w14:paraId="09F7E26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5D053C1"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429D787"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243E03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16FB8" w14:textId="77777777" w:rsidR="00C32C72" w:rsidRDefault="00C32C72" w:rsidP="00C32C72">
            <w:pPr>
              <w:pStyle w:val="MsgTableBody"/>
              <w:jc w:val="center"/>
              <w:rPr>
                <w:noProof/>
              </w:rPr>
            </w:pPr>
          </w:p>
        </w:tc>
      </w:tr>
      <w:tr w:rsidR="00C32C72" w:rsidRPr="00573AF5" w14:paraId="3EA67E4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5B45286"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1CE8364" w14:textId="77777777" w:rsidR="00C32C72" w:rsidRDefault="00C32C72" w:rsidP="00C32C72">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A9393A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9559E5" w14:textId="77777777" w:rsidR="00C32C72" w:rsidRDefault="00C32C72" w:rsidP="00C32C72">
            <w:pPr>
              <w:pStyle w:val="MsgTableBody"/>
              <w:jc w:val="center"/>
              <w:rPr>
                <w:noProof/>
              </w:rPr>
            </w:pPr>
          </w:p>
        </w:tc>
      </w:tr>
      <w:tr w:rsidR="00C32C72" w:rsidRPr="00573AF5" w14:paraId="2FC6599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48678E" w14:textId="77777777" w:rsidR="00C32C72" w:rsidRDefault="00C32C72" w:rsidP="00C32C72">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38B977AC" w14:textId="77777777" w:rsidR="00C32C72" w:rsidRDefault="00C32C72" w:rsidP="00C32C72">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E30C718"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3BD" w14:textId="77777777" w:rsidR="00C32C72" w:rsidRDefault="00C32C72" w:rsidP="00C32C72">
            <w:pPr>
              <w:pStyle w:val="MsgTableBody"/>
              <w:jc w:val="center"/>
              <w:rPr>
                <w:noProof/>
              </w:rPr>
            </w:pPr>
            <w:r>
              <w:rPr>
                <w:noProof/>
              </w:rPr>
              <w:t>11</w:t>
            </w:r>
          </w:p>
        </w:tc>
      </w:tr>
      <w:tr w:rsidR="00C32C72" w:rsidRPr="00573AF5" w14:paraId="583C1E3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766C58C"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6CB57CB3"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97DCE0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489ED" w14:textId="77777777" w:rsidR="00C32C72" w:rsidRDefault="00C32C72" w:rsidP="00C32C72">
            <w:pPr>
              <w:pStyle w:val="MsgTableBody"/>
              <w:jc w:val="center"/>
              <w:rPr>
                <w:noProof/>
              </w:rPr>
            </w:pPr>
            <w:r>
              <w:rPr>
                <w:noProof/>
              </w:rPr>
              <w:t>11</w:t>
            </w:r>
          </w:p>
        </w:tc>
      </w:tr>
      <w:tr w:rsidR="00C32C72" w:rsidRPr="00573AF5" w14:paraId="14A6161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5600B03"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0931C34" w14:textId="77777777" w:rsidR="00C32C72" w:rsidRDefault="00C32C72" w:rsidP="00C32C72">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ADAD83"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66464" w14:textId="77777777" w:rsidR="00C32C72" w:rsidRDefault="00C32C72" w:rsidP="00C32C72">
            <w:pPr>
              <w:pStyle w:val="MsgTableBody"/>
              <w:jc w:val="center"/>
              <w:rPr>
                <w:noProof/>
              </w:rPr>
            </w:pPr>
          </w:p>
        </w:tc>
      </w:tr>
      <w:tr w:rsidR="00C32C72" w:rsidRPr="00573AF5" w14:paraId="4B5487E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2AA27F4" w14:textId="77777777" w:rsidR="00C32C72" w:rsidRDefault="00C32C72" w:rsidP="00C32C72">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14CB8CF1" w14:textId="77777777" w:rsidR="00C32C72" w:rsidRDefault="00C32C72" w:rsidP="00C32C72">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FEAB0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291EA" w14:textId="77777777" w:rsidR="00C32C72" w:rsidRDefault="00C32C72" w:rsidP="00C32C72">
            <w:pPr>
              <w:pStyle w:val="MsgTableBody"/>
              <w:jc w:val="center"/>
              <w:rPr>
                <w:noProof/>
              </w:rPr>
            </w:pPr>
            <w:r>
              <w:rPr>
                <w:noProof/>
              </w:rPr>
              <w:t>3</w:t>
            </w:r>
          </w:p>
        </w:tc>
      </w:tr>
      <w:tr w:rsidR="00433EA9" w:rsidRPr="00767D02" w14:paraId="769A1001" w14:textId="77777777" w:rsidTr="00433EA9">
        <w:tblPrEx>
          <w:tblCellMar>
            <w:left w:w="108" w:type="dxa"/>
            <w:right w:w="108" w:type="dxa"/>
          </w:tblCellMar>
          <w:tblLook w:val="04A0" w:firstRow="1" w:lastRow="0" w:firstColumn="1" w:lastColumn="0" w:noHBand="0" w:noVBand="1"/>
        </w:tblPrEx>
        <w:trPr>
          <w:jc w:val="center"/>
          <w:ins w:id="1415" w:author="Amit Popat" w:date="2022-07-11T09:47:00Z"/>
        </w:trPr>
        <w:tc>
          <w:tcPr>
            <w:tcW w:w="2882" w:type="dxa"/>
            <w:tcBorders>
              <w:top w:val="dotted" w:sz="4" w:space="0" w:color="auto"/>
              <w:left w:val="nil"/>
              <w:bottom w:val="dotted" w:sz="4" w:space="0" w:color="auto"/>
              <w:right w:val="nil"/>
            </w:tcBorders>
            <w:shd w:val="clear" w:color="auto" w:fill="FFFFFF"/>
            <w:hideMark/>
          </w:tcPr>
          <w:p w14:paraId="648D5C00" w14:textId="77777777" w:rsidR="00433EA9" w:rsidRPr="00767D02" w:rsidRDefault="00433EA9">
            <w:pPr>
              <w:pStyle w:val="MsgTableBody"/>
              <w:spacing w:line="256" w:lineRule="auto"/>
              <w:rPr>
                <w:ins w:id="1416" w:author="Amit Popat" w:date="2022-07-11T09:47:00Z"/>
                <w:noProof/>
                <w:color w:val="FF0000"/>
              </w:rPr>
            </w:pPr>
            <w:ins w:id="1417" w:author="Amit Popat" w:date="2022-07-11T09:47: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1E0F4B76" w14:textId="77777777" w:rsidR="00433EA9" w:rsidRPr="00767D02" w:rsidRDefault="00433EA9">
            <w:pPr>
              <w:pStyle w:val="MsgTableBody"/>
              <w:spacing w:line="256" w:lineRule="auto"/>
              <w:rPr>
                <w:ins w:id="1418" w:author="Amit Popat" w:date="2022-07-11T09:47:00Z"/>
                <w:noProof/>
                <w:color w:val="FF0000"/>
              </w:rPr>
            </w:pPr>
            <w:ins w:id="1419" w:author="Amit Popat" w:date="2022-07-11T09:47: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BCEB114" w14:textId="77777777" w:rsidR="00433EA9" w:rsidRPr="00767D02" w:rsidRDefault="00433EA9">
            <w:pPr>
              <w:pStyle w:val="MsgTableBody"/>
              <w:spacing w:line="256" w:lineRule="auto"/>
              <w:jc w:val="center"/>
              <w:rPr>
                <w:ins w:id="1420" w:author="Amit Popat" w:date="2022-07-11T09:4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36C237B" w14:textId="77777777" w:rsidR="00433EA9" w:rsidRPr="00767D02" w:rsidRDefault="00433EA9">
            <w:pPr>
              <w:pStyle w:val="MsgTableBody"/>
              <w:spacing w:line="256" w:lineRule="auto"/>
              <w:jc w:val="center"/>
              <w:rPr>
                <w:ins w:id="1421" w:author="Amit Popat" w:date="2022-07-11T09:47:00Z"/>
                <w:noProof/>
                <w:color w:val="FF0000"/>
              </w:rPr>
            </w:pPr>
            <w:ins w:id="1422" w:author="Amit Popat" w:date="2022-07-11T09:47:00Z">
              <w:r w:rsidRPr="00767D02">
                <w:rPr>
                  <w:noProof/>
                  <w:color w:val="FF0000"/>
                </w:rPr>
                <w:t>3</w:t>
              </w:r>
            </w:ins>
          </w:p>
        </w:tc>
      </w:tr>
      <w:tr w:rsidR="00433EA9" w:rsidRPr="00767D02" w14:paraId="33220BE2" w14:textId="77777777" w:rsidTr="00433EA9">
        <w:tblPrEx>
          <w:tblCellMar>
            <w:left w:w="108" w:type="dxa"/>
            <w:right w:w="108" w:type="dxa"/>
          </w:tblCellMar>
          <w:tblLook w:val="04A0" w:firstRow="1" w:lastRow="0" w:firstColumn="1" w:lastColumn="0" w:noHBand="0" w:noVBand="1"/>
        </w:tblPrEx>
        <w:trPr>
          <w:jc w:val="center"/>
          <w:ins w:id="1423" w:author="Amit Popat" w:date="2022-07-11T09:47:00Z"/>
        </w:trPr>
        <w:tc>
          <w:tcPr>
            <w:tcW w:w="2882" w:type="dxa"/>
            <w:tcBorders>
              <w:top w:val="dotted" w:sz="4" w:space="0" w:color="auto"/>
              <w:left w:val="nil"/>
              <w:bottom w:val="dotted" w:sz="4" w:space="0" w:color="auto"/>
              <w:right w:val="nil"/>
            </w:tcBorders>
            <w:shd w:val="clear" w:color="auto" w:fill="FFFFFF"/>
            <w:hideMark/>
          </w:tcPr>
          <w:p w14:paraId="0F64ECE7" w14:textId="77777777" w:rsidR="00433EA9" w:rsidRPr="00767D02" w:rsidRDefault="00433EA9">
            <w:pPr>
              <w:pStyle w:val="MsgTableBody"/>
              <w:spacing w:line="256" w:lineRule="auto"/>
              <w:rPr>
                <w:ins w:id="1424" w:author="Amit Popat" w:date="2022-07-11T09:47:00Z"/>
                <w:noProof/>
                <w:color w:val="FF0000"/>
              </w:rPr>
            </w:pPr>
            <w:ins w:id="1425" w:author="Amit Popat" w:date="2022-07-11T09:47: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2DE11B2F" w14:textId="77777777" w:rsidR="00433EA9" w:rsidRPr="00767D02" w:rsidRDefault="00433EA9">
            <w:pPr>
              <w:pStyle w:val="MsgTableBody"/>
              <w:spacing w:line="256" w:lineRule="auto"/>
              <w:rPr>
                <w:ins w:id="1426" w:author="Amit Popat" w:date="2022-07-11T09:47:00Z"/>
                <w:noProof/>
                <w:color w:val="FF0000"/>
              </w:rPr>
            </w:pPr>
            <w:ins w:id="1427" w:author="Amit Popat" w:date="2022-07-11T09:47: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FDC9592" w14:textId="77777777" w:rsidR="00433EA9" w:rsidRPr="00767D02" w:rsidRDefault="00433EA9">
            <w:pPr>
              <w:pStyle w:val="MsgTableBody"/>
              <w:spacing w:line="256" w:lineRule="auto"/>
              <w:jc w:val="center"/>
              <w:rPr>
                <w:ins w:id="1428" w:author="Amit Popat" w:date="2022-07-11T09:4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C62BE0F" w14:textId="77777777" w:rsidR="00433EA9" w:rsidRPr="00767D02" w:rsidRDefault="00433EA9">
            <w:pPr>
              <w:pStyle w:val="MsgTableBody"/>
              <w:spacing w:line="256" w:lineRule="auto"/>
              <w:jc w:val="center"/>
              <w:rPr>
                <w:ins w:id="1429" w:author="Amit Popat" w:date="2022-07-11T09:47:00Z"/>
                <w:noProof/>
                <w:color w:val="FF0000"/>
              </w:rPr>
            </w:pPr>
            <w:ins w:id="1430" w:author="Amit Popat" w:date="2022-07-11T09:47:00Z">
              <w:r w:rsidRPr="00767D02">
                <w:rPr>
                  <w:noProof/>
                  <w:color w:val="FF0000"/>
                </w:rPr>
                <w:t>3</w:t>
              </w:r>
            </w:ins>
          </w:p>
        </w:tc>
      </w:tr>
      <w:tr w:rsidR="00433EA9" w:rsidRPr="00767D02" w14:paraId="11C393BF" w14:textId="77777777" w:rsidTr="00433EA9">
        <w:tblPrEx>
          <w:tblCellMar>
            <w:left w:w="108" w:type="dxa"/>
            <w:right w:w="108" w:type="dxa"/>
          </w:tblCellMar>
          <w:tblLook w:val="04A0" w:firstRow="1" w:lastRow="0" w:firstColumn="1" w:lastColumn="0" w:noHBand="0" w:noVBand="1"/>
        </w:tblPrEx>
        <w:trPr>
          <w:jc w:val="center"/>
          <w:ins w:id="1431" w:author="Amit Popat" w:date="2022-07-11T09:47:00Z"/>
        </w:trPr>
        <w:tc>
          <w:tcPr>
            <w:tcW w:w="2882" w:type="dxa"/>
            <w:tcBorders>
              <w:top w:val="dotted" w:sz="4" w:space="0" w:color="auto"/>
              <w:left w:val="nil"/>
              <w:bottom w:val="dotted" w:sz="4" w:space="0" w:color="auto"/>
              <w:right w:val="nil"/>
            </w:tcBorders>
            <w:shd w:val="clear" w:color="auto" w:fill="FFFFFF"/>
            <w:hideMark/>
          </w:tcPr>
          <w:p w14:paraId="3C2EAD0D" w14:textId="77777777" w:rsidR="00433EA9" w:rsidRPr="00767D02" w:rsidRDefault="00433EA9">
            <w:pPr>
              <w:pStyle w:val="MsgTableBody"/>
              <w:spacing w:line="256" w:lineRule="auto"/>
              <w:rPr>
                <w:ins w:id="1432" w:author="Amit Popat" w:date="2022-07-11T09:47:00Z"/>
                <w:noProof/>
                <w:color w:val="FF0000"/>
              </w:rPr>
            </w:pPr>
            <w:ins w:id="1433" w:author="Amit Popat" w:date="2022-07-11T09:47: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65B19E4B" w14:textId="3E0EAF51" w:rsidR="00433EA9" w:rsidRPr="00767D02" w:rsidRDefault="00433EA9">
            <w:pPr>
              <w:pStyle w:val="MsgTableBody"/>
              <w:spacing w:line="256" w:lineRule="auto"/>
              <w:rPr>
                <w:ins w:id="1434" w:author="Amit Popat" w:date="2022-07-11T09:47:00Z"/>
                <w:noProof/>
                <w:color w:val="FF0000"/>
              </w:rPr>
            </w:pPr>
            <w:ins w:id="1435" w:author="Amit Popat" w:date="2022-07-11T09:47:00Z">
              <w:del w:id="1436" w:author="Craig Newman" w:date="2023-07-03T08:05:00Z">
                <w:r w:rsidRPr="00767D02" w:rsidDel="004630BD">
                  <w:rPr>
                    <w:noProof/>
                    <w:color w:val="FF0000"/>
                  </w:rPr>
                  <w:delText>Sex for Clinical Use</w:delText>
                </w:r>
              </w:del>
            </w:ins>
            <w:ins w:id="1437"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6A128387" w14:textId="77777777" w:rsidR="00433EA9" w:rsidRPr="00767D02" w:rsidRDefault="00433EA9">
            <w:pPr>
              <w:pStyle w:val="MsgTableBody"/>
              <w:spacing w:line="256" w:lineRule="auto"/>
              <w:jc w:val="center"/>
              <w:rPr>
                <w:ins w:id="1438" w:author="Amit Popat" w:date="2022-07-11T09:4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34CBB8A" w14:textId="77777777" w:rsidR="00433EA9" w:rsidRPr="00767D02" w:rsidRDefault="00433EA9">
            <w:pPr>
              <w:pStyle w:val="MsgTableBody"/>
              <w:spacing w:line="256" w:lineRule="auto"/>
              <w:jc w:val="center"/>
              <w:rPr>
                <w:ins w:id="1439" w:author="Amit Popat" w:date="2022-07-11T09:47:00Z"/>
                <w:noProof/>
                <w:color w:val="FF0000"/>
              </w:rPr>
            </w:pPr>
            <w:ins w:id="1440" w:author="Amit Popat" w:date="2022-07-11T09:47:00Z">
              <w:r w:rsidRPr="00767D02">
                <w:rPr>
                  <w:noProof/>
                  <w:color w:val="FF0000"/>
                </w:rPr>
                <w:t>3</w:t>
              </w:r>
            </w:ins>
          </w:p>
        </w:tc>
      </w:tr>
      <w:tr w:rsidR="008370EC" w:rsidRPr="00767D02" w14:paraId="4E4FF59D" w14:textId="77777777" w:rsidTr="00F8714F">
        <w:tblPrEx>
          <w:tblCellMar>
            <w:left w:w="108" w:type="dxa"/>
            <w:right w:w="108" w:type="dxa"/>
          </w:tblCellMar>
          <w:tblLook w:val="04A0" w:firstRow="1" w:lastRow="0" w:firstColumn="1" w:lastColumn="0" w:noHBand="0" w:noVBand="1"/>
        </w:tblPrEx>
        <w:trPr>
          <w:jc w:val="center"/>
          <w:ins w:id="1441" w:author="Amit Popat" w:date="2022-07-11T10:27:00Z"/>
        </w:trPr>
        <w:tc>
          <w:tcPr>
            <w:tcW w:w="2882" w:type="dxa"/>
            <w:tcBorders>
              <w:top w:val="dotted" w:sz="4" w:space="0" w:color="auto"/>
              <w:left w:val="nil"/>
              <w:bottom w:val="dotted" w:sz="4" w:space="0" w:color="auto"/>
              <w:right w:val="nil"/>
            </w:tcBorders>
            <w:shd w:val="clear" w:color="auto" w:fill="FFFFFF"/>
          </w:tcPr>
          <w:p w14:paraId="668E4CB4" w14:textId="77777777" w:rsidR="008370EC" w:rsidRPr="00767D02" w:rsidRDefault="008370EC" w:rsidP="00F8714F">
            <w:pPr>
              <w:pStyle w:val="MsgTableBody"/>
              <w:spacing w:line="256" w:lineRule="auto"/>
              <w:rPr>
                <w:ins w:id="1442" w:author="Amit Popat" w:date="2022-07-11T10:27:00Z"/>
                <w:noProof/>
                <w:color w:val="FF0000"/>
              </w:rPr>
            </w:pPr>
            <w:ins w:id="1443" w:author="Amit Popat" w:date="2022-07-11T10:27: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7C2194EA" w14:textId="77777777" w:rsidR="008370EC" w:rsidRPr="00767D02" w:rsidRDefault="008370EC" w:rsidP="00F8714F">
            <w:pPr>
              <w:pStyle w:val="MsgTableBody"/>
              <w:spacing w:line="256" w:lineRule="auto"/>
              <w:rPr>
                <w:ins w:id="1444" w:author="Amit Popat" w:date="2022-07-11T10:27:00Z"/>
                <w:noProof/>
                <w:color w:val="FF0000"/>
              </w:rPr>
            </w:pPr>
            <w:ins w:id="1445" w:author="Amit Popat" w:date="2022-07-11T10:27: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2F5ADB0E" w14:textId="77777777" w:rsidR="008370EC" w:rsidRPr="00767D02" w:rsidRDefault="008370EC" w:rsidP="00F8714F">
            <w:pPr>
              <w:pStyle w:val="MsgTableBody"/>
              <w:spacing w:line="256" w:lineRule="auto"/>
              <w:jc w:val="center"/>
              <w:rPr>
                <w:ins w:id="1446" w:author="Amit Popat" w:date="2022-07-11T10:27:00Z"/>
                <w:noProof/>
                <w:color w:val="FF0000"/>
              </w:rPr>
            </w:pPr>
          </w:p>
        </w:tc>
        <w:tc>
          <w:tcPr>
            <w:tcW w:w="1008" w:type="dxa"/>
            <w:tcBorders>
              <w:top w:val="dotted" w:sz="4" w:space="0" w:color="auto"/>
              <w:left w:val="nil"/>
              <w:bottom w:val="dotted" w:sz="4" w:space="0" w:color="auto"/>
              <w:right w:val="nil"/>
            </w:tcBorders>
            <w:shd w:val="clear" w:color="auto" w:fill="FFFFFF"/>
          </w:tcPr>
          <w:p w14:paraId="4B928047" w14:textId="77777777" w:rsidR="008370EC" w:rsidRPr="00767D02" w:rsidRDefault="008370EC" w:rsidP="00F8714F">
            <w:pPr>
              <w:pStyle w:val="MsgTableBody"/>
              <w:spacing w:line="256" w:lineRule="auto"/>
              <w:jc w:val="center"/>
              <w:rPr>
                <w:ins w:id="1447" w:author="Amit Popat" w:date="2022-07-11T10:27:00Z"/>
                <w:noProof/>
                <w:color w:val="FF0000"/>
              </w:rPr>
            </w:pPr>
          </w:p>
        </w:tc>
      </w:tr>
      <w:tr w:rsidR="008370EC" w:rsidRPr="00767D02" w14:paraId="3B9798C6" w14:textId="77777777" w:rsidTr="00F8714F">
        <w:tblPrEx>
          <w:tblCellMar>
            <w:left w:w="108" w:type="dxa"/>
            <w:right w:w="108" w:type="dxa"/>
          </w:tblCellMar>
        </w:tblPrEx>
        <w:trPr>
          <w:jc w:val="center"/>
          <w:ins w:id="1448" w:author="Amit Popat" w:date="2022-07-11T10:27:00Z"/>
        </w:trPr>
        <w:tc>
          <w:tcPr>
            <w:tcW w:w="2882" w:type="dxa"/>
            <w:tcBorders>
              <w:top w:val="dotted" w:sz="4" w:space="0" w:color="auto"/>
              <w:left w:val="nil"/>
              <w:bottom w:val="dotted" w:sz="4" w:space="0" w:color="auto"/>
              <w:right w:val="nil"/>
            </w:tcBorders>
            <w:shd w:val="clear" w:color="auto" w:fill="FFFFFF"/>
          </w:tcPr>
          <w:p w14:paraId="6C8E6F5C" w14:textId="77777777" w:rsidR="008370EC" w:rsidRPr="00767D02" w:rsidRDefault="008370EC" w:rsidP="00F8714F">
            <w:pPr>
              <w:pStyle w:val="MsgTableBody"/>
              <w:rPr>
                <w:ins w:id="1449" w:author="Amit Popat" w:date="2022-07-11T10:27:00Z"/>
                <w:noProof/>
              </w:rPr>
            </w:pPr>
            <w:ins w:id="1450" w:author="Amit Popat" w:date="2022-07-11T10:27: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2F5308C5" w14:textId="77777777" w:rsidR="008370EC" w:rsidRPr="00767D02" w:rsidRDefault="008370EC" w:rsidP="00F8714F">
            <w:pPr>
              <w:pStyle w:val="MsgTableBody"/>
              <w:rPr>
                <w:ins w:id="1451" w:author="Amit Popat" w:date="2022-07-11T10:27:00Z"/>
                <w:noProof/>
              </w:rPr>
            </w:pPr>
            <w:ins w:id="1452" w:author="Amit Popat" w:date="2022-07-11T10:27: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1F843A38" w14:textId="77777777" w:rsidR="008370EC" w:rsidRPr="00767D02" w:rsidRDefault="008370EC" w:rsidP="00F8714F">
            <w:pPr>
              <w:pStyle w:val="MsgTableBody"/>
              <w:jc w:val="center"/>
              <w:rPr>
                <w:ins w:id="1453" w:author="Amit Popat" w:date="2022-07-11T10:27:00Z"/>
                <w:noProof/>
              </w:rPr>
            </w:pPr>
          </w:p>
        </w:tc>
        <w:tc>
          <w:tcPr>
            <w:tcW w:w="1008" w:type="dxa"/>
            <w:tcBorders>
              <w:top w:val="dotted" w:sz="4" w:space="0" w:color="auto"/>
              <w:left w:val="nil"/>
              <w:bottom w:val="dotted" w:sz="4" w:space="0" w:color="auto"/>
              <w:right w:val="nil"/>
            </w:tcBorders>
            <w:shd w:val="clear" w:color="auto" w:fill="FFFFFF"/>
          </w:tcPr>
          <w:p w14:paraId="2EBA4937" w14:textId="77777777" w:rsidR="008370EC" w:rsidRPr="00767D02" w:rsidRDefault="008370EC" w:rsidP="00F8714F">
            <w:pPr>
              <w:pStyle w:val="MsgTableBody"/>
              <w:jc w:val="center"/>
              <w:rPr>
                <w:ins w:id="1454" w:author="Amit Popat" w:date="2022-07-11T10:27:00Z"/>
                <w:noProof/>
              </w:rPr>
            </w:pPr>
            <w:ins w:id="1455" w:author="Amit Popat" w:date="2022-07-11T10:27:00Z">
              <w:r w:rsidRPr="00767D02">
                <w:rPr>
                  <w:noProof/>
                </w:rPr>
                <w:t>3</w:t>
              </w:r>
            </w:ins>
          </w:p>
        </w:tc>
      </w:tr>
      <w:tr w:rsidR="008370EC" w:rsidRPr="00767D02" w14:paraId="030C3E7A" w14:textId="77777777" w:rsidTr="00F8714F">
        <w:tblPrEx>
          <w:tblCellMar>
            <w:left w:w="108" w:type="dxa"/>
            <w:right w:w="108" w:type="dxa"/>
          </w:tblCellMar>
          <w:tblLook w:val="04A0" w:firstRow="1" w:lastRow="0" w:firstColumn="1" w:lastColumn="0" w:noHBand="0" w:noVBand="1"/>
        </w:tblPrEx>
        <w:trPr>
          <w:jc w:val="center"/>
          <w:ins w:id="1456" w:author="Amit Popat" w:date="2022-07-11T10:27:00Z"/>
        </w:trPr>
        <w:tc>
          <w:tcPr>
            <w:tcW w:w="2882" w:type="dxa"/>
            <w:tcBorders>
              <w:top w:val="dotted" w:sz="4" w:space="0" w:color="auto"/>
              <w:left w:val="nil"/>
              <w:bottom w:val="dotted" w:sz="4" w:space="0" w:color="auto"/>
              <w:right w:val="nil"/>
            </w:tcBorders>
            <w:shd w:val="clear" w:color="auto" w:fill="FFFFFF"/>
            <w:hideMark/>
          </w:tcPr>
          <w:p w14:paraId="41CCBCF2" w14:textId="77777777" w:rsidR="008370EC" w:rsidRPr="00767D02" w:rsidRDefault="008370EC" w:rsidP="00F8714F">
            <w:pPr>
              <w:pStyle w:val="MsgTableBody"/>
              <w:spacing w:line="256" w:lineRule="auto"/>
              <w:rPr>
                <w:ins w:id="1457" w:author="Amit Popat" w:date="2022-07-11T10:27:00Z"/>
                <w:noProof/>
                <w:color w:val="FF0000"/>
              </w:rPr>
            </w:pPr>
            <w:ins w:id="1458" w:author="Amit Popat" w:date="2022-07-11T10:27: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67961A9" w14:textId="77777777" w:rsidR="008370EC" w:rsidRPr="00767D02" w:rsidRDefault="008370EC" w:rsidP="00F8714F">
            <w:pPr>
              <w:pStyle w:val="MsgTableBody"/>
              <w:spacing w:line="256" w:lineRule="auto"/>
              <w:rPr>
                <w:ins w:id="1459" w:author="Amit Popat" w:date="2022-07-11T10:27:00Z"/>
                <w:noProof/>
                <w:color w:val="FF0000"/>
              </w:rPr>
            </w:pPr>
            <w:ins w:id="1460" w:author="Amit Popat" w:date="2022-07-11T10:27: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9A470C0" w14:textId="77777777" w:rsidR="008370EC" w:rsidRPr="00767D02" w:rsidRDefault="008370EC" w:rsidP="00F8714F">
            <w:pPr>
              <w:pStyle w:val="MsgTableBody"/>
              <w:spacing w:line="256" w:lineRule="auto"/>
              <w:jc w:val="center"/>
              <w:rPr>
                <w:ins w:id="1461" w:author="Amit Popat" w:date="2022-07-11T10:2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4866638" w14:textId="77777777" w:rsidR="008370EC" w:rsidRPr="00767D02" w:rsidRDefault="008370EC" w:rsidP="00F8714F">
            <w:pPr>
              <w:pStyle w:val="MsgTableBody"/>
              <w:spacing w:line="256" w:lineRule="auto"/>
              <w:jc w:val="center"/>
              <w:rPr>
                <w:ins w:id="1462" w:author="Amit Popat" w:date="2022-07-11T10:27:00Z"/>
                <w:noProof/>
                <w:color w:val="FF0000"/>
              </w:rPr>
            </w:pPr>
            <w:ins w:id="1463" w:author="Amit Popat" w:date="2022-07-11T10:27:00Z">
              <w:r w:rsidRPr="00767D02">
                <w:rPr>
                  <w:noProof/>
                  <w:color w:val="FF0000"/>
                </w:rPr>
                <w:t>3</w:t>
              </w:r>
            </w:ins>
          </w:p>
        </w:tc>
      </w:tr>
      <w:tr w:rsidR="008370EC" w:rsidRPr="00767D02" w14:paraId="5E3047E2" w14:textId="77777777" w:rsidTr="00F8714F">
        <w:tblPrEx>
          <w:tblCellMar>
            <w:left w:w="108" w:type="dxa"/>
            <w:right w:w="108" w:type="dxa"/>
          </w:tblCellMar>
          <w:tblLook w:val="04A0" w:firstRow="1" w:lastRow="0" w:firstColumn="1" w:lastColumn="0" w:noHBand="0" w:noVBand="1"/>
        </w:tblPrEx>
        <w:trPr>
          <w:jc w:val="center"/>
          <w:ins w:id="1464" w:author="Amit Popat" w:date="2022-07-11T10:27:00Z"/>
        </w:trPr>
        <w:tc>
          <w:tcPr>
            <w:tcW w:w="2882" w:type="dxa"/>
            <w:tcBorders>
              <w:top w:val="dotted" w:sz="4" w:space="0" w:color="auto"/>
              <w:left w:val="nil"/>
              <w:bottom w:val="dotted" w:sz="4" w:space="0" w:color="auto"/>
              <w:right w:val="nil"/>
            </w:tcBorders>
            <w:shd w:val="clear" w:color="auto" w:fill="FFFFFF"/>
            <w:hideMark/>
          </w:tcPr>
          <w:p w14:paraId="07C5706B" w14:textId="77777777" w:rsidR="008370EC" w:rsidRPr="00767D02" w:rsidRDefault="008370EC" w:rsidP="00F8714F">
            <w:pPr>
              <w:pStyle w:val="MsgTableBody"/>
              <w:spacing w:line="256" w:lineRule="auto"/>
              <w:rPr>
                <w:ins w:id="1465" w:author="Amit Popat" w:date="2022-07-11T10:27:00Z"/>
                <w:noProof/>
                <w:color w:val="FF0000"/>
              </w:rPr>
            </w:pPr>
            <w:ins w:id="1466" w:author="Amit Popat" w:date="2022-07-11T10:27: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3C765ECA" w14:textId="77777777" w:rsidR="008370EC" w:rsidRPr="00767D02" w:rsidRDefault="008370EC" w:rsidP="00F8714F">
            <w:pPr>
              <w:pStyle w:val="MsgTableBody"/>
              <w:spacing w:line="256" w:lineRule="auto"/>
              <w:rPr>
                <w:ins w:id="1467" w:author="Amit Popat" w:date="2022-07-11T10:27:00Z"/>
                <w:noProof/>
                <w:color w:val="FF0000"/>
              </w:rPr>
            </w:pPr>
            <w:ins w:id="1468" w:author="Amit Popat" w:date="2022-07-11T10:27: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41F3268" w14:textId="77777777" w:rsidR="008370EC" w:rsidRPr="00767D02" w:rsidRDefault="008370EC" w:rsidP="00F8714F">
            <w:pPr>
              <w:pStyle w:val="MsgTableBody"/>
              <w:spacing w:line="256" w:lineRule="auto"/>
              <w:jc w:val="center"/>
              <w:rPr>
                <w:ins w:id="1469" w:author="Amit Popat" w:date="2022-07-11T10:2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BDD91D4" w14:textId="77777777" w:rsidR="008370EC" w:rsidRPr="00767D02" w:rsidRDefault="008370EC" w:rsidP="00F8714F">
            <w:pPr>
              <w:pStyle w:val="MsgTableBody"/>
              <w:spacing w:line="256" w:lineRule="auto"/>
              <w:jc w:val="center"/>
              <w:rPr>
                <w:ins w:id="1470" w:author="Amit Popat" w:date="2022-07-11T10:27:00Z"/>
                <w:noProof/>
                <w:color w:val="FF0000"/>
              </w:rPr>
            </w:pPr>
            <w:ins w:id="1471" w:author="Amit Popat" w:date="2022-07-11T10:27:00Z">
              <w:r w:rsidRPr="00767D02">
                <w:rPr>
                  <w:noProof/>
                  <w:color w:val="FF0000"/>
                </w:rPr>
                <w:t>3</w:t>
              </w:r>
            </w:ins>
          </w:p>
        </w:tc>
      </w:tr>
      <w:tr w:rsidR="008370EC" w:rsidRPr="00767D02" w14:paraId="34780895" w14:textId="77777777" w:rsidTr="00F8714F">
        <w:tblPrEx>
          <w:tblCellMar>
            <w:left w:w="108" w:type="dxa"/>
            <w:right w:w="108" w:type="dxa"/>
          </w:tblCellMar>
          <w:tblLook w:val="04A0" w:firstRow="1" w:lastRow="0" w:firstColumn="1" w:lastColumn="0" w:noHBand="0" w:noVBand="1"/>
        </w:tblPrEx>
        <w:trPr>
          <w:jc w:val="center"/>
          <w:ins w:id="1472" w:author="Amit Popat" w:date="2022-07-11T10:27:00Z"/>
        </w:trPr>
        <w:tc>
          <w:tcPr>
            <w:tcW w:w="2882" w:type="dxa"/>
            <w:tcBorders>
              <w:top w:val="dotted" w:sz="4" w:space="0" w:color="auto"/>
              <w:left w:val="nil"/>
              <w:bottom w:val="dotted" w:sz="4" w:space="0" w:color="auto"/>
              <w:right w:val="nil"/>
            </w:tcBorders>
            <w:shd w:val="clear" w:color="auto" w:fill="FFFFFF"/>
          </w:tcPr>
          <w:p w14:paraId="7D428915" w14:textId="77777777" w:rsidR="008370EC" w:rsidRPr="00767D02" w:rsidRDefault="008370EC" w:rsidP="00F8714F">
            <w:pPr>
              <w:pStyle w:val="MsgTableBody"/>
              <w:spacing w:line="256" w:lineRule="auto"/>
              <w:rPr>
                <w:ins w:id="1473" w:author="Amit Popat" w:date="2022-07-11T10:27:00Z"/>
                <w:noProof/>
                <w:color w:val="FF0000"/>
              </w:rPr>
            </w:pPr>
            <w:ins w:id="1474" w:author="Amit Popat" w:date="2022-07-11T10:27:00Z">
              <w:r w:rsidRPr="00767D02">
                <w:rPr>
                  <w:noProof/>
                </w:rPr>
                <w:lastRenderedPageBreak/>
                <w:t>}]</w:t>
              </w:r>
            </w:ins>
          </w:p>
        </w:tc>
        <w:tc>
          <w:tcPr>
            <w:tcW w:w="4321" w:type="dxa"/>
            <w:tcBorders>
              <w:top w:val="dotted" w:sz="4" w:space="0" w:color="auto"/>
              <w:left w:val="nil"/>
              <w:bottom w:val="dotted" w:sz="4" w:space="0" w:color="auto"/>
              <w:right w:val="nil"/>
            </w:tcBorders>
            <w:shd w:val="clear" w:color="auto" w:fill="FFFFFF"/>
          </w:tcPr>
          <w:p w14:paraId="7C91DE9D" w14:textId="77777777" w:rsidR="008370EC" w:rsidRPr="00767D02" w:rsidRDefault="008370EC" w:rsidP="00F8714F">
            <w:pPr>
              <w:pStyle w:val="MsgTableBody"/>
              <w:spacing w:line="256" w:lineRule="auto"/>
              <w:rPr>
                <w:ins w:id="1475" w:author="Amit Popat" w:date="2022-07-11T10:27:00Z"/>
                <w:noProof/>
                <w:color w:val="FF0000"/>
              </w:rPr>
            </w:pPr>
            <w:ins w:id="1476" w:author="Amit Popat" w:date="2022-07-11T10:27: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03163423" w14:textId="77777777" w:rsidR="008370EC" w:rsidRPr="00767D02" w:rsidRDefault="008370EC" w:rsidP="00F8714F">
            <w:pPr>
              <w:pStyle w:val="MsgTableBody"/>
              <w:spacing w:line="256" w:lineRule="auto"/>
              <w:jc w:val="center"/>
              <w:rPr>
                <w:ins w:id="1477" w:author="Amit Popat" w:date="2022-07-11T10:27:00Z"/>
                <w:noProof/>
                <w:color w:val="FF0000"/>
              </w:rPr>
            </w:pPr>
          </w:p>
        </w:tc>
        <w:tc>
          <w:tcPr>
            <w:tcW w:w="1008" w:type="dxa"/>
            <w:tcBorders>
              <w:top w:val="dotted" w:sz="4" w:space="0" w:color="auto"/>
              <w:left w:val="nil"/>
              <w:bottom w:val="dotted" w:sz="4" w:space="0" w:color="auto"/>
              <w:right w:val="nil"/>
            </w:tcBorders>
            <w:shd w:val="clear" w:color="auto" w:fill="FFFFFF"/>
          </w:tcPr>
          <w:p w14:paraId="05DAC303" w14:textId="77777777" w:rsidR="008370EC" w:rsidRPr="00767D02" w:rsidRDefault="008370EC" w:rsidP="00F8714F">
            <w:pPr>
              <w:pStyle w:val="MsgTableBody"/>
              <w:spacing w:line="256" w:lineRule="auto"/>
              <w:jc w:val="center"/>
              <w:rPr>
                <w:ins w:id="1478" w:author="Amit Popat" w:date="2022-07-11T10:27:00Z"/>
                <w:noProof/>
                <w:color w:val="FF0000"/>
              </w:rPr>
            </w:pPr>
          </w:p>
        </w:tc>
      </w:tr>
      <w:tr w:rsidR="00C32C72" w:rsidRPr="00767D02" w:rsidDel="008370EC" w14:paraId="4B9839FA" w14:textId="41ADE859" w:rsidTr="008370EC">
        <w:trPr>
          <w:jc w:val="center"/>
          <w:del w:id="1479" w:author="Amit Popat" w:date="2022-07-11T10:27:00Z"/>
        </w:trPr>
        <w:tc>
          <w:tcPr>
            <w:tcW w:w="2882" w:type="dxa"/>
            <w:tcBorders>
              <w:top w:val="dotted" w:sz="4" w:space="0" w:color="auto"/>
              <w:left w:val="nil"/>
              <w:bottom w:val="dotted" w:sz="4" w:space="0" w:color="auto"/>
              <w:right w:val="nil"/>
            </w:tcBorders>
            <w:shd w:val="clear" w:color="auto" w:fill="FFFFFF"/>
          </w:tcPr>
          <w:p w14:paraId="04EDED0E" w14:textId="07A98E76" w:rsidR="00C32C72" w:rsidRPr="00767D02" w:rsidDel="008370EC" w:rsidRDefault="00C32C72" w:rsidP="00C32C72">
            <w:pPr>
              <w:pStyle w:val="MsgTableBody"/>
              <w:rPr>
                <w:del w:id="1480" w:author="Amit Popat" w:date="2022-07-11T10:27:00Z"/>
                <w:noProof/>
              </w:rPr>
            </w:pPr>
            <w:del w:id="1481" w:author="Amit Popat" w:date="2022-07-11T10:27:00Z">
              <w:r w:rsidRPr="00767D02"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
          <w:p w14:paraId="36ABE08B" w14:textId="2E4EE3AA" w:rsidR="00C32C72" w:rsidRPr="00767D02" w:rsidDel="008370EC" w:rsidRDefault="00C32C72" w:rsidP="00C32C72">
            <w:pPr>
              <w:pStyle w:val="MsgTableBody"/>
              <w:rPr>
                <w:del w:id="1482" w:author="Amit Popat" w:date="2022-07-11T10:27:00Z"/>
                <w:noProof/>
              </w:rPr>
            </w:pPr>
            <w:del w:id="1483" w:author="Amit Popat" w:date="2022-07-11T10:27:00Z">
              <w:r w:rsidRPr="00767D02"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
          <w:p w14:paraId="7AD1FFA5" w14:textId="2380BEAF" w:rsidR="00C32C72" w:rsidRPr="00767D02" w:rsidDel="008370EC" w:rsidRDefault="00C32C72" w:rsidP="00C32C72">
            <w:pPr>
              <w:pStyle w:val="MsgTableBody"/>
              <w:jc w:val="center"/>
              <w:rPr>
                <w:del w:id="1484" w:author="Amit Popat" w:date="2022-07-11T10:27:00Z"/>
                <w:noProof/>
              </w:rPr>
            </w:pPr>
          </w:p>
        </w:tc>
        <w:tc>
          <w:tcPr>
            <w:tcW w:w="1008" w:type="dxa"/>
            <w:tcBorders>
              <w:top w:val="dotted" w:sz="4" w:space="0" w:color="auto"/>
              <w:left w:val="nil"/>
              <w:bottom w:val="dotted" w:sz="4" w:space="0" w:color="auto"/>
              <w:right w:val="nil"/>
            </w:tcBorders>
            <w:shd w:val="clear" w:color="auto" w:fill="FFFFFF"/>
          </w:tcPr>
          <w:p w14:paraId="65496443" w14:textId="72F1CF62" w:rsidR="00C32C72" w:rsidRPr="00767D02" w:rsidDel="008370EC" w:rsidRDefault="00C32C72" w:rsidP="00C32C72">
            <w:pPr>
              <w:pStyle w:val="MsgTableBody"/>
              <w:jc w:val="center"/>
              <w:rPr>
                <w:del w:id="1485" w:author="Amit Popat" w:date="2022-07-11T10:27:00Z"/>
                <w:noProof/>
              </w:rPr>
            </w:pPr>
            <w:del w:id="1486" w:author="Amit Popat" w:date="2022-07-11T10:27:00Z">
              <w:r w:rsidRPr="00767D02" w:rsidDel="008370EC">
                <w:rPr>
                  <w:noProof/>
                </w:rPr>
                <w:delText>6</w:delText>
              </w:r>
            </w:del>
          </w:p>
        </w:tc>
      </w:tr>
      <w:tr w:rsidR="00C32C72" w:rsidRPr="00573AF5" w14:paraId="4964055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9F50B48"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BE8C5E" w14:textId="77777777" w:rsidR="00C32C72" w:rsidRDefault="00C32C72" w:rsidP="00C32C72">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11BC95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08DF1C" w14:textId="77777777" w:rsidR="00C32C72" w:rsidRDefault="00C32C72" w:rsidP="00C32C72">
            <w:pPr>
              <w:pStyle w:val="MsgTableBody"/>
              <w:jc w:val="center"/>
              <w:rPr>
                <w:noProof/>
              </w:rPr>
            </w:pPr>
          </w:p>
        </w:tc>
      </w:tr>
      <w:tr w:rsidR="00C32C72" w:rsidRPr="00573AF5" w14:paraId="009DA31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D2DF3F3" w14:textId="77777777" w:rsidR="00C32C72" w:rsidRDefault="00C32C72" w:rsidP="00C32C72">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06F46D86" w14:textId="77777777" w:rsidR="00C32C72" w:rsidRDefault="00C32C72" w:rsidP="00C32C72">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A1A62A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78A9F" w14:textId="77777777" w:rsidR="00C32C72" w:rsidRDefault="00C32C72" w:rsidP="00C32C72">
            <w:pPr>
              <w:pStyle w:val="MsgTableBody"/>
              <w:jc w:val="center"/>
              <w:rPr>
                <w:noProof/>
              </w:rPr>
            </w:pPr>
            <w:r>
              <w:rPr>
                <w:noProof/>
              </w:rPr>
              <w:t>6</w:t>
            </w:r>
          </w:p>
        </w:tc>
      </w:tr>
      <w:tr w:rsidR="00C32C72" w:rsidRPr="00573AF5" w14:paraId="7364496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A86A570"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A858BBC" w14:textId="77777777" w:rsidR="00C32C72" w:rsidRDefault="00C32C72" w:rsidP="00C32C72">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04E8CA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75D474" w14:textId="77777777" w:rsidR="00C32C72" w:rsidRDefault="00C32C72" w:rsidP="00C32C72">
            <w:pPr>
              <w:pStyle w:val="MsgTableBody"/>
              <w:jc w:val="center"/>
              <w:rPr>
                <w:noProof/>
              </w:rPr>
            </w:pPr>
          </w:p>
        </w:tc>
      </w:tr>
      <w:tr w:rsidR="00C32C72" w:rsidRPr="00573AF5" w14:paraId="34039A3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96181A2" w14:textId="77777777" w:rsidR="00C32C72" w:rsidRDefault="00C32C72" w:rsidP="00C32C72">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5CB7161E" w14:textId="77777777" w:rsidR="00C32C72" w:rsidRDefault="00C32C72" w:rsidP="00C32C72">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76D856C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74233" w14:textId="77777777" w:rsidR="00C32C72" w:rsidRDefault="00C32C72" w:rsidP="00C32C72">
            <w:pPr>
              <w:pStyle w:val="MsgTableBody"/>
              <w:jc w:val="center"/>
              <w:rPr>
                <w:noProof/>
              </w:rPr>
            </w:pPr>
            <w:r>
              <w:rPr>
                <w:noProof/>
              </w:rPr>
              <w:t>6</w:t>
            </w:r>
          </w:p>
        </w:tc>
      </w:tr>
      <w:tr w:rsidR="00C32C72" w:rsidRPr="00573AF5" w14:paraId="13698DB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40C55E" w14:textId="77777777" w:rsidR="00C32C72" w:rsidRDefault="00C32C72" w:rsidP="00C32C72">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14E06B43" w14:textId="77777777" w:rsidR="00C32C72" w:rsidRDefault="00C32C72" w:rsidP="00C32C72">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07FA11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3A83A" w14:textId="77777777" w:rsidR="00C32C72" w:rsidRDefault="00C32C72" w:rsidP="00C32C72">
            <w:pPr>
              <w:pStyle w:val="MsgTableBody"/>
              <w:jc w:val="center"/>
              <w:rPr>
                <w:noProof/>
              </w:rPr>
            </w:pPr>
            <w:r>
              <w:rPr>
                <w:noProof/>
              </w:rPr>
              <w:t>6</w:t>
            </w:r>
          </w:p>
        </w:tc>
      </w:tr>
      <w:tr w:rsidR="00C32C72" w:rsidRPr="00573AF5" w14:paraId="53EAC19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36F7AB4" w14:textId="77777777" w:rsidR="00C32C72" w:rsidRDefault="00C32C72" w:rsidP="00C32C72">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76C32C92" w14:textId="77777777" w:rsidR="00C32C72" w:rsidRDefault="00C32C72" w:rsidP="00C32C72">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3891CD6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E07C" w14:textId="77777777" w:rsidR="00C32C72" w:rsidRDefault="00C32C72" w:rsidP="00C32C72">
            <w:pPr>
              <w:pStyle w:val="MsgTableBody"/>
              <w:jc w:val="center"/>
              <w:rPr>
                <w:noProof/>
              </w:rPr>
            </w:pPr>
            <w:r>
              <w:rPr>
                <w:noProof/>
              </w:rPr>
              <w:t>6</w:t>
            </w:r>
          </w:p>
        </w:tc>
      </w:tr>
      <w:tr w:rsidR="00C32C72" w:rsidRPr="00573AF5" w14:paraId="3041EEB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012E306"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F9C5D76" w14:textId="77777777" w:rsidR="00C32C72" w:rsidRDefault="00C32C72" w:rsidP="00C32C72">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CBA2A2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FA2B6" w14:textId="77777777" w:rsidR="00C32C72" w:rsidRDefault="00C32C72" w:rsidP="00C32C72">
            <w:pPr>
              <w:pStyle w:val="MsgTableBody"/>
              <w:jc w:val="center"/>
              <w:rPr>
                <w:noProof/>
              </w:rPr>
            </w:pPr>
          </w:p>
        </w:tc>
      </w:tr>
      <w:tr w:rsidR="00C32C72" w:rsidRPr="00573AF5" w14:paraId="19E17EC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C6FD112"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8B4A3A4" w14:textId="77777777" w:rsidR="00C32C72" w:rsidRDefault="00C32C72" w:rsidP="00C32C72">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4F6870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7A13D" w14:textId="77777777" w:rsidR="00C32C72" w:rsidRDefault="00C32C72" w:rsidP="00C32C72">
            <w:pPr>
              <w:pStyle w:val="MsgTableBody"/>
              <w:jc w:val="center"/>
              <w:rPr>
                <w:noProof/>
              </w:rPr>
            </w:pPr>
          </w:p>
        </w:tc>
      </w:tr>
      <w:tr w:rsidR="00C32C72" w:rsidRPr="00573AF5" w14:paraId="15B12F1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AC83A34" w14:textId="77777777" w:rsidR="00C32C72" w:rsidRDefault="00C32C72" w:rsidP="00C32C72">
            <w:pPr>
              <w:pStyle w:val="MsgTableBody"/>
              <w:rPr>
                <w:noProof/>
              </w:rPr>
            </w:pPr>
            <w:r>
              <w:rPr>
                <w:noProof/>
              </w:rPr>
              <w:t>[ ACC ]</w:t>
            </w:r>
          </w:p>
        </w:tc>
        <w:tc>
          <w:tcPr>
            <w:tcW w:w="4321" w:type="dxa"/>
            <w:tcBorders>
              <w:top w:val="dotted" w:sz="4" w:space="0" w:color="auto"/>
              <w:left w:val="nil"/>
              <w:bottom w:val="dotted" w:sz="4" w:space="0" w:color="auto"/>
              <w:right w:val="nil"/>
            </w:tcBorders>
            <w:shd w:val="clear" w:color="auto" w:fill="FFFFFF"/>
          </w:tcPr>
          <w:p w14:paraId="6E6DCE68" w14:textId="77777777" w:rsidR="00C32C72" w:rsidRDefault="00C32C72" w:rsidP="00C32C72">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05944CD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3AA18" w14:textId="77777777" w:rsidR="00C32C72" w:rsidRDefault="00C32C72" w:rsidP="00C32C72">
            <w:pPr>
              <w:pStyle w:val="MsgTableBody"/>
              <w:jc w:val="center"/>
              <w:rPr>
                <w:noProof/>
              </w:rPr>
            </w:pPr>
            <w:r>
              <w:rPr>
                <w:noProof/>
              </w:rPr>
              <w:t>6</w:t>
            </w:r>
          </w:p>
        </w:tc>
      </w:tr>
      <w:tr w:rsidR="00C32C72" w:rsidRPr="00573AF5" w14:paraId="780B8D3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9684D10" w14:textId="77777777" w:rsidR="00C32C72" w:rsidRDefault="00C32C72" w:rsidP="00C32C72">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41613222" w14:textId="77777777" w:rsidR="00C32C72" w:rsidRDefault="00C32C72" w:rsidP="00C32C72">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CD1B9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85681" w14:textId="77777777" w:rsidR="00C32C72" w:rsidRDefault="00C32C72" w:rsidP="00C32C72">
            <w:pPr>
              <w:pStyle w:val="MsgTableBody"/>
              <w:jc w:val="center"/>
              <w:rPr>
                <w:noProof/>
              </w:rPr>
            </w:pPr>
            <w:r>
              <w:rPr>
                <w:noProof/>
              </w:rPr>
              <w:t>6</w:t>
            </w:r>
          </w:p>
        </w:tc>
      </w:tr>
      <w:tr w:rsidR="00C32C72" w:rsidRPr="00573AF5" w14:paraId="2FACC68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E358F02" w14:textId="77777777" w:rsidR="00C32C72" w:rsidRDefault="00C32C72" w:rsidP="00C32C72">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17BC2EB3" w14:textId="77777777" w:rsidR="00C32C72" w:rsidRDefault="00C32C72" w:rsidP="00C32C72">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9583CF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731C3" w14:textId="77777777" w:rsidR="00C32C72" w:rsidRDefault="00C32C72" w:rsidP="00C32C72">
            <w:pPr>
              <w:pStyle w:val="MsgTableBody"/>
              <w:jc w:val="center"/>
              <w:rPr>
                <w:noProof/>
              </w:rPr>
            </w:pPr>
            <w:r>
              <w:rPr>
                <w:noProof/>
              </w:rPr>
              <w:t>6</w:t>
            </w:r>
          </w:p>
        </w:tc>
      </w:tr>
      <w:tr w:rsidR="00C32C72" w:rsidRPr="00573AF5" w14:paraId="24B7008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2481357" w14:textId="77777777" w:rsidR="00C32C72" w:rsidRDefault="00C32C72" w:rsidP="00C32C72">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721AA73A" w14:textId="77777777" w:rsidR="00C32C72" w:rsidRDefault="00C32C72" w:rsidP="00C32C72">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38E45E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B41C6" w14:textId="77777777" w:rsidR="00C32C72" w:rsidRDefault="00C32C72" w:rsidP="00C32C72">
            <w:pPr>
              <w:pStyle w:val="MsgTableBody"/>
              <w:jc w:val="center"/>
              <w:rPr>
                <w:noProof/>
              </w:rPr>
            </w:pPr>
            <w:r>
              <w:rPr>
                <w:noProof/>
              </w:rPr>
              <w:t>3</w:t>
            </w:r>
          </w:p>
        </w:tc>
      </w:tr>
      <w:tr w:rsidR="00C32C72" w:rsidRPr="00573AF5" w14:paraId="40C861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B9C0C58"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C924284" w14:textId="77777777" w:rsidR="00C32C72" w:rsidRDefault="00C32C72" w:rsidP="00C32C72">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20EA4C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47CE7" w14:textId="77777777" w:rsidR="00C32C72" w:rsidRDefault="00C32C72" w:rsidP="00C32C72">
            <w:pPr>
              <w:pStyle w:val="MsgTableBody"/>
              <w:jc w:val="center"/>
              <w:rPr>
                <w:noProof/>
              </w:rPr>
            </w:pPr>
          </w:p>
        </w:tc>
      </w:tr>
      <w:tr w:rsidR="00C32C72" w:rsidRPr="00573AF5" w14:paraId="3F0FA8E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24376E5" w14:textId="77777777" w:rsidR="00C32C72" w:rsidRDefault="00C32C72" w:rsidP="00C32C72">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
          <w:p w14:paraId="513520B5" w14:textId="77777777" w:rsidR="00C32C72" w:rsidRDefault="00C32C72" w:rsidP="00C32C72">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7E34A0B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6419B" w14:textId="77777777" w:rsidR="00C32C72" w:rsidRDefault="00C32C72" w:rsidP="00C32C72">
            <w:pPr>
              <w:pStyle w:val="MsgTableBody"/>
              <w:jc w:val="center"/>
              <w:rPr>
                <w:noProof/>
              </w:rPr>
            </w:pPr>
            <w:r>
              <w:rPr>
                <w:noProof/>
              </w:rPr>
              <w:t>6</w:t>
            </w:r>
          </w:p>
        </w:tc>
      </w:tr>
      <w:tr w:rsidR="00C32C72" w:rsidRPr="00573AF5" w14:paraId="36E3DD3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CF9EB4"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60831B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3368EB0A"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0DAE48" w14:textId="77777777" w:rsidR="00C32C72" w:rsidRDefault="00C32C72" w:rsidP="00C32C72">
            <w:pPr>
              <w:pStyle w:val="MsgTableBody"/>
              <w:jc w:val="center"/>
              <w:rPr>
                <w:noProof/>
              </w:rPr>
            </w:pPr>
          </w:p>
        </w:tc>
      </w:tr>
      <w:tr w:rsidR="00C32C72" w:rsidRPr="00573AF5" w14:paraId="15E3470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EAA77BF"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4CC0C26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9EE2E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30DBF" w14:textId="77777777" w:rsidR="00C32C72" w:rsidRDefault="00C32C72" w:rsidP="00C32C72">
            <w:pPr>
              <w:pStyle w:val="MsgTableBody"/>
              <w:jc w:val="center"/>
              <w:rPr>
                <w:noProof/>
              </w:rPr>
            </w:pPr>
            <w:r>
              <w:rPr>
                <w:noProof/>
              </w:rPr>
              <w:t>11</w:t>
            </w:r>
          </w:p>
        </w:tc>
      </w:tr>
      <w:tr w:rsidR="00C32C72" w:rsidRPr="00573AF5" w14:paraId="760CB4C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B29C8CA"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D08CC05"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5879F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F86A1" w14:textId="77777777" w:rsidR="00C32C72" w:rsidRDefault="00C32C72" w:rsidP="00C32C72">
            <w:pPr>
              <w:pStyle w:val="MsgTableBody"/>
              <w:jc w:val="center"/>
              <w:rPr>
                <w:noProof/>
              </w:rPr>
            </w:pPr>
            <w:r>
              <w:rPr>
                <w:noProof/>
              </w:rPr>
              <w:t>11</w:t>
            </w:r>
          </w:p>
        </w:tc>
      </w:tr>
      <w:tr w:rsidR="00C32C72" w:rsidRPr="00573AF5" w14:paraId="2C0604D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07F9ACB"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A6244A0"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6EF70A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E89F" w14:textId="77777777" w:rsidR="00C32C72" w:rsidRDefault="00C32C72" w:rsidP="00C32C72">
            <w:pPr>
              <w:pStyle w:val="MsgTableBody"/>
              <w:jc w:val="center"/>
              <w:rPr>
                <w:noProof/>
              </w:rPr>
            </w:pPr>
          </w:p>
        </w:tc>
      </w:tr>
      <w:tr w:rsidR="00C32C72" w:rsidRPr="00573AF5" w14:paraId="71035A7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DF36C5C"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E910C97" w14:textId="77777777" w:rsidR="00C32C72" w:rsidRDefault="00C32C72" w:rsidP="00C32C72">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D9CF0C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D8F68" w14:textId="77777777" w:rsidR="00C32C72" w:rsidRDefault="00C32C72" w:rsidP="00C32C72">
            <w:pPr>
              <w:pStyle w:val="MsgTableBody"/>
              <w:jc w:val="center"/>
              <w:rPr>
                <w:noProof/>
              </w:rPr>
            </w:pPr>
          </w:p>
        </w:tc>
      </w:tr>
      <w:tr w:rsidR="00C32C72" w:rsidRPr="00573AF5" w14:paraId="10BED99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B1ED88"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CF248B5" w14:textId="77777777" w:rsidR="00C32C72" w:rsidRDefault="00C32C72" w:rsidP="00C32C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C1A7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0822D" w14:textId="77777777" w:rsidR="00C32C72" w:rsidRDefault="00C32C72" w:rsidP="00C32C72">
            <w:pPr>
              <w:pStyle w:val="MsgTableBody"/>
              <w:jc w:val="center"/>
              <w:rPr>
                <w:noProof/>
              </w:rPr>
            </w:pPr>
          </w:p>
        </w:tc>
      </w:tr>
      <w:tr w:rsidR="00C32C72" w:rsidRPr="00573AF5" w14:paraId="0C8BAB3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4AEE04F" w14:textId="77777777" w:rsidR="00C32C72" w:rsidRDefault="00C32C72" w:rsidP="00C32C72">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43DFF7BD" w14:textId="77777777" w:rsidR="00C32C72" w:rsidRDefault="00C32C72" w:rsidP="00C32C72">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22FDA9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2816C" w14:textId="77777777" w:rsidR="00C32C72" w:rsidRDefault="00C32C72" w:rsidP="00C32C72">
            <w:pPr>
              <w:pStyle w:val="MsgTableBody"/>
              <w:jc w:val="center"/>
              <w:rPr>
                <w:noProof/>
              </w:rPr>
            </w:pPr>
            <w:r>
              <w:rPr>
                <w:noProof/>
              </w:rPr>
              <w:t>4</w:t>
            </w:r>
          </w:p>
        </w:tc>
      </w:tr>
      <w:tr w:rsidR="0056375F" w:rsidRPr="00573AF5" w14:paraId="2DC5DD4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532F538" w14:textId="77777777" w:rsidR="0056375F" w:rsidRDefault="0056375F" w:rsidP="0056375F">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6EF65989"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BD5DA4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2392DC" w14:textId="77777777" w:rsidR="0056375F" w:rsidRDefault="0056375F" w:rsidP="0056375F">
            <w:pPr>
              <w:pStyle w:val="MsgTableBody"/>
              <w:jc w:val="center"/>
              <w:rPr>
                <w:noProof/>
              </w:rPr>
            </w:pPr>
            <w:r>
              <w:rPr>
                <w:noProof/>
              </w:rPr>
              <w:t>7</w:t>
            </w:r>
          </w:p>
        </w:tc>
      </w:tr>
      <w:tr w:rsidR="0056375F" w:rsidRPr="00573AF5" w14:paraId="1472D6A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AC616EE" w14:textId="77777777" w:rsidR="0056375F" w:rsidRDefault="0056375F" w:rsidP="0056375F">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3C6A55CB" w14:textId="77777777" w:rsidR="0056375F" w:rsidRDefault="0056375F" w:rsidP="0056375F">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566A227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0147" w14:textId="77777777" w:rsidR="0056375F" w:rsidRDefault="0056375F" w:rsidP="0056375F">
            <w:pPr>
              <w:pStyle w:val="MsgTableBody"/>
              <w:jc w:val="center"/>
              <w:rPr>
                <w:noProof/>
              </w:rPr>
            </w:pPr>
            <w:r>
              <w:rPr>
                <w:noProof/>
              </w:rPr>
              <w:t>2</w:t>
            </w:r>
          </w:p>
        </w:tc>
      </w:tr>
      <w:tr w:rsidR="0056375F" w:rsidRPr="00573AF5" w14:paraId="632F7AF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A1F161" w14:textId="77777777" w:rsidR="0056375F" w:rsidRDefault="0056375F" w:rsidP="0056375F">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23B5E3DE" w14:textId="77777777" w:rsidR="0056375F" w:rsidRDefault="0056375F" w:rsidP="0056375F">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13F3760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36465" w14:textId="77777777" w:rsidR="0056375F" w:rsidRDefault="0056375F" w:rsidP="0056375F">
            <w:pPr>
              <w:pStyle w:val="MsgTableBody"/>
              <w:jc w:val="center"/>
              <w:rPr>
                <w:noProof/>
              </w:rPr>
            </w:pPr>
          </w:p>
        </w:tc>
      </w:tr>
      <w:tr w:rsidR="0056375F" w:rsidRPr="00573AF5" w14:paraId="4C76275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F8C39F5" w14:textId="77777777" w:rsidR="0056375F" w:rsidRDefault="0056375F" w:rsidP="0056375F">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31982DA4" w14:textId="77777777" w:rsidR="0056375F" w:rsidRDefault="0056375F" w:rsidP="0056375F">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61BCAEA"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440C8" w14:textId="77777777" w:rsidR="0056375F" w:rsidRDefault="0056375F" w:rsidP="0056375F">
            <w:pPr>
              <w:pStyle w:val="MsgTableBody"/>
              <w:jc w:val="center"/>
              <w:rPr>
                <w:noProof/>
              </w:rPr>
            </w:pPr>
            <w:r>
              <w:rPr>
                <w:noProof/>
              </w:rPr>
              <w:t>7</w:t>
            </w:r>
          </w:p>
        </w:tc>
      </w:tr>
      <w:tr w:rsidR="0056375F" w:rsidRPr="00573AF5" w14:paraId="3AE56A7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BCF7FDB" w14:textId="77777777" w:rsidR="0056375F" w:rsidRDefault="0056375F" w:rsidP="0056375F">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268D332"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A7AE88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741D5" w14:textId="77777777" w:rsidR="0056375F" w:rsidRDefault="0056375F" w:rsidP="0056375F">
            <w:pPr>
              <w:pStyle w:val="MsgTableBody"/>
              <w:jc w:val="center"/>
              <w:rPr>
                <w:noProof/>
              </w:rPr>
            </w:pPr>
            <w:r>
              <w:rPr>
                <w:noProof/>
              </w:rPr>
              <w:t>7</w:t>
            </w:r>
          </w:p>
        </w:tc>
      </w:tr>
      <w:tr w:rsidR="0056375F" w:rsidRPr="00573AF5" w14:paraId="6DD9C2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E3201CB" w14:textId="77777777" w:rsidR="0056375F" w:rsidRDefault="0056375F" w:rsidP="0056375F">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2F7B82D1"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0565D00"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A9101" w14:textId="77777777" w:rsidR="0056375F" w:rsidRDefault="0056375F" w:rsidP="0056375F">
            <w:pPr>
              <w:pStyle w:val="MsgTableBody"/>
              <w:jc w:val="center"/>
              <w:rPr>
                <w:noProof/>
              </w:rPr>
            </w:pPr>
            <w:r>
              <w:rPr>
                <w:noProof/>
              </w:rPr>
              <w:t>2</w:t>
            </w:r>
          </w:p>
        </w:tc>
      </w:tr>
      <w:tr w:rsidR="0056375F" w:rsidRPr="00573AF5" w14:paraId="75904AA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09B0B4" w14:textId="77777777" w:rsidR="0056375F" w:rsidRDefault="0056375F" w:rsidP="0056375F">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4CCCD19E" w14:textId="77777777" w:rsidR="0056375F" w:rsidRDefault="0056375F" w:rsidP="0056375F">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6892674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D034" w14:textId="77777777" w:rsidR="0056375F" w:rsidRDefault="0056375F" w:rsidP="0056375F">
            <w:pPr>
              <w:pStyle w:val="MsgTableBody"/>
              <w:jc w:val="center"/>
              <w:rPr>
                <w:noProof/>
              </w:rPr>
            </w:pPr>
          </w:p>
        </w:tc>
      </w:tr>
      <w:tr w:rsidR="0056375F" w:rsidRPr="00573AF5" w14:paraId="4D06FDE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B8DF5B7" w14:textId="77777777" w:rsidR="0056375F" w:rsidRDefault="0056375F" w:rsidP="0056375F">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501834BD" w14:textId="77777777" w:rsidR="0056375F" w:rsidRDefault="0056375F" w:rsidP="0056375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BAC068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38160" w14:textId="77777777" w:rsidR="0056375F" w:rsidRDefault="0056375F" w:rsidP="0056375F">
            <w:pPr>
              <w:pStyle w:val="MsgTableBody"/>
              <w:jc w:val="center"/>
              <w:rPr>
                <w:noProof/>
              </w:rPr>
            </w:pPr>
          </w:p>
        </w:tc>
      </w:tr>
      <w:tr w:rsidR="0056375F" w:rsidRPr="00573AF5" w14:paraId="69003C9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047E322" w14:textId="77777777" w:rsidR="0056375F" w:rsidRDefault="0056375F" w:rsidP="0056375F">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0E16320" w14:textId="77777777" w:rsidR="0056375F" w:rsidRDefault="0056375F" w:rsidP="0056375F">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61A478F2"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D033" w14:textId="77777777" w:rsidR="0056375F" w:rsidRDefault="0056375F" w:rsidP="0056375F">
            <w:pPr>
              <w:pStyle w:val="MsgTableBody"/>
              <w:jc w:val="center"/>
              <w:rPr>
                <w:noProof/>
              </w:rPr>
            </w:pPr>
          </w:p>
        </w:tc>
      </w:tr>
      <w:tr w:rsidR="0056375F" w:rsidRPr="00573AF5" w14:paraId="3D518B4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9218E07" w14:textId="77777777" w:rsidR="0056375F" w:rsidRDefault="0056375F" w:rsidP="0056375F">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27527138" w14:textId="77777777" w:rsidR="0056375F" w:rsidRDefault="0056375F" w:rsidP="0056375F">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20CE408C"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EEE1D" w14:textId="77777777" w:rsidR="0056375F" w:rsidRDefault="0056375F" w:rsidP="0056375F">
            <w:pPr>
              <w:pStyle w:val="MsgTableBody"/>
              <w:jc w:val="center"/>
              <w:rPr>
                <w:noProof/>
              </w:rPr>
            </w:pPr>
            <w:r>
              <w:rPr>
                <w:noProof/>
              </w:rPr>
              <w:t>3</w:t>
            </w:r>
          </w:p>
        </w:tc>
      </w:tr>
      <w:tr w:rsidR="0056375F" w:rsidRPr="00573AF5" w14:paraId="1E24581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C59EEB9" w14:textId="77777777" w:rsidR="0056375F" w:rsidRDefault="0056375F" w:rsidP="0056375F">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212822AC" w14:textId="77777777" w:rsidR="0056375F" w:rsidRDefault="0056375F" w:rsidP="0056375F">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1BC6F6E1"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9D9C6" w14:textId="77777777" w:rsidR="0056375F" w:rsidRDefault="0056375F" w:rsidP="0056375F">
            <w:pPr>
              <w:pStyle w:val="MsgTableBody"/>
              <w:jc w:val="center"/>
              <w:rPr>
                <w:noProof/>
              </w:rPr>
            </w:pPr>
            <w:r>
              <w:rPr>
                <w:noProof/>
              </w:rPr>
              <w:t>3</w:t>
            </w:r>
          </w:p>
        </w:tc>
      </w:tr>
      <w:tr w:rsidR="0056375F" w:rsidRPr="00573AF5" w14:paraId="6E77AAA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3538DE4" w14:textId="77777777" w:rsidR="0056375F" w:rsidRDefault="0056375F" w:rsidP="0056375F">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7775E7C" w14:textId="77777777" w:rsidR="0056375F" w:rsidRDefault="0056375F" w:rsidP="0056375F">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6970A23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C431E" w14:textId="77777777" w:rsidR="0056375F" w:rsidRDefault="0056375F" w:rsidP="0056375F">
            <w:pPr>
              <w:pStyle w:val="MsgTableBody"/>
              <w:jc w:val="center"/>
              <w:rPr>
                <w:noProof/>
              </w:rPr>
            </w:pPr>
          </w:p>
        </w:tc>
      </w:tr>
      <w:tr w:rsidR="0056375F" w:rsidRPr="00573AF5" w14:paraId="30669782"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7FDA401F" w14:textId="77777777" w:rsidR="0056375F" w:rsidRDefault="0056375F" w:rsidP="0056375F">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72DAF0DA"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456C452" w14:textId="77777777" w:rsidR="0056375F" w:rsidRDefault="0056375F" w:rsidP="0056375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B651A3" w14:textId="77777777" w:rsidR="0056375F" w:rsidRDefault="0056375F" w:rsidP="0056375F">
            <w:pPr>
              <w:pStyle w:val="MsgTableBody"/>
              <w:jc w:val="center"/>
              <w:rPr>
                <w:noProof/>
              </w:rPr>
            </w:pPr>
            <w:r>
              <w:rPr>
                <w:noProof/>
              </w:rPr>
              <w:t>2</w:t>
            </w:r>
          </w:p>
        </w:tc>
      </w:tr>
    </w:tbl>
    <w:p w14:paraId="6ACF2007"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31A609CE"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9D7AA1E" w14:textId="3AFE0F74" w:rsidR="00EE6FC3" w:rsidRDefault="00EE6FC3" w:rsidP="00BD60E1">
            <w:pPr>
              <w:pStyle w:val="ACK-ChoreographyHeader"/>
            </w:pPr>
            <w:r>
              <w:lastRenderedPageBreak/>
              <w:t>Acknowled</w:t>
            </w:r>
            <w:r w:rsidR="009030C4">
              <w:t>g</w:t>
            </w:r>
            <w:r>
              <w:t>ment Choreography</w:t>
            </w:r>
          </w:p>
        </w:tc>
      </w:tr>
      <w:tr w:rsidR="00EE6FC3" w14:paraId="7AC32EF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E7A094B" w14:textId="5234BE50" w:rsidR="00EE6FC3" w:rsidRDefault="00EE6FC3" w:rsidP="00EE6FC3">
            <w:pPr>
              <w:pStyle w:val="ACK-ChoreographyHeader"/>
            </w:pPr>
            <w:r>
              <w:rPr>
                <w:noProof/>
              </w:rPr>
              <w:t>RQA^I08-I11^RQA_I08</w:t>
            </w:r>
          </w:p>
        </w:tc>
      </w:tr>
      <w:tr w:rsidR="00E21C08" w14:paraId="5D8A02D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BD0529F"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1FE688A"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47FD5A9D" w14:textId="77777777" w:rsidR="00E21C08" w:rsidRDefault="00E21C08" w:rsidP="00256A1A">
            <w:pPr>
              <w:pStyle w:val="ACK-ChoreographyBody"/>
            </w:pPr>
            <w:r>
              <w:t>Field value: Enhanced mode</w:t>
            </w:r>
          </w:p>
        </w:tc>
      </w:tr>
      <w:tr w:rsidR="00E21C08" w14:paraId="0AD5C02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29BC8B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D703A2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5738E95"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4D31CEC2" w14:textId="77777777" w:rsidR="00E21C08" w:rsidRDefault="00E21C08" w:rsidP="00256A1A">
            <w:pPr>
              <w:pStyle w:val="ACK-ChoreographyBody"/>
            </w:pPr>
            <w:r>
              <w:t>AL, SU, ER</w:t>
            </w:r>
          </w:p>
        </w:tc>
      </w:tr>
      <w:tr w:rsidR="00E21C08" w14:paraId="506CC1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3912D9"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994ECA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2147394E"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46E2420" w14:textId="77777777" w:rsidR="00E21C08" w:rsidRDefault="00E21C08" w:rsidP="00256A1A">
            <w:pPr>
              <w:pStyle w:val="ACK-ChoreographyBody"/>
            </w:pPr>
            <w:r>
              <w:t>AL</w:t>
            </w:r>
          </w:p>
        </w:tc>
      </w:tr>
      <w:tr w:rsidR="00E21C08" w14:paraId="7A5035C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7500DAC"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29864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3511494E"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7336044F" w14:textId="77777777" w:rsidR="00E21C08" w:rsidRDefault="00E21C08" w:rsidP="00256A1A">
            <w:pPr>
              <w:pStyle w:val="ACK-ChoreographyBody"/>
            </w:pPr>
            <w:r>
              <w:rPr>
                <w:szCs w:val="16"/>
              </w:rPr>
              <w:t>ACK^I08-I11^ACK</w:t>
            </w:r>
          </w:p>
        </w:tc>
      </w:tr>
      <w:tr w:rsidR="00E21C08" w14:paraId="5842CE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22BB622"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1F72207" w14:textId="77777777" w:rsidR="00E21C08" w:rsidRDefault="00E21C08" w:rsidP="00256A1A">
            <w:pPr>
              <w:pStyle w:val="ACK-ChoreographyBody"/>
            </w:pPr>
            <w:r>
              <w:rPr>
                <w:szCs w:val="16"/>
              </w:rPr>
              <w:t>RPA^I08-I11^RPA_I08</w:t>
            </w:r>
          </w:p>
        </w:tc>
        <w:tc>
          <w:tcPr>
            <w:tcW w:w="2268" w:type="dxa"/>
            <w:tcBorders>
              <w:top w:val="single" w:sz="4" w:space="0" w:color="auto"/>
              <w:left w:val="single" w:sz="4" w:space="0" w:color="auto"/>
              <w:bottom w:val="single" w:sz="4" w:space="0" w:color="auto"/>
              <w:right w:val="single" w:sz="4" w:space="0" w:color="auto"/>
            </w:tcBorders>
            <w:hideMark/>
          </w:tcPr>
          <w:p w14:paraId="50E11AC4" w14:textId="77777777" w:rsidR="00E21C08" w:rsidRDefault="00E21C08" w:rsidP="00256A1A">
            <w:pPr>
              <w:pStyle w:val="ACK-ChoreographyBody"/>
            </w:pPr>
            <w:r>
              <w:rPr>
                <w:szCs w:val="16"/>
              </w:rPr>
              <w:t>RPA^I08-I11^RPA_I08</w:t>
            </w:r>
          </w:p>
        </w:tc>
        <w:tc>
          <w:tcPr>
            <w:tcW w:w="2126" w:type="dxa"/>
            <w:tcBorders>
              <w:top w:val="single" w:sz="4" w:space="0" w:color="auto"/>
              <w:left w:val="single" w:sz="4" w:space="0" w:color="auto"/>
              <w:bottom w:val="single" w:sz="4" w:space="0" w:color="auto"/>
              <w:right w:val="single" w:sz="4" w:space="0" w:color="auto"/>
            </w:tcBorders>
            <w:hideMark/>
          </w:tcPr>
          <w:p w14:paraId="66CCC231" w14:textId="77777777" w:rsidR="00E21C08" w:rsidRDefault="00E21C08" w:rsidP="00256A1A">
            <w:pPr>
              <w:pStyle w:val="ACK-ChoreographyBody"/>
            </w:pPr>
            <w:r>
              <w:rPr>
                <w:szCs w:val="16"/>
              </w:rPr>
              <w:t>RPA^I08-I11^RPA_I08</w:t>
            </w:r>
          </w:p>
        </w:tc>
      </w:tr>
    </w:tbl>
    <w:p w14:paraId="1600C7BA" w14:textId="77777777" w:rsidR="00573AF5" w:rsidRDefault="00573AF5">
      <w:pPr>
        <w:rPr>
          <w:noProof/>
        </w:rPr>
      </w:pPr>
    </w:p>
    <w:p w14:paraId="36FAF978" w14:textId="77777777" w:rsidR="00573AF5" w:rsidRDefault="00573AF5">
      <w:pPr>
        <w:pStyle w:val="MsgTableCaption"/>
        <w:rPr>
          <w:noProof/>
        </w:rPr>
      </w:pPr>
      <w:r>
        <w:rPr>
          <w:noProof/>
        </w:rPr>
        <w:t>RPA^I08-I11^RPA_I08: Return Patient Authorization</w:t>
      </w:r>
      <w:r w:rsidR="00FD02FB">
        <w:rPr>
          <w:noProof/>
        </w:rPr>
        <w:fldChar w:fldCharType="begin"/>
      </w:r>
      <w:r>
        <w:rPr>
          <w:noProof/>
        </w:rPr>
        <w:instrText xml:space="preserve"> XE "RPA Return patient authorization"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1487" w:author="Amit Popat" w:date="2022-07-11T09:49: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1488">
          <w:tblGrid>
            <w:gridCol w:w="2882"/>
            <w:gridCol w:w="4321"/>
            <w:gridCol w:w="864"/>
            <w:gridCol w:w="1008"/>
          </w:tblGrid>
        </w:tblGridChange>
      </w:tblGrid>
      <w:tr w:rsidR="00573AF5" w:rsidRPr="00573AF5" w14:paraId="7907FDDE" w14:textId="77777777" w:rsidTr="001E0D07">
        <w:trPr>
          <w:tblHeader/>
          <w:jc w:val="center"/>
          <w:trPrChange w:id="1489" w:author="Amit Popat" w:date="2022-07-11T09:49:00Z">
            <w:trPr>
              <w:tblHeader/>
              <w:jc w:val="center"/>
            </w:trPr>
          </w:trPrChange>
        </w:trPr>
        <w:tc>
          <w:tcPr>
            <w:tcW w:w="2882" w:type="dxa"/>
            <w:tcBorders>
              <w:top w:val="single" w:sz="2" w:space="0" w:color="auto"/>
              <w:left w:val="nil"/>
              <w:bottom w:val="single" w:sz="4" w:space="0" w:color="auto"/>
              <w:right w:val="nil"/>
            </w:tcBorders>
            <w:shd w:val="clear" w:color="auto" w:fill="FFFFFF"/>
            <w:tcPrChange w:id="1490" w:author="Amit Popat" w:date="2022-07-11T09:49:00Z">
              <w:tcPr>
                <w:tcW w:w="2880" w:type="dxa"/>
                <w:tcBorders>
                  <w:top w:val="single" w:sz="2" w:space="0" w:color="auto"/>
                  <w:left w:val="nil"/>
                  <w:bottom w:val="single" w:sz="4" w:space="0" w:color="auto"/>
                  <w:right w:val="nil"/>
                </w:tcBorders>
                <w:shd w:val="clear" w:color="auto" w:fill="FFFFFF"/>
              </w:tcPr>
            </w:tcPrChange>
          </w:tcPr>
          <w:p w14:paraId="554154B2"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1491" w:author="Amit Popat" w:date="2022-07-11T09:49:00Z">
              <w:tcPr>
                <w:tcW w:w="4320" w:type="dxa"/>
                <w:tcBorders>
                  <w:top w:val="single" w:sz="2" w:space="0" w:color="auto"/>
                  <w:left w:val="nil"/>
                  <w:bottom w:val="single" w:sz="4" w:space="0" w:color="auto"/>
                  <w:right w:val="nil"/>
                </w:tcBorders>
                <w:shd w:val="clear" w:color="auto" w:fill="FFFFFF"/>
              </w:tcPr>
            </w:tcPrChange>
          </w:tcPr>
          <w:p w14:paraId="465B244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1492" w:author="Amit Popat" w:date="2022-07-11T09:49:00Z">
              <w:tcPr>
                <w:tcW w:w="864" w:type="dxa"/>
                <w:tcBorders>
                  <w:top w:val="single" w:sz="2" w:space="0" w:color="auto"/>
                  <w:left w:val="nil"/>
                  <w:bottom w:val="single" w:sz="4" w:space="0" w:color="auto"/>
                  <w:right w:val="nil"/>
                </w:tcBorders>
                <w:shd w:val="clear" w:color="auto" w:fill="FFFFFF"/>
              </w:tcPr>
            </w:tcPrChange>
          </w:tcPr>
          <w:p w14:paraId="318B9C0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1493" w:author="Amit Popat" w:date="2022-07-11T09:49:00Z">
              <w:tcPr>
                <w:tcW w:w="1008" w:type="dxa"/>
                <w:tcBorders>
                  <w:top w:val="single" w:sz="2" w:space="0" w:color="auto"/>
                  <w:left w:val="nil"/>
                  <w:bottom w:val="single" w:sz="4" w:space="0" w:color="auto"/>
                  <w:right w:val="nil"/>
                </w:tcBorders>
                <w:shd w:val="clear" w:color="auto" w:fill="FFFFFF"/>
              </w:tcPr>
            </w:tcPrChange>
          </w:tcPr>
          <w:p w14:paraId="53EE538C" w14:textId="77777777" w:rsidR="00573AF5" w:rsidRDefault="00573AF5">
            <w:pPr>
              <w:pStyle w:val="MsgTableHeader"/>
              <w:jc w:val="center"/>
              <w:rPr>
                <w:noProof/>
              </w:rPr>
            </w:pPr>
            <w:r>
              <w:rPr>
                <w:noProof/>
              </w:rPr>
              <w:t>Chapter</w:t>
            </w:r>
          </w:p>
        </w:tc>
      </w:tr>
      <w:tr w:rsidR="00573AF5" w:rsidRPr="00573AF5" w14:paraId="04235237" w14:textId="77777777" w:rsidTr="001E0D07">
        <w:trPr>
          <w:jc w:val="center"/>
          <w:trPrChange w:id="1494" w:author="Amit Popat" w:date="2022-07-11T09:49:00Z">
            <w:trPr>
              <w:jc w:val="center"/>
            </w:trPr>
          </w:trPrChange>
        </w:trPr>
        <w:tc>
          <w:tcPr>
            <w:tcW w:w="2882" w:type="dxa"/>
            <w:tcBorders>
              <w:top w:val="single" w:sz="4" w:space="0" w:color="auto"/>
              <w:left w:val="nil"/>
              <w:bottom w:val="dotted" w:sz="4" w:space="0" w:color="auto"/>
              <w:right w:val="nil"/>
            </w:tcBorders>
            <w:shd w:val="clear" w:color="auto" w:fill="FFFFFF"/>
            <w:tcPrChange w:id="1495" w:author="Amit Popat" w:date="2022-07-11T09:49:00Z">
              <w:tcPr>
                <w:tcW w:w="2880" w:type="dxa"/>
                <w:tcBorders>
                  <w:top w:val="single" w:sz="4" w:space="0" w:color="auto"/>
                  <w:left w:val="nil"/>
                  <w:bottom w:val="dotted" w:sz="4" w:space="0" w:color="auto"/>
                  <w:right w:val="nil"/>
                </w:tcBorders>
                <w:shd w:val="clear" w:color="auto" w:fill="FFFFFF"/>
              </w:tcPr>
            </w:tcPrChange>
          </w:tcPr>
          <w:p w14:paraId="42A32FF3"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1496" w:author="Amit Popat" w:date="2022-07-11T09:49:00Z">
              <w:tcPr>
                <w:tcW w:w="4320" w:type="dxa"/>
                <w:tcBorders>
                  <w:top w:val="single" w:sz="4" w:space="0" w:color="auto"/>
                  <w:left w:val="nil"/>
                  <w:bottom w:val="dotted" w:sz="4" w:space="0" w:color="auto"/>
                  <w:right w:val="nil"/>
                </w:tcBorders>
                <w:shd w:val="clear" w:color="auto" w:fill="FFFFFF"/>
              </w:tcPr>
            </w:tcPrChange>
          </w:tcPr>
          <w:p w14:paraId="09735253"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1497" w:author="Amit Popat" w:date="2022-07-11T09:49:00Z">
              <w:tcPr>
                <w:tcW w:w="864" w:type="dxa"/>
                <w:tcBorders>
                  <w:top w:val="single" w:sz="4" w:space="0" w:color="auto"/>
                  <w:left w:val="nil"/>
                  <w:bottom w:val="dotted" w:sz="4" w:space="0" w:color="auto"/>
                  <w:right w:val="nil"/>
                </w:tcBorders>
                <w:shd w:val="clear" w:color="auto" w:fill="FFFFFF"/>
              </w:tcPr>
            </w:tcPrChange>
          </w:tcPr>
          <w:p w14:paraId="2829F3D9"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1498" w:author="Amit Popat" w:date="2022-07-11T09:49:00Z">
              <w:tcPr>
                <w:tcW w:w="1008" w:type="dxa"/>
                <w:tcBorders>
                  <w:top w:val="single" w:sz="4" w:space="0" w:color="auto"/>
                  <w:left w:val="nil"/>
                  <w:bottom w:val="dotted" w:sz="4" w:space="0" w:color="auto"/>
                  <w:right w:val="nil"/>
                </w:tcBorders>
                <w:shd w:val="clear" w:color="auto" w:fill="FFFFFF"/>
              </w:tcPr>
            </w:tcPrChange>
          </w:tcPr>
          <w:p w14:paraId="6C7CA06C" w14:textId="77777777" w:rsidR="00573AF5" w:rsidRDefault="00573AF5">
            <w:pPr>
              <w:pStyle w:val="MsgTableBody"/>
              <w:jc w:val="center"/>
              <w:rPr>
                <w:noProof/>
              </w:rPr>
            </w:pPr>
            <w:r>
              <w:rPr>
                <w:noProof/>
              </w:rPr>
              <w:t>2</w:t>
            </w:r>
          </w:p>
        </w:tc>
      </w:tr>
      <w:tr w:rsidR="00573AF5" w:rsidRPr="00573AF5" w14:paraId="054A6B3C" w14:textId="77777777" w:rsidTr="001E0D07">
        <w:trPr>
          <w:jc w:val="center"/>
          <w:trPrChange w:id="149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00" w:author="Amit Popat" w:date="2022-07-11T09:49:00Z">
              <w:tcPr>
                <w:tcW w:w="2880" w:type="dxa"/>
                <w:tcBorders>
                  <w:top w:val="dotted" w:sz="4" w:space="0" w:color="auto"/>
                  <w:left w:val="nil"/>
                  <w:bottom w:val="dotted" w:sz="4" w:space="0" w:color="auto"/>
                  <w:right w:val="nil"/>
                </w:tcBorders>
                <w:shd w:val="clear" w:color="auto" w:fill="FFFFFF"/>
              </w:tcPr>
            </w:tcPrChange>
          </w:tcPr>
          <w:p w14:paraId="5A15A893"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1501" w:author="Amit Popat" w:date="2022-07-11T09:49:00Z">
              <w:tcPr>
                <w:tcW w:w="4320" w:type="dxa"/>
                <w:tcBorders>
                  <w:top w:val="dotted" w:sz="4" w:space="0" w:color="auto"/>
                  <w:left w:val="nil"/>
                  <w:bottom w:val="dotted" w:sz="4" w:space="0" w:color="auto"/>
                  <w:right w:val="nil"/>
                </w:tcBorders>
                <w:shd w:val="clear" w:color="auto" w:fill="FFFFFF"/>
              </w:tcPr>
            </w:tcPrChange>
          </w:tcPr>
          <w:p w14:paraId="0BF0E9C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1502" w:author="Amit Popat" w:date="2022-07-11T09:49:00Z">
              <w:tcPr>
                <w:tcW w:w="864" w:type="dxa"/>
                <w:tcBorders>
                  <w:top w:val="dotted" w:sz="4" w:space="0" w:color="auto"/>
                  <w:left w:val="nil"/>
                  <w:bottom w:val="dotted" w:sz="4" w:space="0" w:color="auto"/>
                  <w:right w:val="nil"/>
                </w:tcBorders>
                <w:shd w:val="clear" w:color="auto" w:fill="FFFFFF"/>
              </w:tcPr>
            </w:tcPrChange>
          </w:tcPr>
          <w:p w14:paraId="3444E04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03" w:author="Amit Popat" w:date="2022-07-11T09:49:00Z">
              <w:tcPr>
                <w:tcW w:w="1008" w:type="dxa"/>
                <w:tcBorders>
                  <w:top w:val="dotted" w:sz="4" w:space="0" w:color="auto"/>
                  <w:left w:val="nil"/>
                  <w:bottom w:val="dotted" w:sz="4" w:space="0" w:color="auto"/>
                  <w:right w:val="nil"/>
                </w:tcBorders>
                <w:shd w:val="clear" w:color="auto" w:fill="FFFFFF"/>
              </w:tcPr>
            </w:tcPrChange>
          </w:tcPr>
          <w:p w14:paraId="515D59CA" w14:textId="77777777" w:rsidR="00573AF5" w:rsidRDefault="00573AF5">
            <w:pPr>
              <w:pStyle w:val="MsgTableBody"/>
              <w:jc w:val="center"/>
              <w:rPr>
                <w:noProof/>
              </w:rPr>
            </w:pPr>
            <w:r>
              <w:rPr>
                <w:noProof/>
              </w:rPr>
              <w:t>2</w:t>
            </w:r>
          </w:p>
        </w:tc>
      </w:tr>
      <w:tr w:rsidR="00573AF5" w:rsidRPr="00573AF5" w14:paraId="78720D00" w14:textId="77777777" w:rsidTr="001E0D07">
        <w:trPr>
          <w:jc w:val="center"/>
          <w:trPrChange w:id="150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05" w:author="Amit Popat" w:date="2022-07-11T09:49:00Z">
              <w:tcPr>
                <w:tcW w:w="2880" w:type="dxa"/>
                <w:tcBorders>
                  <w:top w:val="dotted" w:sz="4" w:space="0" w:color="auto"/>
                  <w:left w:val="nil"/>
                  <w:bottom w:val="dotted" w:sz="4" w:space="0" w:color="auto"/>
                  <w:right w:val="nil"/>
                </w:tcBorders>
                <w:shd w:val="clear" w:color="auto" w:fill="FFFFFF"/>
              </w:tcPr>
            </w:tcPrChange>
          </w:tcPr>
          <w:p w14:paraId="13008FE7"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1506" w:author="Amit Popat" w:date="2022-07-11T09:49:00Z">
              <w:tcPr>
                <w:tcW w:w="4320" w:type="dxa"/>
                <w:tcBorders>
                  <w:top w:val="dotted" w:sz="4" w:space="0" w:color="auto"/>
                  <w:left w:val="nil"/>
                  <w:bottom w:val="dotted" w:sz="4" w:space="0" w:color="auto"/>
                  <w:right w:val="nil"/>
                </w:tcBorders>
                <w:shd w:val="clear" w:color="auto" w:fill="FFFFFF"/>
              </w:tcPr>
            </w:tcPrChange>
          </w:tcPr>
          <w:p w14:paraId="179D3F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1507" w:author="Amit Popat" w:date="2022-07-11T09:49:00Z">
              <w:tcPr>
                <w:tcW w:w="864" w:type="dxa"/>
                <w:tcBorders>
                  <w:top w:val="dotted" w:sz="4" w:space="0" w:color="auto"/>
                  <w:left w:val="nil"/>
                  <w:bottom w:val="dotted" w:sz="4" w:space="0" w:color="auto"/>
                  <w:right w:val="nil"/>
                </w:tcBorders>
                <w:shd w:val="clear" w:color="auto" w:fill="FFFFFF"/>
              </w:tcPr>
            </w:tcPrChange>
          </w:tcPr>
          <w:p w14:paraId="06A3706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08" w:author="Amit Popat" w:date="2022-07-11T09:49:00Z">
              <w:tcPr>
                <w:tcW w:w="1008" w:type="dxa"/>
                <w:tcBorders>
                  <w:top w:val="dotted" w:sz="4" w:space="0" w:color="auto"/>
                  <w:left w:val="nil"/>
                  <w:bottom w:val="dotted" w:sz="4" w:space="0" w:color="auto"/>
                  <w:right w:val="nil"/>
                </w:tcBorders>
                <w:shd w:val="clear" w:color="auto" w:fill="FFFFFF"/>
              </w:tcPr>
            </w:tcPrChange>
          </w:tcPr>
          <w:p w14:paraId="471B2BF4" w14:textId="77777777" w:rsidR="00573AF5" w:rsidRDefault="00573AF5">
            <w:pPr>
              <w:pStyle w:val="MsgTableBody"/>
              <w:jc w:val="center"/>
              <w:rPr>
                <w:noProof/>
              </w:rPr>
            </w:pPr>
            <w:r>
              <w:rPr>
                <w:noProof/>
              </w:rPr>
              <w:t>2</w:t>
            </w:r>
          </w:p>
        </w:tc>
      </w:tr>
      <w:tr w:rsidR="00573AF5" w:rsidRPr="00573AF5" w14:paraId="1891A8C2" w14:textId="77777777" w:rsidTr="001E0D07">
        <w:trPr>
          <w:jc w:val="center"/>
          <w:trPrChange w:id="150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10" w:author="Amit Popat" w:date="2022-07-11T09:49:00Z">
              <w:tcPr>
                <w:tcW w:w="2880" w:type="dxa"/>
                <w:tcBorders>
                  <w:top w:val="dotted" w:sz="4" w:space="0" w:color="auto"/>
                  <w:left w:val="nil"/>
                  <w:bottom w:val="dotted" w:sz="4" w:space="0" w:color="auto"/>
                  <w:right w:val="nil"/>
                </w:tcBorders>
                <w:shd w:val="clear" w:color="auto" w:fill="FFFFFF"/>
              </w:tcPr>
            </w:tcPrChange>
          </w:tcPr>
          <w:p w14:paraId="4A699F47"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Change w:id="1511" w:author="Amit Popat" w:date="2022-07-11T09:49:00Z">
              <w:tcPr>
                <w:tcW w:w="4320" w:type="dxa"/>
                <w:tcBorders>
                  <w:top w:val="dotted" w:sz="4" w:space="0" w:color="auto"/>
                  <w:left w:val="nil"/>
                  <w:bottom w:val="dotted" w:sz="4" w:space="0" w:color="auto"/>
                  <w:right w:val="nil"/>
                </w:tcBorders>
                <w:shd w:val="clear" w:color="auto" w:fill="FFFFFF"/>
              </w:tcPr>
            </w:tcPrChange>
          </w:tcPr>
          <w:p w14:paraId="51103E62" w14:textId="3FA39C9F"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Change w:id="1512" w:author="Amit Popat" w:date="2022-07-11T09:49:00Z">
              <w:tcPr>
                <w:tcW w:w="864" w:type="dxa"/>
                <w:tcBorders>
                  <w:top w:val="dotted" w:sz="4" w:space="0" w:color="auto"/>
                  <w:left w:val="nil"/>
                  <w:bottom w:val="dotted" w:sz="4" w:space="0" w:color="auto"/>
                  <w:right w:val="nil"/>
                </w:tcBorders>
                <w:shd w:val="clear" w:color="auto" w:fill="FFFFFF"/>
              </w:tcPr>
            </w:tcPrChange>
          </w:tcPr>
          <w:p w14:paraId="77361C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13" w:author="Amit Popat" w:date="2022-07-11T09:49:00Z">
              <w:tcPr>
                <w:tcW w:w="1008" w:type="dxa"/>
                <w:tcBorders>
                  <w:top w:val="dotted" w:sz="4" w:space="0" w:color="auto"/>
                  <w:left w:val="nil"/>
                  <w:bottom w:val="dotted" w:sz="4" w:space="0" w:color="auto"/>
                  <w:right w:val="nil"/>
                </w:tcBorders>
                <w:shd w:val="clear" w:color="auto" w:fill="FFFFFF"/>
              </w:tcPr>
            </w:tcPrChange>
          </w:tcPr>
          <w:p w14:paraId="71EC7D59" w14:textId="77777777" w:rsidR="00573AF5" w:rsidRDefault="00573AF5">
            <w:pPr>
              <w:pStyle w:val="MsgTableBody"/>
              <w:jc w:val="center"/>
              <w:rPr>
                <w:noProof/>
              </w:rPr>
            </w:pPr>
            <w:r>
              <w:rPr>
                <w:noProof/>
              </w:rPr>
              <w:t>3</w:t>
            </w:r>
          </w:p>
        </w:tc>
      </w:tr>
      <w:tr w:rsidR="00C32C72" w:rsidRPr="00573AF5" w14:paraId="2A4246A6" w14:textId="77777777" w:rsidTr="001E0D07">
        <w:trPr>
          <w:jc w:val="center"/>
          <w:trPrChange w:id="151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15" w:author="Amit Popat" w:date="2022-07-11T09:49:00Z">
              <w:tcPr>
                <w:tcW w:w="2880" w:type="dxa"/>
                <w:tcBorders>
                  <w:top w:val="dotted" w:sz="4" w:space="0" w:color="auto"/>
                  <w:left w:val="nil"/>
                  <w:bottom w:val="dotted" w:sz="4" w:space="0" w:color="auto"/>
                  <w:right w:val="nil"/>
                </w:tcBorders>
                <w:shd w:val="clear" w:color="auto" w:fill="FFFFFF"/>
              </w:tcPr>
            </w:tcPrChange>
          </w:tcPr>
          <w:p w14:paraId="2703E3D5" w14:textId="77777777" w:rsidR="00C32C72" w:rsidRDefault="00C32C72" w:rsidP="00C32C72">
            <w:pPr>
              <w:pStyle w:val="MsgTableBody"/>
              <w:rPr>
                <w:noProof/>
              </w:rPr>
            </w:pPr>
            <w:r>
              <w:rPr>
                <w:noProof/>
              </w:rPr>
              <w:t>[</w:t>
            </w:r>
            <w:r w:rsidR="00976CBD">
              <w:fldChar w:fldCharType="begin"/>
            </w:r>
            <w:r w:rsidR="00976CBD">
              <w:instrText>HYPERLINK \l "RFI"</w:instrText>
            </w:r>
            <w:r w:rsidR="00976CBD">
              <w:fldChar w:fldCharType="separate"/>
            </w:r>
            <w:r>
              <w:rPr>
                <w:rStyle w:val="Hyperlink"/>
                <w:noProof/>
              </w:rPr>
              <w:t>RF1</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516" w:author="Amit Popat" w:date="2022-07-11T09:49:00Z">
              <w:tcPr>
                <w:tcW w:w="4320" w:type="dxa"/>
                <w:tcBorders>
                  <w:top w:val="dotted" w:sz="4" w:space="0" w:color="auto"/>
                  <w:left w:val="nil"/>
                  <w:bottom w:val="dotted" w:sz="4" w:space="0" w:color="auto"/>
                  <w:right w:val="nil"/>
                </w:tcBorders>
                <w:shd w:val="clear" w:color="auto" w:fill="FFFFFF"/>
              </w:tcPr>
            </w:tcPrChange>
          </w:tcPr>
          <w:p w14:paraId="5B48358C" w14:textId="77777777" w:rsidR="00C32C72" w:rsidRDefault="00C32C72" w:rsidP="00C32C72">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Change w:id="1517" w:author="Amit Popat" w:date="2022-07-11T09:49:00Z">
              <w:tcPr>
                <w:tcW w:w="864" w:type="dxa"/>
                <w:tcBorders>
                  <w:top w:val="dotted" w:sz="4" w:space="0" w:color="auto"/>
                  <w:left w:val="nil"/>
                  <w:bottom w:val="dotted" w:sz="4" w:space="0" w:color="auto"/>
                  <w:right w:val="nil"/>
                </w:tcBorders>
                <w:shd w:val="clear" w:color="auto" w:fill="FFFFFF"/>
              </w:tcPr>
            </w:tcPrChange>
          </w:tcPr>
          <w:p w14:paraId="7C3B2D8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18" w:author="Amit Popat" w:date="2022-07-11T09:49:00Z">
              <w:tcPr>
                <w:tcW w:w="1008" w:type="dxa"/>
                <w:tcBorders>
                  <w:top w:val="dotted" w:sz="4" w:space="0" w:color="auto"/>
                  <w:left w:val="nil"/>
                  <w:bottom w:val="dotted" w:sz="4" w:space="0" w:color="auto"/>
                  <w:right w:val="nil"/>
                </w:tcBorders>
                <w:shd w:val="clear" w:color="auto" w:fill="FFFFFF"/>
              </w:tcPr>
            </w:tcPrChange>
          </w:tcPr>
          <w:p w14:paraId="054E5C94" w14:textId="77777777" w:rsidR="00C32C72" w:rsidRDefault="00C32C72" w:rsidP="00C32C72">
            <w:pPr>
              <w:pStyle w:val="MsgTableBody"/>
              <w:jc w:val="center"/>
              <w:rPr>
                <w:noProof/>
              </w:rPr>
            </w:pPr>
            <w:r>
              <w:rPr>
                <w:noProof/>
              </w:rPr>
              <w:t>11</w:t>
            </w:r>
          </w:p>
        </w:tc>
      </w:tr>
      <w:tr w:rsidR="00C32C72" w:rsidRPr="00573AF5" w14:paraId="0873FFA4" w14:textId="77777777" w:rsidTr="001E0D07">
        <w:trPr>
          <w:jc w:val="center"/>
          <w:trPrChange w:id="151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20" w:author="Amit Popat" w:date="2022-07-11T09:49:00Z">
              <w:tcPr>
                <w:tcW w:w="2880" w:type="dxa"/>
                <w:tcBorders>
                  <w:top w:val="dotted" w:sz="4" w:space="0" w:color="auto"/>
                  <w:left w:val="nil"/>
                  <w:bottom w:val="dotted" w:sz="4" w:space="0" w:color="auto"/>
                  <w:right w:val="nil"/>
                </w:tcBorders>
                <w:shd w:val="clear" w:color="auto" w:fill="FFFFFF"/>
              </w:tcPr>
            </w:tcPrChange>
          </w:tcPr>
          <w:p w14:paraId="4B9D2093"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521" w:author="Amit Popat" w:date="2022-07-11T09:49:00Z">
              <w:tcPr>
                <w:tcW w:w="4320" w:type="dxa"/>
                <w:tcBorders>
                  <w:top w:val="dotted" w:sz="4" w:space="0" w:color="auto"/>
                  <w:left w:val="nil"/>
                  <w:bottom w:val="dotted" w:sz="4" w:space="0" w:color="auto"/>
                  <w:right w:val="nil"/>
                </w:tcBorders>
                <w:shd w:val="clear" w:color="auto" w:fill="FFFFFF"/>
              </w:tcPr>
            </w:tcPrChange>
          </w:tcPr>
          <w:p w14:paraId="65F7922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Change w:id="1522" w:author="Amit Popat" w:date="2022-07-11T09:49:00Z">
              <w:tcPr>
                <w:tcW w:w="864" w:type="dxa"/>
                <w:tcBorders>
                  <w:top w:val="dotted" w:sz="4" w:space="0" w:color="auto"/>
                  <w:left w:val="nil"/>
                  <w:bottom w:val="dotted" w:sz="4" w:space="0" w:color="auto"/>
                  <w:right w:val="nil"/>
                </w:tcBorders>
                <w:shd w:val="clear" w:color="auto" w:fill="FFFFFF"/>
              </w:tcPr>
            </w:tcPrChange>
          </w:tcPr>
          <w:p w14:paraId="65AF9BF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23" w:author="Amit Popat" w:date="2022-07-11T09:49:00Z">
              <w:tcPr>
                <w:tcW w:w="1008" w:type="dxa"/>
                <w:tcBorders>
                  <w:top w:val="dotted" w:sz="4" w:space="0" w:color="auto"/>
                  <w:left w:val="nil"/>
                  <w:bottom w:val="dotted" w:sz="4" w:space="0" w:color="auto"/>
                  <w:right w:val="nil"/>
                </w:tcBorders>
                <w:shd w:val="clear" w:color="auto" w:fill="FFFFFF"/>
              </w:tcPr>
            </w:tcPrChange>
          </w:tcPr>
          <w:p w14:paraId="1CFF47D9" w14:textId="77777777" w:rsidR="00C32C72" w:rsidRDefault="00C32C72" w:rsidP="00C32C72">
            <w:pPr>
              <w:pStyle w:val="MsgTableBody"/>
              <w:jc w:val="center"/>
              <w:rPr>
                <w:noProof/>
              </w:rPr>
            </w:pPr>
          </w:p>
        </w:tc>
      </w:tr>
      <w:tr w:rsidR="00C32C72" w:rsidRPr="00573AF5" w14:paraId="56503AE0" w14:textId="77777777" w:rsidTr="001E0D07">
        <w:trPr>
          <w:jc w:val="center"/>
          <w:trPrChange w:id="152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25" w:author="Amit Popat" w:date="2022-07-11T09:49:00Z">
              <w:tcPr>
                <w:tcW w:w="2880" w:type="dxa"/>
                <w:tcBorders>
                  <w:top w:val="dotted" w:sz="4" w:space="0" w:color="auto"/>
                  <w:left w:val="nil"/>
                  <w:bottom w:val="dotted" w:sz="4" w:space="0" w:color="auto"/>
                  <w:right w:val="nil"/>
                </w:tcBorders>
                <w:shd w:val="clear" w:color="auto" w:fill="FFFFFF"/>
              </w:tcPr>
            </w:tcPrChange>
          </w:tcPr>
          <w:p w14:paraId="6522E5B5" w14:textId="77777777" w:rsidR="00C32C72" w:rsidRDefault="00C32C72" w:rsidP="00C32C72">
            <w:pPr>
              <w:pStyle w:val="MsgTableBody"/>
              <w:rPr>
                <w:noProof/>
              </w:rPr>
            </w:pPr>
            <w:r>
              <w:rPr>
                <w:noProof/>
              </w:rPr>
              <w:t xml:space="preserve">  </w:t>
            </w:r>
            <w:r w:rsidR="00976CBD">
              <w:fldChar w:fldCharType="begin"/>
            </w:r>
            <w:r w:rsidR="00976CBD">
              <w:instrText>HYPERLINK \l "AUT"</w:instrText>
            </w:r>
            <w:r w:rsidR="00976CBD">
              <w:fldChar w:fldCharType="separate"/>
            </w:r>
            <w:r>
              <w:rPr>
                <w:rStyle w:val="Hyperlink"/>
                <w:noProof/>
              </w:rPr>
              <w:t>AUT</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526" w:author="Amit Popat" w:date="2022-07-11T09:49:00Z">
              <w:tcPr>
                <w:tcW w:w="4320" w:type="dxa"/>
                <w:tcBorders>
                  <w:top w:val="dotted" w:sz="4" w:space="0" w:color="auto"/>
                  <w:left w:val="nil"/>
                  <w:bottom w:val="dotted" w:sz="4" w:space="0" w:color="auto"/>
                  <w:right w:val="nil"/>
                </w:tcBorders>
                <w:shd w:val="clear" w:color="auto" w:fill="FFFFFF"/>
              </w:tcPr>
            </w:tcPrChange>
          </w:tcPr>
          <w:p w14:paraId="06D3344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Change w:id="1527" w:author="Amit Popat" w:date="2022-07-11T09:49:00Z">
              <w:tcPr>
                <w:tcW w:w="864" w:type="dxa"/>
                <w:tcBorders>
                  <w:top w:val="dotted" w:sz="4" w:space="0" w:color="auto"/>
                  <w:left w:val="nil"/>
                  <w:bottom w:val="dotted" w:sz="4" w:space="0" w:color="auto"/>
                  <w:right w:val="nil"/>
                </w:tcBorders>
                <w:shd w:val="clear" w:color="auto" w:fill="FFFFFF"/>
              </w:tcPr>
            </w:tcPrChange>
          </w:tcPr>
          <w:p w14:paraId="6F88AA3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28" w:author="Amit Popat" w:date="2022-07-11T09:49:00Z">
              <w:tcPr>
                <w:tcW w:w="1008" w:type="dxa"/>
                <w:tcBorders>
                  <w:top w:val="dotted" w:sz="4" w:space="0" w:color="auto"/>
                  <w:left w:val="nil"/>
                  <w:bottom w:val="dotted" w:sz="4" w:space="0" w:color="auto"/>
                  <w:right w:val="nil"/>
                </w:tcBorders>
                <w:shd w:val="clear" w:color="auto" w:fill="FFFFFF"/>
              </w:tcPr>
            </w:tcPrChange>
          </w:tcPr>
          <w:p w14:paraId="68F6921C" w14:textId="77777777" w:rsidR="00C32C72" w:rsidRDefault="00C32C72" w:rsidP="00C32C72">
            <w:pPr>
              <w:pStyle w:val="MsgTableBody"/>
              <w:jc w:val="center"/>
              <w:rPr>
                <w:noProof/>
              </w:rPr>
            </w:pPr>
            <w:r>
              <w:rPr>
                <w:noProof/>
              </w:rPr>
              <w:t>11</w:t>
            </w:r>
          </w:p>
        </w:tc>
      </w:tr>
      <w:tr w:rsidR="00FA2383" w:rsidRPr="00573AF5" w14:paraId="733D1FBF" w14:textId="77777777" w:rsidTr="001E0D07">
        <w:trPr>
          <w:jc w:val="center"/>
          <w:trPrChange w:id="152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30" w:author="Amit Popat" w:date="2022-07-11T09:49:00Z">
              <w:tcPr>
                <w:tcW w:w="2880" w:type="dxa"/>
                <w:tcBorders>
                  <w:top w:val="dotted" w:sz="4" w:space="0" w:color="auto"/>
                  <w:left w:val="nil"/>
                  <w:bottom w:val="dotted" w:sz="4" w:space="0" w:color="auto"/>
                  <w:right w:val="nil"/>
                </w:tcBorders>
                <w:shd w:val="clear" w:color="auto" w:fill="FFFFFF"/>
              </w:tcPr>
            </w:tcPrChange>
          </w:tcPr>
          <w:p w14:paraId="5EEF8322" w14:textId="77777777" w:rsidR="00FA2383" w:rsidRDefault="00FA2383" w:rsidP="00FA2383">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531" w:author="Amit Popat" w:date="2022-07-11T09:49:00Z">
              <w:tcPr>
                <w:tcW w:w="4320" w:type="dxa"/>
                <w:tcBorders>
                  <w:top w:val="dotted" w:sz="4" w:space="0" w:color="auto"/>
                  <w:left w:val="nil"/>
                  <w:bottom w:val="dotted" w:sz="4" w:space="0" w:color="auto"/>
                  <w:right w:val="nil"/>
                </w:tcBorders>
                <w:shd w:val="clear" w:color="auto" w:fill="FFFFFF"/>
              </w:tcPr>
            </w:tcPrChange>
          </w:tcPr>
          <w:p w14:paraId="25868E70"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532" w:author="Amit Popat" w:date="2022-07-11T09:49:00Z">
              <w:tcPr>
                <w:tcW w:w="864" w:type="dxa"/>
                <w:tcBorders>
                  <w:top w:val="dotted" w:sz="4" w:space="0" w:color="auto"/>
                  <w:left w:val="nil"/>
                  <w:bottom w:val="dotted" w:sz="4" w:space="0" w:color="auto"/>
                  <w:right w:val="nil"/>
                </w:tcBorders>
                <w:shd w:val="clear" w:color="auto" w:fill="FFFFFF"/>
              </w:tcPr>
            </w:tcPrChange>
          </w:tcPr>
          <w:p w14:paraId="3613256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33" w:author="Amit Popat" w:date="2022-07-11T09:49:00Z">
              <w:tcPr>
                <w:tcW w:w="1008" w:type="dxa"/>
                <w:tcBorders>
                  <w:top w:val="dotted" w:sz="4" w:space="0" w:color="auto"/>
                  <w:left w:val="nil"/>
                  <w:bottom w:val="dotted" w:sz="4" w:space="0" w:color="auto"/>
                  <w:right w:val="nil"/>
                </w:tcBorders>
                <w:shd w:val="clear" w:color="auto" w:fill="FFFFFF"/>
              </w:tcPr>
            </w:tcPrChange>
          </w:tcPr>
          <w:p w14:paraId="178F65B2" w14:textId="77777777" w:rsidR="00FA2383" w:rsidRDefault="00FA2383" w:rsidP="00FA2383">
            <w:pPr>
              <w:pStyle w:val="MsgTableBody"/>
              <w:jc w:val="center"/>
              <w:rPr>
                <w:noProof/>
              </w:rPr>
            </w:pPr>
            <w:r>
              <w:rPr>
                <w:noProof/>
              </w:rPr>
              <w:t>11</w:t>
            </w:r>
          </w:p>
        </w:tc>
      </w:tr>
      <w:tr w:rsidR="00FA2383" w:rsidRPr="00573AF5" w14:paraId="59248A4A" w14:textId="77777777" w:rsidTr="001E0D07">
        <w:trPr>
          <w:jc w:val="center"/>
          <w:trPrChange w:id="153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35" w:author="Amit Popat" w:date="2022-07-11T09:49:00Z">
              <w:tcPr>
                <w:tcW w:w="2880" w:type="dxa"/>
                <w:tcBorders>
                  <w:top w:val="dotted" w:sz="4" w:space="0" w:color="auto"/>
                  <w:left w:val="nil"/>
                  <w:bottom w:val="dotted" w:sz="4" w:space="0" w:color="auto"/>
                  <w:right w:val="nil"/>
                </w:tcBorders>
                <w:shd w:val="clear" w:color="auto" w:fill="FFFFFF"/>
              </w:tcPr>
            </w:tcPrChange>
          </w:tcPr>
          <w:p w14:paraId="0AF7EA89"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536" w:author="Amit Popat" w:date="2022-07-11T09:49:00Z">
              <w:tcPr>
                <w:tcW w:w="4320" w:type="dxa"/>
                <w:tcBorders>
                  <w:top w:val="dotted" w:sz="4" w:space="0" w:color="auto"/>
                  <w:left w:val="nil"/>
                  <w:bottom w:val="dotted" w:sz="4" w:space="0" w:color="auto"/>
                  <w:right w:val="nil"/>
                </w:tcBorders>
                <w:shd w:val="clear" w:color="auto" w:fill="FFFFFF"/>
              </w:tcPr>
            </w:tcPrChange>
          </w:tcPr>
          <w:p w14:paraId="63ED3EE4" w14:textId="77777777" w:rsidR="00FA2383" w:rsidRDefault="00FA2383" w:rsidP="00FA2383">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Change w:id="1537" w:author="Amit Popat" w:date="2022-07-11T09:49:00Z">
              <w:tcPr>
                <w:tcW w:w="864" w:type="dxa"/>
                <w:tcBorders>
                  <w:top w:val="dotted" w:sz="4" w:space="0" w:color="auto"/>
                  <w:left w:val="nil"/>
                  <w:bottom w:val="dotted" w:sz="4" w:space="0" w:color="auto"/>
                  <w:right w:val="nil"/>
                </w:tcBorders>
                <w:shd w:val="clear" w:color="auto" w:fill="FFFFFF"/>
              </w:tcPr>
            </w:tcPrChange>
          </w:tcPr>
          <w:p w14:paraId="1F92A8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38" w:author="Amit Popat" w:date="2022-07-11T09:49:00Z">
              <w:tcPr>
                <w:tcW w:w="1008" w:type="dxa"/>
                <w:tcBorders>
                  <w:top w:val="dotted" w:sz="4" w:space="0" w:color="auto"/>
                  <w:left w:val="nil"/>
                  <w:bottom w:val="dotted" w:sz="4" w:space="0" w:color="auto"/>
                  <w:right w:val="nil"/>
                </w:tcBorders>
                <w:shd w:val="clear" w:color="auto" w:fill="FFFFFF"/>
              </w:tcPr>
            </w:tcPrChange>
          </w:tcPr>
          <w:p w14:paraId="585F3FEF" w14:textId="77777777" w:rsidR="00FA2383" w:rsidRDefault="00FA2383" w:rsidP="00FA2383">
            <w:pPr>
              <w:pStyle w:val="MsgTableBody"/>
              <w:jc w:val="center"/>
              <w:rPr>
                <w:noProof/>
              </w:rPr>
            </w:pPr>
          </w:p>
        </w:tc>
      </w:tr>
      <w:tr w:rsidR="00FA2383" w:rsidRPr="00573AF5" w14:paraId="75D11077" w14:textId="77777777" w:rsidTr="001E0D07">
        <w:trPr>
          <w:jc w:val="center"/>
          <w:trPrChange w:id="153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40" w:author="Amit Popat" w:date="2022-07-11T09:49:00Z">
              <w:tcPr>
                <w:tcW w:w="2880" w:type="dxa"/>
                <w:tcBorders>
                  <w:top w:val="dotted" w:sz="4" w:space="0" w:color="auto"/>
                  <w:left w:val="nil"/>
                  <w:bottom w:val="dotted" w:sz="4" w:space="0" w:color="auto"/>
                  <w:right w:val="nil"/>
                </w:tcBorders>
                <w:shd w:val="clear" w:color="auto" w:fill="FFFFFF"/>
              </w:tcPr>
            </w:tcPrChange>
          </w:tcPr>
          <w:p w14:paraId="69DA2A3F"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541" w:author="Amit Popat" w:date="2022-07-11T09:49:00Z">
              <w:tcPr>
                <w:tcW w:w="4320" w:type="dxa"/>
                <w:tcBorders>
                  <w:top w:val="dotted" w:sz="4" w:space="0" w:color="auto"/>
                  <w:left w:val="nil"/>
                  <w:bottom w:val="dotted" w:sz="4" w:space="0" w:color="auto"/>
                  <w:right w:val="nil"/>
                </w:tcBorders>
                <w:shd w:val="clear" w:color="auto" w:fill="FFFFFF"/>
              </w:tcPr>
            </w:tcPrChange>
          </w:tcPr>
          <w:p w14:paraId="7193AC45" w14:textId="77777777" w:rsidR="00FA2383" w:rsidRDefault="00FA2383" w:rsidP="00FA2383">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1542" w:author="Amit Popat" w:date="2022-07-11T09:49:00Z">
              <w:tcPr>
                <w:tcW w:w="864" w:type="dxa"/>
                <w:tcBorders>
                  <w:top w:val="dotted" w:sz="4" w:space="0" w:color="auto"/>
                  <w:left w:val="nil"/>
                  <w:bottom w:val="dotted" w:sz="4" w:space="0" w:color="auto"/>
                  <w:right w:val="nil"/>
                </w:tcBorders>
                <w:shd w:val="clear" w:color="auto" w:fill="FFFFFF"/>
              </w:tcPr>
            </w:tcPrChange>
          </w:tcPr>
          <w:p w14:paraId="4944B6C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43" w:author="Amit Popat" w:date="2022-07-11T09:49:00Z">
              <w:tcPr>
                <w:tcW w:w="1008" w:type="dxa"/>
                <w:tcBorders>
                  <w:top w:val="dotted" w:sz="4" w:space="0" w:color="auto"/>
                  <w:left w:val="nil"/>
                  <w:bottom w:val="dotted" w:sz="4" w:space="0" w:color="auto"/>
                  <w:right w:val="nil"/>
                </w:tcBorders>
                <w:shd w:val="clear" w:color="auto" w:fill="FFFFFF"/>
              </w:tcPr>
            </w:tcPrChange>
          </w:tcPr>
          <w:p w14:paraId="6C2580F4" w14:textId="77777777" w:rsidR="00FA2383" w:rsidRDefault="00FA2383" w:rsidP="00FA2383">
            <w:pPr>
              <w:pStyle w:val="MsgTableBody"/>
              <w:jc w:val="center"/>
              <w:rPr>
                <w:noProof/>
              </w:rPr>
            </w:pPr>
          </w:p>
        </w:tc>
      </w:tr>
      <w:tr w:rsidR="00FA2383" w:rsidRPr="00573AF5" w14:paraId="57EC4745" w14:textId="77777777" w:rsidTr="001E0D07">
        <w:trPr>
          <w:jc w:val="center"/>
          <w:trPrChange w:id="154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45" w:author="Amit Popat" w:date="2022-07-11T09:49:00Z">
              <w:tcPr>
                <w:tcW w:w="2880" w:type="dxa"/>
                <w:tcBorders>
                  <w:top w:val="dotted" w:sz="4" w:space="0" w:color="auto"/>
                  <w:left w:val="nil"/>
                  <w:bottom w:val="dotted" w:sz="4" w:space="0" w:color="auto"/>
                  <w:right w:val="nil"/>
                </w:tcBorders>
                <w:shd w:val="clear" w:color="auto" w:fill="FFFFFF"/>
              </w:tcPr>
            </w:tcPrChange>
          </w:tcPr>
          <w:p w14:paraId="7071A0EF" w14:textId="77777777" w:rsidR="00FA2383" w:rsidRDefault="00FA2383" w:rsidP="00FA2383">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546" w:author="Amit Popat" w:date="2022-07-11T09:49:00Z">
              <w:tcPr>
                <w:tcW w:w="4320" w:type="dxa"/>
                <w:tcBorders>
                  <w:top w:val="dotted" w:sz="4" w:space="0" w:color="auto"/>
                  <w:left w:val="nil"/>
                  <w:bottom w:val="dotted" w:sz="4" w:space="0" w:color="auto"/>
                  <w:right w:val="nil"/>
                </w:tcBorders>
                <w:shd w:val="clear" w:color="auto" w:fill="FFFFFF"/>
              </w:tcPr>
            </w:tcPrChange>
          </w:tcPr>
          <w:p w14:paraId="5237ECD4"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1547" w:author="Amit Popat" w:date="2022-07-11T09:49:00Z">
              <w:tcPr>
                <w:tcW w:w="864" w:type="dxa"/>
                <w:tcBorders>
                  <w:top w:val="dotted" w:sz="4" w:space="0" w:color="auto"/>
                  <w:left w:val="nil"/>
                  <w:bottom w:val="dotted" w:sz="4" w:space="0" w:color="auto"/>
                  <w:right w:val="nil"/>
                </w:tcBorders>
                <w:shd w:val="clear" w:color="auto" w:fill="FFFFFF"/>
              </w:tcPr>
            </w:tcPrChange>
          </w:tcPr>
          <w:p w14:paraId="4685728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48" w:author="Amit Popat" w:date="2022-07-11T09:49:00Z">
              <w:tcPr>
                <w:tcW w:w="1008" w:type="dxa"/>
                <w:tcBorders>
                  <w:top w:val="dotted" w:sz="4" w:space="0" w:color="auto"/>
                  <w:left w:val="nil"/>
                  <w:bottom w:val="dotted" w:sz="4" w:space="0" w:color="auto"/>
                  <w:right w:val="nil"/>
                </w:tcBorders>
                <w:shd w:val="clear" w:color="auto" w:fill="FFFFFF"/>
              </w:tcPr>
            </w:tcPrChange>
          </w:tcPr>
          <w:p w14:paraId="0887AC5E" w14:textId="77777777" w:rsidR="00FA2383" w:rsidRDefault="00FA2383" w:rsidP="00FA2383">
            <w:pPr>
              <w:pStyle w:val="MsgTableBody"/>
              <w:jc w:val="center"/>
              <w:rPr>
                <w:noProof/>
              </w:rPr>
            </w:pPr>
            <w:r>
              <w:rPr>
                <w:noProof/>
              </w:rPr>
              <w:t>11</w:t>
            </w:r>
          </w:p>
        </w:tc>
      </w:tr>
      <w:tr w:rsidR="00FA2383" w:rsidRPr="00573AF5" w14:paraId="71C3AA12" w14:textId="77777777" w:rsidTr="001E0D07">
        <w:trPr>
          <w:jc w:val="center"/>
          <w:trPrChange w:id="154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50" w:author="Amit Popat" w:date="2022-07-11T09:49:00Z">
              <w:tcPr>
                <w:tcW w:w="2880" w:type="dxa"/>
                <w:tcBorders>
                  <w:top w:val="dotted" w:sz="4" w:space="0" w:color="auto"/>
                  <w:left w:val="nil"/>
                  <w:bottom w:val="dotted" w:sz="4" w:space="0" w:color="auto"/>
                  <w:right w:val="nil"/>
                </w:tcBorders>
                <w:shd w:val="clear" w:color="auto" w:fill="FFFFFF"/>
              </w:tcPr>
            </w:tcPrChange>
          </w:tcPr>
          <w:p w14:paraId="1E7719F4" w14:textId="77777777" w:rsidR="00FA2383" w:rsidRDefault="00FA2383" w:rsidP="00FA2383">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551" w:author="Amit Popat" w:date="2022-07-11T09:49:00Z">
              <w:tcPr>
                <w:tcW w:w="4320" w:type="dxa"/>
                <w:tcBorders>
                  <w:top w:val="dotted" w:sz="4" w:space="0" w:color="auto"/>
                  <w:left w:val="nil"/>
                  <w:bottom w:val="dotted" w:sz="4" w:space="0" w:color="auto"/>
                  <w:right w:val="nil"/>
                </w:tcBorders>
                <w:shd w:val="clear" w:color="auto" w:fill="FFFFFF"/>
              </w:tcPr>
            </w:tcPrChange>
          </w:tcPr>
          <w:p w14:paraId="5A2B7118"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552" w:author="Amit Popat" w:date="2022-07-11T09:49:00Z">
              <w:tcPr>
                <w:tcW w:w="864" w:type="dxa"/>
                <w:tcBorders>
                  <w:top w:val="dotted" w:sz="4" w:space="0" w:color="auto"/>
                  <w:left w:val="nil"/>
                  <w:bottom w:val="dotted" w:sz="4" w:space="0" w:color="auto"/>
                  <w:right w:val="nil"/>
                </w:tcBorders>
                <w:shd w:val="clear" w:color="auto" w:fill="FFFFFF"/>
              </w:tcPr>
            </w:tcPrChange>
          </w:tcPr>
          <w:p w14:paraId="4F9E7C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53" w:author="Amit Popat" w:date="2022-07-11T09:49:00Z">
              <w:tcPr>
                <w:tcW w:w="1008" w:type="dxa"/>
                <w:tcBorders>
                  <w:top w:val="dotted" w:sz="4" w:space="0" w:color="auto"/>
                  <w:left w:val="nil"/>
                  <w:bottom w:val="dotted" w:sz="4" w:space="0" w:color="auto"/>
                  <w:right w:val="nil"/>
                </w:tcBorders>
                <w:shd w:val="clear" w:color="auto" w:fill="FFFFFF"/>
              </w:tcPr>
            </w:tcPrChange>
          </w:tcPr>
          <w:p w14:paraId="0E0F0872" w14:textId="77777777" w:rsidR="00FA2383" w:rsidRDefault="00FA2383" w:rsidP="00FA2383">
            <w:pPr>
              <w:pStyle w:val="MsgTableBody"/>
              <w:jc w:val="center"/>
              <w:rPr>
                <w:noProof/>
              </w:rPr>
            </w:pPr>
            <w:r>
              <w:rPr>
                <w:noProof/>
              </w:rPr>
              <w:t>11</w:t>
            </w:r>
          </w:p>
        </w:tc>
      </w:tr>
      <w:tr w:rsidR="00FA2383" w:rsidRPr="00573AF5" w14:paraId="399F19B1" w14:textId="77777777" w:rsidTr="001E0D07">
        <w:trPr>
          <w:jc w:val="center"/>
          <w:trPrChange w:id="155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55" w:author="Amit Popat" w:date="2022-07-11T09:49:00Z">
              <w:tcPr>
                <w:tcW w:w="2880" w:type="dxa"/>
                <w:tcBorders>
                  <w:top w:val="dotted" w:sz="4" w:space="0" w:color="auto"/>
                  <w:left w:val="nil"/>
                  <w:bottom w:val="dotted" w:sz="4" w:space="0" w:color="auto"/>
                  <w:right w:val="nil"/>
                </w:tcBorders>
                <w:shd w:val="clear" w:color="auto" w:fill="FFFFFF"/>
              </w:tcPr>
            </w:tcPrChange>
          </w:tcPr>
          <w:p w14:paraId="7A605844"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556" w:author="Amit Popat" w:date="2022-07-11T09:49:00Z">
              <w:tcPr>
                <w:tcW w:w="4320" w:type="dxa"/>
                <w:tcBorders>
                  <w:top w:val="dotted" w:sz="4" w:space="0" w:color="auto"/>
                  <w:left w:val="nil"/>
                  <w:bottom w:val="dotted" w:sz="4" w:space="0" w:color="auto"/>
                  <w:right w:val="nil"/>
                </w:tcBorders>
                <w:shd w:val="clear" w:color="auto" w:fill="FFFFFF"/>
              </w:tcPr>
            </w:tcPrChange>
          </w:tcPr>
          <w:p w14:paraId="5D271FEA" w14:textId="77777777" w:rsidR="00FA2383" w:rsidRDefault="00FA2383" w:rsidP="00FA2383">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1557" w:author="Amit Popat" w:date="2022-07-11T09:49:00Z">
              <w:tcPr>
                <w:tcW w:w="864" w:type="dxa"/>
                <w:tcBorders>
                  <w:top w:val="dotted" w:sz="4" w:space="0" w:color="auto"/>
                  <w:left w:val="nil"/>
                  <w:bottom w:val="dotted" w:sz="4" w:space="0" w:color="auto"/>
                  <w:right w:val="nil"/>
                </w:tcBorders>
                <w:shd w:val="clear" w:color="auto" w:fill="FFFFFF"/>
              </w:tcPr>
            </w:tcPrChange>
          </w:tcPr>
          <w:p w14:paraId="41002D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58" w:author="Amit Popat" w:date="2022-07-11T09:49:00Z">
              <w:tcPr>
                <w:tcW w:w="1008" w:type="dxa"/>
                <w:tcBorders>
                  <w:top w:val="dotted" w:sz="4" w:space="0" w:color="auto"/>
                  <w:left w:val="nil"/>
                  <w:bottom w:val="dotted" w:sz="4" w:space="0" w:color="auto"/>
                  <w:right w:val="nil"/>
                </w:tcBorders>
                <w:shd w:val="clear" w:color="auto" w:fill="FFFFFF"/>
              </w:tcPr>
            </w:tcPrChange>
          </w:tcPr>
          <w:p w14:paraId="3EE03006" w14:textId="77777777" w:rsidR="00FA2383" w:rsidRDefault="00FA2383" w:rsidP="00FA2383">
            <w:pPr>
              <w:pStyle w:val="MsgTableBody"/>
              <w:jc w:val="center"/>
              <w:rPr>
                <w:noProof/>
              </w:rPr>
            </w:pPr>
          </w:p>
        </w:tc>
      </w:tr>
      <w:tr w:rsidR="00FA2383" w:rsidRPr="00573AF5" w14:paraId="3E5B3384" w14:textId="77777777" w:rsidTr="001E0D07">
        <w:trPr>
          <w:jc w:val="center"/>
          <w:trPrChange w:id="155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60" w:author="Amit Popat" w:date="2022-07-11T09:49:00Z">
              <w:tcPr>
                <w:tcW w:w="2880" w:type="dxa"/>
                <w:tcBorders>
                  <w:top w:val="dotted" w:sz="4" w:space="0" w:color="auto"/>
                  <w:left w:val="nil"/>
                  <w:bottom w:val="dotted" w:sz="4" w:space="0" w:color="auto"/>
                  <w:right w:val="nil"/>
                </w:tcBorders>
                <w:shd w:val="clear" w:color="auto" w:fill="FFFFFF"/>
              </w:tcPr>
            </w:tcPrChange>
          </w:tcPr>
          <w:p w14:paraId="27A96807" w14:textId="77777777" w:rsidR="00FA2383" w:rsidRDefault="00FA2383" w:rsidP="00FA2383">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1561" w:author="Amit Popat" w:date="2022-07-11T09:49:00Z">
              <w:tcPr>
                <w:tcW w:w="4320" w:type="dxa"/>
                <w:tcBorders>
                  <w:top w:val="dotted" w:sz="4" w:space="0" w:color="auto"/>
                  <w:left w:val="nil"/>
                  <w:bottom w:val="dotted" w:sz="4" w:space="0" w:color="auto"/>
                  <w:right w:val="nil"/>
                </w:tcBorders>
                <w:shd w:val="clear" w:color="auto" w:fill="FFFFFF"/>
              </w:tcPr>
            </w:tcPrChange>
          </w:tcPr>
          <w:p w14:paraId="2908AE62"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1562" w:author="Amit Popat" w:date="2022-07-11T09:49:00Z">
              <w:tcPr>
                <w:tcW w:w="864" w:type="dxa"/>
                <w:tcBorders>
                  <w:top w:val="dotted" w:sz="4" w:space="0" w:color="auto"/>
                  <w:left w:val="nil"/>
                  <w:bottom w:val="dotted" w:sz="4" w:space="0" w:color="auto"/>
                  <w:right w:val="nil"/>
                </w:tcBorders>
                <w:shd w:val="clear" w:color="auto" w:fill="FFFFFF"/>
              </w:tcPr>
            </w:tcPrChange>
          </w:tcPr>
          <w:p w14:paraId="4D16B74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63" w:author="Amit Popat" w:date="2022-07-11T09:49:00Z">
              <w:tcPr>
                <w:tcW w:w="1008" w:type="dxa"/>
                <w:tcBorders>
                  <w:top w:val="dotted" w:sz="4" w:space="0" w:color="auto"/>
                  <w:left w:val="nil"/>
                  <w:bottom w:val="dotted" w:sz="4" w:space="0" w:color="auto"/>
                  <w:right w:val="nil"/>
                </w:tcBorders>
                <w:shd w:val="clear" w:color="auto" w:fill="FFFFFF"/>
              </w:tcPr>
            </w:tcPrChange>
          </w:tcPr>
          <w:p w14:paraId="7B81D1D1" w14:textId="77777777" w:rsidR="00FA2383" w:rsidRDefault="00FA2383" w:rsidP="00FA2383">
            <w:pPr>
              <w:pStyle w:val="MsgTableBody"/>
              <w:jc w:val="center"/>
              <w:rPr>
                <w:noProof/>
              </w:rPr>
            </w:pPr>
            <w:r>
              <w:rPr>
                <w:noProof/>
              </w:rPr>
              <w:t>3</w:t>
            </w:r>
          </w:p>
        </w:tc>
      </w:tr>
      <w:tr w:rsidR="001E0D07" w:rsidRPr="00767D02" w14:paraId="4549187D" w14:textId="77777777" w:rsidTr="001E0D07">
        <w:tblPrEx>
          <w:tblCellMar>
            <w:left w:w="108" w:type="dxa"/>
            <w:right w:w="108" w:type="dxa"/>
          </w:tblCellMar>
          <w:tblLook w:val="04A0" w:firstRow="1" w:lastRow="0" w:firstColumn="1" w:lastColumn="0" w:noHBand="0" w:noVBand="1"/>
        </w:tblPrEx>
        <w:trPr>
          <w:jc w:val="center"/>
          <w:ins w:id="1564" w:author="Amit Popat" w:date="2022-07-11T09:49:00Z"/>
        </w:trPr>
        <w:tc>
          <w:tcPr>
            <w:tcW w:w="2882" w:type="dxa"/>
            <w:tcBorders>
              <w:top w:val="dotted" w:sz="4" w:space="0" w:color="auto"/>
              <w:left w:val="nil"/>
              <w:bottom w:val="dotted" w:sz="4" w:space="0" w:color="auto"/>
              <w:right w:val="nil"/>
            </w:tcBorders>
            <w:shd w:val="clear" w:color="auto" w:fill="FFFFFF"/>
            <w:hideMark/>
          </w:tcPr>
          <w:p w14:paraId="20D60D31" w14:textId="77777777" w:rsidR="001E0D07" w:rsidRPr="00767D02" w:rsidRDefault="001E0D07">
            <w:pPr>
              <w:pStyle w:val="MsgTableBody"/>
              <w:spacing w:line="256" w:lineRule="auto"/>
              <w:rPr>
                <w:ins w:id="1565" w:author="Amit Popat" w:date="2022-07-11T09:49:00Z"/>
                <w:noProof/>
                <w:color w:val="FF0000"/>
              </w:rPr>
            </w:pPr>
            <w:ins w:id="1566" w:author="Amit Popat" w:date="2022-07-11T09:49: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4EC4E791" w14:textId="77777777" w:rsidR="001E0D07" w:rsidRPr="00767D02" w:rsidRDefault="001E0D07">
            <w:pPr>
              <w:pStyle w:val="MsgTableBody"/>
              <w:spacing w:line="256" w:lineRule="auto"/>
              <w:rPr>
                <w:ins w:id="1567" w:author="Amit Popat" w:date="2022-07-11T09:49:00Z"/>
                <w:noProof/>
                <w:color w:val="FF0000"/>
              </w:rPr>
            </w:pPr>
            <w:ins w:id="1568" w:author="Amit Popat" w:date="2022-07-11T09:49: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2F48C8D" w14:textId="77777777" w:rsidR="001E0D07" w:rsidRPr="00767D02" w:rsidRDefault="001E0D07">
            <w:pPr>
              <w:pStyle w:val="MsgTableBody"/>
              <w:spacing w:line="256" w:lineRule="auto"/>
              <w:jc w:val="center"/>
              <w:rPr>
                <w:ins w:id="1569" w:author="Amit Popat" w:date="2022-07-11T09:49: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AC0E620" w14:textId="77777777" w:rsidR="001E0D07" w:rsidRPr="00767D02" w:rsidRDefault="001E0D07">
            <w:pPr>
              <w:pStyle w:val="MsgTableBody"/>
              <w:spacing w:line="256" w:lineRule="auto"/>
              <w:jc w:val="center"/>
              <w:rPr>
                <w:ins w:id="1570" w:author="Amit Popat" w:date="2022-07-11T09:49:00Z"/>
                <w:noProof/>
                <w:color w:val="FF0000"/>
              </w:rPr>
            </w:pPr>
            <w:ins w:id="1571" w:author="Amit Popat" w:date="2022-07-11T09:49:00Z">
              <w:r w:rsidRPr="00767D02">
                <w:rPr>
                  <w:noProof/>
                  <w:color w:val="FF0000"/>
                </w:rPr>
                <w:t>3</w:t>
              </w:r>
            </w:ins>
          </w:p>
        </w:tc>
      </w:tr>
      <w:tr w:rsidR="001E0D07" w:rsidRPr="00767D02" w14:paraId="25FFE7DB" w14:textId="77777777" w:rsidTr="001E0D07">
        <w:tblPrEx>
          <w:tblCellMar>
            <w:left w:w="108" w:type="dxa"/>
            <w:right w:w="108" w:type="dxa"/>
          </w:tblCellMar>
          <w:tblLook w:val="04A0" w:firstRow="1" w:lastRow="0" w:firstColumn="1" w:lastColumn="0" w:noHBand="0" w:noVBand="1"/>
        </w:tblPrEx>
        <w:trPr>
          <w:jc w:val="center"/>
          <w:ins w:id="1572" w:author="Amit Popat" w:date="2022-07-11T09:49:00Z"/>
        </w:trPr>
        <w:tc>
          <w:tcPr>
            <w:tcW w:w="2882" w:type="dxa"/>
            <w:tcBorders>
              <w:top w:val="dotted" w:sz="4" w:space="0" w:color="auto"/>
              <w:left w:val="nil"/>
              <w:bottom w:val="dotted" w:sz="4" w:space="0" w:color="auto"/>
              <w:right w:val="nil"/>
            </w:tcBorders>
            <w:shd w:val="clear" w:color="auto" w:fill="FFFFFF"/>
            <w:hideMark/>
          </w:tcPr>
          <w:p w14:paraId="203D5C76" w14:textId="77777777" w:rsidR="001E0D07" w:rsidRPr="00767D02" w:rsidRDefault="001E0D07">
            <w:pPr>
              <w:pStyle w:val="MsgTableBody"/>
              <w:spacing w:line="256" w:lineRule="auto"/>
              <w:rPr>
                <w:ins w:id="1573" w:author="Amit Popat" w:date="2022-07-11T09:49:00Z"/>
                <w:noProof/>
                <w:color w:val="FF0000"/>
              </w:rPr>
            </w:pPr>
            <w:ins w:id="1574" w:author="Amit Popat" w:date="2022-07-11T09:49: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6D10E7AB" w14:textId="77777777" w:rsidR="001E0D07" w:rsidRPr="00767D02" w:rsidRDefault="001E0D07">
            <w:pPr>
              <w:pStyle w:val="MsgTableBody"/>
              <w:spacing w:line="256" w:lineRule="auto"/>
              <w:rPr>
                <w:ins w:id="1575" w:author="Amit Popat" w:date="2022-07-11T09:49:00Z"/>
                <w:noProof/>
                <w:color w:val="FF0000"/>
              </w:rPr>
            </w:pPr>
            <w:ins w:id="1576" w:author="Amit Popat" w:date="2022-07-11T09:49: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C946BEE" w14:textId="77777777" w:rsidR="001E0D07" w:rsidRPr="00767D02" w:rsidRDefault="001E0D07">
            <w:pPr>
              <w:pStyle w:val="MsgTableBody"/>
              <w:spacing w:line="256" w:lineRule="auto"/>
              <w:jc w:val="center"/>
              <w:rPr>
                <w:ins w:id="1577" w:author="Amit Popat" w:date="2022-07-11T09:49: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4FD5704" w14:textId="77777777" w:rsidR="001E0D07" w:rsidRPr="00767D02" w:rsidRDefault="001E0D07">
            <w:pPr>
              <w:pStyle w:val="MsgTableBody"/>
              <w:spacing w:line="256" w:lineRule="auto"/>
              <w:jc w:val="center"/>
              <w:rPr>
                <w:ins w:id="1578" w:author="Amit Popat" w:date="2022-07-11T09:49:00Z"/>
                <w:noProof/>
                <w:color w:val="FF0000"/>
              </w:rPr>
            </w:pPr>
            <w:ins w:id="1579" w:author="Amit Popat" w:date="2022-07-11T09:49:00Z">
              <w:r w:rsidRPr="00767D02">
                <w:rPr>
                  <w:noProof/>
                  <w:color w:val="FF0000"/>
                </w:rPr>
                <w:t>3</w:t>
              </w:r>
            </w:ins>
          </w:p>
        </w:tc>
      </w:tr>
      <w:tr w:rsidR="001E0D07" w:rsidRPr="00767D02" w14:paraId="42F6316F" w14:textId="77777777" w:rsidTr="001E0D07">
        <w:tblPrEx>
          <w:tblCellMar>
            <w:left w:w="108" w:type="dxa"/>
            <w:right w:w="108" w:type="dxa"/>
          </w:tblCellMar>
          <w:tblLook w:val="04A0" w:firstRow="1" w:lastRow="0" w:firstColumn="1" w:lastColumn="0" w:noHBand="0" w:noVBand="1"/>
        </w:tblPrEx>
        <w:trPr>
          <w:jc w:val="center"/>
          <w:ins w:id="1580" w:author="Amit Popat" w:date="2022-07-11T09:49:00Z"/>
        </w:trPr>
        <w:tc>
          <w:tcPr>
            <w:tcW w:w="2882" w:type="dxa"/>
            <w:tcBorders>
              <w:top w:val="dotted" w:sz="4" w:space="0" w:color="auto"/>
              <w:left w:val="nil"/>
              <w:bottom w:val="dotted" w:sz="4" w:space="0" w:color="auto"/>
              <w:right w:val="nil"/>
            </w:tcBorders>
            <w:shd w:val="clear" w:color="auto" w:fill="FFFFFF"/>
            <w:hideMark/>
          </w:tcPr>
          <w:p w14:paraId="656E8743" w14:textId="77777777" w:rsidR="001E0D07" w:rsidRPr="00767D02" w:rsidRDefault="001E0D07">
            <w:pPr>
              <w:pStyle w:val="MsgTableBody"/>
              <w:spacing w:line="256" w:lineRule="auto"/>
              <w:rPr>
                <w:ins w:id="1581" w:author="Amit Popat" w:date="2022-07-11T09:49:00Z"/>
                <w:noProof/>
                <w:color w:val="FF0000"/>
              </w:rPr>
            </w:pPr>
            <w:ins w:id="1582" w:author="Amit Popat" w:date="2022-07-11T09:49: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C47F2D9" w14:textId="2B56E877" w:rsidR="001E0D07" w:rsidRPr="00767D02" w:rsidRDefault="001E0D07">
            <w:pPr>
              <w:pStyle w:val="MsgTableBody"/>
              <w:spacing w:line="256" w:lineRule="auto"/>
              <w:rPr>
                <w:ins w:id="1583" w:author="Amit Popat" w:date="2022-07-11T09:49:00Z"/>
                <w:noProof/>
                <w:color w:val="FF0000"/>
              </w:rPr>
            </w:pPr>
            <w:ins w:id="1584" w:author="Amit Popat" w:date="2022-07-11T09:49:00Z">
              <w:del w:id="1585" w:author="Craig Newman" w:date="2023-07-03T08:05:00Z">
                <w:r w:rsidRPr="00767D02" w:rsidDel="004630BD">
                  <w:rPr>
                    <w:noProof/>
                    <w:color w:val="FF0000"/>
                  </w:rPr>
                  <w:delText>Sex for Clinical Use</w:delText>
                </w:r>
              </w:del>
            </w:ins>
            <w:ins w:id="1586"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4F3C630C" w14:textId="77777777" w:rsidR="001E0D07" w:rsidRPr="00767D02" w:rsidRDefault="001E0D07">
            <w:pPr>
              <w:pStyle w:val="MsgTableBody"/>
              <w:spacing w:line="256" w:lineRule="auto"/>
              <w:jc w:val="center"/>
              <w:rPr>
                <w:ins w:id="1587" w:author="Amit Popat" w:date="2022-07-11T09:49: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AB092A2" w14:textId="77777777" w:rsidR="001E0D07" w:rsidRPr="00767D02" w:rsidRDefault="001E0D07">
            <w:pPr>
              <w:pStyle w:val="MsgTableBody"/>
              <w:spacing w:line="256" w:lineRule="auto"/>
              <w:jc w:val="center"/>
              <w:rPr>
                <w:ins w:id="1588" w:author="Amit Popat" w:date="2022-07-11T09:49:00Z"/>
                <w:noProof/>
                <w:color w:val="FF0000"/>
              </w:rPr>
            </w:pPr>
            <w:ins w:id="1589" w:author="Amit Popat" w:date="2022-07-11T09:49:00Z">
              <w:r w:rsidRPr="00767D02">
                <w:rPr>
                  <w:noProof/>
                  <w:color w:val="FF0000"/>
                </w:rPr>
                <w:t>3</w:t>
              </w:r>
            </w:ins>
          </w:p>
        </w:tc>
      </w:tr>
      <w:tr w:rsidR="008370EC" w:rsidRPr="00767D02" w14:paraId="575E0CC0" w14:textId="77777777" w:rsidTr="00F8714F">
        <w:tblPrEx>
          <w:tblCellMar>
            <w:left w:w="108" w:type="dxa"/>
            <w:right w:w="108" w:type="dxa"/>
          </w:tblCellMar>
          <w:tblLook w:val="04A0" w:firstRow="1" w:lastRow="0" w:firstColumn="1" w:lastColumn="0" w:noHBand="0" w:noVBand="1"/>
        </w:tblPrEx>
        <w:trPr>
          <w:jc w:val="center"/>
          <w:ins w:id="1590" w:author="Amit Popat" w:date="2022-07-11T10:28:00Z"/>
        </w:trPr>
        <w:tc>
          <w:tcPr>
            <w:tcW w:w="2882" w:type="dxa"/>
            <w:tcBorders>
              <w:top w:val="dotted" w:sz="4" w:space="0" w:color="auto"/>
              <w:left w:val="nil"/>
              <w:bottom w:val="dotted" w:sz="4" w:space="0" w:color="auto"/>
              <w:right w:val="nil"/>
            </w:tcBorders>
            <w:shd w:val="clear" w:color="auto" w:fill="FFFFFF"/>
          </w:tcPr>
          <w:p w14:paraId="30B87EC7" w14:textId="77777777" w:rsidR="008370EC" w:rsidRPr="00767D02" w:rsidRDefault="008370EC" w:rsidP="00F8714F">
            <w:pPr>
              <w:pStyle w:val="MsgTableBody"/>
              <w:spacing w:line="256" w:lineRule="auto"/>
              <w:rPr>
                <w:ins w:id="1591" w:author="Amit Popat" w:date="2022-07-11T10:28:00Z"/>
                <w:noProof/>
                <w:color w:val="FF0000"/>
              </w:rPr>
            </w:pPr>
            <w:ins w:id="1592" w:author="Amit Popat" w:date="2022-07-11T10:28: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30E47488" w14:textId="77777777" w:rsidR="008370EC" w:rsidRPr="00767D02" w:rsidRDefault="008370EC" w:rsidP="00F8714F">
            <w:pPr>
              <w:pStyle w:val="MsgTableBody"/>
              <w:spacing w:line="256" w:lineRule="auto"/>
              <w:rPr>
                <w:ins w:id="1593" w:author="Amit Popat" w:date="2022-07-11T10:28:00Z"/>
                <w:noProof/>
                <w:color w:val="FF0000"/>
              </w:rPr>
            </w:pPr>
            <w:ins w:id="1594" w:author="Amit Popat" w:date="2022-07-11T10:28: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47574FE3" w14:textId="77777777" w:rsidR="008370EC" w:rsidRPr="00767D02" w:rsidRDefault="008370EC" w:rsidP="00F8714F">
            <w:pPr>
              <w:pStyle w:val="MsgTableBody"/>
              <w:spacing w:line="256" w:lineRule="auto"/>
              <w:jc w:val="center"/>
              <w:rPr>
                <w:ins w:id="1595"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tcPr>
          <w:p w14:paraId="7BA08011" w14:textId="77777777" w:rsidR="008370EC" w:rsidRPr="00767D02" w:rsidRDefault="008370EC" w:rsidP="00F8714F">
            <w:pPr>
              <w:pStyle w:val="MsgTableBody"/>
              <w:spacing w:line="256" w:lineRule="auto"/>
              <w:jc w:val="center"/>
              <w:rPr>
                <w:ins w:id="1596" w:author="Amit Popat" w:date="2022-07-11T10:28:00Z"/>
                <w:noProof/>
                <w:color w:val="FF0000"/>
              </w:rPr>
            </w:pPr>
          </w:p>
        </w:tc>
      </w:tr>
      <w:tr w:rsidR="008370EC" w:rsidRPr="00767D02" w14:paraId="4571F556" w14:textId="77777777" w:rsidTr="00F8714F">
        <w:tblPrEx>
          <w:tblCellMar>
            <w:left w:w="108" w:type="dxa"/>
            <w:right w:w="108" w:type="dxa"/>
          </w:tblCellMar>
        </w:tblPrEx>
        <w:trPr>
          <w:jc w:val="center"/>
          <w:ins w:id="1597" w:author="Amit Popat" w:date="2022-07-11T10:28:00Z"/>
        </w:trPr>
        <w:tc>
          <w:tcPr>
            <w:tcW w:w="2882" w:type="dxa"/>
            <w:tcBorders>
              <w:top w:val="dotted" w:sz="4" w:space="0" w:color="auto"/>
              <w:left w:val="nil"/>
              <w:bottom w:val="dotted" w:sz="4" w:space="0" w:color="auto"/>
              <w:right w:val="nil"/>
            </w:tcBorders>
            <w:shd w:val="clear" w:color="auto" w:fill="FFFFFF"/>
          </w:tcPr>
          <w:p w14:paraId="4E1C1643" w14:textId="77777777" w:rsidR="008370EC" w:rsidRPr="00767D02" w:rsidRDefault="008370EC" w:rsidP="00F8714F">
            <w:pPr>
              <w:pStyle w:val="MsgTableBody"/>
              <w:rPr>
                <w:ins w:id="1598" w:author="Amit Popat" w:date="2022-07-11T10:28:00Z"/>
                <w:noProof/>
              </w:rPr>
            </w:pPr>
            <w:ins w:id="1599" w:author="Amit Popat" w:date="2022-07-11T10:28: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268EF37D" w14:textId="77777777" w:rsidR="008370EC" w:rsidRPr="00767D02" w:rsidRDefault="008370EC" w:rsidP="00F8714F">
            <w:pPr>
              <w:pStyle w:val="MsgTableBody"/>
              <w:rPr>
                <w:ins w:id="1600" w:author="Amit Popat" w:date="2022-07-11T10:28:00Z"/>
                <w:noProof/>
              </w:rPr>
            </w:pPr>
            <w:ins w:id="1601" w:author="Amit Popat" w:date="2022-07-11T10:28: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551FD282" w14:textId="77777777" w:rsidR="008370EC" w:rsidRPr="00767D02" w:rsidRDefault="008370EC" w:rsidP="00F8714F">
            <w:pPr>
              <w:pStyle w:val="MsgTableBody"/>
              <w:jc w:val="center"/>
              <w:rPr>
                <w:ins w:id="1602" w:author="Amit Popat" w:date="2022-07-11T10:28:00Z"/>
                <w:noProof/>
              </w:rPr>
            </w:pPr>
          </w:p>
        </w:tc>
        <w:tc>
          <w:tcPr>
            <w:tcW w:w="1008" w:type="dxa"/>
            <w:tcBorders>
              <w:top w:val="dotted" w:sz="4" w:space="0" w:color="auto"/>
              <w:left w:val="nil"/>
              <w:bottom w:val="dotted" w:sz="4" w:space="0" w:color="auto"/>
              <w:right w:val="nil"/>
            </w:tcBorders>
            <w:shd w:val="clear" w:color="auto" w:fill="FFFFFF"/>
          </w:tcPr>
          <w:p w14:paraId="40DBA5BC" w14:textId="77777777" w:rsidR="008370EC" w:rsidRPr="00767D02" w:rsidRDefault="008370EC" w:rsidP="00F8714F">
            <w:pPr>
              <w:pStyle w:val="MsgTableBody"/>
              <w:jc w:val="center"/>
              <w:rPr>
                <w:ins w:id="1603" w:author="Amit Popat" w:date="2022-07-11T10:28:00Z"/>
                <w:noProof/>
              </w:rPr>
            </w:pPr>
            <w:ins w:id="1604" w:author="Amit Popat" w:date="2022-07-11T10:28:00Z">
              <w:r w:rsidRPr="00767D02">
                <w:rPr>
                  <w:noProof/>
                </w:rPr>
                <w:t>3</w:t>
              </w:r>
            </w:ins>
          </w:p>
        </w:tc>
      </w:tr>
      <w:tr w:rsidR="008370EC" w:rsidRPr="00767D02" w14:paraId="6C8F2EA6" w14:textId="77777777" w:rsidTr="00F8714F">
        <w:tblPrEx>
          <w:tblCellMar>
            <w:left w:w="108" w:type="dxa"/>
            <w:right w:w="108" w:type="dxa"/>
          </w:tblCellMar>
          <w:tblLook w:val="04A0" w:firstRow="1" w:lastRow="0" w:firstColumn="1" w:lastColumn="0" w:noHBand="0" w:noVBand="1"/>
        </w:tblPrEx>
        <w:trPr>
          <w:jc w:val="center"/>
          <w:ins w:id="1605" w:author="Amit Popat" w:date="2022-07-11T10:28:00Z"/>
        </w:trPr>
        <w:tc>
          <w:tcPr>
            <w:tcW w:w="2882" w:type="dxa"/>
            <w:tcBorders>
              <w:top w:val="dotted" w:sz="4" w:space="0" w:color="auto"/>
              <w:left w:val="nil"/>
              <w:bottom w:val="dotted" w:sz="4" w:space="0" w:color="auto"/>
              <w:right w:val="nil"/>
            </w:tcBorders>
            <w:shd w:val="clear" w:color="auto" w:fill="FFFFFF"/>
            <w:hideMark/>
          </w:tcPr>
          <w:p w14:paraId="3FDDCE7E" w14:textId="77777777" w:rsidR="008370EC" w:rsidRPr="00767D02" w:rsidRDefault="008370EC" w:rsidP="00F8714F">
            <w:pPr>
              <w:pStyle w:val="MsgTableBody"/>
              <w:spacing w:line="256" w:lineRule="auto"/>
              <w:rPr>
                <w:ins w:id="1606" w:author="Amit Popat" w:date="2022-07-11T10:28:00Z"/>
                <w:noProof/>
                <w:color w:val="FF0000"/>
              </w:rPr>
            </w:pPr>
            <w:ins w:id="1607" w:author="Amit Popat" w:date="2022-07-11T10:28: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3B4780FB" w14:textId="77777777" w:rsidR="008370EC" w:rsidRPr="00767D02" w:rsidRDefault="008370EC" w:rsidP="00F8714F">
            <w:pPr>
              <w:pStyle w:val="MsgTableBody"/>
              <w:spacing w:line="256" w:lineRule="auto"/>
              <w:rPr>
                <w:ins w:id="1608" w:author="Amit Popat" w:date="2022-07-11T10:28:00Z"/>
                <w:noProof/>
                <w:color w:val="FF0000"/>
              </w:rPr>
            </w:pPr>
            <w:ins w:id="1609" w:author="Amit Popat" w:date="2022-07-11T10:28: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12BE26B" w14:textId="77777777" w:rsidR="008370EC" w:rsidRPr="00767D02" w:rsidRDefault="008370EC" w:rsidP="00F8714F">
            <w:pPr>
              <w:pStyle w:val="MsgTableBody"/>
              <w:spacing w:line="256" w:lineRule="auto"/>
              <w:jc w:val="center"/>
              <w:rPr>
                <w:ins w:id="1610"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B99F66A" w14:textId="77777777" w:rsidR="008370EC" w:rsidRPr="00767D02" w:rsidRDefault="008370EC" w:rsidP="00F8714F">
            <w:pPr>
              <w:pStyle w:val="MsgTableBody"/>
              <w:spacing w:line="256" w:lineRule="auto"/>
              <w:jc w:val="center"/>
              <w:rPr>
                <w:ins w:id="1611" w:author="Amit Popat" w:date="2022-07-11T10:28:00Z"/>
                <w:noProof/>
                <w:color w:val="FF0000"/>
              </w:rPr>
            </w:pPr>
            <w:ins w:id="1612" w:author="Amit Popat" w:date="2022-07-11T10:28:00Z">
              <w:r w:rsidRPr="00767D02">
                <w:rPr>
                  <w:noProof/>
                  <w:color w:val="FF0000"/>
                </w:rPr>
                <w:t>3</w:t>
              </w:r>
            </w:ins>
          </w:p>
        </w:tc>
      </w:tr>
      <w:tr w:rsidR="008370EC" w:rsidRPr="00767D02" w14:paraId="1E3BD940" w14:textId="77777777" w:rsidTr="00F8714F">
        <w:tblPrEx>
          <w:tblCellMar>
            <w:left w:w="108" w:type="dxa"/>
            <w:right w:w="108" w:type="dxa"/>
          </w:tblCellMar>
          <w:tblLook w:val="04A0" w:firstRow="1" w:lastRow="0" w:firstColumn="1" w:lastColumn="0" w:noHBand="0" w:noVBand="1"/>
        </w:tblPrEx>
        <w:trPr>
          <w:jc w:val="center"/>
          <w:ins w:id="1613" w:author="Amit Popat" w:date="2022-07-11T10:28:00Z"/>
        </w:trPr>
        <w:tc>
          <w:tcPr>
            <w:tcW w:w="2882" w:type="dxa"/>
            <w:tcBorders>
              <w:top w:val="dotted" w:sz="4" w:space="0" w:color="auto"/>
              <w:left w:val="nil"/>
              <w:bottom w:val="dotted" w:sz="4" w:space="0" w:color="auto"/>
              <w:right w:val="nil"/>
            </w:tcBorders>
            <w:shd w:val="clear" w:color="auto" w:fill="FFFFFF"/>
            <w:hideMark/>
          </w:tcPr>
          <w:p w14:paraId="4BFD96F5" w14:textId="77777777" w:rsidR="008370EC" w:rsidRPr="00767D02" w:rsidRDefault="008370EC" w:rsidP="00F8714F">
            <w:pPr>
              <w:pStyle w:val="MsgTableBody"/>
              <w:spacing w:line="256" w:lineRule="auto"/>
              <w:rPr>
                <w:ins w:id="1614" w:author="Amit Popat" w:date="2022-07-11T10:28:00Z"/>
                <w:noProof/>
                <w:color w:val="FF0000"/>
              </w:rPr>
            </w:pPr>
            <w:ins w:id="1615" w:author="Amit Popat" w:date="2022-07-11T10:28: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5A950A32" w14:textId="77777777" w:rsidR="008370EC" w:rsidRPr="00767D02" w:rsidRDefault="008370EC" w:rsidP="00F8714F">
            <w:pPr>
              <w:pStyle w:val="MsgTableBody"/>
              <w:spacing w:line="256" w:lineRule="auto"/>
              <w:rPr>
                <w:ins w:id="1616" w:author="Amit Popat" w:date="2022-07-11T10:28:00Z"/>
                <w:noProof/>
                <w:color w:val="FF0000"/>
              </w:rPr>
            </w:pPr>
            <w:ins w:id="1617" w:author="Amit Popat" w:date="2022-07-11T10:28: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2B50E29" w14:textId="77777777" w:rsidR="008370EC" w:rsidRPr="00767D02" w:rsidRDefault="008370EC" w:rsidP="00F8714F">
            <w:pPr>
              <w:pStyle w:val="MsgTableBody"/>
              <w:spacing w:line="256" w:lineRule="auto"/>
              <w:jc w:val="center"/>
              <w:rPr>
                <w:ins w:id="1618"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6ED0740" w14:textId="77777777" w:rsidR="008370EC" w:rsidRPr="00767D02" w:rsidRDefault="008370EC" w:rsidP="00F8714F">
            <w:pPr>
              <w:pStyle w:val="MsgTableBody"/>
              <w:spacing w:line="256" w:lineRule="auto"/>
              <w:jc w:val="center"/>
              <w:rPr>
                <w:ins w:id="1619" w:author="Amit Popat" w:date="2022-07-11T10:28:00Z"/>
                <w:noProof/>
                <w:color w:val="FF0000"/>
              </w:rPr>
            </w:pPr>
            <w:ins w:id="1620" w:author="Amit Popat" w:date="2022-07-11T10:28:00Z">
              <w:r w:rsidRPr="00767D02">
                <w:rPr>
                  <w:noProof/>
                  <w:color w:val="FF0000"/>
                </w:rPr>
                <w:t>3</w:t>
              </w:r>
            </w:ins>
          </w:p>
        </w:tc>
      </w:tr>
      <w:tr w:rsidR="008370EC" w:rsidRPr="00767D02" w14:paraId="14E7B2CE" w14:textId="77777777" w:rsidTr="00F8714F">
        <w:tblPrEx>
          <w:tblCellMar>
            <w:left w:w="108" w:type="dxa"/>
            <w:right w:w="108" w:type="dxa"/>
          </w:tblCellMar>
          <w:tblLook w:val="04A0" w:firstRow="1" w:lastRow="0" w:firstColumn="1" w:lastColumn="0" w:noHBand="0" w:noVBand="1"/>
        </w:tblPrEx>
        <w:trPr>
          <w:jc w:val="center"/>
          <w:ins w:id="1621" w:author="Amit Popat" w:date="2022-07-11T10:28:00Z"/>
        </w:trPr>
        <w:tc>
          <w:tcPr>
            <w:tcW w:w="2882" w:type="dxa"/>
            <w:tcBorders>
              <w:top w:val="dotted" w:sz="4" w:space="0" w:color="auto"/>
              <w:left w:val="nil"/>
              <w:bottom w:val="dotted" w:sz="4" w:space="0" w:color="auto"/>
              <w:right w:val="nil"/>
            </w:tcBorders>
            <w:shd w:val="clear" w:color="auto" w:fill="FFFFFF"/>
          </w:tcPr>
          <w:p w14:paraId="790A2C29" w14:textId="77777777" w:rsidR="008370EC" w:rsidRPr="00767D02" w:rsidRDefault="008370EC" w:rsidP="00F8714F">
            <w:pPr>
              <w:pStyle w:val="MsgTableBody"/>
              <w:spacing w:line="256" w:lineRule="auto"/>
              <w:rPr>
                <w:ins w:id="1622" w:author="Amit Popat" w:date="2022-07-11T10:28:00Z"/>
                <w:noProof/>
                <w:color w:val="FF0000"/>
              </w:rPr>
            </w:pPr>
            <w:ins w:id="1623" w:author="Amit Popat" w:date="2022-07-11T10:28: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164D1EC7" w14:textId="77777777" w:rsidR="008370EC" w:rsidRPr="00767D02" w:rsidRDefault="008370EC" w:rsidP="00F8714F">
            <w:pPr>
              <w:pStyle w:val="MsgTableBody"/>
              <w:spacing w:line="256" w:lineRule="auto"/>
              <w:rPr>
                <w:ins w:id="1624" w:author="Amit Popat" w:date="2022-07-11T10:28:00Z"/>
                <w:noProof/>
                <w:color w:val="FF0000"/>
              </w:rPr>
            </w:pPr>
            <w:ins w:id="1625" w:author="Amit Popat" w:date="2022-07-11T10:28: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27A271C4" w14:textId="77777777" w:rsidR="008370EC" w:rsidRPr="00767D02" w:rsidRDefault="008370EC" w:rsidP="00F8714F">
            <w:pPr>
              <w:pStyle w:val="MsgTableBody"/>
              <w:spacing w:line="256" w:lineRule="auto"/>
              <w:jc w:val="center"/>
              <w:rPr>
                <w:ins w:id="1626"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tcPr>
          <w:p w14:paraId="1DF32BE5" w14:textId="77777777" w:rsidR="008370EC" w:rsidRPr="00767D02" w:rsidRDefault="008370EC" w:rsidP="00F8714F">
            <w:pPr>
              <w:pStyle w:val="MsgTableBody"/>
              <w:spacing w:line="256" w:lineRule="auto"/>
              <w:jc w:val="center"/>
              <w:rPr>
                <w:ins w:id="1627" w:author="Amit Popat" w:date="2022-07-11T10:28:00Z"/>
                <w:noProof/>
                <w:color w:val="FF0000"/>
              </w:rPr>
            </w:pPr>
          </w:p>
        </w:tc>
      </w:tr>
      <w:tr w:rsidR="001E0D07" w:rsidRPr="00767D02" w:rsidDel="008370EC" w14:paraId="0DB5200F" w14:textId="29D73751" w:rsidTr="001E0D07">
        <w:trPr>
          <w:jc w:val="center"/>
          <w:del w:id="1628" w:author="Amit Popat" w:date="2022-07-11T10:28:00Z"/>
          <w:trPrChange w:id="162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30" w:author="Amit Popat" w:date="2022-07-11T09:49:00Z">
              <w:tcPr>
                <w:tcW w:w="2880" w:type="dxa"/>
                <w:tcBorders>
                  <w:top w:val="dotted" w:sz="4" w:space="0" w:color="auto"/>
                  <w:left w:val="nil"/>
                  <w:bottom w:val="dotted" w:sz="4" w:space="0" w:color="auto"/>
                  <w:right w:val="nil"/>
                </w:tcBorders>
                <w:shd w:val="clear" w:color="auto" w:fill="FFFFFF"/>
              </w:tcPr>
            </w:tcPrChange>
          </w:tcPr>
          <w:p w14:paraId="4BD41AB5" w14:textId="4837D25F" w:rsidR="001E0D07" w:rsidRPr="00767D02" w:rsidDel="008370EC" w:rsidRDefault="001E0D07" w:rsidP="001E0D07">
            <w:pPr>
              <w:pStyle w:val="MsgTableBody"/>
              <w:rPr>
                <w:del w:id="1631" w:author="Amit Popat" w:date="2022-07-11T10:28:00Z"/>
                <w:noProof/>
              </w:rPr>
            </w:pPr>
            <w:del w:id="1632" w:author="Amit Popat" w:date="2022-07-11T10:28:00Z">
              <w:r w:rsidRPr="00767D02"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Change w:id="1633" w:author="Amit Popat" w:date="2022-07-11T09:49:00Z">
              <w:tcPr>
                <w:tcW w:w="4320" w:type="dxa"/>
                <w:tcBorders>
                  <w:top w:val="dotted" w:sz="4" w:space="0" w:color="auto"/>
                  <w:left w:val="nil"/>
                  <w:bottom w:val="dotted" w:sz="4" w:space="0" w:color="auto"/>
                  <w:right w:val="nil"/>
                </w:tcBorders>
                <w:shd w:val="clear" w:color="auto" w:fill="FFFFFF"/>
              </w:tcPr>
            </w:tcPrChange>
          </w:tcPr>
          <w:p w14:paraId="23115DBC" w14:textId="1246C088" w:rsidR="001E0D07" w:rsidRPr="00767D02" w:rsidDel="008370EC" w:rsidRDefault="001E0D07" w:rsidP="001E0D07">
            <w:pPr>
              <w:pStyle w:val="MsgTableBody"/>
              <w:rPr>
                <w:del w:id="1634" w:author="Amit Popat" w:date="2022-07-11T10:28:00Z"/>
                <w:noProof/>
              </w:rPr>
            </w:pPr>
            <w:del w:id="1635" w:author="Amit Popat" w:date="2022-07-11T10:28:00Z">
              <w:r w:rsidRPr="00767D02"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1636" w:author="Amit Popat" w:date="2022-07-11T09:49:00Z">
              <w:tcPr>
                <w:tcW w:w="864" w:type="dxa"/>
                <w:tcBorders>
                  <w:top w:val="dotted" w:sz="4" w:space="0" w:color="auto"/>
                  <w:left w:val="nil"/>
                  <w:bottom w:val="dotted" w:sz="4" w:space="0" w:color="auto"/>
                  <w:right w:val="nil"/>
                </w:tcBorders>
                <w:shd w:val="clear" w:color="auto" w:fill="FFFFFF"/>
              </w:tcPr>
            </w:tcPrChange>
          </w:tcPr>
          <w:p w14:paraId="6C45AFD0" w14:textId="3F54E7D7" w:rsidR="001E0D07" w:rsidRPr="00767D02" w:rsidDel="008370EC" w:rsidRDefault="001E0D07" w:rsidP="001E0D07">
            <w:pPr>
              <w:pStyle w:val="MsgTableBody"/>
              <w:jc w:val="center"/>
              <w:rPr>
                <w:del w:id="1637" w:author="Amit Popat" w:date="2022-07-11T10:28:00Z"/>
                <w:noProof/>
              </w:rPr>
            </w:pPr>
          </w:p>
        </w:tc>
        <w:tc>
          <w:tcPr>
            <w:tcW w:w="1008" w:type="dxa"/>
            <w:tcBorders>
              <w:top w:val="dotted" w:sz="4" w:space="0" w:color="auto"/>
              <w:left w:val="nil"/>
              <w:bottom w:val="dotted" w:sz="4" w:space="0" w:color="auto"/>
              <w:right w:val="nil"/>
            </w:tcBorders>
            <w:shd w:val="clear" w:color="auto" w:fill="FFFFFF"/>
            <w:tcPrChange w:id="1638" w:author="Amit Popat" w:date="2022-07-11T09:49:00Z">
              <w:tcPr>
                <w:tcW w:w="1008" w:type="dxa"/>
                <w:tcBorders>
                  <w:top w:val="dotted" w:sz="4" w:space="0" w:color="auto"/>
                  <w:left w:val="nil"/>
                  <w:bottom w:val="dotted" w:sz="4" w:space="0" w:color="auto"/>
                  <w:right w:val="nil"/>
                </w:tcBorders>
                <w:shd w:val="clear" w:color="auto" w:fill="FFFFFF"/>
              </w:tcPr>
            </w:tcPrChange>
          </w:tcPr>
          <w:p w14:paraId="4876B972" w14:textId="6ACF32A8" w:rsidR="001E0D07" w:rsidRPr="00767D02" w:rsidDel="008370EC" w:rsidRDefault="001E0D07" w:rsidP="001E0D07">
            <w:pPr>
              <w:pStyle w:val="MsgTableBody"/>
              <w:jc w:val="center"/>
              <w:rPr>
                <w:del w:id="1639" w:author="Amit Popat" w:date="2022-07-11T10:28:00Z"/>
                <w:noProof/>
              </w:rPr>
            </w:pPr>
            <w:del w:id="1640" w:author="Amit Popat" w:date="2022-07-11T10:28:00Z">
              <w:r w:rsidRPr="00767D02" w:rsidDel="008370EC">
                <w:rPr>
                  <w:noProof/>
                </w:rPr>
                <w:delText>6</w:delText>
              </w:r>
            </w:del>
          </w:p>
        </w:tc>
      </w:tr>
      <w:tr w:rsidR="001E0D07" w:rsidRPr="00573AF5" w14:paraId="51C4084F" w14:textId="77777777" w:rsidTr="001E0D07">
        <w:trPr>
          <w:jc w:val="center"/>
          <w:trPrChange w:id="1641"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42" w:author="Amit Popat" w:date="2022-07-11T09:49:00Z">
              <w:tcPr>
                <w:tcW w:w="2880" w:type="dxa"/>
                <w:tcBorders>
                  <w:top w:val="dotted" w:sz="4" w:space="0" w:color="auto"/>
                  <w:left w:val="nil"/>
                  <w:bottom w:val="dotted" w:sz="4" w:space="0" w:color="auto"/>
                  <w:right w:val="nil"/>
                </w:tcBorders>
                <w:shd w:val="clear" w:color="auto" w:fill="FFFFFF"/>
              </w:tcPr>
            </w:tcPrChange>
          </w:tcPr>
          <w:p w14:paraId="789BAA86" w14:textId="77777777" w:rsidR="001E0D07" w:rsidRDefault="001E0D07" w:rsidP="001E0D07">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Change w:id="1643" w:author="Amit Popat" w:date="2022-07-11T09:49:00Z">
              <w:tcPr>
                <w:tcW w:w="4320" w:type="dxa"/>
                <w:tcBorders>
                  <w:top w:val="dotted" w:sz="4" w:space="0" w:color="auto"/>
                  <w:left w:val="nil"/>
                  <w:bottom w:val="dotted" w:sz="4" w:space="0" w:color="auto"/>
                  <w:right w:val="nil"/>
                </w:tcBorders>
                <w:shd w:val="clear" w:color="auto" w:fill="FFFFFF"/>
              </w:tcPr>
            </w:tcPrChange>
          </w:tcPr>
          <w:p w14:paraId="06E9D709" w14:textId="77777777" w:rsidR="001E0D07" w:rsidRDefault="001E0D07" w:rsidP="001E0D07">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1644" w:author="Amit Popat" w:date="2022-07-11T09:49:00Z">
              <w:tcPr>
                <w:tcW w:w="864" w:type="dxa"/>
                <w:tcBorders>
                  <w:top w:val="dotted" w:sz="4" w:space="0" w:color="auto"/>
                  <w:left w:val="nil"/>
                  <w:bottom w:val="dotted" w:sz="4" w:space="0" w:color="auto"/>
                  <w:right w:val="nil"/>
                </w:tcBorders>
                <w:shd w:val="clear" w:color="auto" w:fill="FFFFFF"/>
              </w:tcPr>
            </w:tcPrChange>
          </w:tcPr>
          <w:p w14:paraId="53EB2D9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45" w:author="Amit Popat" w:date="2022-07-11T09:49:00Z">
              <w:tcPr>
                <w:tcW w:w="1008" w:type="dxa"/>
                <w:tcBorders>
                  <w:top w:val="dotted" w:sz="4" w:space="0" w:color="auto"/>
                  <w:left w:val="nil"/>
                  <w:bottom w:val="dotted" w:sz="4" w:space="0" w:color="auto"/>
                  <w:right w:val="nil"/>
                </w:tcBorders>
                <w:shd w:val="clear" w:color="auto" w:fill="FFFFFF"/>
              </w:tcPr>
            </w:tcPrChange>
          </w:tcPr>
          <w:p w14:paraId="0040D1FA" w14:textId="77777777" w:rsidR="001E0D07" w:rsidRDefault="001E0D07" w:rsidP="001E0D07">
            <w:pPr>
              <w:pStyle w:val="MsgTableBody"/>
              <w:jc w:val="center"/>
              <w:rPr>
                <w:noProof/>
              </w:rPr>
            </w:pPr>
            <w:r>
              <w:rPr>
                <w:noProof/>
              </w:rPr>
              <w:t>6</w:t>
            </w:r>
          </w:p>
        </w:tc>
      </w:tr>
      <w:tr w:rsidR="001E0D07" w:rsidRPr="00573AF5" w14:paraId="1C013802" w14:textId="77777777" w:rsidTr="001E0D07">
        <w:trPr>
          <w:jc w:val="center"/>
          <w:trPrChange w:id="1646"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47" w:author="Amit Popat" w:date="2022-07-11T09:49:00Z">
              <w:tcPr>
                <w:tcW w:w="2880" w:type="dxa"/>
                <w:tcBorders>
                  <w:top w:val="dotted" w:sz="4" w:space="0" w:color="auto"/>
                  <w:left w:val="nil"/>
                  <w:bottom w:val="dotted" w:sz="4" w:space="0" w:color="auto"/>
                  <w:right w:val="nil"/>
                </w:tcBorders>
                <w:shd w:val="clear" w:color="auto" w:fill="FFFFFF"/>
              </w:tcPr>
            </w:tcPrChange>
          </w:tcPr>
          <w:p w14:paraId="687FAA25"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1648" w:author="Amit Popat" w:date="2022-07-11T09:49:00Z">
              <w:tcPr>
                <w:tcW w:w="4320" w:type="dxa"/>
                <w:tcBorders>
                  <w:top w:val="dotted" w:sz="4" w:space="0" w:color="auto"/>
                  <w:left w:val="nil"/>
                  <w:bottom w:val="dotted" w:sz="4" w:space="0" w:color="auto"/>
                  <w:right w:val="nil"/>
                </w:tcBorders>
                <w:shd w:val="clear" w:color="auto" w:fill="FFFFFF"/>
              </w:tcPr>
            </w:tcPrChange>
          </w:tcPr>
          <w:p w14:paraId="04AF47CE" w14:textId="77777777" w:rsidR="001E0D07" w:rsidRDefault="001E0D07" w:rsidP="001E0D07">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Change w:id="1649" w:author="Amit Popat" w:date="2022-07-11T09:49:00Z">
              <w:tcPr>
                <w:tcW w:w="864" w:type="dxa"/>
                <w:tcBorders>
                  <w:top w:val="dotted" w:sz="4" w:space="0" w:color="auto"/>
                  <w:left w:val="nil"/>
                  <w:bottom w:val="dotted" w:sz="4" w:space="0" w:color="auto"/>
                  <w:right w:val="nil"/>
                </w:tcBorders>
                <w:shd w:val="clear" w:color="auto" w:fill="FFFFFF"/>
              </w:tcPr>
            </w:tcPrChange>
          </w:tcPr>
          <w:p w14:paraId="53624EB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50" w:author="Amit Popat" w:date="2022-07-11T09:49:00Z">
              <w:tcPr>
                <w:tcW w:w="1008" w:type="dxa"/>
                <w:tcBorders>
                  <w:top w:val="dotted" w:sz="4" w:space="0" w:color="auto"/>
                  <w:left w:val="nil"/>
                  <w:bottom w:val="dotted" w:sz="4" w:space="0" w:color="auto"/>
                  <w:right w:val="nil"/>
                </w:tcBorders>
                <w:shd w:val="clear" w:color="auto" w:fill="FFFFFF"/>
              </w:tcPr>
            </w:tcPrChange>
          </w:tcPr>
          <w:p w14:paraId="7D7210F3" w14:textId="77777777" w:rsidR="001E0D07" w:rsidRDefault="001E0D07" w:rsidP="001E0D07">
            <w:pPr>
              <w:pStyle w:val="MsgTableBody"/>
              <w:jc w:val="center"/>
              <w:rPr>
                <w:noProof/>
              </w:rPr>
            </w:pPr>
          </w:p>
        </w:tc>
      </w:tr>
      <w:tr w:rsidR="001E0D07" w:rsidRPr="00573AF5" w14:paraId="40AB4F7C" w14:textId="77777777" w:rsidTr="001E0D07">
        <w:trPr>
          <w:jc w:val="center"/>
          <w:trPrChange w:id="1651"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52" w:author="Amit Popat" w:date="2022-07-11T09:49:00Z">
              <w:tcPr>
                <w:tcW w:w="2880" w:type="dxa"/>
                <w:tcBorders>
                  <w:top w:val="dotted" w:sz="4" w:space="0" w:color="auto"/>
                  <w:left w:val="nil"/>
                  <w:bottom w:val="dotted" w:sz="4" w:space="0" w:color="auto"/>
                  <w:right w:val="nil"/>
                </w:tcBorders>
                <w:shd w:val="clear" w:color="auto" w:fill="FFFFFF"/>
              </w:tcPr>
            </w:tcPrChange>
          </w:tcPr>
          <w:p w14:paraId="75CE76C5" w14:textId="77777777" w:rsidR="001E0D07" w:rsidRDefault="001E0D07" w:rsidP="001E0D07">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Change w:id="1653" w:author="Amit Popat" w:date="2022-07-11T09:49:00Z">
              <w:tcPr>
                <w:tcW w:w="4320" w:type="dxa"/>
                <w:tcBorders>
                  <w:top w:val="dotted" w:sz="4" w:space="0" w:color="auto"/>
                  <w:left w:val="nil"/>
                  <w:bottom w:val="dotted" w:sz="4" w:space="0" w:color="auto"/>
                  <w:right w:val="nil"/>
                </w:tcBorders>
                <w:shd w:val="clear" w:color="auto" w:fill="FFFFFF"/>
              </w:tcPr>
            </w:tcPrChange>
          </w:tcPr>
          <w:p w14:paraId="0CAF5FCD" w14:textId="77777777" w:rsidR="001E0D07" w:rsidRDefault="001E0D07" w:rsidP="001E0D07">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Change w:id="1654" w:author="Amit Popat" w:date="2022-07-11T09:49:00Z">
              <w:tcPr>
                <w:tcW w:w="864" w:type="dxa"/>
                <w:tcBorders>
                  <w:top w:val="dotted" w:sz="4" w:space="0" w:color="auto"/>
                  <w:left w:val="nil"/>
                  <w:bottom w:val="dotted" w:sz="4" w:space="0" w:color="auto"/>
                  <w:right w:val="nil"/>
                </w:tcBorders>
                <w:shd w:val="clear" w:color="auto" w:fill="FFFFFF"/>
              </w:tcPr>
            </w:tcPrChange>
          </w:tcPr>
          <w:p w14:paraId="3EFAF53E"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55" w:author="Amit Popat" w:date="2022-07-11T09:49:00Z">
              <w:tcPr>
                <w:tcW w:w="1008" w:type="dxa"/>
                <w:tcBorders>
                  <w:top w:val="dotted" w:sz="4" w:space="0" w:color="auto"/>
                  <w:left w:val="nil"/>
                  <w:bottom w:val="dotted" w:sz="4" w:space="0" w:color="auto"/>
                  <w:right w:val="nil"/>
                </w:tcBorders>
                <w:shd w:val="clear" w:color="auto" w:fill="FFFFFF"/>
              </w:tcPr>
            </w:tcPrChange>
          </w:tcPr>
          <w:p w14:paraId="3C9F2716" w14:textId="77777777" w:rsidR="001E0D07" w:rsidRDefault="001E0D07" w:rsidP="001E0D07">
            <w:pPr>
              <w:pStyle w:val="MsgTableBody"/>
              <w:jc w:val="center"/>
              <w:rPr>
                <w:noProof/>
              </w:rPr>
            </w:pPr>
            <w:r>
              <w:rPr>
                <w:noProof/>
              </w:rPr>
              <w:t>6</w:t>
            </w:r>
          </w:p>
        </w:tc>
      </w:tr>
      <w:tr w:rsidR="001E0D07" w:rsidRPr="00573AF5" w14:paraId="79E781E0" w14:textId="77777777" w:rsidTr="001E0D07">
        <w:trPr>
          <w:jc w:val="center"/>
          <w:trPrChange w:id="1656"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57" w:author="Amit Popat" w:date="2022-07-11T09:49:00Z">
              <w:tcPr>
                <w:tcW w:w="2880" w:type="dxa"/>
                <w:tcBorders>
                  <w:top w:val="dotted" w:sz="4" w:space="0" w:color="auto"/>
                  <w:left w:val="nil"/>
                  <w:bottom w:val="dotted" w:sz="4" w:space="0" w:color="auto"/>
                  <w:right w:val="nil"/>
                </w:tcBorders>
                <w:shd w:val="clear" w:color="auto" w:fill="FFFFFF"/>
              </w:tcPr>
            </w:tcPrChange>
          </w:tcPr>
          <w:p w14:paraId="07150F62" w14:textId="77777777" w:rsidR="001E0D07" w:rsidRDefault="001E0D07" w:rsidP="001E0D07">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Change w:id="1658" w:author="Amit Popat" w:date="2022-07-11T09:49:00Z">
              <w:tcPr>
                <w:tcW w:w="4320" w:type="dxa"/>
                <w:tcBorders>
                  <w:top w:val="dotted" w:sz="4" w:space="0" w:color="auto"/>
                  <w:left w:val="nil"/>
                  <w:bottom w:val="dotted" w:sz="4" w:space="0" w:color="auto"/>
                  <w:right w:val="nil"/>
                </w:tcBorders>
                <w:shd w:val="clear" w:color="auto" w:fill="FFFFFF"/>
              </w:tcPr>
            </w:tcPrChange>
          </w:tcPr>
          <w:p w14:paraId="4DFBD314" w14:textId="77777777" w:rsidR="001E0D07" w:rsidRDefault="001E0D07" w:rsidP="001E0D07">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Change w:id="1659" w:author="Amit Popat" w:date="2022-07-11T09:49:00Z">
              <w:tcPr>
                <w:tcW w:w="864" w:type="dxa"/>
                <w:tcBorders>
                  <w:top w:val="dotted" w:sz="4" w:space="0" w:color="auto"/>
                  <w:left w:val="nil"/>
                  <w:bottom w:val="dotted" w:sz="4" w:space="0" w:color="auto"/>
                  <w:right w:val="nil"/>
                </w:tcBorders>
                <w:shd w:val="clear" w:color="auto" w:fill="FFFFFF"/>
              </w:tcPr>
            </w:tcPrChange>
          </w:tcPr>
          <w:p w14:paraId="50DD941C"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60" w:author="Amit Popat" w:date="2022-07-11T09:49:00Z">
              <w:tcPr>
                <w:tcW w:w="1008" w:type="dxa"/>
                <w:tcBorders>
                  <w:top w:val="dotted" w:sz="4" w:space="0" w:color="auto"/>
                  <w:left w:val="nil"/>
                  <w:bottom w:val="dotted" w:sz="4" w:space="0" w:color="auto"/>
                  <w:right w:val="nil"/>
                </w:tcBorders>
                <w:shd w:val="clear" w:color="auto" w:fill="FFFFFF"/>
              </w:tcPr>
            </w:tcPrChange>
          </w:tcPr>
          <w:p w14:paraId="5F87DAF3" w14:textId="77777777" w:rsidR="001E0D07" w:rsidRDefault="001E0D07" w:rsidP="001E0D07">
            <w:pPr>
              <w:pStyle w:val="MsgTableBody"/>
              <w:jc w:val="center"/>
              <w:rPr>
                <w:noProof/>
              </w:rPr>
            </w:pPr>
            <w:r>
              <w:rPr>
                <w:noProof/>
              </w:rPr>
              <w:t>6</w:t>
            </w:r>
          </w:p>
        </w:tc>
      </w:tr>
      <w:tr w:rsidR="001E0D07" w:rsidRPr="00573AF5" w14:paraId="03C9AF4C" w14:textId="77777777" w:rsidTr="001E0D07">
        <w:trPr>
          <w:jc w:val="center"/>
          <w:trPrChange w:id="1661"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62" w:author="Amit Popat" w:date="2022-07-11T09:49:00Z">
              <w:tcPr>
                <w:tcW w:w="2880" w:type="dxa"/>
                <w:tcBorders>
                  <w:top w:val="dotted" w:sz="4" w:space="0" w:color="auto"/>
                  <w:left w:val="nil"/>
                  <w:bottom w:val="dotted" w:sz="4" w:space="0" w:color="auto"/>
                  <w:right w:val="nil"/>
                </w:tcBorders>
                <w:shd w:val="clear" w:color="auto" w:fill="FFFFFF"/>
              </w:tcPr>
            </w:tcPrChange>
          </w:tcPr>
          <w:p w14:paraId="416E7A44" w14:textId="77777777" w:rsidR="001E0D07" w:rsidRDefault="001E0D07" w:rsidP="001E0D07">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Change w:id="1663" w:author="Amit Popat" w:date="2022-07-11T09:49:00Z">
              <w:tcPr>
                <w:tcW w:w="4320" w:type="dxa"/>
                <w:tcBorders>
                  <w:top w:val="dotted" w:sz="4" w:space="0" w:color="auto"/>
                  <w:left w:val="nil"/>
                  <w:bottom w:val="dotted" w:sz="4" w:space="0" w:color="auto"/>
                  <w:right w:val="nil"/>
                </w:tcBorders>
                <w:shd w:val="clear" w:color="auto" w:fill="FFFFFF"/>
              </w:tcPr>
            </w:tcPrChange>
          </w:tcPr>
          <w:p w14:paraId="46556156" w14:textId="77777777" w:rsidR="001E0D07" w:rsidRDefault="001E0D07" w:rsidP="001E0D07">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Change w:id="1664" w:author="Amit Popat" w:date="2022-07-11T09:49:00Z">
              <w:tcPr>
                <w:tcW w:w="864" w:type="dxa"/>
                <w:tcBorders>
                  <w:top w:val="dotted" w:sz="4" w:space="0" w:color="auto"/>
                  <w:left w:val="nil"/>
                  <w:bottom w:val="dotted" w:sz="4" w:space="0" w:color="auto"/>
                  <w:right w:val="nil"/>
                </w:tcBorders>
                <w:shd w:val="clear" w:color="auto" w:fill="FFFFFF"/>
              </w:tcPr>
            </w:tcPrChange>
          </w:tcPr>
          <w:p w14:paraId="548409E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65" w:author="Amit Popat" w:date="2022-07-11T09:49:00Z">
              <w:tcPr>
                <w:tcW w:w="1008" w:type="dxa"/>
                <w:tcBorders>
                  <w:top w:val="dotted" w:sz="4" w:space="0" w:color="auto"/>
                  <w:left w:val="nil"/>
                  <w:bottom w:val="dotted" w:sz="4" w:space="0" w:color="auto"/>
                  <w:right w:val="nil"/>
                </w:tcBorders>
                <w:shd w:val="clear" w:color="auto" w:fill="FFFFFF"/>
              </w:tcPr>
            </w:tcPrChange>
          </w:tcPr>
          <w:p w14:paraId="687C4E03" w14:textId="77777777" w:rsidR="001E0D07" w:rsidRDefault="001E0D07" w:rsidP="001E0D07">
            <w:pPr>
              <w:pStyle w:val="MsgTableBody"/>
              <w:jc w:val="center"/>
              <w:rPr>
                <w:noProof/>
              </w:rPr>
            </w:pPr>
            <w:r>
              <w:rPr>
                <w:noProof/>
              </w:rPr>
              <w:t>6</w:t>
            </w:r>
          </w:p>
        </w:tc>
      </w:tr>
      <w:tr w:rsidR="001E0D07" w:rsidRPr="00573AF5" w14:paraId="24EB668F" w14:textId="77777777" w:rsidTr="001E0D07">
        <w:trPr>
          <w:jc w:val="center"/>
          <w:trPrChange w:id="1666"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67" w:author="Amit Popat" w:date="2022-07-11T09:49:00Z">
              <w:tcPr>
                <w:tcW w:w="2880" w:type="dxa"/>
                <w:tcBorders>
                  <w:top w:val="dotted" w:sz="4" w:space="0" w:color="auto"/>
                  <w:left w:val="nil"/>
                  <w:bottom w:val="dotted" w:sz="4" w:space="0" w:color="auto"/>
                  <w:right w:val="nil"/>
                </w:tcBorders>
                <w:shd w:val="clear" w:color="auto" w:fill="FFFFFF"/>
              </w:tcPr>
            </w:tcPrChange>
          </w:tcPr>
          <w:p w14:paraId="6B56A0CB" w14:textId="77777777" w:rsidR="001E0D07" w:rsidRDefault="001E0D07" w:rsidP="001E0D07">
            <w:pPr>
              <w:pStyle w:val="MsgTableBody"/>
              <w:rPr>
                <w:noProof/>
              </w:rPr>
            </w:pPr>
            <w:r>
              <w:rPr>
                <w:noProof/>
              </w:rPr>
              <w:lastRenderedPageBreak/>
              <w:t>} ]</w:t>
            </w:r>
          </w:p>
        </w:tc>
        <w:tc>
          <w:tcPr>
            <w:tcW w:w="4321" w:type="dxa"/>
            <w:tcBorders>
              <w:top w:val="dotted" w:sz="4" w:space="0" w:color="auto"/>
              <w:left w:val="nil"/>
              <w:bottom w:val="dotted" w:sz="4" w:space="0" w:color="auto"/>
              <w:right w:val="nil"/>
            </w:tcBorders>
            <w:shd w:val="clear" w:color="auto" w:fill="FFFFFF"/>
            <w:tcPrChange w:id="1668" w:author="Amit Popat" w:date="2022-07-11T09:49:00Z">
              <w:tcPr>
                <w:tcW w:w="4320" w:type="dxa"/>
                <w:tcBorders>
                  <w:top w:val="dotted" w:sz="4" w:space="0" w:color="auto"/>
                  <w:left w:val="nil"/>
                  <w:bottom w:val="dotted" w:sz="4" w:space="0" w:color="auto"/>
                  <w:right w:val="nil"/>
                </w:tcBorders>
                <w:shd w:val="clear" w:color="auto" w:fill="FFFFFF"/>
              </w:tcPr>
            </w:tcPrChange>
          </w:tcPr>
          <w:p w14:paraId="75636FB3" w14:textId="77777777" w:rsidR="001E0D07" w:rsidRDefault="001E0D07" w:rsidP="001E0D07">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Change w:id="1669" w:author="Amit Popat" w:date="2022-07-11T09:49:00Z">
              <w:tcPr>
                <w:tcW w:w="864" w:type="dxa"/>
                <w:tcBorders>
                  <w:top w:val="dotted" w:sz="4" w:space="0" w:color="auto"/>
                  <w:left w:val="nil"/>
                  <w:bottom w:val="dotted" w:sz="4" w:space="0" w:color="auto"/>
                  <w:right w:val="nil"/>
                </w:tcBorders>
                <w:shd w:val="clear" w:color="auto" w:fill="FFFFFF"/>
              </w:tcPr>
            </w:tcPrChange>
          </w:tcPr>
          <w:p w14:paraId="02C10BDC"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70" w:author="Amit Popat" w:date="2022-07-11T09:49:00Z">
              <w:tcPr>
                <w:tcW w:w="1008" w:type="dxa"/>
                <w:tcBorders>
                  <w:top w:val="dotted" w:sz="4" w:space="0" w:color="auto"/>
                  <w:left w:val="nil"/>
                  <w:bottom w:val="dotted" w:sz="4" w:space="0" w:color="auto"/>
                  <w:right w:val="nil"/>
                </w:tcBorders>
                <w:shd w:val="clear" w:color="auto" w:fill="FFFFFF"/>
              </w:tcPr>
            </w:tcPrChange>
          </w:tcPr>
          <w:p w14:paraId="42F0A4B4" w14:textId="77777777" w:rsidR="001E0D07" w:rsidRDefault="001E0D07" w:rsidP="001E0D07">
            <w:pPr>
              <w:pStyle w:val="MsgTableBody"/>
              <w:jc w:val="center"/>
              <w:rPr>
                <w:noProof/>
              </w:rPr>
            </w:pPr>
          </w:p>
        </w:tc>
      </w:tr>
      <w:tr w:rsidR="001E0D07" w:rsidRPr="00573AF5" w14:paraId="65C71095" w14:textId="77777777" w:rsidTr="001E0D07">
        <w:trPr>
          <w:jc w:val="center"/>
          <w:trPrChange w:id="1671"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72" w:author="Amit Popat" w:date="2022-07-11T09:49:00Z">
              <w:tcPr>
                <w:tcW w:w="2880" w:type="dxa"/>
                <w:tcBorders>
                  <w:top w:val="dotted" w:sz="4" w:space="0" w:color="auto"/>
                  <w:left w:val="nil"/>
                  <w:bottom w:val="dotted" w:sz="4" w:space="0" w:color="auto"/>
                  <w:right w:val="nil"/>
                </w:tcBorders>
                <w:shd w:val="clear" w:color="auto" w:fill="FFFFFF"/>
              </w:tcPr>
            </w:tcPrChange>
          </w:tcPr>
          <w:p w14:paraId="75CA4C45" w14:textId="77777777" w:rsidR="001E0D07" w:rsidRDefault="001E0D07" w:rsidP="001E0D07">
            <w:pPr>
              <w:pStyle w:val="MsgTableBody"/>
              <w:rPr>
                <w:noProof/>
              </w:rPr>
            </w:pPr>
            <w:r>
              <w:rPr>
                <w:noProof/>
              </w:rPr>
              <w:t>[ ACC ]</w:t>
            </w:r>
          </w:p>
        </w:tc>
        <w:tc>
          <w:tcPr>
            <w:tcW w:w="4321" w:type="dxa"/>
            <w:tcBorders>
              <w:top w:val="dotted" w:sz="4" w:space="0" w:color="auto"/>
              <w:left w:val="nil"/>
              <w:bottom w:val="dotted" w:sz="4" w:space="0" w:color="auto"/>
              <w:right w:val="nil"/>
            </w:tcBorders>
            <w:shd w:val="clear" w:color="auto" w:fill="FFFFFF"/>
            <w:tcPrChange w:id="1673" w:author="Amit Popat" w:date="2022-07-11T09:49:00Z">
              <w:tcPr>
                <w:tcW w:w="4320" w:type="dxa"/>
                <w:tcBorders>
                  <w:top w:val="dotted" w:sz="4" w:space="0" w:color="auto"/>
                  <w:left w:val="nil"/>
                  <w:bottom w:val="dotted" w:sz="4" w:space="0" w:color="auto"/>
                  <w:right w:val="nil"/>
                </w:tcBorders>
                <w:shd w:val="clear" w:color="auto" w:fill="FFFFFF"/>
              </w:tcPr>
            </w:tcPrChange>
          </w:tcPr>
          <w:p w14:paraId="6CDCE87A" w14:textId="77777777" w:rsidR="001E0D07" w:rsidRDefault="001E0D07" w:rsidP="001E0D07">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Change w:id="1674" w:author="Amit Popat" w:date="2022-07-11T09:49:00Z">
              <w:tcPr>
                <w:tcW w:w="864" w:type="dxa"/>
                <w:tcBorders>
                  <w:top w:val="dotted" w:sz="4" w:space="0" w:color="auto"/>
                  <w:left w:val="nil"/>
                  <w:bottom w:val="dotted" w:sz="4" w:space="0" w:color="auto"/>
                  <w:right w:val="nil"/>
                </w:tcBorders>
                <w:shd w:val="clear" w:color="auto" w:fill="FFFFFF"/>
              </w:tcPr>
            </w:tcPrChange>
          </w:tcPr>
          <w:p w14:paraId="71CF826F"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75" w:author="Amit Popat" w:date="2022-07-11T09:49:00Z">
              <w:tcPr>
                <w:tcW w:w="1008" w:type="dxa"/>
                <w:tcBorders>
                  <w:top w:val="dotted" w:sz="4" w:space="0" w:color="auto"/>
                  <w:left w:val="nil"/>
                  <w:bottom w:val="dotted" w:sz="4" w:space="0" w:color="auto"/>
                  <w:right w:val="nil"/>
                </w:tcBorders>
                <w:shd w:val="clear" w:color="auto" w:fill="FFFFFF"/>
              </w:tcPr>
            </w:tcPrChange>
          </w:tcPr>
          <w:p w14:paraId="40CBCEBD" w14:textId="77777777" w:rsidR="001E0D07" w:rsidRDefault="001E0D07" w:rsidP="001E0D07">
            <w:pPr>
              <w:pStyle w:val="MsgTableBody"/>
              <w:jc w:val="center"/>
              <w:rPr>
                <w:noProof/>
              </w:rPr>
            </w:pPr>
            <w:r>
              <w:rPr>
                <w:noProof/>
              </w:rPr>
              <w:t>6</w:t>
            </w:r>
          </w:p>
        </w:tc>
      </w:tr>
      <w:tr w:rsidR="001E0D07" w:rsidRPr="00573AF5" w14:paraId="1A8867EB" w14:textId="77777777" w:rsidTr="001E0D07">
        <w:trPr>
          <w:jc w:val="center"/>
          <w:trPrChange w:id="1676"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77" w:author="Amit Popat" w:date="2022-07-11T09:49:00Z">
              <w:tcPr>
                <w:tcW w:w="2880" w:type="dxa"/>
                <w:tcBorders>
                  <w:top w:val="dotted" w:sz="4" w:space="0" w:color="auto"/>
                  <w:left w:val="nil"/>
                  <w:bottom w:val="dotted" w:sz="4" w:space="0" w:color="auto"/>
                  <w:right w:val="nil"/>
                </w:tcBorders>
                <w:shd w:val="clear" w:color="auto" w:fill="FFFFFF"/>
              </w:tcPr>
            </w:tcPrChange>
          </w:tcPr>
          <w:p w14:paraId="20D421DC" w14:textId="77777777" w:rsidR="001E0D07" w:rsidRDefault="001E0D07" w:rsidP="001E0D07">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Change w:id="1678" w:author="Amit Popat" w:date="2022-07-11T09:49:00Z">
              <w:tcPr>
                <w:tcW w:w="4320" w:type="dxa"/>
                <w:tcBorders>
                  <w:top w:val="dotted" w:sz="4" w:space="0" w:color="auto"/>
                  <w:left w:val="nil"/>
                  <w:bottom w:val="dotted" w:sz="4" w:space="0" w:color="auto"/>
                  <w:right w:val="nil"/>
                </w:tcBorders>
                <w:shd w:val="clear" w:color="auto" w:fill="FFFFFF"/>
              </w:tcPr>
            </w:tcPrChange>
          </w:tcPr>
          <w:p w14:paraId="0523C6D3" w14:textId="77777777" w:rsidR="001E0D07" w:rsidRDefault="001E0D07" w:rsidP="001E0D07">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Change w:id="1679" w:author="Amit Popat" w:date="2022-07-11T09:49:00Z">
              <w:tcPr>
                <w:tcW w:w="864" w:type="dxa"/>
                <w:tcBorders>
                  <w:top w:val="dotted" w:sz="4" w:space="0" w:color="auto"/>
                  <w:left w:val="nil"/>
                  <w:bottom w:val="dotted" w:sz="4" w:space="0" w:color="auto"/>
                  <w:right w:val="nil"/>
                </w:tcBorders>
                <w:shd w:val="clear" w:color="auto" w:fill="FFFFFF"/>
              </w:tcPr>
            </w:tcPrChange>
          </w:tcPr>
          <w:p w14:paraId="488F2E3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80" w:author="Amit Popat" w:date="2022-07-11T09:49:00Z">
              <w:tcPr>
                <w:tcW w:w="1008" w:type="dxa"/>
                <w:tcBorders>
                  <w:top w:val="dotted" w:sz="4" w:space="0" w:color="auto"/>
                  <w:left w:val="nil"/>
                  <w:bottom w:val="dotted" w:sz="4" w:space="0" w:color="auto"/>
                  <w:right w:val="nil"/>
                </w:tcBorders>
                <w:shd w:val="clear" w:color="auto" w:fill="FFFFFF"/>
              </w:tcPr>
            </w:tcPrChange>
          </w:tcPr>
          <w:p w14:paraId="37ED0292" w14:textId="77777777" w:rsidR="001E0D07" w:rsidRDefault="001E0D07" w:rsidP="001E0D07">
            <w:pPr>
              <w:pStyle w:val="MsgTableBody"/>
              <w:jc w:val="center"/>
              <w:rPr>
                <w:noProof/>
              </w:rPr>
            </w:pPr>
            <w:r>
              <w:rPr>
                <w:noProof/>
              </w:rPr>
              <w:t>6</w:t>
            </w:r>
          </w:p>
        </w:tc>
      </w:tr>
      <w:tr w:rsidR="001E0D07" w:rsidRPr="00573AF5" w14:paraId="485B0E5D" w14:textId="77777777" w:rsidTr="001E0D07">
        <w:trPr>
          <w:jc w:val="center"/>
          <w:trPrChange w:id="1681"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82" w:author="Amit Popat" w:date="2022-07-11T09:49:00Z">
              <w:tcPr>
                <w:tcW w:w="2880" w:type="dxa"/>
                <w:tcBorders>
                  <w:top w:val="dotted" w:sz="4" w:space="0" w:color="auto"/>
                  <w:left w:val="nil"/>
                  <w:bottom w:val="dotted" w:sz="4" w:space="0" w:color="auto"/>
                  <w:right w:val="nil"/>
                </w:tcBorders>
                <w:shd w:val="clear" w:color="auto" w:fill="FFFFFF"/>
              </w:tcPr>
            </w:tcPrChange>
          </w:tcPr>
          <w:p w14:paraId="7E0763C8" w14:textId="77777777" w:rsidR="001E0D07" w:rsidRDefault="001E0D07" w:rsidP="001E0D07">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Change w:id="1683" w:author="Amit Popat" w:date="2022-07-11T09:49:00Z">
              <w:tcPr>
                <w:tcW w:w="4320" w:type="dxa"/>
                <w:tcBorders>
                  <w:top w:val="dotted" w:sz="4" w:space="0" w:color="auto"/>
                  <w:left w:val="nil"/>
                  <w:bottom w:val="dotted" w:sz="4" w:space="0" w:color="auto"/>
                  <w:right w:val="nil"/>
                </w:tcBorders>
                <w:shd w:val="clear" w:color="auto" w:fill="FFFFFF"/>
              </w:tcPr>
            </w:tcPrChange>
          </w:tcPr>
          <w:p w14:paraId="7C8BDF72" w14:textId="77777777" w:rsidR="001E0D07" w:rsidRDefault="001E0D07" w:rsidP="001E0D07">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Change w:id="1684" w:author="Amit Popat" w:date="2022-07-11T09:49:00Z">
              <w:tcPr>
                <w:tcW w:w="864" w:type="dxa"/>
                <w:tcBorders>
                  <w:top w:val="dotted" w:sz="4" w:space="0" w:color="auto"/>
                  <w:left w:val="nil"/>
                  <w:bottom w:val="dotted" w:sz="4" w:space="0" w:color="auto"/>
                  <w:right w:val="nil"/>
                </w:tcBorders>
                <w:shd w:val="clear" w:color="auto" w:fill="FFFFFF"/>
              </w:tcPr>
            </w:tcPrChange>
          </w:tcPr>
          <w:p w14:paraId="1D0818EB"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85" w:author="Amit Popat" w:date="2022-07-11T09:49:00Z">
              <w:tcPr>
                <w:tcW w:w="1008" w:type="dxa"/>
                <w:tcBorders>
                  <w:top w:val="dotted" w:sz="4" w:space="0" w:color="auto"/>
                  <w:left w:val="nil"/>
                  <w:bottom w:val="dotted" w:sz="4" w:space="0" w:color="auto"/>
                  <w:right w:val="nil"/>
                </w:tcBorders>
                <w:shd w:val="clear" w:color="auto" w:fill="FFFFFF"/>
              </w:tcPr>
            </w:tcPrChange>
          </w:tcPr>
          <w:p w14:paraId="5AB0B6A0" w14:textId="77777777" w:rsidR="001E0D07" w:rsidRDefault="001E0D07" w:rsidP="001E0D07">
            <w:pPr>
              <w:pStyle w:val="MsgTableBody"/>
              <w:jc w:val="center"/>
              <w:rPr>
                <w:noProof/>
              </w:rPr>
            </w:pPr>
            <w:r>
              <w:rPr>
                <w:noProof/>
              </w:rPr>
              <w:t>6</w:t>
            </w:r>
          </w:p>
        </w:tc>
      </w:tr>
      <w:tr w:rsidR="001E0D07" w:rsidRPr="00573AF5" w14:paraId="7F866836" w14:textId="77777777" w:rsidTr="001E0D07">
        <w:trPr>
          <w:jc w:val="center"/>
          <w:trPrChange w:id="1686"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87" w:author="Amit Popat" w:date="2022-07-11T09:49:00Z">
              <w:tcPr>
                <w:tcW w:w="2880" w:type="dxa"/>
                <w:tcBorders>
                  <w:top w:val="dotted" w:sz="4" w:space="0" w:color="auto"/>
                  <w:left w:val="nil"/>
                  <w:bottom w:val="dotted" w:sz="4" w:space="0" w:color="auto"/>
                  <w:right w:val="nil"/>
                </w:tcBorders>
                <w:shd w:val="clear" w:color="auto" w:fill="FFFFFF"/>
              </w:tcPr>
            </w:tcPrChange>
          </w:tcPr>
          <w:p w14:paraId="6842D163" w14:textId="77777777" w:rsidR="001E0D07" w:rsidRDefault="001E0D07" w:rsidP="001E0D07">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Change w:id="1688" w:author="Amit Popat" w:date="2022-07-11T09:49:00Z">
              <w:tcPr>
                <w:tcW w:w="4320" w:type="dxa"/>
                <w:tcBorders>
                  <w:top w:val="dotted" w:sz="4" w:space="0" w:color="auto"/>
                  <w:left w:val="nil"/>
                  <w:bottom w:val="dotted" w:sz="4" w:space="0" w:color="auto"/>
                  <w:right w:val="nil"/>
                </w:tcBorders>
                <w:shd w:val="clear" w:color="auto" w:fill="FFFFFF"/>
              </w:tcPr>
            </w:tcPrChange>
          </w:tcPr>
          <w:p w14:paraId="6667A75E" w14:textId="77777777" w:rsidR="001E0D07" w:rsidRDefault="001E0D07" w:rsidP="001E0D07">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Change w:id="1689" w:author="Amit Popat" w:date="2022-07-11T09:49:00Z">
              <w:tcPr>
                <w:tcW w:w="864" w:type="dxa"/>
                <w:tcBorders>
                  <w:top w:val="dotted" w:sz="4" w:space="0" w:color="auto"/>
                  <w:left w:val="nil"/>
                  <w:bottom w:val="dotted" w:sz="4" w:space="0" w:color="auto"/>
                  <w:right w:val="nil"/>
                </w:tcBorders>
                <w:shd w:val="clear" w:color="auto" w:fill="FFFFFF"/>
              </w:tcPr>
            </w:tcPrChange>
          </w:tcPr>
          <w:p w14:paraId="318CAA46"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90" w:author="Amit Popat" w:date="2022-07-11T09:49:00Z">
              <w:tcPr>
                <w:tcW w:w="1008" w:type="dxa"/>
                <w:tcBorders>
                  <w:top w:val="dotted" w:sz="4" w:space="0" w:color="auto"/>
                  <w:left w:val="nil"/>
                  <w:bottom w:val="dotted" w:sz="4" w:space="0" w:color="auto"/>
                  <w:right w:val="nil"/>
                </w:tcBorders>
                <w:shd w:val="clear" w:color="auto" w:fill="FFFFFF"/>
              </w:tcPr>
            </w:tcPrChange>
          </w:tcPr>
          <w:p w14:paraId="7C6D1332" w14:textId="77777777" w:rsidR="001E0D07" w:rsidRDefault="001E0D07" w:rsidP="001E0D07">
            <w:pPr>
              <w:pStyle w:val="MsgTableBody"/>
              <w:jc w:val="center"/>
              <w:rPr>
                <w:noProof/>
              </w:rPr>
            </w:pPr>
            <w:r>
              <w:rPr>
                <w:noProof/>
              </w:rPr>
              <w:t>3</w:t>
            </w:r>
          </w:p>
        </w:tc>
      </w:tr>
      <w:tr w:rsidR="001E0D07" w:rsidRPr="00573AF5" w14:paraId="2C37EB0C" w14:textId="77777777" w:rsidTr="001E0D07">
        <w:trPr>
          <w:jc w:val="center"/>
          <w:trPrChange w:id="1691"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92" w:author="Amit Popat" w:date="2022-07-11T09:49:00Z">
              <w:tcPr>
                <w:tcW w:w="2880" w:type="dxa"/>
                <w:tcBorders>
                  <w:top w:val="dotted" w:sz="4" w:space="0" w:color="auto"/>
                  <w:left w:val="nil"/>
                  <w:bottom w:val="dotted" w:sz="4" w:space="0" w:color="auto"/>
                  <w:right w:val="nil"/>
                </w:tcBorders>
                <w:shd w:val="clear" w:color="auto" w:fill="FFFFFF"/>
              </w:tcPr>
            </w:tcPrChange>
          </w:tcPr>
          <w:p w14:paraId="6258D3FB"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693" w:author="Amit Popat" w:date="2022-07-11T09:49:00Z">
              <w:tcPr>
                <w:tcW w:w="4320" w:type="dxa"/>
                <w:tcBorders>
                  <w:top w:val="dotted" w:sz="4" w:space="0" w:color="auto"/>
                  <w:left w:val="nil"/>
                  <w:bottom w:val="dotted" w:sz="4" w:space="0" w:color="auto"/>
                  <w:right w:val="nil"/>
                </w:tcBorders>
                <w:shd w:val="clear" w:color="auto" w:fill="FFFFFF"/>
              </w:tcPr>
            </w:tcPrChange>
          </w:tcPr>
          <w:p w14:paraId="04C92179" w14:textId="77777777" w:rsidR="001E0D07" w:rsidRDefault="001E0D07" w:rsidP="001E0D07">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Change w:id="1694" w:author="Amit Popat" w:date="2022-07-11T09:49:00Z">
              <w:tcPr>
                <w:tcW w:w="864" w:type="dxa"/>
                <w:tcBorders>
                  <w:top w:val="dotted" w:sz="4" w:space="0" w:color="auto"/>
                  <w:left w:val="nil"/>
                  <w:bottom w:val="dotted" w:sz="4" w:space="0" w:color="auto"/>
                  <w:right w:val="nil"/>
                </w:tcBorders>
                <w:shd w:val="clear" w:color="auto" w:fill="FFFFFF"/>
              </w:tcPr>
            </w:tcPrChange>
          </w:tcPr>
          <w:p w14:paraId="3315D7E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95" w:author="Amit Popat" w:date="2022-07-11T09:49:00Z">
              <w:tcPr>
                <w:tcW w:w="1008" w:type="dxa"/>
                <w:tcBorders>
                  <w:top w:val="dotted" w:sz="4" w:space="0" w:color="auto"/>
                  <w:left w:val="nil"/>
                  <w:bottom w:val="dotted" w:sz="4" w:space="0" w:color="auto"/>
                  <w:right w:val="nil"/>
                </w:tcBorders>
                <w:shd w:val="clear" w:color="auto" w:fill="FFFFFF"/>
              </w:tcPr>
            </w:tcPrChange>
          </w:tcPr>
          <w:p w14:paraId="6808948E" w14:textId="77777777" w:rsidR="001E0D07" w:rsidRDefault="001E0D07" w:rsidP="001E0D07">
            <w:pPr>
              <w:pStyle w:val="MsgTableBody"/>
              <w:jc w:val="center"/>
              <w:rPr>
                <w:noProof/>
              </w:rPr>
            </w:pPr>
          </w:p>
        </w:tc>
      </w:tr>
      <w:tr w:rsidR="001E0D07" w:rsidRPr="00573AF5" w14:paraId="2CA5E0C5" w14:textId="77777777" w:rsidTr="001E0D07">
        <w:trPr>
          <w:jc w:val="center"/>
          <w:trPrChange w:id="1696"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97" w:author="Amit Popat" w:date="2022-07-11T09:49:00Z">
              <w:tcPr>
                <w:tcW w:w="2880" w:type="dxa"/>
                <w:tcBorders>
                  <w:top w:val="dotted" w:sz="4" w:space="0" w:color="auto"/>
                  <w:left w:val="nil"/>
                  <w:bottom w:val="dotted" w:sz="4" w:space="0" w:color="auto"/>
                  <w:right w:val="nil"/>
                </w:tcBorders>
                <w:shd w:val="clear" w:color="auto" w:fill="FFFFFF"/>
              </w:tcPr>
            </w:tcPrChange>
          </w:tcPr>
          <w:p w14:paraId="7840EE91" w14:textId="77777777" w:rsidR="001E0D07" w:rsidRDefault="001E0D07" w:rsidP="001E0D07">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Change w:id="1698" w:author="Amit Popat" w:date="2022-07-11T09:49:00Z">
              <w:tcPr>
                <w:tcW w:w="4320" w:type="dxa"/>
                <w:tcBorders>
                  <w:top w:val="dotted" w:sz="4" w:space="0" w:color="auto"/>
                  <w:left w:val="nil"/>
                  <w:bottom w:val="dotted" w:sz="4" w:space="0" w:color="auto"/>
                  <w:right w:val="nil"/>
                </w:tcBorders>
                <w:shd w:val="clear" w:color="auto" w:fill="FFFFFF"/>
              </w:tcPr>
            </w:tcPrChange>
          </w:tcPr>
          <w:p w14:paraId="6E0D2E41" w14:textId="77777777" w:rsidR="001E0D07" w:rsidRDefault="001E0D07" w:rsidP="001E0D07">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Change w:id="1699" w:author="Amit Popat" w:date="2022-07-11T09:49:00Z">
              <w:tcPr>
                <w:tcW w:w="864" w:type="dxa"/>
                <w:tcBorders>
                  <w:top w:val="dotted" w:sz="4" w:space="0" w:color="auto"/>
                  <w:left w:val="nil"/>
                  <w:bottom w:val="dotted" w:sz="4" w:space="0" w:color="auto"/>
                  <w:right w:val="nil"/>
                </w:tcBorders>
                <w:shd w:val="clear" w:color="auto" w:fill="FFFFFF"/>
              </w:tcPr>
            </w:tcPrChange>
          </w:tcPr>
          <w:p w14:paraId="0AB45DF1"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00" w:author="Amit Popat" w:date="2022-07-11T09:49:00Z">
              <w:tcPr>
                <w:tcW w:w="1008" w:type="dxa"/>
                <w:tcBorders>
                  <w:top w:val="dotted" w:sz="4" w:space="0" w:color="auto"/>
                  <w:left w:val="nil"/>
                  <w:bottom w:val="dotted" w:sz="4" w:space="0" w:color="auto"/>
                  <w:right w:val="nil"/>
                </w:tcBorders>
                <w:shd w:val="clear" w:color="auto" w:fill="FFFFFF"/>
              </w:tcPr>
            </w:tcPrChange>
          </w:tcPr>
          <w:p w14:paraId="44849070" w14:textId="77777777" w:rsidR="001E0D07" w:rsidRDefault="001E0D07" w:rsidP="001E0D07">
            <w:pPr>
              <w:pStyle w:val="MsgTableBody"/>
              <w:jc w:val="center"/>
              <w:rPr>
                <w:noProof/>
              </w:rPr>
            </w:pPr>
            <w:r>
              <w:rPr>
                <w:noProof/>
              </w:rPr>
              <w:t>6</w:t>
            </w:r>
          </w:p>
        </w:tc>
      </w:tr>
      <w:tr w:rsidR="001E0D07" w:rsidRPr="00573AF5" w14:paraId="292EAF29" w14:textId="77777777" w:rsidTr="001E0D07">
        <w:trPr>
          <w:jc w:val="center"/>
          <w:trPrChange w:id="1701"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02" w:author="Amit Popat" w:date="2022-07-11T09:49:00Z">
              <w:tcPr>
                <w:tcW w:w="2880" w:type="dxa"/>
                <w:tcBorders>
                  <w:top w:val="dotted" w:sz="4" w:space="0" w:color="auto"/>
                  <w:left w:val="nil"/>
                  <w:bottom w:val="dotted" w:sz="4" w:space="0" w:color="auto"/>
                  <w:right w:val="nil"/>
                </w:tcBorders>
                <w:shd w:val="clear" w:color="auto" w:fill="FFFFFF"/>
              </w:tcPr>
            </w:tcPrChange>
          </w:tcPr>
          <w:p w14:paraId="72ACB55D" w14:textId="77777777" w:rsidR="001E0D07" w:rsidRDefault="001E0D07" w:rsidP="001E0D07">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703" w:author="Amit Popat" w:date="2022-07-11T09:49:00Z">
              <w:tcPr>
                <w:tcW w:w="4320" w:type="dxa"/>
                <w:tcBorders>
                  <w:top w:val="dotted" w:sz="4" w:space="0" w:color="auto"/>
                  <w:left w:val="nil"/>
                  <w:bottom w:val="dotted" w:sz="4" w:space="0" w:color="auto"/>
                  <w:right w:val="nil"/>
                </w:tcBorders>
                <w:shd w:val="clear" w:color="auto" w:fill="FFFFFF"/>
              </w:tcPr>
            </w:tcPrChange>
          </w:tcPr>
          <w:p w14:paraId="66B69BC8" w14:textId="77777777" w:rsidR="001E0D07" w:rsidRDefault="001E0D07" w:rsidP="001E0D07">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Change w:id="1704" w:author="Amit Popat" w:date="2022-07-11T09:49:00Z">
              <w:tcPr>
                <w:tcW w:w="864" w:type="dxa"/>
                <w:tcBorders>
                  <w:top w:val="dotted" w:sz="4" w:space="0" w:color="auto"/>
                  <w:left w:val="nil"/>
                  <w:bottom w:val="dotted" w:sz="4" w:space="0" w:color="auto"/>
                  <w:right w:val="nil"/>
                </w:tcBorders>
                <w:shd w:val="clear" w:color="auto" w:fill="FFFFFF"/>
              </w:tcPr>
            </w:tcPrChange>
          </w:tcPr>
          <w:p w14:paraId="0683302F"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05" w:author="Amit Popat" w:date="2022-07-11T09:49:00Z">
              <w:tcPr>
                <w:tcW w:w="1008" w:type="dxa"/>
                <w:tcBorders>
                  <w:top w:val="dotted" w:sz="4" w:space="0" w:color="auto"/>
                  <w:left w:val="nil"/>
                  <w:bottom w:val="dotted" w:sz="4" w:space="0" w:color="auto"/>
                  <w:right w:val="nil"/>
                </w:tcBorders>
                <w:shd w:val="clear" w:color="auto" w:fill="FFFFFF"/>
              </w:tcPr>
            </w:tcPrChange>
          </w:tcPr>
          <w:p w14:paraId="71DC3D75" w14:textId="77777777" w:rsidR="001E0D07" w:rsidRDefault="001E0D07" w:rsidP="001E0D07">
            <w:pPr>
              <w:pStyle w:val="MsgTableBody"/>
              <w:jc w:val="center"/>
              <w:rPr>
                <w:noProof/>
              </w:rPr>
            </w:pPr>
          </w:p>
        </w:tc>
      </w:tr>
      <w:tr w:rsidR="001E0D07" w:rsidRPr="00573AF5" w14:paraId="6F295A1E" w14:textId="77777777" w:rsidTr="001E0D07">
        <w:trPr>
          <w:jc w:val="center"/>
          <w:trPrChange w:id="1706"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07" w:author="Amit Popat" w:date="2022-07-11T09:49:00Z">
              <w:tcPr>
                <w:tcW w:w="2880" w:type="dxa"/>
                <w:tcBorders>
                  <w:top w:val="dotted" w:sz="4" w:space="0" w:color="auto"/>
                  <w:left w:val="nil"/>
                  <w:bottom w:val="dotted" w:sz="4" w:space="0" w:color="auto"/>
                  <w:right w:val="nil"/>
                </w:tcBorders>
                <w:shd w:val="clear" w:color="auto" w:fill="FFFFFF"/>
              </w:tcPr>
            </w:tcPrChange>
          </w:tcPr>
          <w:p w14:paraId="7F0282E5" w14:textId="77777777" w:rsidR="001E0D07" w:rsidRDefault="001E0D07" w:rsidP="001E0D07">
            <w:pPr>
              <w:pStyle w:val="MsgTableBody"/>
              <w:rPr>
                <w:noProof/>
              </w:rPr>
            </w:pPr>
            <w:r>
              <w:rPr>
                <w:noProof/>
              </w:rPr>
              <w:t xml:space="preserve">    </w:t>
            </w:r>
            <w:r>
              <w:fldChar w:fldCharType="begin"/>
            </w:r>
            <w:r>
              <w:instrText>HYPERLINK \l "AUT"</w:instrText>
            </w:r>
            <w:r>
              <w:fldChar w:fldCharType="separate"/>
            </w:r>
            <w:r>
              <w:rPr>
                <w:rStyle w:val="Hyperlink"/>
                <w:noProof/>
              </w:rPr>
              <w:t>AUT</w:t>
            </w:r>
            <w:r>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708" w:author="Amit Popat" w:date="2022-07-11T09:49:00Z">
              <w:tcPr>
                <w:tcW w:w="4320" w:type="dxa"/>
                <w:tcBorders>
                  <w:top w:val="dotted" w:sz="4" w:space="0" w:color="auto"/>
                  <w:left w:val="nil"/>
                  <w:bottom w:val="dotted" w:sz="4" w:space="0" w:color="auto"/>
                  <w:right w:val="nil"/>
                </w:tcBorders>
                <w:shd w:val="clear" w:color="auto" w:fill="FFFFFF"/>
              </w:tcPr>
            </w:tcPrChange>
          </w:tcPr>
          <w:p w14:paraId="1E648494" w14:textId="77777777" w:rsidR="001E0D07" w:rsidRDefault="001E0D07" w:rsidP="001E0D07">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Change w:id="1709" w:author="Amit Popat" w:date="2022-07-11T09:49:00Z">
              <w:tcPr>
                <w:tcW w:w="864" w:type="dxa"/>
                <w:tcBorders>
                  <w:top w:val="dotted" w:sz="4" w:space="0" w:color="auto"/>
                  <w:left w:val="nil"/>
                  <w:bottom w:val="dotted" w:sz="4" w:space="0" w:color="auto"/>
                  <w:right w:val="nil"/>
                </w:tcBorders>
                <w:shd w:val="clear" w:color="auto" w:fill="FFFFFF"/>
              </w:tcPr>
            </w:tcPrChange>
          </w:tcPr>
          <w:p w14:paraId="113EDF2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10" w:author="Amit Popat" w:date="2022-07-11T09:49:00Z">
              <w:tcPr>
                <w:tcW w:w="1008" w:type="dxa"/>
                <w:tcBorders>
                  <w:top w:val="dotted" w:sz="4" w:space="0" w:color="auto"/>
                  <w:left w:val="nil"/>
                  <w:bottom w:val="dotted" w:sz="4" w:space="0" w:color="auto"/>
                  <w:right w:val="nil"/>
                </w:tcBorders>
                <w:shd w:val="clear" w:color="auto" w:fill="FFFFFF"/>
              </w:tcPr>
            </w:tcPrChange>
          </w:tcPr>
          <w:p w14:paraId="3402EC20" w14:textId="77777777" w:rsidR="001E0D07" w:rsidRDefault="001E0D07" w:rsidP="001E0D07">
            <w:pPr>
              <w:pStyle w:val="MsgTableBody"/>
              <w:jc w:val="center"/>
              <w:rPr>
                <w:noProof/>
              </w:rPr>
            </w:pPr>
            <w:r>
              <w:rPr>
                <w:noProof/>
              </w:rPr>
              <w:t>11</w:t>
            </w:r>
          </w:p>
        </w:tc>
      </w:tr>
      <w:tr w:rsidR="001E0D07" w:rsidRPr="00573AF5" w14:paraId="6900B728" w14:textId="77777777" w:rsidTr="001E0D07">
        <w:trPr>
          <w:jc w:val="center"/>
          <w:trPrChange w:id="1711"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12" w:author="Amit Popat" w:date="2022-07-11T09:49:00Z">
              <w:tcPr>
                <w:tcW w:w="2880" w:type="dxa"/>
                <w:tcBorders>
                  <w:top w:val="dotted" w:sz="4" w:space="0" w:color="auto"/>
                  <w:left w:val="nil"/>
                  <w:bottom w:val="dotted" w:sz="4" w:space="0" w:color="auto"/>
                  <w:right w:val="nil"/>
                </w:tcBorders>
                <w:shd w:val="clear" w:color="auto" w:fill="FFFFFF"/>
              </w:tcPr>
            </w:tcPrChange>
          </w:tcPr>
          <w:p w14:paraId="20733094" w14:textId="77777777" w:rsidR="001E0D07" w:rsidRDefault="001E0D07" w:rsidP="001E0D07">
            <w:pPr>
              <w:pStyle w:val="MsgTableBody"/>
              <w:rPr>
                <w:noProof/>
              </w:rPr>
            </w:pPr>
            <w:r>
              <w:rPr>
                <w:noProof/>
              </w:rPr>
              <w:t xml:space="preserve">    [</w:t>
            </w:r>
            <w:r>
              <w:fldChar w:fldCharType="begin"/>
            </w:r>
            <w:r>
              <w:instrText>HYPERLINK \l "CTD"</w:instrText>
            </w:r>
            <w:r>
              <w:fldChar w:fldCharType="separate"/>
            </w:r>
            <w:r>
              <w:rPr>
                <w:rStyle w:val="Hyperlink"/>
                <w:noProof/>
              </w:rPr>
              <w:t>CTD</w:t>
            </w:r>
            <w:r>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713" w:author="Amit Popat" w:date="2022-07-11T09:49:00Z">
              <w:tcPr>
                <w:tcW w:w="4320" w:type="dxa"/>
                <w:tcBorders>
                  <w:top w:val="dotted" w:sz="4" w:space="0" w:color="auto"/>
                  <w:left w:val="nil"/>
                  <w:bottom w:val="dotted" w:sz="4" w:space="0" w:color="auto"/>
                  <w:right w:val="nil"/>
                </w:tcBorders>
                <w:shd w:val="clear" w:color="auto" w:fill="FFFFFF"/>
              </w:tcPr>
            </w:tcPrChange>
          </w:tcPr>
          <w:p w14:paraId="7E1B6505" w14:textId="77777777" w:rsidR="001E0D07" w:rsidRDefault="001E0D07" w:rsidP="001E0D07">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714" w:author="Amit Popat" w:date="2022-07-11T09:49:00Z">
              <w:tcPr>
                <w:tcW w:w="864" w:type="dxa"/>
                <w:tcBorders>
                  <w:top w:val="dotted" w:sz="4" w:space="0" w:color="auto"/>
                  <w:left w:val="nil"/>
                  <w:bottom w:val="dotted" w:sz="4" w:space="0" w:color="auto"/>
                  <w:right w:val="nil"/>
                </w:tcBorders>
                <w:shd w:val="clear" w:color="auto" w:fill="FFFFFF"/>
              </w:tcPr>
            </w:tcPrChange>
          </w:tcPr>
          <w:p w14:paraId="7BFF670D"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15" w:author="Amit Popat" w:date="2022-07-11T09:49:00Z">
              <w:tcPr>
                <w:tcW w:w="1008" w:type="dxa"/>
                <w:tcBorders>
                  <w:top w:val="dotted" w:sz="4" w:space="0" w:color="auto"/>
                  <w:left w:val="nil"/>
                  <w:bottom w:val="dotted" w:sz="4" w:space="0" w:color="auto"/>
                  <w:right w:val="nil"/>
                </w:tcBorders>
                <w:shd w:val="clear" w:color="auto" w:fill="FFFFFF"/>
              </w:tcPr>
            </w:tcPrChange>
          </w:tcPr>
          <w:p w14:paraId="10214FD7" w14:textId="77777777" w:rsidR="001E0D07" w:rsidRDefault="001E0D07" w:rsidP="001E0D07">
            <w:pPr>
              <w:pStyle w:val="MsgTableBody"/>
              <w:jc w:val="center"/>
              <w:rPr>
                <w:noProof/>
              </w:rPr>
            </w:pPr>
            <w:r>
              <w:rPr>
                <w:noProof/>
              </w:rPr>
              <w:t>11</w:t>
            </w:r>
          </w:p>
        </w:tc>
      </w:tr>
      <w:tr w:rsidR="001E0D07" w:rsidRPr="00573AF5" w14:paraId="68AFEA42" w14:textId="77777777" w:rsidTr="001E0D07">
        <w:trPr>
          <w:jc w:val="center"/>
          <w:trPrChange w:id="1716"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17" w:author="Amit Popat" w:date="2022-07-11T09:49:00Z">
              <w:tcPr>
                <w:tcW w:w="2880" w:type="dxa"/>
                <w:tcBorders>
                  <w:top w:val="dotted" w:sz="4" w:space="0" w:color="auto"/>
                  <w:left w:val="nil"/>
                  <w:bottom w:val="dotted" w:sz="4" w:space="0" w:color="auto"/>
                  <w:right w:val="nil"/>
                </w:tcBorders>
                <w:shd w:val="clear" w:color="auto" w:fill="FFFFFF"/>
              </w:tcPr>
            </w:tcPrChange>
          </w:tcPr>
          <w:p w14:paraId="5B7F6161" w14:textId="77777777" w:rsidR="001E0D07" w:rsidRDefault="001E0D07" w:rsidP="001E0D07">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718" w:author="Amit Popat" w:date="2022-07-11T09:49:00Z">
              <w:tcPr>
                <w:tcW w:w="4320" w:type="dxa"/>
                <w:tcBorders>
                  <w:top w:val="dotted" w:sz="4" w:space="0" w:color="auto"/>
                  <w:left w:val="nil"/>
                  <w:bottom w:val="dotted" w:sz="4" w:space="0" w:color="auto"/>
                  <w:right w:val="nil"/>
                </w:tcBorders>
                <w:shd w:val="clear" w:color="auto" w:fill="FFFFFF"/>
              </w:tcPr>
            </w:tcPrChange>
          </w:tcPr>
          <w:p w14:paraId="40C7BD00" w14:textId="77777777" w:rsidR="001E0D07" w:rsidRDefault="001E0D07" w:rsidP="001E0D07">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Change w:id="1719" w:author="Amit Popat" w:date="2022-07-11T09:49:00Z">
              <w:tcPr>
                <w:tcW w:w="864" w:type="dxa"/>
                <w:tcBorders>
                  <w:top w:val="dotted" w:sz="4" w:space="0" w:color="auto"/>
                  <w:left w:val="nil"/>
                  <w:bottom w:val="dotted" w:sz="4" w:space="0" w:color="auto"/>
                  <w:right w:val="nil"/>
                </w:tcBorders>
                <w:shd w:val="clear" w:color="auto" w:fill="FFFFFF"/>
              </w:tcPr>
            </w:tcPrChange>
          </w:tcPr>
          <w:p w14:paraId="49AA7F0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20" w:author="Amit Popat" w:date="2022-07-11T09:49:00Z">
              <w:tcPr>
                <w:tcW w:w="1008" w:type="dxa"/>
                <w:tcBorders>
                  <w:top w:val="dotted" w:sz="4" w:space="0" w:color="auto"/>
                  <w:left w:val="nil"/>
                  <w:bottom w:val="dotted" w:sz="4" w:space="0" w:color="auto"/>
                  <w:right w:val="nil"/>
                </w:tcBorders>
                <w:shd w:val="clear" w:color="auto" w:fill="FFFFFF"/>
              </w:tcPr>
            </w:tcPrChange>
          </w:tcPr>
          <w:p w14:paraId="2CD7AA60" w14:textId="77777777" w:rsidR="001E0D07" w:rsidRDefault="001E0D07" w:rsidP="001E0D07">
            <w:pPr>
              <w:pStyle w:val="MsgTableBody"/>
              <w:jc w:val="center"/>
              <w:rPr>
                <w:noProof/>
              </w:rPr>
            </w:pPr>
          </w:p>
        </w:tc>
      </w:tr>
      <w:tr w:rsidR="001E0D07" w:rsidRPr="00573AF5" w14:paraId="69B0AED5" w14:textId="77777777" w:rsidTr="001E0D07">
        <w:trPr>
          <w:jc w:val="center"/>
          <w:trPrChange w:id="1721"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22" w:author="Amit Popat" w:date="2022-07-11T09:49:00Z">
              <w:tcPr>
                <w:tcW w:w="2880" w:type="dxa"/>
                <w:tcBorders>
                  <w:top w:val="dotted" w:sz="4" w:space="0" w:color="auto"/>
                  <w:left w:val="nil"/>
                  <w:bottom w:val="dotted" w:sz="4" w:space="0" w:color="auto"/>
                  <w:right w:val="nil"/>
                </w:tcBorders>
                <w:shd w:val="clear" w:color="auto" w:fill="FFFFFF"/>
              </w:tcPr>
            </w:tcPrChange>
          </w:tcPr>
          <w:p w14:paraId="3FBAC775"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723" w:author="Amit Popat" w:date="2022-07-11T09:49:00Z">
              <w:tcPr>
                <w:tcW w:w="4320" w:type="dxa"/>
                <w:tcBorders>
                  <w:top w:val="dotted" w:sz="4" w:space="0" w:color="auto"/>
                  <w:left w:val="nil"/>
                  <w:bottom w:val="dotted" w:sz="4" w:space="0" w:color="auto"/>
                  <w:right w:val="nil"/>
                </w:tcBorders>
                <w:shd w:val="clear" w:color="auto" w:fill="FFFFFF"/>
              </w:tcPr>
            </w:tcPrChange>
          </w:tcPr>
          <w:p w14:paraId="7B82B967" w14:textId="77777777" w:rsidR="001E0D07" w:rsidRDefault="001E0D07" w:rsidP="001E0D07">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Change w:id="1724" w:author="Amit Popat" w:date="2022-07-11T09:49:00Z">
              <w:tcPr>
                <w:tcW w:w="864" w:type="dxa"/>
                <w:tcBorders>
                  <w:top w:val="dotted" w:sz="4" w:space="0" w:color="auto"/>
                  <w:left w:val="nil"/>
                  <w:bottom w:val="dotted" w:sz="4" w:space="0" w:color="auto"/>
                  <w:right w:val="nil"/>
                </w:tcBorders>
                <w:shd w:val="clear" w:color="auto" w:fill="FFFFFF"/>
              </w:tcPr>
            </w:tcPrChange>
          </w:tcPr>
          <w:p w14:paraId="610FA5D1"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25" w:author="Amit Popat" w:date="2022-07-11T09:49:00Z">
              <w:tcPr>
                <w:tcW w:w="1008" w:type="dxa"/>
                <w:tcBorders>
                  <w:top w:val="dotted" w:sz="4" w:space="0" w:color="auto"/>
                  <w:left w:val="nil"/>
                  <w:bottom w:val="dotted" w:sz="4" w:space="0" w:color="auto"/>
                  <w:right w:val="nil"/>
                </w:tcBorders>
                <w:shd w:val="clear" w:color="auto" w:fill="FFFFFF"/>
              </w:tcPr>
            </w:tcPrChange>
          </w:tcPr>
          <w:p w14:paraId="30593771" w14:textId="77777777" w:rsidR="001E0D07" w:rsidRDefault="001E0D07" w:rsidP="001E0D07">
            <w:pPr>
              <w:pStyle w:val="MsgTableBody"/>
              <w:jc w:val="center"/>
              <w:rPr>
                <w:noProof/>
              </w:rPr>
            </w:pPr>
          </w:p>
        </w:tc>
      </w:tr>
      <w:tr w:rsidR="001E0D07" w:rsidRPr="00573AF5" w14:paraId="16954E60" w14:textId="77777777" w:rsidTr="001E0D07">
        <w:trPr>
          <w:jc w:val="center"/>
          <w:trPrChange w:id="1726"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27" w:author="Amit Popat" w:date="2022-07-11T09:49:00Z">
              <w:tcPr>
                <w:tcW w:w="2880" w:type="dxa"/>
                <w:tcBorders>
                  <w:top w:val="dotted" w:sz="4" w:space="0" w:color="auto"/>
                  <w:left w:val="nil"/>
                  <w:bottom w:val="dotted" w:sz="4" w:space="0" w:color="auto"/>
                  <w:right w:val="nil"/>
                </w:tcBorders>
                <w:shd w:val="clear" w:color="auto" w:fill="FFFFFF"/>
              </w:tcPr>
            </w:tcPrChange>
          </w:tcPr>
          <w:p w14:paraId="3A3017D7"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1728" w:author="Amit Popat" w:date="2022-07-11T09:49:00Z">
              <w:tcPr>
                <w:tcW w:w="4320" w:type="dxa"/>
                <w:tcBorders>
                  <w:top w:val="dotted" w:sz="4" w:space="0" w:color="auto"/>
                  <w:left w:val="nil"/>
                  <w:bottom w:val="dotted" w:sz="4" w:space="0" w:color="auto"/>
                  <w:right w:val="nil"/>
                </w:tcBorders>
                <w:shd w:val="clear" w:color="auto" w:fill="FFFFFF"/>
              </w:tcPr>
            </w:tcPrChange>
          </w:tcPr>
          <w:p w14:paraId="620F739D" w14:textId="77777777" w:rsidR="001E0D07" w:rsidRDefault="001E0D07" w:rsidP="001E0D0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Change w:id="1729" w:author="Amit Popat" w:date="2022-07-11T09:49:00Z">
              <w:tcPr>
                <w:tcW w:w="864" w:type="dxa"/>
                <w:tcBorders>
                  <w:top w:val="dotted" w:sz="4" w:space="0" w:color="auto"/>
                  <w:left w:val="nil"/>
                  <w:bottom w:val="dotted" w:sz="4" w:space="0" w:color="auto"/>
                  <w:right w:val="nil"/>
                </w:tcBorders>
                <w:shd w:val="clear" w:color="auto" w:fill="FFFFFF"/>
              </w:tcPr>
            </w:tcPrChange>
          </w:tcPr>
          <w:p w14:paraId="05D3261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30" w:author="Amit Popat" w:date="2022-07-11T09:49:00Z">
              <w:tcPr>
                <w:tcW w:w="1008" w:type="dxa"/>
                <w:tcBorders>
                  <w:top w:val="dotted" w:sz="4" w:space="0" w:color="auto"/>
                  <w:left w:val="nil"/>
                  <w:bottom w:val="dotted" w:sz="4" w:space="0" w:color="auto"/>
                  <w:right w:val="nil"/>
                </w:tcBorders>
                <w:shd w:val="clear" w:color="auto" w:fill="FFFFFF"/>
              </w:tcPr>
            </w:tcPrChange>
          </w:tcPr>
          <w:p w14:paraId="10689127" w14:textId="77777777" w:rsidR="001E0D07" w:rsidRDefault="001E0D07" w:rsidP="001E0D07">
            <w:pPr>
              <w:pStyle w:val="MsgTableBody"/>
              <w:jc w:val="center"/>
              <w:rPr>
                <w:noProof/>
              </w:rPr>
            </w:pPr>
          </w:p>
        </w:tc>
      </w:tr>
      <w:tr w:rsidR="001E0D07" w:rsidRPr="00573AF5" w14:paraId="325EC685" w14:textId="77777777" w:rsidTr="001E0D07">
        <w:trPr>
          <w:jc w:val="center"/>
          <w:trPrChange w:id="1731"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32" w:author="Amit Popat" w:date="2022-07-11T09:49:00Z">
              <w:tcPr>
                <w:tcW w:w="2880" w:type="dxa"/>
                <w:tcBorders>
                  <w:top w:val="dotted" w:sz="4" w:space="0" w:color="auto"/>
                  <w:left w:val="nil"/>
                  <w:bottom w:val="dotted" w:sz="4" w:space="0" w:color="auto"/>
                  <w:right w:val="nil"/>
                </w:tcBorders>
                <w:shd w:val="clear" w:color="auto" w:fill="FFFFFF"/>
              </w:tcPr>
            </w:tcPrChange>
          </w:tcPr>
          <w:p w14:paraId="78EC7E1B" w14:textId="77777777" w:rsidR="001E0D07" w:rsidRDefault="001E0D07" w:rsidP="001E0D07">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Change w:id="1733" w:author="Amit Popat" w:date="2022-07-11T09:49:00Z">
              <w:tcPr>
                <w:tcW w:w="4320" w:type="dxa"/>
                <w:tcBorders>
                  <w:top w:val="dotted" w:sz="4" w:space="0" w:color="auto"/>
                  <w:left w:val="nil"/>
                  <w:bottom w:val="dotted" w:sz="4" w:space="0" w:color="auto"/>
                  <w:right w:val="nil"/>
                </w:tcBorders>
                <w:shd w:val="clear" w:color="auto" w:fill="FFFFFF"/>
              </w:tcPr>
            </w:tcPrChange>
          </w:tcPr>
          <w:p w14:paraId="23AECBB8" w14:textId="77777777" w:rsidR="001E0D07" w:rsidRDefault="001E0D07" w:rsidP="001E0D07">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Change w:id="1734" w:author="Amit Popat" w:date="2022-07-11T09:49:00Z">
              <w:tcPr>
                <w:tcW w:w="864" w:type="dxa"/>
                <w:tcBorders>
                  <w:top w:val="dotted" w:sz="4" w:space="0" w:color="auto"/>
                  <w:left w:val="nil"/>
                  <w:bottom w:val="dotted" w:sz="4" w:space="0" w:color="auto"/>
                  <w:right w:val="nil"/>
                </w:tcBorders>
                <w:shd w:val="clear" w:color="auto" w:fill="FFFFFF"/>
              </w:tcPr>
            </w:tcPrChange>
          </w:tcPr>
          <w:p w14:paraId="03CA19B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35" w:author="Amit Popat" w:date="2022-07-11T09:49:00Z">
              <w:tcPr>
                <w:tcW w:w="1008" w:type="dxa"/>
                <w:tcBorders>
                  <w:top w:val="dotted" w:sz="4" w:space="0" w:color="auto"/>
                  <w:left w:val="nil"/>
                  <w:bottom w:val="dotted" w:sz="4" w:space="0" w:color="auto"/>
                  <w:right w:val="nil"/>
                </w:tcBorders>
                <w:shd w:val="clear" w:color="auto" w:fill="FFFFFF"/>
              </w:tcPr>
            </w:tcPrChange>
          </w:tcPr>
          <w:p w14:paraId="7B48C948" w14:textId="77777777" w:rsidR="001E0D07" w:rsidRDefault="001E0D07" w:rsidP="001E0D07">
            <w:pPr>
              <w:pStyle w:val="MsgTableBody"/>
              <w:jc w:val="center"/>
              <w:rPr>
                <w:noProof/>
              </w:rPr>
            </w:pPr>
            <w:r>
              <w:rPr>
                <w:noProof/>
              </w:rPr>
              <w:t>4</w:t>
            </w:r>
          </w:p>
        </w:tc>
      </w:tr>
      <w:tr w:rsidR="001E0D07" w:rsidRPr="00573AF5" w14:paraId="136F7D97" w14:textId="77777777" w:rsidTr="001E0D07">
        <w:trPr>
          <w:jc w:val="center"/>
          <w:trPrChange w:id="1736"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37" w:author="Amit Popat" w:date="2022-07-11T09:49:00Z">
              <w:tcPr>
                <w:tcW w:w="2880" w:type="dxa"/>
                <w:tcBorders>
                  <w:top w:val="dotted" w:sz="4" w:space="0" w:color="auto"/>
                  <w:left w:val="nil"/>
                  <w:bottom w:val="dotted" w:sz="4" w:space="0" w:color="auto"/>
                  <w:right w:val="nil"/>
                </w:tcBorders>
                <w:shd w:val="clear" w:color="auto" w:fill="FFFFFF"/>
              </w:tcPr>
            </w:tcPrChange>
          </w:tcPr>
          <w:p w14:paraId="78F29D6D" w14:textId="77777777" w:rsidR="001E0D07" w:rsidRDefault="001E0D07" w:rsidP="001E0D07">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738" w:author="Amit Popat" w:date="2022-07-11T09:49:00Z">
              <w:tcPr>
                <w:tcW w:w="4320" w:type="dxa"/>
                <w:tcBorders>
                  <w:top w:val="dotted" w:sz="4" w:space="0" w:color="auto"/>
                  <w:left w:val="nil"/>
                  <w:bottom w:val="dotted" w:sz="4" w:space="0" w:color="auto"/>
                  <w:right w:val="nil"/>
                </w:tcBorders>
                <w:shd w:val="clear" w:color="auto" w:fill="FFFFFF"/>
              </w:tcPr>
            </w:tcPrChange>
          </w:tcPr>
          <w:p w14:paraId="0E8E58E2" w14:textId="77777777" w:rsidR="001E0D07" w:rsidRDefault="001E0D07" w:rsidP="001E0D0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739" w:author="Amit Popat" w:date="2022-07-11T09:49:00Z">
              <w:tcPr>
                <w:tcW w:w="864" w:type="dxa"/>
                <w:tcBorders>
                  <w:top w:val="dotted" w:sz="4" w:space="0" w:color="auto"/>
                  <w:left w:val="nil"/>
                  <w:bottom w:val="dotted" w:sz="4" w:space="0" w:color="auto"/>
                  <w:right w:val="nil"/>
                </w:tcBorders>
                <w:shd w:val="clear" w:color="auto" w:fill="FFFFFF"/>
              </w:tcPr>
            </w:tcPrChange>
          </w:tcPr>
          <w:p w14:paraId="05F49A5D"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40" w:author="Amit Popat" w:date="2022-07-11T09:49:00Z">
              <w:tcPr>
                <w:tcW w:w="1008" w:type="dxa"/>
                <w:tcBorders>
                  <w:top w:val="dotted" w:sz="4" w:space="0" w:color="auto"/>
                  <w:left w:val="nil"/>
                  <w:bottom w:val="dotted" w:sz="4" w:space="0" w:color="auto"/>
                  <w:right w:val="nil"/>
                </w:tcBorders>
                <w:shd w:val="clear" w:color="auto" w:fill="FFFFFF"/>
              </w:tcPr>
            </w:tcPrChange>
          </w:tcPr>
          <w:p w14:paraId="13D2A779" w14:textId="77777777" w:rsidR="001E0D07" w:rsidRDefault="001E0D07" w:rsidP="001E0D07">
            <w:pPr>
              <w:pStyle w:val="MsgTableBody"/>
              <w:jc w:val="center"/>
              <w:rPr>
                <w:noProof/>
              </w:rPr>
            </w:pPr>
            <w:r>
              <w:rPr>
                <w:noProof/>
              </w:rPr>
              <w:t>7</w:t>
            </w:r>
          </w:p>
        </w:tc>
      </w:tr>
      <w:tr w:rsidR="001E0D07" w:rsidRPr="00573AF5" w14:paraId="792B7152" w14:textId="77777777" w:rsidTr="001E0D07">
        <w:trPr>
          <w:jc w:val="center"/>
          <w:trPrChange w:id="1741"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42" w:author="Amit Popat" w:date="2022-07-11T09:49:00Z">
              <w:tcPr>
                <w:tcW w:w="2880" w:type="dxa"/>
                <w:tcBorders>
                  <w:top w:val="dotted" w:sz="4" w:space="0" w:color="auto"/>
                  <w:left w:val="nil"/>
                  <w:bottom w:val="dotted" w:sz="4" w:space="0" w:color="auto"/>
                  <w:right w:val="nil"/>
                </w:tcBorders>
                <w:shd w:val="clear" w:color="auto" w:fill="FFFFFF"/>
              </w:tcPr>
            </w:tcPrChange>
          </w:tcPr>
          <w:p w14:paraId="3731B8E9" w14:textId="77777777" w:rsidR="001E0D07" w:rsidRDefault="001E0D07" w:rsidP="001E0D07">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1743" w:author="Amit Popat" w:date="2022-07-11T09:49:00Z">
              <w:tcPr>
                <w:tcW w:w="4320" w:type="dxa"/>
                <w:tcBorders>
                  <w:top w:val="dotted" w:sz="4" w:space="0" w:color="auto"/>
                  <w:left w:val="nil"/>
                  <w:bottom w:val="dotted" w:sz="4" w:space="0" w:color="auto"/>
                  <w:right w:val="nil"/>
                </w:tcBorders>
                <w:shd w:val="clear" w:color="auto" w:fill="FFFFFF"/>
              </w:tcPr>
            </w:tcPrChange>
          </w:tcPr>
          <w:p w14:paraId="098F9F2F" w14:textId="77777777" w:rsidR="001E0D07" w:rsidRDefault="001E0D07" w:rsidP="001E0D07">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Change w:id="1744" w:author="Amit Popat" w:date="2022-07-11T09:49:00Z">
              <w:tcPr>
                <w:tcW w:w="864" w:type="dxa"/>
                <w:tcBorders>
                  <w:top w:val="dotted" w:sz="4" w:space="0" w:color="auto"/>
                  <w:left w:val="nil"/>
                  <w:bottom w:val="dotted" w:sz="4" w:space="0" w:color="auto"/>
                  <w:right w:val="nil"/>
                </w:tcBorders>
                <w:shd w:val="clear" w:color="auto" w:fill="FFFFFF"/>
              </w:tcPr>
            </w:tcPrChange>
          </w:tcPr>
          <w:p w14:paraId="65DA8E10"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45" w:author="Amit Popat" w:date="2022-07-11T09:49:00Z">
              <w:tcPr>
                <w:tcW w:w="1008" w:type="dxa"/>
                <w:tcBorders>
                  <w:top w:val="dotted" w:sz="4" w:space="0" w:color="auto"/>
                  <w:left w:val="nil"/>
                  <w:bottom w:val="dotted" w:sz="4" w:space="0" w:color="auto"/>
                  <w:right w:val="nil"/>
                </w:tcBorders>
                <w:shd w:val="clear" w:color="auto" w:fill="FFFFFF"/>
              </w:tcPr>
            </w:tcPrChange>
          </w:tcPr>
          <w:p w14:paraId="0C88DA4D" w14:textId="77777777" w:rsidR="001E0D07" w:rsidRDefault="001E0D07" w:rsidP="001E0D07">
            <w:pPr>
              <w:pStyle w:val="MsgTableBody"/>
              <w:jc w:val="center"/>
              <w:rPr>
                <w:noProof/>
              </w:rPr>
            </w:pPr>
            <w:r>
              <w:rPr>
                <w:noProof/>
              </w:rPr>
              <w:t>2</w:t>
            </w:r>
          </w:p>
        </w:tc>
      </w:tr>
      <w:tr w:rsidR="001E0D07" w:rsidRPr="00573AF5" w14:paraId="78DD6F55" w14:textId="77777777" w:rsidTr="001E0D07">
        <w:trPr>
          <w:jc w:val="center"/>
          <w:trPrChange w:id="1746"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47" w:author="Amit Popat" w:date="2022-07-11T09:49:00Z">
              <w:tcPr>
                <w:tcW w:w="2880" w:type="dxa"/>
                <w:tcBorders>
                  <w:top w:val="dotted" w:sz="4" w:space="0" w:color="auto"/>
                  <w:left w:val="nil"/>
                  <w:bottom w:val="dotted" w:sz="4" w:space="0" w:color="auto"/>
                  <w:right w:val="nil"/>
                </w:tcBorders>
                <w:shd w:val="clear" w:color="auto" w:fill="FFFFFF"/>
              </w:tcPr>
            </w:tcPrChange>
          </w:tcPr>
          <w:p w14:paraId="12A73D38" w14:textId="77777777" w:rsidR="001E0D07" w:rsidRDefault="001E0D07" w:rsidP="001E0D07">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Change w:id="1748" w:author="Amit Popat" w:date="2022-07-11T09:49:00Z">
              <w:tcPr>
                <w:tcW w:w="4320" w:type="dxa"/>
                <w:tcBorders>
                  <w:top w:val="dotted" w:sz="4" w:space="0" w:color="auto"/>
                  <w:left w:val="nil"/>
                  <w:bottom w:val="dotted" w:sz="4" w:space="0" w:color="auto"/>
                  <w:right w:val="nil"/>
                </w:tcBorders>
                <w:shd w:val="clear" w:color="auto" w:fill="FFFFFF"/>
              </w:tcPr>
            </w:tcPrChange>
          </w:tcPr>
          <w:p w14:paraId="34E44C82" w14:textId="77777777" w:rsidR="001E0D07" w:rsidRDefault="001E0D07" w:rsidP="001E0D07">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Change w:id="1749" w:author="Amit Popat" w:date="2022-07-11T09:49:00Z">
              <w:tcPr>
                <w:tcW w:w="864" w:type="dxa"/>
                <w:tcBorders>
                  <w:top w:val="dotted" w:sz="4" w:space="0" w:color="auto"/>
                  <w:left w:val="nil"/>
                  <w:bottom w:val="dotted" w:sz="4" w:space="0" w:color="auto"/>
                  <w:right w:val="nil"/>
                </w:tcBorders>
                <w:shd w:val="clear" w:color="auto" w:fill="FFFFFF"/>
              </w:tcPr>
            </w:tcPrChange>
          </w:tcPr>
          <w:p w14:paraId="3557F5C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50" w:author="Amit Popat" w:date="2022-07-11T09:49:00Z">
              <w:tcPr>
                <w:tcW w:w="1008" w:type="dxa"/>
                <w:tcBorders>
                  <w:top w:val="dotted" w:sz="4" w:space="0" w:color="auto"/>
                  <w:left w:val="nil"/>
                  <w:bottom w:val="dotted" w:sz="4" w:space="0" w:color="auto"/>
                  <w:right w:val="nil"/>
                </w:tcBorders>
                <w:shd w:val="clear" w:color="auto" w:fill="FFFFFF"/>
              </w:tcPr>
            </w:tcPrChange>
          </w:tcPr>
          <w:p w14:paraId="0A7D02B4" w14:textId="77777777" w:rsidR="001E0D07" w:rsidRDefault="001E0D07" w:rsidP="001E0D07">
            <w:pPr>
              <w:pStyle w:val="MsgTableBody"/>
              <w:jc w:val="center"/>
              <w:rPr>
                <w:noProof/>
              </w:rPr>
            </w:pPr>
          </w:p>
        </w:tc>
      </w:tr>
      <w:tr w:rsidR="001E0D07" w:rsidRPr="00573AF5" w14:paraId="1B38D0E7" w14:textId="77777777" w:rsidTr="001E0D07">
        <w:trPr>
          <w:jc w:val="center"/>
          <w:trPrChange w:id="1751"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52" w:author="Amit Popat" w:date="2022-07-11T09:49:00Z">
              <w:tcPr>
                <w:tcW w:w="2880" w:type="dxa"/>
                <w:tcBorders>
                  <w:top w:val="dotted" w:sz="4" w:space="0" w:color="auto"/>
                  <w:left w:val="nil"/>
                  <w:bottom w:val="dotted" w:sz="4" w:space="0" w:color="auto"/>
                  <w:right w:val="nil"/>
                </w:tcBorders>
                <w:shd w:val="clear" w:color="auto" w:fill="FFFFFF"/>
              </w:tcPr>
            </w:tcPrChange>
          </w:tcPr>
          <w:p w14:paraId="6204F5B4" w14:textId="77777777" w:rsidR="001E0D07" w:rsidRDefault="001E0D07" w:rsidP="001E0D07">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1753" w:author="Amit Popat" w:date="2022-07-11T09:49:00Z">
              <w:tcPr>
                <w:tcW w:w="4320" w:type="dxa"/>
                <w:tcBorders>
                  <w:top w:val="dotted" w:sz="4" w:space="0" w:color="auto"/>
                  <w:left w:val="nil"/>
                  <w:bottom w:val="dotted" w:sz="4" w:space="0" w:color="auto"/>
                  <w:right w:val="nil"/>
                </w:tcBorders>
                <w:shd w:val="clear" w:color="auto" w:fill="FFFFFF"/>
              </w:tcPr>
            </w:tcPrChange>
          </w:tcPr>
          <w:p w14:paraId="7352F4E5" w14:textId="77777777" w:rsidR="001E0D07" w:rsidRDefault="001E0D07" w:rsidP="001E0D07">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754" w:author="Amit Popat" w:date="2022-07-11T09:49:00Z">
              <w:tcPr>
                <w:tcW w:w="864" w:type="dxa"/>
                <w:tcBorders>
                  <w:top w:val="dotted" w:sz="4" w:space="0" w:color="auto"/>
                  <w:left w:val="nil"/>
                  <w:bottom w:val="dotted" w:sz="4" w:space="0" w:color="auto"/>
                  <w:right w:val="nil"/>
                </w:tcBorders>
                <w:shd w:val="clear" w:color="auto" w:fill="FFFFFF"/>
              </w:tcPr>
            </w:tcPrChange>
          </w:tcPr>
          <w:p w14:paraId="5089F4B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55" w:author="Amit Popat" w:date="2022-07-11T09:49:00Z">
              <w:tcPr>
                <w:tcW w:w="1008" w:type="dxa"/>
                <w:tcBorders>
                  <w:top w:val="dotted" w:sz="4" w:space="0" w:color="auto"/>
                  <w:left w:val="nil"/>
                  <w:bottom w:val="dotted" w:sz="4" w:space="0" w:color="auto"/>
                  <w:right w:val="nil"/>
                </w:tcBorders>
                <w:shd w:val="clear" w:color="auto" w:fill="FFFFFF"/>
              </w:tcPr>
            </w:tcPrChange>
          </w:tcPr>
          <w:p w14:paraId="577E16AD" w14:textId="77777777" w:rsidR="001E0D07" w:rsidRDefault="001E0D07" w:rsidP="001E0D07">
            <w:pPr>
              <w:pStyle w:val="MsgTableBody"/>
              <w:jc w:val="center"/>
              <w:rPr>
                <w:noProof/>
              </w:rPr>
            </w:pPr>
            <w:r>
              <w:rPr>
                <w:noProof/>
              </w:rPr>
              <w:t>7</w:t>
            </w:r>
          </w:p>
        </w:tc>
      </w:tr>
      <w:tr w:rsidR="001E0D07" w:rsidRPr="00573AF5" w14:paraId="3A17E5B1" w14:textId="77777777" w:rsidTr="001E0D07">
        <w:trPr>
          <w:jc w:val="center"/>
          <w:trPrChange w:id="1756"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57" w:author="Amit Popat" w:date="2022-07-11T09:49:00Z">
              <w:tcPr>
                <w:tcW w:w="2880" w:type="dxa"/>
                <w:tcBorders>
                  <w:top w:val="dotted" w:sz="4" w:space="0" w:color="auto"/>
                  <w:left w:val="nil"/>
                  <w:bottom w:val="dotted" w:sz="4" w:space="0" w:color="auto"/>
                  <w:right w:val="nil"/>
                </w:tcBorders>
                <w:shd w:val="clear" w:color="auto" w:fill="FFFFFF"/>
              </w:tcPr>
            </w:tcPrChange>
          </w:tcPr>
          <w:p w14:paraId="6DB2F087" w14:textId="77777777" w:rsidR="001E0D07" w:rsidRDefault="001E0D07" w:rsidP="001E0D07">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758" w:author="Amit Popat" w:date="2022-07-11T09:49:00Z">
              <w:tcPr>
                <w:tcW w:w="4320" w:type="dxa"/>
                <w:tcBorders>
                  <w:top w:val="dotted" w:sz="4" w:space="0" w:color="auto"/>
                  <w:left w:val="nil"/>
                  <w:bottom w:val="dotted" w:sz="4" w:space="0" w:color="auto"/>
                  <w:right w:val="nil"/>
                </w:tcBorders>
                <w:shd w:val="clear" w:color="auto" w:fill="FFFFFF"/>
              </w:tcPr>
            </w:tcPrChange>
          </w:tcPr>
          <w:p w14:paraId="04C2573E" w14:textId="77777777" w:rsidR="001E0D07" w:rsidRDefault="001E0D07" w:rsidP="001E0D0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759" w:author="Amit Popat" w:date="2022-07-11T09:49:00Z">
              <w:tcPr>
                <w:tcW w:w="864" w:type="dxa"/>
                <w:tcBorders>
                  <w:top w:val="dotted" w:sz="4" w:space="0" w:color="auto"/>
                  <w:left w:val="nil"/>
                  <w:bottom w:val="dotted" w:sz="4" w:space="0" w:color="auto"/>
                  <w:right w:val="nil"/>
                </w:tcBorders>
                <w:shd w:val="clear" w:color="auto" w:fill="FFFFFF"/>
              </w:tcPr>
            </w:tcPrChange>
          </w:tcPr>
          <w:p w14:paraId="2E99A41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60" w:author="Amit Popat" w:date="2022-07-11T09:49:00Z">
              <w:tcPr>
                <w:tcW w:w="1008" w:type="dxa"/>
                <w:tcBorders>
                  <w:top w:val="dotted" w:sz="4" w:space="0" w:color="auto"/>
                  <w:left w:val="nil"/>
                  <w:bottom w:val="dotted" w:sz="4" w:space="0" w:color="auto"/>
                  <w:right w:val="nil"/>
                </w:tcBorders>
                <w:shd w:val="clear" w:color="auto" w:fill="FFFFFF"/>
              </w:tcPr>
            </w:tcPrChange>
          </w:tcPr>
          <w:p w14:paraId="5738D388" w14:textId="77777777" w:rsidR="001E0D07" w:rsidRDefault="001E0D07" w:rsidP="001E0D07">
            <w:pPr>
              <w:pStyle w:val="MsgTableBody"/>
              <w:jc w:val="center"/>
              <w:rPr>
                <w:noProof/>
              </w:rPr>
            </w:pPr>
            <w:r>
              <w:rPr>
                <w:noProof/>
              </w:rPr>
              <w:t>7</w:t>
            </w:r>
          </w:p>
        </w:tc>
      </w:tr>
      <w:tr w:rsidR="001E0D07" w:rsidRPr="00573AF5" w14:paraId="77D672C3" w14:textId="77777777" w:rsidTr="001E0D07">
        <w:trPr>
          <w:jc w:val="center"/>
          <w:trPrChange w:id="1761"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62" w:author="Amit Popat" w:date="2022-07-11T09:49:00Z">
              <w:tcPr>
                <w:tcW w:w="2880" w:type="dxa"/>
                <w:tcBorders>
                  <w:top w:val="dotted" w:sz="4" w:space="0" w:color="auto"/>
                  <w:left w:val="nil"/>
                  <w:bottom w:val="dotted" w:sz="4" w:space="0" w:color="auto"/>
                  <w:right w:val="nil"/>
                </w:tcBorders>
                <w:shd w:val="clear" w:color="auto" w:fill="FFFFFF"/>
              </w:tcPr>
            </w:tcPrChange>
          </w:tcPr>
          <w:p w14:paraId="41D3969C" w14:textId="77777777" w:rsidR="001E0D07" w:rsidRDefault="001E0D07" w:rsidP="001E0D07">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1763" w:author="Amit Popat" w:date="2022-07-11T09:49:00Z">
              <w:tcPr>
                <w:tcW w:w="4320" w:type="dxa"/>
                <w:tcBorders>
                  <w:top w:val="dotted" w:sz="4" w:space="0" w:color="auto"/>
                  <w:left w:val="nil"/>
                  <w:bottom w:val="dotted" w:sz="4" w:space="0" w:color="auto"/>
                  <w:right w:val="nil"/>
                </w:tcBorders>
                <w:shd w:val="clear" w:color="auto" w:fill="FFFFFF"/>
              </w:tcPr>
            </w:tcPrChange>
          </w:tcPr>
          <w:p w14:paraId="6D45BA4F" w14:textId="77777777" w:rsidR="001E0D07" w:rsidRDefault="001E0D07" w:rsidP="001E0D07">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Change w:id="1764" w:author="Amit Popat" w:date="2022-07-11T09:49:00Z">
              <w:tcPr>
                <w:tcW w:w="864" w:type="dxa"/>
                <w:tcBorders>
                  <w:top w:val="dotted" w:sz="4" w:space="0" w:color="auto"/>
                  <w:left w:val="nil"/>
                  <w:bottom w:val="dotted" w:sz="4" w:space="0" w:color="auto"/>
                  <w:right w:val="nil"/>
                </w:tcBorders>
                <w:shd w:val="clear" w:color="auto" w:fill="FFFFFF"/>
              </w:tcPr>
            </w:tcPrChange>
          </w:tcPr>
          <w:p w14:paraId="2709482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65" w:author="Amit Popat" w:date="2022-07-11T09:49:00Z">
              <w:tcPr>
                <w:tcW w:w="1008" w:type="dxa"/>
                <w:tcBorders>
                  <w:top w:val="dotted" w:sz="4" w:space="0" w:color="auto"/>
                  <w:left w:val="nil"/>
                  <w:bottom w:val="dotted" w:sz="4" w:space="0" w:color="auto"/>
                  <w:right w:val="nil"/>
                </w:tcBorders>
                <w:shd w:val="clear" w:color="auto" w:fill="FFFFFF"/>
              </w:tcPr>
            </w:tcPrChange>
          </w:tcPr>
          <w:p w14:paraId="2A221042" w14:textId="77777777" w:rsidR="001E0D07" w:rsidRDefault="001E0D07" w:rsidP="001E0D07">
            <w:pPr>
              <w:pStyle w:val="MsgTableBody"/>
              <w:jc w:val="center"/>
              <w:rPr>
                <w:noProof/>
              </w:rPr>
            </w:pPr>
            <w:r>
              <w:rPr>
                <w:noProof/>
              </w:rPr>
              <w:t>2</w:t>
            </w:r>
          </w:p>
        </w:tc>
      </w:tr>
      <w:tr w:rsidR="001E0D07" w:rsidRPr="00573AF5" w14:paraId="2D8F1C5D" w14:textId="77777777" w:rsidTr="001E0D07">
        <w:trPr>
          <w:jc w:val="center"/>
          <w:trPrChange w:id="1766"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67" w:author="Amit Popat" w:date="2022-07-11T09:49:00Z">
              <w:tcPr>
                <w:tcW w:w="2880" w:type="dxa"/>
                <w:tcBorders>
                  <w:top w:val="dotted" w:sz="4" w:space="0" w:color="auto"/>
                  <w:left w:val="nil"/>
                  <w:bottom w:val="dotted" w:sz="4" w:space="0" w:color="auto"/>
                  <w:right w:val="nil"/>
                </w:tcBorders>
                <w:shd w:val="clear" w:color="auto" w:fill="FFFFFF"/>
              </w:tcPr>
            </w:tcPrChange>
          </w:tcPr>
          <w:p w14:paraId="78FDAB48" w14:textId="77777777" w:rsidR="001E0D07" w:rsidRDefault="001E0D07" w:rsidP="001E0D07">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Change w:id="1768" w:author="Amit Popat" w:date="2022-07-11T09:49:00Z">
              <w:tcPr>
                <w:tcW w:w="4320" w:type="dxa"/>
                <w:tcBorders>
                  <w:top w:val="dotted" w:sz="4" w:space="0" w:color="auto"/>
                  <w:left w:val="nil"/>
                  <w:bottom w:val="dotted" w:sz="4" w:space="0" w:color="auto"/>
                  <w:right w:val="nil"/>
                </w:tcBorders>
                <w:shd w:val="clear" w:color="auto" w:fill="FFFFFF"/>
              </w:tcPr>
            </w:tcPrChange>
          </w:tcPr>
          <w:p w14:paraId="36A0E085" w14:textId="77777777" w:rsidR="001E0D07" w:rsidRDefault="001E0D07" w:rsidP="001E0D07">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Change w:id="1769" w:author="Amit Popat" w:date="2022-07-11T09:49:00Z">
              <w:tcPr>
                <w:tcW w:w="864" w:type="dxa"/>
                <w:tcBorders>
                  <w:top w:val="dotted" w:sz="4" w:space="0" w:color="auto"/>
                  <w:left w:val="nil"/>
                  <w:bottom w:val="dotted" w:sz="4" w:space="0" w:color="auto"/>
                  <w:right w:val="nil"/>
                </w:tcBorders>
                <w:shd w:val="clear" w:color="auto" w:fill="FFFFFF"/>
              </w:tcPr>
            </w:tcPrChange>
          </w:tcPr>
          <w:p w14:paraId="54D20F6E"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70" w:author="Amit Popat" w:date="2022-07-11T09:49:00Z">
              <w:tcPr>
                <w:tcW w:w="1008" w:type="dxa"/>
                <w:tcBorders>
                  <w:top w:val="dotted" w:sz="4" w:space="0" w:color="auto"/>
                  <w:left w:val="nil"/>
                  <w:bottom w:val="dotted" w:sz="4" w:space="0" w:color="auto"/>
                  <w:right w:val="nil"/>
                </w:tcBorders>
                <w:shd w:val="clear" w:color="auto" w:fill="FFFFFF"/>
              </w:tcPr>
            </w:tcPrChange>
          </w:tcPr>
          <w:p w14:paraId="19A6C2E2" w14:textId="77777777" w:rsidR="001E0D07" w:rsidRDefault="001E0D07" w:rsidP="001E0D07">
            <w:pPr>
              <w:pStyle w:val="MsgTableBody"/>
              <w:jc w:val="center"/>
              <w:rPr>
                <w:noProof/>
              </w:rPr>
            </w:pPr>
          </w:p>
        </w:tc>
      </w:tr>
      <w:tr w:rsidR="001E0D07" w:rsidRPr="00573AF5" w14:paraId="635CE810" w14:textId="77777777" w:rsidTr="001E0D07">
        <w:trPr>
          <w:jc w:val="center"/>
          <w:trPrChange w:id="1771"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72" w:author="Amit Popat" w:date="2022-07-11T09:49:00Z">
              <w:tcPr>
                <w:tcW w:w="2880" w:type="dxa"/>
                <w:tcBorders>
                  <w:top w:val="dotted" w:sz="4" w:space="0" w:color="auto"/>
                  <w:left w:val="nil"/>
                  <w:bottom w:val="dotted" w:sz="4" w:space="0" w:color="auto"/>
                  <w:right w:val="nil"/>
                </w:tcBorders>
                <w:shd w:val="clear" w:color="auto" w:fill="FFFFFF"/>
              </w:tcPr>
            </w:tcPrChange>
          </w:tcPr>
          <w:p w14:paraId="663FE177"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1773" w:author="Amit Popat" w:date="2022-07-11T09:49:00Z">
              <w:tcPr>
                <w:tcW w:w="4320" w:type="dxa"/>
                <w:tcBorders>
                  <w:top w:val="dotted" w:sz="4" w:space="0" w:color="auto"/>
                  <w:left w:val="nil"/>
                  <w:bottom w:val="dotted" w:sz="4" w:space="0" w:color="auto"/>
                  <w:right w:val="nil"/>
                </w:tcBorders>
                <w:shd w:val="clear" w:color="auto" w:fill="FFFFFF"/>
              </w:tcPr>
            </w:tcPrChange>
          </w:tcPr>
          <w:p w14:paraId="3BB98F96" w14:textId="77777777" w:rsidR="001E0D07" w:rsidRDefault="001E0D07" w:rsidP="001E0D0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Change w:id="1774" w:author="Amit Popat" w:date="2022-07-11T09:49:00Z">
              <w:tcPr>
                <w:tcW w:w="864" w:type="dxa"/>
                <w:tcBorders>
                  <w:top w:val="dotted" w:sz="4" w:space="0" w:color="auto"/>
                  <w:left w:val="nil"/>
                  <w:bottom w:val="dotted" w:sz="4" w:space="0" w:color="auto"/>
                  <w:right w:val="nil"/>
                </w:tcBorders>
                <w:shd w:val="clear" w:color="auto" w:fill="FFFFFF"/>
              </w:tcPr>
            </w:tcPrChange>
          </w:tcPr>
          <w:p w14:paraId="58C642E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75" w:author="Amit Popat" w:date="2022-07-11T09:49:00Z">
              <w:tcPr>
                <w:tcW w:w="1008" w:type="dxa"/>
                <w:tcBorders>
                  <w:top w:val="dotted" w:sz="4" w:space="0" w:color="auto"/>
                  <w:left w:val="nil"/>
                  <w:bottom w:val="dotted" w:sz="4" w:space="0" w:color="auto"/>
                  <w:right w:val="nil"/>
                </w:tcBorders>
                <w:shd w:val="clear" w:color="auto" w:fill="FFFFFF"/>
              </w:tcPr>
            </w:tcPrChange>
          </w:tcPr>
          <w:p w14:paraId="4901C12E" w14:textId="77777777" w:rsidR="001E0D07" w:rsidRDefault="001E0D07" w:rsidP="001E0D07">
            <w:pPr>
              <w:pStyle w:val="MsgTableBody"/>
              <w:jc w:val="center"/>
              <w:rPr>
                <w:noProof/>
              </w:rPr>
            </w:pPr>
          </w:p>
        </w:tc>
      </w:tr>
      <w:tr w:rsidR="001E0D07" w:rsidRPr="00573AF5" w14:paraId="4D1A67EA" w14:textId="77777777" w:rsidTr="001E0D07">
        <w:trPr>
          <w:jc w:val="center"/>
          <w:trPrChange w:id="1776"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77" w:author="Amit Popat" w:date="2022-07-11T09:49:00Z">
              <w:tcPr>
                <w:tcW w:w="2880" w:type="dxa"/>
                <w:tcBorders>
                  <w:top w:val="dotted" w:sz="4" w:space="0" w:color="auto"/>
                  <w:left w:val="nil"/>
                  <w:bottom w:val="dotted" w:sz="4" w:space="0" w:color="auto"/>
                  <w:right w:val="nil"/>
                </w:tcBorders>
                <w:shd w:val="clear" w:color="auto" w:fill="FFFFFF"/>
              </w:tcPr>
            </w:tcPrChange>
          </w:tcPr>
          <w:p w14:paraId="7E3F8C4B" w14:textId="77777777" w:rsidR="001E0D07" w:rsidRDefault="001E0D07" w:rsidP="001E0D07">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778" w:author="Amit Popat" w:date="2022-07-11T09:49:00Z">
              <w:tcPr>
                <w:tcW w:w="4320" w:type="dxa"/>
                <w:tcBorders>
                  <w:top w:val="dotted" w:sz="4" w:space="0" w:color="auto"/>
                  <w:left w:val="nil"/>
                  <w:bottom w:val="dotted" w:sz="4" w:space="0" w:color="auto"/>
                  <w:right w:val="nil"/>
                </w:tcBorders>
                <w:shd w:val="clear" w:color="auto" w:fill="FFFFFF"/>
              </w:tcPr>
            </w:tcPrChange>
          </w:tcPr>
          <w:p w14:paraId="66F61B52" w14:textId="77777777" w:rsidR="001E0D07" w:rsidRDefault="001E0D07" w:rsidP="001E0D07">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Change w:id="1779" w:author="Amit Popat" w:date="2022-07-11T09:49:00Z">
              <w:tcPr>
                <w:tcW w:w="864" w:type="dxa"/>
                <w:tcBorders>
                  <w:top w:val="dotted" w:sz="4" w:space="0" w:color="auto"/>
                  <w:left w:val="nil"/>
                  <w:bottom w:val="dotted" w:sz="4" w:space="0" w:color="auto"/>
                  <w:right w:val="nil"/>
                </w:tcBorders>
                <w:shd w:val="clear" w:color="auto" w:fill="FFFFFF"/>
              </w:tcPr>
            </w:tcPrChange>
          </w:tcPr>
          <w:p w14:paraId="0A82FF3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80" w:author="Amit Popat" w:date="2022-07-11T09:49:00Z">
              <w:tcPr>
                <w:tcW w:w="1008" w:type="dxa"/>
                <w:tcBorders>
                  <w:top w:val="dotted" w:sz="4" w:space="0" w:color="auto"/>
                  <w:left w:val="nil"/>
                  <w:bottom w:val="dotted" w:sz="4" w:space="0" w:color="auto"/>
                  <w:right w:val="nil"/>
                </w:tcBorders>
                <w:shd w:val="clear" w:color="auto" w:fill="FFFFFF"/>
              </w:tcPr>
            </w:tcPrChange>
          </w:tcPr>
          <w:p w14:paraId="5E85C66F" w14:textId="77777777" w:rsidR="001E0D07" w:rsidRDefault="001E0D07" w:rsidP="001E0D07">
            <w:pPr>
              <w:pStyle w:val="MsgTableBody"/>
              <w:jc w:val="center"/>
              <w:rPr>
                <w:noProof/>
              </w:rPr>
            </w:pPr>
          </w:p>
        </w:tc>
      </w:tr>
      <w:tr w:rsidR="001E0D07" w:rsidRPr="00573AF5" w14:paraId="7B5CFE6F" w14:textId="77777777" w:rsidTr="001E0D07">
        <w:trPr>
          <w:jc w:val="center"/>
          <w:trPrChange w:id="1781"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82" w:author="Amit Popat" w:date="2022-07-11T09:49:00Z">
              <w:tcPr>
                <w:tcW w:w="2880" w:type="dxa"/>
                <w:tcBorders>
                  <w:top w:val="dotted" w:sz="4" w:space="0" w:color="auto"/>
                  <w:left w:val="nil"/>
                  <w:bottom w:val="dotted" w:sz="4" w:space="0" w:color="auto"/>
                  <w:right w:val="nil"/>
                </w:tcBorders>
                <w:shd w:val="clear" w:color="auto" w:fill="FFFFFF"/>
              </w:tcPr>
            </w:tcPrChange>
          </w:tcPr>
          <w:p w14:paraId="091162D0" w14:textId="77777777" w:rsidR="001E0D07" w:rsidRDefault="001E0D07" w:rsidP="001E0D07">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Change w:id="1783" w:author="Amit Popat" w:date="2022-07-11T09:49:00Z">
              <w:tcPr>
                <w:tcW w:w="4320" w:type="dxa"/>
                <w:tcBorders>
                  <w:top w:val="dotted" w:sz="4" w:space="0" w:color="auto"/>
                  <w:left w:val="nil"/>
                  <w:bottom w:val="dotted" w:sz="4" w:space="0" w:color="auto"/>
                  <w:right w:val="nil"/>
                </w:tcBorders>
                <w:shd w:val="clear" w:color="auto" w:fill="FFFFFF"/>
              </w:tcPr>
            </w:tcPrChange>
          </w:tcPr>
          <w:p w14:paraId="7B088121" w14:textId="77777777" w:rsidR="001E0D07" w:rsidRDefault="001E0D07" w:rsidP="001E0D07">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Change w:id="1784" w:author="Amit Popat" w:date="2022-07-11T09:49:00Z">
              <w:tcPr>
                <w:tcW w:w="864" w:type="dxa"/>
                <w:tcBorders>
                  <w:top w:val="dotted" w:sz="4" w:space="0" w:color="auto"/>
                  <w:left w:val="nil"/>
                  <w:bottom w:val="dotted" w:sz="4" w:space="0" w:color="auto"/>
                  <w:right w:val="nil"/>
                </w:tcBorders>
                <w:shd w:val="clear" w:color="auto" w:fill="FFFFFF"/>
              </w:tcPr>
            </w:tcPrChange>
          </w:tcPr>
          <w:p w14:paraId="104EB85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85" w:author="Amit Popat" w:date="2022-07-11T09:49:00Z">
              <w:tcPr>
                <w:tcW w:w="1008" w:type="dxa"/>
                <w:tcBorders>
                  <w:top w:val="dotted" w:sz="4" w:space="0" w:color="auto"/>
                  <w:left w:val="nil"/>
                  <w:bottom w:val="dotted" w:sz="4" w:space="0" w:color="auto"/>
                  <w:right w:val="nil"/>
                </w:tcBorders>
                <w:shd w:val="clear" w:color="auto" w:fill="FFFFFF"/>
              </w:tcPr>
            </w:tcPrChange>
          </w:tcPr>
          <w:p w14:paraId="3702A411" w14:textId="77777777" w:rsidR="001E0D07" w:rsidRDefault="001E0D07" w:rsidP="001E0D07">
            <w:pPr>
              <w:pStyle w:val="MsgTableBody"/>
              <w:jc w:val="center"/>
              <w:rPr>
                <w:noProof/>
              </w:rPr>
            </w:pPr>
            <w:r>
              <w:rPr>
                <w:noProof/>
              </w:rPr>
              <w:t>3</w:t>
            </w:r>
          </w:p>
        </w:tc>
      </w:tr>
      <w:tr w:rsidR="001E0D07" w:rsidRPr="00573AF5" w14:paraId="7FA01663" w14:textId="77777777" w:rsidTr="001E0D07">
        <w:trPr>
          <w:jc w:val="center"/>
          <w:trPrChange w:id="1786"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87" w:author="Amit Popat" w:date="2022-07-11T09:49:00Z">
              <w:tcPr>
                <w:tcW w:w="2880" w:type="dxa"/>
                <w:tcBorders>
                  <w:top w:val="dotted" w:sz="4" w:space="0" w:color="auto"/>
                  <w:left w:val="nil"/>
                  <w:bottom w:val="dotted" w:sz="4" w:space="0" w:color="auto"/>
                  <w:right w:val="nil"/>
                </w:tcBorders>
                <w:shd w:val="clear" w:color="auto" w:fill="FFFFFF"/>
              </w:tcPr>
            </w:tcPrChange>
          </w:tcPr>
          <w:p w14:paraId="3999D57F" w14:textId="77777777" w:rsidR="001E0D07" w:rsidRDefault="001E0D07" w:rsidP="001E0D07">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Change w:id="1788" w:author="Amit Popat" w:date="2022-07-11T09:49:00Z">
              <w:tcPr>
                <w:tcW w:w="4320" w:type="dxa"/>
                <w:tcBorders>
                  <w:top w:val="dotted" w:sz="4" w:space="0" w:color="auto"/>
                  <w:left w:val="nil"/>
                  <w:bottom w:val="dotted" w:sz="4" w:space="0" w:color="auto"/>
                  <w:right w:val="nil"/>
                </w:tcBorders>
                <w:shd w:val="clear" w:color="auto" w:fill="FFFFFF"/>
              </w:tcPr>
            </w:tcPrChange>
          </w:tcPr>
          <w:p w14:paraId="5DA035A3" w14:textId="77777777" w:rsidR="001E0D07" w:rsidRDefault="001E0D07" w:rsidP="001E0D07">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Change w:id="1789" w:author="Amit Popat" w:date="2022-07-11T09:49:00Z">
              <w:tcPr>
                <w:tcW w:w="864" w:type="dxa"/>
                <w:tcBorders>
                  <w:top w:val="dotted" w:sz="4" w:space="0" w:color="auto"/>
                  <w:left w:val="nil"/>
                  <w:bottom w:val="dotted" w:sz="4" w:space="0" w:color="auto"/>
                  <w:right w:val="nil"/>
                </w:tcBorders>
                <w:shd w:val="clear" w:color="auto" w:fill="FFFFFF"/>
              </w:tcPr>
            </w:tcPrChange>
          </w:tcPr>
          <w:p w14:paraId="6636998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90" w:author="Amit Popat" w:date="2022-07-11T09:49:00Z">
              <w:tcPr>
                <w:tcW w:w="1008" w:type="dxa"/>
                <w:tcBorders>
                  <w:top w:val="dotted" w:sz="4" w:space="0" w:color="auto"/>
                  <w:left w:val="nil"/>
                  <w:bottom w:val="dotted" w:sz="4" w:space="0" w:color="auto"/>
                  <w:right w:val="nil"/>
                </w:tcBorders>
                <w:shd w:val="clear" w:color="auto" w:fill="FFFFFF"/>
              </w:tcPr>
            </w:tcPrChange>
          </w:tcPr>
          <w:p w14:paraId="57AC14A0" w14:textId="77777777" w:rsidR="001E0D07" w:rsidRDefault="001E0D07" w:rsidP="001E0D07">
            <w:pPr>
              <w:pStyle w:val="MsgTableBody"/>
              <w:jc w:val="center"/>
              <w:rPr>
                <w:noProof/>
              </w:rPr>
            </w:pPr>
            <w:r>
              <w:rPr>
                <w:noProof/>
              </w:rPr>
              <w:t>3</w:t>
            </w:r>
          </w:p>
        </w:tc>
      </w:tr>
      <w:tr w:rsidR="001E0D07" w:rsidRPr="00573AF5" w14:paraId="29F65BEB" w14:textId="77777777" w:rsidTr="001E0D07">
        <w:trPr>
          <w:jc w:val="center"/>
          <w:trPrChange w:id="1791"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92" w:author="Amit Popat" w:date="2022-07-11T09:49:00Z">
              <w:tcPr>
                <w:tcW w:w="2880" w:type="dxa"/>
                <w:tcBorders>
                  <w:top w:val="dotted" w:sz="4" w:space="0" w:color="auto"/>
                  <w:left w:val="nil"/>
                  <w:bottom w:val="dotted" w:sz="4" w:space="0" w:color="auto"/>
                  <w:right w:val="nil"/>
                </w:tcBorders>
                <w:shd w:val="clear" w:color="auto" w:fill="FFFFFF"/>
              </w:tcPr>
            </w:tcPrChange>
          </w:tcPr>
          <w:p w14:paraId="3B87D31E"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793" w:author="Amit Popat" w:date="2022-07-11T09:49:00Z">
              <w:tcPr>
                <w:tcW w:w="4320" w:type="dxa"/>
                <w:tcBorders>
                  <w:top w:val="dotted" w:sz="4" w:space="0" w:color="auto"/>
                  <w:left w:val="nil"/>
                  <w:bottom w:val="dotted" w:sz="4" w:space="0" w:color="auto"/>
                  <w:right w:val="nil"/>
                </w:tcBorders>
                <w:shd w:val="clear" w:color="auto" w:fill="FFFFFF"/>
              </w:tcPr>
            </w:tcPrChange>
          </w:tcPr>
          <w:p w14:paraId="64BB092D" w14:textId="77777777" w:rsidR="001E0D07" w:rsidRDefault="001E0D07" w:rsidP="001E0D07">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Change w:id="1794" w:author="Amit Popat" w:date="2022-07-11T09:49:00Z">
              <w:tcPr>
                <w:tcW w:w="864" w:type="dxa"/>
                <w:tcBorders>
                  <w:top w:val="dotted" w:sz="4" w:space="0" w:color="auto"/>
                  <w:left w:val="nil"/>
                  <w:bottom w:val="dotted" w:sz="4" w:space="0" w:color="auto"/>
                  <w:right w:val="nil"/>
                </w:tcBorders>
                <w:shd w:val="clear" w:color="auto" w:fill="FFFFFF"/>
              </w:tcPr>
            </w:tcPrChange>
          </w:tcPr>
          <w:p w14:paraId="765BF70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95" w:author="Amit Popat" w:date="2022-07-11T09:49:00Z">
              <w:tcPr>
                <w:tcW w:w="1008" w:type="dxa"/>
                <w:tcBorders>
                  <w:top w:val="dotted" w:sz="4" w:space="0" w:color="auto"/>
                  <w:left w:val="nil"/>
                  <w:bottom w:val="dotted" w:sz="4" w:space="0" w:color="auto"/>
                  <w:right w:val="nil"/>
                </w:tcBorders>
                <w:shd w:val="clear" w:color="auto" w:fill="FFFFFF"/>
              </w:tcPr>
            </w:tcPrChange>
          </w:tcPr>
          <w:p w14:paraId="4120FF7E" w14:textId="77777777" w:rsidR="001E0D07" w:rsidRDefault="001E0D07" w:rsidP="001E0D07">
            <w:pPr>
              <w:pStyle w:val="MsgTableBody"/>
              <w:jc w:val="center"/>
              <w:rPr>
                <w:noProof/>
              </w:rPr>
            </w:pPr>
          </w:p>
        </w:tc>
      </w:tr>
      <w:tr w:rsidR="001E0D07" w:rsidRPr="00573AF5" w14:paraId="0F87D99E" w14:textId="77777777" w:rsidTr="001E0D07">
        <w:trPr>
          <w:jc w:val="center"/>
          <w:trPrChange w:id="1796" w:author="Amit Popat" w:date="2022-07-11T09:49:00Z">
            <w:trPr>
              <w:jc w:val="center"/>
            </w:trPr>
          </w:trPrChange>
        </w:trPr>
        <w:tc>
          <w:tcPr>
            <w:tcW w:w="2882" w:type="dxa"/>
            <w:tcBorders>
              <w:top w:val="dotted" w:sz="4" w:space="0" w:color="auto"/>
              <w:left w:val="nil"/>
              <w:bottom w:val="single" w:sz="2" w:space="0" w:color="auto"/>
              <w:right w:val="nil"/>
            </w:tcBorders>
            <w:shd w:val="clear" w:color="auto" w:fill="FFFFFF"/>
            <w:tcPrChange w:id="1797" w:author="Amit Popat" w:date="2022-07-11T09:49:00Z">
              <w:tcPr>
                <w:tcW w:w="2880" w:type="dxa"/>
                <w:tcBorders>
                  <w:top w:val="dotted" w:sz="4" w:space="0" w:color="auto"/>
                  <w:left w:val="nil"/>
                  <w:bottom w:val="single" w:sz="2" w:space="0" w:color="auto"/>
                  <w:right w:val="nil"/>
                </w:tcBorders>
                <w:shd w:val="clear" w:color="auto" w:fill="FFFFFF"/>
              </w:tcPr>
            </w:tcPrChange>
          </w:tcPr>
          <w:p w14:paraId="6B31035C" w14:textId="77777777" w:rsidR="001E0D07" w:rsidRDefault="001E0D07" w:rsidP="001E0D07">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1798" w:author="Amit Popat" w:date="2022-07-11T09:49:00Z">
              <w:tcPr>
                <w:tcW w:w="4320" w:type="dxa"/>
                <w:tcBorders>
                  <w:top w:val="dotted" w:sz="4" w:space="0" w:color="auto"/>
                  <w:left w:val="nil"/>
                  <w:bottom w:val="single" w:sz="2" w:space="0" w:color="auto"/>
                  <w:right w:val="nil"/>
                </w:tcBorders>
                <w:shd w:val="clear" w:color="auto" w:fill="FFFFFF"/>
              </w:tcPr>
            </w:tcPrChange>
          </w:tcPr>
          <w:p w14:paraId="525ADB14" w14:textId="77777777" w:rsidR="001E0D07" w:rsidRDefault="001E0D07" w:rsidP="001E0D07">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1799" w:author="Amit Popat" w:date="2022-07-11T09:49:00Z">
              <w:tcPr>
                <w:tcW w:w="864" w:type="dxa"/>
                <w:tcBorders>
                  <w:top w:val="dotted" w:sz="4" w:space="0" w:color="auto"/>
                  <w:left w:val="nil"/>
                  <w:bottom w:val="single" w:sz="2" w:space="0" w:color="auto"/>
                  <w:right w:val="nil"/>
                </w:tcBorders>
                <w:shd w:val="clear" w:color="auto" w:fill="FFFFFF"/>
              </w:tcPr>
            </w:tcPrChange>
          </w:tcPr>
          <w:p w14:paraId="02937572" w14:textId="77777777" w:rsidR="001E0D07" w:rsidRDefault="001E0D07" w:rsidP="001E0D0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1800" w:author="Amit Popat" w:date="2022-07-11T09:49:00Z">
              <w:tcPr>
                <w:tcW w:w="1008" w:type="dxa"/>
                <w:tcBorders>
                  <w:top w:val="dotted" w:sz="4" w:space="0" w:color="auto"/>
                  <w:left w:val="nil"/>
                  <w:bottom w:val="single" w:sz="2" w:space="0" w:color="auto"/>
                  <w:right w:val="nil"/>
                </w:tcBorders>
                <w:shd w:val="clear" w:color="auto" w:fill="FFFFFF"/>
              </w:tcPr>
            </w:tcPrChange>
          </w:tcPr>
          <w:p w14:paraId="6E0D4E75" w14:textId="77777777" w:rsidR="001E0D07" w:rsidRDefault="001E0D07" w:rsidP="001E0D07">
            <w:pPr>
              <w:pStyle w:val="MsgTableBody"/>
              <w:jc w:val="center"/>
              <w:rPr>
                <w:noProof/>
              </w:rPr>
            </w:pPr>
            <w:r>
              <w:rPr>
                <w:noProof/>
              </w:rPr>
              <w:t>2</w:t>
            </w:r>
          </w:p>
        </w:tc>
      </w:tr>
    </w:tbl>
    <w:p w14:paraId="69B43738"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6C2853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BCBDBF7" w14:textId="02BC648B" w:rsidR="00EE6FC3" w:rsidRDefault="00EE6FC3" w:rsidP="00BD60E1">
            <w:pPr>
              <w:pStyle w:val="ACK-ChoreographyHeader"/>
            </w:pPr>
            <w:r>
              <w:t>Acknowledgment Choreography</w:t>
            </w:r>
          </w:p>
        </w:tc>
      </w:tr>
      <w:tr w:rsidR="00EE6FC3" w14:paraId="2CB267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CD5AF48" w14:textId="7C95C492" w:rsidR="00EE6FC3" w:rsidRDefault="00EE6FC3" w:rsidP="00EE6FC3">
            <w:pPr>
              <w:pStyle w:val="ACK-ChoreographyHeader"/>
            </w:pPr>
            <w:r>
              <w:rPr>
                <w:noProof/>
              </w:rPr>
              <w:t>RPA^I08-I11^RPA_I08</w:t>
            </w:r>
          </w:p>
        </w:tc>
      </w:tr>
      <w:tr w:rsidR="00625672" w14:paraId="263309B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CABC8"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3C6ECA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1708F38" w14:textId="77777777" w:rsidR="00625672" w:rsidRDefault="00625672" w:rsidP="00625672">
            <w:pPr>
              <w:pStyle w:val="ACK-ChoreographyBody"/>
            </w:pPr>
            <w:r>
              <w:t>Field value: Enhanced mode</w:t>
            </w:r>
          </w:p>
        </w:tc>
      </w:tr>
      <w:tr w:rsidR="00625672" w14:paraId="254D45D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F07CDE7"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2E166"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73DCEA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E039B" w14:textId="77777777" w:rsidR="00625672" w:rsidRDefault="00625672" w:rsidP="00625672">
            <w:pPr>
              <w:pStyle w:val="ACK-ChoreographyBody"/>
            </w:pPr>
            <w:r>
              <w:t>AL, SU, ER</w:t>
            </w:r>
          </w:p>
        </w:tc>
      </w:tr>
      <w:tr w:rsidR="00625672" w14:paraId="3985D9E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07C7470"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18BBCC9"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8D64B8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1C5215" w14:textId="77777777" w:rsidR="00625672" w:rsidRDefault="00625672" w:rsidP="00625672">
            <w:pPr>
              <w:pStyle w:val="ACK-ChoreographyBody"/>
            </w:pPr>
            <w:r>
              <w:t>NE</w:t>
            </w:r>
          </w:p>
        </w:tc>
      </w:tr>
      <w:tr w:rsidR="00625672" w14:paraId="3536D5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F0455F1"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461EA26"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B60875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1354F7A" w14:textId="77777777" w:rsidR="00625672" w:rsidRDefault="00314BE8" w:rsidP="00625672">
            <w:pPr>
              <w:pStyle w:val="ACK-ChoreographyBody"/>
            </w:pPr>
            <w:r>
              <w:rPr>
                <w:szCs w:val="16"/>
              </w:rPr>
              <w:t>ACK^I08-I11</w:t>
            </w:r>
            <w:r w:rsidR="00625672">
              <w:rPr>
                <w:szCs w:val="16"/>
              </w:rPr>
              <w:t>^ACK</w:t>
            </w:r>
          </w:p>
        </w:tc>
      </w:tr>
      <w:tr w:rsidR="00625672" w14:paraId="73B97F4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B3568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20B7E30"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DF4EF0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828F1F" w14:textId="77777777" w:rsidR="00625672" w:rsidRDefault="00625672" w:rsidP="00625672">
            <w:pPr>
              <w:pStyle w:val="ACK-ChoreographyBody"/>
            </w:pPr>
            <w:r>
              <w:t>-</w:t>
            </w:r>
          </w:p>
        </w:tc>
      </w:tr>
    </w:tbl>
    <w:p w14:paraId="2E550A5B" w14:textId="77777777" w:rsidR="00573AF5" w:rsidRDefault="00573AF5">
      <w:pPr>
        <w:pStyle w:val="Note"/>
        <w:rPr>
          <w:noProof/>
        </w:rPr>
      </w:pPr>
      <w:r>
        <w:rPr>
          <w:rStyle w:val="Strong"/>
          <w:noProof/>
        </w:rPr>
        <w:t>Note</w:t>
      </w:r>
      <w:r>
        <w:rPr>
          <w:noProof/>
        </w:rPr>
        <w:t>:  The abstract message definitions for both the RPA and RQA include the patient visit segments (PV1 and PV2).  The PV1 and PV2 segments appear in the RPA and RQA as an optional grouping to specify the visit or encounter that generated the referral authorization request.  The PV1 and PV2 should not be used to provide suggested information for a future encounter or visit generated by the referral authorization request.</w:t>
      </w:r>
    </w:p>
    <w:p w14:paraId="0F7B2233" w14:textId="0C1C1523" w:rsidR="00573AF5" w:rsidRDefault="00573AF5" w:rsidP="00C87B0A">
      <w:pPr>
        <w:pStyle w:val="NormalIndented"/>
      </w:pPr>
      <w:r>
        <w:lastRenderedPageBreak/>
        <w:t xml:space="preserve">The trigger events that use this message definition are described in sections </w:t>
      </w:r>
      <w:r w:rsidR="00E55266">
        <w:fldChar w:fldCharType="begin"/>
      </w:r>
      <w:r w:rsidR="00E55266">
        <w:instrText xml:space="preserve"> REF _Ref175644399 \r \h  \* MERGEFORMAT </w:instrText>
      </w:r>
      <w:r w:rsidR="00E55266">
        <w:fldChar w:fldCharType="separate"/>
      </w:r>
      <w:ins w:id="1801" w:author="Lynn Laakso" w:date="2022-09-09T14:52:00Z">
        <w:r w:rsidR="00BD5E8C" w:rsidRPr="00BD5E8C">
          <w:rPr>
            <w:rStyle w:val="HyperlinkText"/>
            <w:rPrChange w:id="1802" w:author="Lynn Laakso" w:date="2022-09-09T14:52:00Z">
              <w:rPr/>
            </w:rPrChange>
          </w:rPr>
          <w:t>11.4.2</w:t>
        </w:r>
      </w:ins>
      <w:del w:id="1803" w:author="Lynn Laakso" w:date="2022-09-09T14:52:00Z">
        <w:r w:rsidR="004C24B3" w:rsidRPr="004C24B3" w:rsidDel="00BD5E8C">
          <w:rPr>
            <w:rStyle w:val="HyperlinkText"/>
          </w:rPr>
          <w:delText>11.4.2</w:delText>
        </w:r>
      </w:del>
      <w:r w:rsidR="00E55266">
        <w:fldChar w:fldCharType="end"/>
      </w:r>
      <w:r>
        <w:t>, "</w:t>
      </w:r>
      <w:r w:rsidR="00E55266">
        <w:rPr>
          <w:rStyle w:val="HyperlinkText"/>
        </w:rPr>
        <w:fldChar w:fldCharType="begin"/>
      </w:r>
      <w:r w:rsidR="00E55266">
        <w:rPr>
          <w:rStyle w:val="HyperlinkText"/>
        </w:rPr>
        <w:instrText xml:space="preserve"> REF _Ref373296229 \* MERGEFORMAT </w:instrText>
      </w:r>
      <w:r w:rsidR="00E55266">
        <w:rPr>
          <w:rStyle w:val="HyperlinkText"/>
        </w:rPr>
        <w:fldChar w:fldCharType="separate"/>
      </w:r>
      <w:ins w:id="1804" w:author="Lynn Laakso" w:date="2022-09-09T14:52:00Z">
        <w:r w:rsidR="00BD5E8C" w:rsidRPr="00BD5E8C">
          <w:rPr>
            <w:rStyle w:val="HyperlinkText"/>
            <w:rPrChange w:id="1805" w:author="Lynn Laakso" w:date="2022-09-09T14:52:00Z">
              <w:rPr/>
            </w:rPrChange>
          </w:rPr>
          <w:t>RQA/RPA – Request for Treatment Authorization Information</w:t>
        </w:r>
        <w:r w:rsidR="00BD5E8C" w:rsidRPr="00BD5E8C">
          <w:rPr>
            <w:rStyle w:val="HyperlinkText"/>
            <w:rPrChange w:id="1806" w:author="Lynn Laakso" w:date="2022-09-09T14:52:00Z">
              <w:rPr/>
            </w:rPrChange>
          </w:rPr>
          <w:fldChar w:fldCharType="begin"/>
        </w:r>
        <w:r w:rsidR="00BD5E8C" w:rsidRPr="00BD5E8C">
          <w:rPr>
            <w:rStyle w:val="HyperlinkText"/>
            <w:rPrChange w:id="1807" w:author="Lynn Laakso" w:date="2022-09-09T14:52:00Z">
              <w:rPr/>
            </w:rPrChange>
          </w:rPr>
          <w:instrText xml:space="preserve"> XE "Request for treatment authorization information" </w:instrText>
        </w:r>
        <w:r w:rsidR="00BD5E8C" w:rsidRPr="00BD5E8C">
          <w:rPr>
            <w:rStyle w:val="HyperlinkText"/>
            <w:rPrChange w:id="1808" w:author="Lynn Laakso" w:date="2022-09-09T14:52:00Z">
              <w:rPr/>
            </w:rPrChange>
          </w:rPr>
          <w:fldChar w:fldCharType="end"/>
        </w:r>
        <w:r w:rsidR="00BD5E8C" w:rsidRPr="00BD5E8C">
          <w:rPr>
            <w:rStyle w:val="HyperlinkText"/>
            <w:rPrChange w:id="1809" w:author="Lynn Laakso" w:date="2022-09-09T14:52:00Z">
              <w:rPr/>
            </w:rPrChange>
          </w:rPr>
          <w:t xml:space="preserve"> (Event I08</w:t>
        </w:r>
        <w:r w:rsidR="00BD5E8C" w:rsidRPr="00BD5E8C">
          <w:rPr>
            <w:rStyle w:val="HyperlinkText"/>
            <w:rPrChange w:id="1810" w:author="Lynn Laakso" w:date="2022-09-09T14:52:00Z">
              <w:rPr/>
            </w:rPrChange>
          </w:rPr>
          <w:fldChar w:fldCharType="begin"/>
        </w:r>
        <w:r w:rsidR="00BD5E8C" w:rsidRPr="00BD5E8C">
          <w:rPr>
            <w:rStyle w:val="HyperlinkText"/>
            <w:rPrChange w:id="1811" w:author="Lynn Laakso" w:date="2022-09-09T14:52:00Z">
              <w:rPr/>
            </w:rPrChange>
          </w:rPr>
          <w:instrText xml:space="preserve"> XE "I08" </w:instrText>
        </w:r>
        <w:r w:rsidR="00BD5E8C" w:rsidRPr="00BD5E8C">
          <w:rPr>
            <w:rStyle w:val="HyperlinkText"/>
            <w:rPrChange w:id="1812" w:author="Lynn Laakso" w:date="2022-09-09T14:52:00Z">
              <w:rPr/>
            </w:rPrChange>
          </w:rPr>
          <w:fldChar w:fldCharType="end"/>
        </w:r>
        <w:r w:rsidR="00BD5E8C" w:rsidRPr="00BD5E8C">
          <w:rPr>
            <w:rStyle w:val="HyperlinkText"/>
            <w:rPrChange w:id="1813" w:author="Lynn Laakso" w:date="2022-09-09T14:52:00Z">
              <w:rPr/>
            </w:rPrChange>
          </w:rPr>
          <w:t>)</w:t>
        </w:r>
      </w:ins>
      <w:del w:id="1814" w:author="Lynn Laakso" w:date="2022-09-09T14:52:00Z">
        <w:r w:rsidR="004C24B3" w:rsidRPr="004C24B3" w:rsidDel="00BD5E8C">
          <w:rPr>
            <w:rStyle w:val="HyperlinkText"/>
          </w:rPr>
          <w:delText>RQA/RPA – Request for Treatment Authorization Information</w:delText>
        </w:r>
        <w:r w:rsidR="00FD02FB" w:rsidRPr="004C24B3" w:rsidDel="00BD5E8C">
          <w:rPr>
            <w:rStyle w:val="HyperlinkText"/>
          </w:rPr>
          <w:fldChar w:fldCharType="begin"/>
        </w:r>
        <w:r w:rsidR="004C24B3" w:rsidRPr="004C24B3" w:rsidDel="00BD5E8C">
          <w:rPr>
            <w:rStyle w:val="HyperlinkText"/>
          </w:rPr>
          <w:delInstrText xml:space="preserve"> XE "Request for treatment authorization information" </w:delInstrText>
        </w:r>
        <w:r w:rsidR="00FD02FB" w:rsidRPr="004C24B3" w:rsidDel="00BD5E8C">
          <w:rPr>
            <w:rStyle w:val="HyperlinkText"/>
          </w:rPr>
          <w:fldChar w:fldCharType="end"/>
        </w:r>
        <w:r w:rsidR="004C24B3" w:rsidRPr="004C24B3" w:rsidDel="00BD5E8C">
          <w:rPr>
            <w:rStyle w:val="HyperlinkText"/>
          </w:rPr>
          <w:delText xml:space="preserve"> (Event I08</w:delText>
        </w:r>
        <w:r w:rsidR="00FD02FB" w:rsidRPr="004C24B3" w:rsidDel="00BD5E8C">
          <w:rPr>
            <w:rStyle w:val="HyperlinkText"/>
          </w:rPr>
          <w:fldChar w:fldCharType="begin"/>
        </w:r>
        <w:r w:rsidR="004C24B3" w:rsidRPr="004C24B3" w:rsidDel="00BD5E8C">
          <w:rPr>
            <w:rStyle w:val="HyperlinkText"/>
          </w:rPr>
          <w:delInstrText xml:space="preserve"> XE "I08" </w:delInstrText>
        </w:r>
        <w:r w:rsidR="00FD02FB" w:rsidRPr="004C24B3" w:rsidDel="00BD5E8C">
          <w:rPr>
            <w:rStyle w:val="HyperlinkText"/>
          </w:rPr>
          <w:fldChar w:fldCharType="end"/>
        </w:r>
        <w:r w:rsidR="004C24B3" w:rsidRPr="004C24B3" w:rsidDel="00BD5E8C">
          <w:rPr>
            <w:rStyle w:val="HyperlinkText"/>
          </w:rPr>
          <w:delText>)</w:delText>
        </w:r>
      </w:del>
      <w:r w:rsidR="00E55266">
        <w:rPr>
          <w:rStyle w:val="HyperlinkText"/>
        </w:rPr>
        <w:fldChar w:fldCharType="end"/>
      </w:r>
      <w:r>
        <w:t xml:space="preserve">," through </w:t>
      </w:r>
      <w:r w:rsidR="00E55266">
        <w:fldChar w:fldCharType="begin"/>
      </w:r>
      <w:r w:rsidR="00E55266">
        <w:instrText xml:space="preserve"> REF _Ref175644408 \r \h  \* MERGEFORMAT </w:instrText>
      </w:r>
      <w:r w:rsidR="00E55266">
        <w:fldChar w:fldCharType="separate"/>
      </w:r>
      <w:ins w:id="1815" w:author="Lynn Laakso" w:date="2022-09-09T14:52:00Z">
        <w:r w:rsidR="00BD5E8C" w:rsidRPr="00BD5E8C">
          <w:rPr>
            <w:rStyle w:val="HyperlinkText"/>
            <w:rPrChange w:id="1816" w:author="Lynn Laakso" w:date="2022-09-09T14:52:00Z">
              <w:rPr/>
            </w:rPrChange>
          </w:rPr>
          <w:t>11.4.5</w:t>
        </w:r>
      </w:ins>
      <w:del w:id="1817" w:author="Lynn Laakso" w:date="2022-09-09T14:52:00Z">
        <w:r w:rsidR="004C24B3" w:rsidRPr="004C24B3" w:rsidDel="00BD5E8C">
          <w:rPr>
            <w:rStyle w:val="HyperlinkText"/>
          </w:rPr>
          <w:delText>11.4.5</w:delText>
        </w:r>
      </w:del>
      <w:r w:rsidR="00E55266">
        <w:fldChar w:fldCharType="end"/>
      </w:r>
      <w:r>
        <w:t>, "</w:t>
      </w:r>
      <w:r w:rsidR="00E55266">
        <w:fldChar w:fldCharType="begin"/>
      </w:r>
      <w:r w:rsidR="00E55266">
        <w:instrText xml:space="preserve"> REF _Ref175644455 \h  \* MERGEFORMAT </w:instrText>
      </w:r>
      <w:r w:rsidR="00E55266">
        <w:fldChar w:fldCharType="separate"/>
      </w:r>
      <w:ins w:id="1818" w:author="Lynn Laakso" w:date="2022-09-09T14:52:00Z">
        <w:r w:rsidR="00BD5E8C" w:rsidRPr="00BD5E8C">
          <w:rPr>
            <w:rStyle w:val="HyperlinkText"/>
            <w:rPrChange w:id="1819" w:author="Lynn Laakso" w:date="2022-09-09T14:52:00Z">
              <w:rPr/>
            </w:rPrChange>
          </w:rPr>
          <w:t>RQA/RPA - Request for Cancellation of an Authorization</w:t>
        </w:r>
        <w:r w:rsidR="00BD5E8C" w:rsidRPr="00BD5E8C">
          <w:rPr>
            <w:rStyle w:val="HyperlinkText"/>
            <w:rPrChange w:id="1820" w:author="Lynn Laakso" w:date="2022-09-09T14:52:00Z">
              <w:rPr/>
            </w:rPrChange>
          </w:rPr>
          <w:fldChar w:fldCharType="begin"/>
        </w:r>
        <w:r w:rsidR="00BD5E8C" w:rsidRPr="00BD5E8C">
          <w:rPr>
            <w:rStyle w:val="HyperlinkText"/>
            <w:rPrChange w:id="1821" w:author="Lynn Laakso" w:date="2022-09-09T14:52:00Z">
              <w:rPr/>
            </w:rPrChange>
          </w:rPr>
          <w:instrText xml:space="preserve"> XE "Request for cancellation of an authorization" </w:instrText>
        </w:r>
        <w:r w:rsidR="00BD5E8C" w:rsidRPr="00BD5E8C">
          <w:rPr>
            <w:rStyle w:val="HyperlinkText"/>
            <w:rPrChange w:id="1822" w:author="Lynn Laakso" w:date="2022-09-09T14:52:00Z">
              <w:rPr/>
            </w:rPrChange>
          </w:rPr>
          <w:fldChar w:fldCharType="end"/>
        </w:r>
        <w:r w:rsidR="00BD5E8C" w:rsidRPr="00BD5E8C">
          <w:rPr>
            <w:rStyle w:val="HyperlinkText"/>
            <w:rPrChange w:id="1823" w:author="Lynn Laakso" w:date="2022-09-09T14:52:00Z">
              <w:rPr/>
            </w:rPrChange>
          </w:rPr>
          <w:t xml:space="preserve"> (Event I11</w:t>
        </w:r>
        <w:r w:rsidR="00BD5E8C" w:rsidRPr="00BD5E8C">
          <w:rPr>
            <w:rStyle w:val="HyperlinkText"/>
            <w:rPrChange w:id="1824" w:author="Lynn Laakso" w:date="2022-09-09T14:52:00Z">
              <w:rPr/>
            </w:rPrChange>
          </w:rPr>
          <w:fldChar w:fldCharType="begin"/>
        </w:r>
        <w:r w:rsidR="00BD5E8C" w:rsidRPr="00BD5E8C">
          <w:rPr>
            <w:rStyle w:val="HyperlinkText"/>
            <w:rPrChange w:id="1825" w:author="Lynn Laakso" w:date="2022-09-09T14:52:00Z">
              <w:rPr/>
            </w:rPrChange>
          </w:rPr>
          <w:instrText xml:space="preserve"> XE "I11" </w:instrText>
        </w:r>
        <w:r w:rsidR="00BD5E8C" w:rsidRPr="00BD5E8C">
          <w:rPr>
            <w:rStyle w:val="HyperlinkText"/>
            <w:rPrChange w:id="1826" w:author="Lynn Laakso" w:date="2022-09-09T14:52:00Z">
              <w:rPr/>
            </w:rPrChange>
          </w:rPr>
          <w:fldChar w:fldCharType="end"/>
        </w:r>
        <w:r w:rsidR="00BD5E8C" w:rsidRPr="00BD5E8C">
          <w:rPr>
            <w:rStyle w:val="HyperlinkText"/>
            <w:rPrChange w:id="1827" w:author="Lynn Laakso" w:date="2022-09-09T14:52:00Z">
              <w:rPr/>
            </w:rPrChange>
          </w:rPr>
          <w:t>)</w:t>
        </w:r>
      </w:ins>
      <w:del w:id="1828" w:author="Lynn Laakso" w:date="2022-09-09T14:52:00Z">
        <w:r w:rsidR="004C24B3" w:rsidRPr="004C24B3" w:rsidDel="00BD5E8C">
          <w:rPr>
            <w:rStyle w:val="HyperlinkText"/>
          </w:rPr>
          <w:delText>RQA/RPA - Request for Cancellation of an Authorization</w:delText>
        </w:r>
        <w:r w:rsidR="00FD02FB" w:rsidRPr="004C24B3" w:rsidDel="00BD5E8C">
          <w:rPr>
            <w:rStyle w:val="HyperlinkText"/>
          </w:rPr>
          <w:fldChar w:fldCharType="begin"/>
        </w:r>
        <w:r w:rsidR="004C24B3" w:rsidRPr="004C24B3" w:rsidDel="00BD5E8C">
          <w:rPr>
            <w:rStyle w:val="HyperlinkText"/>
          </w:rPr>
          <w:delInstrText xml:space="preserve"> XE "Request for cancellation of an authorization" </w:delInstrText>
        </w:r>
        <w:r w:rsidR="00FD02FB" w:rsidRPr="004C24B3" w:rsidDel="00BD5E8C">
          <w:rPr>
            <w:rStyle w:val="HyperlinkText"/>
          </w:rPr>
          <w:fldChar w:fldCharType="end"/>
        </w:r>
        <w:r w:rsidR="004C24B3" w:rsidRPr="004C24B3" w:rsidDel="00BD5E8C">
          <w:rPr>
            <w:rStyle w:val="HyperlinkText"/>
          </w:rPr>
          <w:delText xml:space="preserve"> (Event I11</w:delText>
        </w:r>
        <w:r w:rsidR="00FD02FB" w:rsidRPr="004C24B3" w:rsidDel="00BD5E8C">
          <w:rPr>
            <w:rStyle w:val="HyperlinkText"/>
          </w:rPr>
          <w:fldChar w:fldCharType="begin"/>
        </w:r>
        <w:r w:rsidR="004C24B3" w:rsidRPr="004C24B3" w:rsidDel="00BD5E8C">
          <w:rPr>
            <w:rStyle w:val="HyperlinkText"/>
          </w:rPr>
          <w:delInstrText xml:space="preserve"> XE "I11" </w:delInstrText>
        </w:r>
        <w:r w:rsidR="00FD02FB" w:rsidRPr="004C24B3" w:rsidDel="00BD5E8C">
          <w:rPr>
            <w:rStyle w:val="HyperlinkText"/>
          </w:rPr>
          <w:fldChar w:fldCharType="end"/>
        </w:r>
        <w:r w:rsidR="004C24B3" w:rsidRPr="004C24B3" w:rsidDel="00BD5E8C">
          <w:rPr>
            <w:rStyle w:val="HyperlinkText"/>
          </w:rPr>
          <w:delText>)</w:delText>
        </w:r>
      </w:del>
      <w:r w:rsidR="00E55266">
        <w:fldChar w:fldCharType="end"/>
      </w:r>
      <w:r>
        <w:t>."</w:t>
      </w:r>
    </w:p>
    <w:p w14:paraId="01DBA98A" w14:textId="77777777" w:rsidR="00573AF5" w:rsidRDefault="00573AF5">
      <w:pPr>
        <w:pStyle w:val="Heading3"/>
        <w:rPr>
          <w:noProof/>
        </w:rPr>
      </w:pPr>
      <w:bookmarkStart w:id="1829" w:name="_Toc348244486"/>
      <w:bookmarkStart w:id="1830" w:name="_Ref358617947"/>
      <w:bookmarkStart w:id="1831" w:name="_Ref373296229"/>
      <w:bookmarkStart w:id="1832" w:name="_Ref175644399"/>
      <w:bookmarkStart w:id="1833" w:name="_Ref175644425"/>
      <w:bookmarkStart w:id="1834" w:name="_Toc28982329"/>
      <w:r>
        <w:rPr>
          <w:noProof/>
        </w:rPr>
        <w:t>RQA/RPA – Request for Treatment Authorization Information</w:t>
      </w:r>
      <w:r w:rsidR="00FD02FB">
        <w:rPr>
          <w:noProof/>
        </w:rPr>
        <w:fldChar w:fldCharType="begin"/>
      </w:r>
      <w:r>
        <w:rPr>
          <w:noProof/>
        </w:rPr>
        <w:instrText xml:space="preserve"> XE "Request for treatment authorization information" </w:instrText>
      </w:r>
      <w:r w:rsidR="00FD02FB">
        <w:rPr>
          <w:noProof/>
        </w:rPr>
        <w:fldChar w:fldCharType="end"/>
      </w:r>
      <w:r>
        <w:rPr>
          <w:noProof/>
        </w:rPr>
        <w:t xml:space="preserve"> (Event I08</w:t>
      </w:r>
      <w:r w:rsidR="00FD02FB">
        <w:rPr>
          <w:noProof/>
        </w:rPr>
        <w:fldChar w:fldCharType="begin"/>
      </w:r>
      <w:r>
        <w:rPr>
          <w:noProof/>
        </w:rPr>
        <w:instrText xml:space="preserve"> XE "I08" </w:instrText>
      </w:r>
      <w:r w:rsidR="00FD02FB">
        <w:rPr>
          <w:noProof/>
        </w:rPr>
        <w:fldChar w:fldCharType="end"/>
      </w:r>
      <w:r>
        <w:rPr>
          <w:noProof/>
        </w:rPr>
        <w:t>)</w:t>
      </w:r>
      <w:bookmarkEnd w:id="1829"/>
      <w:bookmarkEnd w:id="1830"/>
      <w:bookmarkEnd w:id="1831"/>
      <w:bookmarkEnd w:id="1832"/>
      <w:bookmarkEnd w:id="1833"/>
      <w:bookmarkEnd w:id="1834"/>
      <w:r>
        <w:rPr>
          <w:noProof/>
        </w:rPr>
        <w:t xml:space="preserve"> </w:t>
      </w:r>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6303D0A6" w14:textId="77777777" w:rsidR="00573AF5" w:rsidRDefault="00573AF5" w:rsidP="00C87B0A">
      <w:pPr>
        <w:pStyle w:val="NormalIndented"/>
      </w:pPr>
      <w:r>
        <w:t>This event triggers a message to be sent from a healthcare provider to a payor requesting authorization to perform specific medical procedures or tests on a given patient.  The specific medical procedures must be filled out in the PR1 segments.  Each repeating PR1 segment may be paired with an AUT segment so that authorization information can be given regarding dollar amounts, number of treatments, and perhaps the estimated length of stay for treatment.  The OBR and OBX segments should be used to include any relevant clinical information that may be required to support or process the authorization.</w:t>
      </w:r>
    </w:p>
    <w:p w14:paraId="24684F05" w14:textId="77777777" w:rsidR="00573AF5" w:rsidRDefault="00573AF5">
      <w:pPr>
        <w:pStyle w:val="Heading3"/>
        <w:rPr>
          <w:noProof/>
        </w:rPr>
      </w:pPr>
      <w:bookmarkStart w:id="1835" w:name="_Toc348244487"/>
      <w:bookmarkStart w:id="1836" w:name="_Toc28982330"/>
      <w:r>
        <w:rPr>
          <w:noProof/>
        </w:rPr>
        <w:t>RQA/RPA - Request for Modification to an Authorization</w:t>
      </w:r>
      <w:r w:rsidR="00FD02FB">
        <w:rPr>
          <w:noProof/>
        </w:rPr>
        <w:fldChar w:fldCharType="begin"/>
      </w:r>
      <w:r>
        <w:rPr>
          <w:noProof/>
        </w:rPr>
        <w:instrText xml:space="preserve"> XE "Request for modification to an authorization" </w:instrText>
      </w:r>
      <w:r w:rsidR="00FD02FB">
        <w:rPr>
          <w:noProof/>
        </w:rPr>
        <w:fldChar w:fldCharType="end"/>
      </w:r>
      <w:r>
        <w:rPr>
          <w:noProof/>
        </w:rPr>
        <w:t xml:space="preserve"> (Event I09</w:t>
      </w:r>
      <w:r w:rsidR="00FD02FB">
        <w:rPr>
          <w:noProof/>
        </w:rPr>
        <w:fldChar w:fldCharType="begin"/>
      </w:r>
      <w:r>
        <w:rPr>
          <w:noProof/>
        </w:rPr>
        <w:instrText xml:space="preserve"> XE "I09" </w:instrText>
      </w:r>
      <w:r w:rsidR="00FD02FB">
        <w:rPr>
          <w:noProof/>
        </w:rPr>
        <w:fldChar w:fldCharType="end"/>
      </w:r>
      <w:r>
        <w:rPr>
          <w:noProof/>
        </w:rPr>
        <w:t>)</w:t>
      </w:r>
      <w:bookmarkEnd w:id="1835"/>
      <w:bookmarkEnd w:id="1836"/>
      <w:r>
        <w:rPr>
          <w:noProof/>
        </w:rPr>
        <w:t xml:space="preserve"> </w:t>
      </w:r>
    </w:p>
    <w:p w14:paraId="50AC2DB6" w14:textId="77777777" w:rsidR="00573AF5" w:rsidRDefault="00573AF5" w:rsidP="00C87B0A">
      <w:pPr>
        <w:pStyle w:val="NormalIndented"/>
      </w:pPr>
      <w:r>
        <w:t>This event triggers a message sent from a healthcare provider to a payor requesting changes to a previously referenced authorization.  For example, a provider may determine that a substitute testing or surgical procedure should be performed on a specified patient.</w:t>
      </w:r>
    </w:p>
    <w:p w14:paraId="7862701D" w14:textId="77777777" w:rsidR="00573AF5" w:rsidRDefault="00573AF5">
      <w:pPr>
        <w:pStyle w:val="Heading3"/>
        <w:rPr>
          <w:noProof/>
        </w:rPr>
      </w:pPr>
      <w:bookmarkStart w:id="1837" w:name="_Toc348244488"/>
      <w:bookmarkStart w:id="1838" w:name="_Toc28982331"/>
      <w:r>
        <w:rPr>
          <w:noProof/>
        </w:rPr>
        <w:t>RQA/RPA - Request for Resubmission of an Authorization</w:t>
      </w:r>
      <w:r w:rsidR="00FD02FB">
        <w:rPr>
          <w:noProof/>
        </w:rPr>
        <w:fldChar w:fldCharType="begin"/>
      </w:r>
      <w:r>
        <w:rPr>
          <w:noProof/>
        </w:rPr>
        <w:instrText xml:space="preserve"> XE "Request for resubmission of an authorization" </w:instrText>
      </w:r>
      <w:r w:rsidR="00FD02FB">
        <w:rPr>
          <w:noProof/>
        </w:rPr>
        <w:fldChar w:fldCharType="end"/>
      </w:r>
      <w:r>
        <w:rPr>
          <w:noProof/>
        </w:rPr>
        <w:t xml:space="preserve"> (Event I10</w:t>
      </w:r>
      <w:r w:rsidR="00FD02FB">
        <w:rPr>
          <w:noProof/>
        </w:rPr>
        <w:fldChar w:fldCharType="begin"/>
      </w:r>
      <w:r>
        <w:rPr>
          <w:noProof/>
        </w:rPr>
        <w:instrText xml:space="preserve"> XE "I10" </w:instrText>
      </w:r>
      <w:r w:rsidR="00FD02FB">
        <w:rPr>
          <w:noProof/>
        </w:rPr>
        <w:fldChar w:fldCharType="end"/>
      </w:r>
      <w:r>
        <w:rPr>
          <w:noProof/>
        </w:rPr>
        <w:t>)</w:t>
      </w:r>
      <w:bookmarkEnd w:id="1837"/>
      <w:bookmarkEnd w:id="1838"/>
    </w:p>
    <w:p w14:paraId="7373EFEF" w14:textId="77777777" w:rsidR="00573AF5" w:rsidRDefault="00573AF5" w:rsidP="00C87B0A">
      <w:pPr>
        <w:pStyle w:val="NormalIndented"/>
      </w:pPr>
      <w:r>
        <w:t>If a previously submitted request for treatment authorization is rejected or canceled, this event could trigger a resubmission message for a referenced authorization.  For example, the payor may have rejected a request until additional clinical information is sent to support the authorization request.</w:t>
      </w:r>
    </w:p>
    <w:p w14:paraId="41C89724" w14:textId="77777777" w:rsidR="00573AF5" w:rsidRDefault="00573AF5">
      <w:pPr>
        <w:pStyle w:val="Heading3"/>
        <w:rPr>
          <w:noProof/>
        </w:rPr>
      </w:pPr>
      <w:bookmarkStart w:id="1839" w:name="_Toc348244489"/>
      <w:bookmarkStart w:id="1840" w:name="_Ref358617998"/>
      <w:bookmarkStart w:id="1841" w:name="_Ref373296260"/>
      <w:bookmarkStart w:id="1842" w:name="_Ref175644408"/>
      <w:bookmarkStart w:id="1843" w:name="_Ref175644455"/>
      <w:bookmarkStart w:id="1844" w:name="_Toc28982332"/>
      <w:r>
        <w:rPr>
          <w:noProof/>
        </w:rPr>
        <w:t>RQA/RPA - Request for Cancellation of an Authorization</w:t>
      </w:r>
      <w:r w:rsidR="00FD02FB">
        <w:rPr>
          <w:noProof/>
        </w:rPr>
        <w:fldChar w:fldCharType="begin"/>
      </w:r>
      <w:r>
        <w:rPr>
          <w:noProof/>
        </w:rPr>
        <w:instrText xml:space="preserve"> XE "Request for cancellation of an authorization" </w:instrText>
      </w:r>
      <w:r w:rsidR="00FD02FB">
        <w:rPr>
          <w:noProof/>
        </w:rPr>
        <w:fldChar w:fldCharType="end"/>
      </w:r>
      <w:r>
        <w:rPr>
          <w:noProof/>
        </w:rPr>
        <w:t xml:space="preserve"> (Event I11</w:t>
      </w:r>
      <w:r w:rsidR="00FD02FB">
        <w:rPr>
          <w:noProof/>
        </w:rPr>
        <w:fldChar w:fldCharType="begin"/>
      </w:r>
      <w:r>
        <w:rPr>
          <w:noProof/>
        </w:rPr>
        <w:instrText xml:space="preserve"> XE "I11" </w:instrText>
      </w:r>
      <w:r w:rsidR="00FD02FB">
        <w:rPr>
          <w:noProof/>
        </w:rPr>
        <w:fldChar w:fldCharType="end"/>
      </w:r>
      <w:r>
        <w:rPr>
          <w:noProof/>
        </w:rPr>
        <w:t>)</w:t>
      </w:r>
      <w:bookmarkEnd w:id="1839"/>
      <w:bookmarkEnd w:id="1840"/>
      <w:bookmarkEnd w:id="1841"/>
      <w:bookmarkEnd w:id="1842"/>
      <w:bookmarkEnd w:id="1843"/>
      <w:bookmarkEnd w:id="1844"/>
    </w:p>
    <w:p w14:paraId="475B0889" w14:textId="77777777" w:rsidR="00573AF5" w:rsidRDefault="00573AF5" w:rsidP="00C87B0A">
      <w:pPr>
        <w:pStyle w:val="NormalIndented"/>
      </w:pPr>
      <w:r>
        <w:t>This event may trigger the cancellation of an authorization.  It may be used by the provider to indicate that an authorized service was not performed, or perhaps that the patient changed to another provider.  A payor may use this request to reject a submitted authorization request from a provider.</w:t>
      </w:r>
    </w:p>
    <w:p w14:paraId="0A633C0D" w14:textId="77777777" w:rsidR="00573AF5" w:rsidRDefault="00573AF5">
      <w:pPr>
        <w:pStyle w:val="Heading2"/>
        <w:rPr>
          <w:noProof/>
        </w:rPr>
      </w:pPr>
      <w:bookmarkStart w:id="1845" w:name="_Toc28982333"/>
      <w:r>
        <w:rPr>
          <w:noProof/>
        </w:rPr>
        <w:t>PATIENT REFERRAL MESSAGES AND TRIGGER EVENTS</w:t>
      </w:r>
      <w:bookmarkEnd w:id="1845"/>
      <w:r w:rsidR="00FD02FB">
        <w:rPr>
          <w:noProof/>
        </w:rPr>
        <w:fldChar w:fldCharType="begin"/>
      </w:r>
      <w:r>
        <w:rPr>
          <w:noProof/>
        </w:rPr>
        <w:instrText xml:space="preserve"> XE "REF - patient referral message" </w:instrText>
      </w:r>
      <w:r w:rsidR="00FD02FB">
        <w:rPr>
          <w:noProof/>
        </w:rPr>
        <w:fldChar w:fldCharType="end"/>
      </w:r>
      <w:bookmarkStart w:id="1846" w:name="_Toc380430451"/>
      <w:bookmarkEnd w:id="1846"/>
    </w:p>
    <w:p w14:paraId="1C036EC1" w14:textId="77777777" w:rsidR="00573AF5" w:rsidRDefault="00573AF5">
      <w:pPr>
        <w:rPr>
          <w:noProof/>
        </w:rPr>
      </w:pPr>
      <w:r>
        <w:rPr>
          <w:noProof/>
        </w:rPr>
        <w:t>These message definitions and event codes define the patient referral.  Although only three trigger events are defined, the abstract message is very versatile and can provide for a wide variety of inter-enterprise transactions.</w:t>
      </w:r>
    </w:p>
    <w:p w14:paraId="4ABCA626" w14:textId="77777777" w:rsidR="00573AF5" w:rsidRPr="00A5194E" w:rsidRDefault="00573AF5">
      <w:pPr>
        <w:pStyle w:val="Heading3"/>
        <w:rPr>
          <w:noProof/>
          <w:lang w:val="fr-FR"/>
          <w:rPrChange w:id="1847" w:author="Merrick, Riki | APHL" w:date="2022-09-01T17:06:00Z">
            <w:rPr>
              <w:noProof/>
            </w:rPr>
          </w:rPrChange>
        </w:rPr>
      </w:pPr>
      <w:bookmarkStart w:id="1848" w:name="_Toc28982334"/>
      <w:r w:rsidRPr="00A5194E">
        <w:rPr>
          <w:noProof/>
          <w:lang w:val="fr-FR"/>
          <w:rPrChange w:id="1849" w:author="Merrick, Riki | APHL" w:date="2022-09-01T17:06:00Z">
            <w:rPr>
              <w:noProof/>
            </w:rPr>
          </w:rPrChange>
        </w:rPr>
        <w:t>REF/RRI - Patient Referral Message</w:t>
      </w:r>
      <w:bookmarkEnd w:id="1848"/>
      <w:r w:rsidR="00FD02FB">
        <w:rPr>
          <w:noProof/>
        </w:rPr>
        <w:fldChar w:fldCharType="begin"/>
      </w:r>
      <w:r w:rsidRPr="00A5194E">
        <w:rPr>
          <w:noProof/>
          <w:lang w:val="fr-FR"/>
          <w:rPrChange w:id="1850" w:author="Merrick, Riki | APHL" w:date="2022-09-01T17:06:00Z">
            <w:rPr>
              <w:noProof/>
            </w:rPr>
          </w:rPrChange>
        </w:rPr>
        <w:instrText xml:space="preserve"> XE "Patient Referral Message" </w:instrText>
      </w:r>
      <w:r w:rsidR="00FD02FB">
        <w:rPr>
          <w:noProof/>
        </w:rPr>
        <w:fldChar w:fldCharType="end"/>
      </w:r>
      <w:r w:rsidR="00FD02FB">
        <w:rPr>
          <w:noProof/>
        </w:rPr>
        <w:fldChar w:fldCharType="begin"/>
      </w:r>
      <w:r w:rsidRPr="00A5194E">
        <w:rPr>
          <w:noProof/>
          <w:lang w:val="fr-FR"/>
          <w:rPrChange w:id="1851" w:author="Merrick, Riki | APHL" w:date="2022-09-01T17:06:00Z">
            <w:rPr>
              <w:noProof/>
            </w:rPr>
          </w:rPrChange>
        </w:rPr>
        <w:instrText xml:space="preserve"> XE "REF" </w:instrText>
      </w:r>
      <w:r w:rsidR="00FD02FB">
        <w:rPr>
          <w:noProof/>
        </w:rPr>
        <w:fldChar w:fldCharType="end"/>
      </w:r>
      <w:r w:rsidR="00FD02FB">
        <w:rPr>
          <w:noProof/>
        </w:rPr>
        <w:fldChar w:fldCharType="begin"/>
      </w:r>
      <w:r w:rsidRPr="00A5194E">
        <w:rPr>
          <w:noProof/>
          <w:lang w:val="fr-FR"/>
          <w:rPrChange w:id="1852" w:author="Merrick, Riki | APHL" w:date="2022-09-01T17:06:00Z">
            <w:rPr>
              <w:noProof/>
            </w:rPr>
          </w:rPrChange>
        </w:rPr>
        <w:instrText xml:space="preserve"> XE "RRI" </w:instrText>
      </w:r>
      <w:r w:rsidR="00FD02FB">
        <w:rPr>
          <w:noProof/>
        </w:rPr>
        <w:fldChar w:fldCharType="end"/>
      </w:r>
    </w:p>
    <w:p w14:paraId="423ED6F2" w14:textId="26769671" w:rsidR="00573AF5" w:rsidRDefault="00573AF5" w:rsidP="00C87B0A">
      <w:pPr>
        <w:pStyle w:val="NormalIndented"/>
      </w:pPr>
      <w:r>
        <w:t xml:space="preserve">The trigger events that use this message definition are described in Sections </w:t>
      </w:r>
      <w:r w:rsidR="00E55266">
        <w:fldChar w:fldCharType="begin"/>
      </w:r>
      <w:r w:rsidR="00E55266">
        <w:instrText xml:space="preserve"> REF _Ref175644567 \r \h  \* MERGEFORMAT </w:instrText>
      </w:r>
      <w:r w:rsidR="00E55266">
        <w:fldChar w:fldCharType="separate"/>
      </w:r>
      <w:ins w:id="1853" w:author="Lynn Laakso" w:date="2022-09-09T14:52:00Z">
        <w:r w:rsidR="00BD5E8C" w:rsidRPr="00BD5E8C">
          <w:rPr>
            <w:rStyle w:val="HyperlinkText"/>
            <w:rPrChange w:id="1854" w:author="Lynn Laakso" w:date="2022-09-09T14:52:00Z">
              <w:rPr/>
            </w:rPrChange>
          </w:rPr>
          <w:t>11.5.2</w:t>
        </w:r>
      </w:ins>
      <w:del w:id="1855" w:author="Lynn Laakso" w:date="2022-09-09T14:52:00Z">
        <w:r w:rsidR="004C24B3" w:rsidRPr="004C24B3" w:rsidDel="00BD5E8C">
          <w:rPr>
            <w:rStyle w:val="HyperlinkText"/>
          </w:rPr>
          <w:delText>11.5.2</w:delText>
        </w:r>
      </w:del>
      <w:r w:rsidR="00E55266">
        <w:fldChar w:fldCharType="end"/>
      </w:r>
      <w:r>
        <w:t>, "</w:t>
      </w:r>
      <w:r w:rsidR="00E55266">
        <w:fldChar w:fldCharType="begin"/>
      </w:r>
      <w:r w:rsidR="00E55266">
        <w:instrText xml:space="preserve"> REF _Ref175644597 \h  \* MERGEFORMAT </w:instrText>
      </w:r>
      <w:r w:rsidR="00E55266">
        <w:fldChar w:fldCharType="separate"/>
      </w:r>
      <w:ins w:id="1856" w:author="Lynn Laakso" w:date="2022-09-09T14:52:00Z">
        <w:r w:rsidR="00BD5E8C" w:rsidRPr="00BD5E8C">
          <w:rPr>
            <w:rStyle w:val="HyperlinkText"/>
            <w:rPrChange w:id="1857" w:author="Lynn Laakso" w:date="2022-09-09T14:52:00Z">
              <w:rPr/>
            </w:rPrChange>
          </w:rPr>
          <w:t>REF/RRI - Patient Referral</w:t>
        </w:r>
        <w:r w:rsidR="00BD5E8C" w:rsidRPr="00BD5E8C">
          <w:rPr>
            <w:rStyle w:val="HyperlinkText"/>
            <w:rPrChange w:id="1858" w:author="Lynn Laakso" w:date="2022-09-09T14:52:00Z">
              <w:rPr/>
            </w:rPrChange>
          </w:rPr>
          <w:fldChar w:fldCharType="begin"/>
        </w:r>
        <w:r w:rsidR="00BD5E8C" w:rsidRPr="00BD5E8C">
          <w:rPr>
            <w:rStyle w:val="HyperlinkText"/>
            <w:rPrChange w:id="1859" w:author="Lynn Laakso" w:date="2022-09-09T14:52:00Z">
              <w:rPr/>
            </w:rPrChange>
          </w:rPr>
          <w:instrText xml:space="preserve"> XE "Patient referral" </w:instrText>
        </w:r>
        <w:r w:rsidR="00BD5E8C" w:rsidRPr="00BD5E8C">
          <w:rPr>
            <w:rStyle w:val="HyperlinkText"/>
            <w:rPrChange w:id="1860" w:author="Lynn Laakso" w:date="2022-09-09T14:52:00Z">
              <w:rPr/>
            </w:rPrChange>
          </w:rPr>
          <w:fldChar w:fldCharType="end"/>
        </w:r>
        <w:r w:rsidR="00BD5E8C" w:rsidRPr="00BD5E8C">
          <w:rPr>
            <w:rStyle w:val="HyperlinkText"/>
            <w:rPrChange w:id="1861" w:author="Lynn Laakso" w:date="2022-09-09T14:52:00Z">
              <w:rPr/>
            </w:rPrChange>
          </w:rPr>
          <w:t xml:space="preserve"> (Event I12</w:t>
        </w:r>
        <w:r w:rsidR="00BD5E8C" w:rsidRPr="00BD5E8C">
          <w:rPr>
            <w:rStyle w:val="HyperlinkText"/>
            <w:rPrChange w:id="1862" w:author="Lynn Laakso" w:date="2022-09-09T14:52:00Z">
              <w:rPr/>
            </w:rPrChange>
          </w:rPr>
          <w:fldChar w:fldCharType="begin"/>
        </w:r>
        <w:r w:rsidR="00BD5E8C" w:rsidRPr="00BD5E8C">
          <w:rPr>
            <w:rStyle w:val="HyperlinkText"/>
            <w:rPrChange w:id="1863" w:author="Lynn Laakso" w:date="2022-09-09T14:52:00Z">
              <w:rPr/>
            </w:rPrChange>
          </w:rPr>
          <w:instrText xml:space="preserve"> XE "I12" </w:instrText>
        </w:r>
        <w:r w:rsidR="00BD5E8C" w:rsidRPr="00BD5E8C">
          <w:rPr>
            <w:rStyle w:val="HyperlinkText"/>
            <w:rPrChange w:id="1864" w:author="Lynn Laakso" w:date="2022-09-09T14:52:00Z">
              <w:rPr/>
            </w:rPrChange>
          </w:rPr>
          <w:fldChar w:fldCharType="end"/>
        </w:r>
        <w:r w:rsidR="00BD5E8C" w:rsidRPr="00BD5E8C">
          <w:rPr>
            <w:rStyle w:val="HyperlinkText"/>
            <w:rPrChange w:id="1865" w:author="Lynn Laakso" w:date="2022-09-09T14:52:00Z">
              <w:rPr/>
            </w:rPrChange>
          </w:rPr>
          <w:t>)</w:t>
        </w:r>
      </w:ins>
      <w:del w:id="1866" w:author="Lynn Laakso" w:date="2022-09-09T14:52:00Z">
        <w:r w:rsidR="004C24B3" w:rsidRPr="004C24B3" w:rsidDel="00BD5E8C">
          <w:rPr>
            <w:rStyle w:val="HyperlinkText"/>
          </w:rPr>
          <w:delText>REF/RRI - Patient Referral</w:delText>
        </w:r>
        <w:r w:rsidR="00FD02FB" w:rsidRPr="004C24B3" w:rsidDel="00BD5E8C">
          <w:rPr>
            <w:rStyle w:val="HyperlinkText"/>
          </w:rPr>
          <w:fldChar w:fldCharType="begin"/>
        </w:r>
        <w:r w:rsidR="004C24B3" w:rsidRPr="004C24B3" w:rsidDel="00BD5E8C">
          <w:rPr>
            <w:rStyle w:val="HyperlinkText"/>
          </w:rPr>
          <w:delInstrText xml:space="preserve"> XE "Patient referral" </w:delInstrText>
        </w:r>
        <w:r w:rsidR="00FD02FB" w:rsidRPr="004C24B3" w:rsidDel="00BD5E8C">
          <w:rPr>
            <w:rStyle w:val="HyperlinkText"/>
          </w:rPr>
          <w:fldChar w:fldCharType="end"/>
        </w:r>
        <w:r w:rsidR="004C24B3" w:rsidRPr="004C24B3" w:rsidDel="00BD5E8C">
          <w:rPr>
            <w:rStyle w:val="HyperlinkText"/>
          </w:rPr>
          <w:delText xml:space="preserve"> (Event I12</w:delText>
        </w:r>
        <w:r w:rsidR="00FD02FB" w:rsidRPr="004C24B3" w:rsidDel="00BD5E8C">
          <w:rPr>
            <w:rStyle w:val="HyperlinkText"/>
          </w:rPr>
          <w:fldChar w:fldCharType="begin"/>
        </w:r>
        <w:r w:rsidR="004C24B3" w:rsidRPr="004C24B3" w:rsidDel="00BD5E8C">
          <w:rPr>
            <w:rStyle w:val="HyperlinkText"/>
          </w:rPr>
          <w:delInstrText xml:space="preserve"> XE "I12" </w:delInstrText>
        </w:r>
        <w:r w:rsidR="00FD02FB" w:rsidRPr="004C24B3" w:rsidDel="00BD5E8C">
          <w:rPr>
            <w:rStyle w:val="HyperlinkText"/>
          </w:rPr>
          <w:fldChar w:fldCharType="end"/>
        </w:r>
        <w:r w:rsidR="004C24B3" w:rsidRPr="004C24B3" w:rsidDel="00BD5E8C">
          <w:rPr>
            <w:rStyle w:val="HyperlinkText"/>
          </w:rPr>
          <w:delText>)</w:delText>
        </w:r>
      </w:del>
      <w:r w:rsidR="00E55266">
        <w:fldChar w:fldCharType="end"/>
      </w:r>
      <w:r>
        <w:t xml:space="preserve">," through </w:t>
      </w:r>
      <w:r w:rsidR="00E55266">
        <w:fldChar w:fldCharType="begin"/>
      </w:r>
      <w:r w:rsidR="00E55266">
        <w:instrText xml:space="preserve"> REF _Ref175644577 \r \h  \* MERGEFORMAT </w:instrText>
      </w:r>
      <w:r w:rsidR="00E55266">
        <w:fldChar w:fldCharType="separate"/>
      </w:r>
      <w:ins w:id="1867" w:author="Lynn Laakso" w:date="2022-09-09T14:52:00Z">
        <w:r w:rsidR="00BD5E8C" w:rsidRPr="00BD5E8C">
          <w:rPr>
            <w:rStyle w:val="HyperlinkText"/>
            <w:rPrChange w:id="1868" w:author="Lynn Laakso" w:date="2022-09-09T14:52:00Z">
              <w:rPr/>
            </w:rPrChange>
          </w:rPr>
          <w:t>11.5.5</w:t>
        </w:r>
      </w:ins>
      <w:del w:id="1869" w:author="Lynn Laakso" w:date="2022-09-09T14:52:00Z">
        <w:r w:rsidR="004C24B3" w:rsidRPr="004C24B3" w:rsidDel="00BD5E8C">
          <w:rPr>
            <w:rStyle w:val="HyperlinkText"/>
          </w:rPr>
          <w:delText>11.5.5</w:delText>
        </w:r>
      </w:del>
      <w:r w:rsidR="00E55266">
        <w:fldChar w:fldCharType="end"/>
      </w:r>
      <w:r>
        <w:t>, "</w:t>
      </w:r>
      <w:r w:rsidR="00E55266">
        <w:fldChar w:fldCharType="begin"/>
      </w:r>
      <w:r w:rsidR="00E55266">
        <w:instrText xml:space="preserve"> REF _Ref175644607 \h  \* MERGEFORMAT </w:instrText>
      </w:r>
      <w:r w:rsidR="00E55266">
        <w:fldChar w:fldCharType="separate"/>
      </w:r>
      <w:ins w:id="1870" w:author="Lynn Laakso" w:date="2022-09-09T14:52:00Z">
        <w:r w:rsidR="00BD5E8C" w:rsidRPr="00BD5E8C">
          <w:rPr>
            <w:rStyle w:val="HyperlinkText"/>
            <w:rPrChange w:id="1871" w:author="Lynn Laakso" w:date="2022-09-09T14:52:00Z">
              <w:rPr/>
            </w:rPrChange>
          </w:rPr>
          <w:t>REF/RRI - Request Patient Referral Status</w:t>
        </w:r>
        <w:r w:rsidR="00BD5E8C" w:rsidRPr="00BD5E8C">
          <w:rPr>
            <w:rStyle w:val="HyperlinkText"/>
            <w:rPrChange w:id="1872" w:author="Lynn Laakso" w:date="2022-09-09T14:52:00Z">
              <w:rPr/>
            </w:rPrChange>
          </w:rPr>
          <w:fldChar w:fldCharType="begin"/>
        </w:r>
        <w:r w:rsidR="00BD5E8C" w:rsidRPr="00BD5E8C">
          <w:rPr>
            <w:rStyle w:val="HyperlinkText"/>
            <w:rPrChange w:id="1873" w:author="Lynn Laakso" w:date="2022-09-09T14:52:00Z">
              <w:rPr/>
            </w:rPrChange>
          </w:rPr>
          <w:instrText xml:space="preserve"> XE "Request patient referral status" </w:instrText>
        </w:r>
        <w:r w:rsidR="00BD5E8C" w:rsidRPr="00BD5E8C">
          <w:rPr>
            <w:rStyle w:val="HyperlinkText"/>
            <w:rPrChange w:id="1874" w:author="Lynn Laakso" w:date="2022-09-09T14:52:00Z">
              <w:rPr/>
            </w:rPrChange>
          </w:rPr>
          <w:fldChar w:fldCharType="end"/>
        </w:r>
        <w:r w:rsidR="00BD5E8C" w:rsidRPr="00BD5E8C">
          <w:rPr>
            <w:rStyle w:val="HyperlinkText"/>
            <w:rPrChange w:id="1875" w:author="Lynn Laakso" w:date="2022-09-09T14:52:00Z">
              <w:rPr/>
            </w:rPrChange>
          </w:rPr>
          <w:t xml:space="preserve"> (Event I15</w:t>
        </w:r>
        <w:r w:rsidR="00BD5E8C" w:rsidRPr="00BD5E8C">
          <w:rPr>
            <w:rStyle w:val="HyperlinkText"/>
            <w:rPrChange w:id="1876" w:author="Lynn Laakso" w:date="2022-09-09T14:52:00Z">
              <w:rPr/>
            </w:rPrChange>
          </w:rPr>
          <w:fldChar w:fldCharType="begin"/>
        </w:r>
        <w:r w:rsidR="00BD5E8C" w:rsidRPr="00BD5E8C">
          <w:rPr>
            <w:rStyle w:val="HyperlinkText"/>
            <w:rPrChange w:id="1877" w:author="Lynn Laakso" w:date="2022-09-09T14:52:00Z">
              <w:rPr/>
            </w:rPrChange>
          </w:rPr>
          <w:instrText xml:space="preserve"> XE "I15" </w:instrText>
        </w:r>
        <w:r w:rsidR="00BD5E8C" w:rsidRPr="00BD5E8C">
          <w:rPr>
            <w:rStyle w:val="HyperlinkText"/>
            <w:rPrChange w:id="1878" w:author="Lynn Laakso" w:date="2022-09-09T14:52:00Z">
              <w:rPr/>
            </w:rPrChange>
          </w:rPr>
          <w:fldChar w:fldCharType="end"/>
        </w:r>
        <w:r w:rsidR="00BD5E8C" w:rsidRPr="00BD5E8C">
          <w:rPr>
            <w:rStyle w:val="HyperlinkText"/>
            <w:rPrChange w:id="1879" w:author="Lynn Laakso" w:date="2022-09-09T14:52:00Z">
              <w:rPr/>
            </w:rPrChange>
          </w:rPr>
          <w:t>)</w:t>
        </w:r>
      </w:ins>
      <w:del w:id="1880" w:author="Lynn Laakso" w:date="2022-09-09T14:52:00Z">
        <w:r w:rsidR="004C24B3" w:rsidRPr="004C24B3" w:rsidDel="00BD5E8C">
          <w:rPr>
            <w:rStyle w:val="HyperlinkText"/>
          </w:rPr>
          <w:delText>REF/RRI - Request Patient Referral Status</w:delText>
        </w:r>
        <w:r w:rsidR="00FD02FB" w:rsidRPr="004C24B3" w:rsidDel="00BD5E8C">
          <w:rPr>
            <w:rStyle w:val="HyperlinkText"/>
          </w:rPr>
          <w:fldChar w:fldCharType="begin"/>
        </w:r>
        <w:r w:rsidR="004C24B3" w:rsidRPr="004C24B3" w:rsidDel="00BD5E8C">
          <w:rPr>
            <w:rStyle w:val="HyperlinkText"/>
          </w:rPr>
          <w:delInstrText xml:space="preserve"> XE "Request patient referral status" </w:delInstrText>
        </w:r>
        <w:r w:rsidR="00FD02FB" w:rsidRPr="004C24B3" w:rsidDel="00BD5E8C">
          <w:rPr>
            <w:rStyle w:val="HyperlinkText"/>
          </w:rPr>
          <w:fldChar w:fldCharType="end"/>
        </w:r>
        <w:r w:rsidR="004C24B3" w:rsidRPr="004C24B3" w:rsidDel="00BD5E8C">
          <w:rPr>
            <w:rStyle w:val="HyperlinkText"/>
          </w:rPr>
          <w:delText xml:space="preserve"> (Event I15</w:delText>
        </w:r>
        <w:r w:rsidR="00FD02FB" w:rsidRPr="004C24B3" w:rsidDel="00BD5E8C">
          <w:rPr>
            <w:rStyle w:val="HyperlinkText"/>
          </w:rPr>
          <w:fldChar w:fldCharType="begin"/>
        </w:r>
        <w:r w:rsidR="004C24B3" w:rsidRPr="004C24B3" w:rsidDel="00BD5E8C">
          <w:rPr>
            <w:rStyle w:val="HyperlinkText"/>
          </w:rPr>
          <w:delInstrText xml:space="preserve"> XE "I15" </w:delInstrText>
        </w:r>
        <w:r w:rsidR="00FD02FB" w:rsidRPr="004C24B3" w:rsidDel="00BD5E8C">
          <w:rPr>
            <w:rStyle w:val="HyperlinkText"/>
          </w:rPr>
          <w:fldChar w:fldCharType="end"/>
        </w:r>
        <w:r w:rsidR="004C24B3" w:rsidRPr="004C24B3" w:rsidDel="00BD5E8C">
          <w:rPr>
            <w:rStyle w:val="HyperlinkText"/>
          </w:rPr>
          <w:delText>)</w:delText>
        </w:r>
      </w:del>
      <w:r w:rsidR="00E55266">
        <w:fldChar w:fldCharType="end"/>
      </w:r>
      <w:r>
        <w:t>."</w:t>
      </w:r>
    </w:p>
    <w:p w14:paraId="59105C5C" w14:textId="77777777" w:rsidR="00573AF5" w:rsidRDefault="00573AF5">
      <w:pPr>
        <w:pStyle w:val="MsgTableCaption"/>
        <w:rPr>
          <w:noProof/>
        </w:rPr>
      </w:pPr>
      <w:r>
        <w:rPr>
          <w:noProof/>
        </w:rPr>
        <w:t>REF^I12-I15^REF_I12: Patient Referral</w:t>
      </w:r>
      <w:r w:rsidR="00FD02FB">
        <w:rPr>
          <w:noProof/>
        </w:rPr>
        <w:fldChar w:fldCharType="begin"/>
      </w:r>
      <w:r>
        <w:rPr>
          <w:noProof/>
        </w:rPr>
        <w:instrText xml:space="preserve"> XE "REF Patient referral"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662E793A"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63B41C99"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0FB9F7F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C6BA004"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7E6A400" w14:textId="77777777" w:rsidR="00573AF5" w:rsidRDefault="00573AF5">
            <w:pPr>
              <w:pStyle w:val="MsgTableHeader"/>
              <w:jc w:val="center"/>
              <w:rPr>
                <w:noProof/>
              </w:rPr>
            </w:pPr>
            <w:r>
              <w:rPr>
                <w:noProof/>
              </w:rPr>
              <w:t>Chapter</w:t>
            </w:r>
          </w:p>
        </w:tc>
      </w:tr>
      <w:tr w:rsidR="00573AF5" w:rsidRPr="00573AF5" w14:paraId="517EFA11"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1FED8F32"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779B44EE"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AB06183"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99AC96" w14:textId="77777777" w:rsidR="00573AF5" w:rsidRDefault="00573AF5">
            <w:pPr>
              <w:pStyle w:val="MsgTableBody"/>
              <w:jc w:val="center"/>
              <w:rPr>
                <w:noProof/>
              </w:rPr>
            </w:pPr>
            <w:r>
              <w:rPr>
                <w:noProof/>
              </w:rPr>
              <w:t>2</w:t>
            </w:r>
          </w:p>
        </w:tc>
      </w:tr>
      <w:tr w:rsidR="00573AF5" w:rsidRPr="00573AF5" w14:paraId="2609B27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F4C3685"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79D445B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F83363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32FB3" w14:textId="77777777" w:rsidR="00573AF5" w:rsidRDefault="00573AF5">
            <w:pPr>
              <w:pStyle w:val="MsgTableBody"/>
              <w:jc w:val="center"/>
              <w:rPr>
                <w:noProof/>
              </w:rPr>
            </w:pPr>
            <w:r>
              <w:rPr>
                <w:noProof/>
              </w:rPr>
              <w:t>2</w:t>
            </w:r>
          </w:p>
        </w:tc>
      </w:tr>
      <w:tr w:rsidR="00573AF5" w:rsidRPr="00573AF5" w14:paraId="64ACD54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D0FF078"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47890D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E156A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5ADE4" w14:textId="77777777" w:rsidR="00573AF5" w:rsidRDefault="00573AF5">
            <w:pPr>
              <w:pStyle w:val="MsgTableBody"/>
              <w:jc w:val="center"/>
              <w:rPr>
                <w:noProof/>
              </w:rPr>
            </w:pPr>
            <w:r>
              <w:rPr>
                <w:noProof/>
              </w:rPr>
              <w:t>2</w:t>
            </w:r>
          </w:p>
        </w:tc>
      </w:tr>
      <w:tr w:rsidR="00573AF5" w:rsidRPr="00573AF5" w14:paraId="6CAB7AC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57EC947"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1" w:type="dxa"/>
            <w:tcBorders>
              <w:top w:val="dotted" w:sz="4" w:space="0" w:color="auto"/>
              <w:left w:val="nil"/>
              <w:bottom w:val="dotted" w:sz="4" w:space="0" w:color="auto"/>
              <w:right w:val="nil"/>
            </w:tcBorders>
            <w:shd w:val="clear" w:color="auto" w:fill="FFFFFF"/>
          </w:tcPr>
          <w:p w14:paraId="7BFC8361"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49113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6DAFB" w14:textId="77777777" w:rsidR="00573AF5" w:rsidRDefault="00573AF5">
            <w:pPr>
              <w:pStyle w:val="MsgTableBody"/>
              <w:jc w:val="center"/>
              <w:rPr>
                <w:noProof/>
              </w:rPr>
            </w:pPr>
            <w:r>
              <w:rPr>
                <w:noProof/>
              </w:rPr>
              <w:t>11</w:t>
            </w:r>
          </w:p>
        </w:tc>
      </w:tr>
      <w:tr w:rsidR="00FA2383" w:rsidRPr="00573AF5" w14:paraId="7550E67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928CA6"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62A7A1F"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369BCB7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A0DD2" w14:textId="77777777" w:rsidR="00FA2383" w:rsidRDefault="00FA2383" w:rsidP="00FA2383">
            <w:pPr>
              <w:pStyle w:val="MsgTableBody"/>
              <w:jc w:val="center"/>
              <w:rPr>
                <w:noProof/>
              </w:rPr>
            </w:pPr>
          </w:p>
        </w:tc>
      </w:tr>
      <w:tr w:rsidR="00FA2383" w:rsidRPr="00573AF5" w14:paraId="26F4018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BA721E7"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15CC6254"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CE4E7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A3B217" w14:textId="77777777" w:rsidR="00FA2383" w:rsidRDefault="00FA2383" w:rsidP="00FA2383">
            <w:pPr>
              <w:pStyle w:val="MsgTableBody"/>
              <w:jc w:val="center"/>
              <w:rPr>
                <w:noProof/>
              </w:rPr>
            </w:pPr>
            <w:r>
              <w:rPr>
                <w:noProof/>
              </w:rPr>
              <w:t>11</w:t>
            </w:r>
          </w:p>
        </w:tc>
      </w:tr>
      <w:tr w:rsidR="00FA2383" w:rsidRPr="00573AF5" w14:paraId="5251102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9EABA4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CFA399F"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681693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743D" w14:textId="77777777" w:rsidR="00FA2383" w:rsidRDefault="00FA2383" w:rsidP="00FA2383">
            <w:pPr>
              <w:pStyle w:val="MsgTableBody"/>
              <w:jc w:val="center"/>
              <w:rPr>
                <w:noProof/>
              </w:rPr>
            </w:pPr>
            <w:r>
              <w:rPr>
                <w:noProof/>
              </w:rPr>
              <w:t>11</w:t>
            </w:r>
          </w:p>
        </w:tc>
      </w:tr>
      <w:tr w:rsidR="00FA2383" w:rsidRPr="00573AF5" w14:paraId="745E3B4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AE60A74"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62BCCE6" w14:textId="77777777" w:rsidR="00FA2383" w:rsidRDefault="00FA2383" w:rsidP="00FA2383">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4960555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6D6E1" w14:textId="77777777" w:rsidR="00FA2383" w:rsidRDefault="00FA2383" w:rsidP="00FA2383">
            <w:pPr>
              <w:pStyle w:val="MsgTableBody"/>
              <w:jc w:val="center"/>
              <w:rPr>
                <w:noProof/>
              </w:rPr>
            </w:pPr>
          </w:p>
        </w:tc>
      </w:tr>
      <w:tr w:rsidR="00FA2383" w:rsidRPr="00573AF5" w14:paraId="64BFCD9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E14B57C" w14:textId="77777777" w:rsidR="00FA2383" w:rsidRDefault="00FA2383" w:rsidP="00FA2383">
            <w:pPr>
              <w:pStyle w:val="MsgTableBody"/>
              <w:rPr>
                <w:noProof/>
              </w:rPr>
            </w:pPr>
            <w:r>
              <w:rPr>
                <w:noProof/>
              </w:rPr>
              <w:lastRenderedPageBreak/>
              <w:t>{</w:t>
            </w:r>
          </w:p>
        </w:tc>
        <w:tc>
          <w:tcPr>
            <w:tcW w:w="4321" w:type="dxa"/>
            <w:tcBorders>
              <w:top w:val="dotted" w:sz="4" w:space="0" w:color="auto"/>
              <w:left w:val="nil"/>
              <w:bottom w:val="dotted" w:sz="4" w:space="0" w:color="auto"/>
              <w:right w:val="nil"/>
            </w:tcBorders>
            <w:shd w:val="clear" w:color="auto" w:fill="FFFFFF"/>
          </w:tcPr>
          <w:p w14:paraId="5B8333C8" w14:textId="77777777" w:rsidR="00FA2383" w:rsidRDefault="00FA2383" w:rsidP="00FA2383">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53666269"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A3F6C" w14:textId="77777777" w:rsidR="00FA2383" w:rsidRDefault="00FA2383" w:rsidP="00FA2383">
            <w:pPr>
              <w:pStyle w:val="MsgTableBody"/>
              <w:jc w:val="center"/>
              <w:rPr>
                <w:noProof/>
              </w:rPr>
            </w:pPr>
          </w:p>
        </w:tc>
      </w:tr>
      <w:tr w:rsidR="00FA2383" w:rsidRPr="00573AF5" w14:paraId="41BD17A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D3E7B36"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5109954B"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7B12D7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94807" w14:textId="77777777" w:rsidR="00FA2383" w:rsidRDefault="00FA2383" w:rsidP="00FA2383">
            <w:pPr>
              <w:pStyle w:val="MsgTableBody"/>
              <w:jc w:val="center"/>
              <w:rPr>
                <w:noProof/>
              </w:rPr>
            </w:pPr>
            <w:r>
              <w:rPr>
                <w:noProof/>
              </w:rPr>
              <w:t>11</w:t>
            </w:r>
          </w:p>
        </w:tc>
      </w:tr>
      <w:tr w:rsidR="00FA2383" w:rsidRPr="00573AF5" w14:paraId="4A16A62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E42073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61C7C44"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DD7ECA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ECC76" w14:textId="77777777" w:rsidR="00FA2383" w:rsidRDefault="00FA2383" w:rsidP="00FA2383">
            <w:pPr>
              <w:pStyle w:val="MsgTableBody"/>
              <w:jc w:val="center"/>
              <w:rPr>
                <w:noProof/>
              </w:rPr>
            </w:pPr>
            <w:r>
              <w:rPr>
                <w:noProof/>
              </w:rPr>
              <w:t>11</w:t>
            </w:r>
          </w:p>
        </w:tc>
      </w:tr>
      <w:tr w:rsidR="00FA2383" w:rsidRPr="00573AF5" w14:paraId="5CE453F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1F022F8" w14:textId="77777777" w:rsidR="00FA2383" w:rsidRDefault="00FA2383" w:rsidP="00FA2383">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47A5BE9" w14:textId="77777777" w:rsidR="00FA2383" w:rsidRDefault="00FA2383" w:rsidP="00FA2383">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7524CEF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5957B" w14:textId="77777777" w:rsidR="00FA2383" w:rsidRDefault="00FA2383" w:rsidP="00FA2383">
            <w:pPr>
              <w:pStyle w:val="MsgTableBody"/>
              <w:jc w:val="center"/>
              <w:rPr>
                <w:noProof/>
              </w:rPr>
            </w:pPr>
          </w:p>
        </w:tc>
      </w:tr>
      <w:tr w:rsidR="00FA2383" w:rsidRPr="00573AF5" w14:paraId="6658C90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E753099" w14:textId="77777777" w:rsidR="00FA2383" w:rsidRDefault="00FA2383" w:rsidP="00FA2383">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30D63493"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4ABC0D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114D3" w14:textId="77777777" w:rsidR="00FA2383" w:rsidRDefault="00FA2383" w:rsidP="00FA2383">
            <w:pPr>
              <w:pStyle w:val="MsgTableBody"/>
              <w:jc w:val="center"/>
              <w:rPr>
                <w:noProof/>
              </w:rPr>
            </w:pPr>
            <w:r>
              <w:rPr>
                <w:noProof/>
              </w:rPr>
              <w:t>3</w:t>
            </w:r>
          </w:p>
        </w:tc>
      </w:tr>
      <w:tr w:rsidR="001E0D07" w:rsidRPr="00767D02" w14:paraId="0B02B67D" w14:textId="77777777" w:rsidTr="001E0D07">
        <w:tblPrEx>
          <w:tblCellMar>
            <w:left w:w="108" w:type="dxa"/>
            <w:right w:w="108" w:type="dxa"/>
          </w:tblCellMar>
          <w:tblLook w:val="04A0" w:firstRow="1" w:lastRow="0" w:firstColumn="1" w:lastColumn="0" w:noHBand="0" w:noVBand="1"/>
        </w:tblPrEx>
        <w:trPr>
          <w:jc w:val="center"/>
          <w:ins w:id="1881" w:author="Amit Popat" w:date="2022-07-11T09:50:00Z"/>
        </w:trPr>
        <w:tc>
          <w:tcPr>
            <w:tcW w:w="2882" w:type="dxa"/>
            <w:tcBorders>
              <w:top w:val="dotted" w:sz="4" w:space="0" w:color="auto"/>
              <w:left w:val="nil"/>
              <w:bottom w:val="dotted" w:sz="4" w:space="0" w:color="auto"/>
              <w:right w:val="nil"/>
            </w:tcBorders>
            <w:shd w:val="clear" w:color="auto" w:fill="FFFFFF"/>
            <w:hideMark/>
          </w:tcPr>
          <w:p w14:paraId="6C97FF53" w14:textId="77777777" w:rsidR="001E0D07" w:rsidRPr="00767D02" w:rsidRDefault="001E0D07">
            <w:pPr>
              <w:pStyle w:val="MsgTableBody"/>
              <w:spacing w:line="256" w:lineRule="auto"/>
              <w:rPr>
                <w:ins w:id="1882" w:author="Amit Popat" w:date="2022-07-11T09:50:00Z"/>
                <w:noProof/>
                <w:color w:val="FF0000"/>
              </w:rPr>
            </w:pPr>
            <w:ins w:id="1883" w:author="Amit Popat" w:date="2022-07-11T09:50: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1E2B12AF" w14:textId="77777777" w:rsidR="001E0D07" w:rsidRPr="00767D02" w:rsidRDefault="001E0D07">
            <w:pPr>
              <w:pStyle w:val="MsgTableBody"/>
              <w:spacing w:line="256" w:lineRule="auto"/>
              <w:rPr>
                <w:ins w:id="1884" w:author="Amit Popat" w:date="2022-07-11T09:50:00Z"/>
                <w:noProof/>
                <w:color w:val="FF0000"/>
              </w:rPr>
            </w:pPr>
            <w:ins w:id="1885" w:author="Amit Popat" w:date="2022-07-11T09:50: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5787D0B" w14:textId="77777777" w:rsidR="001E0D07" w:rsidRPr="00767D02" w:rsidRDefault="001E0D07">
            <w:pPr>
              <w:pStyle w:val="MsgTableBody"/>
              <w:spacing w:line="256" w:lineRule="auto"/>
              <w:jc w:val="center"/>
              <w:rPr>
                <w:ins w:id="1886" w:author="Amit Popat" w:date="2022-07-11T09:5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A61F50D" w14:textId="77777777" w:rsidR="001E0D07" w:rsidRPr="00767D02" w:rsidRDefault="001E0D07">
            <w:pPr>
              <w:pStyle w:val="MsgTableBody"/>
              <w:spacing w:line="256" w:lineRule="auto"/>
              <w:jc w:val="center"/>
              <w:rPr>
                <w:ins w:id="1887" w:author="Amit Popat" w:date="2022-07-11T09:50:00Z"/>
                <w:noProof/>
                <w:color w:val="FF0000"/>
              </w:rPr>
            </w:pPr>
            <w:ins w:id="1888" w:author="Amit Popat" w:date="2022-07-11T09:50:00Z">
              <w:r w:rsidRPr="00767D02">
                <w:rPr>
                  <w:noProof/>
                  <w:color w:val="FF0000"/>
                </w:rPr>
                <w:t>3</w:t>
              </w:r>
            </w:ins>
          </w:p>
        </w:tc>
      </w:tr>
      <w:tr w:rsidR="001E0D07" w:rsidRPr="00767D02" w14:paraId="4E33FC94" w14:textId="77777777" w:rsidTr="001E0D07">
        <w:tblPrEx>
          <w:tblCellMar>
            <w:left w:w="108" w:type="dxa"/>
            <w:right w:w="108" w:type="dxa"/>
          </w:tblCellMar>
          <w:tblLook w:val="04A0" w:firstRow="1" w:lastRow="0" w:firstColumn="1" w:lastColumn="0" w:noHBand="0" w:noVBand="1"/>
        </w:tblPrEx>
        <w:trPr>
          <w:jc w:val="center"/>
          <w:ins w:id="1889" w:author="Amit Popat" w:date="2022-07-11T09:50:00Z"/>
        </w:trPr>
        <w:tc>
          <w:tcPr>
            <w:tcW w:w="2882" w:type="dxa"/>
            <w:tcBorders>
              <w:top w:val="dotted" w:sz="4" w:space="0" w:color="auto"/>
              <w:left w:val="nil"/>
              <w:bottom w:val="dotted" w:sz="4" w:space="0" w:color="auto"/>
              <w:right w:val="nil"/>
            </w:tcBorders>
            <w:shd w:val="clear" w:color="auto" w:fill="FFFFFF"/>
            <w:hideMark/>
          </w:tcPr>
          <w:p w14:paraId="021F86D2" w14:textId="77777777" w:rsidR="001E0D07" w:rsidRPr="00767D02" w:rsidRDefault="001E0D07">
            <w:pPr>
              <w:pStyle w:val="MsgTableBody"/>
              <w:spacing w:line="256" w:lineRule="auto"/>
              <w:rPr>
                <w:ins w:id="1890" w:author="Amit Popat" w:date="2022-07-11T09:50:00Z"/>
                <w:noProof/>
                <w:color w:val="FF0000"/>
              </w:rPr>
            </w:pPr>
            <w:ins w:id="1891" w:author="Amit Popat" w:date="2022-07-11T09:50: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0E83DC9E" w14:textId="77777777" w:rsidR="001E0D07" w:rsidRPr="00767D02" w:rsidRDefault="001E0D07">
            <w:pPr>
              <w:pStyle w:val="MsgTableBody"/>
              <w:spacing w:line="256" w:lineRule="auto"/>
              <w:rPr>
                <w:ins w:id="1892" w:author="Amit Popat" w:date="2022-07-11T09:50:00Z"/>
                <w:noProof/>
                <w:color w:val="FF0000"/>
              </w:rPr>
            </w:pPr>
            <w:ins w:id="1893" w:author="Amit Popat" w:date="2022-07-11T09:50: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3B340F6" w14:textId="77777777" w:rsidR="001E0D07" w:rsidRPr="00767D02" w:rsidRDefault="001E0D07">
            <w:pPr>
              <w:pStyle w:val="MsgTableBody"/>
              <w:spacing w:line="256" w:lineRule="auto"/>
              <w:jc w:val="center"/>
              <w:rPr>
                <w:ins w:id="1894" w:author="Amit Popat" w:date="2022-07-11T09:5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ED00A9D" w14:textId="77777777" w:rsidR="001E0D07" w:rsidRPr="00767D02" w:rsidRDefault="001E0D07">
            <w:pPr>
              <w:pStyle w:val="MsgTableBody"/>
              <w:spacing w:line="256" w:lineRule="auto"/>
              <w:jc w:val="center"/>
              <w:rPr>
                <w:ins w:id="1895" w:author="Amit Popat" w:date="2022-07-11T09:50:00Z"/>
                <w:noProof/>
                <w:color w:val="FF0000"/>
              </w:rPr>
            </w:pPr>
            <w:ins w:id="1896" w:author="Amit Popat" w:date="2022-07-11T09:50:00Z">
              <w:r w:rsidRPr="00767D02">
                <w:rPr>
                  <w:noProof/>
                  <w:color w:val="FF0000"/>
                </w:rPr>
                <w:t>3</w:t>
              </w:r>
            </w:ins>
          </w:p>
        </w:tc>
      </w:tr>
      <w:tr w:rsidR="001E0D07" w:rsidRPr="00767D02" w14:paraId="08512A3E" w14:textId="77777777" w:rsidTr="001E0D07">
        <w:tblPrEx>
          <w:tblCellMar>
            <w:left w:w="108" w:type="dxa"/>
            <w:right w:w="108" w:type="dxa"/>
          </w:tblCellMar>
          <w:tblLook w:val="04A0" w:firstRow="1" w:lastRow="0" w:firstColumn="1" w:lastColumn="0" w:noHBand="0" w:noVBand="1"/>
        </w:tblPrEx>
        <w:trPr>
          <w:jc w:val="center"/>
          <w:ins w:id="1897" w:author="Amit Popat" w:date="2022-07-11T09:50:00Z"/>
        </w:trPr>
        <w:tc>
          <w:tcPr>
            <w:tcW w:w="2882" w:type="dxa"/>
            <w:tcBorders>
              <w:top w:val="dotted" w:sz="4" w:space="0" w:color="auto"/>
              <w:left w:val="nil"/>
              <w:bottom w:val="dotted" w:sz="4" w:space="0" w:color="auto"/>
              <w:right w:val="nil"/>
            </w:tcBorders>
            <w:shd w:val="clear" w:color="auto" w:fill="FFFFFF"/>
            <w:hideMark/>
          </w:tcPr>
          <w:p w14:paraId="3B6DA7E9" w14:textId="77777777" w:rsidR="001E0D07" w:rsidRPr="00767D02" w:rsidRDefault="001E0D07">
            <w:pPr>
              <w:pStyle w:val="MsgTableBody"/>
              <w:spacing w:line="256" w:lineRule="auto"/>
              <w:rPr>
                <w:ins w:id="1898" w:author="Amit Popat" w:date="2022-07-11T09:50:00Z"/>
                <w:noProof/>
                <w:color w:val="FF0000"/>
              </w:rPr>
            </w:pPr>
            <w:ins w:id="1899" w:author="Amit Popat" w:date="2022-07-11T09:50: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78CF6FEE" w14:textId="0FD3AF67" w:rsidR="001E0D07" w:rsidRPr="00767D02" w:rsidRDefault="001E0D07">
            <w:pPr>
              <w:pStyle w:val="MsgTableBody"/>
              <w:spacing w:line="256" w:lineRule="auto"/>
              <w:rPr>
                <w:ins w:id="1900" w:author="Amit Popat" w:date="2022-07-11T09:50:00Z"/>
                <w:noProof/>
                <w:color w:val="FF0000"/>
              </w:rPr>
            </w:pPr>
            <w:ins w:id="1901" w:author="Amit Popat" w:date="2022-07-11T09:50:00Z">
              <w:del w:id="1902" w:author="Craig Newman" w:date="2023-07-03T08:05:00Z">
                <w:r w:rsidRPr="00767D02" w:rsidDel="004630BD">
                  <w:rPr>
                    <w:noProof/>
                    <w:color w:val="FF0000"/>
                  </w:rPr>
                  <w:delText>Sex for Clinical Use</w:delText>
                </w:r>
              </w:del>
            </w:ins>
            <w:ins w:id="1903"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4905F8F1" w14:textId="77777777" w:rsidR="001E0D07" w:rsidRPr="00767D02" w:rsidRDefault="001E0D07">
            <w:pPr>
              <w:pStyle w:val="MsgTableBody"/>
              <w:spacing w:line="256" w:lineRule="auto"/>
              <w:jc w:val="center"/>
              <w:rPr>
                <w:ins w:id="1904" w:author="Amit Popat" w:date="2022-07-11T09:5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52C1C95" w14:textId="77777777" w:rsidR="001E0D07" w:rsidRPr="00767D02" w:rsidRDefault="001E0D07">
            <w:pPr>
              <w:pStyle w:val="MsgTableBody"/>
              <w:spacing w:line="256" w:lineRule="auto"/>
              <w:jc w:val="center"/>
              <w:rPr>
                <w:ins w:id="1905" w:author="Amit Popat" w:date="2022-07-11T09:50:00Z"/>
                <w:noProof/>
                <w:color w:val="FF0000"/>
              </w:rPr>
            </w:pPr>
            <w:ins w:id="1906" w:author="Amit Popat" w:date="2022-07-11T09:50:00Z">
              <w:r w:rsidRPr="00767D02">
                <w:rPr>
                  <w:noProof/>
                  <w:color w:val="FF0000"/>
                </w:rPr>
                <w:t>3</w:t>
              </w:r>
            </w:ins>
          </w:p>
        </w:tc>
      </w:tr>
      <w:tr w:rsidR="008370EC" w:rsidRPr="00767D02" w14:paraId="3929E2CB" w14:textId="77777777" w:rsidTr="00F8714F">
        <w:tblPrEx>
          <w:tblCellMar>
            <w:left w:w="108" w:type="dxa"/>
            <w:right w:w="108" w:type="dxa"/>
          </w:tblCellMar>
          <w:tblLook w:val="04A0" w:firstRow="1" w:lastRow="0" w:firstColumn="1" w:lastColumn="0" w:noHBand="0" w:noVBand="1"/>
        </w:tblPrEx>
        <w:trPr>
          <w:jc w:val="center"/>
          <w:ins w:id="1907" w:author="Amit Popat" w:date="2022-07-11T10:28:00Z"/>
        </w:trPr>
        <w:tc>
          <w:tcPr>
            <w:tcW w:w="2882" w:type="dxa"/>
            <w:tcBorders>
              <w:top w:val="dotted" w:sz="4" w:space="0" w:color="auto"/>
              <w:left w:val="nil"/>
              <w:bottom w:val="dotted" w:sz="4" w:space="0" w:color="auto"/>
              <w:right w:val="nil"/>
            </w:tcBorders>
            <w:shd w:val="clear" w:color="auto" w:fill="FFFFFF"/>
          </w:tcPr>
          <w:p w14:paraId="4500E353" w14:textId="77777777" w:rsidR="008370EC" w:rsidRPr="00767D02" w:rsidRDefault="008370EC" w:rsidP="00F8714F">
            <w:pPr>
              <w:pStyle w:val="MsgTableBody"/>
              <w:spacing w:line="256" w:lineRule="auto"/>
              <w:rPr>
                <w:ins w:id="1908" w:author="Amit Popat" w:date="2022-07-11T10:28:00Z"/>
                <w:noProof/>
                <w:color w:val="FF0000"/>
              </w:rPr>
            </w:pPr>
            <w:ins w:id="1909" w:author="Amit Popat" w:date="2022-07-11T10:28: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4E1DC1D1" w14:textId="77777777" w:rsidR="008370EC" w:rsidRPr="00767D02" w:rsidRDefault="008370EC" w:rsidP="00F8714F">
            <w:pPr>
              <w:pStyle w:val="MsgTableBody"/>
              <w:spacing w:line="256" w:lineRule="auto"/>
              <w:rPr>
                <w:ins w:id="1910" w:author="Amit Popat" w:date="2022-07-11T10:28:00Z"/>
                <w:noProof/>
                <w:color w:val="FF0000"/>
              </w:rPr>
            </w:pPr>
            <w:ins w:id="1911" w:author="Amit Popat" w:date="2022-07-11T10:28: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66A14085" w14:textId="77777777" w:rsidR="008370EC" w:rsidRPr="00767D02" w:rsidRDefault="008370EC" w:rsidP="00F8714F">
            <w:pPr>
              <w:pStyle w:val="MsgTableBody"/>
              <w:spacing w:line="256" w:lineRule="auto"/>
              <w:jc w:val="center"/>
              <w:rPr>
                <w:ins w:id="1912"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tcPr>
          <w:p w14:paraId="5335271A" w14:textId="77777777" w:rsidR="008370EC" w:rsidRPr="00767D02" w:rsidRDefault="008370EC" w:rsidP="00F8714F">
            <w:pPr>
              <w:pStyle w:val="MsgTableBody"/>
              <w:spacing w:line="256" w:lineRule="auto"/>
              <w:jc w:val="center"/>
              <w:rPr>
                <w:ins w:id="1913" w:author="Amit Popat" w:date="2022-07-11T10:28:00Z"/>
                <w:noProof/>
                <w:color w:val="FF0000"/>
              </w:rPr>
            </w:pPr>
          </w:p>
        </w:tc>
      </w:tr>
      <w:tr w:rsidR="008370EC" w:rsidRPr="00767D02" w14:paraId="0FE35405" w14:textId="77777777" w:rsidTr="00F8714F">
        <w:tblPrEx>
          <w:tblCellMar>
            <w:left w:w="108" w:type="dxa"/>
            <w:right w:w="108" w:type="dxa"/>
          </w:tblCellMar>
        </w:tblPrEx>
        <w:trPr>
          <w:jc w:val="center"/>
          <w:ins w:id="1914" w:author="Amit Popat" w:date="2022-07-11T10:28:00Z"/>
        </w:trPr>
        <w:tc>
          <w:tcPr>
            <w:tcW w:w="2882" w:type="dxa"/>
            <w:tcBorders>
              <w:top w:val="dotted" w:sz="4" w:space="0" w:color="auto"/>
              <w:left w:val="nil"/>
              <w:bottom w:val="dotted" w:sz="4" w:space="0" w:color="auto"/>
              <w:right w:val="nil"/>
            </w:tcBorders>
            <w:shd w:val="clear" w:color="auto" w:fill="FFFFFF"/>
          </w:tcPr>
          <w:p w14:paraId="16EE5120" w14:textId="77777777" w:rsidR="008370EC" w:rsidRPr="00767D02" w:rsidRDefault="008370EC" w:rsidP="00F8714F">
            <w:pPr>
              <w:pStyle w:val="MsgTableBody"/>
              <w:rPr>
                <w:ins w:id="1915" w:author="Amit Popat" w:date="2022-07-11T10:28:00Z"/>
                <w:noProof/>
              </w:rPr>
            </w:pPr>
            <w:ins w:id="1916" w:author="Amit Popat" w:date="2022-07-11T10:28: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4FAB0820" w14:textId="77777777" w:rsidR="008370EC" w:rsidRPr="00767D02" w:rsidRDefault="008370EC" w:rsidP="00F8714F">
            <w:pPr>
              <w:pStyle w:val="MsgTableBody"/>
              <w:rPr>
                <w:ins w:id="1917" w:author="Amit Popat" w:date="2022-07-11T10:28:00Z"/>
                <w:noProof/>
              </w:rPr>
            </w:pPr>
            <w:ins w:id="1918" w:author="Amit Popat" w:date="2022-07-11T10:28: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6F6382BF" w14:textId="77777777" w:rsidR="008370EC" w:rsidRPr="00767D02" w:rsidRDefault="008370EC" w:rsidP="00F8714F">
            <w:pPr>
              <w:pStyle w:val="MsgTableBody"/>
              <w:jc w:val="center"/>
              <w:rPr>
                <w:ins w:id="1919" w:author="Amit Popat" w:date="2022-07-11T10:28:00Z"/>
                <w:noProof/>
              </w:rPr>
            </w:pPr>
          </w:p>
        </w:tc>
        <w:tc>
          <w:tcPr>
            <w:tcW w:w="1008" w:type="dxa"/>
            <w:tcBorders>
              <w:top w:val="dotted" w:sz="4" w:space="0" w:color="auto"/>
              <w:left w:val="nil"/>
              <w:bottom w:val="dotted" w:sz="4" w:space="0" w:color="auto"/>
              <w:right w:val="nil"/>
            </w:tcBorders>
            <w:shd w:val="clear" w:color="auto" w:fill="FFFFFF"/>
          </w:tcPr>
          <w:p w14:paraId="579BD265" w14:textId="77777777" w:rsidR="008370EC" w:rsidRPr="00767D02" w:rsidRDefault="008370EC" w:rsidP="00F8714F">
            <w:pPr>
              <w:pStyle w:val="MsgTableBody"/>
              <w:jc w:val="center"/>
              <w:rPr>
                <w:ins w:id="1920" w:author="Amit Popat" w:date="2022-07-11T10:28:00Z"/>
                <w:noProof/>
              </w:rPr>
            </w:pPr>
            <w:ins w:id="1921" w:author="Amit Popat" w:date="2022-07-11T10:28:00Z">
              <w:r w:rsidRPr="00767D02">
                <w:rPr>
                  <w:noProof/>
                </w:rPr>
                <w:t>3</w:t>
              </w:r>
            </w:ins>
          </w:p>
        </w:tc>
      </w:tr>
      <w:tr w:rsidR="008370EC" w:rsidRPr="00767D02" w14:paraId="5AE72C12" w14:textId="77777777" w:rsidTr="00F8714F">
        <w:tblPrEx>
          <w:tblCellMar>
            <w:left w:w="108" w:type="dxa"/>
            <w:right w:w="108" w:type="dxa"/>
          </w:tblCellMar>
          <w:tblLook w:val="04A0" w:firstRow="1" w:lastRow="0" w:firstColumn="1" w:lastColumn="0" w:noHBand="0" w:noVBand="1"/>
        </w:tblPrEx>
        <w:trPr>
          <w:jc w:val="center"/>
          <w:ins w:id="1922" w:author="Amit Popat" w:date="2022-07-11T10:28:00Z"/>
        </w:trPr>
        <w:tc>
          <w:tcPr>
            <w:tcW w:w="2882" w:type="dxa"/>
            <w:tcBorders>
              <w:top w:val="dotted" w:sz="4" w:space="0" w:color="auto"/>
              <w:left w:val="nil"/>
              <w:bottom w:val="dotted" w:sz="4" w:space="0" w:color="auto"/>
              <w:right w:val="nil"/>
            </w:tcBorders>
            <w:shd w:val="clear" w:color="auto" w:fill="FFFFFF"/>
            <w:hideMark/>
          </w:tcPr>
          <w:p w14:paraId="1F1B09CD" w14:textId="77777777" w:rsidR="008370EC" w:rsidRPr="00767D02" w:rsidRDefault="008370EC" w:rsidP="00F8714F">
            <w:pPr>
              <w:pStyle w:val="MsgTableBody"/>
              <w:spacing w:line="256" w:lineRule="auto"/>
              <w:rPr>
                <w:ins w:id="1923" w:author="Amit Popat" w:date="2022-07-11T10:28:00Z"/>
                <w:noProof/>
                <w:color w:val="FF0000"/>
              </w:rPr>
            </w:pPr>
            <w:ins w:id="1924" w:author="Amit Popat" w:date="2022-07-11T10:28: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B53C9F9" w14:textId="77777777" w:rsidR="008370EC" w:rsidRPr="00767D02" w:rsidRDefault="008370EC" w:rsidP="00F8714F">
            <w:pPr>
              <w:pStyle w:val="MsgTableBody"/>
              <w:spacing w:line="256" w:lineRule="auto"/>
              <w:rPr>
                <w:ins w:id="1925" w:author="Amit Popat" w:date="2022-07-11T10:28:00Z"/>
                <w:noProof/>
                <w:color w:val="FF0000"/>
              </w:rPr>
            </w:pPr>
            <w:ins w:id="1926" w:author="Amit Popat" w:date="2022-07-11T10:28: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87840C2" w14:textId="77777777" w:rsidR="008370EC" w:rsidRPr="00767D02" w:rsidRDefault="008370EC" w:rsidP="00F8714F">
            <w:pPr>
              <w:pStyle w:val="MsgTableBody"/>
              <w:spacing w:line="256" w:lineRule="auto"/>
              <w:jc w:val="center"/>
              <w:rPr>
                <w:ins w:id="1927"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8590A27" w14:textId="77777777" w:rsidR="008370EC" w:rsidRPr="00767D02" w:rsidRDefault="008370EC" w:rsidP="00F8714F">
            <w:pPr>
              <w:pStyle w:val="MsgTableBody"/>
              <w:spacing w:line="256" w:lineRule="auto"/>
              <w:jc w:val="center"/>
              <w:rPr>
                <w:ins w:id="1928" w:author="Amit Popat" w:date="2022-07-11T10:28:00Z"/>
                <w:noProof/>
                <w:color w:val="FF0000"/>
              </w:rPr>
            </w:pPr>
            <w:ins w:id="1929" w:author="Amit Popat" w:date="2022-07-11T10:28:00Z">
              <w:r w:rsidRPr="00767D02">
                <w:rPr>
                  <w:noProof/>
                  <w:color w:val="FF0000"/>
                </w:rPr>
                <w:t>3</w:t>
              </w:r>
            </w:ins>
          </w:p>
        </w:tc>
      </w:tr>
      <w:tr w:rsidR="008370EC" w:rsidRPr="00767D02" w14:paraId="45A8E5B9" w14:textId="77777777" w:rsidTr="00F8714F">
        <w:tblPrEx>
          <w:tblCellMar>
            <w:left w:w="108" w:type="dxa"/>
            <w:right w:w="108" w:type="dxa"/>
          </w:tblCellMar>
          <w:tblLook w:val="04A0" w:firstRow="1" w:lastRow="0" w:firstColumn="1" w:lastColumn="0" w:noHBand="0" w:noVBand="1"/>
        </w:tblPrEx>
        <w:trPr>
          <w:jc w:val="center"/>
          <w:ins w:id="1930" w:author="Amit Popat" w:date="2022-07-11T10:28:00Z"/>
        </w:trPr>
        <w:tc>
          <w:tcPr>
            <w:tcW w:w="2882" w:type="dxa"/>
            <w:tcBorders>
              <w:top w:val="dotted" w:sz="4" w:space="0" w:color="auto"/>
              <w:left w:val="nil"/>
              <w:bottom w:val="dotted" w:sz="4" w:space="0" w:color="auto"/>
              <w:right w:val="nil"/>
            </w:tcBorders>
            <w:shd w:val="clear" w:color="auto" w:fill="FFFFFF"/>
            <w:hideMark/>
          </w:tcPr>
          <w:p w14:paraId="71928754" w14:textId="77777777" w:rsidR="008370EC" w:rsidRPr="00767D02" w:rsidRDefault="008370EC" w:rsidP="00F8714F">
            <w:pPr>
              <w:pStyle w:val="MsgTableBody"/>
              <w:spacing w:line="256" w:lineRule="auto"/>
              <w:rPr>
                <w:ins w:id="1931" w:author="Amit Popat" w:date="2022-07-11T10:28:00Z"/>
                <w:noProof/>
                <w:color w:val="FF0000"/>
              </w:rPr>
            </w:pPr>
            <w:ins w:id="1932" w:author="Amit Popat" w:date="2022-07-11T10:28: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1D5E84B9" w14:textId="77777777" w:rsidR="008370EC" w:rsidRPr="00767D02" w:rsidRDefault="008370EC" w:rsidP="00F8714F">
            <w:pPr>
              <w:pStyle w:val="MsgTableBody"/>
              <w:spacing w:line="256" w:lineRule="auto"/>
              <w:rPr>
                <w:ins w:id="1933" w:author="Amit Popat" w:date="2022-07-11T10:28:00Z"/>
                <w:noProof/>
                <w:color w:val="FF0000"/>
              </w:rPr>
            </w:pPr>
            <w:ins w:id="1934" w:author="Amit Popat" w:date="2022-07-11T10:28: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E167390" w14:textId="77777777" w:rsidR="008370EC" w:rsidRPr="00767D02" w:rsidRDefault="008370EC" w:rsidP="00F8714F">
            <w:pPr>
              <w:pStyle w:val="MsgTableBody"/>
              <w:spacing w:line="256" w:lineRule="auto"/>
              <w:jc w:val="center"/>
              <w:rPr>
                <w:ins w:id="1935"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E5C4AA8" w14:textId="77777777" w:rsidR="008370EC" w:rsidRPr="00767D02" w:rsidRDefault="008370EC" w:rsidP="00F8714F">
            <w:pPr>
              <w:pStyle w:val="MsgTableBody"/>
              <w:spacing w:line="256" w:lineRule="auto"/>
              <w:jc w:val="center"/>
              <w:rPr>
                <w:ins w:id="1936" w:author="Amit Popat" w:date="2022-07-11T10:28:00Z"/>
                <w:noProof/>
                <w:color w:val="FF0000"/>
              </w:rPr>
            </w:pPr>
            <w:ins w:id="1937" w:author="Amit Popat" w:date="2022-07-11T10:28:00Z">
              <w:r w:rsidRPr="00767D02">
                <w:rPr>
                  <w:noProof/>
                  <w:color w:val="FF0000"/>
                </w:rPr>
                <w:t>3</w:t>
              </w:r>
            </w:ins>
          </w:p>
        </w:tc>
      </w:tr>
      <w:tr w:rsidR="008370EC" w:rsidRPr="00767D02" w14:paraId="59D0BF46" w14:textId="77777777" w:rsidTr="00F8714F">
        <w:tblPrEx>
          <w:tblCellMar>
            <w:left w:w="108" w:type="dxa"/>
            <w:right w:w="108" w:type="dxa"/>
          </w:tblCellMar>
          <w:tblLook w:val="04A0" w:firstRow="1" w:lastRow="0" w:firstColumn="1" w:lastColumn="0" w:noHBand="0" w:noVBand="1"/>
        </w:tblPrEx>
        <w:trPr>
          <w:jc w:val="center"/>
          <w:ins w:id="1938" w:author="Amit Popat" w:date="2022-07-11T10:28:00Z"/>
        </w:trPr>
        <w:tc>
          <w:tcPr>
            <w:tcW w:w="2882" w:type="dxa"/>
            <w:tcBorders>
              <w:top w:val="dotted" w:sz="4" w:space="0" w:color="auto"/>
              <w:left w:val="nil"/>
              <w:bottom w:val="dotted" w:sz="4" w:space="0" w:color="auto"/>
              <w:right w:val="nil"/>
            </w:tcBorders>
            <w:shd w:val="clear" w:color="auto" w:fill="FFFFFF"/>
          </w:tcPr>
          <w:p w14:paraId="7B81CA1D" w14:textId="77777777" w:rsidR="008370EC" w:rsidRPr="00767D02" w:rsidRDefault="008370EC" w:rsidP="00F8714F">
            <w:pPr>
              <w:pStyle w:val="MsgTableBody"/>
              <w:spacing w:line="256" w:lineRule="auto"/>
              <w:rPr>
                <w:ins w:id="1939" w:author="Amit Popat" w:date="2022-07-11T10:28:00Z"/>
                <w:noProof/>
                <w:color w:val="FF0000"/>
              </w:rPr>
            </w:pPr>
            <w:ins w:id="1940" w:author="Amit Popat" w:date="2022-07-11T10:28: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3D33A78E" w14:textId="77777777" w:rsidR="008370EC" w:rsidRPr="00767D02" w:rsidRDefault="008370EC" w:rsidP="00F8714F">
            <w:pPr>
              <w:pStyle w:val="MsgTableBody"/>
              <w:spacing w:line="256" w:lineRule="auto"/>
              <w:rPr>
                <w:ins w:id="1941" w:author="Amit Popat" w:date="2022-07-11T10:28:00Z"/>
                <w:noProof/>
                <w:color w:val="FF0000"/>
              </w:rPr>
            </w:pPr>
            <w:ins w:id="1942" w:author="Amit Popat" w:date="2022-07-11T10:28: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01AFD785" w14:textId="77777777" w:rsidR="008370EC" w:rsidRPr="00767D02" w:rsidRDefault="008370EC" w:rsidP="00F8714F">
            <w:pPr>
              <w:pStyle w:val="MsgTableBody"/>
              <w:spacing w:line="256" w:lineRule="auto"/>
              <w:jc w:val="center"/>
              <w:rPr>
                <w:ins w:id="1943"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tcPr>
          <w:p w14:paraId="51EBB021" w14:textId="77777777" w:rsidR="008370EC" w:rsidRPr="00767D02" w:rsidRDefault="008370EC" w:rsidP="00F8714F">
            <w:pPr>
              <w:pStyle w:val="MsgTableBody"/>
              <w:spacing w:line="256" w:lineRule="auto"/>
              <w:jc w:val="center"/>
              <w:rPr>
                <w:ins w:id="1944" w:author="Amit Popat" w:date="2022-07-11T10:28:00Z"/>
                <w:noProof/>
                <w:color w:val="FF0000"/>
              </w:rPr>
            </w:pPr>
          </w:p>
        </w:tc>
      </w:tr>
      <w:tr w:rsidR="00FA2383" w:rsidRPr="00767D02" w:rsidDel="008370EC" w14:paraId="081725B4" w14:textId="5596DFA2" w:rsidTr="008370EC">
        <w:trPr>
          <w:jc w:val="center"/>
          <w:del w:id="1945" w:author="Amit Popat" w:date="2022-07-11T10:28:00Z"/>
        </w:trPr>
        <w:tc>
          <w:tcPr>
            <w:tcW w:w="2882" w:type="dxa"/>
            <w:tcBorders>
              <w:top w:val="dotted" w:sz="4" w:space="0" w:color="auto"/>
              <w:left w:val="nil"/>
              <w:bottom w:val="dotted" w:sz="4" w:space="0" w:color="auto"/>
              <w:right w:val="nil"/>
            </w:tcBorders>
            <w:shd w:val="clear" w:color="auto" w:fill="FFFFFF"/>
          </w:tcPr>
          <w:p w14:paraId="772409FF" w14:textId="258A3B82" w:rsidR="00FA2383" w:rsidRPr="00767D02" w:rsidDel="008370EC" w:rsidRDefault="00FA2383" w:rsidP="00FA2383">
            <w:pPr>
              <w:pStyle w:val="MsgTableBody"/>
              <w:rPr>
                <w:del w:id="1946" w:author="Amit Popat" w:date="2022-07-11T10:28:00Z"/>
                <w:noProof/>
              </w:rPr>
            </w:pPr>
            <w:del w:id="1947" w:author="Amit Popat" w:date="2022-07-11T10:28:00Z">
              <w:r w:rsidRPr="00767D02"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
          <w:p w14:paraId="3CA06549" w14:textId="3A95F8A7" w:rsidR="00FA2383" w:rsidRPr="00767D02" w:rsidDel="008370EC" w:rsidRDefault="00FA2383" w:rsidP="00FA2383">
            <w:pPr>
              <w:pStyle w:val="MsgTableBody"/>
              <w:rPr>
                <w:del w:id="1948" w:author="Amit Popat" w:date="2022-07-11T10:28:00Z"/>
                <w:noProof/>
              </w:rPr>
            </w:pPr>
            <w:del w:id="1949" w:author="Amit Popat" w:date="2022-07-11T10:28:00Z">
              <w:r w:rsidRPr="00767D02"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
          <w:p w14:paraId="705A7FDA" w14:textId="2670F031" w:rsidR="00FA2383" w:rsidRPr="00767D02" w:rsidDel="008370EC" w:rsidRDefault="00FA2383" w:rsidP="00FA2383">
            <w:pPr>
              <w:pStyle w:val="MsgTableBody"/>
              <w:jc w:val="center"/>
              <w:rPr>
                <w:del w:id="1950" w:author="Amit Popat" w:date="2022-07-11T10:28:00Z"/>
                <w:noProof/>
              </w:rPr>
            </w:pPr>
          </w:p>
        </w:tc>
        <w:tc>
          <w:tcPr>
            <w:tcW w:w="1008" w:type="dxa"/>
            <w:tcBorders>
              <w:top w:val="dotted" w:sz="4" w:space="0" w:color="auto"/>
              <w:left w:val="nil"/>
              <w:bottom w:val="dotted" w:sz="4" w:space="0" w:color="auto"/>
              <w:right w:val="nil"/>
            </w:tcBorders>
            <w:shd w:val="clear" w:color="auto" w:fill="FFFFFF"/>
          </w:tcPr>
          <w:p w14:paraId="5AE7C255" w14:textId="0E75BB15" w:rsidR="00FA2383" w:rsidRPr="00767D02" w:rsidDel="008370EC" w:rsidRDefault="00FA2383" w:rsidP="00FA2383">
            <w:pPr>
              <w:pStyle w:val="MsgTableBody"/>
              <w:jc w:val="center"/>
              <w:rPr>
                <w:del w:id="1951" w:author="Amit Popat" w:date="2022-07-11T10:28:00Z"/>
                <w:noProof/>
              </w:rPr>
            </w:pPr>
            <w:del w:id="1952" w:author="Amit Popat" w:date="2022-07-11T10:28:00Z">
              <w:r w:rsidRPr="00767D02" w:rsidDel="008370EC">
                <w:rPr>
                  <w:noProof/>
                </w:rPr>
                <w:delText>6</w:delText>
              </w:r>
            </w:del>
          </w:p>
        </w:tc>
      </w:tr>
      <w:tr w:rsidR="00FA2383" w:rsidRPr="00573AF5" w14:paraId="7E2D270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0E104D" w14:textId="77777777" w:rsidR="00FA2383" w:rsidRDefault="00FA2383" w:rsidP="00FA2383">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
          <w:p w14:paraId="659456BA" w14:textId="77777777" w:rsidR="00FA2383" w:rsidRDefault="00FA2383" w:rsidP="00FA238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6D0080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6C1A" w14:textId="77777777" w:rsidR="00FA2383" w:rsidRDefault="00FA2383" w:rsidP="00FA2383">
            <w:pPr>
              <w:pStyle w:val="MsgTableBody"/>
              <w:jc w:val="center"/>
              <w:rPr>
                <w:noProof/>
              </w:rPr>
            </w:pPr>
            <w:r>
              <w:rPr>
                <w:noProof/>
              </w:rPr>
              <w:t>6</w:t>
            </w:r>
          </w:p>
        </w:tc>
      </w:tr>
      <w:tr w:rsidR="00FA2383" w:rsidRPr="00573AF5" w14:paraId="3D5DFC9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3FA5BE"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15C62E49" w14:textId="77777777" w:rsidR="00FA2383" w:rsidRDefault="00FA2383" w:rsidP="00FA238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EEA6C3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5DDE2" w14:textId="77777777" w:rsidR="00FA2383" w:rsidRDefault="00FA2383" w:rsidP="00FA2383">
            <w:pPr>
              <w:pStyle w:val="MsgTableBody"/>
              <w:jc w:val="center"/>
              <w:rPr>
                <w:noProof/>
              </w:rPr>
            </w:pPr>
          </w:p>
        </w:tc>
      </w:tr>
      <w:tr w:rsidR="00FA2383" w:rsidRPr="00573AF5" w14:paraId="23B6A78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B036B9" w14:textId="77777777" w:rsidR="00FA2383" w:rsidRDefault="00FA2383" w:rsidP="00FA2383">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58303970" w14:textId="77777777" w:rsidR="00FA2383" w:rsidRDefault="00FA2383" w:rsidP="00FA238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185C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33F0D" w14:textId="77777777" w:rsidR="00FA2383" w:rsidRDefault="00FA2383" w:rsidP="00FA2383">
            <w:pPr>
              <w:pStyle w:val="MsgTableBody"/>
              <w:jc w:val="center"/>
              <w:rPr>
                <w:noProof/>
              </w:rPr>
            </w:pPr>
            <w:r>
              <w:rPr>
                <w:noProof/>
              </w:rPr>
              <w:t>6</w:t>
            </w:r>
          </w:p>
        </w:tc>
      </w:tr>
      <w:tr w:rsidR="00FA2383" w:rsidRPr="00573AF5" w14:paraId="378F263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14666D3" w14:textId="77777777" w:rsidR="00FA2383" w:rsidRDefault="00FA2383" w:rsidP="00FA2383">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74E372A2" w14:textId="77777777" w:rsidR="00FA2383" w:rsidRDefault="00FA2383" w:rsidP="00FA238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B1A3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28EDA" w14:textId="77777777" w:rsidR="00FA2383" w:rsidRDefault="00FA2383" w:rsidP="00FA2383">
            <w:pPr>
              <w:pStyle w:val="MsgTableBody"/>
              <w:jc w:val="center"/>
              <w:rPr>
                <w:noProof/>
              </w:rPr>
            </w:pPr>
            <w:r>
              <w:rPr>
                <w:noProof/>
              </w:rPr>
              <w:t>6</w:t>
            </w:r>
          </w:p>
        </w:tc>
      </w:tr>
      <w:tr w:rsidR="00FA2383" w:rsidRPr="00573AF5" w14:paraId="315589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B946AD" w14:textId="77777777" w:rsidR="00FA2383" w:rsidRDefault="00FA2383" w:rsidP="00FA2383">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23D90DA7" w14:textId="77777777" w:rsidR="00FA2383" w:rsidRDefault="00FA2383" w:rsidP="00FA2383">
            <w:pPr>
              <w:pStyle w:val="MsgTableBody"/>
              <w:rPr>
                <w:noProof/>
              </w:rPr>
            </w:pPr>
            <w:r>
              <w:rPr>
                <w:noProof/>
              </w:rPr>
              <w:t>Insurance Add'l Info -Cert</w:t>
            </w:r>
          </w:p>
        </w:tc>
        <w:tc>
          <w:tcPr>
            <w:tcW w:w="864" w:type="dxa"/>
            <w:tcBorders>
              <w:top w:val="dotted" w:sz="4" w:space="0" w:color="auto"/>
              <w:left w:val="nil"/>
              <w:bottom w:val="dotted" w:sz="4" w:space="0" w:color="auto"/>
              <w:right w:val="nil"/>
            </w:tcBorders>
            <w:shd w:val="clear" w:color="auto" w:fill="FFFFFF"/>
          </w:tcPr>
          <w:p w14:paraId="58ED78F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5A07" w14:textId="77777777" w:rsidR="00FA2383" w:rsidRDefault="00FA2383" w:rsidP="00FA2383">
            <w:pPr>
              <w:pStyle w:val="MsgTableBody"/>
              <w:jc w:val="center"/>
              <w:rPr>
                <w:noProof/>
              </w:rPr>
            </w:pPr>
            <w:r>
              <w:rPr>
                <w:noProof/>
              </w:rPr>
              <w:t>6</w:t>
            </w:r>
          </w:p>
        </w:tc>
      </w:tr>
      <w:tr w:rsidR="00FA2383" w:rsidRPr="00573AF5" w14:paraId="4A39BA7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984D324"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37A4D1B0" w14:textId="77777777" w:rsidR="00FA2383" w:rsidRDefault="00FA2383" w:rsidP="00FA238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90D1C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CE2E9" w14:textId="77777777" w:rsidR="00FA2383" w:rsidRDefault="00FA2383" w:rsidP="00FA2383">
            <w:pPr>
              <w:pStyle w:val="MsgTableBody"/>
              <w:jc w:val="center"/>
              <w:rPr>
                <w:noProof/>
              </w:rPr>
            </w:pPr>
          </w:p>
        </w:tc>
      </w:tr>
      <w:tr w:rsidR="00FA2383" w:rsidRPr="00573AF5" w14:paraId="407647F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3B26AED" w14:textId="77777777" w:rsidR="00FA2383" w:rsidRDefault="00FA2383" w:rsidP="00FA2383">
            <w:pPr>
              <w:pStyle w:val="MsgTableBody"/>
              <w:rPr>
                <w:noProof/>
              </w:rPr>
            </w:pPr>
            <w:r>
              <w:rPr>
                <w:noProof/>
              </w:rPr>
              <w:t>[ACC]</w:t>
            </w:r>
          </w:p>
        </w:tc>
        <w:tc>
          <w:tcPr>
            <w:tcW w:w="4321" w:type="dxa"/>
            <w:tcBorders>
              <w:top w:val="dotted" w:sz="4" w:space="0" w:color="auto"/>
              <w:left w:val="nil"/>
              <w:bottom w:val="dotted" w:sz="4" w:space="0" w:color="auto"/>
              <w:right w:val="nil"/>
            </w:tcBorders>
            <w:shd w:val="clear" w:color="auto" w:fill="FFFFFF"/>
          </w:tcPr>
          <w:p w14:paraId="0EBCD2D4" w14:textId="77777777" w:rsidR="00FA2383" w:rsidRDefault="00FA2383" w:rsidP="00FA2383">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CF0C27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22D72" w14:textId="77777777" w:rsidR="00FA2383" w:rsidRDefault="00FA2383" w:rsidP="00FA2383">
            <w:pPr>
              <w:pStyle w:val="MsgTableBody"/>
              <w:jc w:val="center"/>
              <w:rPr>
                <w:noProof/>
              </w:rPr>
            </w:pPr>
            <w:r>
              <w:rPr>
                <w:noProof/>
              </w:rPr>
              <w:t>6</w:t>
            </w:r>
          </w:p>
        </w:tc>
      </w:tr>
      <w:tr w:rsidR="00FA2383" w:rsidRPr="00573AF5" w14:paraId="638189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B337CE" w14:textId="77777777" w:rsidR="00FA2383" w:rsidRDefault="00FA2383" w:rsidP="00FA2383">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3A709D59" w14:textId="77777777" w:rsidR="00FA2383" w:rsidRDefault="00FA2383" w:rsidP="00FA2383">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0D512C10"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41549" w14:textId="77777777" w:rsidR="00FA2383" w:rsidRDefault="00FA2383" w:rsidP="00FA2383">
            <w:pPr>
              <w:pStyle w:val="MsgTableBody"/>
              <w:jc w:val="center"/>
              <w:rPr>
                <w:noProof/>
              </w:rPr>
            </w:pPr>
            <w:r>
              <w:rPr>
                <w:noProof/>
              </w:rPr>
              <w:t>6</w:t>
            </w:r>
          </w:p>
        </w:tc>
      </w:tr>
      <w:tr w:rsidR="00FA2383" w:rsidRPr="00573AF5" w14:paraId="3E55CA7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86E61F" w14:textId="77777777" w:rsidR="00FA2383" w:rsidRDefault="00FA2383" w:rsidP="00FA2383">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013735CA" w14:textId="77777777" w:rsidR="00FA2383" w:rsidRDefault="00FA2383" w:rsidP="00FA238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E174A0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062AA" w14:textId="77777777" w:rsidR="00FA2383" w:rsidRDefault="00FA2383" w:rsidP="00FA2383">
            <w:pPr>
              <w:pStyle w:val="MsgTableBody"/>
              <w:jc w:val="center"/>
              <w:rPr>
                <w:noProof/>
              </w:rPr>
            </w:pPr>
            <w:r>
              <w:rPr>
                <w:noProof/>
              </w:rPr>
              <w:t>6</w:t>
            </w:r>
          </w:p>
        </w:tc>
      </w:tr>
      <w:tr w:rsidR="00FA2383" w:rsidRPr="00573AF5" w14:paraId="610D94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C44B4E8" w14:textId="77777777" w:rsidR="00FA2383" w:rsidRDefault="00FA2383" w:rsidP="00FA2383">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72DD1047" w14:textId="77777777" w:rsidR="00FA2383" w:rsidRDefault="00FA2383" w:rsidP="00FA238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C6787E"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947A0" w14:textId="77777777" w:rsidR="00FA2383" w:rsidRDefault="00FA2383" w:rsidP="00FA2383">
            <w:pPr>
              <w:pStyle w:val="MsgTableBody"/>
              <w:jc w:val="center"/>
              <w:rPr>
                <w:noProof/>
              </w:rPr>
            </w:pPr>
            <w:r>
              <w:rPr>
                <w:noProof/>
              </w:rPr>
              <w:t>3</w:t>
            </w:r>
          </w:p>
        </w:tc>
      </w:tr>
      <w:tr w:rsidR="00FA2383" w:rsidRPr="00573AF5" w14:paraId="1A44A9D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102EDA3"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8636539" w14:textId="77777777" w:rsidR="00FA2383" w:rsidRDefault="00FA2383" w:rsidP="00FA238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82F21D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1D853" w14:textId="77777777" w:rsidR="00FA2383" w:rsidRDefault="00FA2383" w:rsidP="00FA2383">
            <w:pPr>
              <w:pStyle w:val="MsgTableBody"/>
              <w:jc w:val="center"/>
              <w:rPr>
                <w:noProof/>
              </w:rPr>
            </w:pPr>
          </w:p>
        </w:tc>
      </w:tr>
      <w:tr w:rsidR="00FA2383" w:rsidRPr="00573AF5" w14:paraId="757DED4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7356896" w14:textId="77777777" w:rsidR="00FA2383" w:rsidRDefault="00FA2383" w:rsidP="00FA2383">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
          <w:p w14:paraId="36FA3283" w14:textId="77777777" w:rsidR="00FA2383" w:rsidRDefault="00FA2383" w:rsidP="00FA2383">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37709445"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4FC3F" w14:textId="77777777" w:rsidR="00FA2383" w:rsidRDefault="00FA2383" w:rsidP="00FA2383">
            <w:pPr>
              <w:pStyle w:val="MsgTableBody"/>
              <w:jc w:val="center"/>
              <w:rPr>
                <w:noProof/>
              </w:rPr>
            </w:pPr>
            <w:r>
              <w:rPr>
                <w:noProof/>
              </w:rPr>
              <w:t>6</w:t>
            </w:r>
          </w:p>
        </w:tc>
      </w:tr>
      <w:tr w:rsidR="00FA2383" w:rsidRPr="00573AF5" w14:paraId="4ACA9C0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04A850" w14:textId="77777777" w:rsidR="00FA2383" w:rsidRDefault="00FA2383" w:rsidP="00FA2383">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CB9F813"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056EEA3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BF675" w14:textId="77777777" w:rsidR="00FA2383" w:rsidRDefault="00FA2383" w:rsidP="00FA2383">
            <w:pPr>
              <w:pStyle w:val="MsgTableBody"/>
              <w:jc w:val="center"/>
              <w:rPr>
                <w:noProof/>
              </w:rPr>
            </w:pPr>
          </w:p>
        </w:tc>
      </w:tr>
      <w:tr w:rsidR="00FA2383" w:rsidRPr="00573AF5" w14:paraId="6A63E4D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CFA05D"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0D47ED00"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B5BCAF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6B895" w14:textId="77777777" w:rsidR="00FA2383" w:rsidRDefault="00FA2383" w:rsidP="00FA2383">
            <w:pPr>
              <w:pStyle w:val="MsgTableBody"/>
              <w:jc w:val="center"/>
              <w:rPr>
                <w:noProof/>
              </w:rPr>
            </w:pPr>
            <w:r>
              <w:rPr>
                <w:noProof/>
              </w:rPr>
              <w:t>11</w:t>
            </w:r>
          </w:p>
        </w:tc>
      </w:tr>
      <w:tr w:rsidR="00FA2383" w:rsidRPr="00573AF5" w14:paraId="565816F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54F45E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D3A80EC"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8709FD2"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01D12" w14:textId="77777777" w:rsidR="00FA2383" w:rsidRDefault="00FA2383" w:rsidP="00FA2383">
            <w:pPr>
              <w:pStyle w:val="MsgTableBody"/>
              <w:jc w:val="center"/>
              <w:rPr>
                <w:noProof/>
              </w:rPr>
            </w:pPr>
            <w:r>
              <w:rPr>
                <w:noProof/>
              </w:rPr>
              <w:t>11</w:t>
            </w:r>
          </w:p>
        </w:tc>
      </w:tr>
      <w:tr w:rsidR="00FA2383" w:rsidRPr="00573AF5" w14:paraId="15EC78D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C755933" w14:textId="77777777" w:rsidR="00FA2383" w:rsidRDefault="00FA2383" w:rsidP="00FA2383">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CEBA2BE" w14:textId="77777777" w:rsidR="00FA2383" w:rsidRDefault="00FA2383" w:rsidP="00FA2383">
            <w:pPr>
              <w:pStyle w:val="MsgTableBody"/>
              <w:rPr>
                <w:noProof/>
              </w:rPr>
            </w:pPr>
            <w:r>
              <w:rPr>
                <w:noProof/>
              </w:rPr>
              <w:t xml:space="preserve"> --- AUTHORIZATION_CONTACT2 end</w:t>
            </w:r>
          </w:p>
        </w:tc>
        <w:tc>
          <w:tcPr>
            <w:tcW w:w="864" w:type="dxa"/>
            <w:tcBorders>
              <w:top w:val="dotted" w:sz="4" w:space="0" w:color="auto"/>
              <w:left w:val="nil"/>
              <w:bottom w:val="dotted" w:sz="4" w:space="0" w:color="auto"/>
              <w:right w:val="nil"/>
            </w:tcBorders>
            <w:shd w:val="clear" w:color="auto" w:fill="FFFFFF"/>
          </w:tcPr>
          <w:p w14:paraId="46CF02C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A974A4" w14:textId="77777777" w:rsidR="00FA2383" w:rsidRDefault="00FA2383" w:rsidP="00FA2383">
            <w:pPr>
              <w:pStyle w:val="MsgTableBody"/>
              <w:jc w:val="center"/>
              <w:rPr>
                <w:noProof/>
              </w:rPr>
            </w:pPr>
          </w:p>
        </w:tc>
      </w:tr>
      <w:tr w:rsidR="00FA2383" w:rsidRPr="00573AF5" w14:paraId="22DD6FC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BE4B1F7"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F8C0CBF" w14:textId="77777777" w:rsidR="00FA2383" w:rsidRDefault="00FA2383" w:rsidP="00FA238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AD1E8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C52306" w14:textId="77777777" w:rsidR="00FA2383" w:rsidRDefault="00FA2383" w:rsidP="00FA2383">
            <w:pPr>
              <w:pStyle w:val="MsgTableBody"/>
              <w:jc w:val="center"/>
              <w:rPr>
                <w:noProof/>
              </w:rPr>
            </w:pPr>
          </w:p>
        </w:tc>
      </w:tr>
      <w:tr w:rsidR="00FA2383" w:rsidRPr="00573AF5" w14:paraId="037176B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414F909"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53A29168" w14:textId="77777777" w:rsidR="00FA2383" w:rsidRDefault="00FA2383" w:rsidP="00FA238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B1130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3E1FE" w14:textId="77777777" w:rsidR="00FA2383" w:rsidRDefault="00FA2383" w:rsidP="00FA2383">
            <w:pPr>
              <w:pStyle w:val="MsgTableBody"/>
              <w:jc w:val="center"/>
              <w:rPr>
                <w:noProof/>
              </w:rPr>
            </w:pPr>
          </w:p>
        </w:tc>
      </w:tr>
      <w:tr w:rsidR="00FA2383" w:rsidRPr="00573AF5" w14:paraId="44FBE11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2E3E8C1" w14:textId="77777777" w:rsidR="00FA2383" w:rsidRDefault="00FA2383" w:rsidP="00FA2383">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6C64F646" w14:textId="77777777" w:rsidR="00FA2383" w:rsidRDefault="00FA2383" w:rsidP="00FA2383">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7848C42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9AF028" w14:textId="77777777" w:rsidR="00FA2383" w:rsidRDefault="00FA2383" w:rsidP="00FA2383">
            <w:pPr>
              <w:pStyle w:val="MsgTableBody"/>
              <w:jc w:val="center"/>
              <w:rPr>
                <w:noProof/>
              </w:rPr>
            </w:pPr>
            <w:r>
              <w:rPr>
                <w:noProof/>
              </w:rPr>
              <w:t>4</w:t>
            </w:r>
          </w:p>
        </w:tc>
      </w:tr>
      <w:tr w:rsidR="00ED0006" w:rsidRPr="00573AF5" w14:paraId="6F1685F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DF7B9F4"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73A583C1"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BC733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C87E6" w14:textId="77777777" w:rsidR="00ED0006" w:rsidRDefault="00ED0006" w:rsidP="00ED0006">
            <w:pPr>
              <w:pStyle w:val="MsgTableBody"/>
              <w:jc w:val="center"/>
              <w:rPr>
                <w:noProof/>
              </w:rPr>
            </w:pPr>
            <w:r>
              <w:rPr>
                <w:noProof/>
              </w:rPr>
              <w:t>7</w:t>
            </w:r>
          </w:p>
        </w:tc>
      </w:tr>
      <w:tr w:rsidR="00ED0006" w:rsidRPr="00573AF5" w14:paraId="18D0B68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E1EB8BD"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0BA1FA50"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00C85C2"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4543E" w14:textId="77777777" w:rsidR="00ED0006" w:rsidRDefault="00ED0006" w:rsidP="00ED0006">
            <w:pPr>
              <w:pStyle w:val="MsgTableBody"/>
              <w:jc w:val="center"/>
              <w:rPr>
                <w:noProof/>
              </w:rPr>
            </w:pPr>
            <w:r>
              <w:rPr>
                <w:noProof/>
              </w:rPr>
              <w:t>2</w:t>
            </w:r>
          </w:p>
        </w:tc>
      </w:tr>
      <w:tr w:rsidR="00ED0006" w:rsidRPr="00573AF5" w14:paraId="11E1846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F71104"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3654943B"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65C763BD"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A2E5E" w14:textId="77777777" w:rsidR="00ED0006" w:rsidRDefault="00ED0006" w:rsidP="00ED0006">
            <w:pPr>
              <w:pStyle w:val="MsgTableBody"/>
              <w:jc w:val="center"/>
              <w:rPr>
                <w:noProof/>
              </w:rPr>
            </w:pPr>
          </w:p>
        </w:tc>
      </w:tr>
      <w:tr w:rsidR="00ED0006" w:rsidRPr="00573AF5" w14:paraId="7D29562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3A1E686" w14:textId="77777777" w:rsidR="00ED0006" w:rsidRDefault="00ED0006" w:rsidP="00ED0006">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45155A80"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3DC6B3"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CB7F0" w14:textId="77777777" w:rsidR="00ED0006" w:rsidRDefault="00ED0006" w:rsidP="00ED0006">
            <w:pPr>
              <w:pStyle w:val="MsgTableBody"/>
              <w:jc w:val="center"/>
              <w:rPr>
                <w:noProof/>
              </w:rPr>
            </w:pPr>
            <w:r>
              <w:rPr>
                <w:noProof/>
              </w:rPr>
              <w:t>7</w:t>
            </w:r>
          </w:p>
        </w:tc>
      </w:tr>
      <w:tr w:rsidR="00ED0006" w:rsidRPr="00573AF5" w14:paraId="3568140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5DA88C2"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BBD40B0"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675AF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A2E1F" w14:textId="77777777" w:rsidR="00ED0006" w:rsidRDefault="00ED0006" w:rsidP="00ED0006">
            <w:pPr>
              <w:pStyle w:val="MsgTableBody"/>
              <w:jc w:val="center"/>
              <w:rPr>
                <w:noProof/>
              </w:rPr>
            </w:pPr>
            <w:r>
              <w:rPr>
                <w:noProof/>
              </w:rPr>
              <w:t>7</w:t>
            </w:r>
          </w:p>
        </w:tc>
      </w:tr>
      <w:tr w:rsidR="00ED0006" w:rsidRPr="00573AF5" w14:paraId="4F56F45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4D65126"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5CF40681"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18AA6BB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21D32" w14:textId="77777777" w:rsidR="00ED0006" w:rsidRDefault="00ED0006" w:rsidP="00ED0006">
            <w:pPr>
              <w:pStyle w:val="MsgTableBody"/>
              <w:jc w:val="center"/>
              <w:rPr>
                <w:noProof/>
              </w:rPr>
            </w:pPr>
            <w:r>
              <w:rPr>
                <w:noProof/>
              </w:rPr>
              <w:t>2</w:t>
            </w:r>
          </w:p>
        </w:tc>
      </w:tr>
      <w:tr w:rsidR="00ED0006" w:rsidRPr="00573AF5" w14:paraId="44C46CC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5E853AB" w14:textId="77777777" w:rsidR="00ED0006" w:rsidRDefault="00ED0006" w:rsidP="00ED0006">
            <w:pPr>
              <w:pStyle w:val="MsgTableBody"/>
              <w:rPr>
                <w:noProof/>
              </w:rPr>
            </w:pPr>
            <w:r>
              <w:rPr>
                <w:noProof/>
              </w:rPr>
              <w:lastRenderedPageBreak/>
              <w:t xml:space="preserve">    } ]</w:t>
            </w:r>
          </w:p>
        </w:tc>
        <w:tc>
          <w:tcPr>
            <w:tcW w:w="4321" w:type="dxa"/>
            <w:tcBorders>
              <w:top w:val="dotted" w:sz="4" w:space="0" w:color="auto"/>
              <w:left w:val="nil"/>
              <w:bottom w:val="dotted" w:sz="4" w:space="0" w:color="auto"/>
              <w:right w:val="nil"/>
            </w:tcBorders>
            <w:shd w:val="clear" w:color="auto" w:fill="FFFFFF"/>
          </w:tcPr>
          <w:p w14:paraId="4CDEAB73"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15643CF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274B7" w14:textId="77777777" w:rsidR="00ED0006" w:rsidRDefault="00ED0006" w:rsidP="00ED0006">
            <w:pPr>
              <w:pStyle w:val="MsgTableBody"/>
              <w:jc w:val="center"/>
              <w:rPr>
                <w:noProof/>
              </w:rPr>
            </w:pPr>
          </w:p>
        </w:tc>
      </w:tr>
      <w:tr w:rsidR="00ED0006" w:rsidRPr="00573AF5" w14:paraId="30341AB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E8E7932" w14:textId="77777777" w:rsidR="00ED0006" w:rsidRDefault="00ED0006" w:rsidP="00ED0006">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ACC37A5"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7FB5E6"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1DCE5" w14:textId="77777777" w:rsidR="00ED0006" w:rsidRDefault="00ED0006" w:rsidP="00ED0006">
            <w:pPr>
              <w:pStyle w:val="MsgTableBody"/>
              <w:jc w:val="center"/>
              <w:rPr>
                <w:noProof/>
              </w:rPr>
            </w:pPr>
          </w:p>
        </w:tc>
      </w:tr>
      <w:tr w:rsidR="00ED0006" w:rsidRPr="00573AF5" w14:paraId="4981F5D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F1393D" w14:textId="77777777" w:rsidR="00ED0006" w:rsidRDefault="00ED0006" w:rsidP="00ED0006">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62DCEC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66348B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88D4F" w14:textId="77777777" w:rsidR="00ED0006" w:rsidRDefault="00ED0006" w:rsidP="00ED0006">
            <w:pPr>
              <w:pStyle w:val="MsgTableBody"/>
              <w:jc w:val="center"/>
              <w:rPr>
                <w:noProof/>
              </w:rPr>
            </w:pPr>
          </w:p>
        </w:tc>
      </w:tr>
      <w:tr w:rsidR="00ED0006" w:rsidRPr="00573AF5" w14:paraId="79715E6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C08F99" w14:textId="77777777" w:rsidR="00ED0006" w:rsidRDefault="00ED0006" w:rsidP="00ED0006">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0B51A24C"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5CBFC8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476E1" w14:textId="77777777" w:rsidR="00ED0006" w:rsidRDefault="00ED0006" w:rsidP="00ED0006">
            <w:pPr>
              <w:pStyle w:val="MsgTableBody"/>
              <w:jc w:val="center"/>
              <w:rPr>
                <w:noProof/>
              </w:rPr>
            </w:pPr>
            <w:r>
              <w:rPr>
                <w:noProof/>
              </w:rPr>
              <w:t>3</w:t>
            </w:r>
          </w:p>
        </w:tc>
      </w:tr>
      <w:tr w:rsidR="00ED0006" w:rsidRPr="00573AF5" w14:paraId="43BB67A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D40100E" w14:textId="77777777" w:rsidR="00ED0006" w:rsidRDefault="00ED0006" w:rsidP="00ED0006">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6DB4B330"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484B2AE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AB4EC" w14:textId="77777777" w:rsidR="00ED0006" w:rsidRDefault="00ED0006" w:rsidP="00ED0006">
            <w:pPr>
              <w:pStyle w:val="MsgTableBody"/>
              <w:jc w:val="center"/>
              <w:rPr>
                <w:noProof/>
              </w:rPr>
            </w:pPr>
            <w:r>
              <w:rPr>
                <w:noProof/>
              </w:rPr>
              <w:t>3</w:t>
            </w:r>
          </w:p>
        </w:tc>
      </w:tr>
      <w:tr w:rsidR="00ED0006" w:rsidRPr="00573AF5" w14:paraId="6C64B1E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78421B3" w14:textId="77777777" w:rsidR="00ED0006" w:rsidRDefault="00ED0006" w:rsidP="00ED0006">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30D940F"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AF600F4"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F7411" w14:textId="77777777" w:rsidR="00ED0006" w:rsidRDefault="00ED0006" w:rsidP="00ED0006">
            <w:pPr>
              <w:pStyle w:val="MsgTableBody"/>
              <w:jc w:val="center"/>
              <w:rPr>
                <w:noProof/>
              </w:rPr>
            </w:pPr>
          </w:p>
        </w:tc>
      </w:tr>
      <w:tr w:rsidR="00ED0006" w:rsidRPr="00573AF5" w14:paraId="4B394665"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6E08C865" w14:textId="77777777" w:rsidR="00ED0006" w:rsidRDefault="00ED0006" w:rsidP="00ED0006">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61FCCBCB"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3A230363"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45C23B" w14:textId="77777777" w:rsidR="00ED0006" w:rsidRDefault="00ED0006" w:rsidP="00ED0006">
            <w:pPr>
              <w:pStyle w:val="MsgTableBody"/>
              <w:jc w:val="center"/>
              <w:rPr>
                <w:noProof/>
              </w:rPr>
            </w:pPr>
            <w:r>
              <w:rPr>
                <w:noProof/>
              </w:rPr>
              <w:t>2</w:t>
            </w:r>
          </w:p>
        </w:tc>
      </w:tr>
    </w:tbl>
    <w:p w14:paraId="6F4E7F5C"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47D4F4F0"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52CE1A54" w14:textId="1069E7BD" w:rsidR="00EE6FC3" w:rsidRDefault="00EE6FC3" w:rsidP="00BD60E1">
            <w:pPr>
              <w:pStyle w:val="ACK-ChoreographyHeader"/>
            </w:pPr>
            <w:r>
              <w:t>Acknowledgment Choreography</w:t>
            </w:r>
          </w:p>
        </w:tc>
      </w:tr>
      <w:tr w:rsidR="00EE6FC3" w14:paraId="0A8B858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7F058CC" w14:textId="4115EC06" w:rsidR="00EE6FC3" w:rsidRDefault="00EE6FC3" w:rsidP="00EE6FC3">
            <w:pPr>
              <w:pStyle w:val="ACK-ChoreographyHeader"/>
            </w:pPr>
            <w:r>
              <w:rPr>
                <w:noProof/>
              </w:rPr>
              <w:t>REF^I12-I15^REF_I12</w:t>
            </w:r>
          </w:p>
        </w:tc>
      </w:tr>
      <w:tr w:rsidR="00E21C08" w14:paraId="0EAD33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2FB9743"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8E6A8A1"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13DFE051" w14:textId="77777777" w:rsidR="00E21C08" w:rsidRDefault="00E21C08" w:rsidP="00256A1A">
            <w:pPr>
              <w:pStyle w:val="ACK-ChoreographyBody"/>
            </w:pPr>
            <w:r>
              <w:t>Field value: Enhanced mode</w:t>
            </w:r>
          </w:p>
        </w:tc>
      </w:tr>
      <w:tr w:rsidR="00E21C08" w14:paraId="07DC9AF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ACB6C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DED365D"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404B8136"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2BA8DABF" w14:textId="77777777" w:rsidR="00E21C08" w:rsidRDefault="00E21C08" w:rsidP="00256A1A">
            <w:pPr>
              <w:pStyle w:val="ACK-ChoreographyBody"/>
            </w:pPr>
            <w:r>
              <w:t>AL, SU, ER</w:t>
            </w:r>
          </w:p>
        </w:tc>
      </w:tr>
      <w:tr w:rsidR="00E21C08" w14:paraId="6F225B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531DDCF"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5170D23"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05FE7BB"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2A49DFFB" w14:textId="77777777" w:rsidR="00E21C08" w:rsidRDefault="00E21C08" w:rsidP="00256A1A">
            <w:pPr>
              <w:pStyle w:val="ACK-ChoreographyBody"/>
            </w:pPr>
            <w:r>
              <w:t>AL</w:t>
            </w:r>
          </w:p>
        </w:tc>
      </w:tr>
      <w:tr w:rsidR="00E21C08" w14:paraId="09FC479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FBF23"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B245EC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7D54F9EA"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0048F5A" w14:textId="77777777" w:rsidR="00E21C08" w:rsidRDefault="00E21C08" w:rsidP="00256A1A">
            <w:pPr>
              <w:pStyle w:val="ACK-ChoreographyBody"/>
            </w:pPr>
            <w:r>
              <w:rPr>
                <w:szCs w:val="16"/>
              </w:rPr>
              <w:t>ACK^I12-I15^ACK</w:t>
            </w:r>
          </w:p>
        </w:tc>
      </w:tr>
      <w:tr w:rsidR="00E21C08" w14:paraId="4BA7D94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5321CE"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644AD48" w14:textId="77777777" w:rsidR="00E21C08" w:rsidRDefault="00E21C08" w:rsidP="00E21C08">
            <w:pPr>
              <w:pStyle w:val="ACK-ChoreographyBody"/>
            </w:pPr>
            <w:r>
              <w:rPr>
                <w:szCs w:val="16"/>
              </w:rPr>
              <w:t>RPI^I12-I15^RPI_I12</w:t>
            </w:r>
          </w:p>
        </w:tc>
        <w:tc>
          <w:tcPr>
            <w:tcW w:w="2268" w:type="dxa"/>
            <w:tcBorders>
              <w:top w:val="single" w:sz="4" w:space="0" w:color="auto"/>
              <w:left w:val="single" w:sz="4" w:space="0" w:color="auto"/>
              <w:bottom w:val="single" w:sz="4" w:space="0" w:color="auto"/>
              <w:right w:val="single" w:sz="4" w:space="0" w:color="auto"/>
            </w:tcBorders>
            <w:hideMark/>
          </w:tcPr>
          <w:p w14:paraId="53B88E01" w14:textId="77777777" w:rsidR="00E21C08" w:rsidRDefault="00E21C08" w:rsidP="00E21C08">
            <w:pPr>
              <w:pStyle w:val="ACK-ChoreographyBody"/>
            </w:pPr>
            <w:r>
              <w:rPr>
                <w:szCs w:val="16"/>
              </w:rPr>
              <w:t>RPI^I12-I15^RPI_I12</w:t>
            </w:r>
          </w:p>
        </w:tc>
        <w:tc>
          <w:tcPr>
            <w:tcW w:w="2126" w:type="dxa"/>
            <w:tcBorders>
              <w:top w:val="single" w:sz="4" w:space="0" w:color="auto"/>
              <w:left w:val="single" w:sz="4" w:space="0" w:color="auto"/>
              <w:bottom w:val="single" w:sz="4" w:space="0" w:color="auto"/>
              <w:right w:val="single" w:sz="4" w:space="0" w:color="auto"/>
            </w:tcBorders>
            <w:hideMark/>
          </w:tcPr>
          <w:p w14:paraId="6A2C96F3" w14:textId="77777777" w:rsidR="00E21C08" w:rsidRDefault="00E21C08" w:rsidP="00256A1A">
            <w:pPr>
              <w:pStyle w:val="ACK-ChoreographyBody"/>
            </w:pPr>
            <w:r>
              <w:rPr>
                <w:szCs w:val="16"/>
              </w:rPr>
              <w:t>RPI^I12-I15^RPI_I12</w:t>
            </w:r>
          </w:p>
        </w:tc>
      </w:tr>
    </w:tbl>
    <w:p w14:paraId="0147029D" w14:textId="77777777" w:rsidR="00573AF5" w:rsidRDefault="00573AF5">
      <w:pPr>
        <w:rPr>
          <w:noProof/>
        </w:rPr>
      </w:pPr>
    </w:p>
    <w:p w14:paraId="1C3BECA5" w14:textId="77777777" w:rsidR="00573AF5" w:rsidRDefault="00573AF5">
      <w:pPr>
        <w:pStyle w:val="MsgTableCaption"/>
        <w:rPr>
          <w:noProof/>
        </w:rPr>
      </w:pPr>
      <w:r>
        <w:rPr>
          <w:noProof/>
        </w:rPr>
        <w:t>RRI^I12-I15^RRI_I12: Return Referral Information</w:t>
      </w:r>
      <w:r w:rsidR="00FD02FB">
        <w:rPr>
          <w:noProof/>
        </w:rPr>
        <w:fldChar w:fldCharType="begin"/>
      </w:r>
      <w:r>
        <w:rPr>
          <w:noProof/>
        </w:rPr>
        <w:instrText xml:space="preserve"> XE "RRI Return Referral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1953" w:author="Amit Popat" w:date="2022-07-11T09:50: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1954">
          <w:tblGrid>
            <w:gridCol w:w="2882"/>
            <w:gridCol w:w="4321"/>
            <w:gridCol w:w="864"/>
            <w:gridCol w:w="1008"/>
          </w:tblGrid>
        </w:tblGridChange>
      </w:tblGrid>
      <w:tr w:rsidR="00573AF5" w:rsidRPr="00573AF5" w14:paraId="4DA4F749" w14:textId="77777777" w:rsidTr="001E0D07">
        <w:trPr>
          <w:tblHeader/>
          <w:jc w:val="center"/>
          <w:trPrChange w:id="1955" w:author="Amit Popat" w:date="2022-07-11T09:50:00Z">
            <w:trPr>
              <w:tblHeader/>
              <w:jc w:val="center"/>
            </w:trPr>
          </w:trPrChange>
        </w:trPr>
        <w:tc>
          <w:tcPr>
            <w:tcW w:w="2882" w:type="dxa"/>
            <w:tcBorders>
              <w:top w:val="single" w:sz="2" w:space="0" w:color="auto"/>
              <w:left w:val="nil"/>
              <w:bottom w:val="single" w:sz="4" w:space="0" w:color="auto"/>
              <w:right w:val="nil"/>
            </w:tcBorders>
            <w:shd w:val="clear" w:color="auto" w:fill="FFFFFF"/>
            <w:tcPrChange w:id="1956" w:author="Amit Popat" w:date="2022-07-11T09:50:00Z">
              <w:tcPr>
                <w:tcW w:w="2880" w:type="dxa"/>
                <w:tcBorders>
                  <w:top w:val="single" w:sz="2" w:space="0" w:color="auto"/>
                  <w:left w:val="nil"/>
                  <w:bottom w:val="single" w:sz="4" w:space="0" w:color="auto"/>
                  <w:right w:val="nil"/>
                </w:tcBorders>
                <w:shd w:val="clear" w:color="auto" w:fill="FFFFFF"/>
              </w:tcPr>
            </w:tcPrChange>
          </w:tcPr>
          <w:p w14:paraId="41F244D8"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1957" w:author="Amit Popat" w:date="2022-07-11T09:50:00Z">
              <w:tcPr>
                <w:tcW w:w="4320" w:type="dxa"/>
                <w:tcBorders>
                  <w:top w:val="single" w:sz="2" w:space="0" w:color="auto"/>
                  <w:left w:val="nil"/>
                  <w:bottom w:val="single" w:sz="4" w:space="0" w:color="auto"/>
                  <w:right w:val="nil"/>
                </w:tcBorders>
                <w:shd w:val="clear" w:color="auto" w:fill="FFFFFF"/>
              </w:tcPr>
            </w:tcPrChange>
          </w:tcPr>
          <w:p w14:paraId="0647DBB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1958" w:author="Amit Popat" w:date="2022-07-11T09:50:00Z">
              <w:tcPr>
                <w:tcW w:w="864" w:type="dxa"/>
                <w:tcBorders>
                  <w:top w:val="single" w:sz="2" w:space="0" w:color="auto"/>
                  <w:left w:val="nil"/>
                  <w:bottom w:val="single" w:sz="4" w:space="0" w:color="auto"/>
                  <w:right w:val="nil"/>
                </w:tcBorders>
                <w:shd w:val="clear" w:color="auto" w:fill="FFFFFF"/>
              </w:tcPr>
            </w:tcPrChange>
          </w:tcPr>
          <w:p w14:paraId="0DC4B0F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1959" w:author="Amit Popat" w:date="2022-07-11T09:50:00Z">
              <w:tcPr>
                <w:tcW w:w="1008" w:type="dxa"/>
                <w:tcBorders>
                  <w:top w:val="single" w:sz="2" w:space="0" w:color="auto"/>
                  <w:left w:val="nil"/>
                  <w:bottom w:val="single" w:sz="4" w:space="0" w:color="auto"/>
                  <w:right w:val="nil"/>
                </w:tcBorders>
                <w:shd w:val="clear" w:color="auto" w:fill="FFFFFF"/>
              </w:tcPr>
            </w:tcPrChange>
          </w:tcPr>
          <w:p w14:paraId="4DC65B2F" w14:textId="77777777" w:rsidR="00573AF5" w:rsidRDefault="00573AF5">
            <w:pPr>
              <w:pStyle w:val="MsgTableHeader"/>
              <w:jc w:val="center"/>
              <w:rPr>
                <w:noProof/>
              </w:rPr>
            </w:pPr>
            <w:r>
              <w:rPr>
                <w:noProof/>
              </w:rPr>
              <w:t>Chapter</w:t>
            </w:r>
          </w:p>
        </w:tc>
      </w:tr>
      <w:tr w:rsidR="00573AF5" w:rsidRPr="00573AF5" w14:paraId="4F375F6D" w14:textId="77777777" w:rsidTr="001E0D07">
        <w:trPr>
          <w:jc w:val="center"/>
          <w:trPrChange w:id="1960" w:author="Amit Popat" w:date="2022-07-11T09:50:00Z">
            <w:trPr>
              <w:jc w:val="center"/>
            </w:trPr>
          </w:trPrChange>
        </w:trPr>
        <w:tc>
          <w:tcPr>
            <w:tcW w:w="2882" w:type="dxa"/>
            <w:tcBorders>
              <w:top w:val="single" w:sz="4" w:space="0" w:color="auto"/>
              <w:left w:val="nil"/>
              <w:bottom w:val="dotted" w:sz="4" w:space="0" w:color="auto"/>
              <w:right w:val="nil"/>
            </w:tcBorders>
            <w:shd w:val="clear" w:color="auto" w:fill="FFFFFF"/>
            <w:tcPrChange w:id="1961" w:author="Amit Popat" w:date="2022-07-11T09:50:00Z">
              <w:tcPr>
                <w:tcW w:w="2880" w:type="dxa"/>
                <w:tcBorders>
                  <w:top w:val="single" w:sz="4" w:space="0" w:color="auto"/>
                  <w:left w:val="nil"/>
                  <w:bottom w:val="dotted" w:sz="4" w:space="0" w:color="auto"/>
                  <w:right w:val="nil"/>
                </w:tcBorders>
                <w:shd w:val="clear" w:color="auto" w:fill="FFFFFF"/>
              </w:tcPr>
            </w:tcPrChange>
          </w:tcPr>
          <w:p w14:paraId="4CAF83DC"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1962" w:author="Amit Popat" w:date="2022-07-11T09:50:00Z">
              <w:tcPr>
                <w:tcW w:w="4320" w:type="dxa"/>
                <w:tcBorders>
                  <w:top w:val="single" w:sz="4" w:space="0" w:color="auto"/>
                  <w:left w:val="nil"/>
                  <w:bottom w:val="dotted" w:sz="4" w:space="0" w:color="auto"/>
                  <w:right w:val="nil"/>
                </w:tcBorders>
                <w:shd w:val="clear" w:color="auto" w:fill="FFFFFF"/>
              </w:tcPr>
            </w:tcPrChange>
          </w:tcPr>
          <w:p w14:paraId="04626EA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1963" w:author="Amit Popat" w:date="2022-07-11T09:50:00Z">
              <w:tcPr>
                <w:tcW w:w="864" w:type="dxa"/>
                <w:tcBorders>
                  <w:top w:val="single" w:sz="4" w:space="0" w:color="auto"/>
                  <w:left w:val="nil"/>
                  <w:bottom w:val="dotted" w:sz="4" w:space="0" w:color="auto"/>
                  <w:right w:val="nil"/>
                </w:tcBorders>
                <w:shd w:val="clear" w:color="auto" w:fill="FFFFFF"/>
              </w:tcPr>
            </w:tcPrChange>
          </w:tcPr>
          <w:p w14:paraId="4F3CE8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1964" w:author="Amit Popat" w:date="2022-07-11T09:50:00Z">
              <w:tcPr>
                <w:tcW w:w="1008" w:type="dxa"/>
                <w:tcBorders>
                  <w:top w:val="single" w:sz="4" w:space="0" w:color="auto"/>
                  <w:left w:val="nil"/>
                  <w:bottom w:val="dotted" w:sz="4" w:space="0" w:color="auto"/>
                  <w:right w:val="nil"/>
                </w:tcBorders>
                <w:shd w:val="clear" w:color="auto" w:fill="FFFFFF"/>
              </w:tcPr>
            </w:tcPrChange>
          </w:tcPr>
          <w:p w14:paraId="6EA87257" w14:textId="77777777" w:rsidR="00573AF5" w:rsidRDefault="00573AF5">
            <w:pPr>
              <w:pStyle w:val="MsgTableBody"/>
              <w:jc w:val="center"/>
              <w:rPr>
                <w:noProof/>
              </w:rPr>
            </w:pPr>
            <w:r>
              <w:rPr>
                <w:noProof/>
              </w:rPr>
              <w:t>2</w:t>
            </w:r>
          </w:p>
        </w:tc>
      </w:tr>
      <w:tr w:rsidR="00573AF5" w:rsidRPr="00573AF5" w14:paraId="4C69F075" w14:textId="77777777" w:rsidTr="001E0D07">
        <w:trPr>
          <w:jc w:val="center"/>
          <w:trPrChange w:id="196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966" w:author="Amit Popat" w:date="2022-07-11T09:50:00Z">
              <w:tcPr>
                <w:tcW w:w="2880" w:type="dxa"/>
                <w:tcBorders>
                  <w:top w:val="dotted" w:sz="4" w:space="0" w:color="auto"/>
                  <w:left w:val="nil"/>
                  <w:bottom w:val="dotted" w:sz="4" w:space="0" w:color="auto"/>
                  <w:right w:val="nil"/>
                </w:tcBorders>
                <w:shd w:val="clear" w:color="auto" w:fill="FFFFFF"/>
              </w:tcPr>
            </w:tcPrChange>
          </w:tcPr>
          <w:p w14:paraId="1A54C120"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1967" w:author="Amit Popat" w:date="2022-07-11T09:50:00Z">
              <w:tcPr>
                <w:tcW w:w="4320" w:type="dxa"/>
                <w:tcBorders>
                  <w:top w:val="dotted" w:sz="4" w:space="0" w:color="auto"/>
                  <w:left w:val="nil"/>
                  <w:bottom w:val="dotted" w:sz="4" w:space="0" w:color="auto"/>
                  <w:right w:val="nil"/>
                </w:tcBorders>
                <w:shd w:val="clear" w:color="auto" w:fill="FFFFFF"/>
              </w:tcPr>
            </w:tcPrChange>
          </w:tcPr>
          <w:p w14:paraId="4081AB03"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1968" w:author="Amit Popat" w:date="2022-07-11T09:50:00Z">
              <w:tcPr>
                <w:tcW w:w="864" w:type="dxa"/>
                <w:tcBorders>
                  <w:top w:val="dotted" w:sz="4" w:space="0" w:color="auto"/>
                  <w:left w:val="nil"/>
                  <w:bottom w:val="dotted" w:sz="4" w:space="0" w:color="auto"/>
                  <w:right w:val="nil"/>
                </w:tcBorders>
                <w:shd w:val="clear" w:color="auto" w:fill="FFFFFF"/>
              </w:tcPr>
            </w:tcPrChange>
          </w:tcPr>
          <w:p w14:paraId="498A696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69" w:author="Amit Popat" w:date="2022-07-11T09:50:00Z">
              <w:tcPr>
                <w:tcW w:w="1008" w:type="dxa"/>
                <w:tcBorders>
                  <w:top w:val="dotted" w:sz="4" w:space="0" w:color="auto"/>
                  <w:left w:val="nil"/>
                  <w:bottom w:val="dotted" w:sz="4" w:space="0" w:color="auto"/>
                  <w:right w:val="nil"/>
                </w:tcBorders>
                <w:shd w:val="clear" w:color="auto" w:fill="FFFFFF"/>
              </w:tcPr>
            </w:tcPrChange>
          </w:tcPr>
          <w:p w14:paraId="5DF99F87" w14:textId="77777777" w:rsidR="00573AF5" w:rsidRDefault="00573AF5">
            <w:pPr>
              <w:pStyle w:val="MsgTableBody"/>
              <w:jc w:val="center"/>
              <w:rPr>
                <w:noProof/>
              </w:rPr>
            </w:pPr>
            <w:r>
              <w:rPr>
                <w:noProof/>
              </w:rPr>
              <w:t>2</w:t>
            </w:r>
          </w:p>
        </w:tc>
      </w:tr>
      <w:tr w:rsidR="00573AF5" w:rsidRPr="00573AF5" w14:paraId="3684828B" w14:textId="77777777" w:rsidTr="001E0D07">
        <w:trPr>
          <w:jc w:val="center"/>
          <w:trPrChange w:id="197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971" w:author="Amit Popat" w:date="2022-07-11T09:50:00Z">
              <w:tcPr>
                <w:tcW w:w="2880" w:type="dxa"/>
                <w:tcBorders>
                  <w:top w:val="dotted" w:sz="4" w:space="0" w:color="auto"/>
                  <w:left w:val="nil"/>
                  <w:bottom w:val="dotted" w:sz="4" w:space="0" w:color="auto"/>
                  <w:right w:val="nil"/>
                </w:tcBorders>
                <w:shd w:val="clear" w:color="auto" w:fill="FFFFFF"/>
              </w:tcPr>
            </w:tcPrChange>
          </w:tcPr>
          <w:p w14:paraId="173AA05B"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1972" w:author="Amit Popat" w:date="2022-07-11T09:50:00Z">
              <w:tcPr>
                <w:tcW w:w="4320" w:type="dxa"/>
                <w:tcBorders>
                  <w:top w:val="dotted" w:sz="4" w:space="0" w:color="auto"/>
                  <w:left w:val="nil"/>
                  <w:bottom w:val="dotted" w:sz="4" w:space="0" w:color="auto"/>
                  <w:right w:val="nil"/>
                </w:tcBorders>
                <w:shd w:val="clear" w:color="auto" w:fill="FFFFFF"/>
              </w:tcPr>
            </w:tcPrChange>
          </w:tcPr>
          <w:p w14:paraId="3F269375"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1973" w:author="Amit Popat" w:date="2022-07-11T09:50:00Z">
              <w:tcPr>
                <w:tcW w:w="864" w:type="dxa"/>
                <w:tcBorders>
                  <w:top w:val="dotted" w:sz="4" w:space="0" w:color="auto"/>
                  <w:left w:val="nil"/>
                  <w:bottom w:val="dotted" w:sz="4" w:space="0" w:color="auto"/>
                  <w:right w:val="nil"/>
                </w:tcBorders>
                <w:shd w:val="clear" w:color="auto" w:fill="FFFFFF"/>
              </w:tcPr>
            </w:tcPrChange>
          </w:tcPr>
          <w:p w14:paraId="45F3C58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74" w:author="Amit Popat" w:date="2022-07-11T09:50:00Z">
              <w:tcPr>
                <w:tcW w:w="1008" w:type="dxa"/>
                <w:tcBorders>
                  <w:top w:val="dotted" w:sz="4" w:space="0" w:color="auto"/>
                  <w:left w:val="nil"/>
                  <w:bottom w:val="dotted" w:sz="4" w:space="0" w:color="auto"/>
                  <w:right w:val="nil"/>
                </w:tcBorders>
                <w:shd w:val="clear" w:color="auto" w:fill="FFFFFF"/>
              </w:tcPr>
            </w:tcPrChange>
          </w:tcPr>
          <w:p w14:paraId="33ED6D3D" w14:textId="77777777" w:rsidR="00573AF5" w:rsidRDefault="00573AF5">
            <w:pPr>
              <w:pStyle w:val="MsgTableBody"/>
              <w:jc w:val="center"/>
              <w:rPr>
                <w:noProof/>
              </w:rPr>
            </w:pPr>
            <w:r>
              <w:rPr>
                <w:noProof/>
              </w:rPr>
              <w:t>2</w:t>
            </w:r>
          </w:p>
        </w:tc>
      </w:tr>
      <w:tr w:rsidR="00573AF5" w:rsidRPr="00573AF5" w14:paraId="21F266B3" w14:textId="77777777" w:rsidTr="001E0D07">
        <w:trPr>
          <w:jc w:val="center"/>
          <w:trPrChange w:id="197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976" w:author="Amit Popat" w:date="2022-07-11T09:50:00Z">
              <w:tcPr>
                <w:tcW w:w="2880" w:type="dxa"/>
                <w:tcBorders>
                  <w:top w:val="dotted" w:sz="4" w:space="0" w:color="auto"/>
                  <w:left w:val="nil"/>
                  <w:bottom w:val="dotted" w:sz="4" w:space="0" w:color="auto"/>
                  <w:right w:val="nil"/>
                </w:tcBorders>
                <w:shd w:val="clear" w:color="auto" w:fill="FFFFFF"/>
              </w:tcPr>
            </w:tcPrChange>
          </w:tcPr>
          <w:p w14:paraId="1490EFFB"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Change w:id="1977" w:author="Amit Popat" w:date="2022-07-11T09:50:00Z">
              <w:tcPr>
                <w:tcW w:w="4320" w:type="dxa"/>
                <w:tcBorders>
                  <w:top w:val="dotted" w:sz="4" w:space="0" w:color="auto"/>
                  <w:left w:val="nil"/>
                  <w:bottom w:val="dotted" w:sz="4" w:space="0" w:color="auto"/>
                  <w:right w:val="nil"/>
                </w:tcBorders>
                <w:shd w:val="clear" w:color="auto" w:fill="FFFFFF"/>
              </w:tcPr>
            </w:tcPrChange>
          </w:tcPr>
          <w:p w14:paraId="17532FBA" w14:textId="49EBFCD4"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Change w:id="1978" w:author="Amit Popat" w:date="2022-07-11T09:50:00Z">
              <w:tcPr>
                <w:tcW w:w="864" w:type="dxa"/>
                <w:tcBorders>
                  <w:top w:val="dotted" w:sz="4" w:space="0" w:color="auto"/>
                  <w:left w:val="nil"/>
                  <w:bottom w:val="dotted" w:sz="4" w:space="0" w:color="auto"/>
                  <w:right w:val="nil"/>
                </w:tcBorders>
                <w:shd w:val="clear" w:color="auto" w:fill="FFFFFF"/>
              </w:tcPr>
            </w:tcPrChange>
          </w:tcPr>
          <w:p w14:paraId="6D5AA73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79" w:author="Amit Popat" w:date="2022-07-11T09:50:00Z">
              <w:tcPr>
                <w:tcW w:w="1008" w:type="dxa"/>
                <w:tcBorders>
                  <w:top w:val="dotted" w:sz="4" w:space="0" w:color="auto"/>
                  <w:left w:val="nil"/>
                  <w:bottom w:val="dotted" w:sz="4" w:space="0" w:color="auto"/>
                  <w:right w:val="nil"/>
                </w:tcBorders>
                <w:shd w:val="clear" w:color="auto" w:fill="FFFFFF"/>
              </w:tcPr>
            </w:tcPrChange>
          </w:tcPr>
          <w:p w14:paraId="49CEE9F6" w14:textId="77777777" w:rsidR="00573AF5" w:rsidRDefault="00573AF5">
            <w:pPr>
              <w:pStyle w:val="MsgTableBody"/>
              <w:jc w:val="center"/>
              <w:rPr>
                <w:noProof/>
              </w:rPr>
            </w:pPr>
            <w:r>
              <w:rPr>
                <w:noProof/>
              </w:rPr>
              <w:t>3</w:t>
            </w:r>
          </w:p>
        </w:tc>
      </w:tr>
      <w:tr w:rsidR="00E850B0" w:rsidRPr="00573AF5" w14:paraId="6DAB3EDC" w14:textId="77777777" w:rsidTr="001E0D07">
        <w:trPr>
          <w:jc w:val="center"/>
          <w:trPrChange w:id="198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981" w:author="Amit Popat" w:date="2022-07-11T09:50:00Z">
              <w:tcPr>
                <w:tcW w:w="2880" w:type="dxa"/>
                <w:tcBorders>
                  <w:top w:val="dotted" w:sz="4" w:space="0" w:color="auto"/>
                  <w:left w:val="nil"/>
                  <w:bottom w:val="dotted" w:sz="4" w:space="0" w:color="auto"/>
                  <w:right w:val="nil"/>
                </w:tcBorders>
                <w:shd w:val="clear" w:color="auto" w:fill="FFFFFF"/>
              </w:tcPr>
            </w:tcPrChange>
          </w:tcPr>
          <w:p w14:paraId="6B5A9CD1" w14:textId="77777777" w:rsidR="00E850B0" w:rsidRDefault="00E850B0" w:rsidP="00E850B0">
            <w:pPr>
              <w:pStyle w:val="MsgTableBody"/>
              <w:rPr>
                <w:noProof/>
              </w:rPr>
            </w:pPr>
            <w:r>
              <w:rPr>
                <w:noProof/>
              </w:rPr>
              <w:t>[</w:t>
            </w:r>
            <w:r w:rsidR="00976CBD">
              <w:fldChar w:fldCharType="begin"/>
            </w:r>
            <w:r w:rsidR="00976CBD">
              <w:instrText>HYPERLINK \l "RF1"</w:instrText>
            </w:r>
            <w:r w:rsidR="00976CBD">
              <w:fldChar w:fldCharType="separate"/>
            </w:r>
            <w:r>
              <w:rPr>
                <w:rStyle w:val="Hyperlink"/>
                <w:noProof/>
              </w:rPr>
              <w:t>RF1</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982" w:author="Amit Popat" w:date="2022-07-11T09:50:00Z">
              <w:tcPr>
                <w:tcW w:w="4320" w:type="dxa"/>
                <w:tcBorders>
                  <w:top w:val="dotted" w:sz="4" w:space="0" w:color="auto"/>
                  <w:left w:val="nil"/>
                  <w:bottom w:val="dotted" w:sz="4" w:space="0" w:color="auto"/>
                  <w:right w:val="nil"/>
                </w:tcBorders>
                <w:shd w:val="clear" w:color="auto" w:fill="FFFFFF"/>
              </w:tcPr>
            </w:tcPrChange>
          </w:tcPr>
          <w:p w14:paraId="0E3EFC2F" w14:textId="77777777" w:rsidR="00E850B0" w:rsidRDefault="00E850B0" w:rsidP="00E850B0">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Change w:id="1983" w:author="Amit Popat" w:date="2022-07-11T09:50:00Z">
              <w:tcPr>
                <w:tcW w:w="864" w:type="dxa"/>
                <w:tcBorders>
                  <w:top w:val="dotted" w:sz="4" w:space="0" w:color="auto"/>
                  <w:left w:val="nil"/>
                  <w:bottom w:val="dotted" w:sz="4" w:space="0" w:color="auto"/>
                  <w:right w:val="nil"/>
                </w:tcBorders>
                <w:shd w:val="clear" w:color="auto" w:fill="FFFFFF"/>
              </w:tcPr>
            </w:tcPrChange>
          </w:tcPr>
          <w:p w14:paraId="215D4D1A"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84" w:author="Amit Popat" w:date="2022-07-11T09:50:00Z">
              <w:tcPr>
                <w:tcW w:w="1008" w:type="dxa"/>
                <w:tcBorders>
                  <w:top w:val="dotted" w:sz="4" w:space="0" w:color="auto"/>
                  <w:left w:val="nil"/>
                  <w:bottom w:val="dotted" w:sz="4" w:space="0" w:color="auto"/>
                  <w:right w:val="nil"/>
                </w:tcBorders>
                <w:shd w:val="clear" w:color="auto" w:fill="FFFFFF"/>
              </w:tcPr>
            </w:tcPrChange>
          </w:tcPr>
          <w:p w14:paraId="13639080" w14:textId="77777777" w:rsidR="00E850B0" w:rsidRDefault="00E850B0" w:rsidP="00E850B0">
            <w:pPr>
              <w:pStyle w:val="MsgTableBody"/>
              <w:jc w:val="center"/>
              <w:rPr>
                <w:noProof/>
              </w:rPr>
            </w:pPr>
            <w:r>
              <w:rPr>
                <w:noProof/>
              </w:rPr>
              <w:t>11</w:t>
            </w:r>
          </w:p>
        </w:tc>
      </w:tr>
      <w:tr w:rsidR="00E850B0" w:rsidRPr="00573AF5" w14:paraId="3AC665C4" w14:textId="77777777" w:rsidTr="001E0D07">
        <w:trPr>
          <w:jc w:val="center"/>
          <w:trPrChange w:id="198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986" w:author="Amit Popat" w:date="2022-07-11T09:50:00Z">
              <w:tcPr>
                <w:tcW w:w="2880" w:type="dxa"/>
                <w:tcBorders>
                  <w:top w:val="dotted" w:sz="4" w:space="0" w:color="auto"/>
                  <w:left w:val="nil"/>
                  <w:bottom w:val="dotted" w:sz="4" w:space="0" w:color="auto"/>
                  <w:right w:val="nil"/>
                </w:tcBorders>
                <w:shd w:val="clear" w:color="auto" w:fill="FFFFFF"/>
              </w:tcPr>
            </w:tcPrChange>
          </w:tcPr>
          <w:p w14:paraId="5D977F3F"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987" w:author="Amit Popat" w:date="2022-07-11T09:50:00Z">
              <w:tcPr>
                <w:tcW w:w="4320" w:type="dxa"/>
                <w:tcBorders>
                  <w:top w:val="dotted" w:sz="4" w:space="0" w:color="auto"/>
                  <w:left w:val="nil"/>
                  <w:bottom w:val="dotted" w:sz="4" w:space="0" w:color="auto"/>
                  <w:right w:val="nil"/>
                </w:tcBorders>
                <w:shd w:val="clear" w:color="auto" w:fill="FFFFFF"/>
              </w:tcPr>
            </w:tcPrChange>
          </w:tcPr>
          <w:p w14:paraId="17F98182"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Change w:id="1988" w:author="Amit Popat" w:date="2022-07-11T09:50:00Z">
              <w:tcPr>
                <w:tcW w:w="864" w:type="dxa"/>
                <w:tcBorders>
                  <w:top w:val="dotted" w:sz="4" w:space="0" w:color="auto"/>
                  <w:left w:val="nil"/>
                  <w:bottom w:val="dotted" w:sz="4" w:space="0" w:color="auto"/>
                  <w:right w:val="nil"/>
                </w:tcBorders>
                <w:shd w:val="clear" w:color="auto" w:fill="FFFFFF"/>
              </w:tcPr>
            </w:tcPrChange>
          </w:tcPr>
          <w:p w14:paraId="59EA2819"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89" w:author="Amit Popat" w:date="2022-07-11T09:50:00Z">
              <w:tcPr>
                <w:tcW w:w="1008" w:type="dxa"/>
                <w:tcBorders>
                  <w:top w:val="dotted" w:sz="4" w:space="0" w:color="auto"/>
                  <w:left w:val="nil"/>
                  <w:bottom w:val="dotted" w:sz="4" w:space="0" w:color="auto"/>
                  <w:right w:val="nil"/>
                </w:tcBorders>
                <w:shd w:val="clear" w:color="auto" w:fill="FFFFFF"/>
              </w:tcPr>
            </w:tcPrChange>
          </w:tcPr>
          <w:p w14:paraId="0711390D" w14:textId="77777777" w:rsidR="00E850B0" w:rsidRDefault="00E850B0" w:rsidP="00E850B0">
            <w:pPr>
              <w:pStyle w:val="MsgTableBody"/>
              <w:jc w:val="center"/>
              <w:rPr>
                <w:noProof/>
              </w:rPr>
            </w:pPr>
          </w:p>
        </w:tc>
      </w:tr>
      <w:tr w:rsidR="00E850B0" w:rsidRPr="00573AF5" w14:paraId="41F4B107" w14:textId="77777777" w:rsidTr="001E0D07">
        <w:trPr>
          <w:jc w:val="center"/>
          <w:trPrChange w:id="199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991" w:author="Amit Popat" w:date="2022-07-11T09:50:00Z">
              <w:tcPr>
                <w:tcW w:w="2880" w:type="dxa"/>
                <w:tcBorders>
                  <w:top w:val="dotted" w:sz="4" w:space="0" w:color="auto"/>
                  <w:left w:val="nil"/>
                  <w:bottom w:val="dotted" w:sz="4" w:space="0" w:color="auto"/>
                  <w:right w:val="nil"/>
                </w:tcBorders>
                <w:shd w:val="clear" w:color="auto" w:fill="FFFFFF"/>
              </w:tcPr>
            </w:tcPrChange>
          </w:tcPr>
          <w:p w14:paraId="683AD2F6" w14:textId="77777777" w:rsidR="00E850B0" w:rsidRDefault="00E850B0" w:rsidP="00E850B0">
            <w:pPr>
              <w:pStyle w:val="MsgTableBody"/>
              <w:rPr>
                <w:noProof/>
              </w:rPr>
            </w:pPr>
            <w:r>
              <w:rPr>
                <w:noProof/>
              </w:rPr>
              <w:t xml:space="preserve">  </w:t>
            </w:r>
            <w:r w:rsidR="00976CBD">
              <w:fldChar w:fldCharType="begin"/>
            </w:r>
            <w:r w:rsidR="00976CBD">
              <w:instrText>HYPERLINK \l "AUT"</w:instrText>
            </w:r>
            <w:r w:rsidR="00976CBD">
              <w:fldChar w:fldCharType="separate"/>
            </w:r>
            <w:r>
              <w:rPr>
                <w:rStyle w:val="Hyperlink"/>
                <w:noProof/>
              </w:rPr>
              <w:t>AUT</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992" w:author="Amit Popat" w:date="2022-07-11T09:50:00Z">
              <w:tcPr>
                <w:tcW w:w="4320" w:type="dxa"/>
                <w:tcBorders>
                  <w:top w:val="dotted" w:sz="4" w:space="0" w:color="auto"/>
                  <w:left w:val="nil"/>
                  <w:bottom w:val="dotted" w:sz="4" w:space="0" w:color="auto"/>
                  <w:right w:val="nil"/>
                </w:tcBorders>
                <w:shd w:val="clear" w:color="auto" w:fill="FFFFFF"/>
              </w:tcPr>
            </w:tcPrChange>
          </w:tcPr>
          <w:p w14:paraId="33BC2180"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Change w:id="1993" w:author="Amit Popat" w:date="2022-07-11T09:50:00Z">
              <w:tcPr>
                <w:tcW w:w="864" w:type="dxa"/>
                <w:tcBorders>
                  <w:top w:val="dotted" w:sz="4" w:space="0" w:color="auto"/>
                  <w:left w:val="nil"/>
                  <w:bottom w:val="dotted" w:sz="4" w:space="0" w:color="auto"/>
                  <w:right w:val="nil"/>
                </w:tcBorders>
                <w:shd w:val="clear" w:color="auto" w:fill="FFFFFF"/>
              </w:tcPr>
            </w:tcPrChange>
          </w:tcPr>
          <w:p w14:paraId="535E082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94" w:author="Amit Popat" w:date="2022-07-11T09:50:00Z">
              <w:tcPr>
                <w:tcW w:w="1008" w:type="dxa"/>
                <w:tcBorders>
                  <w:top w:val="dotted" w:sz="4" w:space="0" w:color="auto"/>
                  <w:left w:val="nil"/>
                  <w:bottom w:val="dotted" w:sz="4" w:space="0" w:color="auto"/>
                  <w:right w:val="nil"/>
                </w:tcBorders>
                <w:shd w:val="clear" w:color="auto" w:fill="FFFFFF"/>
              </w:tcPr>
            </w:tcPrChange>
          </w:tcPr>
          <w:p w14:paraId="596CE75D" w14:textId="77777777" w:rsidR="00E850B0" w:rsidRDefault="00E850B0" w:rsidP="00E850B0">
            <w:pPr>
              <w:pStyle w:val="MsgTableBody"/>
              <w:jc w:val="center"/>
              <w:rPr>
                <w:noProof/>
              </w:rPr>
            </w:pPr>
            <w:r>
              <w:rPr>
                <w:noProof/>
              </w:rPr>
              <w:t>11</w:t>
            </w:r>
          </w:p>
        </w:tc>
      </w:tr>
      <w:tr w:rsidR="00E850B0" w:rsidRPr="00573AF5" w14:paraId="7320219E" w14:textId="77777777" w:rsidTr="001E0D07">
        <w:trPr>
          <w:jc w:val="center"/>
          <w:trPrChange w:id="199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996" w:author="Amit Popat" w:date="2022-07-11T09:50:00Z">
              <w:tcPr>
                <w:tcW w:w="2880" w:type="dxa"/>
                <w:tcBorders>
                  <w:top w:val="dotted" w:sz="4" w:space="0" w:color="auto"/>
                  <w:left w:val="nil"/>
                  <w:bottom w:val="dotted" w:sz="4" w:space="0" w:color="auto"/>
                  <w:right w:val="nil"/>
                </w:tcBorders>
                <w:shd w:val="clear" w:color="auto" w:fill="FFFFFF"/>
              </w:tcPr>
            </w:tcPrChange>
          </w:tcPr>
          <w:p w14:paraId="63383601" w14:textId="77777777" w:rsidR="00E850B0" w:rsidRDefault="00E850B0" w:rsidP="00E850B0">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997" w:author="Amit Popat" w:date="2022-07-11T09:50:00Z">
              <w:tcPr>
                <w:tcW w:w="4320" w:type="dxa"/>
                <w:tcBorders>
                  <w:top w:val="dotted" w:sz="4" w:space="0" w:color="auto"/>
                  <w:left w:val="nil"/>
                  <w:bottom w:val="dotted" w:sz="4" w:space="0" w:color="auto"/>
                  <w:right w:val="nil"/>
                </w:tcBorders>
                <w:shd w:val="clear" w:color="auto" w:fill="FFFFFF"/>
              </w:tcPr>
            </w:tcPrChange>
          </w:tcPr>
          <w:p w14:paraId="7E7CA3BE"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998" w:author="Amit Popat" w:date="2022-07-11T09:50:00Z">
              <w:tcPr>
                <w:tcW w:w="864" w:type="dxa"/>
                <w:tcBorders>
                  <w:top w:val="dotted" w:sz="4" w:space="0" w:color="auto"/>
                  <w:left w:val="nil"/>
                  <w:bottom w:val="dotted" w:sz="4" w:space="0" w:color="auto"/>
                  <w:right w:val="nil"/>
                </w:tcBorders>
                <w:shd w:val="clear" w:color="auto" w:fill="FFFFFF"/>
              </w:tcPr>
            </w:tcPrChange>
          </w:tcPr>
          <w:p w14:paraId="0EA2B8F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99" w:author="Amit Popat" w:date="2022-07-11T09:50:00Z">
              <w:tcPr>
                <w:tcW w:w="1008" w:type="dxa"/>
                <w:tcBorders>
                  <w:top w:val="dotted" w:sz="4" w:space="0" w:color="auto"/>
                  <w:left w:val="nil"/>
                  <w:bottom w:val="dotted" w:sz="4" w:space="0" w:color="auto"/>
                  <w:right w:val="nil"/>
                </w:tcBorders>
                <w:shd w:val="clear" w:color="auto" w:fill="FFFFFF"/>
              </w:tcPr>
            </w:tcPrChange>
          </w:tcPr>
          <w:p w14:paraId="139FC39D" w14:textId="77777777" w:rsidR="00E850B0" w:rsidRDefault="00E850B0" w:rsidP="00E850B0">
            <w:pPr>
              <w:pStyle w:val="MsgTableBody"/>
              <w:jc w:val="center"/>
              <w:rPr>
                <w:noProof/>
              </w:rPr>
            </w:pPr>
            <w:r>
              <w:rPr>
                <w:noProof/>
              </w:rPr>
              <w:t>11</w:t>
            </w:r>
          </w:p>
        </w:tc>
      </w:tr>
      <w:tr w:rsidR="00E850B0" w:rsidRPr="00573AF5" w14:paraId="7A20E071" w14:textId="77777777" w:rsidTr="001E0D07">
        <w:trPr>
          <w:jc w:val="center"/>
          <w:trPrChange w:id="200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01" w:author="Amit Popat" w:date="2022-07-11T09:50:00Z">
              <w:tcPr>
                <w:tcW w:w="2880" w:type="dxa"/>
                <w:tcBorders>
                  <w:top w:val="dotted" w:sz="4" w:space="0" w:color="auto"/>
                  <w:left w:val="nil"/>
                  <w:bottom w:val="dotted" w:sz="4" w:space="0" w:color="auto"/>
                  <w:right w:val="nil"/>
                </w:tcBorders>
                <w:shd w:val="clear" w:color="auto" w:fill="FFFFFF"/>
              </w:tcPr>
            </w:tcPrChange>
          </w:tcPr>
          <w:p w14:paraId="32B6A475"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2002" w:author="Amit Popat" w:date="2022-07-11T09:50:00Z">
              <w:tcPr>
                <w:tcW w:w="4320" w:type="dxa"/>
                <w:tcBorders>
                  <w:top w:val="dotted" w:sz="4" w:space="0" w:color="auto"/>
                  <w:left w:val="nil"/>
                  <w:bottom w:val="dotted" w:sz="4" w:space="0" w:color="auto"/>
                  <w:right w:val="nil"/>
                </w:tcBorders>
                <w:shd w:val="clear" w:color="auto" w:fill="FFFFFF"/>
              </w:tcPr>
            </w:tcPrChange>
          </w:tcPr>
          <w:p w14:paraId="23CFF24D"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Change w:id="2003" w:author="Amit Popat" w:date="2022-07-11T09:50:00Z">
              <w:tcPr>
                <w:tcW w:w="864" w:type="dxa"/>
                <w:tcBorders>
                  <w:top w:val="dotted" w:sz="4" w:space="0" w:color="auto"/>
                  <w:left w:val="nil"/>
                  <w:bottom w:val="dotted" w:sz="4" w:space="0" w:color="auto"/>
                  <w:right w:val="nil"/>
                </w:tcBorders>
                <w:shd w:val="clear" w:color="auto" w:fill="FFFFFF"/>
              </w:tcPr>
            </w:tcPrChange>
          </w:tcPr>
          <w:p w14:paraId="7B8F269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04" w:author="Amit Popat" w:date="2022-07-11T09:50:00Z">
              <w:tcPr>
                <w:tcW w:w="1008" w:type="dxa"/>
                <w:tcBorders>
                  <w:top w:val="dotted" w:sz="4" w:space="0" w:color="auto"/>
                  <w:left w:val="nil"/>
                  <w:bottom w:val="dotted" w:sz="4" w:space="0" w:color="auto"/>
                  <w:right w:val="nil"/>
                </w:tcBorders>
                <w:shd w:val="clear" w:color="auto" w:fill="FFFFFF"/>
              </w:tcPr>
            </w:tcPrChange>
          </w:tcPr>
          <w:p w14:paraId="3DC999DF" w14:textId="77777777" w:rsidR="00E850B0" w:rsidRDefault="00E850B0" w:rsidP="00E850B0">
            <w:pPr>
              <w:pStyle w:val="MsgTableBody"/>
              <w:jc w:val="center"/>
              <w:rPr>
                <w:noProof/>
              </w:rPr>
            </w:pPr>
          </w:p>
        </w:tc>
      </w:tr>
      <w:tr w:rsidR="00E850B0" w:rsidRPr="00573AF5" w14:paraId="63AD5BFF" w14:textId="77777777" w:rsidTr="001E0D07">
        <w:trPr>
          <w:jc w:val="center"/>
          <w:trPrChange w:id="200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06" w:author="Amit Popat" w:date="2022-07-11T09:50:00Z">
              <w:tcPr>
                <w:tcW w:w="2880" w:type="dxa"/>
                <w:tcBorders>
                  <w:top w:val="dotted" w:sz="4" w:space="0" w:color="auto"/>
                  <w:left w:val="nil"/>
                  <w:bottom w:val="dotted" w:sz="4" w:space="0" w:color="auto"/>
                  <w:right w:val="nil"/>
                </w:tcBorders>
                <w:shd w:val="clear" w:color="auto" w:fill="FFFFFF"/>
              </w:tcPr>
            </w:tcPrChange>
          </w:tcPr>
          <w:p w14:paraId="5A4F467C"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2007" w:author="Amit Popat" w:date="2022-07-11T09:50:00Z">
              <w:tcPr>
                <w:tcW w:w="4320" w:type="dxa"/>
                <w:tcBorders>
                  <w:top w:val="dotted" w:sz="4" w:space="0" w:color="auto"/>
                  <w:left w:val="nil"/>
                  <w:bottom w:val="dotted" w:sz="4" w:space="0" w:color="auto"/>
                  <w:right w:val="nil"/>
                </w:tcBorders>
                <w:shd w:val="clear" w:color="auto" w:fill="FFFFFF"/>
              </w:tcPr>
            </w:tcPrChange>
          </w:tcPr>
          <w:p w14:paraId="2E4FF191" w14:textId="77777777" w:rsidR="00E850B0" w:rsidRDefault="00E850B0" w:rsidP="00E850B0">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Change w:id="2008" w:author="Amit Popat" w:date="2022-07-11T09:50:00Z">
              <w:tcPr>
                <w:tcW w:w="864" w:type="dxa"/>
                <w:tcBorders>
                  <w:top w:val="dotted" w:sz="4" w:space="0" w:color="auto"/>
                  <w:left w:val="nil"/>
                  <w:bottom w:val="dotted" w:sz="4" w:space="0" w:color="auto"/>
                  <w:right w:val="nil"/>
                </w:tcBorders>
                <w:shd w:val="clear" w:color="auto" w:fill="FFFFFF"/>
              </w:tcPr>
            </w:tcPrChange>
          </w:tcPr>
          <w:p w14:paraId="4BF31E71"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09" w:author="Amit Popat" w:date="2022-07-11T09:50:00Z">
              <w:tcPr>
                <w:tcW w:w="1008" w:type="dxa"/>
                <w:tcBorders>
                  <w:top w:val="dotted" w:sz="4" w:space="0" w:color="auto"/>
                  <w:left w:val="nil"/>
                  <w:bottom w:val="dotted" w:sz="4" w:space="0" w:color="auto"/>
                  <w:right w:val="nil"/>
                </w:tcBorders>
                <w:shd w:val="clear" w:color="auto" w:fill="FFFFFF"/>
              </w:tcPr>
            </w:tcPrChange>
          </w:tcPr>
          <w:p w14:paraId="48E3BBED" w14:textId="77777777" w:rsidR="00E850B0" w:rsidRDefault="00E850B0" w:rsidP="00E850B0">
            <w:pPr>
              <w:pStyle w:val="MsgTableBody"/>
              <w:jc w:val="center"/>
              <w:rPr>
                <w:noProof/>
              </w:rPr>
            </w:pPr>
          </w:p>
        </w:tc>
      </w:tr>
      <w:tr w:rsidR="00E850B0" w:rsidRPr="00573AF5" w14:paraId="7CB6F762" w14:textId="77777777" w:rsidTr="001E0D07">
        <w:trPr>
          <w:jc w:val="center"/>
          <w:trPrChange w:id="201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11" w:author="Amit Popat" w:date="2022-07-11T09:50:00Z">
              <w:tcPr>
                <w:tcW w:w="2880" w:type="dxa"/>
                <w:tcBorders>
                  <w:top w:val="dotted" w:sz="4" w:space="0" w:color="auto"/>
                  <w:left w:val="nil"/>
                  <w:bottom w:val="dotted" w:sz="4" w:space="0" w:color="auto"/>
                  <w:right w:val="nil"/>
                </w:tcBorders>
                <w:shd w:val="clear" w:color="auto" w:fill="FFFFFF"/>
              </w:tcPr>
            </w:tcPrChange>
          </w:tcPr>
          <w:p w14:paraId="0CAF2ADE" w14:textId="77777777" w:rsidR="00E850B0" w:rsidRDefault="00E850B0" w:rsidP="00E850B0">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2012" w:author="Amit Popat" w:date="2022-07-11T09:50:00Z">
              <w:tcPr>
                <w:tcW w:w="4320" w:type="dxa"/>
                <w:tcBorders>
                  <w:top w:val="dotted" w:sz="4" w:space="0" w:color="auto"/>
                  <w:left w:val="nil"/>
                  <w:bottom w:val="dotted" w:sz="4" w:space="0" w:color="auto"/>
                  <w:right w:val="nil"/>
                </w:tcBorders>
                <w:shd w:val="clear" w:color="auto" w:fill="FFFFFF"/>
              </w:tcPr>
            </w:tcPrChange>
          </w:tcPr>
          <w:p w14:paraId="370C4956" w14:textId="77777777" w:rsidR="00E850B0" w:rsidRDefault="00E850B0" w:rsidP="00E850B0">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2013" w:author="Amit Popat" w:date="2022-07-11T09:50:00Z">
              <w:tcPr>
                <w:tcW w:w="864" w:type="dxa"/>
                <w:tcBorders>
                  <w:top w:val="dotted" w:sz="4" w:space="0" w:color="auto"/>
                  <w:left w:val="nil"/>
                  <w:bottom w:val="dotted" w:sz="4" w:space="0" w:color="auto"/>
                  <w:right w:val="nil"/>
                </w:tcBorders>
                <w:shd w:val="clear" w:color="auto" w:fill="FFFFFF"/>
              </w:tcPr>
            </w:tcPrChange>
          </w:tcPr>
          <w:p w14:paraId="6D66350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14" w:author="Amit Popat" w:date="2022-07-11T09:50:00Z">
              <w:tcPr>
                <w:tcW w:w="1008" w:type="dxa"/>
                <w:tcBorders>
                  <w:top w:val="dotted" w:sz="4" w:space="0" w:color="auto"/>
                  <w:left w:val="nil"/>
                  <w:bottom w:val="dotted" w:sz="4" w:space="0" w:color="auto"/>
                  <w:right w:val="nil"/>
                </w:tcBorders>
                <w:shd w:val="clear" w:color="auto" w:fill="FFFFFF"/>
              </w:tcPr>
            </w:tcPrChange>
          </w:tcPr>
          <w:p w14:paraId="050DC7CF" w14:textId="77777777" w:rsidR="00E850B0" w:rsidRDefault="00E850B0" w:rsidP="00E850B0">
            <w:pPr>
              <w:pStyle w:val="MsgTableBody"/>
              <w:jc w:val="center"/>
              <w:rPr>
                <w:noProof/>
              </w:rPr>
            </w:pPr>
            <w:r>
              <w:rPr>
                <w:noProof/>
              </w:rPr>
              <w:t>11</w:t>
            </w:r>
          </w:p>
        </w:tc>
      </w:tr>
      <w:tr w:rsidR="00E850B0" w:rsidRPr="00573AF5" w14:paraId="4B292BEA" w14:textId="77777777" w:rsidTr="001E0D07">
        <w:trPr>
          <w:jc w:val="center"/>
          <w:trPrChange w:id="201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16" w:author="Amit Popat" w:date="2022-07-11T09:50:00Z">
              <w:tcPr>
                <w:tcW w:w="2880" w:type="dxa"/>
                <w:tcBorders>
                  <w:top w:val="dotted" w:sz="4" w:space="0" w:color="auto"/>
                  <w:left w:val="nil"/>
                  <w:bottom w:val="dotted" w:sz="4" w:space="0" w:color="auto"/>
                  <w:right w:val="nil"/>
                </w:tcBorders>
                <w:shd w:val="clear" w:color="auto" w:fill="FFFFFF"/>
              </w:tcPr>
            </w:tcPrChange>
          </w:tcPr>
          <w:p w14:paraId="123D6ABB" w14:textId="77777777" w:rsidR="00E850B0" w:rsidRDefault="00E850B0" w:rsidP="00E850B0">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2017" w:author="Amit Popat" w:date="2022-07-11T09:50:00Z">
              <w:tcPr>
                <w:tcW w:w="4320" w:type="dxa"/>
                <w:tcBorders>
                  <w:top w:val="dotted" w:sz="4" w:space="0" w:color="auto"/>
                  <w:left w:val="nil"/>
                  <w:bottom w:val="dotted" w:sz="4" w:space="0" w:color="auto"/>
                  <w:right w:val="nil"/>
                </w:tcBorders>
                <w:shd w:val="clear" w:color="auto" w:fill="FFFFFF"/>
              </w:tcPr>
            </w:tcPrChange>
          </w:tcPr>
          <w:p w14:paraId="593452C9"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2018" w:author="Amit Popat" w:date="2022-07-11T09:50:00Z">
              <w:tcPr>
                <w:tcW w:w="864" w:type="dxa"/>
                <w:tcBorders>
                  <w:top w:val="dotted" w:sz="4" w:space="0" w:color="auto"/>
                  <w:left w:val="nil"/>
                  <w:bottom w:val="dotted" w:sz="4" w:space="0" w:color="auto"/>
                  <w:right w:val="nil"/>
                </w:tcBorders>
                <w:shd w:val="clear" w:color="auto" w:fill="FFFFFF"/>
              </w:tcPr>
            </w:tcPrChange>
          </w:tcPr>
          <w:p w14:paraId="4758D47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19" w:author="Amit Popat" w:date="2022-07-11T09:50:00Z">
              <w:tcPr>
                <w:tcW w:w="1008" w:type="dxa"/>
                <w:tcBorders>
                  <w:top w:val="dotted" w:sz="4" w:space="0" w:color="auto"/>
                  <w:left w:val="nil"/>
                  <w:bottom w:val="dotted" w:sz="4" w:space="0" w:color="auto"/>
                  <w:right w:val="nil"/>
                </w:tcBorders>
                <w:shd w:val="clear" w:color="auto" w:fill="FFFFFF"/>
              </w:tcPr>
            </w:tcPrChange>
          </w:tcPr>
          <w:p w14:paraId="35DBC534" w14:textId="77777777" w:rsidR="00E850B0" w:rsidRDefault="00E850B0" w:rsidP="00E850B0">
            <w:pPr>
              <w:pStyle w:val="MsgTableBody"/>
              <w:jc w:val="center"/>
              <w:rPr>
                <w:noProof/>
              </w:rPr>
            </w:pPr>
            <w:r>
              <w:rPr>
                <w:noProof/>
              </w:rPr>
              <w:t>11</w:t>
            </w:r>
          </w:p>
        </w:tc>
      </w:tr>
      <w:tr w:rsidR="00E850B0" w:rsidRPr="00573AF5" w14:paraId="29BDCA62" w14:textId="77777777" w:rsidTr="001E0D07">
        <w:trPr>
          <w:jc w:val="center"/>
          <w:trPrChange w:id="202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21" w:author="Amit Popat" w:date="2022-07-11T09:50:00Z">
              <w:tcPr>
                <w:tcW w:w="2880" w:type="dxa"/>
                <w:tcBorders>
                  <w:top w:val="dotted" w:sz="4" w:space="0" w:color="auto"/>
                  <w:left w:val="nil"/>
                  <w:bottom w:val="dotted" w:sz="4" w:space="0" w:color="auto"/>
                  <w:right w:val="nil"/>
                </w:tcBorders>
                <w:shd w:val="clear" w:color="auto" w:fill="FFFFFF"/>
              </w:tcPr>
            </w:tcPrChange>
          </w:tcPr>
          <w:p w14:paraId="0586898D"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2022" w:author="Amit Popat" w:date="2022-07-11T09:50:00Z">
              <w:tcPr>
                <w:tcW w:w="4320" w:type="dxa"/>
                <w:tcBorders>
                  <w:top w:val="dotted" w:sz="4" w:space="0" w:color="auto"/>
                  <w:left w:val="nil"/>
                  <w:bottom w:val="dotted" w:sz="4" w:space="0" w:color="auto"/>
                  <w:right w:val="nil"/>
                </w:tcBorders>
                <w:shd w:val="clear" w:color="auto" w:fill="FFFFFF"/>
              </w:tcPr>
            </w:tcPrChange>
          </w:tcPr>
          <w:p w14:paraId="15579C06" w14:textId="77777777" w:rsidR="00E850B0" w:rsidRDefault="00E850B0" w:rsidP="00E850B0">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Change w:id="2023" w:author="Amit Popat" w:date="2022-07-11T09:50:00Z">
              <w:tcPr>
                <w:tcW w:w="864" w:type="dxa"/>
                <w:tcBorders>
                  <w:top w:val="dotted" w:sz="4" w:space="0" w:color="auto"/>
                  <w:left w:val="nil"/>
                  <w:bottom w:val="dotted" w:sz="4" w:space="0" w:color="auto"/>
                  <w:right w:val="nil"/>
                </w:tcBorders>
                <w:shd w:val="clear" w:color="auto" w:fill="FFFFFF"/>
              </w:tcPr>
            </w:tcPrChange>
          </w:tcPr>
          <w:p w14:paraId="5D0955B0"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24" w:author="Amit Popat" w:date="2022-07-11T09:50:00Z">
              <w:tcPr>
                <w:tcW w:w="1008" w:type="dxa"/>
                <w:tcBorders>
                  <w:top w:val="dotted" w:sz="4" w:space="0" w:color="auto"/>
                  <w:left w:val="nil"/>
                  <w:bottom w:val="dotted" w:sz="4" w:space="0" w:color="auto"/>
                  <w:right w:val="nil"/>
                </w:tcBorders>
                <w:shd w:val="clear" w:color="auto" w:fill="FFFFFF"/>
              </w:tcPr>
            </w:tcPrChange>
          </w:tcPr>
          <w:p w14:paraId="4A293407" w14:textId="77777777" w:rsidR="00E850B0" w:rsidRDefault="00E850B0" w:rsidP="00E850B0">
            <w:pPr>
              <w:pStyle w:val="MsgTableBody"/>
              <w:jc w:val="center"/>
              <w:rPr>
                <w:noProof/>
              </w:rPr>
            </w:pPr>
          </w:p>
        </w:tc>
      </w:tr>
      <w:tr w:rsidR="00E850B0" w:rsidRPr="00573AF5" w14:paraId="4192B39F" w14:textId="77777777" w:rsidTr="001E0D07">
        <w:trPr>
          <w:jc w:val="center"/>
          <w:trPrChange w:id="202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26" w:author="Amit Popat" w:date="2022-07-11T09:50:00Z">
              <w:tcPr>
                <w:tcW w:w="2880" w:type="dxa"/>
                <w:tcBorders>
                  <w:top w:val="dotted" w:sz="4" w:space="0" w:color="auto"/>
                  <w:left w:val="nil"/>
                  <w:bottom w:val="dotted" w:sz="4" w:space="0" w:color="auto"/>
                  <w:right w:val="nil"/>
                </w:tcBorders>
                <w:shd w:val="clear" w:color="auto" w:fill="FFFFFF"/>
              </w:tcPr>
            </w:tcPrChange>
          </w:tcPr>
          <w:p w14:paraId="7109E345" w14:textId="77777777" w:rsidR="00E850B0" w:rsidRDefault="00E850B0" w:rsidP="00E850B0">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2027" w:author="Amit Popat" w:date="2022-07-11T09:50:00Z">
              <w:tcPr>
                <w:tcW w:w="4320" w:type="dxa"/>
                <w:tcBorders>
                  <w:top w:val="dotted" w:sz="4" w:space="0" w:color="auto"/>
                  <w:left w:val="nil"/>
                  <w:bottom w:val="dotted" w:sz="4" w:space="0" w:color="auto"/>
                  <w:right w:val="nil"/>
                </w:tcBorders>
                <w:shd w:val="clear" w:color="auto" w:fill="FFFFFF"/>
              </w:tcPr>
            </w:tcPrChange>
          </w:tcPr>
          <w:p w14:paraId="2360CDD2" w14:textId="77777777" w:rsidR="00E850B0" w:rsidRDefault="00E850B0" w:rsidP="00E850B0">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2028" w:author="Amit Popat" w:date="2022-07-11T09:50:00Z">
              <w:tcPr>
                <w:tcW w:w="864" w:type="dxa"/>
                <w:tcBorders>
                  <w:top w:val="dotted" w:sz="4" w:space="0" w:color="auto"/>
                  <w:left w:val="nil"/>
                  <w:bottom w:val="dotted" w:sz="4" w:space="0" w:color="auto"/>
                  <w:right w:val="nil"/>
                </w:tcBorders>
                <w:shd w:val="clear" w:color="auto" w:fill="FFFFFF"/>
              </w:tcPr>
            </w:tcPrChange>
          </w:tcPr>
          <w:p w14:paraId="53C4BF9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29" w:author="Amit Popat" w:date="2022-07-11T09:50:00Z">
              <w:tcPr>
                <w:tcW w:w="1008" w:type="dxa"/>
                <w:tcBorders>
                  <w:top w:val="dotted" w:sz="4" w:space="0" w:color="auto"/>
                  <w:left w:val="nil"/>
                  <w:bottom w:val="dotted" w:sz="4" w:space="0" w:color="auto"/>
                  <w:right w:val="nil"/>
                </w:tcBorders>
                <w:shd w:val="clear" w:color="auto" w:fill="FFFFFF"/>
              </w:tcPr>
            </w:tcPrChange>
          </w:tcPr>
          <w:p w14:paraId="3DF6D694" w14:textId="77777777" w:rsidR="00E850B0" w:rsidRDefault="00E850B0" w:rsidP="00E850B0">
            <w:pPr>
              <w:pStyle w:val="MsgTableBody"/>
              <w:jc w:val="center"/>
              <w:rPr>
                <w:noProof/>
              </w:rPr>
            </w:pPr>
            <w:r>
              <w:rPr>
                <w:noProof/>
              </w:rPr>
              <w:t>3</w:t>
            </w:r>
          </w:p>
        </w:tc>
      </w:tr>
      <w:tr w:rsidR="001E0D07" w:rsidRPr="00767D02" w14:paraId="3C757F48" w14:textId="77777777" w:rsidTr="001E0D07">
        <w:tblPrEx>
          <w:tblCellMar>
            <w:left w:w="108" w:type="dxa"/>
            <w:right w:w="108" w:type="dxa"/>
          </w:tblCellMar>
          <w:tblLook w:val="04A0" w:firstRow="1" w:lastRow="0" w:firstColumn="1" w:lastColumn="0" w:noHBand="0" w:noVBand="1"/>
        </w:tblPrEx>
        <w:trPr>
          <w:jc w:val="center"/>
          <w:ins w:id="2030" w:author="Amit Popat" w:date="2022-07-11T09:50:00Z"/>
        </w:trPr>
        <w:tc>
          <w:tcPr>
            <w:tcW w:w="2882" w:type="dxa"/>
            <w:tcBorders>
              <w:top w:val="dotted" w:sz="4" w:space="0" w:color="auto"/>
              <w:left w:val="nil"/>
              <w:bottom w:val="dotted" w:sz="4" w:space="0" w:color="auto"/>
              <w:right w:val="nil"/>
            </w:tcBorders>
            <w:shd w:val="clear" w:color="auto" w:fill="FFFFFF"/>
            <w:hideMark/>
          </w:tcPr>
          <w:p w14:paraId="7BED8960" w14:textId="77777777" w:rsidR="001E0D07" w:rsidRPr="00767D02" w:rsidRDefault="001E0D07">
            <w:pPr>
              <w:pStyle w:val="MsgTableBody"/>
              <w:spacing w:line="256" w:lineRule="auto"/>
              <w:rPr>
                <w:ins w:id="2031" w:author="Amit Popat" w:date="2022-07-11T09:50:00Z"/>
                <w:noProof/>
                <w:color w:val="FF0000"/>
              </w:rPr>
            </w:pPr>
            <w:ins w:id="2032" w:author="Amit Popat" w:date="2022-07-11T09:50: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2BC22AE" w14:textId="77777777" w:rsidR="001E0D07" w:rsidRPr="00767D02" w:rsidRDefault="001E0D07">
            <w:pPr>
              <w:pStyle w:val="MsgTableBody"/>
              <w:spacing w:line="256" w:lineRule="auto"/>
              <w:rPr>
                <w:ins w:id="2033" w:author="Amit Popat" w:date="2022-07-11T09:50:00Z"/>
                <w:noProof/>
                <w:color w:val="FF0000"/>
              </w:rPr>
            </w:pPr>
            <w:ins w:id="2034" w:author="Amit Popat" w:date="2022-07-11T09:50: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668B6252" w14:textId="77777777" w:rsidR="001E0D07" w:rsidRPr="00767D02" w:rsidRDefault="001E0D07">
            <w:pPr>
              <w:pStyle w:val="MsgTableBody"/>
              <w:spacing w:line="256" w:lineRule="auto"/>
              <w:jc w:val="center"/>
              <w:rPr>
                <w:ins w:id="2035" w:author="Amit Popat" w:date="2022-07-11T09:5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C47E053" w14:textId="77777777" w:rsidR="001E0D07" w:rsidRPr="00767D02" w:rsidRDefault="001E0D07">
            <w:pPr>
              <w:pStyle w:val="MsgTableBody"/>
              <w:spacing w:line="256" w:lineRule="auto"/>
              <w:jc w:val="center"/>
              <w:rPr>
                <w:ins w:id="2036" w:author="Amit Popat" w:date="2022-07-11T09:50:00Z"/>
                <w:noProof/>
                <w:color w:val="FF0000"/>
              </w:rPr>
            </w:pPr>
            <w:ins w:id="2037" w:author="Amit Popat" w:date="2022-07-11T09:50:00Z">
              <w:r w:rsidRPr="00767D02">
                <w:rPr>
                  <w:noProof/>
                  <w:color w:val="FF0000"/>
                </w:rPr>
                <w:t>3</w:t>
              </w:r>
            </w:ins>
          </w:p>
        </w:tc>
      </w:tr>
      <w:tr w:rsidR="001E0D07" w:rsidRPr="00767D02" w14:paraId="17893CA7" w14:textId="77777777" w:rsidTr="001E0D07">
        <w:tblPrEx>
          <w:tblCellMar>
            <w:left w:w="108" w:type="dxa"/>
            <w:right w:w="108" w:type="dxa"/>
          </w:tblCellMar>
          <w:tblLook w:val="04A0" w:firstRow="1" w:lastRow="0" w:firstColumn="1" w:lastColumn="0" w:noHBand="0" w:noVBand="1"/>
        </w:tblPrEx>
        <w:trPr>
          <w:jc w:val="center"/>
          <w:ins w:id="2038" w:author="Amit Popat" w:date="2022-07-11T09:50:00Z"/>
        </w:trPr>
        <w:tc>
          <w:tcPr>
            <w:tcW w:w="2882" w:type="dxa"/>
            <w:tcBorders>
              <w:top w:val="dotted" w:sz="4" w:space="0" w:color="auto"/>
              <w:left w:val="nil"/>
              <w:bottom w:val="dotted" w:sz="4" w:space="0" w:color="auto"/>
              <w:right w:val="nil"/>
            </w:tcBorders>
            <w:shd w:val="clear" w:color="auto" w:fill="FFFFFF"/>
            <w:hideMark/>
          </w:tcPr>
          <w:p w14:paraId="02A0D0AA" w14:textId="77777777" w:rsidR="001E0D07" w:rsidRPr="00767D02" w:rsidRDefault="001E0D07">
            <w:pPr>
              <w:pStyle w:val="MsgTableBody"/>
              <w:spacing w:line="256" w:lineRule="auto"/>
              <w:rPr>
                <w:ins w:id="2039" w:author="Amit Popat" w:date="2022-07-11T09:50:00Z"/>
                <w:noProof/>
                <w:color w:val="FF0000"/>
              </w:rPr>
            </w:pPr>
            <w:ins w:id="2040" w:author="Amit Popat" w:date="2022-07-11T09:50: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6E71C59F" w14:textId="77777777" w:rsidR="001E0D07" w:rsidRPr="00767D02" w:rsidRDefault="001E0D07">
            <w:pPr>
              <w:pStyle w:val="MsgTableBody"/>
              <w:spacing w:line="256" w:lineRule="auto"/>
              <w:rPr>
                <w:ins w:id="2041" w:author="Amit Popat" w:date="2022-07-11T09:50:00Z"/>
                <w:noProof/>
                <w:color w:val="FF0000"/>
              </w:rPr>
            </w:pPr>
            <w:ins w:id="2042" w:author="Amit Popat" w:date="2022-07-11T09:50: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DB769FD" w14:textId="77777777" w:rsidR="001E0D07" w:rsidRPr="00767D02" w:rsidRDefault="001E0D07">
            <w:pPr>
              <w:pStyle w:val="MsgTableBody"/>
              <w:spacing w:line="256" w:lineRule="auto"/>
              <w:jc w:val="center"/>
              <w:rPr>
                <w:ins w:id="2043" w:author="Amit Popat" w:date="2022-07-11T09:5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069D7D1" w14:textId="77777777" w:rsidR="001E0D07" w:rsidRPr="00767D02" w:rsidRDefault="001E0D07">
            <w:pPr>
              <w:pStyle w:val="MsgTableBody"/>
              <w:spacing w:line="256" w:lineRule="auto"/>
              <w:jc w:val="center"/>
              <w:rPr>
                <w:ins w:id="2044" w:author="Amit Popat" w:date="2022-07-11T09:50:00Z"/>
                <w:noProof/>
                <w:color w:val="FF0000"/>
              </w:rPr>
            </w:pPr>
            <w:ins w:id="2045" w:author="Amit Popat" w:date="2022-07-11T09:50:00Z">
              <w:r w:rsidRPr="00767D02">
                <w:rPr>
                  <w:noProof/>
                  <w:color w:val="FF0000"/>
                </w:rPr>
                <w:t>3</w:t>
              </w:r>
            </w:ins>
          </w:p>
        </w:tc>
      </w:tr>
      <w:tr w:rsidR="001E0D07" w:rsidRPr="00767D02" w14:paraId="26B52017" w14:textId="77777777" w:rsidTr="001E0D07">
        <w:tblPrEx>
          <w:tblCellMar>
            <w:left w:w="108" w:type="dxa"/>
            <w:right w:w="108" w:type="dxa"/>
          </w:tblCellMar>
          <w:tblLook w:val="04A0" w:firstRow="1" w:lastRow="0" w:firstColumn="1" w:lastColumn="0" w:noHBand="0" w:noVBand="1"/>
        </w:tblPrEx>
        <w:trPr>
          <w:jc w:val="center"/>
          <w:ins w:id="2046" w:author="Amit Popat" w:date="2022-07-11T09:50:00Z"/>
        </w:trPr>
        <w:tc>
          <w:tcPr>
            <w:tcW w:w="2882" w:type="dxa"/>
            <w:tcBorders>
              <w:top w:val="dotted" w:sz="4" w:space="0" w:color="auto"/>
              <w:left w:val="nil"/>
              <w:bottom w:val="dotted" w:sz="4" w:space="0" w:color="auto"/>
              <w:right w:val="nil"/>
            </w:tcBorders>
            <w:shd w:val="clear" w:color="auto" w:fill="FFFFFF"/>
            <w:hideMark/>
          </w:tcPr>
          <w:p w14:paraId="06E89056" w14:textId="77777777" w:rsidR="001E0D07" w:rsidRPr="00767D02" w:rsidRDefault="001E0D07">
            <w:pPr>
              <w:pStyle w:val="MsgTableBody"/>
              <w:spacing w:line="256" w:lineRule="auto"/>
              <w:rPr>
                <w:ins w:id="2047" w:author="Amit Popat" w:date="2022-07-11T09:50:00Z"/>
                <w:noProof/>
                <w:color w:val="FF0000"/>
              </w:rPr>
            </w:pPr>
            <w:ins w:id="2048" w:author="Amit Popat" w:date="2022-07-11T09:50: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22F5F987" w14:textId="6D85EE1F" w:rsidR="001E0D07" w:rsidRPr="00767D02" w:rsidRDefault="001E0D07">
            <w:pPr>
              <w:pStyle w:val="MsgTableBody"/>
              <w:spacing w:line="256" w:lineRule="auto"/>
              <w:rPr>
                <w:ins w:id="2049" w:author="Amit Popat" w:date="2022-07-11T09:50:00Z"/>
                <w:noProof/>
                <w:color w:val="FF0000"/>
              </w:rPr>
            </w:pPr>
            <w:ins w:id="2050" w:author="Amit Popat" w:date="2022-07-11T09:50:00Z">
              <w:del w:id="2051" w:author="Craig Newman" w:date="2023-07-03T08:05:00Z">
                <w:r w:rsidRPr="00767D02" w:rsidDel="004630BD">
                  <w:rPr>
                    <w:noProof/>
                    <w:color w:val="FF0000"/>
                  </w:rPr>
                  <w:delText>Sex for Clinical Use</w:delText>
                </w:r>
              </w:del>
            </w:ins>
            <w:ins w:id="2052"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5172720E" w14:textId="77777777" w:rsidR="001E0D07" w:rsidRPr="00767D02" w:rsidRDefault="001E0D07">
            <w:pPr>
              <w:pStyle w:val="MsgTableBody"/>
              <w:spacing w:line="256" w:lineRule="auto"/>
              <w:jc w:val="center"/>
              <w:rPr>
                <w:ins w:id="2053" w:author="Amit Popat" w:date="2022-07-11T09:5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E8E5DE7" w14:textId="77777777" w:rsidR="001E0D07" w:rsidRPr="00767D02" w:rsidRDefault="001E0D07">
            <w:pPr>
              <w:pStyle w:val="MsgTableBody"/>
              <w:spacing w:line="256" w:lineRule="auto"/>
              <w:jc w:val="center"/>
              <w:rPr>
                <w:ins w:id="2054" w:author="Amit Popat" w:date="2022-07-11T09:50:00Z"/>
                <w:noProof/>
                <w:color w:val="FF0000"/>
              </w:rPr>
            </w:pPr>
            <w:ins w:id="2055" w:author="Amit Popat" w:date="2022-07-11T09:50:00Z">
              <w:r w:rsidRPr="00767D02">
                <w:rPr>
                  <w:noProof/>
                  <w:color w:val="FF0000"/>
                </w:rPr>
                <w:t>3</w:t>
              </w:r>
            </w:ins>
          </w:p>
        </w:tc>
      </w:tr>
      <w:tr w:rsidR="00E850B0" w:rsidRPr="00573AF5" w14:paraId="25D5FFF5" w14:textId="77777777" w:rsidTr="001E0D07">
        <w:trPr>
          <w:jc w:val="center"/>
          <w:trPrChange w:id="205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57" w:author="Amit Popat" w:date="2022-07-11T09:50:00Z">
              <w:tcPr>
                <w:tcW w:w="2880" w:type="dxa"/>
                <w:tcBorders>
                  <w:top w:val="dotted" w:sz="4" w:space="0" w:color="auto"/>
                  <w:left w:val="nil"/>
                  <w:bottom w:val="dotted" w:sz="4" w:space="0" w:color="auto"/>
                  <w:right w:val="nil"/>
                </w:tcBorders>
                <w:shd w:val="clear" w:color="auto" w:fill="FFFFFF"/>
              </w:tcPr>
            </w:tcPrChange>
          </w:tcPr>
          <w:p w14:paraId="3401BC05" w14:textId="77777777" w:rsidR="00E850B0" w:rsidRDefault="00E850B0" w:rsidP="00E850B0">
            <w:pPr>
              <w:pStyle w:val="MsgTableBody"/>
              <w:rPr>
                <w:noProof/>
              </w:rPr>
            </w:pPr>
            <w:r>
              <w:rPr>
                <w:noProof/>
              </w:rPr>
              <w:t>[ACC]</w:t>
            </w:r>
          </w:p>
        </w:tc>
        <w:tc>
          <w:tcPr>
            <w:tcW w:w="4321" w:type="dxa"/>
            <w:tcBorders>
              <w:top w:val="dotted" w:sz="4" w:space="0" w:color="auto"/>
              <w:left w:val="nil"/>
              <w:bottom w:val="dotted" w:sz="4" w:space="0" w:color="auto"/>
              <w:right w:val="nil"/>
            </w:tcBorders>
            <w:shd w:val="clear" w:color="auto" w:fill="FFFFFF"/>
            <w:tcPrChange w:id="2058" w:author="Amit Popat" w:date="2022-07-11T09:50:00Z">
              <w:tcPr>
                <w:tcW w:w="4320" w:type="dxa"/>
                <w:tcBorders>
                  <w:top w:val="dotted" w:sz="4" w:space="0" w:color="auto"/>
                  <w:left w:val="nil"/>
                  <w:bottom w:val="dotted" w:sz="4" w:space="0" w:color="auto"/>
                  <w:right w:val="nil"/>
                </w:tcBorders>
                <w:shd w:val="clear" w:color="auto" w:fill="FFFFFF"/>
              </w:tcPr>
            </w:tcPrChange>
          </w:tcPr>
          <w:p w14:paraId="4196DCD0" w14:textId="77777777" w:rsidR="00E850B0" w:rsidRDefault="00E850B0" w:rsidP="00E850B0">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Change w:id="2059" w:author="Amit Popat" w:date="2022-07-11T09:50:00Z">
              <w:tcPr>
                <w:tcW w:w="864" w:type="dxa"/>
                <w:tcBorders>
                  <w:top w:val="dotted" w:sz="4" w:space="0" w:color="auto"/>
                  <w:left w:val="nil"/>
                  <w:bottom w:val="dotted" w:sz="4" w:space="0" w:color="auto"/>
                  <w:right w:val="nil"/>
                </w:tcBorders>
                <w:shd w:val="clear" w:color="auto" w:fill="FFFFFF"/>
              </w:tcPr>
            </w:tcPrChange>
          </w:tcPr>
          <w:p w14:paraId="53A1FE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60" w:author="Amit Popat" w:date="2022-07-11T09:50:00Z">
              <w:tcPr>
                <w:tcW w:w="1008" w:type="dxa"/>
                <w:tcBorders>
                  <w:top w:val="dotted" w:sz="4" w:space="0" w:color="auto"/>
                  <w:left w:val="nil"/>
                  <w:bottom w:val="dotted" w:sz="4" w:space="0" w:color="auto"/>
                  <w:right w:val="nil"/>
                </w:tcBorders>
                <w:shd w:val="clear" w:color="auto" w:fill="FFFFFF"/>
              </w:tcPr>
            </w:tcPrChange>
          </w:tcPr>
          <w:p w14:paraId="08BF16AF" w14:textId="77777777" w:rsidR="00E850B0" w:rsidRDefault="00E850B0" w:rsidP="00E850B0">
            <w:pPr>
              <w:pStyle w:val="MsgTableBody"/>
              <w:jc w:val="center"/>
              <w:rPr>
                <w:noProof/>
              </w:rPr>
            </w:pPr>
            <w:r>
              <w:rPr>
                <w:noProof/>
              </w:rPr>
              <w:t>6</w:t>
            </w:r>
          </w:p>
        </w:tc>
      </w:tr>
      <w:tr w:rsidR="00E850B0" w:rsidRPr="00573AF5" w14:paraId="744D06EF" w14:textId="77777777" w:rsidTr="001E0D07">
        <w:trPr>
          <w:jc w:val="center"/>
          <w:trPrChange w:id="206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62" w:author="Amit Popat" w:date="2022-07-11T09:50:00Z">
              <w:tcPr>
                <w:tcW w:w="2880" w:type="dxa"/>
                <w:tcBorders>
                  <w:top w:val="dotted" w:sz="4" w:space="0" w:color="auto"/>
                  <w:left w:val="nil"/>
                  <w:bottom w:val="dotted" w:sz="4" w:space="0" w:color="auto"/>
                  <w:right w:val="nil"/>
                </w:tcBorders>
                <w:shd w:val="clear" w:color="auto" w:fill="FFFFFF"/>
              </w:tcPr>
            </w:tcPrChange>
          </w:tcPr>
          <w:p w14:paraId="1DC91F51" w14:textId="77777777" w:rsidR="00E850B0" w:rsidRDefault="00E850B0" w:rsidP="00E850B0">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Change w:id="2063" w:author="Amit Popat" w:date="2022-07-11T09:50:00Z">
              <w:tcPr>
                <w:tcW w:w="4320" w:type="dxa"/>
                <w:tcBorders>
                  <w:top w:val="dotted" w:sz="4" w:space="0" w:color="auto"/>
                  <w:left w:val="nil"/>
                  <w:bottom w:val="dotted" w:sz="4" w:space="0" w:color="auto"/>
                  <w:right w:val="nil"/>
                </w:tcBorders>
                <w:shd w:val="clear" w:color="auto" w:fill="FFFFFF"/>
              </w:tcPr>
            </w:tcPrChange>
          </w:tcPr>
          <w:p w14:paraId="47C31A93" w14:textId="77777777" w:rsidR="00E850B0" w:rsidRDefault="00E850B0" w:rsidP="00E850B0">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Change w:id="2064" w:author="Amit Popat" w:date="2022-07-11T09:50:00Z">
              <w:tcPr>
                <w:tcW w:w="864" w:type="dxa"/>
                <w:tcBorders>
                  <w:top w:val="dotted" w:sz="4" w:space="0" w:color="auto"/>
                  <w:left w:val="nil"/>
                  <w:bottom w:val="dotted" w:sz="4" w:space="0" w:color="auto"/>
                  <w:right w:val="nil"/>
                </w:tcBorders>
                <w:shd w:val="clear" w:color="auto" w:fill="FFFFFF"/>
              </w:tcPr>
            </w:tcPrChange>
          </w:tcPr>
          <w:p w14:paraId="22DF636E"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65" w:author="Amit Popat" w:date="2022-07-11T09:50:00Z">
              <w:tcPr>
                <w:tcW w:w="1008" w:type="dxa"/>
                <w:tcBorders>
                  <w:top w:val="dotted" w:sz="4" w:space="0" w:color="auto"/>
                  <w:left w:val="nil"/>
                  <w:bottom w:val="dotted" w:sz="4" w:space="0" w:color="auto"/>
                  <w:right w:val="nil"/>
                </w:tcBorders>
                <w:shd w:val="clear" w:color="auto" w:fill="FFFFFF"/>
              </w:tcPr>
            </w:tcPrChange>
          </w:tcPr>
          <w:p w14:paraId="6EF62742" w14:textId="77777777" w:rsidR="00E850B0" w:rsidRDefault="00E850B0" w:rsidP="00E850B0">
            <w:pPr>
              <w:pStyle w:val="MsgTableBody"/>
              <w:jc w:val="center"/>
              <w:rPr>
                <w:noProof/>
              </w:rPr>
            </w:pPr>
            <w:r>
              <w:rPr>
                <w:noProof/>
              </w:rPr>
              <w:t>6</w:t>
            </w:r>
          </w:p>
        </w:tc>
      </w:tr>
      <w:tr w:rsidR="00E850B0" w:rsidRPr="00573AF5" w14:paraId="0D193288" w14:textId="77777777" w:rsidTr="001E0D07">
        <w:trPr>
          <w:jc w:val="center"/>
          <w:trPrChange w:id="206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67" w:author="Amit Popat" w:date="2022-07-11T09:50:00Z">
              <w:tcPr>
                <w:tcW w:w="2880" w:type="dxa"/>
                <w:tcBorders>
                  <w:top w:val="dotted" w:sz="4" w:space="0" w:color="auto"/>
                  <w:left w:val="nil"/>
                  <w:bottom w:val="dotted" w:sz="4" w:space="0" w:color="auto"/>
                  <w:right w:val="nil"/>
                </w:tcBorders>
                <w:shd w:val="clear" w:color="auto" w:fill="FFFFFF"/>
              </w:tcPr>
            </w:tcPrChange>
          </w:tcPr>
          <w:p w14:paraId="4A0FF7AF" w14:textId="77777777" w:rsidR="00E850B0" w:rsidRDefault="00E850B0" w:rsidP="00E850B0">
            <w:pPr>
              <w:pStyle w:val="MsgTableBody"/>
              <w:rPr>
                <w:noProof/>
              </w:rPr>
            </w:pPr>
            <w:r>
              <w:rPr>
                <w:noProof/>
              </w:rPr>
              <w:lastRenderedPageBreak/>
              <w:t>[{DRG}]</w:t>
            </w:r>
          </w:p>
        </w:tc>
        <w:tc>
          <w:tcPr>
            <w:tcW w:w="4321" w:type="dxa"/>
            <w:tcBorders>
              <w:top w:val="dotted" w:sz="4" w:space="0" w:color="auto"/>
              <w:left w:val="nil"/>
              <w:bottom w:val="dotted" w:sz="4" w:space="0" w:color="auto"/>
              <w:right w:val="nil"/>
            </w:tcBorders>
            <w:shd w:val="clear" w:color="auto" w:fill="FFFFFF"/>
            <w:tcPrChange w:id="2068" w:author="Amit Popat" w:date="2022-07-11T09:50:00Z">
              <w:tcPr>
                <w:tcW w:w="4320" w:type="dxa"/>
                <w:tcBorders>
                  <w:top w:val="dotted" w:sz="4" w:space="0" w:color="auto"/>
                  <w:left w:val="nil"/>
                  <w:bottom w:val="dotted" w:sz="4" w:space="0" w:color="auto"/>
                  <w:right w:val="nil"/>
                </w:tcBorders>
                <w:shd w:val="clear" w:color="auto" w:fill="FFFFFF"/>
              </w:tcPr>
            </w:tcPrChange>
          </w:tcPr>
          <w:p w14:paraId="619DCDF6" w14:textId="77777777" w:rsidR="00E850B0" w:rsidRDefault="00E850B0" w:rsidP="00E850B0">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Change w:id="2069" w:author="Amit Popat" w:date="2022-07-11T09:50:00Z">
              <w:tcPr>
                <w:tcW w:w="864" w:type="dxa"/>
                <w:tcBorders>
                  <w:top w:val="dotted" w:sz="4" w:space="0" w:color="auto"/>
                  <w:left w:val="nil"/>
                  <w:bottom w:val="dotted" w:sz="4" w:space="0" w:color="auto"/>
                  <w:right w:val="nil"/>
                </w:tcBorders>
                <w:shd w:val="clear" w:color="auto" w:fill="FFFFFF"/>
              </w:tcPr>
            </w:tcPrChange>
          </w:tcPr>
          <w:p w14:paraId="7DF34AF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70" w:author="Amit Popat" w:date="2022-07-11T09:50:00Z">
              <w:tcPr>
                <w:tcW w:w="1008" w:type="dxa"/>
                <w:tcBorders>
                  <w:top w:val="dotted" w:sz="4" w:space="0" w:color="auto"/>
                  <w:left w:val="nil"/>
                  <w:bottom w:val="dotted" w:sz="4" w:space="0" w:color="auto"/>
                  <w:right w:val="nil"/>
                </w:tcBorders>
                <w:shd w:val="clear" w:color="auto" w:fill="FFFFFF"/>
              </w:tcPr>
            </w:tcPrChange>
          </w:tcPr>
          <w:p w14:paraId="798F64C1" w14:textId="77777777" w:rsidR="00E850B0" w:rsidRDefault="00E850B0" w:rsidP="00E850B0">
            <w:pPr>
              <w:pStyle w:val="MsgTableBody"/>
              <w:jc w:val="center"/>
              <w:rPr>
                <w:noProof/>
              </w:rPr>
            </w:pPr>
            <w:r>
              <w:rPr>
                <w:noProof/>
              </w:rPr>
              <w:t>6</w:t>
            </w:r>
          </w:p>
        </w:tc>
      </w:tr>
      <w:tr w:rsidR="00E850B0" w:rsidRPr="00573AF5" w14:paraId="4E26BC94" w14:textId="77777777" w:rsidTr="001E0D07">
        <w:trPr>
          <w:jc w:val="center"/>
          <w:trPrChange w:id="207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72" w:author="Amit Popat" w:date="2022-07-11T09:50:00Z">
              <w:tcPr>
                <w:tcW w:w="2880" w:type="dxa"/>
                <w:tcBorders>
                  <w:top w:val="dotted" w:sz="4" w:space="0" w:color="auto"/>
                  <w:left w:val="nil"/>
                  <w:bottom w:val="dotted" w:sz="4" w:space="0" w:color="auto"/>
                  <w:right w:val="nil"/>
                </w:tcBorders>
                <w:shd w:val="clear" w:color="auto" w:fill="FFFFFF"/>
              </w:tcPr>
            </w:tcPrChange>
          </w:tcPr>
          <w:p w14:paraId="1AB44CF9" w14:textId="77777777" w:rsidR="00E850B0" w:rsidRDefault="00E850B0" w:rsidP="00E850B0">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Change w:id="2073" w:author="Amit Popat" w:date="2022-07-11T09:50:00Z">
              <w:tcPr>
                <w:tcW w:w="4320" w:type="dxa"/>
                <w:tcBorders>
                  <w:top w:val="dotted" w:sz="4" w:space="0" w:color="auto"/>
                  <w:left w:val="nil"/>
                  <w:bottom w:val="dotted" w:sz="4" w:space="0" w:color="auto"/>
                  <w:right w:val="nil"/>
                </w:tcBorders>
                <w:shd w:val="clear" w:color="auto" w:fill="FFFFFF"/>
              </w:tcPr>
            </w:tcPrChange>
          </w:tcPr>
          <w:p w14:paraId="11F99D77" w14:textId="77777777" w:rsidR="00E850B0" w:rsidRDefault="00E850B0" w:rsidP="00E850B0">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Change w:id="2074" w:author="Amit Popat" w:date="2022-07-11T09:50:00Z">
              <w:tcPr>
                <w:tcW w:w="864" w:type="dxa"/>
                <w:tcBorders>
                  <w:top w:val="dotted" w:sz="4" w:space="0" w:color="auto"/>
                  <w:left w:val="nil"/>
                  <w:bottom w:val="dotted" w:sz="4" w:space="0" w:color="auto"/>
                  <w:right w:val="nil"/>
                </w:tcBorders>
                <w:shd w:val="clear" w:color="auto" w:fill="FFFFFF"/>
              </w:tcPr>
            </w:tcPrChange>
          </w:tcPr>
          <w:p w14:paraId="301A89C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75" w:author="Amit Popat" w:date="2022-07-11T09:50:00Z">
              <w:tcPr>
                <w:tcW w:w="1008" w:type="dxa"/>
                <w:tcBorders>
                  <w:top w:val="dotted" w:sz="4" w:space="0" w:color="auto"/>
                  <w:left w:val="nil"/>
                  <w:bottom w:val="dotted" w:sz="4" w:space="0" w:color="auto"/>
                  <w:right w:val="nil"/>
                </w:tcBorders>
                <w:shd w:val="clear" w:color="auto" w:fill="FFFFFF"/>
              </w:tcPr>
            </w:tcPrChange>
          </w:tcPr>
          <w:p w14:paraId="0523EC23" w14:textId="77777777" w:rsidR="00E850B0" w:rsidRDefault="00E850B0" w:rsidP="00E850B0">
            <w:pPr>
              <w:pStyle w:val="MsgTableBody"/>
              <w:jc w:val="center"/>
              <w:rPr>
                <w:noProof/>
              </w:rPr>
            </w:pPr>
            <w:r>
              <w:rPr>
                <w:noProof/>
              </w:rPr>
              <w:t>3</w:t>
            </w:r>
          </w:p>
        </w:tc>
      </w:tr>
      <w:tr w:rsidR="00E850B0" w:rsidRPr="00573AF5" w14:paraId="4217627B" w14:textId="77777777" w:rsidTr="001E0D07">
        <w:trPr>
          <w:jc w:val="center"/>
          <w:trPrChange w:id="207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77" w:author="Amit Popat" w:date="2022-07-11T09:50:00Z">
              <w:tcPr>
                <w:tcW w:w="2880" w:type="dxa"/>
                <w:tcBorders>
                  <w:top w:val="dotted" w:sz="4" w:space="0" w:color="auto"/>
                  <w:left w:val="nil"/>
                  <w:bottom w:val="dotted" w:sz="4" w:space="0" w:color="auto"/>
                  <w:right w:val="nil"/>
                </w:tcBorders>
                <w:shd w:val="clear" w:color="auto" w:fill="FFFFFF"/>
              </w:tcPr>
            </w:tcPrChange>
          </w:tcPr>
          <w:p w14:paraId="3F1D46A4" w14:textId="77777777" w:rsidR="00E850B0" w:rsidRDefault="00E850B0" w:rsidP="00E850B0">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2078" w:author="Amit Popat" w:date="2022-07-11T09:50:00Z">
              <w:tcPr>
                <w:tcW w:w="4320" w:type="dxa"/>
                <w:tcBorders>
                  <w:top w:val="dotted" w:sz="4" w:space="0" w:color="auto"/>
                  <w:left w:val="nil"/>
                  <w:bottom w:val="dotted" w:sz="4" w:space="0" w:color="auto"/>
                  <w:right w:val="nil"/>
                </w:tcBorders>
                <w:shd w:val="clear" w:color="auto" w:fill="FFFFFF"/>
              </w:tcPr>
            </w:tcPrChange>
          </w:tcPr>
          <w:p w14:paraId="612BE95A" w14:textId="77777777" w:rsidR="00E850B0" w:rsidRDefault="00E850B0" w:rsidP="00E850B0">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Change w:id="2079" w:author="Amit Popat" w:date="2022-07-11T09:50:00Z">
              <w:tcPr>
                <w:tcW w:w="864" w:type="dxa"/>
                <w:tcBorders>
                  <w:top w:val="dotted" w:sz="4" w:space="0" w:color="auto"/>
                  <w:left w:val="nil"/>
                  <w:bottom w:val="dotted" w:sz="4" w:space="0" w:color="auto"/>
                  <w:right w:val="nil"/>
                </w:tcBorders>
                <w:shd w:val="clear" w:color="auto" w:fill="FFFFFF"/>
              </w:tcPr>
            </w:tcPrChange>
          </w:tcPr>
          <w:p w14:paraId="6CA4117C"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80" w:author="Amit Popat" w:date="2022-07-11T09:50:00Z">
              <w:tcPr>
                <w:tcW w:w="1008" w:type="dxa"/>
                <w:tcBorders>
                  <w:top w:val="dotted" w:sz="4" w:space="0" w:color="auto"/>
                  <w:left w:val="nil"/>
                  <w:bottom w:val="dotted" w:sz="4" w:space="0" w:color="auto"/>
                  <w:right w:val="nil"/>
                </w:tcBorders>
                <w:shd w:val="clear" w:color="auto" w:fill="FFFFFF"/>
              </w:tcPr>
            </w:tcPrChange>
          </w:tcPr>
          <w:p w14:paraId="6D3FC28C" w14:textId="77777777" w:rsidR="00E850B0" w:rsidRDefault="00E850B0" w:rsidP="00E850B0">
            <w:pPr>
              <w:pStyle w:val="MsgTableBody"/>
              <w:jc w:val="center"/>
              <w:rPr>
                <w:noProof/>
              </w:rPr>
            </w:pPr>
          </w:p>
        </w:tc>
      </w:tr>
      <w:tr w:rsidR="00E850B0" w:rsidRPr="00573AF5" w14:paraId="4B7B1B63" w14:textId="77777777" w:rsidTr="001E0D07">
        <w:trPr>
          <w:jc w:val="center"/>
          <w:trPrChange w:id="208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82" w:author="Amit Popat" w:date="2022-07-11T09:50:00Z">
              <w:tcPr>
                <w:tcW w:w="2880" w:type="dxa"/>
                <w:tcBorders>
                  <w:top w:val="dotted" w:sz="4" w:space="0" w:color="auto"/>
                  <w:left w:val="nil"/>
                  <w:bottom w:val="dotted" w:sz="4" w:space="0" w:color="auto"/>
                  <w:right w:val="nil"/>
                </w:tcBorders>
                <w:shd w:val="clear" w:color="auto" w:fill="FFFFFF"/>
              </w:tcPr>
            </w:tcPrChange>
          </w:tcPr>
          <w:p w14:paraId="1629D8A3" w14:textId="77777777" w:rsidR="00E850B0" w:rsidRDefault="00E850B0" w:rsidP="00E850B0">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Change w:id="2083" w:author="Amit Popat" w:date="2022-07-11T09:50:00Z">
              <w:tcPr>
                <w:tcW w:w="4320" w:type="dxa"/>
                <w:tcBorders>
                  <w:top w:val="dotted" w:sz="4" w:space="0" w:color="auto"/>
                  <w:left w:val="nil"/>
                  <w:bottom w:val="dotted" w:sz="4" w:space="0" w:color="auto"/>
                  <w:right w:val="nil"/>
                </w:tcBorders>
                <w:shd w:val="clear" w:color="auto" w:fill="FFFFFF"/>
              </w:tcPr>
            </w:tcPrChange>
          </w:tcPr>
          <w:p w14:paraId="5E68916C" w14:textId="77777777" w:rsidR="00E850B0" w:rsidRDefault="00E850B0" w:rsidP="00E850B0">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Change w:id="2084" w:author="Amit Popat" w:date="2022-07-11T09:50:00Z">
              <w:tcPr>
                <w:tcW w:w="864" w:type="dxa"/>
                <w:tcBorders>
                  <w:top w:val="dotted" w:sz="4" w:space="0" w:color="auto"/>
                  <w:left w:val="nil"/>
                  <w:bottom w:val="dotted" w:sz="4" w:space="0" w:color="auto"/>
                  <w:right w:val="nil"/>
                </w:tcBorders>
                <w:shd w:val="clear" w:color="auto" w:fill="FFFFFF"/>
              </w:tcPr>
            </w:tcPrChange>
          </w:tcPr>
          <w:p w14:paraId="6C9FBC8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85" w:author="Amit Popat" w:date="2022-07-11T09:50:00Z">
              <w:tcPr>
                <w:tcW w:w="1008" w:type="dxa"/>
                <w:tcBorders>
                  <w:top w:val="dotted" w:sz="4" w:space="0" w:color="auto"/>
                  <w:left w:val="nil"/>
                  <w:bottom w:val="dotted" w:sz="4" w:space="0" w:color="auto"/>
                  <w:right w:val="nil"/>
                </w:tcBorders>
                <w:shd w:val="clear" w:color="auto" w:fill="FFFFFF"/>
              </w:tcPr>
            </w:tcPrChange>
          </w:tcPr>
          <w:p w14:paraId="470FFD74" w14:textId="77777777" w:rsidR="00E850B0" w:rsidRDefault="00E850B0" w:rsidP="00E850B0">
            <w:pPr>
              <w:pStyle w:val="MsgTableBody"/>
              <w:jc w:val="center"/>
              <w:rPr>
                <w:noProof/>
              </w:rPr>
            </w:pPr>
            <w:r>
              <w:rPr>
                <w:noProof/>
              </w:rPr>
              <w:t>6</w:t>
            </w:r>
          </w:p>
        </w:tc>
      </w:tr>
      <w:tr w:rsidR="00E850B0" w:rsidRPr="00573AF5" w14:paraId="57FE115A" w14:textId="77777777" w:rsidTr="001E0D07">
        <w:trPr>
          <w:jc w:val="center"/>
          <w:trPrChange w:id="208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87" w:author="Amit Popat" w:date="2022-07-11T09:50:00Z">
              <w:tcPr>
                <w:tcW w:w="2880" w:type="dxa"/>
                <w:tcBorders>
                  <w:top w:val="dotted" w:sz="4" w:space="0" w:color="auto"/>
                  <w:left w:val="nil"/>
                  <w:bottom w:val="dotted" w:sz="4" w:space="0" w:color="auto"/>
                  <w:right w:val="nil"/>
                </w:tcBorders>
                <w:shd w:val="clear" w:color="auto" w:fill="FFFFFF"/>
              </w:tcPr>
            </w:tcPrChange>
          </w:tcPr>
          <w:p w14:paraId="4CD69369" w14:textId="77777777" w:rsidR="00E850B0" w:rsidRDefault="00E850B0" w:rsidP="00E850B0">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088" w:author="Amit Popat" w:date="2022-07-11T09:50:00Z">
              <w:tcPr>
                <w:tcW w:w="4320" w:type="dxa"/>
                <w:tcBorders>
                  <w:top w:val="dotted" w:sz="4" w:space="0" w:color="auto"/>
                  <w:left w:val="nil"/>
                  <w:bottom w:val="dotted" w:sz="4" w:space="0" w:color="auto"/>
                  <w:right w:val="nil"/>
                </w:tcBorders>
                <w:shd w:val="clear" w:color="auto" w:fill="FFFFFF"/>
              </w:tcPr>
            </w:tcPrChange>
          </w:tcPr>
          <w:p w14:paraId="5EE1F2F1"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Change w:id="2089" w:author="Amit Popat" w:date="2022-07-11T09:50:00Z">
              <w:tcPr>
                <w:tcW w:w="864" w:type="dxa"/>
                <w:tcBorders>
                  <w:top w:val="dotted" w:sz="4" w:space="0" w:color="auto"/>
                  <w:left w:val="nil"/>
                  <w:bottom w:val="dotted" w:sz="4" w:space="0" w:color="auto"/>
                  <w:right w:val="nil"/>
                </w:tcBorders>
                <w:shd w:val="clear" w:color="auto" w:fill="FFFFFF"/>
              </w:tcPr>
            </w:tcPrChange>
          </w:tcPr>
          <w:p w14:paraId="1D31F28D"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90" w:author="Amit Popat" w:date="2022-07-11T09:50:00Z">
              <w:tcPr>
                <w:tcW w:w="1008" w:type="dxa"/>
                <w:tcBorders>
                  <w:top w:val="dotted" w:sz="4" w:space="0" w:color="auto"/>
                  <w:left w:val="nil"/>
                  <w:bottom w:val="dotted" w:sz="4" w:space="0" w:color="auto"/>
                  <w:right w:val="nil"/>
                </w:tcBorders>
                <w:shd w:val="clear" w:color="auto" w:fill="FFFFFF"/>
              </w:tcPr>
            </w:tcPrChange>
          </w:tcPr>
          <w:p w14:paraId="2032CD63" w14:textId="77777777" w:rsidR="00E850B0" w:rsidRDefault="00E850B0" w:rsidP="00E850B0">
            <w:pPr>
              <w:pStyle w:val="MsgTableBody"/>
              <w:jc w:val="center"/>
              <w:rPr>
                <w:noProof/>
              </w:rPr>
            </w:pPr>
          </w:p>
        </w:tc>
      </w:tr>
      <w:tr w:rsidR="00E850B0" w:rsidRPr="00573AF5" w14:paraId="7E9B35FF" w14:textId="77777777" w:rsidTr="001E0D07">
        <w:trPr>
          <w:jc w:val="center"/>
          <w:trPrChange w:id="209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92" w:author="Amit Popat" w:date="2022-07-11T09:50:00Z">
              <w:tcPr>
                <w:tcW w:w="2880" w:type="dxa"/>
                <w:tcBorders>
                  <w:top w:val="dotted" w:sz="4" w:space="0" w:color="auto"/>
                  <w:left w:val="nil"/>
                  <w:bottom w:val="dotted" w:sz="4" w:space="0" w:color="auto"/>
                  <w:right w:val="nil"/>
                </w:tcBorders>
                <w:shd w:val="clear" w:color="auto" w:fill="FFFFFF"/>
              </w:tcPr>
            </w:tcPrChange>
          </w:tcPr>
          <w:p w14:paraId="48EC80FD" w14:textId="77777777" w:rsidR="00E850B0" w:rsidRDefault="00E850B0" w:rsidP="00E850B0">
            <w:pPr>
              <w:pStyle w:val="MsgTableBody"/>
              <w:rPr>
                <w:noProof/>
              </w:rPr>
            </w:pPr>
            <w:r>
              <w:rPr>
                <w:noProof/>
              </w:rPr>
              <w:t xml:space="preserve">      </w:t>
            </w:r>
            <w:r w:rsidR="00976CBD">
              <w:fldChar w:fldCharType="begin"/>
            </w:r>
            <w:r w:rsidR="00976CBD">
              <w:instrText>HYPERLINK \l "AUT"</w:instrText>
            </w:r>
            <w:r w:rsidR="00976CBD">
              <w:fldChar w:fldCharType="separate"/>
            </w:r>
            <w:r>
              <w:rPr>
                <w:rStyle w:val="Hyperlink"/>
                <w:noProof/>
              </w:rPr>
              <w:t>AUT</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2093" w:author="Amit Popat" w:date="2022-07-11T09:50:00Z">
              <w:tcPr>
                <w:tcW w:w="4320" w:type="dxa"/>
                <w:tcBorders>
                  <w:top w:val="dotted" w:sz="4" w:space="0" w:color="auto"/>
                  <w:left w:val="nil"/>
                  <w:bottom w:val="dotted" w:sz="4" w:space="0" w:color="auto"/>
                  <w:right w:val="nil"/>
                </w:tcBorders>
                <w:shd w:val="clear" w:color="auto" w:fill="FFFFFF"/>
              </w:tcPr>
            </w:tcPrChange>
          </w:tcPr>
          <w:p w14:paraId="341D34D7"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Change w:id="2094" w:author="Amit Popat" w:date="2022-07-11T09:50:00Z">
              <w:tcPr>
                <w:tcW w:w="864" w:type="dxa"/>
                <w:tcBorders>
                  <w:top w:val="dotted" w:sz="4" w:space="0" w:color="auto"/>
                  <w:left w:val="nil"/>
                  <w:bottom w:val="dotted" w:sz="4" w:space="0" w:color="auto"/>
                  <w:right w:val="nil"/>
                </w:tcBorders>
                <w:shd w:val="clear" w:color="auto" w:fill="FFFFFF"/>
              </w:tcPr>
            </w:tcPrChange>
          </w:tcPr>
          <w:p w14:paraId="5F80E828"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95" w:author="Amit Popat" w:date="2022-07-11T09:50:00Z">
              <w:tcPr>
                <w:tcW w:w="1008" w:type="dxa"/>
                <w:tcBorders>
                  <w:top w:val="dotted" w:sz="4" w:space="0" w:color="auto"/>
                  <w:left w:val="nil"/>
                  <w:bottom w:val="dotted" w:sz="4" w:space="0" w:color="auto"/>
                  <w:right w:val="nil"/>
                </w:tcBorders>
                <w:shd w:val="clear" w:color="auto" w:fill="FFFFFF"/>
              </w:tcPr>
            </w:tcPrChange>
          </w:tcPr>
          <w:p w14:paraId="6F572E61" w14:textId="77777777" w:rsidR="00E850B0" w:rsidRDefault="00E850B0" w:rsidP="00E850B0">
            <w:pPr>
              <w:pStyle w:val="MsgTableBody"/>
              <w:jc w:val="center"/>
              <w:rPr>
                <w:noProof/>
              </w:rPr>
            </w:pPr>
            <w:r>
              <w:rPr>
                <w:noProof/>
              </w:rPr>
              <w:t>11</w:t>
            </w:r>
          </w:p>
        </w:tc>
      </w:tr>
      <w:tr w:rsidR="00E850B0" w:rsidRPr="00573AF5" w14:paraId="4D12E60D" w14:textId="77777777" w:rsidTr="001E0D07">
        <w:trPr>
          <w:jc w:val="center"/>
          <w:trPrChange w:id="209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97" w:author="Amit Popat" w:date="2022-07-11T09:50:00Z">
              <w:tcPr>
                <w:tcW w:w="2880" w:type="dxa"/>
                <w:tcBorders>
                  <w:top w:val="dotted" w:sz="4" w:space="0" w:color="auto"/>
                  <w:left w:val="nil"/>
                  <w:bottom w:val="dotted" w:sz="4" w:space="0" w:color="auto"/>
                  <w:right w:val="nil"/>
                </w:tcBorders>
                <w:shd w:val="clear" w:color="auto" w:fill="FFFFFF"/>
              </w:tcPr>
            </w:tcPrChange>
          </w:tcPr>
          <w:p w14:paraId="23737418" w14:textId="77777777" w:rsidR="00E850B0" w:rsidRDefault="00E850B0" w:rsidP="00E850B0">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2098" w:author="Amit Popat" w:date="2022-07-11T09:50:00Z">
              <w:tcPr>
                <w:tcW w:w="4320" w:type="dxa"/>
                <w:tcBorders>
                  <w:top w:val="dotted" w:sz="4" w:space="0" w:color="auto"/>
                  <w:left w:val="nil"/>
                  <w:bottom w:val="dotted" w:sz="4" w:space="0" w:color="auto"/>
                  <w:right w:val="nil"/>
                </w:tcBorders>
                <w:shd w:val="clear" w:color="auto" w:fill="FFFFFF"/>
              </w:tcPr>
            </w:tcPrChange>
          </w:tcPr>
          <w:p w14:paraId="1F398B52"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2099" w:author="Amit Popat" w:date="2022-07-11T09:50:00Z">
              <w:tcPr>
                <w:tcW w:w="864" w:type="dxa"/>
                <w:tcBorders>
                  <w:top w:val="dotted" w:sz="4" w:space="0" w:color="auto"/>
                  <w:left w:val="nil"/>
                  <w:bottom w:val="dotted" w:sz="4" w:space="0" w:color="auto"/>
                  <w:right w:val="nil"/>
                </w:tcBorders>
                <w:shd w:val="clear" w:color="auto" w:fill="FFFFFF"/>
              </w:tcPr>
            </w:tcPrChange>
          </w:tcPr>
          <w:p w14:paraId="7DA2910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00" w:author="Amit Popat" w:date="2022-07-11T09:50:00Z">
              <w:tcPr>
                <w:tcW w:w="1008" w:type="dxa"/>
                <w:tcBorders>
                  <w:top w:val="dotted" w:sz="4" w:space="0" w:color="auto"/>
                  <w:left w:val="nil"/>
                  <w:bottom w:val="dotted" w:sz="4" w:space="0" w:color="auto"/>
                  <w:right w:val="nil"/>
                </w:tcBorders>
                <w:shd w:val="clear" w:color="auto" w:fill="FFFFFF"/>
              </w:tcPr>
            </w:tcPrChange>
          </w:tcPr>
          <w:p w14:paraId="60A24A8D" w14:textId="77777777" w:rsidR="00E850B0" w:rsidRDefault="00E850B0" w:rsidP="00E850B0">
            <w:pPr>
              <w:pStyle w:val="MsgTableBody"/>
              <w:jc w:val="center"/>
              <w:rPr>
                <w:noProof/>
              </w:rPr>
            </w:pPr>
            <w:r>
              <w:rPr>
                <w:noProof/>
              </w:rPr>
              <w:t>11</w:t>
            </w:r>
          </w:p>
        </w:tc>
      </w:tr>
      <w:tr w:rsidR="00E850B0" w:rsidRPr="00573AF5" w14:paraId="52F9B997" w14:textId="77777777" w:rsidTr="001E0D07">
        <w:trPr>
          <w:jc w:val="center"/>
          <w:trPrChange w:id="210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02" w:author="Amit Popat" w:date="2022-07-11T09:50:00Z">
              <w:tcPr>
                <w:tcW w:w="2880" w:type="dxa"/>
                <w:tcBorders>
                  <w:top w:val="dotted" w:sz="4" w:space="0" w:color="auto"/>
                  <w:left w:val="nil"/>
                  <w:bottom w:val="dotted" w:sz="4" w:space="0" w:color="auto"/>
                  <w:right w:val="nil"/>
                </w:tcBorders>
                <w:shd w:val="clear" w:color="auto" w:fill="FFFFFF"/>
              </w:tcPr>
            </w:tcPrChange>
          </w:tcPr>
          <w:p w14:paraId="691070F7" w14:textId="77777777" w:rsidR="00E850B0" w:rsidRDefault="00E850B0" w:rsidP="00E850B0">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103" w:author="Amit Popat" w:date="2022-07-11T09:50:00Z">
              <w:tcPr>
                <w:tcW w:w="4320" w:type="dxa"/>
                <w:tcBorders>
                  <w:top w:val="dotted" w:sz="4" w:space="0" w:color="auto"/>
                  <w:left w:val="nil"/>
                  <w:bottom w:val="dotted" w:sz="4" w:space="0" w:color="auto"/>
                  <w:right w:val="nil"/>
                </w:tcBorders>
                <w:shd w:val="clear" w:color="auto" w:fill="FFFFFF"/>
              </w:tcPr>
            </w:tcPrChange>
          </w:tcPr>
          <w:p w14:paraId="36CA9151"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Change w:id="2104" w:author="Amit Popat" w:date="2022-07-11T09:50:00Z">
              <w:tcPr>
                <w:tcW w:w="864" w:type="dxa"/>
                <w:tcBorders>
                  <w:top w:val="dotted" w:sz="4" w:space="0" w:color="auto"/>
                  <w:left w:val="nil"/>
                  <w:bottom w:val="dotted" w:sz="4" w:space="0" w:color="auto"/>
                  <w:right w:val="nil"/>
                </w:tcBorders>
                <w:shd w:val="clear" w:color="auto" w:fill="FFFFFF"/>
              </w:tcPr>
            </w:tcPrChange>
          </w:tcPr>
          <w:p w14:paraId="1435A53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05" w:author="Amit Popat" w:date="2022-07-11T09:50:00Z">
              <w:tcPr>
                <w:tcW w:w="1008" w:type="dxa"/>
                <w:tcBorders>
                  <w:top w:val="dotted" w:sz="4" w:space="0" w:color="auto"/>
                  <w:left w:val="nil"/>
                  <w:bottom w:val="dotted" w:sz="4" w:space="0" w:color="auto"/>
                  <w:right w:val="nil"/>
                </w:tcBorders>
                <w:shd w:val="clear" w:color="auto" w:fill="FFFFFF"/>
              </w:tcPr>
            </w:tcPrChange>
          </w:tcPr>
          <w:p w14:paraId="69112D0A" w14:textId="77777777" w:rsidR="00E850B0" w:rsidRDefault="00E850B0" w:rsidP="00E850B0">
            <w:pPr>
              <w:pStyle w:val="MsgTableBody"/>
              <w:jc w:val="center"/>
              <w:rPr>
                <w:noProof/>
              </w:rPr>
            </w:pPr>
          </w:p>
        </w:tc>
      </w:tr>
      <w:tr w:rsidR="00E850B0" w:rsidRPr="00573AF5" w14:paraId="72C7DF22" w14:textId="77777777" w:rsidTr="001E0D07">
        <w:trPr>
          <w:jc w:val="center"/>
          <w:trPrChange w:id="210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07" w:author="Amit Popat" w:date="2022-07-11T09:50:00Z">
              <w:tcPr>
                <w:tcW w:w="2880" w:type="dxa"/>
                <w:tcBorders>
                  <w:top w:val="dotted" w:sz="4" w:space="0" w:color="auto"/>
                  <w:left w:val="nil"/>
                  <w:bottom w:val="dotted" w:sz="4" w:space="0" w:color="auto"/>
                  <w:right w:val="nil"/>
                </w:tcBorders>
                <w:shd w:val="clear" w:color="auto" w:fill="FFFFFF"/>
              </w:tcPr>
            </w:tcPrChange>
          </w:tcPr>
          <w:p w14:paraId="5151B158" w14:textId="77777777" w:rsidR="00E850B0" w:rsidRDefault="00E850B0" w:rsidP="00E850B0">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2108" w:author="Amit Popat" w:date="2022-07-11T09:50:00Z">
              <w:tcPr>
                <w:tcW w:w="4320" w:type="dxa"/>
                <w:tcBorders>
                  <w:top w:val="dotted" w:sz="4" w:space="0" w:color="auto"/>
                  <w:left w:val="nil"/>
                  <w:bottom w:val="dotted" w:sz="4" w:space="0" w:color="auto"/>
                  <w:right w:val="nil"/>
                </w:tcBorders>
                <w:shd w:val="clear" w:color="auto" w:fill="FFFFFF"/>
              </w:tcPr>
            </w:tcPrChange>
          </w:tcPr>
          <w:p w14:paraId="460D4E7E" w14:textId="77777777" w:rsidR="00E850B0" w:rsidRDefault="00E850B0" w:rsidP="00E850B0">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Change w:id="2109" w:author="Amit Popat" w:date="2022-07-11T09:50:00Z">
              <w:tcPr>
                <w:tcW w:w="864" w:type="dxa"/>
                <w:tcBorders>
                  <w:top w:val="dotted" w:sz="4" w:space="0" w:color="auto"/>
                  <w:left w:val="nil"/>
                  <w:bottom w:val="dotted" w:sz="4" w:space="0" w:color="auto"/>
                  <w:right w:val="nil"/>
                </w:tcBorders>
                <w:shd w:val="clear" w:color="auto" w:fill="FFFFFF"/>
              </w:tcPr>
            </w:tcPrChange>
          </w:tcPr>
          <w:p w14:paraId="0789033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10" w:author="Amit Popat" w:date="2022-07-11T09:50:00Z">
              <w:tcPr>
                <w:tcW w:w="1008" w:type="dxa"/>
                <w:tcBorders>
                  <w:top w:val="dotted" w:sz="4" w:space="0" w:color="auto"/>
                  <w:left w:val="nil"/>
                  <w:bottom w:val="dotted" w:sz="4" w:space="0" w:color="auto"/>
                  <w:right w:val="nil"/>
                </w:tcBorders>
                <w:shd w:val="clear" w:color="auto" w:fill="FFFFFF"/>
              </w:tcPr>
            </w:tcPrChange>
          </w:tcPr>
          <w:p w14:paraId="2E4D9E8A" w14:textId="77777777" w:rsidR="00E850B0" w:rsidRDefault="00E850B0" w:rsidP="00E850B0">
            <w:pPr>
              <w:pStyle w:val="MsgTableBody"/>
              <w:jc w:val="center"/>
              <w:rPr>
                <w:noProof/>
              </w:rPr>
            </w:pPr>
          </w:p>
        </w:tc>
      </w:tr>
      <w:tr w:rsidR="00E850B0" w:rsidRPr="00573AF5" w14:paraId="5AA2CAF0" w14:textId="77777777" w:rsidTr="001E0D07">
        <w:trPr>
          <w:jc w:val="center"/>
          <w:trPrChange w:id="211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12" w:author="Amit Popat" w:date="2022-07-11T09:50:00Z">
              <w:tcPr>
                <w:tcW w:w="2880" w:type="dxa"/>
                <w:tcBorders>
                  <w:top w:val="dotted" w:sz="4" w:space="0" w:color="auto"/>
                  <w:left w:val="nil"/>
                  <w:bottom w:val="dotted" w:sz="4" w:space="0" w:color="auto"/>
                  <w:right w:val="nil"/>
                </w:tcBorders>
                <w:shd w:val="clear" w:color="auto" w:fill="FFFFFF"/>
              </w:tcPr>
            </w:tcPrChange>
          </w:tcPr>
          <w:p w14:paraId="78C814BB" w14:textId="77777777" w:rsidR="00E850B0" w:rsidRDefault="00E850B0" w:rsidP="00E850B0">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2113" w:author="Amit Popat" w:date="2022-07-11T09:50:00Z">
              <w:tcPr>
                <w:tcW w:w="4320" w:type="dxa"/>
                <w:tcBorders>
                  <w:top w:val="dotted" w:sz="4" w:space="0" w:color="auto"/>
                  <w:left w:val="nil"/>
                  <w:bottom w:val="dotted" w:sz="4" w:space="0" w:color="auto"/>
                  <w:right w:val="nil"/>
                </w:tcBorders>
                <w:shd w:val="clear" w:color="auto" w:fill="FFFFFF"/>
              </w:tcPr>
            </w:tcPrChange>
          </w:tcPr>
          <w:p w14:paraId="2ED05407" w14:textId="77777777" w:rsidR="00E850B0" w:rsidRDefault="00E850B0" w:rsidP="00E850B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Change w:id="2114" w:author="Amit Popat" w:date="2022-07-11T09:50:00Z">
              <w:tcPr>
                <w:tcW w:w="864" w:type="dxa"/>
                <w:tcBorders>
                  <w:top w:val="dotted" w:sz="4" w:space="0" w:color="auto"/>
                  <w:left w:val="nil"/>
                  <w:bottom w:val="dotted" w:sz="4" w:space="0" w:color="auto"/>
                  <w:right w:val="nil"/>
                </w:tcBorders>
                <w:shd w:val="clear" w:color="auto" w:fill="FFFFFF"/>
              </w:tcPr>
            </w:tcPrChange>
          </w:tcPr>
          <w:p w14:paraId="09346165"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15" w:author="Amit Popat" w:date="2022-07-11T09:50:00Z">
              <w:tcPr>
                <w:tcW w:w="1008" w:type="dxa"/>
                <w:tcBorders>
                  <w:top w:val="dotted" w:sz="4" w:space="0" w:color="auto"/>
                  <w:left w:val="nil"/>
                  <w:bottom w:val="dotted" w:sz="4" w:space="0" w:color="auto"/>
                  <w:right w:val="nil"/>
                </w:tcBorders>
                <w:shd w:val="clear" w:color="auto" w:fill="FFFFFF"/>
              </w:tcPr>
            </w:tcPrChange>
          </w:tcPr>
          <w:p w14:paraId="398912CB" w14:textId="77777777" w:rsidR="00E850B0" w:rsidRDefault="00E850B0" w:rsidP="00E850B0">
            <w:pPr>
              <w:pStyle w:val="MsgTableBody"/>
              <w:jc w:val="center"/>
              <w:rPr>
                <w:noProof/>
              </w:rPr>
            </w:pPr>
          </w:p>
        </w:tc>
      </w:tr>
      <w:tr w:rsidR="00E850B0" w:rsidRPr="00573AF5" w14:paraId="7BB816AB" w14:textId="77777777" w:rsidTr="001E0D07">
        <w:trPr>
          <w:jc w:val="center"/>
          <w:trPrChange w:id="211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17" w:author="Amit Popat" w:date="2022-07-11T09:50:00Z">
              <w:tcPr>
                <w:tcW w:w="2880" w:type="dxa"/>
                <w:tcBorders>
                  <w:top w:val="dotted" w:sz="4" w:space="0" w:color="auto"/>
                  <w:left w:val="nil"/>
                  <w:bottom w:val="dotted" w:sz="4" w:space="0" w:color="auto"/>
                  <w:right w:val="nil"/>
                </w:tcBorders>
                <w:shd w:val="clear" w:color="auto" w:fill="FFFFFF"/>
              </w:tcPr>
            </w:tcPrChange>
          </w:tcPr>
          <w:p w14:paraId="3250472F" w14:textId="77777777" w:rsidR="00E850B0" w:rsidRDefault="00E850B0" w:rsidP="00E850B0">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Change w:id="2118" w:author="Amit Popat" w:date="2022-07-11T09:50:00Z">
              <w:tcPr>
                <w:tcW w:w="4320" w:type="dxa"/>
                <w:tcBorders>
                  <w:top w:val="dotted" w:sz="4" w:space="0" w:color="auto"/>
                  <w:left w:val="nil"/>
                  <w:bottom w:val="dotted" w:sz="4" w:space="0" w:color="auto"/>
                  <w:right w:val="nil"/>
                </w:tcBorders>
                <w:shd w:val="clear" w:color="auto" w:fill="FFFFFF"/>
              </w:tcPr>
            </w:tcPrChange>
          </w:tcPr>
          <w:p w14:paraId="4CC7A26D" w14:textId="77777777" w:rsidR="00E850B0" w:rsidRDefault="00E850B0" w:rsidP="00E850B0">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Change w:id="2119" w:author="Amit Popat" w:date="2022-07-11T09:50:00Z">
              <w:tcPr>
                <w:tcW w:w="864" w:type="dxa"/>
                <w:tcBorders>
                  <w:top w:val="dotted" w:sz="4" w:space="0" w:color="auto"/>
                  <w:left w:val="nil"/>
                  <w:bottom w:val="dotted" w:sz="4" w:space="0" w:color="auto"/>
                  <w:right w:val="nil"/>
                </w:tcBorders>
                <w:shd w:val="clear" w:color="auto" w:fill="FFFFFF"/>
              </w:tcPr>
            </w:tcPrChange>
          </w:tcPr>
          <w:p w14:paraId="21AF0C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20" w:author="Amit Popat" w:date="2022-07-11T09:50:00Z">
              <w:tcPr>
                <w:tcW w:w="1008" w:type="dxa"/>
                <w:tcBorders>
                  <w:top w:val="dotted" w:sz="4" w:space="0" w:color="auto"/>
                  <w:left w:val="nil"/>
                  <w:bottom w:val="dotted" w:sz="4" w:space="0" w:color="auto"/>
                  <w:right w:val="nil"/>
                </w:tcBorders>
                <w:shd w:val="clear" w:color="auto" w:fill="FFFFFF"/>
              </w:tcPr>
            </w:tcPrChange>
          </w:tcPr>
          <w:p w14:paraId="5390F948" w14:textId="77777777" w:rsidR="00E850B0" w:rsidRDefault="00E850B0" w:rsidP="00E850B0">
            <w:pPr>
              <w:pStyle w:val="MsgTableBody"/>
              <w:jc w:val="center"/>
              <w:rPr>
                <w:noProof/>
              </w:rPr>
            </w:pPr>
            <w:r>
              <w:rPr>
                <w:noProof/>
              </w:rPr>
              <w:t>4</w:t>
            </w:r>
          </w:p>
        </w:tc>
      </w:tr>
      <w:tr w:rsidR="00ED0006" w:rsidRPr="00573AF5" w14:paraId="1462932F" w14:textId="77777777" w:rsidTr="001E0D07">
        <w:trPr>
          <w:jc w:val="center"/>
          <w:trPrChange w:id="212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22" w:author="Amit Popat" w:date="2022-07-11T09:50:00Z">
              <w:tcPr>
                <w:tcW w:w="2880" w:type="dxa"/>
                <w:tcBorders>
                  <w:top w:val="dotted" w:sz="4" w:space="0" w:color="auto"/>
                  <w:left w:val="nil"/>
                  <w:bottom w:val="dotted" w:sz="4" w:space="0" w:color="auto"/>
                  <w:right w:val="nil"/>
                </w:tcBorders>
                <w:shd w:val="clear" w:color="auto" w:fill="FFFFFF"/>
              </w:tcPr>
            </w:tcPrChange>
          </w:tcPr>
          <w:p w14:paraId="604AA451"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2123" w:author="Amit Popat" w:date="2022-07-11T09:50:00Z">
              <w:tcPr>
                <w:tcW w:w="4320" w:type="dxa"/>
                <w:tcBorders>
                  <w:top w:val="dotted" w:sz="4" w:space="0" w:color="auto"/>
                  <w:left w:val="nil"/>
                  <w:bottom w:val="dotted" w:sz="4" w:space="0" w:color="auto"/>
                  <w:right w:val="nil"/>
                </w:tcBorders>
                <w:shd w:val="clear" w:color="auto" w:fill="FFFFFF"/>
              </w:tcPr>
            </w:tcPrChange>
          </w:tcPr>
          <w:p w14:paraId="2A8E9D8E"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2124" w:author="Amit Popat" w:date="2022-07-11T09:50:00Z">
              <w:tcPr>
                <w:tcW w:w="864" w:type="dxa"/>
                <w:tcBorders>
                  <w:top w:val="dotted" w:sz="4" w:space="0" w:color="auto"/>
                  <w:left w:val="nil"/>
                  <w:bottom w:val="dotted" w:sz="4" w:space="0" w:color="auto"/>
                  <w:right w:val="nil"/>
                </w:tcBorders>
                <w:shd w:val="clear" w:color="auto" w:fill="FFFFFF"/>
              </w:tcPr>
            </w:tcPrChange>
          </w:tcPr>
          <w:p w14:paraId="3C3F1A2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25" w:author="Amit Popat" w:date="2022-07-11T09:50:00Z">
              <w:tcPr>
                <w:tcW w:w="1008" w:type="dxa"/>
                <w:tcBorders>
                  <w:top w:val="dotted" w:sz="4" w:space="0" w:color="auto"/>
                  <w:left w:val="nil"/>
                  <w:bottom w:val="dotted" w:sz="4" w:space="0" w:color="auto"/>
                  <w:right w:val="nil"/>
                </w:tcBorders>
                <w:shd w:val="clear" w:color="auto" w:fill="FFFFFF"/>
              </w:tcPr>
            </w:tcPrChange>
          </w:tcPr>
          <w:p w14:paraId="5BDBA555" w14:textId="77777777" w:rsidR="00ED0006" w:rsidRDefault="00ED0006" w:rsidP="00ED0006">
            <w:pPr>
              <w:pStyle w:val="MsgTableBody"/>
              <w:jc w:val="center"/>
              <w:rPr>
                <w:noProof/>
              </w:rPr>
            </w:pPr>
            <w:r>
              <w:rPr>
                <w:noProof/>
              </w:rPr>
              <w:t>7</w:t>
            </w:r>
          </w:p>
        </w:tc>
      </w:tr>
      <w:tr w:rsidR="00ED0006" w:rsidRPr="00573AF5" w14:paraId="546CB708" w14:textId="77777777" w:rsidTr="001E0D07">
        <w:trPr>
          <w:jc w:val="center"/>
          <w:trPrChange w:id="212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27" w:author="Amit Popat" w:date="2022-07-11T09:50:00Z">
              <w:tcPr>
                <w:tcW w:w="2880" w:type="dxa"/>
                <w:tcBorders>
                  <w:top w:val="dotted" w:sz="4" w:space="0" w:color="auto"/>
                  <w:left w:val="nil"/>
                  <w:bottom w:val="dotted" w:sz="4" w:space="0" w:color="auto"/>
                  <w:right w:val="nil"/>
                </w:tcBorders>
                <w:shd w:val="clear" w:color="auto" w:fill="FFFFFF"/>
              </w:tcPr>
            </w:tcPrChange>
          </w:tcPr>
          <w:p w14:paraId="24B53BBB"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2128" w:author="Amit Popat" w:date="2022-07-11T09:50:00Z">
              <w:tcPr>
                <w:tcW w:w="4320" w:type="dxa"/>
                <w:tcBorders>
                  <w:top w:val="dotted" w:sz="4" w:space="0" w:color="auto"/>
                  <w:left w:val="nil"/>
                  <w:bottom w:val="dotted" w:sz="4" w:space="0" w:color="auto"/>
                  <w:right w:val="nil"/>
                </w:tcBorders>
                <w:shd w:val="clear" w:color="auto" w:fill="FFFFFF"/>
              </w:tcPr>
            </w:tcPrChange>
          </w:tcPr>
          <w:p w14:paraId="57C13D9D"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Change w:id="2129" w:author="Amit Popat" w:date="2022-07-11T09:50:00Z">
              <w:tcPr>
                <w:tcW w:w="864" w:type="dxa"/>
                <w:tcBorders>
                  <w:top w:val="dotted" w:sz="4" w:space="0" w:color="auto"/>
                  <w:left w:val="nil"/>
                  <w:bottom w:val="dotted" w:sz="4" w:space="0" w:color="auto"/>
                  <w:right w:val="nil"/>
                </w:tcBorders>
                <w:shd w:val="clear" w:color="auto" w:fill="FFFFFF"/>
              </w:tcPr>
            </w:tcPrChange>
          </w:tcPr>
          <w:p w14:paraId="2B659138"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30" w:author="Amit Popat" w:date="2022-07-11T09:50:00Z">
              <w:tcPr>
                <w:tcW w:w="1008" w:type="dxa"/>
                <w:tcBorders>
                  <w:top w:val="dotted" w:sz="4" w:space="0" w:color="auto"/>
                  <w:left w:val="nil"/>
                  <w:bottom w:val="dotted" w:sz="4" w:space="0" w:color="auto"/>
                  <w:right w:val="nil"/>
                </w:tcBorders>
                <w:shd w:val="clear" w:color="auto" w:fill="FFFFFF"/>
              </w:tcPr>
            </w:tcPrChange>
          </w:tcPr>
          <w:p w14:paraId="7280DB5F" w14:textId="77777777" w:rsidR="00ED0006" w:rsidRDefault="00ED0006" w:rsidP="00ED0006">
            <w:pPr>
              <w:pStyle w:val="MsgTableBody"/>
              <w:jc w:val="center"/>
              <w:rPr>
                <w:noProof/>
              </w:rPr>
            </w:pPr>
            <w:r>
              <w:rPr>
                <w:noProof/>
              </w:rPr>
              <w:t>2</w:t>
            </w:r>
          </w:p>
        </w:tc>
      </w:tr>
      <w:tr w:rsidR="00ED0006" w:rsidRPr="00573AF5" w14:paraId="5171A69D" w14:textId="77777777" w:rsidTr="001E0D07">
        <w:trPr>
          <w:jc w:val="center"/>
          <w:trPrChange w:id="213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32" w:author="Amit Popat" w:date="2022-07-11T09:50:00Z">
              <w:tcPr>
                <w:tcW w:w="2880" w:type="dxa"/>
                <w:tcBorders>
                  <w:top w:val="dotted" w:sz="4" w:space="0" w:color="auto"/>
                  <w:left w:val="nil"/>
                  <w:bottom w:val="dotted" w:sz="4" w:space="0" w:color="auto"/>
                  <w:right w:val="nil"/>
                </w:tcBorders>
                <w:shd w:val="clear" w:color="auto" w:fill="FFFFFF"/>
              </w:tcPr>
            </w:tcPrChange>
          </w:tcPr>
          <w:p w14:paraId="69B6A0EB"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Change w:id="2133" w:author="Amit Popat" w:date="2022-07-11T09:50:00Z">
              <w:tcPr>
                <w:tcW w:w="4320" w:type="dxa"/>
                <w:tcBorders>
                  <w:top w:val="dotted" w:sz="4" w:space="0" w:color="auto"/>
                  <w:left w:val="nil"/>
                  <w:bottom w:val="dotted" w:sz="4" w:space="0" w:color="auto"/>
                  <w:right w:val="nil"/>
                </w:tcBorders>
                <w:shd w:val="clear" w:color="auto" w:fill="FFFFFF"/>
              </w:tcPr>
            </w:tcPrChange>
          </w:tcPr>
          <w:p w14:paraId="1E48509C"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Change w:id="2134" w:author="Amit Popat" w:date="2022-07-11T09:50:00Z">
              <w:tcPr>
                <w:tcW w:w="864" w:type="dxa"/>
                <w:tcBorders>
                  <w:top w:val="dotted" w:sz="4" w:space="0" w:color="auto"/>
                  <w:left w:val="nil"/>
                  <w:bottom w:val="dotted" w:sz="4" w:space="0" w:color="auto"/>
                  <w:right w:val="nil"/>
                </w:tcBorders>
                <w:shd w:val="clear" w:color="auto" w:fill="FFFFFF"/>
              </w:tcPr>
            </w:tcPrChange>
          </w:tcPr>
          <w:p w14:paraId="5749201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35" w:author="Amit Popat" w:date="2022-07-11T09:50:00Z">
              <w:tcPr>
                <w:tcW w:w="1008" w:type="dxa"/>
                <w:tcBorders>
                  <w:top w:val="dotted" w:sz="4" w:space="0" w:color="auto"/>
                  <w:left w:val="nil"/>
                  <w:bottom w:val="dotted" w:sz="4" w:space="0" w:color="auto"/>
                  <w:right w:val="nil"/>
                </w:tcBorders>
                <w:shd w:val="clear" w:color="auto" w:fill="FFFFFF"/>
              </w:tcPr>
            </w:tcPrChange>
          </w:tcPr>
          <w:p w14:paraId="2B615E76" w14:textId="77777777" w:rsidR="00ED0006" w:rsidRDefault="00ED0006" w:rsidP="00ED0006">
            <w:pPr>
              <w:pStyle w:val="MsgTableBody"/>
              <w:jc w:val="center"/>
              <w:rPr>
                <w:noProof/>
              </w:rPr>
            </w:pPr>
          </w:p>
        </w:tc>
      </w:tr>
      <w:tr w:rsidR="00ED0006" w:rsidRPr="00573AF5" w14:paraId="68C964AC" w14:textId="77777777" w:rsidTr="001E0D07">
        <w:trPr>
          <w:jc w:val="center"/>
          <w:trPrChange w:id="213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37" w:author="Amit Popat" w:date="2022-07-11T09:50:00Z">
              <w:tcPr>
                <w:tcW w:w="2880" w:type="dxa"/>
                <w:tcBorders>
                  <w:top w:val="dotted" w:sz="4" w:space="0" w:color="auto"/>
                  <w:left w:val="nil"/>
                  <w:bottom w:val="dotted" w:sz="4" w:space="0" w:color="auto"/>
                  <w:right w:val="nil"/>
                </w:tcBorders>
                <w:shd w:val="clear" w:color="auto" w:fill="FFFFFF"/>
              </w:tcPr>
            </w:tcPrChange>
          </w:tcPr>
          <w:p w14:paraId="1011B565" w14:textId="77777777" w:rsidR="00ED0006" w:rsidRDefault="00ED0006" w:rsidP="00ED0006">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2138" w:author="Amit Popat" w:date="2022-07-11T09:50:00Z">
              <w:tcPr>
                <w:tcW w:w="4320" w:type="dxa"/>
                <w:tcBorders>
                  <w:top w:val="dotted" w:sz="4" w:space="0" w:color="auto"/>
                  <w:left w:val="nil"/>
                  <w:bottom w:val="dotted" w:sz="4" w:space="0" w:color="auto"/>
                  <w:right w:val="nil"/>
                </w:tcBorders>
                <w:shd w:val="clear" w:color="auto" w:fill="FFFFFF"/>
              </w:tcPr>
            </w:tcPrChange>
          </w:tcPr>
          <w:p w14:paraId="1268ADCC"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2139" w:author="Amit Popat" w:date="2022-07-11T09:50:00Z">
              <w:tcPr>
                <w:tcW w:w="864" w:type="dxa"/>
                <w:tcBorders>
                  <w:top w:val="dotted" w:sz="4" w:space="0" w:color="auto"/>
                  <w:left w:val="nil"/>
                  <w:bottom w:val="dotted" w:sz="4" w:space="0" w:color="auto"/>
                  <w:right w:val="nil"/>
                </w:tcBorders>
                <w:shd w:val="clear" w:color="auto" w:fill="FFFFFF"/>
              </w:tcPr>
            </w:tcPrChange>
          </w:tcPr>
          <w:p w14:paraId="54E0373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40" w:author="Amit Popat" w:date="2022-07-11T09:50:00Z">
              <w:tcPr>
                <w:tcW w:w="1008" w:type="dxa"/>
                <w:tcBorders>
                  <w:top w:val="dotted" w:sz="4" w:space="0" w:color="auto"/>
                  <w:left w:val="nil"/>
                  <w:bottom w:val="dotted" w:sz="4" w:space="0" w:color="auto"/>
                  <w:right w:val="nil"/>
                </w:tcBorders>
                <w:shd w:val="clear" w:color="auto" w:fill="FFFFFF"/>
              </w:tcPr>
            </w:tcPrChange>
          </w:tcPr>
          <w:p w14:paraId="38B3E79E" w14:textId="77777777" w:rsidR="00ED0006" w:rsidRDefault="00ED0006" w:rsidP="00ED0006">
            <w:pPr>
              <w:pStyle w:val="MsgTableBody"/>
              <w:jc w:val="center"/>
              <w:rPr>
                <w:noProof/>
              </w:rPr>
            </w:pPr>
            <w:r>
              <w:rPr>
                <w:noProof/>
              </w:rPr>
              <w:t>7</w:t>
            </w:r>
          </w:p>
        </w:tc>
      </w:tr>
      <w:tr w:rsidR="00ED0006" w:rsidRPr="00573AF5" w14:paraId="41E83590" w14:textId="77777777" w:rsidTr="001E0D07">
        <w:trPr>
          <w:jc w:val="center"/>
          <w:trPrChange w:id="214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42" w:author="Amit Popat" w:date="2022-07-11T09:50:00Z">
              <w:tcPr>
                <w:tcW w:w="2880" w:type="dxa"/>
                <w:tcBorders>
                  <w:top w:val="dotted" w:sz="4" w:space="0" w:color="auto"/>
                  <w:left w:val="nil"/>
                  <w:bottom w:val="dotted" w:sz="4" w:space="0" w:color="auto"/>
                  <w:right w:val="nil"/>
                </w:tcBorders>
                <w:shd w:val="clear" w:color="auto" w:fill="FFFFFF"/>
              </w:tcPr>
            </w:tcPrChange>
          </w:tcPr>
          <w:p w14:paraId="1128173E"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2143" w:author="Amit Popat" w:date="2022-07-11T09:50:00Z">
              <w:tcPr>
                <w:tcW w:w="4320" w:type="dxa"/>
                <w:tcBorders>
                  <w:top w:val="dotted" w:sz="4" w:space="0" w:color="auto"/>
                  <w:left w:val="nil"/>
                  <w:bottom w:val="dotted" w:sz="4" w:space="0" w:color="auto"/>
                  <w:right w:val="nil"/>
                </w:tcBorders>
                <w:shd w:val="clear" w:color="auto" w:fill="FFFFFF"/>
              </w:tcPr>
            </w:tcPrChange>
          </w:tcPr>
          <w:p w14:paraId="4A10698F"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2144" w:author="Amit Popat" w:date="2022-07-11T09:50:00Z">
              <w:tcPr>
                <w:tcW w:w="864" w:type="dxa"/>
                <w:tcBorders>
                  <w:top w:val="dotted" w:sz="4" w:space="0" w:color="auto"/>
                  <w:left w:val="nil"/>
                  <w:bottom w:val="dotted" w:sz="4" w:space="0" w:color="auto"/>
                  <w:right w:val="nil"/>
                </w:tcBorders>
                <w:shd w:val="clear" w:color="auto" w:fill="FFFFFF"/>
              </w:tcPr>
            </w:tcPrChange>
          </w:tcPr>
          <w:p w14:paraId="72AE6A17"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45" w:author="Amit Popat" w:date="2022-07-11T09:50:00Z">
              <w:tcPr>
                <w:tcW w:w="1008" w:type="dxa"/>
                <w:tcBorders>
                  <w:top w:val="dotted" w:sz="4" w:space="0" w:color="auto"/>
                  <w:left w:val="nil"/>
                  <w:bottom w:val="dotted" w:sz="4" w:space="0" w:color="auto"/>
                  <w:right w:val="nil"/>
                </w:tcBorders>
                <w:shd w:val="clear" w:color="auto" w:fill="FFFFFF"/>
              </w:tcPr>
            </w:tcPrChange>
          </w:tcPr>
          <w:p w14:paraId="2828D7B6" w14:textId="77777777" w:rsidR="00ED0006" w:rsidRDefault="00ED0006" w:rsidP="00ED0006">
            <w:pPr>
              <w:pStyle w:val="MsgTableBody"/>
              <w:jc w:val="center"/>
              <w:rPr>
                <w:noProof/>
              </w:rPr>
            </w:pPr>
            <w:r>
              <w:rPr>
                <w:noProof/>
              </w:rPr>
              <w:t>7</w:t>
            </w:r>
          </w:p>
        </w:tc>
      </w:tr>
      <w:tr w:rsidR="00ED0006" w:rsidRPr="00573AF5" w14:paraId="5769A48E" w14:textId="77777777" w:rsidTr="001E0D07">
        <w:trPr>
          <w:jc w:val="center"/>
          <w:trPrChange w:id="214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47" w:author="Amit Popat" w:date="2022-07-11T09:50:00Z">
              <w:tcPr>
                <w:tcW w:w="2880" w:type="dxa"/>
                <w:tcBorders>
                  <w:top w:val="dotted" w:sz="4" w:space="0" w:color="auto"/>
                  <w:left w:val="nil"/>
                  <w:bottom w:val="dotted" w:sz="4" w:space="0" w:color="auto"/>
                  <w:right w:val="nil"/>
                </w:tcBorders>
                <w:shd w:val="clear" w:color="auto" w:fill="FFFFFF"/>
              </w:tcPr>
            </w:tcPrChange>
          </w:tcPr>
          <w:p w14:paraId="045BA3FE"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2148" w:author="Amit Popat" w:date="2022-07-11T09:50:00Z">
              <w:tcPr>
                <w:tcW w:w="4320" w:type="dxa"/>
                <w:tcBorders>
                  <w:top w:val="dotted" w:sz="4" w:space="0" w:color="auto"/>
                  <w:left w:val="nil"/>
                  <w:bottom w:val="dotted" w:sz="4" w:space="0" w:color="auto"/>
                  <w:right w:val="nil"/>
                </w:tcBorders>
                <w:shd w:val="clear" w:color="auto" w:fill="FFFFFF"/>
              </w:tcPr>
            </w:tcPrChange>
          </w:tcPr>
          <w:p w14:paraId="4AAEF01C"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Change w:id="2149" w:author="Amit Popat" w:date="2022-07-11T09:50:00Z">
              <w:tcPr>
                <w:tcW w:w="864" w:type="dxa"/>
                <w:tcBorders>
                  <w:top w:val="dotted" w:sz="4" w:space="0" w:color="auto"/>
                  <w:left w:val="nil"/>
                  <w:bottom w:val="dotted" w:sz="4" w:space="0" w:color="auto"/>
                  <w:right w:val="nil"/>
                </w:tcBorders>
                <w:shd w:val="clear" w:color="auto" w:fill="FFFFFF"/>
              </w:tcPr>
            </w:tcPrChange>
          </w:tcPr>
          <w:p w14:paraId="343E3BC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50" w:author="Amit Popat" w:date="2022-07-11T09:50:00Z">
              <w:tcPr>
                <w:tcW w:w="1008" w:type="dxa"/>
                <w:tcBorders>
                  <w:top w:val="dotted" w:sz="4" w:space="0" w:color="auto"/>
                  <w:left w:val="nil"/>
                  <w:bottom w:val="dotted" w:sz="4" w:space="0" w:color="auto"/>
                  <w:right w:val="nil"/>
                </w:tcBorders>
                <w:shd w:val="clear" w:color="auto" w:fill="FFFFFF"/>
              </w:tcPr>
            </w:tcPrChange>
          </w:tcPr>
          <w:p w14:paraId="52887126" w14:textId="77777777" w:rsidR="00ED0006" w:rsidRDefault="00ED0006" w:rsidP="00ED0006">
            <w:pPr>
              <w:pStyle w:val="MsgTableBody"/>
              <w:jc w:val="center"/>
              <w:rPr>
                <w:noProof/>
              </w:rPr>
            </w:pPr>
            <w:r>
              <w:rPr>
                <w:noProof/>
              </w:rPr>
              <w:t>2</w:t>
            </w:r>
          </w:p>
        </w:tc>
      </w:tr>
      <w:tr w:rsidR="00ED0006" w:rsidRPr="00573AF5" w14:paraId="72E0FFE1" w14:textId="77777777" w:rsidTr="001E0D07">
        <w:trPr>
          <w:jc w:val="center"/>
          <w:trPrChange w:id="215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52" w:author="Amit Popat" w:date="2022-07-11T09:50:00Z">
              <w:tcPr>
                <w:tcW w:w="2880" w:type="dxa"/>
                <w:tcBorders>
                  <w:top w:val="dotted" w:sz="4" w:space="0" w:color="auto"/>
                  <w:left w:val="nil"/>
                  <w:bottom w:val="dotted" w:sz="4" w:space="0" w:color="auto"/>
                  <w:right w:val="nil"/>
                </w:tcBorders>
                <w:shd w:val="clear" w:color="auto" w:fill="FFFFFF"/>
              </w:tcPr>
            </w:tcPrChange>
          </w:tcPr>
          <w:p w14:paraId="0ADACF0E"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Change w:id="2153" w:author="Amit Popat" w:date="2022-07-11T09:50:00Z">
              <w:tcPr>
                <w:tcW w:w="4320" w:type="dxa"/>
                <w:tcBorders>
                  <w:top w:val="dotted" w:sz="4" w:space="0" w:color="auto"/>
                  <w:left w:val="nil"/>
                  <w:bottom w:val="dotted" w:sz="4" w:space="0" w:color="auto"/>
                  <w:right w:val="nil"/>
                </w:tcBorders>
                <w:shd w:val="clear" w:color="auto" w:fill="FFFFFF"/>
              </w:tcPr>
            </w:tcPrChange>
          </w:tcPr>
          <w:p w14:paraId="0745FC0B"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Change w:id="2154" w:author="Amit Popat" w:date="2022-07-11T09:50:00Z">
              <w:tcPr>
                <w:tcW w:w="864" w:type="dxa"/>
                <w:tcBorders>
                  <w:top w:val="dotted" w:sz="4" w:space="0" w:color="auto"/>
                  <w:left w:val="nil"/>
                  <w:bottom w:val="dotted" w:sz="4" w:space="0" w:color="auto"/>
                  <w:right w:val="nil"/>
                </w:tcBorders>
                <w:shd w:val="clear" w:color="auto" w:fill="FFFFFF"/>
              </w:tcPr>
            </w:tcPrChange>
          </w:tcPr>
          <w:p w14:paraId="22E2EF1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55" w:author="Amit Popat" w:date="2022-07-11T09:50:00Z">
              <w:tcPr>
                <w:tcW w:w="1008" w:type="dxa"/>
                <w:tcBorders>
                  <w:top w:val="dotted" w:sz="4" w:space="0" w:color="auto"/>
                  <w:left w:val="nil"/>
                  <w:bottom w:val="dotted" w:sz="4" w:space="0" w:color="auto"/>
                  <w:right w:val="nil"/>
                </w:tcBorders>
                <w:shd w:val="clear" w:color="auto" w:fill="FFFFFF"/>
              </w:tcPr>
            </w:tcPrChange>
          </w:tcPr>
          <w:p w14:paraId="76FA1412" w14:textId="77777777" w:rsidR="00ED0006" w:rsidRDefault="00ED0006" w:rsidP="00ED0006">
            <w:pPr>
              <w:pStyle w:val="MsgTableBody"/>
              <w:jc w:val="center"/>
              <w:rPr>
                <w:noProof/>
              </w:rPr>
            </w:pPr>
          </w:p>
        </w:tc>
      </w:tr>
      <w:tr w:rsidR="00ED0006" w:rsidRPr="00573AF5" w14:paraId="6AA0F50F" w14:textId="77777777" w:rsidTr="001E0D07">
        <w:trPr>
          <w:jc w:val="center"/>
          <w:trPrChange w:id="215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57" w:author="Amit Popat" w:date="2022-07-11T09:50:00Z">
              <w:tcPr>
                <w:tcW w:w="2880" w:type="dxa"/>
                <w:tcBorders>
                  <w:top w:val="dotted" w:sz="4" w:space="0" w:color="auto"/>
                  <w:left w:val="nil"/>
                  <w:bottom w:val="dotted" w:sz="4" w:space="0" w:color="auto"/>
                  <w:right w:val="nil"/>
                </w:tcBorders>
                <w:shd w:val="clear" w:color="auto" w:fill="FFFFFF"/>
              </w:tcPr>
            </w:tcPrChange>
          </w:tcPr>
          <w:p w14:paraId="3CC558FE" w14:textId="77777777" w:rsidR="00ED0006" w:rsidRDefault="00ED0006" w:rsidP="00ED0006">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2158" w:author="Amit Popat" w:date="2022-07-11T09:50:00Z">
              <w:tcPr>
                <w:tcW w:w="4320" w:type="dxa"/>
                <w:tcBorders>
                  <w:top w:val="dotted" w:sz="4" w:space="0" w:color="auto"/>
                  <w:left w:val="nil"/>
                  <w:bottom w:val="dotted" w:sz="4" w:space="0" w:color="auto"/>
                  <w:right w:val="nil"/>
                </w:tcBorders>
                <w:shd w:val="clear" w:color="auto" w:fill="FFFFFF"/>
              </w:tcPr>
            </w:tcPrChange>
          </w:tcPr>
          <w:p w14:paraId="79F3E4A8"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Change w:id="2159" w:author="Amit Popat" w:date="2022-07-11T09:50:00Z">
              <w:tcPr>
                <w:tcW w:w="864" w:type="dxa"/>
                <w:tcBorders>
                  <w:top w:val="dotted" w:sz="4" w:space="0" w:color="auto"/>
                  <w:left w:val="nil"/>
                  <w:bottom w:val="dotted" w:sz="4" w:space="0" w:color="auto"/>
                  <w:right w:val="nil"/>
                </w:tcBorders>
                <w:shd w:val="clear" w:color="auto" w:fill="FFFFFF"/>
              </w:tcPr>
            </w:tcPrChange>
          </w:tcPr>
          <w:p w14:paraId="1C97FFD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60" w:author="Amit Popat" w:date="2022-07-11T09:50:00Z">
              <w:tcPr>
                <w:tcW w:w="1008" w:type="dxa"/>
                <w:tcBorders>
                  <w:top w:val="dotted" w:sz="4" w:space="0" w:color="auto"/>
                  <w:left w:val="nil"/>
                  <w:bottom w:val="dotted" w:sz="4" w:space="0" w:color="auto"/>
                  <w:right w:val="nil"/>
                </w:tcBorders>
                <w:shd w:val="clear" w:color="auto" w:fill="FFFFFF"/>
              </w:tcPr>
            </w:tcPrChange>
          </w:tcPr>
          <w:p w14:paraId="0E3D8EEE" w14:textId="77777777" w:rsidR="00ED0006" w:rsidRDefault="00ED0006" w:rsidP="00ED0006">
            <w:pPr>
              <w:pStyle w:val="MsgTableBody"/>
              <w:jc w:val="center"/>
              <w:rPr>
                <w:noProof/>
              </w:rPr>
            </w:pPr>
          </w:p>
        </w:tc>
      </w:tr>
      <w:tr w:rsidR="00ED0006" w:rsidRPr="00573AF5" w14:paraId="429FF5CA" w14:textId="77777777" w:rsidTr="001E0D07">
        <w:trPr>
          <w:jc w:val="center"/>
          <w:trPrChange w:id="216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62" w:author="Amit Popat" w:date="2022-07-11T09:50:00Z">
              <w:tcPr>
                <w:tcW w:w="2880" w:type="dxa"/>
                <w:tcBorders>
                  <w:top w:val="dotted" w:sz="4" w:space="0" w:color="auto"/>
                  <w:left w:val="nil"/>
                  <w:bottom w:val="dotted" w:sz="4" w:space="0" w:color="auto"/>
                  <w:right w:val="nil"/>
                </w:tcBorders>
                <w:shd w:val="clear" w:color="auto" w:fill="FFFFFF"/>
              </w:tcPr>
            </w:tcPrChange>
          </w:tcPr>
          <w:p w14:paraId="3BE62DEC" w14:textId="77777777" w:rsidR="00ED0006" w:rsidRDefault="00ED0006" w:rsidP="00ED0006">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163" w:author="Amit Popat" w:date="2022-07-11T09:50:00Z">
              <w:tcPr>
                <w:tcW w:w="4320" w:type="dxa"/>
                <w:tcBorders>
                  <w:top w:val="dotted" w:sz="4" w:space="0" w:color="auto"/>
                  <w:left w:val="nil"/>
                  <w:bottom w:val="dotted" w:sz="4" w:space="0" w:color="auto"/>
                  <w:right w:val="nil"/>
                </w:tcBorders>
                <w:shd w:val="clear" w:color="auto" w:fill="FFFFFF"/>
              </w:tcPr>
            </w:tcPrChange>
          </w:tcPr>
          <w:p w14:paraId="087C78A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Change w:id="2164" w:author="Amit Popat" w:date="2022-07-11T09:50:00Z">
              <w:tcPr>
                <w:tcW w:w="864" w:type="dxa"/>
                <w:tcBorders>
                  <w:top w:val="dotted" w:sz="4" w:space="0" w:color="auto"/>
                  <w:left w:val="nil"/>
                  <w:bottom w:val="dotted" w:sz="4" w:space="0" w:color="auto"/>
                  <w:right w:val="nil"/>
                </w:tcBorders>
                <w:shd w:val="clear" w:color="auto" w:fill="FFFFFF"/>
              </w:tcPr>
            </w:tcPrChange>
          </w:tcPr>
          <w:p w14:paraId="2A2E32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65" w:author="Amit Popat" w:date="2022-07-11T09:50:00Z">
              <w:tcPr>
                <w:tcW w:w="1008" w:type="dxa"/>
                <w:tcBorders>
                  <w:top w:val="dotted" w:sz="4" w:space="0" w:color="auto"/>
                  <w:left w:val="nil"/>
                  <w:bottom w:val="dotted" w:sz="4" w:space="0" w:color="auto"/>
                  <w:right w:val="nil"/>
                </w:tcBorders>
                <w:shd w:val="clear" w:color="auto" w:fill="FFFFFF"/>
              </w:tcPr>
            </w:tcPrChange>
          </w:tcPr>
          <w:p w14:paraId="494DA42C" w14:textId="77777777" w:rsidR="00ED0006" w:rsidRDefault="00ED0006" w:rsidP="00ED0006">
            <w:pPr>
              <w:pStyle w:val="MsgTableBody"/>
              <w:jc w:val="center"/>
              <w:rPr>
                <w:noProof/>
              </w:rPr>
            </w:pPr>
          </w:p>
        </w:tc>
      </w:tr>
      <w:tr w:rsidR="00ED0006" w:rsidRPr="00573AF5" w14:paraId="12B65F5F" w14:textId="77777777" w:rsidTr="001E0D07">
        <w:trPr>
          <w:jc w:val="center"/>
          <w:trPrChange w:id="216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67" w:author="Amit Popat" w:date="2022-07-11T09:50:00Z">
              <w:tcPr>
                <w:tcW w:w="2880" w:type="dxa"/>
                <w:tcBorders>
                  <w:top w:val="dotted" w:sz="4" w:space="0" w:color="auto"/>
                  <w:left w:val="nil"/>
                  <w:bottom w:val="dotted" w:sz="4" w:space="0" w:color="auto"/>
                  <w:right w:val="nil"/>
                </w:tcBorders>
                <w:shd w:val="clear" w:color="auto" w:fill="FFFFFF"/>
              </w:tcPr>
            </w:tcPrChange>
          </w:tcPr>
          <w:p w14:paraId="0DA51D01" w14:textId="77777777" w:rsidR="00ED0006" w:rsidRDefault="00ED0006" w:rsidP="00ED0006">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Change w:id="2168" w:author="Amit Popat" w:date="2022-07-11T09:50:00Z">
              <w:tcPr>
                <w:tcW w:w="4320" w:type="dxa"/>
                <w:tcBorders>
                  <w:top w:val="dotted" w:sz="4" w:space="0" w:color="auto"/>
                  <w:left w:val="nil"/>
                  <w:bottom w:val="dotted" w:sz="4" w:space="0" w:color="auto"/>
                  <w:right w:val="nil"/>
                </w:tcBorders>
                <w:shd w:val="clear" w:color="auto" w:fill="FFFFFF"/>
              </w:tcPr>
            </w:tcPrChange>
          </w:tcPr>
          <w:p w14:paraId="125661F1"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Change w:id="2169" w:author="Amit Popat" w:date="2022-07-11T09:50:00Z">
              <w:tcPr>
                <w:tcW w:w="864" w:type="dxa"/>
                <w:tcBorders>
                  <w:top w:val="dotted" w:sz="4" w:space="0" w:color="auto"/>
                  <w:left w:val="nil"/>
                  <w:bottom w:val="dotted" w:sz="4" w:space="0" w:color="auto"/>
                  <w:right w:val="nil"/>
                </w:tcBorders>
                <w:shd w:val="clear" w:color="auto" w:fill="FFFFFF"/>
              </w:tcPr>
            </w:tcPrChange>
          </w:tcPr>
          <w:p w14:paraId="16F825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70" w:author="Amit Popat" w:date="2022-07-11T09:50:00Z">
              <w:tcPr>
                <w:tcW w:w="1008" w:type="dxa"/>
                <w:tcBorders>
                  <w:top w:val="dotted" w:sz="4" w:space="0" w:color="auto"/>
                  <w:left w:val="nil"/>
                  <w:bottom w:val="dotted" w:sz="4" w:space="0" w:color="auto"/>
                  <w:right w:val="nil"/>
                </w:tcBorders>
                <w:shd w:val="clear" w:color="auto" w:fill="FFFFFF"/>
              </w:tcPr>
            </w:tcPrChange>
          </w:tcPr>
          <w:p w14:paraId="48BCEBFF" w14:textId="77777777" w:rsidR="00ED0006" w:rsidRDefault="00ED0006" w:rsidP="00ED0006">
            <w:pPr>
              <w:pStyle w:val="MsgTableBody"/>
              <w:jc w:val="center"/>
              <w:rPr>
                <w:noProof/>
              </w:rPr>
            </w:pPr>
            <w:r>
              <w:rPr>
                <w:noProof/>
              </w:rPr>
              <w:t>3</w:t>
            </w:r>
          </w:p>
        </w:tc>
      </w:tr>
      <w:tr w:rsidR="00ED0006" w:rsidRPr="00573AF5" w14:paraId="77B563D8" w14:textId="77777777" w:rsidTr="001E0D07">
        <w:trPr>
          <w:jc w:val="center"/>
          <w:trPrChange w:id="217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72" w:author="Amit Popat" w:date="2022-07-11T09:50:00Z">
              <w:tcPr>
                <w:tcW w:w="2880" w:type="dxa"/>
                <w:tcBorders>
                  <w:top w:val="dotted" w:sz="4" w:space="0" w:color="auto"/>
                  <w:left w:val="nil"/>
                  <w:bottom w:val="dotted" w:sz="4" w:space="0" w:color="auto"/>
                  <w:right w:val="nil"/>
                </w:tcBorders>
                <w:shd w:val="clear" w:color="auto" w:fill="FFFFFF"/>
              </w:tcPr>
            </w:tcPrChange>
          </w:tcPr>
          <w:p w14:paraId="797568CB" w14:textId="77777777" w:rsidR="00ED0006" w:rsidRDefault="00ED0006" w:rsidP="00ED0006">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Change w:id="2173" w:author="Amit Popat" w:date="2022-07-11T09:50:00Z">
              <w:tcPr>
                <w:tcW w:w="4320" w:type="dxa"/>
                <w:tcBorders>
                  <w:top w:val="dotted" w:sz="4" w:space="0" w:color="auto"/>
                  <w:left w:val="nil"/>
                  <w:bottom w:val="dotted" w:sz="4" w:space="0" w:color="auto"/>
                  <w:right w:val="nil"/>
                </w:tcBorders>
                <w:shd w:val="clear" w:color="auto" w:fill="FFFFFF"/>
              </w:tcPr>
            </w:tcPrChange>
          </w:tcPr>
          <w:p w14:paraId="2842372C"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Change w:id="2174" w:author="Amit Popat" w:date="2022-07-11T09:50:00Z">
              <w:tcPr>
                <w:tcW w:w="864" w:type="dxa"/>
                <w:tcBorders>
                  <w:top w:val="dotted" w:sz="4" w:space="0" w:color="auto"/>
                  <w:left w:val="nil"/>
                  <w:bottom w:val="dotted" w:sz="4" w:space="0" w:color="auto"/>
                  <w:right w:val="nil"/>
                </w:tcBorders>
                <w:shd w:val="clear" w:color="auto" w:fill="FFFFFF"/>
              </w:tcPr>
            </w:tcPrChange>
          </w:tcPr>
          <w:p w14:paraId="0F4B5D8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75" w:author="Amit Popat" w:date="2022-07-11T09:50:00Z">
              <w:tcPr>
                <w:tcW w:w="1008" w:type="dxa"/>
                <w:tcBorders>
                  <w:top w:val="dotted" w:sz="4" w:space="0" w:color="auto"/>
                  <w:left w:val="nil"/>
                  <w:bottom w:val="dotted" w:sz="4" w:space="0" w:color="auto"/>
                  <w:right w:val="nil"/>
                </w:tcBorders>
                <w:shd w:val="clear" w:color="auto" w:fill="FFFFFF"/>
              </w:tcPr>
            </w:tcPrChange>
          </w:tcPr>
          <w:p w14:paraId="595046B5" w14:textId="77777777" w:rsidR="00ED0006" w:rsidRDefault="00ED0006" w:rsidP="00ED0006">
            <w:pPr>
              <w:pStyle w:val="MsgTableBody"/>
              <w:jc w:val="center"/>
              <w:rPr>
                <w:noProof/>
              </w:rPr>
            </w:pPr>
            <w:r>
              <w:rPr>
                <w:noProof/>
              </w:rPr>
              <w:t>3</w:t>
            </w:r>
          </w:p>
        </w:tc>
      </w:tr>
      <w:tr w:rsidR="00ED0006" w:rsidRPr="00573AF5" w14:paraId="45BD2B25" w14:textId="77777777" w:rsidTr="001E0D07">
        <w:trPr>
          <w:jc w:val="center"/>
          <w:trPrChange w:id="217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77" w:author="Amit Popat" w:date="2022-07-11T09:50:00Z">
              <w:tcPr>
                <w:tcW w:w="2880" w:type="dxa"/>
                <w:tcBorders>
                  <w:top w:val="dotted" w:sz="4" w:space="0" w:color="auto"/>
                  <w:left w:val="nil"/>
                  <w:bottom w:val="dotted" w:sz="4" w:space="0" w:color="auto"/>
                  <w:right w:val="nil"/>
                </w:tcBorders>
                <w:shd w:val="clear" w:color="auto" w:fill="FFFFFF"/>
              </w:tcPr>
            </w:tcPrChange>
          </w:tcPr>
          <w:p w14:paraId="04C44A5C" w14:textId="77777777" w:rsidR="00ED0006" w:rsidRDefault="00ED0006" w:rsidP="00ED0006">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2178" w:author="Amit Popat" w:date="2022-07-11T09:50:00Z">
              <w:tcPr>
                <w:tcW w:w="4320" w:type="dxa"/>
                <w:tcBorders>
                  <w:top w:val="dotted" w:sz="4" w:space="0" w:color="auto"/>
                  <w:left w:val="nil"/>
                  <w:bottom w:val="dotted" w:sz="4" w:space="0" w:color="auto"/>
                  <w:right w:val="nil"/>
                </w:tcBorders>
                <w:shd w:val="clear" w:color="auto" w:fill="FFFFFF"/>
              </w:tcPr>
            </w:tcPrChange>
          </w:tcPr>
          <w:p w14:paraId="79656CAE"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Change w:id="2179" w:author="Amit Popat" w:date="2022-07-11T09:50:00Z">
              <w:tcPr>
                <w:tcW w:w="864" w:type="dxa"/>
                <w:tcBorders>
                  <w:top w:val="dotted" w:sz="4" w:space="0" w:color="auto"/>
                  <w:left w:val="nil"/>
                  <w:bottom w:val="dotted" w:sz="4" w:space="0" w:color="auto"/>
                  <w:right w:val="nil"/>
                </w:tcBorders>
                <w:shd w:val="clear" w:color="auto" w:fill="FFFFFF"/>
              </w:tcPr>
            </w:tcPrChange>
          </w:tcPr>
          <w:p w14:paraId="4307576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80" w:author="Amit Popat" w:date="2022-07-11T09:50:00Z">
              <w:tcPr>
                <w:tcW w:w="1008" w:type="dxa"/>
                <w:tcBorders>
                  <w:top w:val="dotted" w:sz="4" w:space="0" w:color="auto"/>
                  <w:left w:val="nil"/>
                  <w:bottom w:val="dotted" w:sz="4" w:space="0" w:color="auto"/>
                  <w:right w:val="nil"/>
                </w:tcBorders>
                <w:shd w:val="clear" w:color="auto" w:fill="FFFFFF"/>
              </w:tcPr>
            </w:tcPrChange>
          </w:tcPr>
          <w:p w14:paraId="0BB1F97F" w14:textId="77777777" w:rsidR="00ED0006" w:rsidRDefault="00ED0006" w:rsidP="00ED0006">
            <w:pPr>
              <w:pStyle w:val="MsgTableBody"/>
              <w:jc w:val="center"/>
              <w:rPr>
                <w:noProof/>
              </w:rPr>
            </w:pPr>
          </w:p>
        </w:tc>
      </w:tr>
      <w:tr w:rsidR="00ED0006" w:rsidRPr="00573AF5" w14:paraId="1FC22E56" w14:textId="77777777" w:rsidTr="001E0D07">
        <w:trPr>
          <w:jc w:val="center"/>
          <w:trPrChange w:id="2181" w:author="Amit Popat" w:date="2022-07-11T09:50:00Z">
            <w:trPr>
              <w:jc w:val="center"/>
            </w:trPr>
          </w:trPrChange>
        </w:trPr>
        <w:tc>
          <w:tcPr>
            <w:tcW w:w="2882" w:type="dxa"/>
            <w:tcBorders>
              <w:top w:val="dotted" w:sz="4" w:space="0" w:color="auto"/>
              <w:left w:val="nil"/>
              <w:bottom w:val="single" w:sz="2" w:space="0" w:color="auto"/>
              <w:right w:val="nil"/>
            </w:tcBorders>
            <w:shd w:val="clear" w:color="auto" w:fill="FFFFFF"/>
            <w:tcPrChange w:id="2182" w:author="Amit Popat" w:date="2022-07-11T09:50:00Z">
              <w:tcPr>
                <w:tcW w:w="2880" w:type="dxa"/>
                <w:tcBorders>
                  <w:top w:val="dotted" w:sz="4" w:space="0" w:color="auto"/>
                  <w:left w:val="nil"/>
                  <w:bottom w:val="single" w:sz="2" w:space="0" w:color="auto"/>
                  <w:right w:val="nil"/>
                </w:tcBorders>
                <w:shd w:val="clear" w:color="auto" w:fill="FFFFFF"/>
              </w:tcPr>
            </w:tcPrChange>
          </w:tcPr>
          <w:p w14:paraId="052CF227" w14:textId="77777777" w:rsidR="00ED0006" w:rsidRDefault="00ED0006" w:rsidP="00ED0006">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2183" w:author="Amit Popat" w:date="2022-07-11T09:50:00Z">
              <w:tcPr>
                <w:tcW w:w="4320" w:type="dxa"/>
                <w:tcBorders>
                  <w:top w:val="dotted" w:sz="4" w:space="0" w:color="auto"/>
                  <w:left w:val="nil"/>
                  <w:bottom w:val="single" w:sz="2" w:space="0" w:color="auto"/>
                  <w:right w:val="nil"/>
                </w:tcBorders>
                <w:shd w:val="clear" w:color="auto" w:fill="FFFFFF"/>
              </w:tcPr>
            </w:tcPrChange>
          </w:tcPr>
          <w:p w14:paraId="28526F20"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2184" w:author="Amit Popat" w:date="2022-07-11T09:50:00Z">
              <w:tcPr>
                <w:tcW w:w="864" w:type="dxa"/>
                <w:tcBorders>
                  <w:top w:val="dotted" w:sz="4" w:space="0" w:color="auto"/>
                  <w:left w:val="nil"/>
                  <w:bottom w:val="single" w:sz="2" w:space="0" w:color="auto"/>
                  <w:right w:val="nil"/>
                </w:tcBorders>
                <w:shd w:val="clear" w:color="auto" w:fill="FFFFFF"/>
              </w:tcPr>
            </w:tcPrChange>
          </w:tcPr>
          <w:p w14:paraId="7D7DF7DC"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2185" w:author="Amit Popat" w:date="2022-07-11T09:50:00Z">
              <w:tcPr>
                <w:tcW w:w="1008" w:type="dxa"/>
                <w:tcBorders>
                  <w:top w:val="dotted" w:sz="4" w:space="0" w:color="auto"/>
                  <w:left w:val="nil"/>
                  <w:bottom w:val="single" w:sz="2" w:space="0" w:color="auto"/>
                  <w:right w:val="nil"/>
                </w:tcBorders>
                <w:shd w:val="clear" w:color="auto" w:fill="FFFFFF"/>
              </w:tcPr>
            </w:tcPrChange>
          </w:tcPr>
          <w:p w14:paraId="649ABFEF" w14:textId="77777777" w:rsidR="00ED0006" w:rsidRDefault="00ED0006" w:rsidP="00ED0006">
            <w:pPr>
              <w:pStyle w:val="MsgTableBody"/>
              <w:jc w:val="center"/>
              <w:rPr>
                <w:noProof/>
              </w:rPr>
            </w:pPr>
            <w:r>
              <w:rPr>
                <w:noProof/>
              </w:rPr>
              <w:t>2</w:t>
            </w:r>
          </w:p>
        </w:tc>
      </w:tr>
    </w:tbl>
    <w:p w14:paraId="77784C0A"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4462966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77526E9" w14:textId="7D4F2036" w:rsidR="00EE6FC3" w:rsidRDefault="00EE6FC3" w:rsidP="00BD60E1">
            <w:pPr>
              <w:pStyle w:val="ACK-ChoreographyHeader"/>
            </w:pPr>
            <w:r>
              <w:t>Acknowledgment Choreography</w:t>
            </w:r>
          </w:p>
        </w:tc>
      </w:tr>
      <w:tr w:rsidR="00EE6FC3" w14:paraId="7F9C31E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A699594" w14:textId="10A032BE" w:rsidR="00EE6FC3" w:rsidRDefault="00EE6FC3" w:rsidP="00EE6FC3">
            <w:pPr>
              <w:pStyle w:val="ACK-ChoreographyHeader"/>
            </w:pPr>
            <w:r>
              <w:rPr>
                <w:noProof/>
              </w:rPr>
              <w:t>RRI^I12-I15^RRI_I12</w:t>
            </w:r>
          </w:p>
        </w:tc>
      </w:tr>
      <w:tr w:rsidR="00314BE8" w14:paraId="24D6116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8BAE866"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572893D"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607D07C" w14:textId="77777777" w:rsidR="00314BE8" w:rsidRDefault="00314BE8" w:rsidP="00314BE8">
            <w:pPr>
              <w:pStyle w:val="ACK-ChoreographyBody"/>
            </w:pPr>
            <w:r>
              <w:t>Field value: Enhanced mode</w:t>
            </w:r>
          </w:p>
        </w:tc>
      </w:tr>
      <w:tr w:rsidR="00314BE8" w14:paraId="67DDDDC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661C58"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5A2ED7"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3C3E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E3F2792" w14:textId="77777777" w:rsidR="00314BE8" w:rsidRDefault="00314BE8" w:rsidP="00314BE8">
            <w:pPr>
              <w:pStyle w:val="ACK-ChoreographyBody"/>
            </w:pPr>
            <w:r>
              <w:t>AL, SU, ER</w:t>
            </w:r>
          </w:p>
        </w:tc>
      </w:tr>
      <w:tr w:rsidR="00314BE8" w14:paraId="42470EB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925F61"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B61F3A4"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7CCA78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43D4CA" w14:textId="77777777" w:rsidR="00314BE8" w:rsidRDefault="00314BE8" w:rsidP="00314BE8">
            <w:pPr>
              <w:pStyle w:val="ACK-ChoreographyBody"/>
            </w:pPr>
            <w:r>
              <w:t>NE</w:t>
            </w:r>
          </w:p>
        </w:tc>
      </w:tr>
      <w:tr w:rsidR="00314BE8" w14:paraId="635FD06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B0B76D1"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1D9F396" w14:textId="77777777" w:rsidR="00314BE8" w:rsidRDefault="00E21C0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1629C2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F0D7C21" w14:textId="77777777" w:rsidR="00314BE8" w:rsidRDefault="00314BE8" w:rsidP="00314BE8">
            <w:pPr>
              <w:pStyle w:val="ACK-ChoreographyBody"/>
            </w:pPr>
            <w:r>
              <w:rPr>
                <w:szCs w:val="16"/>
              </w:rPr>
              <w:t>ACK^I12-I15^ACK</w:t>
            </w:r>
          </w:p>
        </w:tc>
      </w:tr>
      <w:tr w:rsidR="00314BE8" w14:paraId="22AF68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DCB1E7D"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45D9327"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4E30ED1"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BC44FE" w14:textId="77777777" w:rsidR="00314BE8" w:rsidRDefault="00314BE8" w:rsidP="00314BE8">
            <w:pPr>
              <w:pStyle w:val="ACK-ChoreographyBody"/>
            </w:pPr>
            <w:r>
              <w:t>-</w:t>
            </w:r>
          </w:p>
        </w:tc>
      </w:tr>
    </w:tbl>
    <w:p w14:paraId="3E41AD10" w14:textId="77777777" w:rsidR="00573AF5" w:rsidRDefault="00573AF5">
      <w:pPr>
        <w:pStyle w:val="Note"/>
        <w:rPr>
          <w:noProof/>
        </w:rPr>
      </w:pPr>
      <w:r>
        <w:rPr>
          <w:rStyle w:val="Strong"/>
          <w:noProof/>
        </w:rPr>
        <w:t>Note:</w:t>
      </w:r>
      <w:r>
        <w:rPr>
          <w:noProof/>
        </w:rPr>
        <w:t xml:space="preserve">  The abstract message definitions for both the REF and RRI include the patient visit segments (PV1 and PV2). The PV1 and PV2 segments appear in the REF as an optional grouping to specify the visit or encounter that generated the referral.  The PV1 and PV2 should not be used to provide suggested information for a future encounter or visit generated by the referral.</w:t>
      </w:r>
    </w:p>
    <w:p w14:paraId="78991D25" w14:textId="77777777" w:rsidR="00573AF5" w:rsidRDefault="00573AF5" w:rsidP="00C87B0A">
      <w:pPr>
        <w:pStyle w:val="NormalIndented"/>
      </w:pPr>
      <w:r>
        <w:t xml:space="preserve">The PV1 and PV2 are also included in the RRI message definition.  It should be noted that these segments do not merely mirror the segments in the originating REF message.  Rather, they may contain information regarding the visit or encounter that </w:t>
      </w:r>
      <w:r>
        <w:rPr>
          <w:rStyle w:val="Strong"/>
        </w:rPr>
        <w:t>resulted</w:t>
      </w:r>
      <w:r>
        <w:t xml:space="preserve"> from the referral.</w:t>
      </w:r>
    </w:p>
    <w:p w14:paraId="25000895" w14:textId="77777777" w:rsidR="00573AF5" w:rsidRDefault="00573AF5">
      <w:pPr>
        <w:pStyle w:val="Heading3"/>
        <w:rPr>
          <w:noProof/>
        </w:rPr>
      </w:pPr>
      <w:bookmarkStart w:id="2186" w:name="_Toc348244491"/>
      <w:bookmarkStart w:id="2187" w:name="_Ref358618129"/>
      <w:bookmarkStart w:id="2188" w:name="_Ref373296298"/>
      <w:bookmarkStart w:id="2189" w:name="_Ref175644567"/>
      <w:bookmarkStart w:id="2190" w:name="_Ref175644597"/>
      <w:bookmarkStart w:id="2191" w:name="_Toc28982335"/>
      <w:r>
        <w:rPr>
          <w:noProof/>
        </w:rPr>
        <w:lastRenderedPageBreak/>
        <w:t>REF/RRI -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(Event I12</w:t>
      </w:r>
      <w:r w:rsidR="00FD02FB">
        <w:rPr>
          <w:noProof/>
        </w:rPr>
        <w:fldChar w:fldCharType="begin"/>
      </w:r>
      <w:r>
        <w:rPr>
          <w:noProof/>
        </w:rPr>
        <w:instrText xml:space="preserve"> XE "I12" </w:instrText>
      </w:r>
      <w:r w:rsidR="00FD02FB">
        <w:rPr>
          <w:noProof/>
        </w:rPr>
        <w:fldChar w:fldCharType="end"/>
      </w:r>
      <w:r>
        <w:rPr>
          <w:noProof/>
        </w:rPr>
        <w:t>)</w:t>
      </w:r>
      <w:bookmarkEnd w:id="2186"/>
      <w:bookmarkEnd w:id="2187"/>
      <w:bookmarkEnd w:id="2188"/>
      <w:bookmarkEnd w:id="2189"/>
      <w:bookmarkEnd w:id="2190"/>
      <w:bookmarkEnd w:id="2191"/>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r w:rsidR="00FD02FB">
        <w:rPr>
          <w:noProof/>
        </w:rPr>
        <w:fldChar w:fldCharType="begin"/>
      </w:r>
      <w:r>
        <w:rPr>
          <w:noProof/>
        </w:rPr>
        <w:instrText xml:space="preserve"> XE "Messages:REF" </w:instrText>
      </w:r>
      <w:r w:rsidR="00FD02FB">
        <w:rPr>
          <w:noProof/>
        </w:rPr>
        <w:fldChar w:fldCharType="end"/>
      </w:r>
      <w:r w:rsidR="00FD02FB">
        <w:rPr>
          <w:noProof/>
        </w:rPr>
        <w:fldChar w:fldCharType="begin"/>
      </w:r>
      <w:r>
        <w:rPr>
          <w:noProof/>
        </w:rPr>
        <w:instrText xml:space="preserve"> XE "Messages:RRI" </w:instrText>
      </w:r>
      <w:r w:rsidR="00FD02FB">
        <w:rPr>
          <w:noProof/>
        </w:rPr>
        <w:fldChar w:fldCharType="end"/>
      </w:r>
    </w:p>
    <w:p w14:paraId="0D560497" w14:textId="77777777" w:rsidR="00573AF5" w:rsidRDefault="00573AF5" w:rsidP="00C87B0A">
      <w:pPr>
        <w:pStyle w:val="NormalIndented"/>
      </w:pPr>
      <w:r>
        <w:t>This event triggers a message to be sent from one healthcare provider to another regarding a specific patient.  The referral message may contain patient demographic information, specific medical procedures to be performed (accompanied by previously obtained authorizations) and relevant clinical information pertinent to the patient's case.</w:t>
      </w:r>
    </w:p>
    <w:p w14:paraId="37FABAC5" w14:textId="77777777" w:rsidR="00573AF5" w:rsidRDefault="00573AF5">
      <w:pPr>
        <w:pStyle w:val="Heading3"/>
        <w:rPr>
          <w:noProof/>
        </w:rPr>
      </w:pPr>
      <w:bookmarkStart w:id="2192" w:name="_Toc348244492"/>
      <w:bookmarkStart w:id="2193" w:name="_Toc28982336"/>
      <w:r>
        <w:rPr>
          <w:noProof/>
        </w:rPr>
        <w:t>REF/RRI - Modify Patient Referral</w:t>
      </w:r>
      <w:r w:rsidR="00FD02FB">
        <w:rPr>
          <w:noProof/>
        </w:rPr>
        <w:fldChar w:fldCharType="begin"/>
      </w:r>
      <w:r>
        <w:rPr>
          <w:noProof/>
        </w:rPr>
        <w:instrText xml:space="preserve"> XE "Modify patient referral" </w:instrText>
      </w:r>
      <w:r w:rsidR="00FD02FB">
        <w:rPr>
          <w:noProof/>
        </w:rPr>
        <w:fldChar w:fldCharType="end"/>
      </w:r>
      <w:r>
        <w:rPr>
          <w:noProof/>
        </w:rPr>
        <w:t xml:space="preserve"> (Event I13</w:t>
      </w:r>
      <w:r w:rsidR="00FD02FB">
        <w:rPr>
          <w:noProof/>
        </w:rPr>
        <w:fldChar w:fldCharType="begin"/>
      </w:r>
      <w:r>
        <w:rPr>
          <w:noProof/>
        </w:rPr>
        <w:instrText xml:space="preserve"> XE "I13" </w:instrText>
      </w:r>
      <w:r w:rsidR="00FD02FB">
        <w:rPr>
          <w:noProof/>
        </w:rPr>
        <w:fldChar w:fldCharType="end"/>
      </w:r>
      <w:r>
        <w:rPr>
          <w:noProof/>
        </w:rPr>
        <w:t>)</w:t>
      </w:r>
      <w:bookmarkEnd w:id="2192"/>
      <w:bookmarkEnd w:id="2193"/>
    </w:p>
    <w:p w14:paraId="28DBEDF6" w14:textId="77777777" w:rsidR="00573AF5" w:rsidRDefault="00573AF5" w:rsidP="00C87B0A">
      <w:pPr>
        <w:pStyle w:val="NormalIndented"/>
      </w:pPr>
      <w:r>
        <w:t>This event triggers a message to be sent from one healthcare provider to another regarding changes to an existing referral.  Changes in a referral may include additional instructions from the referring provider, additional clinical information, and even additional information on patient demographics.</w:t>
      </w:r>
    </w:p>
    <w:p w14:paraId="1844BA68" w14:textId="77777777" w:rsidR="00573AF5" w:rsidRDefault="00573AF5">
      <w:pPr>
        <w:pStyle w:val="Heading3"/>
        <w:rPr>
          <w:noProof/>
        </w:rPr>
      </w:pPr>
      <w:bookmarkStart w:id="2194" w:name="_Toc348244493"/>
      <w:bookmarkStart w:id="2195" w:name="_Toc28982337"/>
      <w:r>
        <w:rPr>
          <w:noProof/>
        </w:rPr>
        <w:t>REF/RRI - Cancel Patient Referral</w:t>
      </w:r>
      <w:r w:rsidR="00FD02FB">
        <w:rPr>
          <w:noProof/>
        </w:rPr>
        <w:fldChar w:fldCharType="begin"/>
      </w:r>
      <w:r>
        <w:rPr>
          <w:noProof/>
        </w:rPr>
        <w:instrText xml:space="preserve"> XE "Cancel patient referral" </w:instrText>
      </w:r>
      <w:r w:rsidR="00FD02FB">
        <w:rPr>
          <w:noProof/>
        </w:rPr>
        <w:fldChar w:fldCharType="end"/>
      </w:r>
      <w:r>
        <w:rPr>
          <w:noProof/>
        </w:rPr>
        <w:t xml:space="preserve"> (Event I14</w:t>
      </w:r>
      <w:r w:rsidR="00FD02FB">
        <w:rPr>
          <w:noProof/>
        </w:rPr>
        <w:fldChar w:fldCharType="begin"/>
      </w:r>
      <w:r>
        <w:rPr>
          <w:noProof/>
        </w:rPr>
        <w:instrText xml:space="preserve"> XE "I14" </w:instrText>
      </w:r>
      <w:r w:rsidR="00FD02FB">
        <w:rPr>
          <w:noProof/>
        </w:rPr>
        <w:fldChar w:fldCharType="end"/>
      </w:r>
      <w:r>
        <w:rPr>
          <w:noProof/>
        </w:rPr>
        <w:t>)</w:t>
      </w:r>
      <w:bookmarkEnd w:id="2194"/>
      <w:bookmarkEnd w:id="2195"/>
    </w:p>
    <w:p w14:paraId="1FAFD890" w14:textId="77777777" w:rsidR="00573AF5" w:rsidRDefault="00573AF5" w:rsidP="00C87B0A">
      <w:pPr>
        <w:pStyle w:val="NormalIndented"/>
      </w:pPr>
      <w:r>
        <w:t>This event triggers a message to be sent from one healthcare provider to another canceling a referral.  A previous referral may have been made in error, or perhaps the cancellation has come from the patient.</w:t>
      </w:r>
    </w:p>
    <w:p w14:paraId="3813C94E" w14:textId="77777777" w:rsidR="00573AF5" w:rsidRDefault="00573AF5">
      <w:pPr>
        <w:pStyle w:val="Heading3"/>
        <w:rPr>
          <w:noProof/>
        </w:rPr>
      </w:pPr>
      <w:bookmarkStart w:id="2196" w:name="_Toc348244494"/>
      <w:bookmarkStart w:id="2197" w:name="_Ref358618157"/>
      <w:bookmarkStart w:id="2198" w:name="_Ref373296329"/>
      <w:bookmarkStart w:id="2199" w:name="_Ref175644577"/>
      <w:bookmarkStart w:id="2200" w:name="_Ref175644607"/>
      <w:bookmarkStart w:id="2201" w:name="_Toc28982338"/>
      <w:r>
        <w:rPr>
          <w:noProof/>
        </w:rPr>
        <w:t>REF/RRI - Request Patient Referral Status</w:t>
      </w:r>
      <w:r w:rsidR="00FD02FB">
        <w:rPr>
          <w:noProof/>
        </w:rPr>
        <w:fldChar w:fldCharType="begin"/>
      </w:r>
      <w:r>
        <w:rPr>
          <w:noProof/>
        </w:rPr>
        <w:instrText xml:space="preserve"> XE "Request patient referral status" </w:instrText>
      </w:r>
      <w:r w:rsidR="00FD02FB">
        <w:rPr>
          <w:noProof/>
        </w:rPr>
        <w:fldChar w:fldCharType="end"/>
      </w:r>
      <w:r>
        <w:rPr>
          <w:noProof/>
        </w:rPr>
        <w:t xml:space="preserve"> (Event I15</w:t>
      </w:r>
      <w:r w:rsidR="00FD02FB">
        <w:rPr>
          <w:noProof/>
        </w:rPr>
        <w:fldChar w:fldCharType="begin"/>
      </w:r>
      <w:r>
        <w:rPr>
          <w:noProof/>
        </w:rPr>
        <w:instrText xml:space="preserve"> XE "I15" </w:instrText>
      </w:r>
      <w:r w:rsidR="00FD02FB">
        <w:rPr>
          <w:noProof/>
        </w:rPr>
        <w:fldChar w:fldCharType="end"/>
      </w:r>
      <w:r>
        <w:rPr>
          <w:noProof/>
        </w:rPr>
        <w:t>)</w:t>
      </w:r>
      <w:bookmarkEnd w:id="2196"/>
      <w:bookmarkEnd w:id="2197"/>
      <w:bookmarkEnd w:id="2198"/>
      <w:bookmarkEnd w:id="2199"/>
      <w:bookmarkEnd w:id="2200"/>
      <w:bookmarkEnd w:id="2201"/>
    </w:p>
    <w:p w14:paraId="6A1E89A1" w14:textId="77777777" w:rsidR="00573AF5" w:rsidRDefault="00573AF5" w:rsidP="00C87B0A">
      <w:pPr>
        <w:pStyle w:val="NormalIndented"/>
      </w:pPr>
      <w:r>
        <w:t>This event triggers a message to be sent between healthcare providers regarding the status of a patient referral request.  A previous referral has been made and acknowledged; however, no response has been received to indicate results and/or procedures performed.</w:t>
      </w:r>
    </w:p>
    <w:p w14:paraId="3092CC97" w14:textId="77777777" w:rsidR="00573AF5" w:rsidRDefault="00573AF5">
      <w:pPr>
        <w:pStyle w:val="Heading2"/>
        <w:tabs>
          <w:tab w:val="clear" w:pos="1008"/>
        </w:tabs>
      </w:pPr>
      <w:bookmarkStart w:id="2202" w:name="_Toc46205537"/>
      <w:bookmarkStart w:id="2203" w:name="_Toc28982339"/>
      <w:r>
        <w:t>COLLABORATIVE CARE MESSAGES AND TRIGGER EVENTS</w:t>
      </w:r>
      <w:bookmarkEnd w:id="2202"/>
      <w:bookmarkEnd w:id="2203"/>
      <w:r w:rsidR="00FD02FB">
        <w:fldChar w:fldCharType="begin"/>
      </w:r>
      <w:r>
        <w:instrText xml:space="preserve"> XE "REF - patient referral message" </w:instrText>
      </w:r>
      <w:r w:rsidR="00FD02FB">
        <w:fldChar w:fldCharType="end"/>
      </w:r>
    </w:p>
    <w:p w14:paraId="0ABF944D" w14:textId="77777777" w:rsidR="00573AF5" w:rsidRDefault="00573AF5">
      <w:r>
        <w:t>These message definitions and event codes define the collaborative care exchanges, including patient referral, discharge summary and infectious diseases notifications.  Although only seven trigger events are defined, the abstract message is very versatile and can provide for a wide variety of exchanges of information between care entities.</w:t>
      </w:r>
    </w:p>
    <w:p w14:paraId="72A90079" w14:textId="77777777" w:rsidR="00573AF5" w:rsidRDefault="00573AF5">
      <w:pPr>
        <w:pStyle w:val="Heading3"/>
      </w:pPr>
      <w:bookmarkStart w:id="2204" w:name="_Toc46205538"/>
      <w:bookmarkStart w:id="2205" w:name="_Toc28982340"/>
      <w:r>
        <w:t xml:space="preserve">CCM/ACK – </w:t>
      </w:r>
      <w:bookmarkEnd w:id="2204"/>
      <w:r>
        <w:t>Collaborative Care Message (Event I21)</w:t>
      </w:r>
      <w:bookmarkEnd w:id="2205"/>
    </w:p>
    <w:p w14:paraId="58840C21" w14:textId="77777777" w:rsidR="00573AF5" w:rsidRDefault="00573AF5" w:rsidP="00C87B0A">
      <w:pPr>
        <w:pStyle w:val="NormalIndented"/>
      </w:pPr>
      <w:r>
        <w:t>This event triggers a message to be sent from one healthcare provider to another healthcare provider, clinical repository or regulatory body regarding a specific patient.  The collaborative care message may contain patient demographic information, a full history of appointments, specific medical procedures that have been performed, a full clinical history, an administrative history of patient visits, a full medication history, all relevant problems, pathways and goals. This message fulfills the role of a notification of a single patient's health status and history.  It is usable for discharge summaries, disease notifications or just moving a patient's electronic medical record from one the place to another.  This message uses the REL segment to express the relationships between clinical histories.</w:t>
      </w:r>
    </w:p>
    <w:p w14:paraId="5CD236A9" w14:textId="77777777" w:rsidR="00573AF5" w:rsidRDefault="00573AF5">
      <w:pPr>
        <w:pStyle w:val="MsgTableCaption"/>
      </w:pPr>
      <w:r>
        <w:t>CCM^I21^CCM_I21: Collaborative Care Message</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4E2DAA" w:rsidRPr="00573AF5" w14:paraId="065A43C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0787E816"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3DF3CA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627AAE4"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5AD3B1D6" w14:textId="77777777" w:rsidR="00573AF5" w:rsidRDefault="00573AF5">
            <w:pPr>
              <w:pStyle w:val="MsgTableHeader"/>
              <w:jc w:val="center"/>
            </w:pPr>
            <w:r>
              <w:t>Chapter</w:t>
            </w:r>
          </w:p>
        </w:tc>
      </w:tr>
      <w:tr w:rsidR="004E2DAA" w:rsidRPr="00573AF5" w14:paraId="6E3AB401"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FE5CA88"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3D979C92"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7C5E6CB8"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4D7DCD52" w14:textId="77777777" w:rsidR="00573AF5" w:rsidRDefault="00573AF5">
            <w:pPr>
              <w:pStyle w:val="MsgTableBody"/>
              <w:jc w:val="center"/>
              <w:rPr>
                <w:sz w:val="20"/>
              </w:rPr>
            </w:pPr>
            <w:r>
              <w:rPr>
                <w:sz w:val="20"/>
              </w:rPr>
              <w:t>2</w:t>
            </w:r>
          </w:p>
        </w:tc>
      </w:tr>
      <w:tr w:rsidR="004E2DAA" w:rsidRPr="00573AF5" w14:paraId="0E4D5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1875CF"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0E6C7253"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716A91B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66440D" w14:textId="77777777" w:rsidR="00573AF5" w:rsidRDefault="00573AF5">
            <w:pPr>
              <w:pStyle w:val="MsgTableBody"/>
              <w:jc w:val="center"/>
            </w:pPr>
            <w:r>
              <w:t>2</w:t>
            </w:r>
          </w:p>
        </w:tc>
      </w:tr>
      <w:tr w:rsidR="00573AF5" w:rsidRPr="00573AF5" w14:paraId="0BA6E4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02E2C4"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EC26554"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2B5FF1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08CCD5" w14:textId="77777777" w:rsidR="00573AF5" w:rsidRDefault="00573AF5">
            <w:pPr>
              <w:pStyle w:val="MsgTableBody"/>
              <w:jc w:val="center"/>
            </w:pPr>
            <w:r>
              <w:t>2</w:t>
            </w:r>
          </w:p>
        </w:tc>
      </w:tr>
      <w:tr w:rsidR="004E2DAA" w:rsidRPr="00573AF5" w14:paraId="18B32CE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90CDB7"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7A30AF5B"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38C43A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2339E" w14:textId="77777777" w:rsidR="00573AF5" w:rsidRDefault="00573AF5">
            <w:pPr>
              <w:pStyle w:val="MsgTableBody"/>
              <w:jc w:val="center"/>
            </w:pPr>
            <w:r>
              <w:t>3</w:t>
            </w:r>
          </w:p>
        </w:tc>
      </w:tr>
      <w:tr w:rsidR="00573AF5" w:rsidRPr="00573AF5" w14:paraId="0F6EB4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CDB6F0"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6AEFF10C"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1FF4DB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58F7F" w14:textId="77777777" w:rsidR="00573AF5" w:rsidRDefault="00573AF5">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8370EC" w:rsidRPr="00767D02" w14:paraId="657EDB4A" w14:textId="77777777" w:rsidTr="008370EC">
        <w:trPr>
          <w:jc w:val="center"/>
          <w:ins w:id="2206" w:author="Amit Popat" w:date="2022-07-11T10:31:00Z"/>
        </w:trPr>
        <w:tc>
          <w:tcPr>
            <w:tcW w:w="2882" w:type="dxa"/>
            <w:tcBorders>
              <w:top w:val="dotted" w:sz="4" w:space="0" w:color="auto"/>
              <w:left w:val="nil"/>
              <w:bottom w:val="dotted" w:sz="4" w:space="0" w:color="auto"/>
              <w:right w:val="nil"/>
            </w:tcBorders>
            <w:shd w:val="clear" w:color="auto" w:fill="FFFFFF"/>
            <w:hideMark/>
          </w:tcPr>
          <w:p w14:paraId="43BEF76E" w14:textId="77777777" w:rsidR="008370EC" w:rsidRPr="00767D02" w:rsidRDefault="008370EC">
            <w:pPr>
              <w:pStyle w:val="MsgTableBody"/>
              <w:spacing w:line="256" w:lineRule="auto"/>
              <w:rPr>
                <w:ins w:id="2207" w:author="Amit Popat" w:date="2022-07-11T10:31:00Z"/>
                <w:noProof/>
                <w:color w:val="FF0000"/>
              </w:rPr>
            </w:pPr>
            <w:ins w:id="2208" w:author="Amit Popat" w:date="2022-07-11T10:31: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10271DFE" w14:textId="77777777" w:rsidR="008370EC" w:rsidRPr="00767D02" w:rsidRDefault="008370EC">
            <w:pPr>
              <w:pStyle w:val="MsgTableBody"/>
              <w:spacing w:line="256" w:lineRule="auto"/>
              <w:rPr>
                <w:ins w:id="2209" w:author="Amit Popat" w:date="2022-07-11T10:31:00Z"/>
                <w:noProof/>
                <w:color w:val="FF0000"/>
              </w:rPr>
            </w:pPr>
            <w:ins w:id="2210" w:author="Amit Popat" w:date="2022-07-11T10:31: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7B64362" w14:textId="77777777" w:rsidR="008370EC" w:rsidRPr="00767D02" w:rsidRDefault="008370EC">
            <w:pPr>
              <w:pStyle w:val="MsgTableBody"/>
              <w:spacing w:line="256" w:lineRule="auto"/>
              <w:jc w:val="center"/>
              <w:rPr>
                <w:ins w:id="2211" w:author="Amit Popat" w:date="2022-07-11T10:3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643E397" w14:textId="77777777" w:rsidR="008370EC" w:rsidRPr="00767D02" w:rsidRDefault="008370EC">
            <w:pPr>
              <w:pStyle w:val="MsgTableBody"/>
              <w:spacing w:line="256" w:lineRule="auto"/>
              <w:jc w:val="center"/>
              <w:rPr>
                <w:ins w:id="2212" w:author="Amit Popat" w:date="2022-07-11T10:31:00Z"/>
                <w:noProof/>
                <w:color w:val="FF0000"/>
              </w:rPr>
            </w:pPr>
            <w:ins w:id="2213" w:author="Amit Popat" w:date="2022-07-11T10:31:00Z">
              <w:r w:rsidRPr="00767D02">
                <w:rPr>
                  <w:noProof/>
                  <w:color w:val="FF0000"/>
                </w:rPr>
                <w:t>3</w:t>
              </w:r>
            </w:ins>
          </w:p>
        </w:tc>
      </w:tr>
      <w:tr w:rsidR="008370EC" w:rsidRPr="00767D02" w14:paraId="76EC49C4" w14:textId="77777777" w:rsidTr="008370EC">
        <w:trPr>
          <w:jc w:val="center"/>
          <w:ins w:id="2214" w:author="Amit Popat" w:date="2022-07-11T10:31:00Z"/>
        </w:trPr>
        <w:tc>
          <w:tcPr>
            <w:tcW w:w="2882" w:type="dxa"/>
            <w:tcBorders>
              <w:top w:val="dotted" w:sz="4" w:space="0" w:color="auto"/>
              <w:left w:val="nil"/>
              <w:bottom w:val="dotted" w:sz="4" w:space="0" w:color="auto"/>
              <w:right w:val="nil"/>
            </w:tcBorders>
            <w:shd w:val="clear" w:color="auto" w:fill="FFFFFF"/>
            <w:hideMark/>
          </w:tcPr>
          <w:p w14:paraId="4EAF9201" w14:textId="77777777" w:rsidR="008370EC" w:rsidRPr="00767D02" w:rsidRDefault="008370EC">
            <w:pPr>
              <w:pStyle w:val="MsgTableBody"/>
              <w:spacing w:line="256" w:lineRule="auto"/>
              <w:rPr>
                <w:ins w:id="2215" w:author="Amit Popat" w:date="2022-07-11T10:31:00Z"/>
                <w:noProof/>
                <w:color w:val="FF0000"/>
              </w:rPr>
            </w:pPr>
            <w:ins w:id="2216" w:author="Amit Popat" w:date="2022-07-11T10:31: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40810E53" w14:textId="77777777" w:rsidR="008370EC" w:rsidRPr="00767D02" w:rsidRDefault="008370EC">
            <w:pPr>
              <w:pStyle w:val="MsgTableBody"/>
              <w:spacing w:line="256" w:lineRule="auto"/>
              <w:rPr>
                <w:ins w:id="2217" w:author="Amit Popat" w:date="2022-07-11T10:31:00Z"/>
                <w:noProof/>
                <w:color w:val="FF0000"/>
              </w:rPr>
            </w:pPr>
            <w:ins w:id="2218" w:author="Amit Popat" w:date="2022-07-11T10:31: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20F5773" w14:textId="77777777" w:rsidR="008370EC" w:rsidRPr="00767D02" w:rsidRDefault="008370EC">
            <w:pPr>
              <w:pStyle w:val="MsgTableBody"/>
              <w:spacing w:line="256" w:lineRule="auto"/>
              <w:jc w:val="center"/>
              <w:rPr>
                <w:ins w:id="2219" w:author="Amit Popat" w:date="2022-07-11T10:3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19AB3B1" w14:textId="77777777" w:rsidR="008370EC" w:rsidRPr="00767D02" w:rsidRDefault="008370EC">
            <w:pPr>
              <w:pStyle w:val="MsgTableBody"/>
              <w:spacing w:line="256" w:lineRule="auto"/>
              <w:jc w:val="center"/>
              <w:rPr>
                <w:ins w:id="2220" w:author="Amit Popat" w:date="2022-07-11T10:31:00Z"/>
                <w:noProof/>
                <w:color w:val="FF0000"/>
              </w:rPr>
            </w:pPr>
            <w:ins w:id="2221" w:author="Amit Popat" w:date="2022-07-11T10:31:00Z">
              <w:r w:rsidRPr="00767D02">
                <w:rPr>
                  <w:noProof/>
                  <w:color w:val="FF0000"/>
                </w:rPr>
                <w:t>3</w:t>
              </w:r>
            </w:ins>
          </w:p>
        </w:tc>
      </w:tr>
      <w:tr w:rsidR="008370EC" w:rsidRPr="00767D02" w14:paraId="7A700E7C" w14:textId="77777777" w:rsidTr="008370EC">
        <w:trPr>
          <w:jc w:val="center"/>
          <w:ins w:id="2222" w:author="Amit Popat" w:date="2022-07-11T10:31:00Z"/>
        </w:trPr>
        <w:tc>
          <w:tcPr>
            <w:tcW w:w="2882" w:type="dxa"/>
            <w:tcBorders>
              <w:top w:val="dotted" w:sz="4" w:space="0" w:color="auto"/>
              <w:left w:val="nil"/>
              <w:bottom w:val="dotted" w:sz="4" w:space="0" w:color="auto"/>
              <w:right w:val="nil"/>
            </w:tcBorders>
            <w:shd w:val="clear" w:color="auto" w:fill="FFFFFF"/>
            <w:hideMark/>
          </w:tcPr>
          <w:p w14:paraId="61D6D472" w14:textId="77777777" w:rsidR="008370EC" w:rsidRPr="00767D02" w:rsidRDefault="008370EC">
            <w:pPr>
              <w:pStyle w:val="MsgTableBody"/>
              <w:spacing w:line="256" w:lineRule="auto"/>
              <w:rPr>
                <w:ins w:id="2223" w:author="Amit Popat" w:date="2022-07-11T10:31:00Z"/>
                <w:noProof/>
                <w:color w:val="FF0000"/>
              </w:rPr>
            </w:pPr>
            <w:ins w:id="2224" w:author="Amit Popat" w:date="2022-07-11T10:31: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09A0F727" w14:textId="76A1E36A" w:rsidR="008370EC" w:rsidRPr="00767D02" w:rsidRDefault="008370EC">
            <w:pPr>
              <w:pStyle w:val="MsgTableBody"/>
              <w:spacing w:line="256" w:lineRule="auto"/>
              <w:rPr>
                <w:ins w:id="2225" w:author="Amit Popat" w:date="2022-07-11T10:31:00Z"/>
                <w:noProof/>
                <w:color w:val="FF0000"/>
              </w:rPr>
            </w:pPr>
            <w:ins w:id="2226" w:author="Amit Popat" w:date="2022-07-11T10:31:00Z">
              <w:del w:id="2227" w:author="Craig Newman" w:date="2023-07-03T08:05:00Z">
                <w:r w:rsidRPr="00767D02" w:rsidDel="004630BD">
                  <w:rPr>
                    <w:noProof/>
                    <w:color w:val="FF0000"/>
                  </w:rPr>
                  <w:delText>Sex for Clinical Use</w:delText>
                </w:r>
              </w:del>
            </w:ins>
            <w:ins w:id="2228"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7F364F8F" w14:textId="77777777" w:rsidR="008370EC" w:rsidRPr="00767D02" w:rsidRDefault="008370EC">
            <w:pPr>
              <w:pStyle w:val="MsgTableBody"/>
              <w:spacing w:line="256" w:lineRule="auto"/>
              <w:jc w:val="center"/>
              <w:rPr>
                <w:ins w:id="2229" w:author="Amit Popat" w:date="2022-07-11T10:3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1970A39" w14:textId="77777777" w:rsidR="008370EC" w:rsidRPr="00767D02" w:rsidRDefault="008370EC">
            <w:pPr>
              <w:pStyle w:val="MsgTableBody"/>
              <w:spacing w:line="256" w:lineRule="auto"/>
              <w:jc w:val="center"/>
              <w:rPr>
                <w:ins w:id="2230" w:author="Amit Popat" w:date="2022-07-11T10:31:00Z"/>
                <w:noProof/>
                <w:color w:val="FF0000"/>
              </w:rPr>
            </w:pPr>
            <w:ins w:id="2231" w:author="Amit Popat" w:date="2022-07-11T10:31:00Z">
              <w:r w:rsidRPr="00767D02">
                <w:rPr>
                  <w:noProof/>
                  <w:color w:val="FF0000"/>
                </w:rPr>
                <w:t>3</w:t>
              </w:r>
            </w:ins>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4E2DAA" w:rsidRPr="00767D02" w:rsidDel="008370EC" w14:paraId="1FF0DC65" w14:textId="70436FF0" w:rsidTr="004E2DAA">
        <w:trPr>
          <w:cnfStyle w:val="100000000000" w:firstRow="1" w:lastRow="0" w:firstColumn="0" w:lastColumn="0" w:oddVBand="0" w:evenVBand="0" w:oddHBand="0" w:evenHBand="0" w:firstRowFirstColumn="0" w:firstRowLastColumn="0" w:lastRowFirstColumn="0" w:lastRowLastColumn="0"/>
          <w:jc w:val="center"/>
          <w:del w:id="2232" w:author="Amit Popat" w:date="2022-07-11T10:30:00Z"/>
        </w:trPr>
        <w:tc>
          <w:tcPr>
            <w:tcW w:w="2880" w:type="dxa"/>
            <w:tcBorders>
              <w:top w:val="dotted" w:sz="4" w:space="0" w:color="auto"/>
              <w:left w:val="nil"/>
              <w:bottom w:val="dotted" w:sz="4" w:space="0" w:color="auto"/>
              <w:right w:val="nil"/>
            </w:tcBorders>
            <w:shd w:val="clear" w:color="auto" w:fill="FFFFFF"/>
          </w:tcPr>
          <w:p w14:paraId="24FF6545" w14:textId="0C19E253" w:rsidR="00573AF5" w:rsidRPr="00767D02" w:rsidDel="008370EC" w:rsidRDefault="00573AF5">
            <w:pPr>
              <w:pStyle w:val="MsgTableBody"/>
              <w:rPr>
                <w:del w:id="2233" w:author="Amit Popat" w:date="2022-07-11T10:30:00Z"/>
              </w:rPr>
            </w:pPr>
            <w:del w:id="2234" w:author="Amit Popat" w:date="2022-07-11T10:30:00Z">
              <w:r w:rsidRPr="00767D02" w:rsidDel="008370EC">
                <w:lastRenderedPageBreak/>
                <w:delText>[{NK1}]</w:delText>
              </w:r>
            </w:del>
          </w:p>
        </w:tc>
        <w:tc>
          <w:tcPr>
            <w:tcW w:w="4320" w:type="dxa"/>
            <w:tcBorders>
              <w:top w:val="dotted" w:sz="4" w:space="0" w:color="auto"/>
              <w:left w:val="nil"/>
              <w:bottom w:val="dotted" w:sz="4" w:space="0" w:color="auto"/>
              <w:right w:val="nil"/>
            </w:tcBorders>
            <w:shd w:val="clear" w:color="auto" w:fill="FFFFFF"/>
          </w:tcPr>
          <w:p w14:paraId="74DCC129" w14:textId="6B0F1F5A" w:rsidR="00573AF5" w:rsidRPr="00767D02" w:rsidDel="008370EC" w:rsidRDefault="00573AF5">
            <w:pPr>
              <w:pStyle w:val="MsgTableBody"/>
              <w:rPr>
                <w:del w:id="2235" w:author="Amit Popat" w:date="2022-07-11T10:30:00Z"/>
              </w:rPr>
            </w:pPr>
            <w:del w:id="2236" w:author="Amit Popat" w:date="2022-07-11T10:30:00Z">
              <w:r w:rsidRPr="00767D02" w:rsidDel="008370EC">
                <w:delText>Next of Kin / Associated Parties</w:delText>
              </w:r>
            </w:del>
          </w:p>
        </w:tc>
        <w:tc>
          <w:tcPr>
            <w:tcW w:w="864" w:type="dxa"/>
            <w:tcBorders>
              <w:top w:val="dotted" w:sz="4" w:space="0" w:color="auto"/>
              <w:left w:val="nil"/>
              <w:bottom w:val="dotted" w:sz="4" w:space="0" w:color="auto"/>
              <w:right w:val="nil"/>
            </w:tcBorders>
            <w:shd w:val="clear" w:color="auto" w:fill="FFFFFF"/>
          </w:tcPr>
          <w:p w14:paraId="53EB2B78" w14:textId="3E32BBC7" w:rsidR="00573AF5" w:rsidRPr="00767D02" w:rsidDel="008370EC" w:rsidRDefault="00573AF5">
            <w:pPr>
              <w:pStyle w:val="MsgTableBody"/>
              <w:jc w:val="center"/>
              <w:rPr>
                <w:del w:id="2237" w:author="Amit Popat" w:date="2022-07-11T10:30:00Z"/>
              </w:rPr>
            </w:pPr>
          </w:p>
        </w:tc>
        <w:tc>
          <w:tcPr>
            <w:tcW w:w="1008" w:type="dxa"/>
            <w:tcBorders>
              <w:top w:val="dotted" w:sz="4" w:space="0" w:color="auto"/>
              <w:left w:val="nil"/>
              <w:bottom w:val="dotted" w:sz="4" w:space="0" w:color="auto"/>
              <w:right w:val="nil"/>
            </w:tcBorders>
            <w:shd w:val="clear" w:color="auto" w:fill="FFFFFF"/>
          </w:tcPr>
          <w:p w14:paraId="7FEF71E2" w14:textId="1CD3467A" w:rsidR="00573AF5" w:rsidRPr="00767D02" w:rsidDel="008370EC" w:rsidRDefault="00573AF5">
            <w:pPr>
              <w:pStyle w:val="MsgTableBody"/>
              <w:jc w:val="center"/>
              <w:rPr>
                <w:del w:id="2238" w:author="Amit Popat" w:date="2022-07-11T10:30:00Z"/>
              </w:rPr>
            </w:pPr>
            <w:del w:id="2239" w:author="Amit Popat" w:date="2022-07-11T10:30:00Z">
              <w:r w:rsidRPr="00767D02" w:rsidDel="008370EC">
                <w:delText>3</w:delText>
              </w:r>
            </w:del>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8370EC" w:rsidRPr="00767D02" w14:paraId="22F71414" w14:textId="77777777" w:rsidTr="00F8714F">
        <w:trPr>
          <w:jc w:val="center"/>
          <w:ins w:id="2240" w:author="Amit Popat" w:date="2022-07-11T10:30:00Z"/>
        </w:trPr>
        <w:tc>
          <w:tcPr>
            <w:tcW w:w="2882" w:type="dxa"/>
            <w:tcBorders>
              <w:top w:val="dotted" w:sz="4" w:space="0" w:color="auto"/>
              <w:left w:val="nil"/>
              <w:bottom w:val="dotted" w:sz="4" w:space="0" w:color="auto"/>
              <w:right w:val="nil"/>
            </w:tcBorders>
            <w:shd w:val="clear" w:color="auto" w:fill="FFFFFF"/>
          </w:tcPr>
          <w:p w14:paraId="5E157238" w14:textId="77777777" w:rsidR="008370EC" w:rsidRPr="00767D02" w:rsidRDefault="008370EC" w:rsidP="00F8714F">
            <w:pPr>
              <w:pStyle w:val="MsgTableBody"/>
              <w:spacing w:line="256" w:lineRule="auto"/>
              <w:rPr>
                <w:ins w:id="2241" w:author="Amit Popat" w:date="2022-07-11T10:30:00Z"/>
                <w:noProof/>
                <w:color w:val="FF0000"/>
              </w:rPr>
            </w:pPr>
            <w:bookmarkStart w:id="2242" w:name="_Hlk108427986"/>
            <w:ins w:id="2243" w:author="Amit Popat" w:date="2022-07-11T10:30: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77CBBCB6" w14:textId="77777777" w:rsidR="008370EC" w:rsidRPr="00767D02" w:rsidRDefault="008370EC" w:rsidP="00F8714F">
            <w:pPr>
              <w:pStyle w:val="MsgTableBody"/>
              <w:spacing w:line="256" w:lineRule="auto"/>
              <w:rPr>
                <w:ins w:id="2244" w:author="Amit Popat" w:date="2022-07-11T10:30:00Z"/>
                <w:noProof/>
                <w:color w:val="FF0000"/>
              </w:rPr>
            </w:pPr>
            <w:ins w:id="2245" w:author="Amit Popat" w:date="2022-07-11T10:30: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5E13814F" w14:textId="77777777" w:rsidR="008370EC" w:rsidRPr="00767D02" w:rsidRDefault="008370EC" w:rsidP="00F8714F">
            <w:pPr>
              <w:pStyle w:val="MsgTableBody"/>
              <w:spacing w:line="256" w:lineRule="auto"/>
              <w:jc w:val="center"/>
              <w:rPr>
                <w:ins w:id="2246" w:author="Amit Popat" w:date="2022-07-11T10:30:00Z"/>
                <w:noProof/>
                <w:color w:val="FF0000"/>
              </w:rPr>
            </w:pPr>
          </w:p>
        </w:tc>
        <w:tc>
          <w:tcPr>
            <w:tcW w:w="1008" w:type="dxa"/>
            <w:tcBorders>
              <w:top w:val="dotted" w:sz="4" w:space="0" w:color="auto"/>
              <w:left w:val="nil"/>
              <w:bottom w:val="dotted" w:sz="4" w:space="0" w:color="auto"/>
              <w:right w:val="nil"/>
            </w:tcBorders>
            <w:shd w:val="clear" w:color="auto" w:fill="FFFFFF"/>
          </w:tcPr>
          <w:p w14:paraId="2D54A2D2" w14:textId="77777777" w:rsidR="008370EC" w:rsidRPr="00767D02" w:rsidRDefault="008370EC" w:rsidP="00F8714F">
            <w:pPr>
              <w:pStyle w:val="MsgTableBody"/>
              <w:spacing w:line="256" w:lineRule="auto"/>
              <w:jc w:val="center"/>
              <w:rPr>
                <w:ins w:id="2247" w:author="Amit Popat" w:date="2022-07-11T10:30:00Z"/>
                <w:noProof/>
                <w:color w:val="FF0000"/>
              </w:rPr>
            </w:pPr>
          </w:p>
        </w:tc>
      </w:tr>
      <w:tr w:rsidR="008370EC" w:rsidRPr="00767D02" w14:paraId="57CC2696" w14:textId="77777777" w:rsidTr="00F8714F">
        <w:tblPrEx>
          <w:tblLook w:val="0000" w:firstRow="0" w:lastRow="0" w:firstColumn="0" w:lastColumn="0" w:noHBand="0" w:noVBand="0"/>
        </w:tblPrEx>
        <w:trPr>
          <w:jc w:val="center"/>
          <w:ins w:id="2248" w:author="Amit Popat" w:date="2022-07-11T10:30:00Z"/>
        </w:trPr>
        <w:tc>
          <w:tcPr>
            <w:tcW w:w="2882" w:type="dxa"/>
            <w:tcBorders>
              <w:top w:val="dotted" w:sz="4" w:space="0" w:color="auto"/>
              <w:left w:val="nil"/>
              <w:bottom w:val="dotted" w:sz="4" w:space="0" w:color="auto"/>
              <w:right w:val="nil"/>
            </w:tcBorders>
            <w:shd w:val="clear" w:color="auto" w:fill="FFFFFF"/>
          </w:tcPr>
          <w:p w14:paraId="7BCA092C" w14:textId="77777777" w:rsidR="008370EC" w:rsidRPr="00767D02" w:rsidRDefault="008370EC" w:rsidP="00F8714F">
            <w:pPr>
              <w:pStyle w:val="MsgTableBody"/>
              <w:rPr>
                <w:ins w:id="2249" w:author="Amit Popat" w:date="2022-07-11T10:30:00Z"/>
                <w:noProof/>
              </w:rPr>
            </w:pPr>
            <w:ins w:id="2250" w:author="Amit Popat" w:date="2022-07-11T10:30: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10CEC8E2" w14:textId="77777777" w:rsidR="008370EC" w:rsidRPr="00767D02" w:rsidRDefault="008370EC" w:rsidP="00F8714F">
            <w:pPr>
              <w:pStyle w:val="MsgTableBody"/>
              <w:rPr>
                <w:ins w:id="2251" w:author="Amit Popat" w:date="2022-07-11T10:30:00Z"/>
                <w:noProof/>
              </w:rPr>
            </w:pPr>
            <w:ins w:id="2252" w:author="Amit Popat" w:date="2022-07-11T10:30: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67FD4F28" w14:textId="77777777" w:rsidR="008370EC" w:rsidRPr="00767D02" w:rsidRDefault="008370EC" w:rsidP="00F8714F">
            <w:pPr>
              <w:pStyle w:val="MsgTableBody"/>
              <w:jc w:val="center"/>
              <w:rPr>
                <w:ins w:id="2253" w:author="Amit Popat" w:date="2022-07-11T10:30:00Z"/>
                <w:noProof/>
              </w:rPr>
            </w:pPr>
          </w:p>
        </w:tc>
        <w:tc>
          <w:tcPr>
            <w:tcW w:w="1008" w:type="dxa"/>
            <w:tcBorders>
              <w:top w:val="dotted" w:sz="4" w:space="0" w:color="auto"/>
              <w:left w:val="nil"/>
              <w:bottom w:val="dotted" w:sz="4" w:space="0" w:color="auto"/>
              <w:right w:val="nil"/>
            </w:tcBorders>
            <w:shd w:val="clear" w:color="auto" w:fill="FFFFFF"/>
          </w:tcPr>
          <w:p w14:paraId="7BD28F30" w14:textId="77777777" w:rsidR="008370EC" w:rsidRPr="00767D02" w:rsidRDefault="008370EC" w:rsidP="00F8714F">
            <w:pPr>
              <w:pStyle w:val="MsgTableBody"/>
              <w:jc w:val="center"/>
              <w:rPr>
                <w:ins w:id="2254" w:author="Amit Popat" w:date="2022-07-11T10:30:00Z"/>
                <w:noProof/>
              </w:rPr>
            </w:pPr>
            <w:ins w:id="2255" w:author="Amit Popat" w:date="2022-07-11T10:30:00Z">
              <w:r w:rsidRPr="00767D02">
                <w:rPr>
                  <w:noProof/>
                </w:rPr>
                <w:t>3</w:t>
              </w:r>
            </w:ins>
          </w:p>
        </w:tc>
      </w:tr>
      <w:tr w:rsidR="008370EC" w:rsidRPr="00767D02" w14:paraId="7CBDF3C4" w14:textId="77777777" w:rsidTr="00F8714F">
        <w:trPr>
          <w:jc w:val="center"/>
          <w:ins w:id="2256" w:author="Amit Popat" w:date="2022-07-11T10:30:00Z"/>
        </w:trPr>
        <w:tc>
          <w:tcPr>
            <w:tcW w:w="2882" w:type="dxa"/>
            <w:tcBorders>
              <w:top w:val="dotted" w:sz="4" w:space="0" w:color="auto"/>
              <w:left w:val="nil"/>
              <w:bottom w:val="dotted" w:sz="4" w:space="0" w:color="auto"/>
              <w:right w:val="nil"/>
            </w:tcBorders>
            <w:shd w:val="clear" w:color="auto" w:fill="FFFFFF"/>
            <w:hideMark/>
          </w:tcPr>
          <w:p w14:paraId="4DF135F6" w14:textId="77777777" w:rsidR="008370EC" w:rsidRPr="00767D02" w:rsidRDefault="008370EC" w:rsidP="00F8714F">
            <w:pPr>
              <w:pStyle w:val="MsgTableBody"/>
              <w:spacing w:line="256" w:lineRule="auto"/>
              <w:rPr>
                <w:ins w:id="2257" w:author="Amit Popat" w:date="2022-07-11T10:30:00Z"/>
                <w:noProof/>
                <w:color w:val="FF0000"/>
              </w:rPr>
            </w:pPr>
            <w:ins w:id="2258" w:author="Amit Popat" w:date="2022-07-11T10:30: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39B006AB" w14:textId="77777777" w:rsidR="008370EC" w:rsidRPr="00767D02" w:rsidRDefault="008370EC" w:rsidP="00F8714F">
            <w:pPr>
              <w:pStyle w:val="MsgTableBody"/>
              <w:spacing w:line="256" w:lineRule="auto"/>
              <w:rPr>
                <w:ins w:id="2259" w:author="Amit Popat" w:date="2022-07-11T10:30:00Z"/>
                <w:noProof/>
                <w:color w:val="FF0000"/>
              </w:rPr>
            </w:pPr>
            <w:ins w:id="2260" w:author="Amit Popat" w:date="2022-07-11T10:30: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0FCA1F8" w14:textId="77777777" w:rsidR="008370EC" w:rsidRPr="00767D02" w:rsidRDefault="008370EC" w:rsidP="00F8714F">
            <w:pPr>
              <w:pStyle w:val="MsgTableBody"/>
              <w:spacing w:line="256" w:lineRule="auto"/>
              <w:jc w:val="center"/>
              <w:rPr>
                <w:ins w:id="2261" w:author="Amit Popat" w:date="2022-07-11T10:3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6DE6462" w14:textId="77777777" w:rsidR="008370EC" w:rsidRPr="00767D02" w:rsidRDefault="008370EC" w:rsidP="00F8714F">
            <w:pPr>
              <w:pStyle w:val="MsgTableBody"/>
              <w:spacing w:line="256" w:lineRule="auto"/>
              <w:jc w:val="center"/>
              <w:rPr>
                <w:ins w:id="2262" w:author="Amit Popat" w:date="2022-07-11T10:30:00Z"/>
                <w:noProof/>
                <w:color w:val="FF0000"/>
              </w:rPr>
            </w:pPr>
            <w:ins w:id="2263" w:author="Amit Popat" w:date="2022-07-11T10:30:00Z">
              <w:r w:rsidRPr="00767D02">
                <w:rPr>
                  <w:noProof/>
                  <w:color w:val="FF0000"/>
                </w:rPr>
                <w:t>3</w:t>
              </w:r>
            </w:ins>
          </w:p>
        </w:tc>
      </w:tr>
      <w:tr w:rsidR="008370EC" w:rsidRPr="00767D02" w14:paraId="4298D4BD" w14:textId="77777777" w:rsidTr="00F8714F">
        <w:trPr>
          <w:jc w:val="center"/>
          <w:ins w:id="2264" w:author="Amit Popat" w:date="2022-07-11T10:30:00Z"/>
        </w:trPr>
        <w:tc>
          <w:tcPr>
            <w:tcW w:w="2882" w:type="dxa"/>
            <w:tcBorders>
              <w:top w:val="dotted" w:sz="4" w:space="0" w:color="auto"/>
              <w:left w:val="nil"/>
              <w:bottom w:val="dotted" w:sz="4" w:space="0" w:color="auto"/>
              <w:right w:val="nil"/>
            </w:tcBorders>
            <w:shd w:val="clear" w:color="auto" w:fill="FFFFFF"/>
            <w:hideMark/>
          </w:tcPr>
          <w:p w14:paraId="1E3DA330" w14:textId="77777777" w:rsidR="008370EC" w:rsidRPr="00767D02" w:rsidRDefault="008370EC" w:rsidP="00F8714F">
            <w:pPr>
              <w:pStyle w:val="MsgTableBody"/>
              <w:spacing w:line="256" w:lineRule="auto"/>
              <w:rPr>
                <w:ins w:id="2265" w:author="Amit Popat" w:date="2022-07-11T10:30:00Z"/>
                <w:noProof/>
                <w:color w:val="FF0000"/>
              </w:rPr>
            </w:pPr>
            <w:ins w:id="2266" w:author="Amit Popat" w:date="2022-07-11T10:30: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3DAA1B04" w14:textId="77777777" w:rsidR="008370EC" w:rsidRPr="00767D02" w:rsidRDefault="008370EC" w:rsidP="00F8714F">
            <w:pPr>
              <w:pStyle w:val="MsgTableBody"/>
              <w:spacing w:line="256" w:lineRule="auto"/>
              <w:rPr>
                <w:ins w:id="2267" w:author="Amit Popat" w:date="2022-07-11T10:30:00Z"/>
                <w:noProof/>
                <w:color w:val="FF0000"/>
              </w:rPr>
            </w:pPr>
            <w:ins w:id="2268" w:author="Amit Popat" w:date="2022-07-11T10:30: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1DB333B" w14:textId="77777777" w:rsidR="008370EC" w:rsidRPr="00767D02" w:rsidRDefault="008370EC" w:rsidP="00F8714F">
            <w:pPr>
              <w:pStyle w:val="MsgTableBody"/>
              <w:spacing w:line="256" w:lineRule="auto"/>
              <w:jc w:val="center"/>
              <w:rPr>
                <w:ins w:id="2269" w:author="Amit Popat" w:date="2022-07-11T10:3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14942EA" w14:textId="77777777" w:rsidR="008370EC" w:rsidRPr="00767D02" w:rsidRDefault="008370EC" w:rsidP="00F8714F">
            <w:pPr>
              <w:pStyle w:val="MsgTableBody"/>
              <w:spacing w:line="256" w:lineRule="auto"/>
              <w:jc w:val="center"/>
              <w:rPr>
                <w:ins w:id="2270" w:author="Amit Popat" w:date="2022-07-11T10:30:00Z"/>
                <w:noProof/>
                <w:color w:val="FF0000"/>
              </w:rPr>
            </w:pPr>
            <w:ins w:id="2271" w:author="Amit Popat" w:date="2022-07-11T10:30:00Z">
              <w:r w:rsidRPr="00767D02">
                <w:rPr>
                  <w:noProof/>
                  <w:color w:val="FF0000"/>
                </w:rPr>
                <w:t>3</w:t>
              </w:r>
            </w:ins>
          </w:p>
        </w:tc>
      </w:tr>
      <w:tr w:rsidR="008370EC" w:rsidRPr="00767D02" w14:paraId="001FD0CD" w14:textId="77777777" w:rsidTr="00F8714F">
        <w:trPr>
          <w:jc w:val="center"/>
          <w:ins w:id="2272" w:author="Amit Popat" w:date="2022-07-11T10:30:00Z"/>
        </w:trPr>
        <w:tc>
          <w:tcPr>
            <w:tcW w:w="2882" w:type="dxa"/>
            <w:tcBorders>
              <w:top w:val="dotted" w:sz="4" w:space="0" w:color="auto"/>
              <w:left w:val="nil"/>
              <w:bottom w:val="dotted" w:sz="4" w:space="0" w:color="auto"/>
              <w:right w:val="nil"/>
            </w:tcBorders>
            <w:shd w:val="clear" w:color="auto" w:fill="FFFFFF"/>
          </w:tcPr>
          <w:p w14:paraId="7C26264E" w14:textId="77777777" w:rsidR="008370EC" w:rsidRPr="00767D02" w:rsidRDefault="008370EC" w:rsidP="00F8714F">
            <w:pPr>
              <w:pStyle w:val="MsgTableBody"/>
              <w:spacing w:line="256" w:lineRule="auto"/>
              <w:rPr>
                <w:ins w:id="2273" w:author="Amit Popat" w:date="2022-07-11T10:30:00Z"/>
                <w:noProof/>
                <w:color w:val="FF0000"/>
              </w:rPr>
            </w:pPr>
            <w:ins w:id="2274" w:author="Amit Popat" w:date="2022-07-11T10:30: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5E9881C2" w14:textId="77777777" w:rsidR="008370EC" w:rsidRPr="00767D02" w:rsidRDefault="008370EC" w:rsidP="00F8714F">
            <w:pPr>
              <w:pStyle w:val="MsgTableBody"/>
              <w:spacing w:line="256" w:lineRule="auto"/>
              <w:rPr>
                <w:ins w:id="2275" w:author="Amit Popat" w:date="2022-07-11T10:30:00Z"/>
                <w:noProof/>
                <w:color w:val="FF0000"/>
              </w:rPr>
            </w:pPr>
            <w:ins w:id="2276" w:author="Amit Popat" w:date="2022-07-11T10:30: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1BB6E065" w14:textId="77777777" w:rsidR="008370EC" w:rsidRPr="00767D02" w:rsidRDefault="008370EC" w:rsidP="00F8714F">
            <w:pPr>
              <w:pStyle w:val="MsgTableBody"/>
              <w:spacing w:line="256" w:lineRule="auto"/>
              <w:jc w:val="center"/>
              <w:rPr>
                <w:ins w:id="2277" w:author="Amit Popat" w:date="2022-07-11T10:30:00Z"/>
                <w:noProof/>
                <w:color w:val="FF0000"/>
              </w:rPr>
            </w:pPr>
          </w:p>
        </w:tc>
        <w:tc>
          <w:tcPr>
            <w:tcW w:w="1008" w:type="dxa"/>
            <w:tcBorders>
              <w:top w:val="dotted" w:sz="4" w:space="0" w:color="auto"/>
              <w:left w:val="nil"/>
              <w:bottom w:val="dotted" w:sz="4" w:space="0" w:color="auto"/>
              <w:right w:val="nil"/>
            </w:tcBorders>
            <w:shd w:val="clear" w:color="auto" w:fill="FFFFFF"/>
          </w:tcPr>
          <w:p w14:paraId="51CB5244" w14:textId="77777777" w:rsidR="008370EC" w:rsidRPr="00767D02" w:rsidRDefault="008370EC" w:rsidP="00F8714F">
            <w:pPr>
              <w:pStyle w:val="MsgTableBody"/>
              <w:spacing w:line="256" w:lineRule="auto"/>
              <w:jc w:val="center"/>
              <w:rPr>
                <w:ins w:id="2278" w:author="Amit Popat" w:date="2022-07-11T10:30:00Z"/>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573AF5" w:rsidRPr="00573AF5" w14:paraId="2E45E59E"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bookmarkEnd w:id="2242"/>
          <w:p w14:paraId="7643DAB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42B92E0" w14:textId="77777777" w:rsidR="00573AF5" w:rsidRDefault="00573AF5">
            <w:pPr>
              <w:pStyle w:val="MsgTableBody"/>
            </w:pPr>
            <w:r>
              <w:t xml:space="preserve">--- INSURANCE begin </w:t>
            </w:r>
          </w:p>
        </w:tc>
        <w:tc>
          <w:tcPr>
            <w:tcW w:w="864" w:type="dxa"/>
            <w:tcBorders>
              <w:top w:val="dotted" w:sz="4" w:space="0" w:color="auto"/>
              <w:left w:val="nil"/>
              <w:bottom w:val="dotted" w:sz="4" w:space="0" w:color="auto"/>
              <w:right w:val="nil"/>
            </w:tcBorders>
            <w:shd w:val="clear" w:color="auto" w:fill="FFFFFF"/>
          </w:tcPr>
          <w:p w14:paraId="36AE6BEC"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20B0" w14:textId="77777777" w:rsidR="00573AF5" w:rsidRDefault="00573AF5">
            <w:pPr>
              <w:pStyle w:val="MsgTableBody"/>
              <w:jc w:val="center"/>
            </w:pPr>
          </w:p>
        </w:tc>
      </w:tr>
      <w:tr w:rsidR="004E2DAA" w:rsidRPr="00573AF5" w14:paraId="3B5401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86A488"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2A62CFD9"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BCC748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9F1776" w14:textId="77777777" w:rsidR="00573AF5" w:rsidRDefault="00573AF5">
            <w:pPr>
              <w:pStyle w:val="MsgTableBody"/>
              <w:jc w:val="center"/>
            </w:pPr>
            <w:r>
              <w:t>6</w:t>
            </w:r>
          </w:p>
        </w:tc>
      </w:tr>
      <w:tr w:rsidR="00573AF5" w:rsidRPr="00573AF5" w14:paraId="65DA71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C89516"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4A0C2D95"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03D76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D05F5" w14:textId="77777777" w:rsidR="00573AF5" w:rsidRDefault="00573AF5">
            <w:pPr>
              <w:pStyle w:val="MsgTableBody"/>
              <w:jc w:val="center"/>
            </w:pPr>
            <w:r>
              <w:t>6</w:t>
            </w:r>
          </w:p>
        </w:tc>
      </w:tr>
      <w:tr w:rsidR="004E2DAA" w:rsidRPr="00573AF5" w14:paraId="344986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3E523F"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9E5E0B9"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2EB0EF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B14CA" w14:textId="77777777" w:rsidR="00573AF5" w:rsidRDefault="00573AF5">
            <w:pPr>
              <w:pStyle w:val="MsgTableBody"/>
              <w:jc w:val="center"/>
            </w:pPr>
            <w:r>
              <w:t>6</w:t>
            </w:r>
          </w:p>
        </w:tc>
      </w:tr>
      <w:tr w:rsidR="00573AF5" w:rsidRPr="00573AF5" w14:paraId="554F74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BA369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9CE1BE0"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131017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4F1E6F" w14:textId="77777777" w:rsidR="00573AF5" w:rsidRDefault="00573AF5">
            <w:pPr>
              <w:pStyle w:val="MsgTableBody"/>
              <w:jc w:val="center"/>
            </w:pPr>
          </w:p>
        </w:tc>
      </w:tr>
      <w:tr w:rsidR="004E2DAA" w:rsidRPr="00573AF5" w14:paraId="0E954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331772"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7176F0C"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790BD1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7BEF39" w14:textId="77777777" w:rsidR="00573AF5" w:rsidRDefault="00573AF5">
            <w:pPr>
              <w:pStyle w:val="MsgTableBody"/>
              <w:jc w:val="center"/>
            </w:pPr>
          </w:p>
        </w:tc>
      </w:tr>
      <w:tr w:rsidR="00573AF5" w:rsidRPr="00573AF5" w14:paraId="041D0E0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5526F2"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2DC3C23F"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49FFA46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3FCFB" w14:textId="77777777" w:rsidR="00573AF5" w:rsidRDefault="00573AF5">
            <w:pPr>
              <w:pStyle w:val="MsgTableBody"/>
              <w:jc w:val="center"/>
            </w:pPr>
            <w:r>
              <w:t>10</w:t>
            </w:r>
          </w:p>
        </w:tc>
      </w:tr>
      <w:tr w:rsidR="004E2DAA" w:rsidRPr="00573AF5" w14:paraId="2E7E438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B05BFD"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C5E841"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C6BDC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EF7C3E" w14:textId="77777777" w:rsidR="00573AF5" w:rsidRDefault="00573AF5">
            <w:pPr>
              <w:pStyle w:val="MsgTableBody"/>
              <w:jc w:val="center"/>
            </w:pPr>
          </w:p>
        </w:tc>
      </w:tr>
      <w:tr w:rsidR="00573AF5" w:rsidRPr="00573AF5" w14:paraId="7CCCC68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F2106D"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2D6CF2C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47AA73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2E449" w14:textId="77777777" w:rsidR="00573AF5" w:rsidRDefault="00573AF5">
            <w:pPr>
              <w:pStyle w:val="MsgTableBody"/>
              <w:jc w:val="center"/>
            </w:pPr>
            <w:r>
              <w:t>10</w:t>
            </w:r>
          </w:p>
        </w:tc>
      </w:tr>
      <w:tr w:rsidR="004E2DAA" w:rsidRPr="00573AF5" w14:paraId="49A75D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E8BBD9"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7B6473"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DC969D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E43AF" w14:textId="77777777" w:rsidR="00573AF5" w:rsidRDefault="00573AF5">
            <w:pPr>
              <w:pStyle w:val="MsgTableBody"/>
              <w:jc w:val="center"/>
            </w:pPr>
          </w:p>
        </w:tc>
      </w:tr>
      <w:tr w:rsidR="00573AF5" w:rsidRPr="00573AF5" w14:paraId="613CA0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BEAC4C"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1E4A0CD"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AF98D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2F924" w14:textId="77777777" w:rsidR="00573AF5" w:rsidRDefault="00573AF5">
            <w:pPr>
              <w:pStyle w:val="MsgTableBody"/>
              <w:jc w:val="center"/>
            </w:pPr>
          </w:p>
        </w:tc>
      </w:tr>
      <w:tr w:rsidR="004E2DAA" w:rsidRPr="00573AF5" w14:paraId="303A84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D8322F"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1A0A1C41"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10EAA1B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4B8503" w14:textId="77777777" w:rsidR="00573AF5" w:rsidRDefault="00573AF5">
            <w:pPr>
              <w:pStyle w:val="MsgTableBody"/>
              <w:jc w:val="center"/>
            </w:pPr>
            <w:r>
              <w:t>10</w:t>
            </w:r>
          </w:p>
        </w:tc>
      </w:tr>
      <w:tr w:rsidR="00573AF5" w:rsidRPr="00573AF5" w14:paraId="0BF50A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ECB19F"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4666F85A"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77527B7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89912" w14:textId="77777777" w:rsidR="00573AF5" w:rsidRDefault="00573AF5">
            <w:pPr>
              <w:pStyle w:val="MsgTableBody"/>
              <w:jc w:val="center"/>
            </w:pPr>
            <w:r>
              <w:t>10</w:t>
            </w:r>
          </w:p>
        </w:tc>
      </w:tr>
      <w:tr w:rsidR="004E2DAA" w:rsidRPr="00573AF5" w14:paraId="4B4DA4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A47F39"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0BB1A047"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385E6CDB"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2D5B8" w14:textId="77777777" w:rsidR="00573AF5" w:rsidRDefault="00573AF5">
            <w:pPr>
              <w:pStyle w:val="MsgTableBody"/>
              <w:jc w:val="center"/>
            </w:pPr>
            <w:r>
              <w:t>10</w:t>
            </w:r>
          </w:p>
        </w:tc>
      </w:tr>
      <w:tr w:rsidR="00573AF5" w:rsidRPr="00573AF5" w14:paraId="0E7B5C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A2EBC3"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113B80BE"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32C6B7E4"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96885" w14:textId="77777777" w:rsidR="00573AF5" w:rsidRDefault="00573AF5">
            <w:pPr>
              <w:pStyle w:val="MsgTableBody"/>
              <w:jc w:val="center"/>
            </w:pPr>
            <w:r>
              <w:t>10</w:t>
            </w:r>
          </w:p>
        </w:tc>
      </w:tr>
      <w:tr w:rsidR="004E2DAA" w:rsidRPr="00573AF5" w14:paraId="24C6803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A238EC"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36E8349"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1AF614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33F839" w14:textId="77777777" w:rsidR="00573AF5" w:rsidRDefault="00573AF5">
            <w:pPr>
              <w:pStyle w:val="MsgTableBody"/>
              <w:jc w:val="center"/>
            </w:pPr>
          </w:p>
        </w:tc>
      </w:tr>
      <w:tr w:rsidR="00573AF5" w:rsidRPr="00573AF5" w14:paraId="1C77913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31C932"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006FBD" w14:textId="77777777" w:rsidR="00573AF5" w:rsidRDefault="002B5BC9">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6CB60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C9832" w14:textId="77777777" w:rsidR="00573AF5" w:rsidRDefault="00573AF5">
            <w:pPr>
              <w:pStyle w:val="MsgTableBody"/>
              <w:jc w:val="center"/>
            </w:pPr>
          </w:p>
        </w:tc>
      </w:tr>
      <w:tr w:rsidR="004E2DAA" w:rsidRPr="00573AF5" w14:paraId="2DDF30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0A45F8" w14:textId="77777777" w:rsidR="00573AF5" w:rsidRDefault="00573AF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2AF8E9" w14:textId="77777777" w:rsidR="00573AF5" w:rsidRDefault="00573AF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E9BD6D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EBC6A" w14:textId="77777777" w:rsidR="00573AF5" w:rsidRDefault="00573AF5">
            <w:pPr>
              <w:pStyle w:val="MsgTableBody"/>
              <w:jc w:val="center"/>
            </w:pPr>
            <w:r>
              <w:t>7</w:t>
            </w:r>
          </w:p>
        </w:tc>
      </w:tr>
      <w:tr w:rsidR="00A51DAB" w:rsidRPr="00573AF5" w14:paraId="3F706CF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51EAF6" w14:textId="77777777" w:rsidR="00A51DAB" w:rsidRDefault="00A51DAB">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AFDAFF" w14:textId="77777777" w:rsidR="00A51DAB" w:rsidRDefault="00A51DAB">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8715D99" w14:textId="77777777" w:rsidR="00A51DAB" w:rsidRDefault="00A51DAB">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20A540" w14:textId="77777777" w:rsidR="00A51DAB" w:rsidRDefault="00A51DAB">
            <w:pPr>
              <w:pStyle w:val="MsgTableBody"/>
              <w:jc w:val="center"/>
            </w:pPr>
            <w:r>
              <w:rPr>
                <w:noProof/>
              </w:rPr>
              <w:t>7</w:t>
            </w:r>
          </w:p>
        </w:tc>
      </w:tr>
      <w:tr w:rsidR="004E2DAA" w:rsidRPr="00573AF5" w14:paraId="24FD8D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10AB46"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878614" w14:textId="77777777" w:rsidR="002B5BC9" w:rsidRDefault="002B5BC9" w:rsidP="002B5BC9">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2B2F8B7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5A0FA" w14:textId="77777777" w:rsidR="002B5BC9" w:rsidRDefault="002B5BC9">
            <w:pPr>
              <w:pStyle w:val="MsgTableBody"/>
              <w:jc w:val="center"/>
            </w:pPr>
          </w:p>
        </w:tc>
      </w:tr>
      <w:tr w:rsidR="002B5BC9" w:rsidRPr="00573AF5" w14:paraId="7194C5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3322E4"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CE4424" w14:textId="77777777" w:rsidR="002B5BC9" w:rsidRDefault="002B5BC9">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6190593"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7B2D8" w14:textId="77777777" w:rsidR="002B5BC9" w:rsidRDefault="002B5BC9">
            <w:pPr>
              <w:pStyle w:val="MsgTableBody"/>
              <w:jc w:val="center"/>
            </w:pPr>
          </w:p>
        </w:tc>
      </w:tr>
      <w:tr w:rsidR="004E2DAA" w:rsidRPr="00573AF5" w14:paraId="29448B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5C94AD"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C0A882" w14:textId="77777777" w:rsidR="002B5BC9" w:rsidRDefault="002B5BC9">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70D6037"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0E16A" w14:textId="77777777" w:rsidR="002B5BC9" w:rsidRDefault="002B5BC9">
            <w:pPr>
              <w:pStyle w:val="MsgTableBody"/>
              <w:jc w:val="center"/>
            </w:pPr>
          </w:p>
        </w:tc>
      </w:tr>
      <w:tr w:rsidR="002B5BC9" w:rsidRPr="00573AF5" w14:paraId="767444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D7D86"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2BB555F2" w14:textId="77777777" w:rsidR="002B5BC9" w:rsidRDefault="002B5BC9" w:rsidP="00AB1E6B">
            <w:pPr>
              <w:pStyle w:val="MsgTableBody"/>
            </w:pPr>
            <w:r>
              <w:t>--- APPOINTMENT</w:t>
            </w:r>
            <w:r w:rsidR="00AB1E6B">
              <w:t>_</w:t>
            </w:r>
            <w:r>
              <w:t>HISTORY end</w:t>
            </w:r>
          </w:p>
        </w:tc>
        <w:tc>
          <w:tcPr>
            <w:tcW w:w="864" w:type="dxa"/>
            <w:tcBorders>
              <w:top w:val="dotted" w:sz="4" w:space="0" w:color="auto"/>
              <w:left w:val="nil"/>
              <w:bottom w:val="dotted" w:sz="4" w:space="0" w:color="auto"/>
              <w:right w:val="nil"/>
            </w:tcBorders>
            <w:shd w:val="clear" w:color="auto" w:fill="FFFFFF"/>
          </w:tcPr>
          <w:p w14:paraId="66AEFDB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47C598" w14:textId="77777777" w:rsidR="002B5BC9" w:rsidRDefault="002B5BC9">
            <w:pPr>
              <w:pStyle w:val="MsgTableBody"/>
              <w:jc w:val="center"/>
            </w:pPr>
          </w:p>
        </w:tc>
      </w:tr>
      <w:tr w:rsidR="004E2DAA" w:rsidRPr="00573AF5" w14:paraId="7C25CD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859A87"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51862A3F" w14:textId="77777777" w:rsidR="002B5BC9" w:rsidRDefault="002B5BC9">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230FA0BC"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60AB7" w14:textId="77777777" w:rsidR="002B5BC9" w:rsidRDefault="002B5BC9">
            <w:pPr>
              <w:pStyle w:val="MsgTableBody"/>
              <w:jc w:val="center"/>
            </w:pPr>
          </w:p>
        </w:tc>
      </w:tr>
      <w:tr w:rsidR="002B5BC9" w:rsidRPr="00573AF5" w14:paraId="7A49C9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51F15F" w14:textId="77777777" w:rsidR="002B5BC9" w:rsidRDefault="002B5BC9">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FA5A825" w14:textId="77777777" w:rsidR="002B5BC9" w:rsidRDefault="002B5BC9">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07D1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BB98A" w14:textId="77777777" w:rsidR="002B5BC9" w:rsidRDefault="002B5BC9">
            <w:pPr>
              <w:pStyle w:val="MsgTableBody"/>
              <w:jc w:val="center"/>
            </w:pPr>
            <w:r>
              <w:t>4</w:t>
            </w:r>
          </w:p>
        </w:tc>
      </w:tr>
      <w:tr w:rsidR="004E2DAA" w:rsidRPr="00573AF5" w14:paraId="00209D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BDB8C9"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867016A" w14:textId="77777777" w:rsidR="002B5BC9" w:rsidRDefault="002B5BC9">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62AE05DD"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3DEA1" w14:textId="77777777" w:rsidR="002B5BC9" w:rsidRDefault="002B5BC9">
            <w:pPr>
              <w:pStyle w:val="MsgTableBody"/>
              <w:jc w:val="center"/>
            </w:pPr>
          </w:p>
        </w:tc>
      </w:tr>
      <w:tr w:rsidR="002B5BC9" w:rsidRPr="00573AF5" w14:paraId="00B4ED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3ACD9E" w14:textId="77777777" w:rsidR="002B5BC9" w:rsidRDefault="002B5BC9">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0EF136C" w14:textId="77777777" w:rsidR="002B5BC9" w:rsidRDefault="002B5BC9">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5EC8E32F"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C070D1" w14:textId="77777777" w:rsidR="002B5BC9" w:rsidRDefault="002B5BC9">
            <w:pPr>
              <w:pStyle w:val="MsgTableBody"/>
              <w:jc w:val="center"/>
            </w:pPr>
          </w:p>
        </w:tc>
      </w:tr>
      <w:tr w:rsidR="004E2DAA" w:rsidRPr="00573AF5" w14:paraId="308ED6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0BE119" w14:textId="5080E3AD" w:rsidR="002B5BC9" w:rsidRDefault="002B5BC9">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3AC73FBE" w14:textId="77777777" w:rsidR="002B5BC9" w:rsidRDefault="002B5BC9">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8E5422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279BBF" w14:textId="77777777" w:rsidR="002B5BC9" w:rsidRDefault="002B5BC9">
            <w:pPr>
              <w:pStyle w:val="MsgTableBody"/>
              <w:jc w:val="center"/>
            </w:pPr>
            <w:r>
              <w:t>4</w:t>
            </w:r>
          </w:p>
        </w:tc>
      </w:tr>
      <w:tr w:rsidR="00D47A5C" w:rsidRPr="00573AF5" w14:paraId="282DFC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C6522B"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4B2BA4" w14:textId="77777777" w:rsidR="00D47A5C" w:rsidRDefault="00D47A5C" w:rsidP="00D47A5C">
            <w:pPr>
              <w:pStyle w:val="MsgTableBody"/>
            </w:pPr>
            <w:r w:rsidRPr="008225F0">
              <w:rPr>
                <w:color w:val="FF0000"/>
              </w:rPr>
              <w:t>Participation</w:t>
            </w:r>
          </w:p>
        </w:tc>
        <w:tc>
          <w:tcPr>
            <w:tcW w:w="864" w:type="dxa"/>
            <w:tcBorders>
              <w:top w:val="dotted" w:sz="4" w:space="0" w:color="auto"/>
              <w:left w:val="nil"/>
              <w:bottom w:val="dotted" w:sz="4" w:space="0" w:color="auto"/>
              <w:right w:val="nil"/>
            </w:tcBorders>
            <w:shd w:val="clear" w:color="auto" w:fill="FFFFFF"/>
          </w:tcPr>
          <w:p w14:paraId="07D5FB5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17D408" w14:textId="77777777" w:rsidR="00D47A5C" w:rsidRDefault="00D47A5C" w:rsidP="00D47A5C">
            <w:pPr>
              <w:pStyle w:val="MsgTableBody"/>
              <w:jc w:val="center"/>
            </w:pPr>
            <w:r>
              <w:rPr>
                <w:color w:val="FF0000"/>
              </w:rPr>
              <w:t>7</w:t>
            </w:r>
          </w:p>
        </w:tc>
      </w:tr>
      <w:tr w:rsidR="004E2DAA" w:rsidRPr="00573AF5" w14:paraId="0ADE34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48A377"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B3AEED" w14:textId="77777777" w:rsidR="00D47A5C" w:rsidRDefault="00D47A5C" w:rsidP="00D47A5C">
            <w:pPr>
              <w:pStyle w:val="MsgTableBody"/>
            </w:pPr>
          </w:p>
        </w:tc>
        <w:tc>
          <w:tcPr>
            <w:tcW w:w="864" w:type="dxa"/>
            <w:tcBorders>
              <w:top w:val="dotted" w:sz="4" w:space="0" w:color="auto"/>
              <w:left w:val="nil"/>
              <w:bottom w:val="dotted" w:sz="4" w:space="0" w:color="auto"/>
              <w:right w:val="nil"/>
            </w:tcBorders>
            <w:shd w:val="clear" w:color="auto" w:fill="FFFFFF"/>
          </w:tcPr>
          <w:p w14:paraId="704A71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D0B7A" w14:textId="77777777" w:rsidR="00D47A5C" w:rsidRDefault="00D47A5C" w:rsidP="00D47A5C">
            <w:pPr>
              <w:pStyle w:val="MsgTableBody"/>
              <w:jc w:val="center"/>
            </w:pPr>
          </w:p>
        </w:tc>
      </w:tr>
      <w:tr w:rsidR="00D47A5C" w:rsidRPr="00573AF5" w14:paraId="1F8214D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9C11C3" w14:textId="77777777" w:rsidR="00D47A5C" w:rsidRDefault="00D47A5C" w:rsidP="00D47A5C">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43621A4A" w14:textId="77777777" w:rsidR="00D47A5C" w:rsidRDefault="00D47A5C" w:rsidP="00D47A5C">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597686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D9B0D" w14:textId="77777777" w:rsidR="00D47A5C" w:rsidRDefault="00D47A5C" w:rsidP="00D47A5C">
            <w:pPr>
              <w:pStyle w:val="MsgTableBody"/>
              <w:jc w:val="center"/>
            </w:pPr>
            <w:r>
              <w:t>4</w:t>
            </w:r>
          </w:p>
        </w:tc>
      </w:tr>
      <w:tr w:rsidR="004E2DAA" w:rsidRPr="00573AF5" w14:paraId="6CF9B3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65809F" w14:textId="77777777" w:rsidR="00D47A5C" w:rsidRDefault="00D47A5C" w:rsidP="00D47A5C">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0446C7" w14:textId="77777777" w:rsidR="00D47A5C" w:rsidRDefault="00D47A5C" w:rsidP="00D47A5C">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681C132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18080E" w14:textId="77777777" w:rsidR="00D47A5C" w:rsidRDefault="00D47A5C" w:rsidP="00D47A5C">
            <w:pPr>
              <w:pStyle w:val="MsgTableBody"/>
              <w:jc w:val="center"/>
            </w:pPr>
            <w:r>
              <w:t>6</w:t>
            </w:r>
          </w:p>
        </w:tc>
      </w:tr>
      <w:tr w:rsidR="00D47A5C" w:rsidRPr="00573AF5" w14:paraId="51E94E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712B68" w14:textId="77777777" w:rsidR="00D47A5C" w:rsidRDefault="00D47A5C" w:rsidP="00D47A5C">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0A9B1538" w14:textId="77777777" w:rsidR="00D47A5C" w:rsidRDefault="00D47A5C" w:rsidP="00D47A5C">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A89B0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3D118" w14:textId="77777777" w:rsidR="00D47A5C" w:rsidRDefault="00D47A5C" w:rsidP="00D47A5C">
            <w:pPr>
              <w:pStyle w:val="MsgTableBody"/>
              <w:jc w:val="center"/>
            </w:pPr>
            <w:r>
              <w:t>11</w:t>
            </w:r>
          </w:p>
        </w:tc>
      </w:tr>
      <w:tr w:rsidR="004E2DAA" w:rsidRPr="00573AF5" w14:paraId="5AC7C9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7A1FD8" w14:textId="77777777" w:rsidR="00D47A5C" w:rsidRDefault="00D47A5C" w:rsidP="00D47A5C">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2E24ABDD" w14:textId="77777777" w:rsidR="00D47A5C" w:rsidRDefault="00D47A5C" w:rsidP="00D47A5C">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E203A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B299EC" w14:textId="77777777" w:rsidR="00D47A5C" w:rsidRDefault="00D47A5C" w:rsidP="00D47A5C">
            <w:pPr>
              <w:pStyle w:val="MsgTableBody"/>
              <w:jc w:val="center"/>
            </w:pPr>
            <w:r>
              <w:t>3</w:t>
            </w:r>
          </w:p>
        </w:tc>
      </w:tr>
      <w:tr w:rsidR="00D47A5C" w:rsidRPr="00573AF5" w14:paraId="20B353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873A82" w14:textId="77777777" w:rsidR="00D47A5C" w:rsidRDefault="00D47A5C" w:rsidP="00D47A5C">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07DC53E3" w14:textId="77777777" w:rsidR="00D47A5C" w:rsidRDefault="00D47A5C" w:rsidP="00D47A5C">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2A8AE9F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3E2237" w14:textId="77777777" w:rsidR="00D47A5C" w:rsidRDefault="00D47A5C" w:rsidP="00D47A5C">
            <w:pPr>
              <w:pStyle w:val="MsgTableBody"/>
              <w:jc w:val="center"/>
            </w:pPr>
            <w:r>
              <w:t>3</w:t>
            </w:r>
          </w:p>
        </w:tc>
      </w:tr>
      <w:tr w:rsidR="004E2DAA" w:rsidRPr="00573AF5" w14:paraId="5DA401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84EC1E" w14:textId="77777777" w:rsidR="00D47A5C" w:rsidRDefault="00D47A5C" w:rsidP="00D47A5C">
            <w:pPr>
              <w:pStyle w:val="MsgTableBody"/>
            </w:pPr>
            <w:r>
              <w:lastRenderedPageBreak/>
              <w:t xml:space="preserve">     ACC|</w:t>
            </w:r>
          </w:p>
        </w:tc>
        <w:tc>
          <w:tcPr>
            <w:tcW w:w="4320" w:type="dxa"/>
            <w:tcBorders>
              <w:top w:val="dotted" w:sz="4" w:space="0" w:color="auto"/>
              <w:left w:val="nil"/>
              <w:bottom w:val="dotted" w:sz="4" w:space="0" w:color="auto"/>
              <w:right w:val="nil"/>
            </w:tcBorders>
            <w:shd w:val="clear" w:color="auto" w:fill="FFFFFF"/>
          </w:tcPr>
          <w:p w14:paraId="7862F3B1" w14:textId="77777777" w:rsidR="00D47A5C" w:rsidRDefault="00D47A5C" w:rsidP="00D47A5C">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072BC15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A5F490" w14:textId="77777777" w:rsidR="00D47A5C" w:rsidRDefault="00D47A5C" w:rsidP="00D47A5C">
            <w:pPr>
              <w:pStyle w:val="MsgTableBody"/>
              <w:jc w:val="center"/>
            </w:pPr>
            <w:r>
              <w:t>6</w:t>
            </w:r>
          </w:p>
        </w:tc>
      </w:tr>
      <w:tr w:rsidR="00D47A5C" w:rsidRPr="00573AF5" w14:paraId="362BDE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E3B029" w14:textId="77777777" w:rsidR="00D47A5C" w:rsidRDefault="00D47A5C" w:rsidP="00D47A5C">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74EA0270" w14:textId="77777777" w:rsidR="00D47A5C" w:rsidRDefault="00D47A5C" w:rsidP="00D47A5C">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506C721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2538B" w14:textId="77777777" w:rsidR="00D47A5C" w:rsidRDefault="00D47A5C" w:rsidP="00D47A5C">
            <w:pPr>
              <w:pStyle w:val="MsgTableBody"/>
              <w:jc w:val="center"/>
            </w:pPr>
            <w:r>
              <w:t>6</w:t>
            </w:r>
          </w:p>
        </w:tc>
      </w:tr>
      <w:tr w:rsidR="004E2DAA" w:rsidRPr="00573AF5" w14:paraId="3FDA66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FA26AC" w14:textId="77777777" w:rsidR="00D47A5C" w:rsidRDefault="00D47A5C" w:rsidP="00D47A5C">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6AA8420" w14:textId="77777777" w:rsidR="00D47A5C" w:rsidRDefault="00D47A5C" w:rsidP="00D47A5C">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669BB2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0FD139" w14:textId="77777777" w:rsidR="00D47A5C" w:rsidRDefault="00D47A5C" w:rsidP="00D47A5C">
            <w:pPr>
              <w:pStyle w:val="MsgTableBody"/>
              <w:jc w:val="center"/>
            </w:pPr>
            <w:r>
              <w:t>3</w:t>
            </w:r>
          </w:p>
        </w:tc>
      </w:tr>
      <w:tr w:rsidR="00D47A5C" w:rsidRPr="00573AF5" w14:paraId="5C653D2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9095EA" w14:textId="77777777" w:rsidR="00D47A5C" w:rsidRDefault="00D47A5C" w:rsidP="00D47A5C">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DD3F97E" w14:textId="77777777" w:rsidR="00D47A5C" w:rsidRDefault="00D47A5C" w:rsidP="00D47A5C">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81715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94B80A" w14:textId="77777777" w:rsidR="00D47A5C" w:rsidRDefault="00D47A5C" w:rsidP="00D47A5C">
            <w:pPr>
              <w:pStyle w:val="MsgTableBody"/>
              <w:jc w:val="center"/>
            </w:pPr>
            <w:r>
              <w:t>6</w:t>
            </w:r>
          </w:p>
        </w:tc>
      </w:tr>
      <w:tr w:rsidR="004E2DAA" w:rsidRPr="00573AF5" w14:paraId="2EEE63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E82C75" w14:textId="77777777" w:rsidR="00D47A5C" w:rsidRDefault="00D47A5C" w:rsidP="00D47A5C">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0FFE40D3" w14:textId="77777777" w:rsidR="00D47A5C" w:rsidRDefault="00D47A5C" w:rsidP="00D47A5C">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28099A9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7C9F0D" w14:textId="77777777" w:rsidR="00D47A5C" w:rsidRDefault="00D47A5C" w:rsidP="00D47A5C">
            <w:pPr>
              <w:pStyle w:val="MsgTableBody"/>
              <w:jc w:val="center"/>
            </w:pPr>
            <w:r>
              <w:t>6</w:t>
            </w:r>
          </w:p>
        </w:tc>
      </w:tr>
      <w:tr w:rsidR="00D47A5C" w:rsidRPr="00573AF5" w14:paraId="123CAD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694529" w14:textId="77777777" w:rsidR="00D47A5C" w:rsidRDefault="00D47A5C" w:rsidP="00D47A5C">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8EF357" w14:textId="77777777" w:rsidR="00D47A5C" w:rsidRDefault="00D47A5C" w:rsidP="00D47A5C">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1E1A01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AEEEB" w14:textId="77777777" w:rsidR="00D47A5C" w:rsidRDefault="00D47A5C" w:rsidP="00D47A5C">
            <w:pPr>
              <w:pStyle w:val="MsgTableBody"/>
              <w:jc w:val="center"/>
            </w:pPr>
            <w:r>
              <w:t>3</w:t>
            </w:r>
          </w:p>
        </w:tc>
      </w:tr>
      <w:tr w:rsidR="004E2DAA" w:rsidRPr="00573AF5" w14:paraId="0B23D4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D5F255"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6BE8882" w14:textId="77777777" w:rsidR="00D47A5C" w:rsidRDefault="00D47A5C" w:rsidP="00D47A5C">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687D71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527A20" w14:textId="77777777" w:rsidR="00D47A5C" w:rsidRDefault="00D47A5C" w:rsidP="00D47A5C">
            <w:pPr>
              <w:pStyle w:val="MsgTableBody"/>
              <w:jc w:val="center"/>
            </w:pPr>
          </w:p>
        </w:tc>
      </w:tr>
      <w:tr w:rsidR="00D47A5C" w:rsidRPr="00573AF5" w14:paraId="3C53D3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889BF1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740E06" w14:textId="77777777" w:rsidR="00D47A5C" w:rsidRDefault="00D47A5C" w:rsidP="00D47A5C">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1A4AD90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744A51" w14:textId="77777777" w:rsidR="00D47A5C" w:rsidRDefault="00D47A5C" w:rsidP="00D47A5C">
            <w:pPr>
              <w:pStyle w:val="MsgTableBody"/>
              <w:jc w:val="center"/>
            </w:pPr>
          </w:p>
        </w:tc>
      </w:tr>
      <w:tr w:rsidR="004E2DAA" w:rsidRPr="00573AF5" w14:paraId="125B95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E2D9C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7CAB289"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63037F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DFE4DB" w14:textId="77777777" w:rsidR="00D47A5C" w:rsidRDefault="00D47A5C" w:rsidP="00D47A5C">
            <w:pPr>
              <w:pStyle w:val="MsgTableBody"/>
              <w:jc w:val="center"/>
            </w:pPr>
            <w:r>
              <w:t>7</w:t>
            </w:r>
          </w:p>
        </w:tc>
      </w:tr>
      <w:tr w:rsidR="00D47A5C" w:rsidRPr="00573AF5" w14:paraId="060F76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8337B9"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FDA772"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0DA83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294E" w14:textId="77777777" w:rsidR="00D47A5C" w:rsidRDefault="00D47A5C" w:rsidP="00D47A5C">
            <w:pPr>
              <w:pStyle w:val="MsgTableBody"/>
              <w:jc w:val="center"/>
            </w:pPr>
            <w:r>
              <w:rPr>
                <w:noProof/>
              </w:rPr>
              <w:t>7</w:t>
            </w:r>
          </w:p>
        </w:tc>
      </w:tr>
      <w:tr w:rsidR="004E2DAA" w:rsidRPr="00573AF5" w14:paraId="3BA047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3FB67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482F9A" w14:textId="77777777" w:rsidR="00D47A5C" w:rsidRDefault="00D47A5C" w:rsidP="00D47A5C">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156F32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AC83A" w14:textId="77777777" w:rsidR="00D47A5C" w:rsidRDefault="00D47A5C" w:rsidP="00D47A5C">
            <w:pPr>
              <w:pStyle w:val="MsgTableBody"/>
              <w:jc w:val="center"/>
            </w:pPr>
          </w:p>
        </w:tc>
      </w:tr>
      <w:tr w:rsidR="00D47A5C" w:rsidRPr="00573AF5" w14:paraId="0B0EBB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E74E3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AB14097" w14:textId="77777777" w:rsidR="00D47A5C" w:rsidRDefault="00D47A5C" w:rsidP="00D47A5C">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5D07D7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D65F32" w14:textId="77777777" w:rsidR="00D47A5C" w:rsidRDefault="00D47A5C" w:rsidP="00D47A5C">
            <w:pPr>
              <w:pStyle w:val="MsgTableBody"/>
              <w:jc w:val="center"/>
            </w:pPr>
          </w:p>
        </w:tc>
      </w:tr>
      <w:tr w:rsidR="004E2DAA" w:rsidRPr="00573AF5" w14:paraId="24741A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2BFE2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C1083C" w14:textId="7BAB3516" w:rsidR="00D47A5C" w:rsidRDefault="00D47A5C" w:rsidP="00D47A5C">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965D43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C1E53" w14:textId="77777777" w:rsidR="00D47A5C" w:rsidRDefault="00D47A5C" w:rsidP="00D47A5C">
            <w:pPr>
              <w:pStyle w:val="MsgTableBody"/>
              <w:jc w:val="center"/>
            </w:pPr>
          </w:p>
        </w:tc>
      </w:tr>
      <w:tr w:rsidR="00D47A5C" w:rsidRPr="00573AF5" w14:paraId="03C2F4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34798C"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27B240" w14:textId="7220816E" w:rsidR="00D47A5C" w:rsidRDefault="00D47A5C" w:rsidP="00D47A5C">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22EDF22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099A4" w14:textId="77777777" w:rsidR="00D47A5C" w:rsidRDefault="00D47A5C" w:rsidP="00D47A5C">
            <w:pPr>
              <w:pStyle w:val="MsgTableBody"/>
              <w:jc w:val="center"/>
            </w:pPr>
          </w:p>
        </w:tc>
      </w:tr>
      <w:tr w:rsidR="004E2DAA" w:rsidRPr="00573AF5" w14:paraId="54E5AF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FAC56" w14:textId="64123D4A"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4F35600" w14:textId="0E179166" w:rsidR="00D47A5C" w:rsidRDefault="000F344B" w:rsidP="00D47A5C">
            <w:pPr>
              <w:pStyle w:val="MsgTableBody"/>
            </w:pPr>
            <w:r>
              <w:rPr>
                <w:color w:val="FF0000"/>
              </w:rPr>
              <w:t>For backwards compatibility only</w:t>
            </w:r>
            <w:r w:rsidR="00D47A5C" w:rsidRPr="008225F0">
              <w:rPr>
                <w:color w:val="FF0000"/>
              </w:rPr>
              <w:t xml:space="preserve"> as of V2.9</w:t>
            </w:r>
          </w:p>
        </w:tc>
        <w:tc>
          <w:tcPr>
            <w:tcW w:w="864" w:type="dxa"/>
            <w:tcBorders>
              <w:top w:val="dotted" w:sz="4" w:space="0" w:color="auto"/>
              <w:left w:val="nil"/>
              <w:bottom w:val="dotted" w:sz="4" w:space="0" w:color="auto"/>
              <w:right w:val="nil"/>
            </w:tcBorders>
            <w:shd w:val="clear" w:color="auto" w:fill="FFFFFF"/>
          </w:tcPr>
          <w:p w14:paraId="66373A61" w14:textId="3931A7E2"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FC78928" w14:textId="77777777" w:rsidR="00D47A5C" w:rsidRDefault="00D47A5C" w:rsidP="00D47A5C">
            <w:pPr>
              <w:pStyle w:val="MsgTableBody"/>
              <w:jc w:val="center"/>
            </w:pPr>
            <w:r>
              <w:t>15</w:t>
            </w:r>
          </w:p>
        </w:tc>
      </w:tr>
      <w:tr w:rsidR="006F2C2C" w:rsidRPr="00573AF5" w14:paraId="4FCC8F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82186E"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BEFDB13" w14:textId="77777777" w:rsidR="00D47A5C" w:rsidRDefault="00D47A5C" w:rsidP="00D47A5C">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7BB43AB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3CB3DA" w14:textId="77777777" w:rsidR="00D47A5C" w:rsidRDefault="00D47A5C" w:rsidP="00D47A5C">
            <w:pPr>
              <w:pStyle w:val="MsgTableBody"/>
              <w:jc w:val="center"/>
            </w:pPr>
            <w:r w:rsidRPr="008225F0">
              <w:rPr>
                <w:color w:val="FF0000"/>
              </w:rPr>
              <w:t>7</w:t>
            </w:r>
          </w:p>
        </w:tc>
      </w:tr>
      <w:tr w:rsidR="004E2DAA" w:rsidRPr="00573AF5" w14:paraId="4B881F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A38140" w14:textId="77777777" w:rsidR="00D47A5C" w:rsidRDefault="00D47A5C" w:rsidP="00D47A5C">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CA25822" w14:textId="77777777" w:rsidR="00D47A5C" w:rsidRDefault="00D47A5C" w:rsidP="00D47A5C">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1B1BC8C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F22528" w14:textId="77777777" w:rsidR="00D47A5C" w:rsidRDefault="00D47A5C" w:rsidP="00D47A5C">
            <w:pPr>
              <w:pStyle w:val="MsgTableBody"/>
              <w:jc w:val="center"/>
            </w:pPr>
            <w:r>
              <w:t>11</w:t>
            </w:r>
          </w:p>
        </w:tc>
      </w:tr>
      <w:tr w:rsidR="00D47A5C" w:rsidRPr="00573AF5" w14:paraId="5CB03E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1E5C20"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C10121" w14:textId="41025AEC" w:rsidR="00D47A5C" w:rsidRDefault="00D47A5C" w:rsidP="00D47A5C">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725530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2F225" w14:textId="77777777" w:rsidR="00D47A5C" w:rsidRDefault="00D47A5C" w:rsidP="00D47A5C">
            <w:pPr>
              <w:pStyle w:val="MsgTableBody"/>
              <w:jc w:val="center"/>
            </w:pPr>
          </w:p>
        </w:tc>
      </w:tr>
      <w:tr w:rsidR="004E2DAA" w:rsidRPr="00573AF5" w14:paraId="082325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65EB47"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0FFF476" w14:textId="77777777" w:rsidR="00D47A5C" w:rsidRDefault="00D47A5C" w:rsidP="00D47A5C">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46521B7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F4CB2B" w14:textId="77777777" w:rsidR="00D47A5C" w:rsidRDefault="00D47A5C" w:rsidP="00D47A5C">
            <w:pPr>
              <w:pStyle w:val="MsgTableBody"/>
              <w:jc w:val="center"/>
            </w:pPr>
            <w:r>
              <w:t>15</w:t>
            </w:r>
          </w:p>
        </w:tc>
      </w:tr>
      <w:tr w:rsidR="00D47A5C" w:rsidRPr="00573AF5" w14:paraId="61E456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54748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6229A" w14:textId="1266F710" w:rsidR="00D47A5C" w:rsidRDefault="00D47A5C" w:rsidP="00D47A5C">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C6A28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0D266" w14:textId="77777777" w:rsidR="00D47A5C" w:rsidRDefault="00D47A5C" w:rsidP="00D47A5C">
            <w:pPr>
              <w:pStyle w:val="MsgTableBody"/>
              <w:jc w:val="center"/>
            </w:pPr>
          </w:p>
        </w:tc>
      </w:tr>
      <w:tr w:rsidR="004E2DAA" w:rsidRPr="00573AF5" w14:paraId="09685D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E824C2"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7D6EBB6"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B1D78A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AAD98A" w14:textId="77777777" w:rsidR="00D47A5C" w:rsidRDefault="00D47A5C" w:rsidP="00D47A5C">
            <w:pPr>
              <w:pStyle w:val="MsgTableBody"/>
              <w:jc w:val="center"/>
            </w:pPr>
            <w:r>
              <w:t>7</w:t>
            </w:r>
          </w:p>
        </w:tc>
      </w:tr>
      <w:tr w:rsidR="00D47A5C" w:rsidRPr="00573AF5" w14:paraId="64B0FA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DA8D19"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263B080" w14:textId="77777777" w:rsidR="00D47A5C" w:rsidRDefault="00D47A5C" w:rsidP="00D47A5C">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7577161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971FEF" w14:textId="77777777" w:rsidR="00D47A5C" w:rsidRDefault="00D47A5C" w:rsidP="00D47A5C">
            <w:pPr>
              <w:pStyle w:val="MsgTableBody"/>
              <w:jc w:val="center"/>
            </w:pPr>
          </w:p>
        </w:tc>
      </w:tr>
      <w:tr w:rsidR="004E2DAA" w:rsidRPr="00573AF5" w14:paraId="60BB5D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944DB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87755FA" w14:textId="77777777" w:rsidR="00D47A5C" w:rsidRDefault="00D47A5C" w:rsidP="00D47A5C">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52A3DA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8BDD74" w14:textId="77777777" w:rsidR="00D47A5C" w:rsidRDefault="00D47A5C" w:rsidP="00D47A5C">
            <w:pPr>
              <w:pStyle w:val="MsgTableBody"/>
              <w:jc w:val="center"/>
            </w:pPr>
          </w:p>
        </w:tc>
      </w:tr>
      <w:tr w:rsidR="00D47A5C" w:rsidRPr="00573AF5" w14:paraId="661D1A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0FC63D" w14:textId="77777777" w:rsidR="00D47A5C" w:rsidRDefault="00D47A5C" w:rsidP="00D47A5C">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B34C3E9" w14:textId="77777777" w:rsidR="00D47A5C" w:rsidRDefault="00D47A5C" w:rsidP="00D47A5C">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624CB2D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768D72" w14:textId="77777777" w:rsidR="00D47A5C" w:rsidRDefault="00D47A5C" w:rsidP="00D47A5C">
            <w:pPr>
              <w:pStyle w:val="MsgTableBody"/>
              <w:jc w:val="center"/>
            </w:pPr>
            <w:r>
              <w:t>3</w:t>
            </w:r>
          </w:p>
        </w:tc>
      </w:tr>
      <w:tr w:rsidR="004E2DAA" w:rsidRPr="00573AF5" w14:paraId="1E63B2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A14E2E" w14:textId="77777777" w:rsidR="00D47A5C" w:rsidRDefault="00D47A5C" w:rsidP="00D47A5C">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840EE44" w14:textId="77777777" w:rsidR="00D47A5C" w:rsidRDefault="00D47A5C" w:rsidP="00D47A5C">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0E0158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BF6A73" w14:textId="77777777" w:rsidR="00D47A5C" w:rsidRDefault="00D47A5C" w:rsidP="00D47A5C">
            <w:pPr>
              <w:pStyle w:val="MsgTableBody"/>
              <w:jc w:val="center"/>
            </w:pPr>
            <w:r>
              <w:t>3</w:t>
            </w:r>
          </w:p>
        </w:tc>
      </w:tr>
      <w:tr w:rsidR="00D47A5C" w:rsidRPr="00573AF5" w14:paraId="1D2C604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1CCEB40"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D69FA59" w14:textId="77777777" w:rsidR="00D47A5C" w:rsidRDefault="00D47A5C" w:rsidP="00D47A5C">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45B60B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D71422" w14:textId="77777777" w:rsidR="00D47A5C" w:rsidRDefault="00D47A5C" w:rsidP="00D47A5C">
            <w:pPr>
              <w:pStyle w:val="MsgTableBody"/>
              <w:jc w:val="center"/>
            </w:pPr>
          </w:p>
        </w:tc>
      </w:tr>
      <w:tr w:rsidR="004E2DAA" w:rsidRPr="00573AF5" w14:paraId="1483D5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773ED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BB39CC5" w14:textId="77777777" w:rsidR="00D47A5C" w:rsidRDefault="00D47A5C" w:rsidP="00D47A5C">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4920E6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3F6148" w14:textId="77777777" w:rsidR="00D47A5C" w:rsidRDefault="00D47A5C" w:rsidP="00D47A5C">
            <w:pPr>
              <w:pStyle w:val="MsgTableBody"/>
              <w:jc w:val="center"/>
            </w:pPr>
          </w:p>
        </w:tc>
      </w:tr>
      <w:tr w:rsidR="00D47A5C" w:rsidRPr="00573AF5" w14:paraId="31E339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953CBF" w14:textId="77777777" w:rsidR="00D47A5C" w:rsidRDefault="00D47A5C" w:rsidP="00D47A5C">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18481D5E" w14:textId="77777777" w:rsidR="00D47A5C" w:rsidRDefault="00D47A5C" w:rsidP="00D47A5C">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9B58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0AB94" w14:textId="77777777" w:rsidR="00D47A5C" w:rsidRDefault="00D47A5C" w:rsidP="00D47A5C">
            <w:pPr>
              <w:pStyle w:val="MsgTableBody"/>
              <w:jc w:val="center"/>
            </w:pPr>
            <w:r>
              <w:t>4</w:t>
            </w:r>
          </w:p>
        </w:tc>
      </w:tr>
      <w:tr w:rsidR="004E2DAA" w:rsidRPr="00573AF5" w14:paraId="009085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2F98B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E039979" w14:textId="77777777" w:rsidR="00D47A5C" w:rsidRDefault="00D47A5C" w:rsidP="00D47A5C">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B2398E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D25D1" w14:textId="77777777" w:rsidR="00D47A5C" w:rsidRDefault="00D47A5C" w:rsidP="00D47A5C">
            <w:pPr>
              <w:pStyle w:val="MsgTableBody"/>
              <w:jc w:val="center"/>
            </w:pPr>
          </w:p>
        </w:tc>
      </w:tr>
      <w:tr w:rsidR="00D47A5C" w:rsidRPr="00573AF5" w14:paraId="023C3F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54457C" w14:textId="77777777" w:rsidR="00D47A5C" w:rsidRDefault="00D47A5C" w:rsidP="00D47A5C">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12FA751A" w14:textId="77777777" w:rsidR="00D47A5C" w:rsidRDefault="00D47A5C" w:rsidP="00D47A5C">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2D6B17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66C911" w14:textId="77777777" w:rsidR="00D47A5C" w:rsidRDefault="00D47A5C" w:rsidP="00D47A5C">
            <w:pPr>
              <w:pStyle w:val="MsgTableBody"/>
              <w:jc w:val="center"/>
            </w:pPr>
            <w:r>
              <w:t>4</w:t>
            </w:r>
          </w:p>
        </w:tc>
      </w:tr>
      <w:tr w:rsidR="004E2DAA" w:rsidRPr="00573AF5" w14:paraId="158C0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4DD5E9"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1143176"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6EBA500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9C5C40" w14:textId="77777777" w:rsidR="00D47A5C" w:rsidRDefault="00D47A5C" w:rsidP="00D47A5C">
            <w:pPr>
              <w:pStyle w:val="MsgTableBody"/>
              <w:jc w:val="center"/>
            </w:pPr>
            <w:r>
              <w:t>4</w:t>
            </w:r>
          </w:p>
        </w:tc>
      </w:tr>
      <w:tr w:rsidR="00D47A5C" w:rsidRPr="00573AF5" w14:paraId="15F4F7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53408B"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6CDFDE13" w14:textId="77777777" w:rsidR="00D47A5C" w:rsidRDefault="00D47A5C" w:rsidP="00D47A5C">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635766F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166A33" w14:textId="77777777" w:rsidR="00D47A5C" w:rsidRDefault="00D47A5C" w:rsidP="00D47A5C">
            <w:pPr>
              <w:pStyle w:val="MsgTableBody"/>
              <w:jc w:val="center"/>
            </w:pPr>
            <w:r>
              <w:t>4</w:t>
            </w:r>
          </w:p>
        </w:tc>
      </w:tr>
      <w:tr w:rsidR="004E2DAA" w:rsidRPr="00573AF5" w14:paraId="4EC1025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BA57B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4C45C21" w14:textId="77777777" w:rsidR="00D47A5C" w:rsidRDefault="00D47A5C" w:rsidP="00D47A5C">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C0F24A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FDB2CB" w14:textId="77777777" w:rsidR="00D47A5C" w:rsidRDefault="00D47A5C" w:rsidP="00D47A5C">
            <w:pPr>
              <w:pStyle w:val="MsgTableBody"/>
              <w:jc w:val="center"/>
            </w:pPr>
          </w:p>
        </w:tc>
      </w:tr>
      <w:tr w:rsidR="00D47A5C" w:rsidRPr="00573AF5" w14:paraId="1E60F8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82BEE8"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BE2B02E"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28DD61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5BE4AF" w14:textId="77777777" w:rsidR="00D47A5C" w:rsidRDefault="00D47A5C" w:rsidP="00D47A5C">
            <w:pPr>
              <w:pStyle w:val="MsgTableBody"/>
              <w:jc w:val="center"/>
            </w:pPr>
            <w:r>
              <w:t>7</w:t>
            </w:r>
          </w:p>
        </w:tc>
      </w:tr>
      <w:tr w:rsidR="004E2DAA" w:rsidRPr="00573AF5" w14:paraId="2F5949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32A14F"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6630DD7"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116EF8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F388C" w14:textId="77777777" w:rsidR="00D47A5C" w:rsidRDefault="00D47A5C" w:rsidP="00D47A5C">
            <w:pPr>
              <w:pStyle w:val="MsgTableBody"/>
              <w:jc w:val="center"/>
            </w:pPr>
            <w:r>
              <w:rPr>
                <w:noProof/>
              </w:rPr>
              <w:t>7</w:t>
            </w:r>
          </w:p>
        </w:tc>
      </w:tr>
      <w:tr w:rsidR="00D47A5C" w:rsidRPr="00573AF5" w14:paraId="62A792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618F5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CC3F849" w14:textId="77777777" w:rsidR="00D47A5C" w:rsidRDefault="00D47A5C" w:rsidP="00D47A5C">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7518C48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8A891" w14:textId="77777777" w:rsidR="00D47A5C" w:rsidRDefault="00D47A5C" w:rsidP="00D47A5C">
            <w:pPr>
              <w:pStyle w:val="MsgTableBody"/>
              <w:jc w:val="center"/>
            </w:pPr>
          </w:p>
        </w:tc>
      </w:tr>
      <w:tr w:rsidR="004E2DAA" w:rsidRPr="00573AF5" w14:paraId="5A764B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0D6B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294AF3" w14:textId="77777777" w:rsidR="00D47A5C" w:rsidRDefault="00D47A5C" w:rsidP="00D47A5C">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332D0F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525C1" w14:textId="77777777" w:rsidR="00D47A5C" w:rsidRDefault="00D47A5C" w:rsidP="00D47A5C">
            <w:pPr>
              <w:pStyle w:val="MsgTableBody"/>
              <w:jc w:val="center"/>
            </w:pPr>
          </w:p>
        </w:tc>
      </w:tr>
      <w:tr w:rsidR="00D47A5C" w:rsidRPr="00573AF5" w14:paraId="00D9E42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3D7CC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E79662" w14:textId="77777777" w:rsidR="00D47A5C" w:rsidRDefault="00D47A5C" w:rsidP="00D47A5C">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B81162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AB25F" w14:textId="77777777" w:rsidR="00D47A5C" w:rsidRDefault="00D47A5C" w:rsidP="00D47A5C">
            <w:pPr>
              <w:pStyle w:val="MsgTableBody"/>
              <w:jc w:val="center"/>
            </w:pPr>
          </w:p>
        </w:tc>
      </w:tr>
      <w:tr w:rsidR="004E2DAA" w:rsidRPr="00573AF5" w14:paraId="3E6A36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13108D" w14:textId="77777777" w:rsidR="00D47A5C" w:rsidRDefault="00D47A5C" w:rsidP="00D47A5C">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706EBD46" w14:textId="77777777" w:rsidR="00D47A5C" w:rsidRDefault="00D47A5C" w:rsidP="00D47A5C">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36019B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87CD7" w14:textId="77777777" w:rsidR="00D47A5C" w:rsidRDefault="00D47A5C" w:rsidP="00D47A5C">
            <w:pPr>
              <w:pStyle w:val="MsgTableBody"/>
              <w:jc w:val="center"/>
            </w:pPr>
            <w:r>
              <w:t>4</w:t>
            </w:r>
          </w:p>
        </w:tc>
      </w:tr>
      <w:tr w:rsidR="00D47A5C" w:rsidRPr="00573AF5" w14:paraId="098D96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C313EF" w14:textId="77777777" w:rsidR="00D47A5C" w:rsidRDefault="00D47A5C" w:rsidP="00D47A5C">
            <w:pPr>
              <w:pStyle w:val="MsgTableBody"/>
            </w:pPr>
            <w:r>
              <w:lastRenderedPageBreak/>
              <w:t xml:space="preserve">     {RXR}</w:t>
            </w:r>
          </w:p>
        </w:tc>
        <w:tc>
          <w:tcPr>
            <w:tcW w:w="4320" w:type="dxa"/>
            <w:tcBorders>
              <w:top w:val="dotted" w:sz="4" w:space="0" w:color="auto"/>
              <w:left w:val="nil"/>
              <w:bottom w:val="dotted" w:sz="4" w:space="0" w:color="auto"/>
              <w:right w:val="nil"/>
            </w:tcBorders>
            <w:shd w:val="clear" w:color="auto" w:fill="FFFFFF"/>
          </w:tcPr>
          <w:p w14:paraId="55E0636E"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C5368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D236D0" w14:textId="77777777" w:rsidR="00D47A5C" w:rsidRDefault="00D47A5C" w:rsidP="00D47A5C">
            <w:pPr>
              <w:pStyle w:val="MsgTableBody"/>
              <w:jc w:val="center"/>
            </w:pPr>
            <w:r>
              <w:t>4</w:t>
            </w:r>
          </w:p>
        </w:tc>
      </w:tr>
      <w:tr w:rsidR="004E2DAA" w:rsidRPr="00573AF5" w14:paraId="6D61F7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DF8DD2"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650661C" w14:textId="77777777" w:rsidR="00D47A5C" w:rsidRDefault="00D47A5C" w:rsidP="00D47A5C">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056A428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87D0CC" w14:textId="77777777" w:rsidR="00D47A5C" w:rsidRDefault="00D47A5C" w:rsidP="00D47A5C">
            <w:pPr>
              <w:pStyle w:val="MsgTableBody"/>
              <w:jc w:val="center"/>
            </w:pPr>
            <w:r>
              <w:t>4</w:t>
            </w:r>
          </w:p>
        </w:tc>
      </w:tr>
      <w:tr w:rsidR="00D47A5C" w:rsidRPr="00573AF5" w14:paraId="2997FC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50935B"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31E2D9" w14:textId="77777777" w:rsidR="00D47A5C" w:rsidRDefault="00D47A5C" w:rsidP="00D47A5C">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3CD8820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017FFD" w14:textId="77777777" w:rsidR="00D47A5C" w:rsidRDefault="00D47A5C" w:rsidP="00D47A5C">
            <w:pPr>
              <w:pStyle w:val="MsgTableBody"/>
              <w:jc w:val="center"/>
            </w:pPr>
          </w:p>
        </w:tc>
      </w:tr>
      <w:tr w:rsidR="004E2DAA" w:rsidRPr="00573AF5" w14:paraId="2D9696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B5204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A5303F"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538A7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06459" w14:textId="77777777" w:rsidR="00D47A5C" w:rsidRDefault="00D47A5C" w:rsidP="00D47A5C">
            <w:pPr>
              <w:pStyle w:val="MsgTableBody"/>
              <w:jc w:val="center"/>
            </w:pPr>
            <w:r>
              <w:t>7</w:t>
            </w:r>
          </w:p>
        </w:tc>
      </w:tr>
      <w:tr w:rsidR="00D47A5C" w:rsidRPr="00573AF5" w14:paraId="5089F8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27FD54"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2E3816"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A2A832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63CDF" w14:textId="77777777" w:rsidR="00D47A5C" w:rsidRDefault="00D47A5C" w:rsidP="00D47A5C">
            <w:pPr>
              <w:pStyle w:val="MsgTableBody"/>
              <w:jc w:val="center"/>
            </w:pPr>
            <w:r>
              <w:rPr>
                <w:noProof/>
              </w:rPr>
              <w:t>7</w:t>
            </w:r>
          </w:p>
        </w:tc>
      </w:tr>
      <w:tr w:rsidR="004E2DAA" w:rsidRPr="00573AF5" w14:paraId="251D10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095728"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6177CA" w14:textId="77777777" w:rsidR="00D47A5C" w:rsidRDefault="00D47A5C" w:rsidP="00D47A5C">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2B3D6D8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0AD16" w14:textId="77777777" w:rsidR="00D47A5C" w:rsidRDefault="00D47A5C" w:rsidP="00D47A5C">
            <w:pPr>
              <w:pStyle w:val="MsgTableBody"/>
              <w:jc w:val="center"/>
            </w:pPr>
          </w:p>
        </w:tc>
      </w:tr>
      <w:tr w:rsidR="00D47A5C" w:rsidRPr="00573AF5" w14:paraId="333131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06C4E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BD43A4" w14:textId="77777777" w:rsidR="00D47A5C" w:rsidRDefault="00D47A5C" w:rsidP="00D47A5C">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3CD89D0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0C1291" w14:textId="77777777" w:rsidR="00D47A5C" w:rsidRDefault="00D47A5C" w:rsidP="00D47A5C">
            <w:pPr>
              <w:pStyle w:val="MsgTableBody"/>
              <w:jc w:val="center"/>
            </w:pPr>
          </w:p>
        </w:tc>
      </w:tr>
      <w:tr w:rsidR="004E2DAA" w:rsidRPr="00573AF5" w14:paraId="5C593D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40DF0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B932F6" w14:textId="77777777" w:rsidR="00D47A5C" w:rsidRDefault="00D47A5C" w:rsidP="00D47A5C">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BE4E74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960F4" w14:textId="77777777" w:rsidR="00D47A5C" w:rsidRDefault="00D47A5C" w:rsidP="00D47A5C">
            <w:pPr>
              <w:pStyle w:val="MsgTableBody"/>
              <w:jc w:val="center"/>
            </w:pPr>
          </w:p>
        </w:tc>
      </w:tr>
      <w:tr w:rsidR="00D47A5C" w:rsidRPr="00573AF5" w14:paraId="7DD2F1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A55836" w14:textId="77777777" w:rsidR="00D47A5C" w:rsidRDefault="00D47A5C" w:rsidP="00D47A5C">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35EEEC" w14:textId="77777777" w:rsidR="00D47A5C" w:rsidRDefault="00D47A5C" w:rsidP="00D47A5C">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01BD5B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E36CD5" w14:textId="77777777" w:rsidR="00D47A5C" w:rsidRDefault="00D47A5C" w:rsidP="00D47A5C">
            <w:pPr>
              <w:pStyle w:val="MsgTableBody"/>
              <w:jc w:val="center"/>
            </w:pPr>
            <w:r>
              <w:t>4</w:t>
            </w:r>
          </w:p>
        </w:tc>
      </w:tr>
      <w:tr w:rsidR="004E2DAA" w:rsidRPr="00573AF5" w14:paraId="4278E6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89CE0C"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1B266C4"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41D67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C6B30" w14:textId="77777777" w:rsidR="00D47A5C" w:rsidRDefault="00D47A5C" w:rsidP="00D47A5C">
            <w:pPr>
              <w:pStyle w:val="MsgTableBody"/>
              <w:jc w:val="center"/>
            </w:pPr>
            <w:r>
              <w:t>4</w:t>
            </w:r>
          </w:p>
        </w:tc>
      </w:tr>
      <w:tr w:rsidR="00D47A5C" w:rsidRPr="00573AF5" w14:paraId="1B082E5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339DC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E39A4FA" w14:textId="77777777" w:rsidR="00D47A5C" w:rsidRDefault="00D47A5C" w:rsidP="00D47A5C">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47AED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E4EA95" w14:textId="77777777" w:rsidR="00D47A5C" w:rsidRDefault="00D47A5C" w:rsidP="00D47A5C">
            <w:pPr>
              <w:pStyle w:val="MsgTableBody"/>
              <w:jc w:val="center"/>
            </w:pPr>
          </w:p>
        </w:tc>
      </w:tr>
      <w:tr w:rsidR="004E2DAA" w:rsidRPr="00573AF5" w14:paraId="40F0BDA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E5D19D"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2A73500"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A906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7DBE0D" w14:textId="77777777" w:rsidR="00D47A5C" w:rsidRDefault="00D47A5C" w:rsidP="00D47A5C">
            <w:pPr>
              <w:pStyle w:val="MsgTableBody"/>
              <w:jc w:val="center"/>
            </w:pPr>
            <w:r>
              <w:t>7</w:t>
            </w:r>
          </w:p>
        </w:tc>
      </w:tr>
      <w:tr w:rsidR="00D47A5C" w:rsidRPr="00573AF5" w14:paraId="79EA8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A8B410"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910C871"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3E66FF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32E0D" w14:textId="77777777" w:rsidR="00D47A5C" w:rsidRDefault="00D47A5C" w:rsidP="00D47A5C">
            <w:pPr>
              <w:pStyle w:val="MsgTableBody"/>
              <w:jc w:val="center"/>
            </w:pPr>
            <w:r>
              <w:rPr>
                <w:noProof/>
              </w:rPr>
              <w:t>7</w:t>
            </w:r>
          </w:p>
        </w:tc>
      </w:tr>
      <w:tr w:rsidR="004E2DAA" w:rsidRPr="00573AF5" w14:paraId="015C96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63D8D5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64F057" w14:textId="77777777" w:rsidR="00D47A5C" w:rsidRDefault="00D47A5C" w:rsidP="00D47A5C">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2565255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56CF54" w14:textId="77777777" w:rsidR="00D47A5C" w:rsidRDefault="00D47A5C" w:rsidP="00D47A5C">
            <w:pPr>
              <w:pStyle w:val="MsgTableBody"/>
              <w:jc w:val="center"/>
            </w:pPr>
          </w:p>
        </w:tc>
      </w:tr>
      <w:tr w:rsidR="00D47A5C" w:rsidRPr="00573AF5" w14:paraId="091C2DF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819611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ADBE5D" w14:textId="77777777" w:rsidR="00D47A5C" w:rsidRDefault="00D47A5C" w:rsidP="00D47A5C">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46CDE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C4551" w14:textId="77777777" w:rsidR="00D47A5C" w:rsidRDefault="00D47A5C" w:rsidP="00D47A5C">
            <w:pPr>
              <w:pStyle w:val="MsgTableBody"/>
              <w:jc w:val="center"/>
            </w:pPr>
          </w:p>
        </w:tc>
      </w:tr>
      <w:tr w:rsidR="004E2DAA" w:rsidRPr="00573AF5" w14:paraId="7DFFA7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1C01AC"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278EC03"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40328B3"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3D2D4D" w14:textId="77777777" w:rsidR="00D47A5C" w:rsidRDefault="00D47A5C" w:rsidP="00D47A5C">
            <w:pPr>
              <w:pStyle w:val="MsgTableBody"/>
              <w:jc w:val="center"/>
            </w:pPr>
            <w:r>
              <w:t>7</w:t>
            </w:r>
          </w:p>
        </w:tc>
      </w:tr>
      <w:tr w:rsidR="00D47A5C" w:rsidRPr="00573AF5" w14:paraId="14E7C25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C52E38"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4E8B0F75" w14:textId="77777777" w:rsidR="00D47A5C" w:rsidRDefault="00D47A5C" w:rsidP="00D47A5C">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47DCD1A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488F9" w14:textId="77777777" w:rsidR="00D47A5C" w:rsidRDefault="00D47A5C" w:rsidP="00D47A5C">
            <w:pPr>
              <w:pStyle w:val="MsgTableBody"/>
              <w:jc w:val="center"/>
            </w:pPr>
          </w:p>
        </w:tc>
      </w:tr>
      <w:tr w:rsidR="004E2DAA" w:rsidRPr="00573AF5" w14:paraId="4AE69C4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16CC63"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7ABAA75" w14:textId="77777777" w:rsidR="00D47A5C" w:rsidRDefault="00D47A5C" w:rsidP="00D47A5C">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0FB7491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7A965A" w14:textId="77777777" w:rsidR="00D47A5C" w:rsidRDefault="00D47A5C" w:rsidP="00D47A5C">
            <w:pPr>
              <w:pStyle w:val="MsgTableBody"/>
              <w:jc w:val="center"/>
            </w:pPr>
          </w:p>
        </w:tc>
      </w:tr>
      <w:tr w:rsidR="00D47A5C" w:rsidRPr="00573AF5" w14:paraId="13430D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059E92" w14:textId="77777777" w:rsidR="00D47A5C" w:rsidRDefault="00D47A5C" w:rsidP="00D47A5C">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EA0ED8D" w14:textId="77777777" w:rsidR="00D47A5C" w:rsidRDefault="00D47A5C" w:rsidP="00D47A5C">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0EC6220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13236E" w14:textId="77777777" w:rsidR="00D47A5C" w:rsidRDefault="00D47A5C" w:rsidP="00D47A5C">
            <w:pPr>
              <w:pStyle w:val="MsgTableBody"/>
              <w:jc w:val="center"/>
            </w:pPr>
            <w:r>
              <w:t>12</w:t>
            </w:r>
          </w:p>
        </w:tc>
      </w:tr>
      <w:tr w:rsidR="004E2DAA" w:rsidRPr="00573AF5" w14:paraId="51C466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5A65A1"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3CF99A65" w14:textId="77777777" w:rsidR="00D47A5C" w:rsidRDefault="00D47A5C" w:rsidP="00D47A5C">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4EA4E4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DB9A8A" w14:textId="77777777" w:rsidR="00D47A5C" w:rsidRDefault="00D47A5C" w:rsidP="00D47A5C">
            <w:pPr>
              <w:pStyle w:val="MsgTableBody"/>
              <w:jc w:val="center"/>
            </w:pPr>
            <w:r>
              <w:t>15</w:t>
            </w:r>
          </w:p>
        </w:tc>
      </w:tr>
      <w:tr w:rsidR="00D47A5C" w:rsidRPr="00573AF5" w14:paraId="29CF85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9D8E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2230EB" w14:textId="1320E6CC" w:rsidR="00D47A5C" w:rsidRDefault="00D47A5C" w:rsidP="00D47A5C">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5BB608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7EAD" w14:textId="77777777" w:rsidR="00D47A5C" w:rsidRDefault="00D47A5C" w:rsidP="00D47A5C">
            <w:pPr>
              <w:pStyle w:val="MsgTableBody"/>
              <w:jc w:val="center"/>
            </w:pPr>
          </w:p>
        </w:tc>
      </w:tr>
      <w:tr w:rsidR="004E2DAA" w:rsidRPr="00573AF5" w14:paraId="597EEE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525940"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736B8E8" w14:textId="7042EC9C" w:rsidR="00D47A5C" w:rsidRDefault="00D47A5C" w:rsidP="00D47A5C">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596048C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5432D" w14:textId="77777777" w:rsidR="00D47A5C" w:rsidRDefault="00D47A5C" w:rsidP="00D47A5C">
            <w:pPr>
              <w:pStyle w:val="MsgTableBody"/>
              <w:jc w:val="center"/>
            </w:pPr>
          </w:p>
        </w:tc>
      </w:tr>
      <w:tr w:rsidR="00D47A5C" w:rsidRPr="00573AF5" w14:paraId="725178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8B3787" w14:textId="77777777"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8DE3CC3" w14:textId="7B4A9320" w:rsidR="00D47A5C" w:rsidRDefault="000F344B" w:rsidP="00D47A5C">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0CDF576" w14:textId="76FB3140"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84E63A4" w14:textId="77777777" w:rsidR="00D47A5C" w:rsidRDefault="00D47A5C" w:rsidP="00D47A5C">
            <w:pPr>
              <w:pStyle w:val="MsgTableBody"/>
              <w:jc w:val="center"/>
            </w:pPr>
            <w:r>
              <w:t>15</w:t>
            </w:r>
          </w:p>
        </w:tc>
      </w:tr>
      <w:tr w:rsidR="004E2DAA" w:rsidRPr="00573AF5" w14:paraId="4550DB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7A3812"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DC5D949" w14:textId="77777777" w:rsidR="0061296D" w:rsidRDefault="0061296D" w:rsidP="0061296D">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A2DC20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A425E" w14:textId="77777777" w:rsidR="0061296D" w:rsidRDefault="0061296D" w:rsidP="0061296D">
            <w:pPr>
              <w:pStyle w:val="MsgTableBody"/>
              <w:jc w:val="center"/>
            </w:pPr>
            <w:r w:rsidRPr="008225F0">
              <w:rPr>
                <w:color w:val="FF0000"/>
              </w:rPr>
              <w:t>7</w:t>
            </w:r>
          </w:p>
        </w:tc>
      </w:tr>
      <w:tr w:rsidR="0061296D" w:rsidRPr="00573AF5" w14:paraId="055EE3A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F71A0F"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7AF910F" w14:textId="77777777" w:rsidR="0061296D" w:rsidRDefault="0061296D" w:rsidP="0061296D">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155CBD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2658F" w14:textId="77777777" w:rsidR="0061296D" w:rsidRDefault="0061296D" w:rsidP="0061296D">
            <w:pPr>
              <w:pStyle w:val="MsgTableBody"/>
              <w:jc w:val="center"/>
            </w:pPr>
            <w:r>
              <w:t>11</w:t>
            </w:r>
          </w:p>
        </w:tc>
      </w:tr>
      <w:tr w:rsidR="004E2DAA" w:rsidRPr="00573AF5" w14:paraId="37A2EC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509387"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38604F" w14:textId="1D9D638E" w:rsidR="0061296D" w:rsidRDefault="0061296D" w:rsidP="0061296D">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07D38E5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9738E" w14:textId="77777777" w:rsidR="0061296D" w:rsidRDefault="0061296D" w:rsidP="0061296D">
            <w:pPr>
              <w:pStyle w:val="MsgTableBody"/>
              <w:jc w:val="center"/>
            </w:pPr>
          </w:p>
        </w:tc>
      </w:tr>
      <w:tr w:rsidR="0061296D" w:rsidRPr="00573AF5" w14:paraId="2846EF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53C86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3C6FAA" w14:textId="77777777" w:rsidR="0061296D" w:rsidRDefault="0061296D" w:rsidP="0061296D">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0E94887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48FA0" w14:textId="77777777" w:rsidR="0061296D" w:rsidRDefault="0061296D" w:rsidP="0061296D">
            <w:pPr>
              <w:pStyle w:val="MsgTableBody"/>
              <w:jc w:val="center"/>
            </w:pPr>
            <w:r>
              <w:t>15</w:t>
            </w:r>
          </w:p>
        </w:tc>
      </w:tr>
      <w:tr w:rsidR="004E2DAA" w:rsidRPr="00573AF5" w14:paraId="309E78E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507E29"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04B512" w14:textId="3A010971" w:rsidR="0061296D" w:rsidRDefault="0061296D" w:rsidP="0061296D">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52A36CFF"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995D55" w14:textId="77777777" w:rsidR="0061296D" w:rsidRDefault="0061296D" w:rsidP="0061296D">
            <w:pPr>
              <w:pStyle w:val="MsgTableBody"/>
              <w:jc w:val="center"/>
            </w:pPr>
          </w:p>
        </w:tc>
      </w:tr>
      <w:tr w:rsidR="0061296D" w:rsidRPr="00573AF5" w14:paraId="7B8D82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90BC10"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8B879B" w14:textId="77777777" w:rsidR="0061296D" w:rsidRDefault="0061296D" w:rsidP="0061296D">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CDE1E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E27E6" w14:textId="77777777" w:rsidR="0061296D" w:rsidRDefault="0061296D" w:rsidP="0061296D">
            <w:pPr>
              <w:pStyle w:val="MsgTableBody"/>
              <w:jc w:val="center"/>
            </w:pPr>
          </w:p>
        </w:tc>
      </w:tr>
      <w:tr w:rsidR="004E2DAA" w:rsidRPr="00573AF5" w14:paraId="64ABC1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4151C"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0AC5BE"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50B32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5FB05" w14:textId="77777777" w:rsidR="0061296D" w:rsidRDefault="0061296D" w:rsidP="0061296D">
            <w:pPr>
              <w:pStyle w:val="MsgTableBody"/>
              <w:jc w:val="center"/>
            </w:pPr>
            <w:r>
              <w:t>7</w:t>
            </w:r>
          </w:p>
        </w:tc>
      </w:tr>
      <w:tr w:rsidR="0061296D" w:rsidRPr="00573AF5" w14:paraId="1B9701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C29B31F"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6C96B46"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825536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FDF46F" w14:textId="77777777" w:rsidR="0061296D" w:rsidRDefault="0061296D" w:rsidP="0061296D">
            <w:pPr>
              <w:pStyle w:val="MsgTableBody"/>
              <w:jc w:val="center"/>
            </w:pPr>
            <w:r>
              <w:rPr>
                <w:noProof/>
              </w:rPr>
              <w:t>7</w:t>
            </w:r>
          </w:p>
        </w:tc>
      </w:tr>
      <w:tr w:rsidR="004E2DAA" w:rsidRPr="00573AF5" w14:paraId="3F0EAF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2211D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12A292" w14:textId="77777777" w:rsidR="0061296D" w:rsidRDefault="0061296D" w:rsidP="0061296D">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6F389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EE6111" w14:textId="77777777" w:rsidR="0061296D" w:rsidRDefault="0061296D" w:rsidP="0061296D">
            <w:pPr>
              <w:pStyle w:val="MsgTableBody"/>
              <w:jc w:val="center"/>
            </w:pPr>
          </w:p>
        </w:tc>
      </w:tr>
      <w:tr w:rsidR="0061296D" w:rsidRPr="00573AF5" w14:paraId="1F0E26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1624D2D"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2337814E" w14:textId="77777777" w:rsidR="0061296D" w:rsidRDefault="0061296D" w:rsidP="0061296D">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3684B8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264ABD" w14:textId="77777777" w:rsidR="0061296D" w:rsidRDefault="0061296D" w:rsidP="0061296D">
            <w:pPr>
              <w:pStyle w:val="MsgTableBody"/>
              <w:jc w:val="center"/>
            </w:pPr>
          </w:p>
        </w:tc>
      </w:tr>
      <w:tr w:rsidR="004E2DAA" w:rsidRPr="00573AF5" w14:paraId="6FCC1A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E9CCA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05D3647" w14:textId="77777777" w:rsidR="0061296D" w:rsidRDefault="0061296D" w:rsidP="0061296D">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2F81558"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77264" w14:textId="77777777" w:rsidR="0061296D" w:rsidRDefault="0061296D" w:rsidP="0061296D">
            <w:pPr>
              <w:pStyle w:val="MsgTableBody"/>
              <w:jc w:val="center"/>
            </w:pPr>
          </w:p>
        </w:tc>
      </w:tr>
      <w:tr w:rsidR="0061296D" w:rsidRPr="00573AF5" w14:paraId="57D2EC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181BBC" w14:textId="77777777" w:rsidR="0061296D" w:rsidRDefault="0061296D" w:rsidP="0061296D">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BECAB54" w14:textId="77777777" w:rsidR="0061296D" w:rsidRDefault="0061296D" w:rsidP="0061296D">
            <w:pPr>
              <w:pStyle w:val="MsgTableBody"/>
            </w:pPr>
            <w:r>
              <w:t>Goal</w:t>
            </w:r>
          </w:p>
        </w:tc>
        <w:tc>
          <w:tcPr>
            <w:tcW w:w="864" w:type="dxa"/>
            <w:tcBorders>
              <w:top w:val="dotted" w:sz="4" w:space="0" w:color="auto"/>
              <w:left w:val="nil"/>
              <w:bottom w:val="dotted" w:sz="4" w:space="0" w:color="auto"/>
              <w:right w:val="nil"/>
            </w:tcBorders>
            <w:shd w:val="clear" w:color="auto" w:fill="FFFFFF"/>
          </w:tcPr>
          <w:p w14:paraId="3175798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C4ED5E" w14:textId="77777777" w:rsidR="0061296D" w:rsidRDefault="0061296D" w:rsidP="0061296D">
            <w:pPr>
              <w:pStyle w:val="MsgTableBody"/>
              <w:jc w:val="center"/>
            </w:pPr>
            <w:r>
              <w:t>12</w:t>
            </w:r>
          </w:p>
        </w:tc>
      </w:tr>
      <w:tr w:rsidR="004E2DAA" w:rsidRPr="00573AF5" w14:paraId="1204A28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9F56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6073B9D" w14:textId="77777777" w:rsidR="0061296D" w:rsidRDefault="0061296D" w:rsidP="0061296D">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3E86EAC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9879E" w14:textId="77777777" w:rsidR="0061296D" w:rsidRDefault="0061296D" w:rsidP="0061296D">
            <w:pPr>
              <w:pStyle w:val="MsgTableBody"/>
              <w:jc w:val="center"/>
            </w:pPr>
            <w:r>
              <w:t>15</w:t>
            </w:r>
          </w:p>
        </w:tc>
      </w:tr>
      <w:tr w:rsidR="0061296D" w:rsidRPr="00573AF5" w14:paraId="2820DA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DAC3C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952A0B" w14:textId="54D3F922" w:rsidR="0061296D" w:rsidRDefault="0061296D" w:rsidP="0061296D">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727ABAC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5CCC92" w14:textId="77777777" w:rsidR="0061296D" w:rsidRDefault="0061296D" w:rsidP="0061296D">
            <w:pPr>
              <w:pStyle w:val="MsgTableBody"/>
              <w:jc w:val="center"/>
            </w:pPr>
          </w:p>
        </w:tc>
      </w:tr>
      <w:tr w:rsidR="004E2DAA" w:rsidRPr="00573AF5" w14:paraId="41119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5EC1B9"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3A93B9" w14:textId="63097952" w:rsidR="0061296D" w:rsidRDefault="0061296D" w:rsidP="0061296D">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F41FEE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D47A1" w14:textId="77777777" w:rsidR="0061296D" w:rsidRDefault="0061296D" w:rsidP="0061296D">
            <w:pPr>
              <w:pStyle w:val="MsgTableBody"/>
              <w:jc w:val="center"/>
            </w:pPr>
          </w:p>
        </w:tc>
      </w:tr>
      <w:tr w:rsidR="0061296D" w:rsidRPr="00573AF5" w14:paraId="6FE48F4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17BAE2" w14:textId="77777777" w:rsidR="0061296D" w:rsidRDefault="0061296D" w:rsidP="0061296D">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5695F5F" w14:textId="3A84D8E3" w:rsidR="0061296D" w:rsidRDefault="000F344B" w:rsidP="0061296D">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7C8F3D" w14:textId="158158B4" w:rsidR="0061296D" w:rsidRDefault="000F344B" w:rsidP="0061296D">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38FD4D3" w14:textId="77777777" w:rsidR="0061296D" w:rsidRDefault="0061296D" w:rsidP="0061296D">
            <w:pPr>
              <w:pStyle w:val="MsgTableBody"/>
              <w:jc w:val="center"/>
            </w:pPr>
            <w:r>
              <w:t>15</w:t>
            </w:r>
          </w:p>
        </w:tc>
      </w:tr>
      <w:tr w:rsidR="004E2DAA" w:rsidRPr="00573AF5" w14:paraId="67C556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5A3F23" w14:textId="77777777" w:rsidR="0061296D" w:rsidRDefault="0061296D" w:rsidP="0061296D">
            <w:pPr>
              <w:pStyle w:val="MsgTableBody"/>
            </w:pPr>
            <w:r w:rsidRPr="008225F0">
              <w:rPr>
                <w:color w:val="FF0000"/>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5734E42D" w14:textId="77777777" w:rsidR="0061296D" w:rsidRDefault="0061296D" w:rsidP="0061296D">
            <w:pPr>
              <w:pStyle w:val="MsgTableBody"/>
            </w:pPr>
            <w:r w:rsidRPr="008225F0">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322709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6D77A" w14:textId="77777777" w:rsidR="0061296D" w:rsidRDefault="0061296D" w:rsidP="0061296D">
            <w:pPr>
              <w:pStyle w:val="MsgTableBody"/>
              <w:jc w:val="center"/>
            </w:pPr>
            <w:r w:rsidRPr="008225F0">
              <w:rPr>
                <w:color w:val="FF0000"/>
              </w:rPr>
              <w:t>7</w:t>
            </w:r>
          </w:p>
        </w:tc>
      </w:tr>
      <w:tr w:rsidR="0061296D" w:rsidRPr="00573AF5" w14:paraId="6FC2B7C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855481"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E0794A8" w14:textId="77777777" w:rsidR="0061296D" w:rsidRDefault="0061296D" w:rsidP="0061296D">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3DEC8E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EE20B" w14:textId="77777777" w:rsidR="0061296D" w:rsidRDefault="0061296D" w:rsidP="0061296D">
            <w:pPr>
              <w:pStyle w:val="MsgTableBody"/>
              <w:jc w:val="center"/>
            </w:pPr>
            <w:r>
              <w:t>11</w:t>
            </w:r>
          </w:p>
        </w:tc>
      </w:tr>
      <w:tr w:rsidR="004E2DAA" w:rsidRPr="00573AF5" w14:paraId="4952B31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1244B0"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3E1C851" w14:textId="1E34BBDF" w:rsidR="0061296D" w:rsidRDefault="0061296D" w:rsidP="0061296D">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07CE7DA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B657CB" w14:textId="77777777" w:rsidR="0061296D" w:rsidRDefault="0061296D" w:rsidP="0061296D">
            <w:pPr>
              <w:pStyle w:val="MsgTableBody"/>
              <w:jc w:val="center"/>
            </w:pPr>
          </w:p>
        </w:tc>
      </w:tr>
      <w:tr w:rsidR="0061296D" w:rsidRPr="00573AF5" w14:paraId="2D7F63A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ADDAA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CAA8D04" w14:textId="77777777" w:rsidR="0061296D" w:rsidRDefault="0061296D" w:rsidP="0061296D">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5F0A37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BB5A2F" w14:textId="77777777" w:rsidR="0061296D" w:rsidRDefault="0061296D" w:rsidP="0061296D">
            <w:pPr>
              <w:pStyle w:val="MsgTableBody"/>
              <w:jc w:val="center"/>
            </w:pPr>
            <w:r>
              <w:t>15</w:t>
            </w:r>
          </w:p>
        </w:tc>
      </w:tr>
      <w:tr w:rsidR="004E2DAA" w:rsidRPr="00573AF5" w14:paraId="3B1FBF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1F392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DFDF63" w14:textId="6818229D" w:rsidR="0061296D" w:rsidRDefault="0061296D" w:rsidP="0061296D">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7289B37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73958" w14:textId="77777777" w:rsidR="0061296D" w:rsidRDefault="0061296D" w:rsidP="0061296D">
            <w:pPr>
              <w:pStyle w:val="MsgTableBody"/>
              <w:jc w:val="center"/>
            </w:pPr>
          </w:p>
        </w:tc>
      </w:tr>
      <w:tr w:rsidR="0061296D" w:rsidRPr="00573AF5" w14:paraId="0E5CC19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0A5B5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E2717" w14:textId="77777777" w:rsidR="0061296D" w:rsidRDefault="0061296D" w:rsidP="0061296D">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B0E701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EE7720" w14:textId="77777777" w:rsidR="0061296D" w:rsidRDefault="0061296D" w:rsidP="0061296D">
            <w:pPr>
              <w:pStyle w:val="MsgTableBody"/>
              <w:jc w:val="center"/>
            </w:pPr>
          </w:p>
        </w:tc>
      </w:tr>
      <w:tr w:rsidR="004E2DAA" w:rsidRPr="00573AF5" w14:paraId="217D85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7BBC30"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EF3A5C"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49E826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CD4D2" w14:textId="77777777" w:rsidR="0061296D" w:rsidRDefault="0061296D" w:rsidP="0061296D">
            <w:pPr>
              <w:pStyle w:val="MsgTableBody"/>
              <w:jc w:val="center"/>
            </w:pPr>
            <w:r>
              <w:t>7</w:t>
            </w:r>
          </w:p>
        </w:tc>
      </w:tr>
      <w:tr w:rsidR="0061296D" w:rsidRPr="00573AF5" w14:paraId="075F4B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70F042"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BE00C5"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E307BE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0D3963" w14:textId="77777777" w:rsidR="0061296D" w:rsidRDefault="0061296D" w:rsidP="0061296D">
            <w:pPr>
              <w:pStyle w:val="MsgTableBody"/>
              <w:jc w:val="center"/>
            </w:pPr>
            <w:r>
              <w:rPr>
                <w:noProof/>
              </w:rPr>
              <w:t>7</w:t>
            </w:r>
          </w:p>
        </w:tc>
      </w:tr>
      <w:tr w:rsidR="004E2DAA" w:rsidRPr="00573AF5" w14:paraId="1A5F34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F0AF71"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8774EA" w14:textId="77777777" w:rsidR="0061296D" w:rsidRDefault="0061296D" w:rsidP="0061296D">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789D206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00E3E" w14:textId="77777777" w:rsidR="0061296D" w:rsidRDefault="0061296D" w:rsidP="0061296D">
            <w:pPr>
              <w:pStyle w:val="MsgTableBody"/>
              <w:jc w:val="center"/>
            </w:pPr>
          </w:p>
        </w:tc>
      </w:tr>
      <w:tr w:rsidR="0061296D" w:rsidRPr="00573AF5" w14:paraId="003B6C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745D49"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782B9933" w14:textId="77777777" w:rsidR="0061296D" w:rsidRDefault="0061296D" w:rsidP="0061296D">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3BA1380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E6F95" w14:textId="77777777" w:rsidR="0061296D" w:rsidRDefault="0061296D" w:rsidP="0061296D">
            <w:pPr>
              <w:pStyle w:val="MsgTableBody"/>
              <w:jc w:val="center"/>
            </w:pPr>
          </w:p>
        </w:tc>
      </w:tr>
      <w:tr w:rsidR="004E2DAA" w:rsidRPr="00573AF5" w14:paraId="34A696F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B33F9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19B53E2" w14:textId="77777777" w:rsidR="0061296D" w:rsidRDefault="0061296D" w:rsidP="0061296D">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EEDC6A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ACC25" w14:textId="77777777" w:rsidR="0061296D" w:rsidRDefault="0061296D" w:rsidP="0061296D">
            <w:pPr>
              <w:pStyle w:val="MsgTableBody"/>
              <w:jc w:val="center"/>
            </w:pPr>
          </w:p>
        </w:tc>
      </w:tr>
      <w:tr w:rsidR="0061296D" w:rsidRPr="00573AF5" w14:paraId="4F8544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FAA37F" w14:textId="77777777" w:rsidR="0061296D" w:rsidRDefault="0061296D" w:rsidP="0061296D">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2B5F458F" w14:textId="77777777" w:rsidR="0061296D" w:rsidRDefault="0061296D" w:rsidP="0061296D">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0FC53B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2397D9" w14:textId="77777777" w:rsidR="0061296D" w:rsidRDefault="0061296D" w:rsidP="0061296D">
            <w:pPr>
              <w:pStyle w:val="MsgTableBody"/>
              <w:jc w:val="center"/>
            </w:pPr>
            <w:r>
              <w:t>12</w:t>
            </w:r>
          </w:p>
        </w:tc>
      </w:tr>
      <w:tr w:rsidR="004E2DAA" w:rsidRPr="00573AF5" w14:paraId="204243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B1855F"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56687A" w14:textId="77777777" w:rsidR="0061296D" w:rsidRDefault="0061296D" w:rsidP="0061296D">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44F2D76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3F58E6" w14:textId="77777777" w:rsidR="0061296D" w:rsidRDefault="0061296D" w:rsidP="0061296D">
            <w:pPr>
              <w:pStyle w:val="MsgTableBody"/>
              <w:jc w:val="center"/>
            </w:pPr>
            <w:r>
              <w:t>15</w:t>
            </w:r>
          </w:p>
        </w:tc>
      </w:tr>
      <w:tr w:rsidR="0061296D" w:rsidRPr="00573AF5" w14:paraId="50512B1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2083B6"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69A6EC" w14:textId="00F4E19E" w:rsidR="0061296D" w:rsidRDefault="0061296D" w:rsidP="0061296D">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335825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D68FA2" w14:textId="77777777" w:rsidR="0061296D" w:rsidRDefault="0061296D" w:rsidP="0061296D">
            <w:pPr>
              <w:pStyle w:val="MsgTableBody"/>
              <w:jc w:val="center"/>
            </w:pPr>
          </w:p>
        </w:tc>
      </w:tr>
      <w:tr w:rsidR="004E2DAA" w:rsidRPr="00573AF5" w14:paraId="52D0B6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EE169F"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CE6BDBC" w14:textId="4D80122F" w:rsidR="0061296D" w:rsidRDefault="0061296D" w:rsidP="0061296D">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B09A5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81454" w14:textId="77777777" w:rsidR="0061296D" w:rsidRDefault="0061296D" w:rsidP="0061296D">
            <w:pPr>
              <w:pStyle w:val="MsgTableBody"/>
              <w:jc w:val="center"/>
            </w:pPr>
          </w:p>
        </w:tc>
      </w:tr>
      <w:tr w:rsidR="00E85890" w:rsidRPr="00573AF5" w14:paraId="4241DB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CF4B9" w14:textId="45468039" w:rsidR="00E85890" w:rsidRDefault="00E85890" w:rsidP="00E85890">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24529F0" w14:textId="0FDBBD8F" w:rsidR="00E85890" w:rsidRDefault="00E85890" w:rsidP="00E85890">
            <w:pPr>
              <w:pStyle w:val="MsgTableBody"/>
            </w:pPr>
            <w:r w:rsidRPr="008225F0">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52668FA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A23E6E" w14:textId="7C03DE47" w:rsidR="00E85890" w:rsidRDefault="00E85890" w:rsidP="00E85890">
            <w:pPr>
              <w:pStyle w:val="MsgTableBody"/>
              <w:jc w:val="center"/>
            </w:pPr>
            <w:r w:rsidRPr="008225F0">
              <w:rPr>
                <w:color w:val="FF0000"/>
              </w:rPr>
              <w:t>7</w:t>
            </w:r>
          </w:p>
        </w:tc>
      </w:tr>
      <w:tr w:rsidR="004E2DAA" w:rsidRPr="00573AF5" w14:paraId="3FF5D6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88D9EB"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CFE7C" w14:textId="3B734700" w:rsidR="0061296D" w:rsidRDefault="0061296D" w:rsidP="0061296D">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75BCD7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E60FB8" w14:textId="77777777" w:rsidR="0061296D" w:rsidRDefault="0061296D" w:rsidP="0061296D">
            <w:pPr>
              <w:pStyle w:val="MsgTableBody"/>
              <w:jc w:val="center"/>
            </w:pPr>
            <w:r>
              <w:t>11</w:t>
            </w:r>
          </w:p>
        </w:tc>
      </w:tr>
      <w:tr w:rsidR="0061296D" w:rsidRPr="00573AF5" w14:paraId="79DD9F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28DE8A"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1BEE420E" w14:textId="5077928E" w:rsidR="0061296D" w:rsidRDefault="0061296D" w:rsidP="0061296D">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E68D87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455514" w14:textId="77777777" w:rsidR="0061296D" w:rsidRDefault="0061296D" w:rsidP="0061296D">
            <w:pPr>
              <w:pStyle w:val="MsgTableBody"/>
              <w:jc w:val="center"/>
            </w:pPr>
          </w:p>
        </w:tc>
      </w:tr>
      <w:tr w:rsidR="004E2DAA" w:rsidRPr="00573AF5" w14:paraId="1CBDA8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487CE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5EB6B86" w14:textId="163E3D56" w:rsidR="0061296D" w:rsidRDefault="0061296D" w:rsidP="0061296D">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388DED5"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93B1E" w14:textId="77777777" w:rsidR="0061296D" w:rsidRDefault="0061296D" w:rsidP="0061296D">
            <w:pPr>
              <w:pStyle w:val="MsgTableBody"/>
              <w:jc w:val="center"/>
            </w:pPr>
            <w:r>
              <w:t>15</w:t>
            </w:r>
          </w:p>
        </w:tc>
      </w:tr>
      <w:tr w:rsidR="0061296D" w:rsidRPr="00573AF5" w14:paraId="763A1D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E4860A"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3F6F186" w14:textId="6CC3C75C" w:rsidR="0061296D" w:rsidRDefault="0061296D" w:rsidP="0061296D">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339C448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FD8DEB" w14:textId="77777777" w:rsidR="0061296D" w:rsidRDefault="0061296D" w:rsidP="0061296D">
            <w:pPr>
              <w:pStyle w:val="MsgTableBody"/>
              <w:jc w:val="center"/>
            </w:pPr>
          </w:p>
        </w:tc>
      </w:tr>
      <w:tr w:rsidR="004E2DAA" w:rsidRPr="00573AF5" w14:paraId="3F0B2D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8C985E"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BE2896" w14:textId="77777777" w:rsidR="0061296D" w:rsidRDefault="0061296D" w:rsidP="0061296D">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3427E58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E0AA4" w14:textId="77777777" w:rsidR="0061296D" w:rsidRDefault="0061296D" w:rsidP="0061296D">
            <w:pPr>
              <w:pStyle w:val="MsgTableBody"/>
              <w:jc w:val="center"/>
            </w:pPr>
          </w:p>
        </w:tc>
      </w:tr>
      <w:tr w:rsidR="0061296D" w:rsidRPr="00573AF5" w14:paraId="463B90E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D07A34"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AECDD7B"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BF98131"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DDEF8B" w14:textId="77777777" w:rsidR="0061296D" w:rsidRDefault="0061296D" w:rsidP="0061296D">
            <w:pPr>
              <w:pStyle w:val="MsgTableBody"/>
              <w:jc w:val="center"/>
            </w:pPr>
            <w:r>
              <w:t>7</w:t>
            </w:r>
          </w:p>
        </w:tc>
      </w:tr>
      <w:tr w:rsidR="004E2DAA" w:rsidRPr="00573AF5" w14:paraId="0A25E1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337716"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F6C8087"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08B86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B38C9B" w14:textId="77777777" w:rsidR="0061296D" w:rsidRDefault="0061296D" w:rsidP="0061296D">
            <w:pPr>
              <w:pStyle w:val="MsgTableBody"/>
              <w:jc w:val="center"/>
            </w:pPr>
            <w:r>
              <w:rPr>
                <w:noProof/>
              </w:rPr>
              <w:t>7</w:t>
            </w:r>
          </w:p>
        </w:tc>
      </w:tr>
      <w:tr w:rsidR="0061296D" w:rsidRPr="00573AF5" w14:paraId="105FF68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474CD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C5B1624" w14:textId="77777777" w:rsidR="0061296D" w:rsidRDefault="0061296D" w:rsidP="0061296D">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5D6D34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87C366" w14:textId="77777777" w:rsidR="0061296D" w:rsidRDefault="0061296D" w:rsidP="0061296D">
            <w:pPr>
              <w:pStyle w:val="MsgTableBody"/>
              <w:jc w:val="center"/>
            </w:pPr>
          </w:p>
        </w:tc>
      </w:tr>
      <w:tr w:rsidR="004E2DAA" w:rsidRPr="00573AF5" w14:paraId="4666B7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813DAF"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15283599" w14:textId="77777777" w:rsidR="0061296D" w:rsidRDefault="0061296D" w:rsidP="0061296D">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29CEBF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49A0E" w14:textId="77777777" w:rsidR="0061296D" w:rsidRDefault="0061296D" w:rsidP="0061296D">
            <w:pPr>
              <w:pStyle w:val="MsgTableBody"/>
              <w:jc w:val="center"/>
            </w:pPr>
          </w:p>
        </w:tc>
      </w:tr>
      <w:tr w:rsidR="0061296D" w:rsidRPr="00573AF5" w14:paraId="4B6CED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6D8FB8A8" w14:textId="77777777" w:rsidR="0061296D" w:rsidRDefault="0061296D" w:rsidP="0061296D">
            <w:pPr>
              <w:pStyle w:val="MsgTableBody"/>
            </w:pPr>
            <w:r>
              <w:t>[{REL}]</w:t>
            </w:r>
          </w:p>
        </w:tc>
        <w:tc>
          <w:tcPr>
            <w:tcW w:w="4320" w:type="dxa"/>
            <w:tcBorders>
              <w:top w:val="dotted" w:sz="4" w:space="0" w:color="auto"/>
              <w:left w:val="nil"/>
              <w:bottom w:val="single" w:sz="2" w:space="0" w:color="auto"/>
              <w:right w:val="nil"/>
            </w:tcBorders>
            <w:shd w:val="clear" w:color="auto" w:fill="FFFFFF"/>
          </w:tcPr>
          <w:p w14:paraId="3DABF2A7" w14:textId="77777777" w:rsidR="0061296D" w:rsidRDefault="0061296D" w:rsidP="0061296D">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0888C09F" w14:textId="77777777" w:rsidR="0061296D" w:rsidRDefault="0061296D" w:rsidP="0061296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1523FF9" w14:textId="77777777" w:rsidR="0061296D" w:rsidRDefault="0061296D" w:rsidP="0061296D">
            <w:pPr>
              <w:pStyle w:val="MsgTableBody"/>
              <w:jc w:val="center"/>
            </w:pPr>
            <w:r>
              <w:t>11</w:t>
            </w:r>
          </w:p>
        </w:tc>
      </w:tr>
    </w:tbl>
    <w:p w14:paraId="2CDB6560" w14:textId="77777777" w:rsidR="00314BE8" w:rsidRDefault="00314BE8" w:rsidP="00314BE8">
      <w:bookmarkStart w:id="2279" w:name="_Toc462055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F9952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78EE526" w14:textId="5F93B798" w:rsidR="00EE6FC3" w:rsidRDefault="00EE6FC3" w:rsidP="00BD60E1">
            <w:pPr>
              <w:pStyle w:val="ACK-ChoreographyHeader"/>
            </w:pPr>
            <w:r>
              <w:t>Acknowledgment Choreography</w:t>
            </w:r>
          </w:p>
        </w:tc>
      </w:tr>
      <w:tr w:rsidR="00EE6FC3" w14:paraId="6A6590B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DE9778" w14:textId="64A90C49" w:rsidR="00EE6FC3" w:rsidRDefault="00EE6FC3" w:rsidP="00EE6FC3">
            <w:pPr>
              <w:pStyle w:val="ACK-ChoreographyHeader"/>
            </w:pPr>
            <w:r>
              <w:t>CCM^I21^CCM_I21</w:t>
            </w:r>
          </w:p>
        </w:tc>
      </w:tr>
      <w:tr w:rsidR="00314BE8" w14:paraId="30A2743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C1033EC"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4A4A3E6"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B308D1E" w14:textId="77777777" w:rsidR="00314BE8" w:rsidRDefault="00314BE8" w:rsidP="00314BE8">
            <w:pPr>
              <w:pStyle w:val="ACK-ChoreographyBody"/>
            </w:pPr>
            <w:r>
              <w:t>Field value: Enhanced mode</w:t>
            </w:r>
          </w:p>
        </w:tc>
      </w:tr>
      <w:tr w:rsidR="00314BE8" w14:paraId="64F6B3D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3514449"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B58A59"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2894C6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844DD9D" w14:textId="77777777" w:rsidR="00314BE8" w:rsidRDefault="00314BE8" w:rsidP="00314BE8">
            <w:pPr>
              <w:pStyle w:val="ACK-ChoreographyBody"/>
            </w:pPr>
            <w:r>
              <w:t>AL, SU, ER</w:t>
            </w:r>
          </w:p>
        </w:tc>
      </w:tr>
      <w:tr w:rsidR="00314BE8" w14:paraId="6DD87B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75E16D8"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F9F5136"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DFB37F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9E02A6" w14:textId="77777777" w:rsidR="00314BE8" w:rsidRDefault="00314BE8" w:rsidP="00314BE8">
            <w:pPr>
              <w:pStyle w:val="ACK-ChoreographyBody"/>
            </w:pPr>
            <w:r>
              <w:t>NE</w:t>
            </w:r>
          </w:p>
        </w:tc>
      </w:tr>
      <w:tr w:rsidR="00314BE8" w14:paraId="4A5475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1773A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BD13B5" w14:textId="77777777" w:rsidR="00314BE8" w:rsidRDefault="00314BE8" w:rsidP="00314BE8">
            <w:pPr>
              <w:pStyle w:val="ACK-ChoreographyBody"/>
            </w:pPr>
          </w:p>
        </w:tc>
        <w:tc>
          <w:tcPr>
            <w:tcW w:w="708" w:type="dxa"/>
            <w:tcBorders>
              <w:top w:val="single" w:sz="4" w:space="0" w:color="auto"/>
              <w:left w:val="single" w:sz="4" w:space="0" w:color="auto"/>
              <w:bottom w:val="single" w:sz="4" w:space="0" w:color="auto"/>
              <w:right w:val="single" w:sz="4" w:space="0" w:color="auto"/>
            </w:tcBorders>
            <w:hideMark/>
          </w:tcPr>
          <w:p w14:paraId="63A9BD2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1CA5611" w14:textId="77777777" w:rsidR="00314BE8" w:rsidRDefault="00314BE8" w:rsidP="00314BE8">
            <w:pPr>
              <w:pStyle w:val="ACK-ChoreographyBody"/>
            </w:pPr>
            <w:r>
              <w:rPr>
                <w:szCs w:val="16"/>
              </w:rPr>
              <w:t>ACK^I21^ACK</w:t>
            </w:r>
          </w:p>
        </w:tc>
      </w:tr>
      <w:tr w:rsidR="00314BE8" w14:paraId="5BBC2F7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3D2EAA"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733FC43"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0615B4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1F76A78" w14:textId="77777777" w:rsidR="00314BE8" w:rsidRDefault="00314BE8" w:rsidP="00314BE8">
            <w:pPr>
              <w:pStyle w:val="ACK-ChoreographyBody"/>
            </w:pPr>
            <w:r>
              <w:t>-</w:t>
            </w:r>
          </w:p>
        </w:tc>
      </w:tr>
    </w:tbl>
    <w:p w14:paraId="5D76F3ED" w14:textId="77777777" w:rsidR="00573AF5" w:rsidRDefault="00573AF5" w:rsidP="00C87B0A">
      <w:pPr>
        <w:pStyle w:val="NormalIndented"/>
      </w:pPr>
    </w:p>
    <w:p w14:paraId="3778AE4E" w14:textId="77777777" w:rsidR="00573AF5" w:rsidRDefault="00573AF5">
      <w:pPr>
        <w:pStyle w:val="Heading3"/>
      </w:pPr>
      <w:bookmarkStart w:id="2280" w:name="_Toc28982341"/>
      <w:r>
        <w:t>CCR/ACK – Collaborative Care Referral (Events I16, I17 and I18)</w:t>
      </w:r>
      <w:bookmarkEnd w:id="2279"/>
      <w:bookmarkEnd w:id="2280"/>
      <w:r w:rsidR="00FD02FB">
        <w:fldChar w:fldCharType="begin"/>
      </w:r>
      <w:r>
        <w:instrText xml:space="preserve"> XE "Collaborative Care Referral" </w:instrText>
      </w:r>
      <w:r w:rsidR="00FD02FB">
        <w:fldChar w:fldCharType="end"/>
      </w:r>
      <w:r w:rsidR="00FD02FB">
        <w:fldChar w:fldCharType="begin"/>
      </w:r>
      <w:r>
        <w:instrText xml:space="preserve"> XE "I16" </w:instrText>
      </w:r>
      <w:r w:rsidR="00FD02FB">
        <w:fldChar w:fldCharType="end"/>
      </w:r>
      <w:r w:rsidR="00FD02FB">
        <w:fldChar w:fldCharType="begin"/>
      </w:r>
      <w:r>
        <w:instrText xml:space="preserve"> XE "I17" </w:instrText>
      </w:r>
      <w:r w:rsidR="00FD02FB">
        <w:fldChar w:fldCharType="end"/>
      </w:r>
      <w:r w:rsidR="00FD02FB">
        <w:fldChar w:fldCharType="begin"/>
      </w:r>
      <w:r w:rsidR="00314BE8">
        <w:instrText xml:space="preserve"> XE "</w:instrText>
      </w:r>
      <w:r>
        <w:instrText xml:space="preserve">I18" </w:instrText>
      </w:r>
      <w:r w:rsidR="00FD02FB">
        <w:fldChar w:fldCharType="end"/>
      </w:r>
      <w:r w:rsidR="00FD02FB">
        <w:fldChar w:fldCharType="begin"/>
      </w:r>
      <w:r>
        <w:instrText xml:space="preserve"> XE "CCR" </w:instrText>
      </w:r>
      <w:r w:rsidR="00FD02FB">
        <w:fldChar w:fldCharType="end"/>
      </w:r>
      <w:r w:rsidR="00FD02FB">
        <w:fldChar w:fldCharType="begin"/>
      </w:r>
      <w:r>
        <w:instrText xml:space="preserve"> XE "Messages:CCR" </w:instrText>
      </w:r>
      <w:r w:rsidR="00FD02FB">
        <w:fldChar w:fldCharType="end"/>
      </w:r>
    </w:p>
    <w:p w14:paraId="2BC3ACB2" w14:textId="77777777" w:rsidR="00573AF5" w:rsidRDefault="00573AF5" w:rsidP="00C87B0A">
      <w:pPr>
        <w:pStyle w:val="NormalIndented"/>
      </w:pPr>
      <w:r>
        <w:t xml:space="preserve">The trigger events that use this message are described in the sections below. The Collaborate Care Referral message is sent from one healthcare provider to another regarding a specific patient or group of patients.  The collaborative care referral may contain specific clinical orders, patient demographic information, a full </w:t>
      </w:r>
      <w:r>
        <w:lastRenderedPageBreak/>
        <w:t>history of appointments, specific medical procedures that have been performed, a full clinical history, an administrative history of patient visits, a full medication history, all relevant problems, pathways and goal. This message uses the REL segment to express the relationships between patients and clinical orders and/or clinical histories, patients and patient visits, patients and medical histories, patients and problems, goals and pathways, as well as patients and providers, and providers and patient problems, goals and patient pathways. The REL segments can also be used to express the relationships between providers. The collaborative care referral message definitely implies intent to share, or transfer some, or all, of the care of the patient to the referred to provider or providers.</w:t>
      </w:r>
    </w:p>
    <w:p w14:paraId="0CC4F1A6" w14:textId="77777777" w:rsidR="00573AF5" w:rsidRPr="00D11738" w:rsidRDefault="00573AF5">
      <w:pPr>
        <w:pStyle w:val="MsgTableCaption"/>
        <w:rPr>
          <w:lang w:val="it-IT"/>
        </w:rPr>
      </w:pPr>
      <w:r w:rsidRPr="00D11738">
        <w:rPr>
          <w:lang w:val="it-IT"/>
        </w:rPr>
        <w:t>CCR^I16-I18^CCR_I16: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063347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A771DA1"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6B8AFC2"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3B9280"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66FF6FE" w14:textId="77777777" w:rsidR="00573AF5" w:rsidRDefault="00573AF5">
            <w:pPr>
              <w:pStyle w:val="MsgTableHeader"/>
              <w:jc w:val="center"/>
            </w:pPr>
            <w:r>
              <w:t>Chapter</w:t>
            </w:r>
          </w:p>
        </w:tc>
      </w:tr>
      <w:tr w:rsidR="004E2DAA" w:rsidRPr="00573AF5" w14:paraId="5A488A5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8E13417"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2298354B"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4441370B"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14E96EB3" w14:textId="77777777" w:rsidR="00573AF5" w:rsidRDefault="00573AF5">
            <w:pPr>
              <w:pStyle w:val="MsgTableBody"/>
              <w:jc w:val="center"/>
              <w:rPr>
                <w:sz w:val="20"/>
              </w:rPr>
            </w:pPr>
            <w:r>
              <w:rPr>
                <w:sz w:val="20"/>
              </w:rPr>
              <w:t>2</w:t>
            </w:r>
          </w:p>
        </w:tc>
      </w:tr>
      <w:tr w:rsidR="004E2DAA" w:rsidRPr="00573AF5" w14:paraId="607A4E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0FA9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56CB10E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75567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7E48" w14:textId="77777777" w:rsidR="00573AF5" w:rsidRDefault="00573AF5">
            <w:pPr>
              <w:pStyle w:val="MsgTableBody"/>
              <w:jc w:val="center"/>
            </w:pPr>
            <w:r>
              <w:t>2</w:t>
            </w:r>
          </w:p>
        </w:tc>
      </w:tr>
      <w:tr w:rsidR="00573AF5" w:rsidRPr="00573AF5" w14:paraId="2A402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13DD6B"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82229C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61A8FA26"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17B9E" w14:textId="77777777" w:rsidR="00573AF5" w:rsidRDefault="00573AF5">
            <w:pPr>
              <w:pStyle w:val="MsgTableBody"/>
              <w:jc w:val="center"/>
            </w:pPr>
            <w:r>
              <w:t>2</w:t>
            </w:r>
          </w:p>
        </w:tc>
      </w:tr>
      <w:tr w:rsidR="004E2DAA" w:rsidRPr="00573AF5" w14:paraId="63407B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3A58B0"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4E6948EE"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381FA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35D56" w14:textId="77777777" w:rsidR="00573AF5" w:rsidRDefault="00573AF5">
            <w:pPr>
              <w:pStyle w:val="MsgTableBody"/>
              <w:jc w:val="center"/>
            </w:pPr>
            <w:r>
              <w:t>11</w:t>
            </w:r>
          </w:p>
        </w:tc>
      </w:tr>
      <w:tr w:rsidR="00E85890" w:rsidRPr="00573AF5" w14:paraId="4F8919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0F82F"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4FDF053" w14:textId="77777777" w:rsidR="00E85890" w:rsidRDefault="00E85890" w:rsidP="00E85890">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4CF9846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59651F" w14:textId="77777777" w:rsidR="00E85890" w:rsidRDefault="00E85890" w:rsidP="00E85890">
            <w:pPr>
              <w:pStyle w:val="MsgTableBody"/>
              <w:jc w:val="center"/>
            </w:pPr>
          </w:p>
        </w:tc>
      </w:tr>
      <w:tr w:rsidR="004E2DAA" w:rsidRPr="00573AF5" w14:paraId="0BB8F5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B16D87"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6C3A9C4" w14:textId="77777777" w:rsidR="00E85890" w:rsidRDefault="00E85890" w:rsidP="00E85890">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1B546FE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552D56" w14:textId="77777777" w:rsidR="00E85890" w:rsidRDefault="00E85890" w:rsidP="00E85890">
            <w:pPr>
              <w:pStyle w:val="MsgTableBody"/>
              <w:jc w:val="center"/>
            </w:pPr>
            <w:r>
              <w:t>11</w:t>
            </w:r>
          </w:p>
        </w:tc>
      </w:tr>
      <w:tr w:rsidR="00E85890" w:rsidRPr="00573AF5" w14:paraId="5F6E70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CECE9" w14:textId="77777777" w:rsidR="00E85890" w:rsidRDefault="00E85890" w:rsidP="00E85890">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7D98760" w14:textId="77777777" w:rsidR="00E85890" w:rsidRDefault="00E85890" w:rsidP="00E85890">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4F2B5A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8082C" w14:textId="77777777" w:rsidR="00E85890" w:rsidRDefault="00E85890" w:rsidP="00E85890">
            <w:pPr>
              <w:pStyle w:val="MsgTableBody"/>
              <w:jc w:val="center"/>
            </w:pPr>
            <w:r>
              <w:t>11</w:t>
            </w:r>
          </w:p>
        </w:tc>
      </w:tr>
      <w:tr w:rsidR="004E2DAA" w:rsidRPr="00573AF5" w14:paraId="22BBC7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57DE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11B0332" w14:textId="77777777" w:rsidR="00E85890" w:rsidRDefault="00E85890" w:rsidP="00E85890">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445662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102081" w14:textId="77777777" w:rsidR="00E85890" w:rsidRDefault="00E85890" w:rsidP="00E85890">
            <w:pPr>
              <w:pStyle w:val="MsgTableBody"/>
              <w:jc w:val="center"/>
            </w:pPr>
          </w:p>
        </w:tc>
      </w:tr>
      <w:tr w:rsidR="00E85890" w:rsidRPr="00573AF5" w14:paraId="1E9E76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ED2CF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DE2AE42" w14:textId="77777777" w:rsidR="00E85890" w:rsidRDefault="00E85890" w:rsidP="00E85890">
            <w:pPr>
              <w:pStyle w:val="MsgTableBody"/>
            </w:pPr>
            <w:r>
              <w:t>--- CLINICAL_ORDER begin</w:t>
            </w:r>
          </w:p>
        </w:tc>
        <w:tc>
          <w:tcPr>
            <w:tcW w:w="864" w:type="dxa"/>
            <w:tcBorders>
              <w:top w:val="dotted" w:sz="4" w:space="0" w:color="auto"/>
              <w:left w:val="nil"/>
              <w:bottom w:val="dotted" w:sz="4" w:space="0" w:color="auto"/>
              <w:right w:val="nil"/>
            </w:tcBorders>
            <w:shd w:val="clear" w:color="auto" w:fill="FFFFFF"/>
          </w:tcPr>
          <w:p w14:paraId="5C44127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8515B4" w14:textId="77777777" w:rsidR="00E85890" w:rsidRDefault="00E85890" w:rsidP="00E85890">
            <w:pPr>
              <w:pStyle w:val="MsgTableBody"/>
              <w:jc w:val="center"/>
            </w:pPr>
          </w:p>
        </w:tc>
      </w:tr>
      <w:tr w:rsidR="004E2DAA" w:rsidRPr="00573AF5" w14:paraId="314BF2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2B699D"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5C7F893F"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3C10E3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4BA6D4" w14:textId="77777777" w:rsidR="00E85890" w:rsidRDefault="00E85890" w:rsidP="00E85890">
            <w:pPr>
              <w:pStyle w:val="MsgTableBody"/>
              <w:jc w:val="center"/>
            </w:pPr>
            <w:r>
              <w:t>7</w:t>
            </w:r>
          </w:p>
        </w:tc>
      </w:tr>
      <w:tr w:rsidR="00E85890" w:rsidRPr="00573AF5" w14:paraId="26675B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93962D"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DF5282B" w14:textId="77777777" w:rsidR="00E85890" w:rsidRDefault="00E85890" w:rsidP="00E85890">
            <w:pPr>
              <w:pStyle w:val="MsgTableBody"/>
            </w:pPr>
            <w:r>
              <w:t>--- CLINICAL_ORDER_TIMING begin</w:t>
            </w:r>
          </w:p>
        </w:tc>
        <w:tc>
          <w:tcPr>
            <w:tcW w:w="864" w:type="dxa"/>
            <w:tcBorders>
              <w:top w:val="dotted" w:sz="4" w:space="0" w:color="auto"/>
              <w:left w:val="nil"/>
              <w:bottom w:val="dotted" w:sz="4" w:space="0" w:color="auto"/>
              <w:right w:val="nil"/>
            </w:tcBorders>
            <w:shd w:val="clear" w:color="auto" w:fill="FFFFFF"/>
          </w:tcPr>
          <w:p w14:paraId="0112E21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77AE52" w14:textId="77777777" w:rsidR="00E85890" w:rsidRDefault="00E85890" w:rsidP="00E85890">
            <w:pPr>
              <w:pStyle w:val="MsgTableBody"/>
              <w:jc w:val="center"/>
            </w:pPr>
          </w:p>
        </w:tc>
      </w:tr>
      <w:tr w:rsidR="004E2DAA" w:rsidRPr="00573AF5" w14:paraId="03CE5F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22AFE8" w14:textId="77777777" w:rsidR="00E85890" w:rsidRDefault="00E85890" w:rsidP="00E85890">
            <w:pPr>
              <w:pStyle w:val="MsgTableBody"/>
            </w:pPr>
            <w:r>
              <w:t xml:space="preserve">     TQ1</w:t>
            </w:r>
          </w:p>
        </w:tc>
        <w:tc>
          <w:tcPr>
            <w:tcW w:w="4320" w:type="dxa"/>
            <w:tcBorders>
              <w:top w:val="dotted" w:sz="4" w:space="0" w:color="auto"/>
              <w:left w:val="nil"/>
              <w:bottom w:val="dotted" w:sz="4" w:space="0" w:color="auto"/>
              <w:right w:val="nil"/>
            </w:tcBorders>
            <w:shd w:val="clear" w:color="auto" w:fill="FFFFFF"/>
          </w:tcPr>
          <w:p w14:paraId="5BC34533" w14:textId="77777777" w:rsidR="00E85890" w:rsidRDefault="00E85890" w:rsidP="00E85890">
            <w:pPr>
              <w:pStyle w:val="MsgTableBody"/>
            </w:pPr>
            <w:r>
              <w:t>Timing/Quantity</w:t>
            </w:r>
          </w:p>
        </w:tc>
        <w:tc>
          <w:tcPr>
            <w:tcW w:w="864" w:type="dxa"/>
            <w:tcBorders>
              <w:top w:val="dotted" w:sz="4" w:space="0" w:color="auto"/>
              <w:left w:val="nil"/>
              <w:bottom w:val="dotted" w:sz="4" w:space="0" w:color="auto"/>
              <w:right w:val="nil"/>
            </w:tcBorders>
            <w:shd w:val="clear" w:color="auto" w:fill="FFFFFF"/>
          </w:tcPr>
          <w:p w14:paraId="6D42A14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31DBEA" w14:textId="77777777" w:rsidR="00E85890" w:rsidRDefault="00E85890" w:rsidP="00E85890">
            <w:pPr>
              <w:pStyle w:val="MsgTableBody"/>
              <w:jc w:val="center"/>
            </w:pPr>
            <w:r>
              <w:t>4</w:t>
            </w:r>
          </w:p>
        </w:tc>
      </w:tr>
      <w:tr w:rsidR="00E85890" w:rsidRPr="00573AF5" w14:paraId="73ACA5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3738C5" w14:textId="77777777" w:rsidR="00E85890" w:rsidRDefault="00E85890" w:rsidP="00E85890">
            <w:pPr>
              <w:pStyle w:val="MsgTableBody"/>
            </w:pPr>
            <w:r>
              <w:t xml:space="preserve">     [{TQ2}]</w:t>
            </w:r>
          </w:p>
        </w:tc>
        <w:tc>
          <w:tcPr>
            <w:tcW w:w="4320" w:type="dxa"/>
            <w:tcBorders>
              <w:top w:val="dotted" w:sz="4" w:space="0" w:color="auto"/>
              <w:left w:val="nil"/>
              <w:bottom w:val="dotted" w:sz="4" w:space="0" w:color="auto"/>
              <w:right w:val="nil"/>
            </w:tcBorders>
            <w:shd w:val="clear" w:color="auto" w:fill="FFFFFF"/>
          </w:tcPr>
          <w:p w14:paraId="2489A786" w14:textId="77777777" w:rsidR="00E85890" w:rsidRDefault="00E85890" w:rsidP="00E85890">
            <w:pPr>
              <w:pStyle w:val="MsgTableBody"/>
            </w:pPr>
            <w:r>
              <w:t>Timing/Quantity Order Sequence</w:t>
            </w:r>
          </w:p>
        </w:tc>
        <w:tc>
          <w:tcPr>
            <w:tcW w:w="864" w:type="dxa"/>
            <w:tcBorders>
              <w:top w:val="dotted" w:sz="4" w:space="0" w:color="auto"/>
              <w:left w:val="nil"/>
              <w:bottom w:val="dotted" w:sz="4" w:space="0" w:color="auto"/>
              <w:right w:val="nil"/>
            </w:tcBorders>
            <w:shd w:val="clear" w:color="auto" w:fill="FFFFFF"/>
          </w:tcPr>
          <w:p w14:paraId="4FEC7DD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A5A4B6" w14:textId="77777777" w:rsidR="00E85890" w:rsidRDefault="00E85890" w:rsidP="00E85890">
            <w:pPr>
              <w:pStyle w:val="MsgTableBody"/>
              <w:jc w:val="center"/>
            </w:pPr>
            <w:r>
              <w:t>4</w:t>
            </w:r>
          </w:p>
        </w:tc>
      </w:tr>
      <w:tr w:rsidR="004E2DAA" w:rsidRPr="00573AF5" w14:paraId="4CF29F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5B886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8BB831" w14:textId="77777777" w:rsidR="00E85890" w:rsidRDefault="00E85890" w:rsidP="00E85890">
            <w:pPr>
              <w:pStyle w:val="MsgTableBody"/>
            </w:pPr>
            <w:r>
              <w:t>--- CLINICAL_ORDER_TIMING end</w:t>
            </w:r>
          </w:p>
        </w:tc>
        <w:tc>
          <w:tcPr>
            <w:tcW w:w="864" w:type="dxa"/>
            <w:tcBorders>
              <w:top w:val="dotted" w:sz="4" w:space="0" w:color="auto"/>
              <w:left w:val="nil"/>
              <w:bottom w:val="dotted" w:sz="4" w:space="0" w:color="auto"/>
              <w:right w:val="nil"/>
            </w:tcBorders>
            <w:shd w:val="clear" w:color="auto" w:fill="FFFFFF"/>
          </w:tcPr>
          <w:p w14:paraId="5E26308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208747" w14:textId="77777777" w:rsidR="00E85890" w:rsidRDefault="00E85890" w:rsidP="00E85890">
            <w:pPr>
              <w:pStyle w:val="MsgTableBody"/>
              <w:jc w:val="center"/>
            </w:pPr>
          </w:p>
        </w:tc>
      </w:tr>
      <w:tr w:rsidR="00E85890" w:rsidRPr="00573AF5" w14:paraId="163B56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E2F8F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762A3F" w14:textId="77777777" w:rsidR="00E85890" w:rsidRDefault="00E85890" w:rsidP="00E85890">
            <w:pPr>
              <w:pStyle w:val="MsgTableBody"/>
            </w:pPr>
            <w:r>
              <w:t>--- CLINICAL_ORDER_DETAIL begin</w:t>
            </w:r>
          </w:p>
        </w:tc>
        <w:tc>
          <w:tcPr>
            <w:tcW w:w="864" w:type="dxa"/>
            <w:tcBorders>
              <w:top w:val="dotted" w:sz="4" w:space="0" w:color="auto"/>
              <w:left w:val="nil"/>
              <w:bottom w:val="dotted" w:sz="4" w:space="0" w:color="auto"/>
              <w:right w:val="nil"/>
            </w:tcBorders>
            <w:shd w:val="clear" w:color="auto" w:fill="FFFFFF"/>
          </w:tcPr>
          <w:p w14:paraId="583F78C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09EFA5" w14:textId="77777777" w:rsidR="00E85890" w:rsidRDefault="00E85890" w:rsidP="00E85890">
            <w:pPr>
              <w:pStyle w:val="MsgTableBody"/>
              <w:jc w:val="center"/>
            </w:pPr>
          </w:p>
        </w:tc>
      </w:tr>
      <w:tr w:rsidR="004E2DAA" w:rsidRPr="00573AF5" w14:paraId="4A90DB0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5EF54B"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F54066" w14:textId="77777777" w:rsidR="00E85890" w:rsidRDefault="00E85890" w:rsidP="00E85890">
            <w:pPr>
              <w:pStyle w:val="MsgTableBody"/>
            </w:pPr>
            <w:r>
              <w:t>--- CLINICAL_ORDER_OBJECT begin</w:t>
            </w:r>
          </w:p>
        </w:tc>
        <w:tc>
          <w:tcPr>
            <w:tcW w:w="864" w:type="dxa"/>
            <w:tcBorders>
              <w:top w:val="dotted" w:sz="4" w:space="0" w:color="auto"/>
              <w:left w:val="nil"/>
              <w:bottom w:val="dotted" w:sz="4" w:space="0" w:color="auto"/>
              <w:right w:val="nil"/>
            </w:tcBorders>
            <w:shd w:val="clear" w:color="auto" w:fill="FFFFFF"/>
          </w:tcPr>
          <w:p w14:paraId="61B4502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41D31" w14:textId="77777777" w:rsidR="00E85890" w:rsidRDefault="00E85890" w:rsidP="00E85890">
            <w:pPr>
              <w:pStyle w:val="MsgTableBody"/>
              <w:jc w:val="center"/>
            </w:pPr>
          </w:p>
        </w:tc>
      </w:tr>
      <w:tr w:rsidR="00E85890" w:rsidRPr="00573AF5" w14:paraId="5A7216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2EBF62" w14:textId="2F2E3ACF"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670DC68"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72C458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8019FE" w14:textId="77777777" w:rsidR="00E85890" w:rsidRDefault="00E85890" w:rsidP="00E85890">
            <w:pPr>
              <w:pStyle w:val="MsgTableBody"/>
              <w:jc w:val="center"/>
            </w:pPr>
            <w:r>
              <w:t>4</w:t>
            </w:r>
          </w:p>
        </w:tc>
      </w:tr>
      <w:tr w:rsidR="004E2DAA" w:rsidRPr="00573AF5" w14:paraId="5636D1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D5A4EE" w14:textId="77777777" w:rsidR="00E85890" w:rsidRDefault="00E85890" w:rsidP="00E85890">
            <w:pPr>
              <w:pStyle w:val="MsgTableBody"/>
            </w:pPr>
            <w:r w:rsidRPr="005558B5">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025316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3DE508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7D0BB5" w14:textId="77777777" w:rsidR="00E85890" w:rsidRDefault="00E85890" w:rsidP="00E85890">
            <w:pPr>
              <w:pStyle w:val="MsgTableBody"/>
              <w:jc w:val="center"/>
            </w:pPr>
            <w:r w:rsidRPr="005558B5">
              <w:rPr>
                <w:color w:val="FF0000"/>
              </w:rPr>
              <w:t>7</w:t>
            </w:r>
          </w:p>
        </w:tc>
      </w:tr>
      <w:tr w:rsidR="00E85890" w:rsidRPr="00573AF5" w14:paraId="4935BB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FDF52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CB38DF3" w14:textId="77777777" w:rsidR="00E85890" w:rsidRDefault="00E85890" w:rsidP="00E85890">
            <w:pPr>
              <w:pStyle w:val="MsgTableBody"/>
            </w:pPr>
          </w:p>
        </w:tc>
        <w:tc>
          <w:tcPr>
            <w:tcW w:w="864" w:type="dxa"/>
            <w:tcBorders>
              <w:top w:val="dotted" w:sz="4" w:space="0" w:color="auto"/>
              <w:left w:val="nil"/>
              <w:bottom w:val="dotted" w:sz="4" w:space="0" w:color="auto"/>
              <w:right w:val="nil"/>
            </w:tcBorders>
            <w:shd w:val="clear" w:color="auto" w:fill="FFFFFF"/>
          </w:tcPr>
          <w:p w14:paraId="2F596B8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7E37F7" w14:textId="77777777" w:rsidR="00E85890" w:rsidRDefault="00E85890" w:rsidP="00E85890">
            <w:pPr>
              <w:pStyle w:val="MsgTableBody"/>
              <w:jc w:val="center"/>
            </w:pPr>
          </w:p>
        </w:tc>
      </w:tr>
      <w:tr w:rsidR="004E2DAA" w:rsidRPr="00573AF5" w14:paraId="4F7FF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87D8A" w14:textId="1B92D0F9"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6D4D27A"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1D9B66C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C23BE0" w14:textId="77777777" w:rsidR="00E85890" w:rsidRDefault="00E85890" w:rsidP="00E85890">
            <w:pPr>
              <w:pStyle w:val="MsgTableBody"/>
              <w:jc w:val="center"/>
            </w:pPr>
            <w:r>
              <w:t>4</w:t>
            </w:r>
          </w:p>
        </w:tc>
      </w:tr>
      <w:tr w:rsidR="00E85890" w:rsidRPr="00573AF5" w14:paraId="2F9303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26879" w14:textId="22E52686" w:rsidR="00E85890" w:rsidRDefault="00E85890" w:rsidP="00E85890">
            <w:pPr>
              <w:pStyle w:val="MsgTableBody"/>
            </w:pPr>
            <w:r w:rsidRPr="005558B5">
              <w:rPr>
                <w:color w:val="FF0000"/>
              </w:rPr>
              <w:t xml:space="preserve">   </w:t>
            </w:r>
            <w:r w:rsidR="00124C0D">
              <w:rPr>
                <w:color w:val="FF0000"/>
              </w:rPr>
              <w:t xml:space="preserve">  </w:t>
            </w:r>
            <w:r w:rsidR="00002456">
              <w:rPr>
                <w:color w:val="FF0000"/>
              </w:rPr>
              <w:t xml:space="preserve"> </w:t>
            </w:r>
            <w:r w:rsidRPr="005558B5">
              <w:rPr>
                <w:color w:val="FF0000"/>
              </w:rPr>
              <w:t>[{PRT}]</w:t>
            </w:r>
          </w:p>
        </w:tc>
        <w:tc>
          <w:tcPr>
            <w:tcW w:w="4320" w:type="dxa"/>
            <w:tcBorders>
              <w:top w:val="dotted" w:sz="4" w:space="0" w:color="auto"/>
              <w:left w:val="nil"/>
              <w:bottom w:val="dotted" w:sz="4" w:space="0" w:color="auto"/>
              <w:right w:val="nil"/>
            </w:tcBorders>
            <w:shd w:val="clear" w:color="auto" w:fill="FFFFFF"/>
          </w:tcPr>
          <w:p w14:paraId="680ECB9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1AA52D5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C8E8AD" w14:textId="77777777" w:rsidR="00E85890" w:rsidRDefault="00E85890" w:rsidP="00E85890">
            <w:pPr>
              <w:pStyle w:val="MsgTableBody"/>
              <w:jc w:val="center"/>
            </w:pPr>
            <w:r w:rsidRPr="005558B5">
              <w:rPr>
                <w:color w:val="FF0000"/>
              </w:rPr>
              <w:t>7</w:t>
            </w:r>
          </w:p>
        </w:tc>
      </w:tr>
      <w:tr w:rsidR="004E2DAA" w:rsidRPr="00573AF5" w14:paraId="003162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00BA9F" w14:textId="77777777" w:rsidR="006F2C2C" w:rsidRPr="005558B5" w:rsidRDefault="006F2C2C" w:rsidP="00E85890">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5043722" w14:textId="77777777" w:rsidR="006F2C2C" w:rsidRPr="005558B5" w:rsidRDefault="006F2C2C"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1DC3F73C" w14:textId="77777777" w:rsidR="006F2C2C" w:rsidRDefault="006F2C2C"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F07126" w14:textId="77777777" w:rsidR="006F2C2C" w:rsidRPr="005558B5" w:rsidRDefault="006F2C2C" w:rsidP="00E85890">
            <w:pPr>
              <w:pStyle w:val="MsgTableBody"/>
              <w:jc w:val="center"/>
              <w:rPr>
                <w:color w:val="FF0000"/>
              </w:rPr>
            </w:pPr>
          </w:p>
        </w:tc>
      </w:tr>
      <w:tr w:rsidR="00E85890" w:rsidRPr="00573AF5" w14:paraId="76F9D6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A420BC"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0887D26"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5F35CE8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4061EF" w14:textId="77777777" w:rsidR="00E85890" w:rsidRDefault="00E85890" w:rsidP="00E85890">
            <w:pPr>
              <w:pStyle w:val="MsgTableBody"/>
              <w:jc w:val="center"/>
            </w:pPr>
            <w:r>
              <w:t>4</w:t>
            </w:r>
          </w:p>
        </w:tc>
      </w:tr>
      <w:tr w:rsidR="004E2DAA" w:rsidRPr="00573AF5" w14:paraId="7AEB1D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9894B1"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1D8D28F0"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B6842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CAFA24" w14:textId="77777777" w:rsidR="00E85890" w:rsidRDefault="00E85890" w:rsidP="00E85890">
            <w:pPr>
              <w:pStyle w:val="MsgTableBody"/>
              <w:jc w:val="center"/>
            </w:pPr>
            <w:r>
              <w:t>6</w:t>
            </w:r>
          </w:p>
        </w:tc>
      </w:tr>
      <w:tr w:rsidR="00E85890" w:rsidRPr="00573AF5" w14:paraId="2156A2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CF23B5"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D99946C" w14:textId="77777777" w:rsidR="00E85890" w:rsidRDefault="00E85890" w:rsidP="00E85890">
            <w:pPr>
              <w:pStyle w:val="MsgTableBody"/>
            </w:pPr>
            <w:r>
              <w:t>--- CLINICAL_ORDER_OBJECT end</w:t>
            </w:r>
          </w:p>
        </w:tc>
        <w:tc>
          <w:tcPr>
            <w:tcW w:w="864" w:type="dxa"/>
            <w:tcBorders>
              <w:top w:val="dotted" w:sz="4" w:space="0" w:color="auto"/>
              <w:left w:val="nil"/>
              <w:bottom w:val="dotted" w:sz="4" w:space="0" w:color="auto"/>
              <w:right w:val="nil"/>
            </w:tcBorders>
            <w:shd w:val="clear" w:color="auto" w:fill="FFFFFF"/>
          </w:tcPr>
          <w:p w14:paraId="77DFB9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CE554" w14:textId="77777777" w:rsidR="00E85890" w:rsidRDefault="00E85890" w:rsidP="00E85890">
            <w:pPr>
              <w:pStyle w:val="MsgTableBody"/>
              <w:jc w:val="center"/>
            </w:pPr>
          </w:p>
        </w:tc>
      </w:tr>
      <w:tr w:rsidR="004E2DAA" w:rsidRPr="00573AF5" w14:paraId="157FD2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A12FEC"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B836CB" w14:textId="77777777" w:rsidR="00E85890" w:rsidRDefault="00E85890" w:rsidP="00E85890">
            <w:pPr>
              <w:pStyle w:val="MsgTableBody"/>
            </w:pPr>
            <w:r>
              <w:t>--- CLINICAL_ORDER_OBSERVATION begin</w:t>
            </w:r>
          </w:p>
        </w:tc>
        <w:tc>
          <w:tcPr>
            <w:tcW w:w="864" w:type="dxa"/>
            <w:tcBorders>
              <w:top w:val="dotted" w:sz="4" w:space="0" w:color="auto"/>
              <w:left w:val="nil"/>
              <w:bottom w:val="dotted" w:sz="4" w:space="0" w:color="auto"/>
              <w:right w:val="nil"/>
            </w:tcBorders>
            <w:shd w:val="clear" w:color="auto" w:fill="FFFFFF"/>
          </w:tcPr>
          <w:p w14:paraId="1B1ADD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56E27" w14:textId="77777777" w:rsidR="00E85890" w:rsidRDefault="00E85890" w:rsidP="00E85890">
            <w:pPr>
              <w:pStyle w:val="MsgTableBody"/>
              <w:jc w:val="center"/>
            </w:pPr>
          </w:p>
        </w:tc>
      </w:tr>
      <w:tr w:rsidR="00E85890" w:rsidRPr="00573AF5" w14:paraId="442BB8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CC3C4B"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31F3CC"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6297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6754C5" w14:textId="77777777" w:rsidR="00E85890" w:rsidRDefault="00E85890" w:rsidP="00E85890">
            <w:pPr>
              <w:pStyle w:val="MsgTableBody"/>
              <w:jc w:val="center"/>
            </w:pPr>
            <w:r>
              <w:t>7</w:t>
            </w:r>
          </w:p>
        </w:tc>
      </w:tr>
      <w:tr w:rsidR="004E2DAA" w:rsidRPr="00573AF5" w14:paraId="479752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828F2"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757A082"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7B577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A0F" w14:textId="77777777" w:rsidR="00E85890" w:rsidRDefault="00E85890" w:rsidP="00E85890">
            <w:pPr>
              <w:pStyle w:val="MsgTableBody"/>
              <w:jc w:val="center"/>
            </w:pPr>
            <w:r>
              <w:rPr>
                <w:noProof/>
              </w:rPr>
              <w:t>7</w:t>
            </w:r>
          </w:p>
        </w:tc>
      </w:tr>
      <w:tr w:rsidR="00E85890" w:rsidRPr="00573AF5" w14:paraId="25B9E4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8647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71D93A" w14:textId="77777777" w:rsidR="00E85890" w:rsidRDefault="00E85890" w:rsidP="00E85890">
            <w:pPr>
              <w:pStyle w:val="MsgTableBody"/>
            </w:pPr>
            <w:r>
              <w:t>--- CLINICAL_ORDER_OBSERVATION end</w:t>
            </w:r>
          </w:p>
        </w:tc>
        <w:tc>
          <w:tcPr>
            <w:tcW w:w="864" w:type="dxa"/>
            <w:tcBorders>
              <w:top w:val="dotted" w:sz="4" w:space="0" w:color="auto"/>
              <w:left w:val="nil"/>
              <w:bottom w:val="dotted" w:sz="4" w:space="0" w:color="auto"/>
              <w:right w:val="nil"/>
            </w:tcBorders>
            <w:shd w:val="clear" w:color="auto" w:fill="FFFFFF"/>
          </w:tcPr>
          <w:p w14:paraId="2BA77D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7E0CB2" w14:textId="77777777" w:rsidR="00E85890" w:rsidRDefault="00E85890" w:rsidP="00E85890">
            <w:pPr>
              <w:pStyle w:val="MsgTableBody"/>
              <w:jc w:val="center"/>
            </w:pPr>
          </w:p>
        </w:tc>
      </w:tr>
      <w:tr w:rsidR="004E2DAA" w:rsidRPr="00573AF5" w14:paraId="45D97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8C5C86"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C673C6" w14:textId="77777777" w:rsidR="00E85890" w:rsidRDefault="00E85890" w:rsidP="00E85890">
            <w:pPr>
              <w:pStyle w:val="MsgTableBody"/>
            </w:pPr>
            <w:r>
              <w:t>--- CLINICAL_ORDER_DETAIL end</w:t>
            </w:r>
          </w:p>
        </w:tc>
        <w:tc>
          <w:tcPr>
            <w:tcW w:w="864" w:type="dxa"/>
            <w:tcBorders>
              <w:top w:val="dotted" w:sz="4" w:space="0" w:color="auto"/>
              <w:left w:val="nil"/>
              <w:bottom w:val="dotted" w:sz="4" w:space="0" w:color="auto"/>
              <w:right w:val="nil"/>
            </w:tcBorders>
            <w:shd w:val="clear" w:color="auto" w:fill="FFFFFF"/>
          </w:tcPr>
          <w:p w14:paraId="6E54266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23574" w14:textId="77777777" w:rsidR="00E85890" w:rsidRDefault="00E85890" w:rsidP="00E85890">
            <w:pPr>
              <w:pStyle w:val="MsgTableBody"/>
              <w:jc w:val="center"/>
            </w:pPr>
          </w:p>
        </w:tc>
      </w:tr>
      <w:tr w:rsidR="00E85890" w:rsidRPr="00573AF5" w14:paraId="4B7DF1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90FB5F"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085563"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6C083B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8F724" w14:textId="77777777" w:rsidR="00E85890" w:rsidRDefault="00E85890" w:rsidP="00E85890">
            <w:pPr>
              <w:pStyle w:val="MsgTableBody"/>
              <w:jc w:val="center"/>
            </w:pPr>
            <w:r>
              <w:t>11</w:t>
            </w:r>
          </w:p>
        </w:tc>
      </w:tr>
      <w:tr w:rsidR="004E2DAA" w:rsidRPr="00573AF5" w14:paraId="79B46A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B02C24"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69A2F4E" w14:textId="77777777" w:rsidR="00E85890" w:rsidRDefault="00E85890" w:rsidP="00E85890">
            <w:pPr>
              <w:pStyle w:val="MsgTableBody"/>
            </w:pPr>
            <w:r>
              <w:t>--- CLINICAL_ORDER end</w:t>
            </w:r>
          </w:p>
        </w:tc>
        <w:tc>
          <w:tcPr>
            <w:tcW w:w="864" w:type="dxa"/>
            <w:tcBorders>
              <w:top w:val="dotted" w:sz="4" w:space="0" w:color="auto"/>
              <w:left w:val="nil"/>
              <w:bottom w:val="dotted" w:sz="4" w:space="0" w:color="auto"/>
              <w:right w:val="nil"/>
            </w:tcBorders>
            <w:shd w:val="clear" w:color="auto" w:fill="FFFFFF"/>
          </w:tcPr>
          <w:p w14:paraId="54158F1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F3155" w14:textId="77777777" w:rsidR="00E85890" w:rsidRDefault="00E85890" w:rsidP="00E85890">
            <w:pPr>
              <w:pStyle w:val="MsgTableBody"/>
              <w:jc w:val="center"/>
            </w:pPr>
          </w:p>
        </w:tc>
      </w:tr>
      <w:tr w:rsidR="00E85890" w:rsidRPr="00573AF5" w14:paraId="1733F7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708F5D" w14:textId="77777777" w:rsidR="00E85890" w:rsidRDefault="00E85890" w:rsidP="00E85890">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0E389211" w14:textId="77777777" w:rsidR="00E85890" w:rsidRDefault="00E85890" w:rsidP="00E85890">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2B48614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7D49B" w14:textId="77777777" w:rsidR="00E85890" w:rsidRDefault="00E85890" w:rsidP="00E85890">
            <w:pPr>
              <w:pStyle w:val="MsgTableBody"/>
              <w:jc w:val="center"/>
            </w:pPr>
          </w:p>
        </w:tc>
      </w:tr>
      <w:tr w:rsidR="004E2DAA" w:rsidRPr="00573AF5" w14:paraId="246287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ACD3BC" w14:textId="77777777" w:rsidR="00E85890" w:rsidRDefault="00E85890" w:rsidP="00E85890">
            <w:pPr>
              <w:pStyle w:val="MsgTableBody"/>
            </w:pPr>
            <w:r>
              <w:t xml:space="preserve">  PID</w:t>
            </w:r>
          </w:p>
        </w:tc>
        <w:tc>
          <w:tcPr>
            <w:tcW w:w="4320" w:type="dxa"/>
            <w:tcBorders>
              <w:top w:val="dotted" w:sz="4" w:space="0" w:color="auto"/>
              <w:left w:val="nil"/>
              <w:bottom w:val="dotted" w:sz="4" w:space="0" w:color="auto"/>
              <w:right w:val="nil"/>
            </w:tcBorders>
            <w:shd w:val="clear" w:color="auto" w:fill="FFFFFF"/>
          </w:tcPr>
          <w:p w14:paraId="6443A245" w14:textId="77777777" w:rsidR="00E85890" w:rsidRDefault="00E85890" w:rsidP="00E85890">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1B51C2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55A35" w14:textId="77777777" w:rsidR="00E85890" w:rsidRDefault="00E85890" w:rsidP="00E85890">
            <w:pPr>
              <w:pStyle w:val="MsgTableBody"/>
              <w:jc w:val="center"/>
            </w:pPr>
            <w:r>
              <w:t>3</w:t>
            </w:r>
          </w:p>
        </w:tc>
      </w:tr>
      <w:tr w:rsidR="00E85890" w:rsidRPr="00573AF5" w14:paraId="1B6D91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03C0D7" w14:textId="77777777" w:rsidR="00E85890" w:rsidRDefault="00E85890" w:rsidP="00E85890">
            <w:pPr>
              <w:pStyle w:val="MsgTableBody"/>
            </w:pPr>
            <w:r>
              <w:t xml:space="preserve">  [PD1]</w:t>
            </w:r>
          </w:p>
        </w:tc>
        <w:tc>
          <w:tcPr>
            <w:tcW w:w="4320" w:type="dxa"/>
            <w:tcBorders>
              <w:top w:val="dotted" w:sz="4" w:space="0" w:color="auto"/>
              <w:left w:val="nil"/>
              <w:bottom w:val="dotted" w:sz="4" w:space="0" w:color="auto"/>
              <w:right w:val="nil"/>
            </w:tcBorders>
            <w:shd w:val="clear" w:color="auto" w:fill="FFFFFF"/>
          </w:tcPr>
          <w:p w14:paraId="7209ECD7" w14:textId="77777777" w:rsidR="00E85890" w:rsidRDefault="00E85890" w:rsidP="00E85890">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01CFF45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C4C73" w14:textId="77777777" w:rsidR="00E85890" w:rsidRDefault="00E85890" w:rsidP="00E85890">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rsidRPr="003534E3" w14:paraId="1C5177F4" w14:textId="77777777" w:rsidTr="001E0D07">
        <w:trPr>
          <w:jc w:val="center"/>
          <w:ins w:id="2281" w:author="Amit Popat" w:date="2022-07-11T09:55:00Z"/>
        </w:trPr>
        <w:tc>
          <w:tcPr>
            <w:tcW w:w="2882" w:type="dxa"/>
            <w:tcBorders>
              <w:top w:val="dotted" w:sz="4" w:space="0" w:color="auto"/>
              <w:left w:val="nil"/>
              <w:bottom w:val="dotted" w:sz="4" w:space="0" w:color="auto"/>
              <w:right w:val="nil"/>
            </w:tcBorders>
            <w:shd w:val="clear" w:color="auto" w:fill="FFFFFF"/>
            <w:hideMark/>
          </w:tcPr>
          <w:p w14:paraId="2520CDBF" w14:textId="77777777" w:rsidR="001E0D07" w:rsidRPr="003534E3" w:rsidRDefault="001E0D07">
            <w:pPr>
              <w:pStyle w:val="MsgTableBody"/>
              <w:spacing w:line="256" w:lineRule="auto"/>
              <w:rPr>
                <w:ins w:id="2282" w:author="Amit Popat" w:date="2022-07-11T09:55:00Z"/>
                <w:noProof/>
                <w:color w:val="FF0000"/>
              </w:rPr>
            </w:pPr>
            <w:ins w:id="2283" w:author="Amit Popat" w:date="2022-07-11T09:55:00Z">
              <w:r w:rsidRPr="003534E3">
                <w:rPr>
                  <w:noProof/>
                  <w:color w:val="FF0000"/>
                </w:rPr>
                <w:t>[{ GS</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P</w:t>
              </w:r>
              <w:r w:rsidRPr="003534E3">
                <w:fldChar w:fldCharType="end"/>
              </w:r>
              <w:r w:rsidRPr="003534E3">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7681ECD4" w14:textId="77777777" w:rsidR="001E0D07" w:rsidRPr="003534E3" w:rsidRDefault="001E0D07">
            <w:pPr>
              <w:pStyle w:val="MsgTableBody"/>
              <w:spacing w:line="256" w:lineRule="auto"/>
              <w:rPr>
                <w:ins w:id="2284" w:author="Amit Popat" w:date="2022-07-11T09:55:00Z"/>
                <w:noProof/>
                <w:color w:val="FF0000"/>
              </w:rPr>
            </w:pPr>
            <w:ins w:id="2285" w:author="Amit Popat" w:date="2022-07-11T09:55: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167760D" w14:textId="77777777" w:rsidR="001E0D07" w:rsidRPr="003534E3" w:rsidRDefault="001E0D07">
            <w:pPr>
              <w:pStyle w:val="MsgTableBody"/>
              <w:spacing w:line="256" w:lineRule="auto"/>
              <w:jc w:val="center"/>
              <w:rPr>
                <w:ins w:id="2286" w:author="Amit Popat" w:date="2022-07-11T09:5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928C670" w14:textId="77777777" w:rsidR="001E0D07" w:rsidRPr="003534E3" w:rsidRDefault="001E0D07">
            <w:pPr>
              <w:pStyle w:val="MsgTableBody"/>
              <w:spacing w:line="256" w:lineRule="auto"/>
              <w:jc w:val="center"/>
              <w:rPr>
                <w:ins w:id="2287" w:author="Amit Popat" w:date="2022-07-11T09:55:00Z"/>
                <w:noProof/>
                <w:color w:val="FF0000"/>
              </w:rPr>
            </w:pPr>
            <w:ins w:id="2288" w:author="Amit Popat" w:date="2022-07-11T09:55:00Z">
              <w:r w:rsidRPr="003534E3">
                <w:rPr>
                  <w:noProof/>
                  <w:color w:val="FF0000"/>
                </w:rPr>
                <w:t>3</w:t>
              </w:r>
            </w:ins>
          </w:p>
        </w:tc>
      </w:tr>
      <w:tr w:rsidR="001E0D07" w:rsidRPr="003534E3" w14:paraId="29077670" w14:textId="77777777" w:rsidTr="001E0D07">
        <w:trPr>
          <w:jc w:val="center"/>
          <w:ins w:id="2289" w:author="Amit Popat" w:date="2022-07-11T09:55:00Z"/>
        </w:trPr>
        <w:tc>
          <w:tcPr>
            <w:tcW w:w="2882" w:type="dxa"/>
            <w:tcBorders>
              <w:top w:val="dotted" w:sz="4" w:space="0" w:color="auto"/>
              <w:left w:val="nil"/>
              <w:bottom w:val="dotted" w:sz="4" w:space="0" w:color="auto"/>
              <w:right w:val="nil"/>
            </w:tcBorders>
            <w:shd w:val="clear" w:color="auto" w:fill="FFFFFF"/>
            <w:hideMark/>
          </w:tcPr>
          <w:p w14:paraId="7C738721" w14:textId="77777777" w:rsidR="001E0D07" w:rsidRPr="003534E3" w:rsidRDefault="001E0D07">
            <w:pPr>
              <w:pStyle w:val="MsgTableBody"/>
              <w:spacing w:line="256" w:lineRule="auto"/>
              <w:rPr>
                <w:ins w:id="2290" w:author="Amit Popat" w:date="2022-07-11T09:55:00Z"/>
                <w:noProof/>
                <w:color w:val="FF0000"/>
              </w:rPr>
            </w:pPr>
            <w:ins w:id="2291" w:author="Amit Popat" w:date="2022-07-11T09:55:00Z">
              <w:r w:rsidRPr="003534E3">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71405BB" w14:textId="77777777" w:rsidR="001E0D07" w:rsidRPr="003534E3" w:rsidRDefault="001E0D07">
            <w:pPr>
              <w:pStyle w:val="MsgTableBody"/>
              <w:spacing w:line="256" w:lineRule="auto"/>
              <w:rPr>
                <w:ins w:id="2292" w:author="Amit Popat" w:date="2022-07-11T09:55:00Z"/>
                <w:noProof/>
                <w:color w:val="FF0000"/>
              </w:rPr>
            </w:pPr>
            <w:ins w:id="2293" w:author="Amit Popat" w:date="2022-07-11T09:55: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62CC3CE" w14:textId="77777777" w:rsidR="001E0D07" w:rsidRPr="003534E3" w:rsidRDefault="001E0D07">
            <w:pPr>
              <w:pStyle w:val="MsgTableBody"/>
              <w:spacing w:line="256" w:lineRule="auto"/>
              <w:jc w:val="center"/>
              <w:rPr>
                <w:ins w:id="2294" w:author="Amit Popat" w:date="2022-07-11T09:5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E608CD5" w14:textId="77777777" w:rsidR="001E0D07" w:rsidRPr="003534E3" w:rsidRDefault="001E0D07">
            <w:pPr>
              <w:pStyle w:val="MsgTableBody"/>
              <w:spacing w:line="256" w:lineRule="auto"/>
              <w:jc w:val="center"/>
              <w:rPr>
                <w:ins w:id="2295" w:author="Amit Popat" w:date="2022-07-11T09:55:00Z"/>
                <w:noProof/>
                <w:color w:val="FF0000"/>
              </w:rPr>
            </w:pPr>
            <w:ins w:id="2296" w:author="Amit Popat" w:date="2022-07-11T09:55:00Z">
              <w:r w:rsidRPr="003534E3">
                <w:rPr>
                  <w:noProof/>
                  <w:color w:val="FF0000"/>
                </w:rPr>
                <w:t>3</w:t>
              </w:r>
            </w:ins>
          </w:p>
        </w:tc>
      </w:tr>
      <w:tr w:rsidR="001E0D07" w:rsidRPr="003534E3" w14:paraId="43CA1A45" w14:textId="77777777" w:rsidTr="001E0D07">
        <w:trPr>
          <w:jc w:val="center"/>
          <w:ins w:id="2297" w:author="Amit Popat" w:date="2022-07-11T09:55:00Z"/>
        </w:trPr>
        <w:tc>
          <w:tcPr>
            <w:tcW w:w="2882" w:type="dxa"/>
            <w:tcBorders>
              <w:top w:val="dotted" w:sz="4" w:space="0" w:color="auto"/>
              <w:left w:val="nil"/>
              <w:bottom w:val="dotted" w:sz="4" w:space="0" w:color="auto"/>
              <w:right w:val="nil"/>
            </w:tcBorders>
            <w:shd w:val="clear" w:color="auto" w:fill="FFFFFF"/>
            <w:hideMark/>
          </w:tcPr>
          <w:p w14:paraId="1E575CDD" w14:textId="77777777" w:rsidR="001E0D07" w:rsidRPr="003534E3" w:rsidRDefault="001E0D07">
            <w:pPr>
              <w:pStyle w:val="MsgTableBody"/>
              <w:spacing w:line="256" w:lineRule="auto"/>
              <w:rPr>
                <w:ins w:id="2298" w:author="Amit Popat" w:date="2022-07-11T09:55:00Z"/>
                <w:noProof/>
                <w:color w:val="FF0000"/>
              </w:rPr>
            </w:pPr>
            <w:ins w:id="2299" w:author="Amit Popat" w:date="2022-07-11T09:55:00Z">
              <w:r w:rsidRPr="003534E3">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18924A47" w14:textId="53675E3E" w:rsidR="001E0D07" w:rsidRPr="003534E3" w:rsidRDefault="001E0D07">
            <w:pPr>
              <w:pStyle w:val="MsgTableBody"/>
              <w:spacing w:line="256" w:lineRule="auto"/>
              <w:rPr>
                <w:ins w:id="2300" w:author="Amit Popat" w:date="2022-07-11T09:55:00Z"/>
                <w:noProof/>
                <w:color w:val="FF0000"/>
              </w:rPr>
            </w:pPr>
            <w:ins w:id="2301" w:author="Amit Popat" w:date="2022-07-11T09:55:00Z">
              <w:del w:id="2302" w:author="Craig Newman" w:date="2023-07-03T08:05:00Z">
                <w:r w:rsidRPr="003534E3" w:rsidDel="004630BD">
                  <w:rPr>
                    <w:noProof/>
                    <w:color w:val="FF0000"/>
                  </w:rPr>
                  <w:delText>Sex for Clinical Use</w:delText>
                </w:r>
              </w:del>
            </w:ins>
            <w:ins w:id="2303"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3F383DEA" w14:textId="77777777" w:rsidR="001E0D07" w:rsidRPr="003534E3" w:rsidRDefault="001E0D07">
            <w:pPr>
              <w:pStyle w:val="MsgTableBody"/>
              <w:spacing w:line="256" w:lineRule="auto"/>
              <w:jc w:val="center"/>
              <w:rPr>
                <w:ins w:id="2304" w:author="Amit Popat" w:date="2022-07-11T09:5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BAC15B8" w14:textId="77777777" w:rsidR="001E0D07" w:rsidRPr="003534E3" w:rsidRDefault="001E0D07">
            <w:pPr>
              <w:pStyle w:val="MsgTableBody"/>
              <w:spacing w:line="256" w:lineRule="auto"/>
              <w:jc w:val="center"/>
              <w:rPr>
                <w:ins w:id="2305" w:author="Amit Popat" w:date="2022-07-11T09:55:00Z"/>
                <w:noProof/>
                <w:color w:val="FF0000"/>
              </w:rPr>
            </w:pPr>
            <w:ins w:id="2306" w:author="Amit Popat" w:date="2022-07-11T09:55:00Z">
              <w:r w:rsidRPr="003534E3">
                <w:rPr>
                  <w:noProof/>
                  <w:color w:val="FF0000"/>
                </w:rPr>
                <w:t>3</w:t>
              </w:r>
            </w:ins>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3534E3" w14:paraId="68DA9F52"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7E3A09" w14:textId="77777777" w:rsidR="00E85890" w:rsidRPr="003534E3" w:rsidRDefault="00E85890" w:rsidP="00E85890">
            <w:pPr>
              <w:pStyle w:val="MsgTableBody"/>
            </w:pPr>
            <w:r w:rsidRPr="003534E3">
              <w:t>}</w:t>
            </w:r>
          </w:p>
        </w:tc>
        <w:tc>
          <w:tcPr>
            <w:tcW w:w="4320" w:type="dxa"/>
            <w:tcBorders>
              <w:top w:val="dotted" w:sz="4" w:space="0" w:color="auto"/>
              <w:left w:val="nil"/>
              <w:bottom w:val="dotted" w:sz="4" w:space="0" w:color="auto"/>
              <w:right w:val="nil"/>
            </w:tcBorders>
            <w:shd w:val="clear" w:color="auto" w:fill="FFFFFF"/>
          </w:tcPr>
          <w:p w14:paraId="668554B1" w14:textId="77777777" w:rsidR="00E85890" w:rsidRPr="003534E3" w:rsidRDefault="00E85890" w:rsidP="00E85890">
            <w:pPr>
              <w:pStyle w:val="MsgTableBody"/>
            </w:pPr>
            <w:r w:rsidRPr="003534E3">
              <w:t>--- PATIENT end</w:t>
            </w:r>
          </w:p>
        </w:tc>
        <w:tc>
          <w:tcPr>
            <w:tcW w:w="864" w:type="dxa"/>
            <w:tcBorders>
              <w:top w:val="dotted" w:sz="4" w:space="0" w:color="auto"/>
              <w:left w:val="nil"/>
              <w:bottom w:val="dotted" w:sz="4" w:space="0" w:color="auto"/>
              <w:right w:val="nil"/>
            </w:tcBorders>
            <w:shd w:val="clear" w:color="auto" w:fill="FFFFFF"/>
          </w:tcPr>
          <w:p w14:paraId="240EF9F2" w14:textId="77777777" w:rsidR="00E85890" w:rsidRPr="003534E3"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851D" w14:textId="77777777" w:rsidR="00E85890" w:rsidRPr="003534E3" w:rsidRDefault="00E85890" w:rsidP="00E85890">
            <w:pPr>
              <w:pStyle w:val="MsgTableBody"/>
              <w:jc w:val="cente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8370EC" w:rsidRPr="003534E3" w14:paraId="3C37C619" w14:textId="77777777" w:rsidTr="00F8714F">
        <w:trPr>
          <w:jc w:val="center"/>
          <w:ins w:id="2307" w:author="Amit Popat" w:date="2022-07-11T10:33:00Z"/>
        </w:trPr>
        <w:tc>
          <w:tcPr>
            <w:tcW w:w="2882" w:type="dxa"/>
            <w:tcBorders>
              <w:top w:val="dotted" w:sz="4" w:space="0" w:color="auto"/>
              <w:left w:val="nil"/>
              <w:bottom w:val="dotted" w:sz="4" w:space="0" w:color="auto"/>
              <w:right w:val="nil"/>
            </w:tcBorders>
            <w:shd w:val="clear" w:color="auto" w:fill="FFFFFF"/>
          </w:tcPr>
          <w:p w14:paraId="620209B6" w14:textId="77777777" w:rsidR="008370EC" w:rsidRPr="003534E3" w:rsidRDefault="008370EC" w:rsidP="00F8714F">
            <w:pPr>
              <w:pStyle w:val="MsgTableBody"/>
              <w:spacing w:line="256" w:lineRule="auto"/>
              <w:rPr>
                <w:ins w:id="2308" w:author="Amit Popat" w:date="2022-07-11T10:33:00Z"/>
                <w:noProof/>
                <w:color w:val="FF0000"/>
              </w:rPr>
            </w:pPr>
            <w:ins w:id="2309" w:author="Amit Popat" w:date="2022-07-11T10:33:00Z">
              <w:r w:rsidRPr="003534E3">
                <w:rPr>
                  <w:noProof/>
                </w:rPr>
                <w:t>[{</w:t>
              </w:r>
            </w:ins>
          </w:p>
        </w:tc>
        <w:tc>
          <w:tcPr>
            <w:tcW w:w="4321" w:type="dxa"/>
            <w:tcBorders>
              <w:top w:val="dotted" w:sz="4" w:space="0" w:color="auto"/>
              <w:left w:val="nil"/>
              <w:bottom w:val="dotted" w:sz="4" w:space="0" w:color="auto"/>
              <w:right w:val="nil"/>
            </w:tcBorders>
            <w:shd w:val="clear" w:color="auto" w:fill="FFFFFF"/>
          </w:tcPr>
          <w:p w14:paraId="033B7D9D" w14:textId="77777777" w:rsidR="008370EC" w:rsidRPr="003534E3" w:rsidRDefault="008370EC" w:rsidP="00F8714F">
            <w:pPr>
              <w:pStyle w:val="MsgTableBody"/>
              <w:spacing w:line="256" w:lineRule="auto"/>
              <w:rPr>
                <w:ins w:id="2310" w:author="Amit Popat" w:date="2022-07-11T10:33:00Z"/>
                <w:noProof/>
                <w:color w:val="FF0000"/>
              </w:rPr>
            </w:pPr>
            <w:ins w:id="2311" w:author="Amit Popat" w:date="2022-07-11T10:33:00Z">
              <w:r w:rsidRPr="003534E3">
                <w:rPr>
                  <w:noProof/>
                </w:rPr>
                <w:t>--- NEXT_OF_KIN begin</w:t>
              </w:r>
            </w:ins>
          </w:p>
        </w:tc>
        <w:tc>
          <w:tcPr>
            <w:tcW w:w="864" w:type="dxa"/>
            <w:tcBorders>
              <w:top w:val="dotted" w:sz="4" w:space="0" w:color="auto"/>
              <w:left w:val="nil"/>
              <w:bottom w:val="dotted" w:sz="4" w:space="0" w:color="auto"/>
              <w:right w:val="nil"/>
            </w:tcBorders>
            <w:shd w:val="clear" w:color="auto" w:fill="FFFFFF"/>
          </w:tcPr>
          <w:p w14:paraId="1C4E9221" w14:textId="77777777" w:rsidR="008370EC" w:rsidRPr="003534E3" w:rsidRDefault="008370EC" w:rsidP="00F8714F">
            <w:pPr>
              <w:pStyle w:val="MsgTableBody"/>
              <w:spacing w:line="256" w:lineRule="auto"/>
              <w:jc w:val="center"/>
              <w:rPr>
                <w:ins w:id="2312" w:author="Amit Popat" w:date="2022-07-11T10:33:00Z"/>
                <w:noProof/>
                <w:color w:val="FF0000"/>
              </w:rPr>
            </w:pPr>
          </w:p>
        </w:tc>
        <w:tc>
          <w:tcPr>
            <w:tcW w:w="1008" w:type="dxa"/>
            <w:tcBorders>
              <w:top w:val="dotted" w:sz="4" w:space="0" w:color="auto"/>
              <w:left w:val="nil"/>
              <w:bottom w:val="dotted" w:sz="4" w:space="0" w:color="auto"/>
              <w:right w:val="nil"/>
            </w:tcBorders>
            <w:shd w:val="clear" w:color="auto" w:fill="FFFFFF"/>
          </w:tcPr>
          <w:p w14:paraId="0D48C845" w14:textId="77777777" w:rsidR="008370EC" w:rsidRPr="003534E3" w:rsidRDefault="008370EC" w:rsidP="00F8714F">
            <w:pPr>
              <w:pStyle w:val="MsgTableBody"/>
              <w:spacing w:line="256" w:lineRule="auto"/>
              <w:jc w:val="center"/>
              <w:rPr>
                <w:ins w:id="2313" w:author="Amit Popat" w:date="2022-07-11T10:33:00Z"/>
                <w:noProof/>
                <w:color w:val="FF0000"/>
              </w:rPr>
            </w:pPr>
          </w:p>
        </w:tc>
      </w:tr>
      <w:tr w:rsidR="008370EC" w:rsidRPr="003534E3" w14:paraId="79C68A44" w14:textId="77777777" w:rsidTr="00F8714F">
        <w:tblPrEx>
          <w:tblLook w:val="0000" w:firstRow="0" w:lastRow="0" w:firstColumn="0" w:lastColumn="0" w:noHBand="0" w:noVBand="0"/>
        </w:tblPrEx>
        <w:trPr>
          <w:jc w:val="center"/>
          <w:ins w:id="2314" w:author="Amit Popat" w:date="2022-07-11T10:33:00Z"/>
        </w:trPr>
        <w:tc>
          <w:tcPr>
            <w:tcW w:w="2882" w:type="dxa"/>
            <w:tcBorders>
              <w:top w:val="dotted" w:sz="4" w:space="0" w:color="auto"/>
              <w:left w:val="nil"/>
              <w:bottom w:val="dotted" w:sz="4" w:space="0" w:color="auto"/>
              <w:right w:val="nil"/>
            </w:tcBorders>
            <w:shd w:val="clear" w:color="auto" w:fill="FFFFFF"/>
          </w:tcPr>
          <w:p w14:paraId="42B78E6A" w14:textId="77777777" w:rsidR="008370EC" w:rsidRPr="003534E3" w:rsidRDefault="008370EC" w:rsidP="00F8714F">
            <w:pPr>
              <w:pStyle w:val="MsgTableBody"/>
              <w:rPr>
                <w:ins w:id="2315" w:author="Amit Popat" w:date="2022-07-11T10:33:00Z"/>
                <w:noProof/>
              </w:rPr>
            </w:pPr>
            <w:ins w:id="2316" w:author="Amit Popat" w:date="2022-07-11T10:33:00Z">
              <w:r w:rsidRPr="003534E3">
                <w:rPr>
                  <w:noProof/>
                </w:rPr>
                <w:t xml:space="preserve">     </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rPr>
                <w:t>NK1</w:t>
              </w:r>
              <w:r w:rsidRPr="003534E3">
                <w:fldChar w:fldCharType="end"/>
              </w:r>
              <w:r w:rsidRPr="003534E3">
                <w:rPr>
                  <w:noProof/>
                </w:rPr>
                <w:t xml:space="preserve">   </w:t>
              </w:r>
            </w:ins>
          </w:p>
        </w:tc>
        <w:tc>
          <w:tcPr>
            <w:tcW w:w="4321" w:type="dxa"/>
            <w:tcBorders>
              <w:top w:val="dotted" w:sz="4" w:space="0" w:color="auto"/>
              <w:left w:val="nil"/>
              <w:bottom w:val="dotted" w:sz="4" w:space="0" w:color="auto"/>
              <w:right w:val="nil"/>
            </w:tcBorders>
            <w:shd w:val="clear" w:color="auto" w:fill="FFFFFF"/>
          </w:tcPr>
          <w:p w14:paraId="16DF507A" w14:textId="77777777" w:rsidR="008370EC" w:rsidRPr="003534E3" w:rsidRDefault="008370EC" w:rsidP="00F8714F">
            <w:pPr>
              <w:pStyle w:val="MsgTableBody"/>
              <w:rPr>
                <w:ins w:id="2317" w:author="Amit Popat" w:date="2022-07-11T10:33:00Z"/>
                <w:noProof/>
              </w:rPr>
            </w:pPr>
            <w:ins w:id="2318" w:author="Amit Popat" w:date="2022-07-11T10:33:00Z">
              <w:r w:rsidRPr="003534E3">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101F153E" w14:textId="77777777" w:rsidR="008370EC" w:rsidRPr="003534E3" w:rsidRDefault="008370EC" w:rsidP="00F8714F">
            <w:pPr>
              <w:pStyle w:val="MsgTableBody"/>
              <w:jc w:val="center"/>
              <w:rPr>
                <w:ins w:id="2319" w:author="Amit Popat" w:date="2022-07-11T10:33:00Z"/>
                <w:noProof/>
              </w:rPr>
            </w:pPr>
          </w:p>
        </w:tc>
        <w:tc>
          <w:tcPr>
            <w:tcW w:w="1008" w:type="dxa"/>
            <w:tcBorders>
              <w:top w:val="dotted" w:sz="4" w:space="0" w:color="auto"/>
              <w:left w:val="nil"/>
              <w:bottom w:val="dotted" w:sz="4" w:space="0" w:color="auto"/>
              <w:right w:val="nil"/>
            </w:tcBorders>
            <w:shd w:val="clear" w:color="auto" w:fill="FFFFFF"/>
          </w:tcPr>
          <w:p w14:paraId="137E927D" w14:textId="77777777" w:rsidR="008370EC" w:rsidRPr="003534E3" w:rsidRDefault="008370EC" w:rsidP="00F8714F">
            <w:pPr>
              <w:pStyle w:val="MsgTableBody"/>
              <w:jc w:val="center"/>
              <w:rPr>
                <w:ins w:id="2320" w:author="Amit Popat" w:date="2022-07-11T10:33:00Z"/>
                <w:noProof/>
              </w:rPr>
            </w:pPr>
            <w:ins w:id="2321" w:author="Amit Popat" w:date="2022-07-11T10:33:00Z">
              <w:r w:rsidRPr="003534E3">
                <w:rPr>
                  <w:noProof/>
                </w:rPr>
                <w:t>3</w:t>
              </w:r>
            </w:ins>
          </w:p>
        </w:tc>
      </w:tr>
      <w:tr w:rsidR="008370EC" w:rsidRPr="003534E3" w14:paraId="4B6FD5DB" w14:textId="77777777" w:rsidTr="00F8714F">
        <w:trPr>
          <w:jc w:val="center"/>
          <w:ins w:id="2322" w:author="Amit Popat" w:date="2022-07-11T10:33:00Z"/>
        </w:trPr>
        <w:tc>
          <w:tcPr>
            <w:tcW w:w="2882" w:type="dxa"/>
            <w:tcBorders>
              <w:top w:val="dotted" w:sz="4" w:space="0" w:color="auto"/>
              <w:left w:val="nil"/>
              <w:bottom w:val="dotted" w:sz="4" w:space="0" w:color="auto"/>
              <w:right w:val="nil"/>
            </w:tcBorders>
            <w:shd w:val="clear" w:color="auto" w:fill="FFFFFF"/>
            <w:hideMark/>
          </w:tcPr>
          <w:p w14:paraId="50B35022" w14:textId="77777777" w:rsidR="008370EC" w:rsidRPr="003534E3" w:rsidRDefault="008370EC" w:rsidP="00F8714F">
            <w:pPr>
              <w:pStyle w:val="MsgTableBody"/>
              <w:spacing w:line="256" w:lineRule="auto"/>
              <w:rPr>
                <w:ins w:id="2323" w:author="Amit Popat" w:date="2022-07-11T10:33:00Z"/>
                <w:noProof/>
                <w:color w:val="FF0000"/>
              </w:rPr>
            </w:pPr>
            <w:ins w:id="2324" w:author="Amit Popat" w:date="2022-07-11T10:33:00Z">
              <w:r w:rsidRPr="003534E3">
                <w:rPr>
                  <w:noProof/>
                  <w:color w:val="FF0000"/>
                </w:rPr>
                <w:t xml:space="preserve">    [{ </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GSP</w:t>
              </w:r>
              <w:r w:rsidRPr="003534E3">
                <w:fldChar w:fldCharType="end"/>
              </w:r>
              <w:r w:rsidRPr="003534E3">
                <w:rPr>
                  <w:color w:val="FF0000"/>
                </w:rPr>
                <w:t xml:space="preserve"> }</w:t>
              </w:r>
              <w:r w:rsidRPr="003534E3">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0A1604E4" w14:textId="77777777" w:rsidR="008370EC" w:rsidRPr="003534E3" w:rsidRDefault="008370EC" w:rsidP="00F8714F">
            <w:pPr>
              <w:pStyle w:val="MsgTableBody"/>
              <w:spacing w:line="256" w:lineRule="auto"/>
              <w:rPr>
                <w:ins w:id="2325" w:author="Amit Popat" w:date="2022-07-11T10:33:00Z"/>
                <w:noProof/>
                <w:color w:val="FF0000"/>
              </w:rPr>
            </w:pPr>
            <w:ins w:id="2326" w:author="Amit Popat" w:date="2022-07-11T10:33: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9C65ED2" w14:textId="77777777" w:rsidR="008370EC" w:rsidRPr="003534E3" w:rsidRDefault="008370EC" w:rsidP="00F8714F">
            <w:pPr>
              <w:pStyle w:val="MsgTableBody"/>
              <w:spacing w:line="256" w:lineRule="auto"/>
              <w:jc w:val="center"/>
              <w:rPr>
                <w:ins w:id="2327" w:author="Amit Popat" w:date="2022-07-11T10:33: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A30566A" w14:textId="77777777" w:rsidR="008370EC" w:rsidRPr="003534E3" w:rsidRDefault="008370EC" w:rsidP="00F8714F">
            <w:pPr>
              <w:pStyle w:val="MsgTableBody"/>
              <w:spacing w:line="256" w:lineRule="auto"/>
              <w:jc w:val="center"/>
              <w:rPr>
                <w:ins w:id="2328" w:author="Amit Popat" w:date="2022-07-11T10:33:00Z"/>
                <w:noProof/>
                <w:color w:val="FF0000"/>
              </w:rPr>
            </w:pPr>
            <w:ins w:id="2329" w:author="Amit Popat" w:date="2022-07-11T10:33:00Z">
              <w:r w:rsidRPr="003534E3">
                <w:rPr>
                  <w:noProof/>
                  <w:color w:val="FF0000"/>
                </w:rPr>
                <w:t>3</w:t>
              </w:r>
            </w:ins>
          </w:p>
        </w:tc>
      </w:tr>
      <w:tr w:rsidR="008370EC" w:rsidRPr="003534E3" w14:paraId="76D7ADD5" w14:textId="77777777" w:rsidTr="00F8714F">
        <w:trPr>
          <w:jc w:val="center"/>
          <w:ins w:id="2330" w:author="Amit Popat" w:date="2022-07-11T10:33:00Z"/>
        </w:trPr>
        <w:tc>
          <w:tcPr>
            <w:tcW w:w="2882" w:type="dxa"/>
            <w:tcBorders>
              <w:top w:val="dotted" w:sz="4" w:space="0" w:color="auto"/>
              <w:left w:val="nil"/>
              <w:bottom w:val="dotted" w:sz="4" w:space="0" w:color="auto"/>
              <w:right w:val="nil"/>
            </w:tcBorders>
            <w:shd w:val="clear" w:color="auto" w:fill="FFFFFF"/>
            <w:hideMark/>
          </w:tcPr>
          <w:p w14:paraId="1C6C18FD" w14:textId="77777777" w:rsidR="008370EC" w:rsidRPr="003534E3" w:rsidRDefault="008370EC" w:rsidP="00F8714F">
            <w:pPr>
              <w:pStyle w:val="MsgTableBody"/>
              <w:spacing w:line="256" w:lineRule="auto"/>
              <w:rPr>
                <w:ins w:id="2331" w:author="Amit Popat" w:date="2022-07-11T10:33:00Z"/>
                <w:noProof/>
                <w:color w:val="FF0000"/>
              </w:rPr>
            </w:pPr>
            <w:ins w:id="2332" w:author="Amit Popat" w:date="2022-07-11T10:33:00Z">
              <w:r w:rsidRPr="003534E3">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7A0760FF" w14:textId="77777777" w:rsidR="008370EC" w:rsidRPr="003534E3" w:rsidRDefault="008370EC" w:rsidP="00F8714F">
            <w:pPr>
              <w:pStyle w:val="MsgTableBody"/>
              <w:spacing w:line="256" w:lineRule="auto"/>
              <w:rPr>
                <w:ins w:id="2333" w:author="Amit Popat" w:date="2022-07-11T10:33:00Z"/>
                <w:noProof/>
                <w:color w:val="FF0000"/>
              </w:rPr>
            </w:pPr>
            <w:ins w:id="2334" w:author="Amit Popat" w:date="2022-07-11T10:33: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08211498" w14:textId="77777777" w:rsidR="008370EC" w:rsidRPr="003534E3" w:rsidRDefault="008370EC" w:rsidP="00F8714F">
            <w:pPr>
              <w:pStyle w:val="MsgTableBody"/>
              <w:spacing w:line="256" w:lineRule="auto"/>
              <w:jc w:val="center"/>
              <w:rPr>
                <w:ins w:id="2335" w:author="Amit Popat" w:date="2022-07-11T10:33:00Z"/>
                <w:noProof/>
                <w:color w:val="FF0000"/>
              </w:rPr>
            </w:pPr>
          </w:p>
        </w:tc>
        <w:tc>
          <w:tcPr>
            <w:tcW w:w="1008" w:type="dxa"/>
            <w:tcBorders>
              <w:top w:val="dotted" w:sz="4" w:space="0" w:color="auto"/>
              <w:left w:val="nil"/>
              <w:bottom w:val="dotted" w:sz="4" w:space="0" w:color="auto"/>
              <w:right w:val="nil"/>
            </w:tcBorders>
            <w:shd w:val="clear" w:color="auto" w:fill="FFFFFF"/>
            <w:hideMark/>
          </w:tcPr>
          <w:p w14:paraId="781FCBBB" w14:textId="77777777" w:rsidR="008370EC" w:rsidRPr="003534E3" w:rsidRDefault="008370EC" w:rsidP="00F8714F">
            <w:pPr>
              <w:pStyle w:val="MsgTableBody"/>
              <w:spacing w:line="256" w:lineRule="auto"/>
              <w:jc w:val="center"/>
              <w:rPr>
                <w:ins w:id="2336" w:author="Amit Popat" w:date="2022-07-11T10:33:00Z"/>
                <w:noProof/>
                <w:color w:val="FF0000"/>
              </w:rPr>
            </w:pPr>
            <w:ins w:id="2337" w:author="Amit Popat" w:date="2022-07-11T10:33:00Z">
              <w:r w:rsidRPr="003534E3">
                <w:rPr>
                  <w:noProof/>
                  <w:color w:val="FF0000"/>
                </w:rPr>
                <w:t>3</w:t>
              </w:r>
            </w:ins>
          </w:p>
        </w:tc>
      </w:tr>
      <w:tr w:rsidR="008370EC" w:rsidRPr="003534E3" w14:paraId="47BE32B5" w14:textId="77777777" w:rsidTr="00F8714F">
        <w:trPr>
          <w:jc w:val="center"/>
          <w:ins w:id="2338" w:author="Amit Popat" w:date="2022-07-11T10:33:00Z"/>
        </w:trPr>
        <w:tc>
          <w:tcPr>
            <w:tcW w:w="2882" w:type="dxa"/>
            <w:tcBorders>
              <w:top w:val="dotted" w:sz="4" w:space="0" w:color="auto"/>
              <w:left w:val="nil"/>
              <w:bottom w:val="dotted" w:sz="4" w:space="0" w:color="auto"/>
              <w:right w:val="nil"/>
            </w:tcBorders>
            <w:shd w:val="clear" w:color="auto" w:fill="FFFFFF"/>
          </w:tcPr>
          <w:p w14:paraId="4B34A99B" w14:textId="77777777" w:rsidR="008370EC" w:rsidRPr="003534E3" w:rsidRDefault="008370EC" w:rsidP="00F8714F">
            <w:pPr>
              <w:pStyle w:val="MsgTableBody"/>
              <w:spacing w:line="256" w:lineRule="auto"/>
              <w:rPr>
                <w:ins w:id="2339" w:author="Amit Popat" w:date="2022-07-11T10:33:00Z"/>
                <w:noProof/>
                <w:color w:val="FF0000"/>
              </w:rPr>
            </w:pPr>
            <w:ins w:id="2340" w:author="Amit Popat" w:date="2022-07-11T10:33:00Z">
              <w:r w:rsidRPr="003534E3">
                <w:rPr>
                  <w:noProof/>
                </w:rPr>
                <w:t>}]</w:t>
              </w:r>
            </w:ins>
          </w:p>
        </w:tc>
        <w:tc>
          <w:tcPr>
            <w:tcW w:w="4321" w:type="dxa"/>
            <w:tcBorders>
              <w:top w:val="dotted" w:sz="4" w:space="0" w:color="auto"/>
              <w:left w:val="nil"/>
              <w:bottom w:val="dotted" w:sz="4" w:space="0" w:color="auto"/>
              <w:right w:val="nil"/>
            </w:tcBorders>
            <w:shd w:val="clear" w:color="auto" w:fill="FFFFFF"/>
          </w:tcPr>
          <w:p w14:paraId="3E5B886F" w14:textId="77777777" w:rsidR="008370EC" w:rsidRPr="003534E3" w:rsidRDefault="008370EC" w:rsidP="00F8714F">
            <w:pPr>
              <w:pStyle w:val="MsgTableBody"/>
              <w:spacing w:line="256" w:lineRule="auto"/>
              <w:rPr>
                <w:ins w:id="2341" w:author="Amit Popat" w:date="2022-07-11T10:33:00Z"/>
                <w:noProof/>
                <w:color w:val="FF0000"/>
              </w:rPr>
            </w:pPr>
            <w:ins w:id="2342" w:author="Amit Popat" w:date="2022-07-11T10:33:00Z">
              <w:r w:rsidRPr="003534E3">
                <w:rPr>
                  <w:noProof/>
                </w:rPr>
                <w:t>--- NEXT_OF_KIN end</w:t>
              </w:r>
            </w:ins>
          </w:p>
        </w:tc>
        <w:tc>
          <w:tcPr>
            <w:tcW w:w="864" w:type="dxa"/>
            <w:tcBorders>
              <w:top w:val="dotted" w:sz="4" w:space="0" w:color="auto"/>
              <w:left w:val="nil"/>
              <w:bottom w:val="dotted" w:sz="4" w:space="0" w:color="auto"/>
              <w:right w:val="nil"/>
            </w:tcBorders>
            <w:shd w:val="clear" w:color="auto" w:fill="FFFFFF"/>
          </w:tcPr>
          <w:p w14:paraId="588DDE18" w14:textId="77777777" w:rsidR="008370EC" w:rsidRPr="003534E3" w:rsidRDefault="008370EC" w:rsidP="00F8714F">
            <w:pPr>
              <w:pStyle w:val="MsgTableBody"/>
              <w:spacing w:line="256" w:lineRule="auto"/>
              <w:jc w:val="center"/>
              <w:rPr>
                <w:ins w:id="2343" w:author="Amit Popat" w:date="2022-07-11T10:33:00Z"/>
                <w:noProof/>
                <w:color w:val="FF0000"/>
              </w:rPr>
            </w:pPr>
          </w:p>
        </w:tc>
        <w:tc>
          <w:tcPr>
            <w:tcW w:w="1008" w:type="dxa"/>
            <w:tcBorders>
              <w:top w:val="dotted" w:sz="4" w:space="0" w:color="auto"/>
              <w:left w:val="nil"/>
              <w:bottom w:val="dotted" w:sz="4" w:space="0" w:color="auto"/>
              <w:right w:val="nil"/>
            </w:tcBorders>
            <w:shd w:val="clear" w:color="auto" w:fill="FFFFFF"/>
          </w:tcPr>
          <w:p w14:paraId="558E1B67" w14:textId="77777777" w:rsidR="008370EC" w:rsidRPr="003534E3" w:rsidRDefault="008370EC" w:rsidP="00F8714F">
            <w:pPr>
              <w:pStyle w:val="MsgTableBody"/>
              <w:spacing w:line="256" w:lineRule="auto"/>
              <w:jc w:val="center"/>
              <w:rPr>
                <w:ins w:id="2344" w:author="Amit Popat" w:date="2022-07-11T10:33:00Z"/>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85890" w:rsidRPr="003534E3" w:rsidDel="008370EC" w14:paraId="106190FC" w14:textId="5F11E970" w:rsidTr="004E2DAA">
        <w:trPr>
          <w:cnfStyle w:val="100000000000" w:firstRow="1" w:lastRow="0" w:firstColumn="0" w:lastColumn="0" w:oddVBand="0" w:evenVBand="0" w:oddHBand="0" w:evenHBand="0" w:firstRowFirstColumn="0" w:firstRowLastColumn="0" w:lastRowFirstColumn="0" w:lastRowLastColumn="0"/>
          <w:jc w:val="center"/>
          <w:del w:id="2345" w:author="Amit Popat" w:date="2022-07-11T10:33:00Z"/>
        </w:trPr>
        <w:tc>
          <w:tcPr>
            <w:tcW w:w="2880" w:type="dxa"/>
            <w:tcBorders>
              <w:top w:val="dotted" w:sz="4" w:space="0" w:color="auto"/>
              <w:left w:val="nil"/>
              <w:bottom w:val="dotted" w:sz="4" w:space="0" w:color="auto"/>
              <w:right w:val="nil"/>
            </w:tcBorders>
            <w:shd w:val="clear" w:color="auto" w:fill="FFFFFF"/>
          </w:tcPr>
          <w:p w14:paraId="261EFB4F" w14:textId="4F8C622A" w:rsidR="00E85890" w:rsidRPr="003534E3" w:rsidDel="008370EC" w:rsidRDefault="00E85890" w:rsidP="00E85890">
            <w:pPr>
              <w:pStyle w:val="MsgTableBody"/>
              <w:rPr>
                <w:del w:id="2346" w:author="Amit Popat" w:date="2022-07-11T10:33:00Z"/>
              </w:rPr>
            </w:pPr>
            <w:del w:id="2347" w:author="Amit Popat" w:date="2022-07-11T10:33:00Z">
              <w:r w:rsidRPr="003534E3" w:rsidDel="008370EC">
                <w:delText>[{NK1}]</w:delText>
              </w:r>
            </w:del>
          </w:p>
        </w:tc>
        <w:tc>
          <w:tcPr>
            <w:tcW w:w="4320" w:type="dxa"/>
            <w:tcBorders>
              <w:top w:val="dotted" w:sz="4" w:space="0" w:color="auto"/>
              <w:left w:val="nil"/>
              <w:bottom w:val="dotted" w:sz="4" w:space="0" w:color="auto"/>
              <w:right w:val="nil"/>
            </w:tcBorders>
            <w:shd w:val="clear" w:color="auto" w:fill="FFFFFF"/>
          </w:tcPr>
          <w:p w14:paraId="0D9BDC78" w14:textId="7EB463A8" w:rsidR="00E85890" w:rsidRPr="003534E3" w:rsidDel="008370EC" w:rsidRDefault="00E85890" w:rsidP="00E85890">
            <w:pPr>
              <w:pStyle w:val="MsgTableBody"/>
              <w:rPr>
                <w:del w:id="2348" w:author="Amit Popat" w:date="2022-07-11T10:33:00Z"/>
              </w:rPr>
            </w:pPr>
            <w:del w:id="2349" w:author="Amit Popat" w:date="2022-07-11T10:33:00Z">
              <w:r w:rsidRPr="003534E3" w:rsidDel="008370EC">
                <w:delText>Next of Kin / Associated Parties</w:delText>
              </w:r>
            </w:del>
          </w:p>
        </w:tc>
        <w:tc>
          <w:tcPr>
            <w:tcW w:w="864" w:type="dxa"/>
            <w:tcBorders>
              <w:top w:val="dotted" w:sz="4" w:space="0" w:color="auto"/>
              <w:left w:val="nil"/>
              <w:bottom w:val="dotted" w:sz="4" w:space="0" w:color="auto"/>
              <w:right w:val="nil"/>
            </w:tcBorders>
            <w:shd w:val="clear" w:color="auto" w:fill="FFFFFF"/>
          </w:tcPr>
          <w:p w14:paraId="2F65A81C" w14:textId="69602BF3" w:rsidR="00E85890" w:rsidRPr="003534E3" w:rsidDel="008370EC" w:rsidRDefault="00E85890" w:rsidP="00E85890">
            <w:pPr>
              <w:pStyle w:val="MsgTableBody"/>
              <w:jc w:val="center"/>
              <w:rPr>
                <w:del w:id="2350" w:author="Amit Popat" w:date="2022-07-11T10:33:00Z"/>
              </w:rPr>
            </w:pPr>
          </w:p>
        </w:tc>
        <w:tc>
          <w:tcPr>
            <w:tcW w:w="1008" w:type="dxa"/>
            <w:tcBorders>
              <w:top w:val="dotted" w:sz="4" w:space="0" w:color="auto"/>
              <w:left w:val="nil"/>
              <w:bottom w:val="dotted" w:sz="4" w:space="0" w:color="auto"/>
              <w:right w:val="nil"/>
            </w:tcBorders>
            <w:shd w:val="clear" w:color="auto" w:fill="FFFFFF"/>
          </w:tcPr>
          <w:p w14:paraId="69EEFCB5" w14:textId="202FA677" w:rsidR="00E85890" w:rsidRPr="003534E3" w:rsidDel="008370EC" w:rsidRDefault="00E85890" w:rsidP="00E85890">
            <w:pPr>
              <w:pStyle w:val="MsgTableBody"/>
              <w:jc w:val="center"/>
              <w:rPr>
                <w:del w:id="2351" w:author="Amit Popat" w:date="2022-07-11T10:33:00Z"/>
              </w:rPr>
            </w:pPr>
            <w:del w:id="2352" w:author="Amit Popat" w:date="2022-07-11T10:33:00Z">
              <w:r w:rsidRPr="003534E3" w:rsidDel="008370EC">
                <w:delText>3</w:delText>
              </w:r>
            </w:del>
          </w:p>
        </w:tc>
      </w:tr>
      <w:tr w:rsidR="004E2DAA" w:rsidRPr="00573AF5" w14:paraId="07C7FC8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03D63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03E8899" w14:textId="77777777" w:rsidR="00E85890" w:rsidRDefault="00E85890" w:rsidP="00E85890">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A0B36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3267E0" w14:textId="77777777" w:rsidR="00E85890" w:rsidRDefault="00E85890" w:rsidP="00E85890">
            <w:pPr>
              <w:pStyle w:val="MsgTableBody"/>
              <w:jc w:val="center"/>
            </w:pPr>
          </w:p>
        </w:tc>
      </w:tr>
      <w:tr w:rsidR="00E85890" w:rsidRPr="00573AF5" w14:paraId="7473C5B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E2EABB8" w14:textId="77777777" w:rsidR="00E85890" w:rsidRDefault="00E85890" w:rsidP="00E85890">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7F7E76ED" w14:textId="77777777" w:rsidR="00E85890" w:rsidRDefault="00E85890" w:rsidP="00E85890">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31A54E1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D8A4" w14:textId="77777777" w:rsidR="00E85890" w:rsidRDefault="00E85890" w:rsidP="00E85890">
            <w:pPr>
              <w:pStyle w:val="MsgTableBody"/>
              <w:jc w:val="center"/>
            </w:pPr>
            <w:r>
              <w:t>6</w:t>
            </w:r>
          </w:p>
        </w:tc>
      </w:tr>
      <w:tr w:rsidR="004E2DAA" w:rsidRPr="00573AF5" w14:paraId="452FAF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752240" w14:textId="77777777" w:rsidR="00E85890" w:rsidRDefault="00E85890" w:rsidP="00E85890">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60AFB535" w14:textId="77777777" w:rsidR="00E85890" w:rsidRDefault="00E85890" w:rsidP="00E85890">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4FC7A8C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334DC" w14:textId="77777777" w:rsidR="00E85890" w:rsidRDefault="00E85890" w:rsidP="00E85890">
            <w:pPr>
              <w:pStyle w:val="MsgTableBody"/>
              <w:jc w:val="center"/>
            </w:pPr>
            <w:r>
              <w:t>6</w:t>
            </w:r>
          </w:p>
        </w:tc>
      </w:tr>
      <w:tr w:rsidR="00E85890" w:rsidRPr="00573AF5" w14:paraId="29FDC8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79B5BA" w14:textId="77777777" w:rsidR="00E85890" w:rsidRDefault="00E85890" w:rsidP="00E85890">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453D8C9E" w14:textId="77777777" w:rsidR="00E85890" w:rsidRDefault="00E85890" w:rsidP="00E85890">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548606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6B1C0" w14:textId="77777777" w:rsidR="00E85890" w:rsidRDefault="00E85890" w:rsidP="00E85890">
            <w:pPr>
              <w:pStyle w:val="MsgTableBody"/>
              <w:jc w:val="center"/>
            </w:pPr>
            <w:r>
              <w:t>6</w:t>
            </w:r>
          </w:p>
        </w:tc>
      </w:tr>
      <w:tr w:rsidR="004E2DAA" w:rsidRPr="00573AF5" w14:paraId="3EAC79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11EC1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29AE67A" w14:textId="77777777" w:rsidR="00E85890" w:rsidRDefault="00E85890" w:rsidP="00E85890">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7B88B2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2C355" w14:textId="77777777" w:rsidR="00E85890" w:rsidRDefault="00E85890" w:rsidP="00E85890">
            <w:pPr>
              <w:pStyle w:val="MsgTableBody"/>
              <w:jc w:val="center"/>
            </w:pPr>
          </w:p>
        </w:tc>
      </w:tr>
      <w:tr w:rsidR="00E85890" w:rsidRPr="00573AF5" w14:paraId="5B3AB78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BA695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F681148" w14:textId="77777777" w:rsidR="00E85890" w:rsidRDefault="00E85890" w:rsidP="00E85890">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566BFF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45076E" w14:textId="77777777" w:rsidR="00E85890" w:rsidRDefault="00E85890" w:rsidP="00E85890">
            <w:pPr>
              <w:pStyle w:val="MsgTableBody"/>
              <w:jc w:val="center"/>
            </w:pPr>
          </w:p>
        </w:tc>
      </w:tr>
      <w:tr w:rsidR="004E2DAA" w:rsidRPr="00573AF5" w14:paraId="70BD71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9F1166" w14:textId="77777777" w:rsidR="00E85890" w:rsidRDefault="00E85890" w:rsidP="00E85890">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4F6B7D13" w14:textId="77777777" w:rsidR="00E85890" w:rsidRDefault="00E85890" w:rsidP="00E85890">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9AA28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CE847C" w14:textId="77777777" w:rsidR="00E85890" w:rsidRDefault="00E85890" w:rsidP="00E85890">
            <w:pPr>
              <w:pStyle w:val="MsgTableBody"/>
              <w:jc w:val="center"/>
            </w:pPr>
            <w:r>
              <w:t>10</w:t>
            </w:r>
          </w:p>
        </w:tc>
      </w:tr>
      <w:tr w:rsidR="00E85890" w:rsidRPr="00573AF5" w14:paraId="667EDD6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A9979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85F55" w14:textId="77777777" w:rsidR="00E85890" w:rsidRDefault="00E85890" w:rsidP="00E85890">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DE0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B3721" w14:textId="77777777" w:rsidR="00E85890" w:rsidRDefault="00E85890" w:rsidP="00E85890">
            <w:pPr>
              <w:pStyle w:val="MsgTableBody"/>
              <w:jc w:val="center"/>
            </w:pPr>
          </w:p>
        </w:tc>
      </w:tr>
      <w:tr w:rsidR="004E2DAA" w:rsidRPr="00573AF5" w14:paraId="7312621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FFBDC3" w14:textId="77777777" w:rsidR="00E85890" w:rsidRDefault="00E85890" w:rsidP="00E85890">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0D1FAE6C" w14:textId="77777777" w:rsidR="00E85890" w:rsidRDefault="00E85890" w:rsidP="00E85890">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730AC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127D8" w14:textId="77777777" w:rsidR="00E85890" w:rsidRDefault="00E85890" w:rsidP="00E85890">
            <w:pPr>
              <w:pStyle w:val="MsgTableBody"/>
              <w:jc w:val="center"/>
            </w:pPr>
            <w:r>
              <w:t>10</w:t>
            </w:r>
          </w:p>
        </w:tc>
      </w:tr>
      <w:tr w:rsidR="00E85890" w:rsidRPr="00573AF5" w14:paraId="7536668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4AA17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1203ACE" w14:textId="77777777" w:rsidR="00E85890" w:rsidRDefault="00E85890" w:rsidP="00E85890">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C7CA0A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2B8912" w14:textId="77777777" w:rsidR="00E85890" w:rsidRDefault="00E85890" w:rsidP="00E85890">
            <w:pPr>
              <w:pStyle w:val="MsgTableBody"/>
              <w:jc w:val="center"/>
            </w:pPr>
          </w:p>
        </w:tc>
      </w:tr>
      <w:tr w:rsidR="004E2DAA" w:rsidRPr="00573AF5" w14:paraId="75FC3B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07637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D7EB434" w14:textId="77777777" w:rsidR="00E85890" w:rsidRDefault="00E85890" w:rsidP="00E85890">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0D3F3A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803F2" w14:textId="77777777" w:rsidR="00E85890" w:rsidRDefault="00E85890" w:rsidP="00E85890">
            <w:pPr>
              <w:pStyle w:val="MsgTableBody"/>
              <w:jc w:val="center"/>
            </w:pPr>
          </w:p>
        </w:tc>
      </w:tr>
      <w:tr w:rsidR="00E85890" w:rsidRPr="00573AF5" w14:paraId="599E1A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807646" w14:textId="77777777" w:rsidR="00E85890" w:rsidRDefault="00E85890" w:rsidP="00E85890">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234645C1" w14:textId="77777777" w:rsidR="00E85890" w:rsidRDefault="00E85890" w:rsidP="00E85890">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59EECD4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650FF" w14:textId="77777777" w:rsidR="00E85890" w:rsidRDefault="00E85890" w:rsidP="00E85890">
            <w:pPr>
              <w:pStyle w:val="MsgTableBody"/>
              <w:jc w:val="center"/>
            </w:pPr>
            <w:r>
              <w:t>10</w:t>
            </w:r>
          </w:p>
        </w:tc>
      </w:tr>
      <w:tr w:rsidR="004E2DAA" w:rsidRPr="00573AF5" w14:paraId="29F6F85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6DA436" w14:textId="77777777" w:rsidR="00E85890" w:rsidRDefault="00E85890" w:rsidP="00E85890">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0641714E" w14:textId="77777777" w:rsidR="00E85890" w:rsidRDefault="00E85890" w:rsidP="00E85890">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7A46DF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1B7227" w14:textId="77777777" w:rsidR="00E85890" w:rsidRDefault="00E85890" w:rsidP="00E85890">
            <w:pPr>
              <w:pStyle w:val="MsgTableBody"/>
              <w:jc w:val="center"/>
            </w:pPr>
            <w:r>
              <w:t>10</w:t>
            </w:r>
          </w:p>
        </w:tc>
      </w:tr>
      <w:tr w:rsidR="00E85890" w:rsidRPr="00573AF5" w14:paraId="205C6B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A207F6" w14:textId="77777777" w:rsidR="00E85890" w:rsidRDefault="00E85890" w:rsidP="00E85890">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D18207E" w14:textId="77777777" w:rsidR="00E85890" w:rsidRDefault="00E85890" w:rsidP="00E85890">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1A3372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869DB1" w14:textId="77777777" w:rsidR="00E85890" w:rsidRDefault="00E85890" w:rsidP="00E85890">
            <w:pPr>
              <w:pStyle w:val="MsgTableBody"/>
              <w:jc w:val="center"/>
            </w:pPr>
            <w:r>
              <w:t>10</w:t>
            </w:r>
          </w:p>
        </w:tc>
      </w:tr>
      <w:tr w:rsidR="004E2DAA" w:rsidRPr="00573AF5" w14:paraId="682C9E3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9C175B" w14:textId="77777777" w:rsidR="00E85890" w:rsidRDefault="00E85890" w:rsidP="00E85890">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338BE6C" w14:textId="77777777" w:rsidR="00E85890" w:rsidRDefault="00E85890" w:rsidP="00E85890">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72EE103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F03BA3" w14:textId="77777777" w:rsidR="00E85890" w:rsidRDefault="00E85890" w:rsidP="00E85890">
            <w:pPr>
              <w:pStyle w:val="MsgTableBody"/>
              <w:jc w:val="center"/>
            </w:pPr>
            <w:r>
              <w:t>10</w:t>
            </w:r>
          </w:p>
        </w:tc>
      </w:tr>
      <w:tr w:rsidR="00E85890" w:rsidRPr="00573AF5" w14:paraId="00EFAB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2BEF1E3"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524AA3" w14:textId="77777777" w:rsidR="00E85890" w:rsidRDefault="00E85890" w:rsidP="00E85890">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6A06196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90ACA" w14:textId="77777777" w:rsidR="00E85890" w:rsidRDefault="00E85890" w:rsidP="00E85890">
            <w:pPr>
              <w:pStyle w:val="MsgTableBody"/>
              <w:jc w:val="center"/>
            </w:pPr>
          </w:p>
        </w:tc>
      </w:tr>
      <w:tr w:rsidR="004E2DAA" w:rsidRPr="00573AF5" w14:paraId="08A5AE3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9B7E8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50A102" w14:textId="77777777" w:rsidR="00E85890" w:rsidRDefault="00E85890" w:rsidP="00E85890">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53DAB0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D69884" w14:textId="77777777" w:rsidR="00E85890" w:rsidRDefault="00E85890" w:rsidP="00E85890">
            <w:pPr>
              <w:pStyle w:val="MsgTableBody"/>
              <w:jc w:val="center"/>
            </w:pPr>
          </w:p>
        </w:tc>
      </w:tr>
      <w:tr w:rsidR="00E85890" w:rsidRPr="00573AF5" w14:paraId="25558E6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181DA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37AFE5"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A63BE8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229AB" w14:textId="77777777" w:rsidR="00E85890" w:rsidRDefault="00E85890" w:rsidP="00E85890">
            <w:pPr>
              <w:pStyle w:val="MsgTableBody"/>
              <w:jc w:val="center"/>
            </w:pPr>
            <w:r>
              <w:t>7</w:t>
            </w:r>
          </w:p>
        </w:tc>
      </w:tr>
      <w:tr w:rsidR="004E2DAA" w:rsidRPr="00573AF5" w14:paraId="253101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44632D"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9D8ED1"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77C96C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0581C" w14:textId="77777777" w:rsidR="00E85890" w:rsidRDefault="00E85890" w:rsidP="00E85890">
            <w:pPr>
              <w:pStyle w:val="MsgTableBody"/>
              <w:jc w:val="center"/>
            </w:pPr>
            <w:r>
              <w:rPr>
                <w:noProof/>
              </w:rPr>
              <w:t>7</w:t>
            </w:r>
          </w:p>
        </w:tc>
      </w:tr>
      <w:tr w:rsidR="00E85890" w:rsidRPr="00573AF5" w14:paraId="24EFD14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261C4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516BF2F" w14:textId="77777777" w:rsidR="00E85890" w:rsidRDefault="00E85890" w:rsidP="00E85890">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74B132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DF132F" w14:textId="77777777" w:rsidR="00E85890" w:rsidRDefault="00E85890" w:rsidP="00E85890">
            <w:pPr>
              <w:pStyle w:val="MsgTableBody"/>
              <w:jc w:val="center"/>
            </w:pPr>
          </w:p>
        </w:tc>
      </w:tr>
      <w:tr w:rsidR="004E2DAA" w:rsidRPr="00573AF5" w14:paraId="08EA65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3D985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0B31BB" w14:textId="77777777" w:rsidR="00E85890" w:rsidRDefault="00E85890" w:rsidP="00E85890">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D7F95C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A1814F" w14:textId="77777777" w:rsidR="00E85890" w:rsidRDefault="00E85890" w:rsidP="00E85890">
            <w:pPr>
              <w:pStyle w:val="MsgTableBody"/>
              <w:jc w:val="center"/>
            </w:pPr>
          </w:p>
        </w:tc>
      </w:tr>
      <w:tr w:rsidR="00E85890" w:rsidRPr="00573AF5" w14:paraId="32D5D58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541D3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F1D70E" w14:textId="77777777" w:rsidR="00E85890" w:rsidRDefault="00E85890" w:rsidP="00E85890">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4D4305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4FE375" w14:textId="77777777" w:rsidR="00E85890" w:rsidRDefault="00E85890" w:rsidP="00E85890">
            <w:pPr>
              <w:pStyle w:val="MsgTableBody"/>
              <w:jc w:val="center"/>
            </w:pPr>
          </w:p>
        </w:tc>
      </w:tr>
      <w:tr w:rsidR="004E2DAA" w:rsidRPr="00573AF5" w14:paraId="1E63774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6D3D3C"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9D3128C" w14:textId="77777777" w:rsidR="00E85890" w:rsidRDefault="00E85890" w:rsidP="00E85890">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17B3FF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523FB8" w14:textId="77777777" w:rsidR="00E85890" w:rsidRDefault="00E85890" w:rsidP="00E85890">
            <w:pPr>
              <w:pStyle w:val="MsgTableBody"/>
              <w:jc w:val="center"/>
            </w:pPr>
          </w:p>
        </w:tc>
      </w:tr>
      <w:tr w:rsidR="00E85890" w:rsidRPr="00573AF5" w14:paraId="5C0FA2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E28593"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52B4280" w14:textId="77777777" w:rsidR="00E85890" w:rsidRDefault="00E85890" w:rsidP="00E85890">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77A30A2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887D4" w14:textId="77777777" w:rsidR="00E85890" w:rsidRDefault="00E85890" w:rsidP="00E85890">
            <w:pPr>
              <w:pStyle w:val="MsgTableBody"/>
              <w:jc w:val="center"/>
            </w:pPr>
          </w:p>
        </w:tc>
      </w:tr>
      <w:tr w:rsidR="004E2DAA" w:rsidRPr="00573AF5" w14:paraId="21B2FD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EB9420"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E9E8AE3"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342D2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7B18B" w14:textId="77777777" w:rsidR="00E85890" w:rsidRDefault="00E85890" w:rsidP="00E85890">
            <w:pPr>
              <w:pStyle w:val="MsgTableBody"/>
              <w:jc w:val="center"/>
            </w:pPr>
            <w:r>
              <w:t>4</w:t>
            </w:r>
          </w:p>
        </w:tc>
      </w:tr>
      <w:tr w:rsidR="00E85890" w:rsidRPr="00573AF5" w14:paraId="16451D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B1604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1C7F656" w14:textId="77777777" w:rsidR="00E85890" w:rsidRDefault="00E85890" w:rsidP="00E85890">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5F4219F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EAA83F" w14:textId="77777777" w:rsidR="00E85890" w:rsidRDefault="00E85890" w:rsidP="00E85890">
            <w:pPr>
              <w:pStyle w:val="MsgTableBody"/>
              <w:jc w:val="center"/>
            </w:pPr>
          </w:p>
        </w:tc>
      </w:tr>
      <w:tr w:rsidR="004E2DAA" w:rsidRPr="00573AF5" w14:paraId="124F9F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7677F7" w14:textId="77777777" w:rsidR="00E85890" w:rsidRDefault="00E85890" w:rsidP="00E85890">
            <w:pPr>
              <w:pStyle w:val="MsgTableBody"/>
            </w:pPr>
            <w:r>
              <w:lastRenderedPageBreak/>
              <w:t xml:space="preserve">     &lt;</w:t>
            </w:r>
          </w:p>
        </w:tc>
        <w:tc>
          <w:tcPr>
            <w:tcW w:w="4320" w:type="dxa"/>
            <w:tcBorders>
              <w:top w:val="dotted" w:sz="4" w:space="0" w:color="auto"/>
              <w:left w:val="nil"/>
              <w:bottom w:val="dotted" w:sz="4" w:space="0" w:color="auto"/>
              <w:right w:val="nil"/>
            </w:tcBorders>
            <w:shd w:val="clear" w:color="auto" w:fill="FFFFFF"/>
          </w:tcPr>
          <w:p w14:paraId="7FE53F4E" w14:textId="77777777" w:rsidR="00E85890" w:rsidRDefault="00E85890" w:rsidP="00E85890">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8BA87D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7B0E" w14:textId="77777777" w:rsidR="00E85890" w:rsidRDefault="00E85890" w:rsidP="00E85890">
            <w:pPr>
              <w:pStyle w:val="MsgTableBody"/>
              <w:jc w:val="center"/>
            </w:pPr>
          </w:p>
        </w:tc>
      </w:tr>
      <w:tr w:rsidR="00E85890" w:rsidRPr="00573AF5" w14:paraId="114D496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99778F" w14:textId="4C03AA03"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018C5B01"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08BF5B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5EBB8A" w14:textId="77777777" w:rsidR="00E85890" w:rsidRDefault="00E85890" w:rsidP="00E85890">
            <w:pPr>
              <w:pStyle w:val="MsgTableBody"/>
              <w:jc w:val="center"/>
            </w:pPr>
            <w:r>
              <w:t>4</w:t>
            </w:r>
          </w:p>
        </w:tc>
      </w:tr>
      <w:tr w:rsidR="004E2DAA" w:rsidRPr="00573AF5" w14:paraId="654FD43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72A09D" w14:textId="162AEE24" w:rsidR="00E85890" w:rsidRDefault="00E85890">
            <w:pPr>
              <w:pStyle w:val="MsgTableBody"/>
            </w:pPr>
            <w:r w:rsidRPr="005558B5">
              <w:rPr>
                <w:color w:val="FF0000"/>
              </w:rPr>
              <w:t xml:space="preserve">      [{PRT</w:t>
            </w:r>
            <w:proofErr w:type="gramStart"/>
            <w:r w:rsidRPr="005558B5">
              <w:rPr>
                <w:color w:val="FF0000"/>
              </w:rPr>
              <w:t>}</w:t>
            </w:r>
            <w:r w:rsidR="00AC0521">
              <w:rPr>
                <w:color w:val="FF0000"/>
              </w:rPr>
              <w:t>]</w:t>
            </w:r>
            <w:r>
              <w:rPr>
                <w:color w:val="FF0000"/>
              </w:rPr>
              <w:t xml:space="preserve">   </w:t>
            </w:r>
            <w:proofErr w:type="gramEnd"/>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1788769D"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693B14C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871BB" w14:textId="77777777" w:rsidR="00E85890" w:rsidRDefault="00E85890" w:rsidP="00E85890">
            <w:pPr>
              <w:pStyle w:val="MsgTableBody"/>
              <w:jc w:val="center"/>
            </w:pPr>
            <w:r w:rsidRPr="005558B5">
              <w:rPr>
                <w:color w:val="FF0000"/>
              </w:rPr>
              <w:t>7</w:t>
            </w:r>
          </w:p>
        </w:tc>
      </w:tr>
      <w:tr w:rsidR="00AC0521" w:rsidRPr="00573AF5" w14:paraId="4BC9D71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8C6405" w14:textId="77777777" w:rsidR="00AC0521" w:rsidRPr="005558B5" w:rsidRDefault="00AC0521" w:rsidP="00E85890">
            <w:pPr>
              <w:pStyle w:val="MsgTableBody"/>
              <w:rPr>
                <w:color w:val="FF0000"/>
              </w:rPr>
            </w:pPr>
            <w:r w:rsidRPr="005558B5">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1EE5F633" w14:textId="77777777" w:rsidR="00AC0521" w:rsidRPr="005558B5" w:rsidRDefault="00AC0521"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722C8F5" w14:textId="77777777" w:rsidR="00AC0521" w:rsidRDefault="00AC0521"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45552" w14:textId="77777777" w:rsidR="00AC0521" w:rsidRPr="005558B5" w:rsidRDefault="00AC0521" w:rsidP="00E85890">
            <w:pPr>
              <w:pStyle w:val="MsgTableBody"/>
              <w:jc w:val="center"/>
              <w:rPr>
                <w:color w:val="FF0000"/>
              </w:rPr>
            </w:pPr>
          </w:p>
        </w:tc>
      </w:tr>
      <w:tr w:rsidR="004E2DAA" w:rsidRPr="00573AF5" w14:paraId="765792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4CB4CB"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2EC08EC3"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C319F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BF5CCB" w14:textId="77777777" w:rsidR="00E85890" w:rsidRDefault="00E85890" w:rsidP="00E85890">
            <w:pPr>
              <w:pStyle w:val="MsgTableBody"/>
              <w:jc w:val="center"/>
            </w:pPr>
            <w:r>
              <w:t>4</w:t>
            </w:r>
          </w:p>
        </w:tc>
      </w:tr>
      <w:tr w:rsidR="00E85890" w:rsidRPr="00573AF5" w14:paraId="74D4F0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ACEE10"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358C71"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A59A07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DF821" w14:textId="77777777" w:rsidR="00E85890" w:rsidRDefault="00E85890" w:rsidP="00E85890">
            <w:pPr>
              <w:pStyle w:val="MsgTableBody"/>
              <w:jc w:val="center"/>
            </w:pPr>
            <w:r>
              <w:t>6</w:t>
            </w:r>
          </w:p>
        </w:tc>
      </w:tr>
      <w:tr w:rsidR="004E2DAA" w:rsidRPr="00573AF5" w14:paraId="571E34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15183E" w14:textId="77777777" w:rsidR="00E85890" w:rsidRDefault="00E85890" w:rsidP="00E85890">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4C4FC5E2" w14:textId="77777777" w:rsidR="00E85890" w:rsidRDefault="00E85890" w:rsidP="00E85890">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B67544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1823B2" w14:textId="77777777" w:rsidR="00E85890" w:rsidRDefault="00E85890" w:rsidP="00E85890">
            <w:pPr>
              <w:pStyle w:val="MsgTableBody"/>
              <w:jc w:val="center"/>
            </w:pPr>
            <w:r>
              <w:t>11</w:t>
            </w:r>
          </w:p>
        </w:tc>
      </w:tr>
      <w:tr w:rsidR="00E85890" w:rsidRPr="00573AF5" w14:paraId="20AA879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D43EED" w14:textId="77777777" w:rsidR="00E85890" w:rsidRDefault="00E85890" w:rsidP="00E85890">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357EDB2C" w14:textId="77777777" w:rsidR="00E85890" w:rsidRDefault="00E85890" w:rsidP="00E85890">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EAAEEF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9F4F1A" w14:textId="77777777" w:rsidR="00E85890" w:rsidRDefault="00E85890" w:rsidP="00E85890">
            <w:pPr>
              <w:pStyle w:val="MsgTableBody"/>
              <w:jc w:val="center"/>
            </w:pPr>
            <w:r>
              <w:t>3</w:t>
            </w:r>
          </w:p>
        </w:tc>
      </w:tr>
      <w:tr w:rsidR="004E2DAA" w:rsidRPr="00573AF5" w14:paraId="4F2598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1F8776" w14:textId="77777777" w:rsidR="00E85890" w:rsidRDefault="00E85890" w:rsidP="00E85890">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599CA623" w14:textId="77777777" w:rsidR="00E85890" w:rsidRDefault="00E85890" w:rsidP="00E85890">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699E78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85E816" w14:textId="77777777" w:rsidR="00E85890" w:rsidRDefault="00E85890" w:rsidP="00E85890">
            <w:pPr>
              <w:pStyle w:val="MsgTableBody"/>
              <w:jc w:val="center"/>
            </w:pPr>
            <w:r>
              <w:t>3</w:t>
            </w:r>
          </w:p>
        </w:tc>
      </w:tr>
      <w:tr w:rsidR="00E85890" w:rsidRPr="00573AF5" w14:paraId="7E24B6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45AD63" w14:textId="77777777" w:rsidR="00E85890" w:rsidRDefault="00E85890" w:rsidP="00E85890">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3C19AA4C" w14:textId="77777777" w:rsidR="00E85890" w:rsidRDefault="00E85890" w:rsidP="00E85890">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3FA6FED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8BB17D" w14:textId="77777777" w:rsidR="00E85890" w:rsidRDefault="00E85890" w:rsidP="00E85890">
            <w:pPr>
              <w:pStyle w:val="MsgTableBody"/>
              <w:jc w:val="center"/>
            </w:pPr>
            <w:r>
              <w:t>6</w:t>
            </w:r>
          </w:p>
        </w:tc>
      </w:tr>
      <w:tr w:rsidR="004E2DAA" w:rsidRPr="00573AF5" w14:paraId="677A4E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1688F39" w14:textId="77777777" w:rsidR="00E85890" w:rsidRDefault="00E85890" w:rsidP="00E85890">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034B65A3" w14:textId="77777777" w:rsidR="00E85890" w:rsidRDefault="00E85890" w:rsidP="00E85890">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7E86CF3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693F" w14:textId="77777777" w:rsidR="00E85890" w:rsidRDefault="00E85890" w:rsidP="00E85890">
            <w:pPr>
              <w:pStyle w:val="MsgTableBody"/>
              <w:jc w:val="center"/>
            </w:pPr>
            <w:r>
              <w:t>6</w:t>
            </w:r>
          </w:p>
        </w:tc>
      </w:tr>
      <w:tr w:rsidR="00E85890" w:rsidRPr="00573AF5" w14:paraId="2CD1F1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20BDA9" w14:textId="77777777" w:rsidR="00E85890" w:rsidRDefault="00E85890" w:rsidP="00E85890">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3518F076" w14:textId="77777777" w:rsidR="00E85890" w:rsidRDefault="00E85890" w:rsidP="00E85890">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8CDA03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7D3B8" w14:textId="77777777" w:rsidR="00E85890" w:rsidRDefault="00E85890" w:rsidP="00E85890">
            <w:pPr>
              <w:pStyle w:val="MsgTableBody"/>
              <w:jc w:val="center"/>
            </w:pPr>
            <w:r>
              <w:t>3</w:t>
            </w:r>
          </w:p>
        </w:tc>
      </w:tr>
      <w:tr w:rsidR="004E2DAA" w:rsidRPr="00573AF5" w14:paraId="554A4D8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33CCD6" w14:textId="77777777" w:rsidR="00E85890" w:rsidRDefault="00E85890" w:rsidP="00E85890">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745D3CF" w14:textId="77777777" w:rsidR="00E85890" w:rsidRDefault="00E85890" w:rsidP="00E85890">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CDB6A2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84AF6A" w14:textId="77777777" w:rsidR="00E85890" w:rsidRDefault="00E85890" w:rsidP="00E85890">
            <w:pPr>
              <w:pStyle w:val="MsgTableBody"/>
              <w:jc w:val="center"/>
            </w:pPr>
            <w:r>
              <w:t>6</w:t>
            </w:r>
          </w:p>
        </w:tc>
      </w:tr>
      <w:tr w:rsidR="00E85890" w:rsidRPr="00573AF5" w14:paraId="235480A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E8DDE1C" w14:textId="77777777" w:rsidR="00E85890" w:rsidRDefault="00E85890" w:rsidP="00E85890">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438EA160" w14:textId="77777777" w:rsidR="00E85890" w:rsidRDefault="00E85890" w:rsidP="00E85890">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51D1CB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7B480" w14:textId="77777777" w:rsidR="00E85890" w:rsidRDefault="00E85890" w:rsidP="00E85890">
            <w:pPr>
              <w:pStyle w:val="MsgTableBody"/>
              <w:jc w:val="center"/>
            </w:pPr>
            <w:r>
              <w:t>6</w:t>
            </w:r>
          </w:p>
        </w:tc>
      </w:tr>
      <w:tr w:rsidR="004E2DAA" w:rsidRPr="00573AF5" w14:paraId="5A457B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D81460"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92B04C" w14:textId="77777777" w:rsidR="00E85890" w:rsidRDefault="00E85890" w:rsidP="00E85890">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35820C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1A1FDE" w14:textId="77777777" w:rsidR="00E85890" w:rsidRDefault="00E85890" w:rsidP="00E85890">
            <w:pPr>
              <w:pStyle w:val="MsgTableBody"/>
              <w:jc w:val="center"/>
            </w:pPr>
          </w:p>
        </w:tc>
      </w:tr>
      <w:tr w:rsidR="00E85890" w:rsidRPr="00573AF5" w14:paraId="5EF47AF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A7DCD2"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CF26C0" w14:textId="77777777" w:rsidR="00E85890" w:rsidRDefault="00E85890" w:rsidP="00E85890">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60E720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8A3E5" w14:textId="77777777" w:rsidR="00E85890" w:rsidRDefault="00E85890" w:rsidP="00E85890">
            <w:pPr>
              <w:pStyle w:val="MsgTableBody"/>
              <w:jc w:val="center"/>
            </w:pPr>
          </w:p>
        </w:tc>
      </w:tr>
      <w:tr w:rsidR="004E2DAA" w:rsidRPr="00573AF5" w14:paraId="140D9E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1ED383"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DA52AC0"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65B9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81B51B" w14:textId="77777777" w:rsidR="00E85890" w:rsidRDefault="00E85890" w:rsidP="00E85890">
            <w:pPr>
              <w:pStyle w:val="MsgTableBody"/>
              <w:jc w:val="center"/>
            </w:pPr>
            <w:r>
              <w:t>7</w:t>
            </w:r>
          </w:p>
        </w:tc>
      </w:tr>
      <w:tr w:rsidR="00E85890" w:rsidRPr="00573AF5" w14:paraId="3277DF2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7D0E75"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DA09F74"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612162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7ECE5" w14:textId="77777777" w:rsidR="00E85890" w:rsidRDefault="00E85890" w:rsidP="00E85890">
            <w:pPr>
              <w:pStyle w:val="MsgTableBody"/>
              <w:jc w:val="center"/>
            </w:pPr>
            <w:r>
              <w:rPr>
                <w:noProof/>
              </w:rPr>
              <w:t>7</w:t>
            </w:r>
          </w:p>
        </w:tc>
      </w:tr>
      <w:tr w:rsidR="004E2DAA" w:rsidRPr="00573AF5" w14:paraId="0185466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B91D28"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A06BA3" w14:textId="77777777" w:rsidR="00E85890" w:rsidRDefault="00E85890" w:rsidP="00E85890">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04E19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3CE7B" w14:textId="77777777" w:rsidR="00E85890" w:rsidRDefault="00E85890" w:rsidP="00E85890">
            <w:pPr>
              <w:pStyle w:val="MsgTableBody"/>
              <w:jc w:val="center"/>
            </w:pPr>
          </w:p>
        </w:tc>
      </w:tr>
      <w:tr w:rsidR="00E85890" w:rsidRPr="00573AF5" w14:paraId="1E9733D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EA079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335FCA" w14:textId="77777777" w:rsidR="00E85890" w:rsidRDefault="00E85890" w:rsidP="00E85890">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16EEA58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0B0B0" w14:textId="77777777" w:rsidR="00E85890" w:rsidRDefault="00E85890" w:rsidP="00E85890">
            <w:pPr>
              <w:pStyle w:val="MsgTableBody"/>
              <w:jc w:val="center"/>
            </w:pPr>
          </w:p>
        </w:tc>
      </w:tr>
      <w:tr w:rsidR="004E2DAA" w:rsidRPr="00573AF5" w14:paraId="03C4CB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ABB7A3"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B0B278" w14:textId="07FE9A3F" w:rsidR="00E85890" w:rsidRDefault="00E85890" w:rsidP="00E85890">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04BB7FA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1D369C" w14:textId="77777777" w:rsidR="00E85890" w:rsidRDefault="00E85890" w:rsidP="00E85890">
            <w:pPr>
              <w:pStyle w:val="MsgTableBody"/>
              <w:jc w:val="center"/>
            </w:pPr>
          </w:p>
        </w:tc>
      </w:tr>
      <w:tr w:rsidR="00E85890" w:rsidRPr="00573AF5" w14:paraId="7953E9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FC7616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EEF876E" w14:textId="4D701B15" w:rsidR="00E85890" w:rsidRDefault="00E85890" w:rsidP="00E85890">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62B3B7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5EA8D" w14:textId="77777777" w:rsidR="00E85890" w:rsidRDefault="00E85890" w:rsidP="00E85890">
            <w:pPr>
              <w:pStyle w:val="MsgTableBody"/>
              <w:jc w:val="center"/>
            </w:pPr>
          </w:p>
        </w:tc>
      </w:tr>
      <w:tr w:rsidR="004E2DAA" w:rsidRPr="00573AF5" w14:paraId="4BF8A96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2942A1" w14:textId="77777777" w:rsidR="00E85890" w:rsidRDefault="00E85890" w:rsidP="00E85890">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0EDDB75" w14:textId="070FD402" w:rsidR="00E85890" w:rsidRDefault="000F344B" w:rsidP="00E85890">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008B720" w14:textId="05451032" w:rsidR="00E85890" w:rsidRDefault="000F344B" w:rsidP="00E85890">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9661321" w14:textId="77777777" w:rsidR="00E85890" w:rsidRDefault="00E85890" w:rsidP="00E85890">
            <w:pPr>
              <w:pStyle w:val="MsgTableBody"/>
              <w:jc w:val="center"/>
            </w:pPr>
            <w:r>
              <w:t>15</w:t>
            </w:r>
          </w:p>
        </w:tc>
      </w:tr>
      <w:tr w:rsidR="00E85890" w:rsidRPr="00573AF5" w14:paraId="13B0451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D8710FC" w14:textId="77777777" w:rsidR="00E85890" w:rsidRDefault="00E85890" w:rsidP="00E85890">
            <w:pPr>
              <w:pStyle w:val="MsgTableBody"/>
            </w:pPr>
            <w:r>
              <w:rPr>
                <w:color w:val="FF0000"/>
              </w:rPr>
              <w:t xml:space="preserve">      </w:t>
            </w:r>
            <w:r w:rsidRPr="008225F0">
              <w:rPr>
                <w:color w:val="FF0000"/>
              </w:rPr>
              <w:t>PRT|</w:t>
            </w:r>
          </w:p>
        </w:tc>
        <w:tc>
          <w:tcPr>
            <w:tcW w:w="4320" w:type="dxa"/>
            <w:tcBorders>
              <w:top w:val="dotted" w:sz="4" w:space="0" w:color="auto"/>
              <w:left w:val="nil"/>
              <w:bottom w:val="dotted" w:sz="4" w:space="0" w:color="auto"/>
              <w:right w:val="nil"/>
            </w:tcBorders>
            <w:shd w:val="clear" w:color="auto" w:fill="FFFFFF"/>
          </w:tcPr>
          <w:p w14:paraId="61A35B1A" w14:textId="77777777" w:rsidR="00E85890" w:rsidRDefault="00E85890" w:rsidP="00E85890">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2EAE03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79949" w14:textId="77777777" w:rsidR="00E85890" w:rsidRDefault="00E85890" w:rsidP="00E85890">
            <w:pPr>
              <w:pStyle w:val="MsgTableBody"/>
              <w:jc w:val="center"/>
            </w:pPr>
            <w:r w:rsidRPr="008225F0">
              <w:rPr>
                <w:color w:val="FF0000"/>
              </w:rPr>
              <w:t>7</w:t>
            </w:r>
          </w:p>
        </w:tc>
      </w:tr>
      <w:tr w:rsidR="004E2DAA" w:rsidRPr="00573AF5" w14:paraId="628AE4C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562B7C"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0CF287C" w14:textId="77777777" w:rsidR="00E85890" w:rsidRDefault="00E85890" w:rsidP="00E85890">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665101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AEA208" w14:textId="77777777" w:rsidR="00E85890" w:rsidRDefault="00E85890" w:rsidP="00E85890">
            <w:pPr>
              <w:pStyle w:val="MsgTableBody"/>
              <w:jc w:val="center"/>
            </w:pPr>
            <w:r>
              <w:t>11</w:t>
            </w:r>
          </w:p>
        </w:tc>
      </w:tr>
      <w:tr w:rsidR="00E85890" w:rsidRPr="00573AF5" w14:paraId="13DCCC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78426D"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98FAAE" w14:textId="458AFBDF" w:rsidR="00E85890" w:rsidRDefault="00E85890" w:rsidP="00E85890">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14D5D01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BAA2F" w14:textId="77777777" w:rsidR="00E85890" w:rsidRDefault="00E85890" w:rsidP="00E85890">
            <w:pPr>
              <w:pStyle w:val="MsgTableBody"/>
              <w:jc w:val="center"/>
            </w:pPr>
          </w:p>
        </w:tc>
      </w:tr>
      <w:tr w:rsidR="004E2DAA" w:rsidRPr="00573AF5" w14:paraId="25FDB25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8B10AB" w14:textId="77777777" w:rsidR="00E85890" w:rsidRDefault="00E85890" w:rsidP="00E85890">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0B1C7B" w14:textId="77777777" w:rsidR="00E85890" w:rsidRDefault="00E85890" w:rsidP="00E85890">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750628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E12964" w14:textId="77777777" w:rsidR="00E85890" w:rsidRDefault="00E85890" w:rsidP="00E85890">
            <w:pPr>
              <w:pStyle w:val="MsgTableBody"/>
              <w:jc w:val="center"/>
            </w:pPr>
            <w:r>
              <w:t>15</w:t>
            </w:r>
          </w:p>
        </w:tc>
      </w:tr>
      <w:tr w:rsidR="00E85890" w:rsidRPr="00573AF5" w14:paraId="21CCF8D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AF018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DB718A" w14:textId="7FED6C34" w:rsidR="00E85890" w:rsidRDefault="00E85890" w:rsidP="00E85890">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19F83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52443" w14:textId="77777777" w:rsidR="00E85890" w:rsidRDefault="00E85890" w:rsidP="00E85890">
            <w:pPr>
              <w:pStyle w:val="MsgTableBody"/>
              <w:jc w:val="center"/>
            </w:pPr>
          </w:p>
        </w:tc>
      </w:tr>
      <w:tr w:rsidR="004E2DAA" w:rsidRPr="00573AF5" w14:paraId="173BD9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73AD38"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3C91802"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4AAD6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D0093" w14:textId="77777777" w:rsidR="00E85890" w:rsidRDefault="00E85890" w:rsidP="00E85890">
            <w:pPr>
              <w:pStyle w:val="MsgTableBody"/>
              <w:jc w:val="center"/>
            </w:pPr>
            <w:r>
              <w:t>7</w:t>
            </w:r>
          </w:p>
        </w:tc>
      </w:tr>
      <w:tr w:rsidR="00E85890" w:rsidRPr="00573AF5" w14:paraId="55B02A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1D6620"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8E3CF7C" w14:textId="77777777" w:rsidR="00E85890" w:rsidRDefault="00E85890" w:rsidP="00E85890">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569BBD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C5E35D" w14:textId="77777777" w:rsidR="00E85890" w:rsidRDefault="00E85890" w:rsidP="00E85890">
            <w:pPr>
              <w:pStyle w:val="MsgTableBody"/>
              <w:jc w:val="center"/>
            </w:pPr>
          </w:p>
        </w:tc>
      </w:tr>
      <w:tr w:rsidR="004E2DAA" w:rsidRPr="00573AF5" w14:paraId="3FE63B3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5C11F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12964C2" w14:textId="77777777" w:rsidR="00E85890" w:rsidRDefault="00E85890" w:rsidP="00E85890">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C0B12E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E14378" w14:textId="77777777" w:rsidR="00E85890" w:rsidRDefault="00E85890" w:rsidP="00E85890">
            <w:pPr>
              <w:pStyle w:val="MsgTableBody"/>
              <w:jc w:val="center"/>
            </w:pPr>
          </w:p>
        </w:tc>
      </w:tr>
      <w:tr w:rsidR="00E85890" w:rsidRPr="00573AF5" w14:paraId="3D020F5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7B267D" w14:textId="77777777" w:rsidR="00E85890" w:rsidRDefault="00E85890" w:rsidP="00E85890">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5580845E" w14:textId="77777777" w:rsidR="00E85890" w:rsidRDefault="00E85890" w:rsidP="00E85890">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3E62E6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E6DAA" w14:textId="77777777" w:rsidR="00E85890" w:rsidRDefault="00E85890" w:rsidP="00E85890">
            <w:pPr>
              <w:pStyle w:val="MsgTableBody"/>
              <w:jc w:val="center"/>
            </w:pPr>
            <w:r>
              <w:t>3</w:t>
            </w:r>
          </w:p>
        </w:tc>
      </w:tr>
      <w:tr w:rsidR="004E2DAA" w:rsidRPr="00573AF5" w14:paraId="2ADC769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143F53" w14:textId="77777777" w:rsidR="00E85890" w:rsidRDefault="00E85890" w:rsidP="00E85890">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0ACE1325" w14:textId="77777777" w:rsidR="00E85890" w:rsidRDefault="00E85890" w:rsidP="00E85890">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1EC12A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AB206" w14:textId="77777777" w:rsidR="00E85890" w:rsidRDefault="00E85890" w:rsidP="00E85890">
            <w:pPr>
              <w:pStyle w:val="MsgTableBody"/>
              <w:jc w:val="center"/>
            </w:pPr>
            <w:r>
              <w:t>3</w:t>
            </w:r>
          </w:p>
        </w:tc>
      </w:tr>
      <w:tr w:rsidR="00E85890" w:rsidRPr="00573AF5" w14:paraId="476887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BEFDD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81CD94D" w14:textId="77777777" w:rsidR="00E85890" w:rsidRDefault="00E85890" w:rsidP="00E85890">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15C941A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E885F9" w14:textId="77777777" w:rsidR="00E85890" w:rsidRDefault="00E85890" w:rsidP="00E85890">
            <w:pPr>
              <w:pStyle w:val="MsgTableBody"/>
              <w:jc w:val="center"/>
            </w:pPr>
          </w:p>
        </w:tc>
      </w:tr>
      <w:tr w:rsidR="004E2DAA" w:rsidRPr="00573AF5" w14:paraId="0D33BB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1ACF98"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F9AA60D" w14:textId="77777777" w:rsidR="00E85890" w:rsidRDefault="00E85890" w:rsidP="00E85890">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AE1248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326C9" w14:textId="77777777" w:rsidR="00E85890" w:rsidRDefault="00E85890" w:rsidP="00E85890">
            <w:pPr>
              <w:pStyle w:val="MsgTableBody"/>
              <w:jc w:val="center"/>
            </w:pPr>
          </w:p>
        </w:tc>
      </w:tr>
      <w:tr w:rsidR="00E85890" w:rsidRPr="00573AF5" w14:paraId="5CBEA1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A8EB62"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F5AD257"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440EE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FB74DA" w14:textId="77777777" w:rsidR="00E85890" w:rsidRDefault="00E85890" w:rsidP="00E85890">
            <w:pPr>
              <w:pStyle w:val="MsgTableBody"/>
              <w:jc w:val="center"/>
            </w:pPr>
            <w:r>
              <w:t>4</w:t>
            </w:r>
          </w:p>
        </w:tc>
      </w:tr>
      <w:tr w:rsidR="004E2DAA" w:rsidRPr="00573AF5" w14:paraId="55927D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595C1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2F0838" w14:textId="77777777" w:rsidR="00E85890" w:rsidRDefault="00E85890" w:rsidP="00E85890">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25B1DB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8FD95D" w14:textId="77777777" w:rsidR="00E85890" w:rsidRDefault="00E85890" w:rsidP="00E85890">
            <w:pPr>
              <w:pStyle w:val="MsgTableBody"/>
              <w:jc w:val="center"/>
            </w:pPr>
          </w:p>
        </w:tc>
      </w:tr>
      <w:tr w:rsidR="00E85890" w:rsidRPr="00573AF5" w14:paraId="25544FB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D74B9A" w14:textId="77777777"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17C5360"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9974A3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7E120" w14:textId="77777777" w:rsidR="00E85890" w:rsidRDefault="00E85890" w:rsidP="00E85890">
            <w:pPr>
              <w:pStyle w:val="MsgTableBody"/>
              <w:jc w:val="center"/>
            </w:pPr>
            <w:r>
              <w:t>4</w:t>
            </w:r>
          </w:p>
        </w:tc>
      </w:tr>
      <w:tr w:rsidR="004E2DAA" w:rsidRPr="00573AF5" w14:paraId="54CF2A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83A13C" w14:textId="77777777" w:rsidR="00E85890" w:rsidRDefault="00E85890" w:rsidP="00E85890">
            <w:pPr>
              <w:pStyle w:val="MsgTableBody"/>
            </w:pPr>
            <w:r w:rsidRPr="00FD56B2">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ACD4EA5" w14:textId="77777777" w:rsidR="00E85890" w:rsidRDefault="00E85890" w:rsidP="00E85890">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14ECD3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24409A" w14:textId="77777777" w:rsidR="00E85890" w:rsidRDefault="00E85890" w:rsidP="00E85890">
            <w:pPr>
              <w:pStyle w:val="MsgTableBody"/>
              <w:jc w:val="center"/>
            </w:pPr>
            <w:r w:rsidRPr="00FD56B2">
              <w:rPr>
                <w:noProof/>
                <w:color w:val="FF0000"/>
              </w:rPr>
              <w:t>7</w:t>
            </w:r>
          </w:p>
        </w:tc>
      </w:tr>
      <w:tr w:rsidR="00E85890" w:rsidRPr="00573AF5" w14:paraId="7B602E4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A0BAB8" w14:textId="77777777" w:rsidR="00E85890" w:rsidRDefault="00E85890" w:rsidP="00E85890">
            <w:pPr>
              <w:pStyle w:val="MsgTableBody"/>
            </w:pPr>
            <w:r>
              <w:lastRenderedPageBreak/>
              <w:t xml:space="preserve">    {RXR}</w:t>
            </w:r>
          </w:p>
        </w:tc>
        <w:tc>
          <w:tcPr>
            <w:tcW w:w="4320" w:type="dxa"/>
            <w:tcBorders>
              <w:top w:val="dotted" w:sz="4" w:space="0" w:color="auto"/>
              <w:left w:val="nil"/>
              <w:bottom w:val="dotted" w:sz="4" w:space="0" w:color="auto"/>
              <w:right w:val="nil"/>
            </w:tcBorders>
            <w:shd w:val="clear" w:color="auto" w:fill="FFFFFF"/>
          </w:tcPr>
          <w:p w14:paraId="7327E79A" w14:textId="77777777" w:rsidR="00E85890" w:rsidRDefault="00E85890" w:rsidP="00E85890">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CECF91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1C511B" w14:textId="77777777" w:rsidR="00E85890" w:rsidRDefault="00E85890" w:rsidP="00E85890">
            <w:pPr>
              <w:pStyle w:val="MsgTableBody"/>
              <w:jc w:val="center"/>
            </w:pPr>
            <w:r>
              <w:t>4</w:t>
            </w:r>
          </w:p>
        </w:tc>
      </w:tr>
      <w:tr w:rsidR="004E2DAA" w:rsidRPr="00573AF5" w14:paraId="7E9DEF4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DD5AB3" w14:textId="77777777" w:rsidR="00E85890" w:rsidRDefault="00E85890" w:rsidP="00E85890">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DED6250" w14:textId="77777777" w:rsidR="00E85890" w:rsidRDefault="00E85890" w:rsidP="00E85890">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26E176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6F626" w14:textId="77777777" w:rsidR="00E85890" w:rsidRDefault="00E85890" w:rsidP="00E85890">
            <w:pPr>
              <w:pStyle w:val="MsgTableBody"/>
              <w:jc w:val="center"/>
            </w:pPr>
            <w:r>
              <w:t>4</w:t>
            </w:r>
          </w:p>
        </w:tc>
      </w:tr>
      <w:tr w:rsidR="00E85890" w:rsidRPr="00573AF5" w14:paraId="798A59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F0C6E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F0BD64D" w14:textId="77777777" w:rsidR="00E85890" w:rsidRDefault="00E85890" w:rsidP="00E85890">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742912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6F3F8" w14:textId="77777777" w:rsidR="00E85890" w:rsidRDefault="00E85890" w:rsidP="00E85890">
            <w:pPr>
              <w:pStyle w:val="MsgTableBody"/>
              <w:jc w:val="center"/>
            </w:pPr>
          </w:p>
        </w:tc>
      </w:tr>
      <w:tr w:rsidR="004E2DAA" w:rsidRPr="00573AF5" w14:paraId="40945AD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85EC2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BC2991E"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79102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6CA21E" w14:textId="77777777" w:rsidR="00E85890" w:rsidRDefault="00E85890" w:rsidP="00E85890">
            <w:pPr>
              <w:pStyle w:val="MsgTableBody"/>
              <w:jc w:val="center"/>
            </w:pPr>
            <w:r>
              <w:t>7</w:t>
            </w:r>
          </w:p>
        </w:tc>
      </w:tr>
      <w:tr w:rsidR="00E85890" w:rsidRPr="00573AF5" w14:paraId="50421B8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66D294C"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4D5F783"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F85518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67CE4" w14:textId="77777777" w:rsidR="00E85890" w:rsidRDefault="00E85890" w:rsidP="00E85890">
            <w:pPr>
              <w:pStyle w:val="MsgTableBody"/>
              <w:jc w:val="center"/>
            </w:pPr>
            <w:r>
              <w:rPr>
                <w:noProof/>
              </w:rPr>
              <w:t>7</w:t>
            </w:r>
          </w:p>
        </w:tc>
      </w:tr>
      <w:tr w:rsidR="004E2DAA" w:rsidRPr="00573AF5" w14:paraId="6FE8DC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270F0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78DC48" w14:textId="77777777" w:rsidR="00E85890" w:rsidRDefault="00E85890" w:rsidP="00E85890">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3A7945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F2B3CE" w14:textId="77777777" w:rsidR="00E85890" w:rsidRDefault="00E85890" w:rsidP="00E85890">
            <w:pPr>
              <w:pStyle w:val="MsgTableBody"/>
              <w:jc w:val="center"/>
            </w:pPr>
          </w:p>
        </w:tc>
      </w:tr>
      <w:tr w:rsidR="00E85890" w:rsidRPr="00573AF5" w14:paraId="5E1903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696F6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E4223B" w14:textId="77777777" w:rsidR="00E85890" w:rsidRDefault="00E85890" w:rsidP="00E85890">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6101FA6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08B34" w14:textId="77777777" w:rsidR="00E85890" w:rsidRDefault="00E85890" w:rsidP="00E85890">
            <w:pPr>
              <w:pStyle w:val="MsgTableBody"/>
              <w:jc w:val="center"/>
            </w:pPr>
          </w:p>
        </w:tc>
      </w:tr>
      <w:tr w:rsidR="004E2DAA" w:rsidRPr="00573AF5" w14:paraId="528C44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0A5A65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DEB62D2" w14:textId="77777777" w:rsidR="00E85890" w:rsidRDefault="00E85890" w:rsidP="00E85890">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7A3AFED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02AF1" w14:textId="77777777" w:rsidR="00E85890" w:rsidRDefault="00E85890" w:rsidP="00E85890">
            <w:pPr>
              <w:pStyle w:val="MsgTableBody"/>
              <w:jc w:val="center"/>
            </w:pPr>
          </w:p>
        </w:tc>
      </w:tr>
      <w:tr w:rsidR="00E85890" w:rsidRPr="00573AF5" w14:paraId="046934B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2BEFDC" w14:textId="77777777" w:rsidR="00E85890" w:rsidRDefault="00E85890" w:rsidP="00E85890">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329DA835" w14:textId="77777777" w:rsidR="00E85890" w:rsidRDefault="00E85890" w:rsidP="00E85890">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54AD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62E7F4" w14:textId="77777777" w:rsidR="00E85890" w:rsidRDefault="00E85890" w:rsidP="00E85890">
            <w:pPr>
              <w:pStyle w:val="MsgTableBody"/>
              <w:jc w:val="center"/>
            </w:pPr>
            <w:r>
              <w:t>4</w:t>
            </w:r>
          </w:p>
        </w:tc>
      </w:tr>
      <w:tr w:rsidR="004E2DAA" w:rsidRPr="00573AF5" w14:paraId="0BB044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18F9DF" w14:textId="77777777" w:rsidR="00DE2986" w:rsidRDefault="00DE2986" w:rsidP="00DE2986">
            <w:pPr>
              <w:pStyle w:val="MsgTableBody"/>
            </w:pPr>
            <w:r>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036B73C"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20166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07F0DE" w14:textId="77777777" w:rsidR="00DE2986" w:rsidRDefault="00DE2986" w:rsidP="00DE2986">
            <w:pPr>
              <w:pStyle w:val="MsgTableBody"/>
              <w:jc w:val="center"/>
            </w:pPr>
            <w:r w:rsidRPr="00FD56B2">
              <w:rPr>
                <w:noProof/>
                <w:color w:val="FF0000"/>
              </w:rPr>
              <w:t>7</w:t>
            </w:r>
          </w:p>
        </w:tc>
      </w:tr>
      <w:tr w:rsidR="00DE2986" w:rsidRPr="00573AF5" w14:paraId="380E59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3334EF"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82611C"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3D4301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494D4" w14:textId="77777777" w:rsidR="00DE2986" w:rsidRDefault="00DE2986" w:rsidP="00DE2986">
            <w:pPr>
              <w:pStyle w:val="MsgTableBody"/>
              <w:jc w:val="center"/>
            </w:pPr>
            <w:r>
              <w:t>4</w:t>
            </w:r>
          </w:p>
        </w:tc>
      </w:tr>
      <w:tr w:rsidR="004E2DAA" w:rsidRPr="00573AF5" w14:paraId="55FE28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91AD24" w14:textId="77777777" w:rsidR="00DE2986" w:rsidRDefault="00DE2986" w:rsidP="00DE298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04ABF947" w14:textId="77777777" w:rsidR="00DE2986" w:rsidRDefault="00DE2986" w:rsidP="00DE298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5486B8F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71A61B" w14:textId="77777777" w:rsidR="00DE2986" w:rsidRDefault="00DE2986" w:rsidP="00DE2986">
            <w:pPr>
              <w:pStyle w:val="MsgTableBody"/>
              <w:jc w:val="center"/>
            </w:pPr>
            <w:r>
              <w:t>4</w:t>
            </w:r>
          </w:p>
        </w:tc>
      </w:tr>
      <w:tr w:rsidR="00DE2986" w:rsidRPr="00573AF5" w14:paraId="6BBBF3E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25B4CA3"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397C8D4" w14:textId="77777777" w:rsidR="00DE2986" w:rsidRDefault="00DE2986" w:rsidP="00DE298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1004F0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E46323" w14:textId="77777777" w:rsidR="00DE2986" w:rsidRDefault="00DE2986" w:rsidP="00DE2986">
            <w:pPr>
              <w:pStyle w:val="MsgTableBody"/>
              <w:jc w:val="center"/>
            </w:pPr>
          </w:p>
        </w:tc>
      </w:tr>
      <w:tr w:rsidR="004E2DAA" w:rsidRPr="00573AF5" w14:paraId="505B71E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88E77A"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32505F8"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62BBF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27190" w14:textId="77777777" w:rsidR="00DE2986" w:rsidRDefault="00DE2986" w:rsidP="00DE2986">
            <w:pPr>
              <w:pStyle w:val="MsgTableBody"/>
              <w:jc w:val="center"/>
            </w:pPr>
            <w:r>
              <w:t>7</w:t>
            </w:r>
          </w:p>
        </w:tc>
      </w:tr>
      <w:tr w:rsidR="00DE2986" w:rsidRPr="00573AF5" w14:paraId="42DD769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2EC8BF"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0D828F2"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FA7926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1026" w14:textId="77777777" w:rsidR="00DE2986" w:rsidRDefault="00DE2986" w:rsidP="00DE2986">
            <w:pPr>
              <w:pStyle w:val="MsgTableBody"/>
              <w:jc w:val="center"/>
            </w:pPr>
            <w:r>
              <w:rPr>
                <w:noProof/>
              </w:rPr>
              <w:t>7</w:t>
            </w:r>
          </w:p>
        </w:tc>
      </w:tr>
      <w:tr w:rsidR="004E2DAA" w:rsidRPr="00573AF5" w14:paraId="592EC65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1C6C2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E6D1AEE" w14:textId="77777777" w:rsidR="00DE2986" w:rsidRDefault="00DE2986" w:rsidP="00DE298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6AAF20B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6B085" w14:textId="77777777" w:rsidR="00DE2986" w:rsidRDefault="00DE2986" w:rsidP="00DE2986">
            <w:pPr>
              <w:pStyle w:val="MsgTableBody"/>
              <w:jc w:val="center"/>
            </w:pPr>
          </w:p>
        </w:tc>
      </w:tr>
      <w:tr w:rsidR="00DE2986" w:rsidRPr="00573AF5" w14:paraId="6018EB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7AEFC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4CD99D" w14:textId="77777777" w:rsidR="00DE2986" w:rsidRDefault="00DE2986" w:rsidP="00DE298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2C454AD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557FE8" w14:textId="77777777" w:rsidR="00DE2986" w:rsidRDefault="00DE2986" w:rsidP="00DE2986">
            <w:pPr>
              <w:pStyle w:val="MsgTableBody"/>
              <w:jc w:val="center"/>
            </w:pPr>
          </w:p>
        </w:tc>
      </w:tr>
      <w:tr w:rsidR="004E2DAA" w:rsidRPr="00573AF5" w14:paraId="48B94A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6FC6BC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CC009D7" w14:textId="77777777" w:rsidR="00DE2986" w:rsidRDefault="00DE2986" w:rsidP="00DE298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E462E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6C59AF" w14:textId="77777777" w:rsidR="00DE2986" w:rsidRDefault="00DE2986" w:rsidP="00DE2986">
            <w:pPr>
              <w:pStyle w:val="MsgTableBody"/>
              <w:jc w:val="center"/>
            </w:pPr>
          </w:p>
        </w:tc>
      </w:tr>
      <w:tr w:rsidR="00DE2986" w:rsidRPr="00573AF5" w14:paraId="7A59E10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5E306E" w14:textId="57644430" w:rsidR="00DE2986" w:rsidRDefault="00DE2986" w:rsidP="00DE298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4374AE46" w14:textId="77777777" w:rsidR="00DE2986" w:rsidRDefault="00DE2986" w:rsidP="00DE298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E4E83C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215229" w14:textId="77777777" w:rsidR="00DE2986" w:rsidRDefault="00DE2986" w:rsidP="00DE2986">
            <w:pPr>
              <w:pStyle w:val="MsgTableBody"/>
              <w:jc w:val="center"/>
            </w:pPr>
            <w:r>
              <w:t>4</w:t>
            </w:r>
          </w:p>
        </w:tc>
      </w:tr>
      <w:tr w:rsidR="004E2DAA" w:rsidRPr="00573AF5" w14:paraId="65B229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19FC11" w14:textId="77777777" w:rsidR="00DE2986" w:rsidRDefault="00DE2986" w:rsidP="00DE2986">
            <w:pPr>
              <w:pStyle w:val="MsgTableBody"/>
            </w:pPr>
            <w:r>
              <w:rPr>
                <w:noProof/>
                <w:color w:val="FF0000"/>
              </w:rPr>
              <w:t xml:space="preserve">   </w:t>
            </w:r>
            <w:r w:rsidR="00124C0D">
              <w:rPr>
                <w:noProof/>
                <w:color w:val="FF0000"/>
              </w:rPr>
              <w:t xml:space="preserve">  </w:t>
            </w: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0E7F936"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5048B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023B84" w14:textId="77777777" w:rsidR="00DE2986" w:rsidRDefault="00DE2986" w:rsidP="00DE2986">
            <w:pPr>
              <w:pStyle w:val="MsgTableBody"/>
              <w:jc w:val="center"/>
            </w:pPr>
            <w:r w:rsidRPr="00FD56B2">
              <w:rPr>
                <w:noProof/>
                <w:color w:val="FF0000"/>
              </w:rPr>
              <w:t>7</w:t>
            </w:r>
          </w:p>
        </w:tc>
      </w:tr>
      <w:tr w:rsidR="00DE2986" w:rsidRPr="00573AF5" w14:paraId="02E459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E14362"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2E309BA"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AF8F99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CDC18" w14:textId="77777777" w:rsidR="00DE2986" w:rsidRDefault="00DE2986" w:rsidP="00DE2986">
            <w:pPr>
              <w:pStyle w:val="MsgTableBody"/>
              <w:jc w:val="center"/>
            </w:pPr>
            <w:r>
              <w:t>4</w:t>
            </w:r>
          </w:p>
        </w:tc>
      </w:tr>
      <w:tr w:rsidR="004E2DAA" w:rsidRPr="00573AF5" w14:paraId="49E7D9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48EE6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EF3D97" w14:textId="77777777" w:rsidR="00DE2986" w:rsidRDefault="00DE2986" w:rsidP="00DE298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121A95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E9F1A4" w14:textId="77777777" w:rsidR="00DE2986" w:rsidRDefault="00DE2986" w:rsidP="00DE2986">
            <w:pPr>
              <w:pStyle w:val="MsgTableBody"/>
              <w:jc w:val="center"/>
            </w:pPr>
          </w:p>
        </w:tc>
      </w:tr>
      <w:tr w:rsidR="00DE2986" w:rsidRPr="00573AF5" w14:paraId="629C8D8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7CA639"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F01AEA6"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95FD4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196A1" w14:textId="77777777" w:rsidR="00DE2986" w:rsidRDefault="00DE2986" w:rsidP="00DE2986">
            <w:pPr>
              <w:pStyle w:val="MsgTableBody"/>
              <w:jc w:val="center"/>
            </w:pPr>
            <w:r>
              <w:t>7</w:t>
            </w:r>
          </w:p>
        </w:tc>
      </w:tr>
      <w:tr w:rsidR="004E2DAA" w:rsidRPr="00573AF5" w14:paraId="36B901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EE7B9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A0819E3"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3D5DEA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A6CB3" w14:textId="77777777" w:rsidR="00DE2986" w:rsidRDefault="00DE2986" w:rsidP="00DE2986">
            <w:pPr>
              <w:pStyle w:val="MsgTableBody"/>
              <w:jc w:val="center"/>
            </w:pPr>
            <w:r>
              <w:rPr>
                <w:noProof/>
              </w:rPr>
              <w:t>7</w:t>
            </w:r>
          </w:p>
        </w:tc>
      </w:tr>
      <w:tr w:rsidR="00DE2986" w:rsidRPr="00573AF5" w14:paraId="2F4C9D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73743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0168" w14:textId="77777777" w:rsidR="00DE2986" w:rsidRDefault="00DE2986" w:rsidP="00DE298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5625C3E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A5071" w14:textId="77777777" w:rsidR="00DE2986" w:rsidRDefault="00DE2986" w:rsidP="00DE2986">
            <w:pPr>
              <w:pStyle w:val="MsgTableBody"/>
              <w:jc w:val="center"/>
            </w:pPr>
          </w:p>
        </w:tc>
      </w:tr>
      <w:tr w:rsidR="004E2DAA" w:rsidRPr="00573AF5" w14:paraId="4D1BBA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3F1B3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02D5B4" w14:textId="77777777" w:rsidR="00DE2986" w:rsidRDefault="00DE2986" w:rsidP="00DE298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8CD4F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A1E5D" w14:textId="77777777" w:rsidR="00DE2986" w:rsidRDefault="00DE2986" w:rsidP="00DE2986">
            <w:pPr>
              <w:pStyle w:val="MsgTableBody"/>
              <w:jc w:val="center"/>
            </w:pPr>
          </w:p>
        </w:tc>
      </w:tr>
      <w:tr w:rsidR="00DE2986" w:rsidRPr="00573AF5" w14:paraId="15A5D17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CE2C0C" w14:textId="77777777" w:rsidR="00DE2986" w:rsidRDefault="00DE2986" w:rsidP="00DE298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F7C8BA4" w14:textId="77777777" w:rsidR="00DE2986" w:rsidRDefault="00DE2986" w:rsidP="00DE298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1806172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B20CE7" w14:textId="77777777" w:rsidR="00DE2986" w:rsidRDefault="00DE2986" w:rsidP="00DE2986">
            <w:pPr>
              <w:pStyle w:val="MsgTableBody"/>
              <w:jc w:val="center"/>
            </w:pPr>
            <w:r>
              <w:t>7</w:t>
            </w:r>
          </w:p>
        </w:tc>
      </w:tr>
      <w:tr w:rsidR="004E2DAA" w:rsidRPr="00573AF5" w14:paraId="1ADD5D8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606F2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F953796" w14:textId="77777777" w:rsidR="00DE2986" w:rsidRDefault="00DE2986" w:rsidP="00DE298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0A82381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AF29A4" w14:textId="77777777" w:rsidR="00DE2986" w:rsidRDefault="00DE2986" w:rsidP="00DE2986">
            <w:pPr>
              <w:pStyle w:val="MsgTableBody"/>
              <w:jc w:val="center"/>
            </w:pPr>
          </w:p>
        </w:tc>
      </w:tr>
      <w:tr w:rsidR="00DE2986" w:rsidRPr="00573AF5" w14:paraId="4FA0843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591167"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8FD79B5" w14:textId="77777777" w:rsidR="00DE2986" w:rsidRDefault="00DE2986" w:rsidP="00DE298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1F32CDB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A27A9" w14:textId="77777777" w:rsidR="00DE2986" w:rsidRDefault="00DE2986" w:rsidP="00DE2986">
            <w:pPr>
              <w:pStyle w:val="MsgTableBody"/>
              <w:jc w:val="center"/>
            </w:pPr>
          </w:p>
        </w:tc>
      </w:tr>
      <w:tr w:rsidR="004E2DAA" w:rsidRPr="00573AF5" w14:paraId="1A1ECD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FD1BB4" w14:textId="77777777" w:rsidR="00DE2986" w:rsidRDefault="00DE2986" w:rsidP="00DE298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181CAD8C" w14:textId="77777777" w:rsidR="00DE2986" w:rsidRDefault="00DE2986" w:rsidP="00DE298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1F3A8F9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2F1B1" w14:textId="77777777" w:rsidR="00DE2986" w:rsidRDefault="00DE2986" w:rsidP="00DE2986">
            <w:pPr>
              <w:pStyle w:val="MsgTableBody"/>
              <w:jc w:val="center"/>
            </w:pPr>
            <w:r>
              <w:t>12</w:t>
            </w:r>
          </w:p>
        </w:tc>
      </w:tr>
      <w:tr w:rsidR="00DE2986" w:rsidRPr="00573AF5" w14:paraId="2B3D1F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B98696"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6CF080" w14:textId="77777777" w:rsidR="00DE2986" w:rsidRDefault="00DE2986" w:rsidP="00DE298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305327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8B0A3" w14:textId="77777777" w:rsidR="00DE2986" w:rsidRDefault="00DE2986" w:rsidP="00DE2986">
            <w:pPr>
              <w:pStyle w:val="MsgTableBody"/>
              <w:jc w:val="center"/>
            </w:pPr>
            <w:r>
              <w:t>15</w:t>
            </w:r>
          </w:p>
        </w:tc>
      </w:tr>
      <w:tr w:rsidR="004E2DAA" w:rsidRPr="00573AF5" w14:paraId="0DDF322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DB2F4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DB16178" w14:textId="3C98DA2D" w:rsidR="00DE2986" w:rsidRDefault="00DE2986" w:rsidP="00DE298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68F4E9E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DE3F7" w14:textId="77777777" w:rsidR="00DE2986" w:rsidRDefault="00DE2986" w:rsidP="00DE2986">
            <w:pPr>
              <w:pStyle w:val="MsgTableBody"/>
              <w:jc w:val="center"/>
            </w:pPr>
          </w:p>
        </w:tc>
      </w:tr>
      <w:tr w:rsidR="00DE2986" w:rsidRPr="00573AF5" w14:paraId="751A82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94D212"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64BE1B1" w14:textId="4EF6CA09" w:rsidR="00DE2986" w:rsidRDefault="00DE2986" w:rsidP="00DE298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81E256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8CF185" w14:textId="77777777" w:rsidR="00DE2986" w:rsidRDefault="00DE2986" w:rsidP="00DE2986">
            <w:pPr>
              <w:pStyle w:val="MsgTableBody"/>
              <w:jc w:val="center"/>
            </w:pPr>
          </w:p>
        </w:tc>
      </w:tr>
      <w:tr w:rsidR="004E2DAA" w:rsidRPr="00573AF5" w14:paraId="6015E2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FE63AF"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E42FF9F" w14:textId="7621E8C7"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B5568CD" w14:textId="0DEC0E36"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6A26BFF" w14:textId="77777777" w:rsidR="00DE2986" w:rsidRDefault="00DE2986" w:rsidP="00DE2986">
            <w:pPr>
              <w:pStyle w:val="MsgTableBody"/>
              <w:jc w:val="center"/>
            </w:pPr>
            <w:r>
              <w:t>15</w:t>
            </w:r>
          </w:p>
        </w:tc>
      </w:tr>
      <w:tr w:rsidR="00DE2986" w:rsidRPr="00573AF5" w14:paraId="662641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9703C1" w14:textId="77777777" w:rsidR="00DE2986" w:rsidRDefault="00DE2986" w:rsidP="00DE2986">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677D8E8" w14:textId="77777777" w:rsidR="00DE2986" w:rsidRDefault="00DE2986" w:rsidP="00DE2986">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EC9154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2D65A" w14:textId="77777777" w:rsidR="00DE2986" w:rsidRDefault="00DE2986" w:rsidP="00DE2986">
            <w:pPr>
              <w:pStyle w:val="MsgTableBody"/>
              <w:jc w:val="center"/>
            </w:pPr>
            <w:r w:rsidRPr="008225F0">
              <w:rPr>
                <w:color w:val="FF0000"/>
              </w:rPr>
              <w:t>7</w:t>
            </w:r>
          </w:p>
        </w:tc>
      </w:tr>
      <w:tr w:rsidR="004E2DAA" w:rsidRPr="00573AF5" w14:paraId="1857CF8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A87020"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CE255B1" w14:textId="77777777" w:rsidR="00DE2986" w:rsidRDefault="00DE2986" w:rsidP="00DE298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01FE278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3EBFFC" w14:textId="77777777" w:rsidR="00DE2986" w:rsidRDefault="00DE2986" w:rsidP="00DE2986">
            <w:pPr>
              <w:pStyle w:val="MsgTableBody"/>
              <w:jc w:val="center"/>
            </w:pPr>
            <w:r>
              <w:t>11</w:t>
            </w:r>
          </w:p>
        </w:tc>
      </w:tr>
      <w:tr w:rsidR="00DE2986" w:rsidRPr="00573AF5" w14:paraId="7BD6E3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C192F5"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C2FB930" w14:textId="33E9E118" w:rsidR="00DE2986" w:rsidRDefault="00DE2986" w:rsidP="00DE298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DE04DC3"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41E31" w14:textId="77777777" w:rsidR="00DE2986" w:rsidRDefault="00DE2986" w:rsidP="00DE2986">
            <w:pPr>
              <w:pStyle w:val="MsgTableBody"/>
              <w:jc w:val="center"/>
            </w:pPr>
          </w:p>
        </w:tc>
      </w:tr>
      <w:tr w:rsidR="004E2DAA" w:rsidRPr="00573AF5" w14:paraId="74E27B6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F3597C"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BBCD39E" w14:textId="77777777" w:rsidR="00DE2986" w:rsidRDefault="00DE2986" w:rsidP="00DE298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160F520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BAE16" w14:textId="77777777" w:rsidR="00DE2986" w:rsidRDefault="00DE2986" w:rsidP="00DE2986">
            <w:pPr>
              <w:pStyle w:val="MsgTableBody"/>
              <w:jc w:val="center"/>
            </w:pPr>
            <w:r>
              <w:t>15</w:t>
            </w:r>
          </w:p>
        </w:tc>
      </w:tr>
      <w:tr w:rsidR="00DE2986" w:rsidRPr="00573AF5" w14:paraId="6199BD0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FA3F59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120C28" w14:textId="2E6D2764" w:rsidR="00DE2986" w:rsidRDefault="00DE2986" w:rsidP="00DE298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0F69340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92D4" w14:textId="77777777" w:rsidR="00DE2986" w:rsidRDefault="00DE2986" w:rsidP="00DE2986">
            <w:pPr>
              <w:pStyle w:val="MsgTableBody"/>
              <w:jc w:val="center"/>
            </w:pPr>
          </w:p>
        </w:tc>
      </w:tr>
      <w:tr w:rsidR="004E2DAA" w:rsidRPr="00573AF5" w14:paraId="03EC69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1F4E871" w14:textId="77777777" w:rsidR="00DE2986" w:rsidRDefault="00DE2986" w:rsidP="00DE2986">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B86146A" w14:textId="2C8D00B8" w:rsidR="00DE2986" w:rsidRDefault="00DE2986" w:rsidP="00DE2986">
            <w:pPr>
              <w:pStyle w:val="MsgTableBody"/>
            </w:pPr>
            <w:r>
              <w:t xml:space="preserve">--- </w:t>
            </w:r>
            <w:r w:rsidR="00A804D1">
              <w:t>PARTICIPATION_</w:t>
            </w:r>
            <w:r>
              <w:t>OBSERVATION begin</w:t>
            </w:r>
          </w:p>
        </w:tc>
        <w:tc>
          <w:tcPr>
            <w:tcW w:w="864" w:type="dxa"/>
            <w:tcBorders>
              <w:top w:val="dotted" w:sz="4" w:space="0" w:color="auto"/>
              <w:left w:val="nil"/>
              <w:bottom w:val="dotted" w:sz="4" w:space="0" w:color="auto"/>
              <w:right w:val="nil"/>
            </w:tcBorders>
            <w:shd w:val="clear" w:color="auto" w:fill="FFFFFF"/>
          </w:tcPr>
          <w:p w14:paraId="31C9E66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994C1" w14:textId="77777777" w:rsidR="00DE2986" w:rsidRDefault="00DE2986" w:rsidP="00DE2986">
            <w:pPr>
              <w:pStyle w:val="MsgTableBody"/>
              <w:jc w:val="center"/>
            </w:pPr>
          </w:p>
        </w:tc>
      </w:tr>
      <w:tr w:rsidR="00DE2986" w:rsidRPr="00573AF5" w14:paraId="3FEDF45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F9B5F2F"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9F50B0"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8E735C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06AB7E" w14:textId="77777777" w:rsidR="00DE2986" w:rsidRDefault="00DE2986" w:rsidP="00DE2986">
            <w:pPr>
              <w:pStyle w:val="MsgTableBody"/>
              <w:jc w:val="center"/>
            </w:pPr>
            <w:r>
              <w:t>7</w:t>
            </w:r>
          </w:p>
        </w:tc>
      </w:tr>
      <w:tr w:rsidR="004E2DAA" w:rsidRPr="00573AF5" w14:paraId="2DD4494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C27E5A"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E75FBA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F439E3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98370" w14:textId="77777777" w:rsidR="00DE2986" w:rsidRDefault="00DE2986" w:rsidP="00DE2986">
            <w:pPr>
              <w:pStyle w:val="MsgTableBody"/>
              <w:jc w:val="center"/>
            </w:pPr>
            <w:r>
              <w:rPr>
                <w:noProof/>
              </w:rPr>
              <w:t>7</w:t>
            </w:r>
          </w:p>
        </w:tc>
      </w:tr>
      <w:tr w:rsidR="00DE2986" w:rsidRPr="00573AF5" w14:paraId="69B93D6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0B668E"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46A3FEA" w14:textId="38616112" w:rsidR="00DE2986" w:rsidRDefault="00DE2986" w:rsidP="00DE2986">
            <w:pPr>
              <w:pStyle w:val="MsgTableBody"/>
            </w:pPr>
            <w:r>
              <w:t xml:space="preserve">--- </w:t>
            </w:r>
            <w:r w:rsidR="00A804D1">
              <w:t>PARTICIPATION_</w:t>
            </w:r>
            <w:r>
              <w:t>OBSERVATION end</w:t>
            </w:r>
          </w:p>
        </w:tc>
        <w:tc>
          <w:tcPr>
            <w:tcW w:w="864" w:type="dxa"/>
            <w:tcBorders>
              <w:top w:val="dotted" w:sz="4" w:space="0" w:color="auto"/>
              <w:left w:val="nil"/>
              <w:bottom w:val="dotted" w:sz="4" w:space="0" w:color="auto"/>
              <w:right w:val="nil"/>
            </w:tcBorders>
            <w:shd w:val="clear" w:color="auto" w:fill="FFFFFF"/>
          </w:tcPr>
          <w:p w14:paraId="7B229DD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D4266" w14:textId="77777777" w:rsidR="00DE2986" w:rsidRDefault="00DE2986" w:rsidP="00DE2986">
            <w:pPr>
              <w:pStyle w:val="MsgTableBody"/>
              <w:jc w:val="center"/>
            </w:pPr>
          </w:p>
        </w:tc>
      </w:tr>
      <w:tr w:rsidR="004E2DAA" w:rsidRPr="00573AF5" w14:paraId="3F0A9E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75D6D1"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DBEB217" w14:textId="77777777" w:rsidR="00DE2986" w:rsidRDefault="00DE2986" w:rsidP="00DE298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7C315F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2E8E02" w14:textId="77777777" w:rsidR="00DE2986" w:rsidRDefault="00DE2986" w:rsidP="00DE2986">
            <w:pPr>
              <w:pStyle w:val="MsgTableBody"/>
              <w:jc w:val="center"/>
            </w:pPr>
          </w:p>
        </w:tc>
      </w:tr>
      <w:tr w:rsidR="00DE2986" w:rsidRPr="00573AF5" w14:paraId="7DC3844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5EECFC"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5B64E38" w14:textId="77777777" w:rsidR="00DE2986" w:rsidRDefault="00DE2986" w:rsidP="00DE298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DE3AFE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E030F8" w14:textId="77777777" w:rsidR="00DE2986" w:rsidRDefault="00DE2986" w:rsidP="00DE2986">
            <w:pPr>
              <w:pStyle w:val="MsgTableBody"/>
              <w:jc w:val="center"/>
            </w:pPr>
          </w:p>
        </w:tc>
      </w:tr>
      <w:tr w:rsidR="004E2DAA" w:rsidRPr="00573AF5" w14:paraId="76FE869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B60D4D" w14:textId="77777777" w:rsidR="00DE2986" w:rsidRDefault="00DE2986" w:rsidP="00DE298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732932B0" w14:textId="77777777" w:rsidR="00DE2986" w:rsidRDefault="00DE2986" w:rsidP="00DE2986">
            <w:pPr>
              <w:pStyle w:val="MsgTableBody"/>
            </w:pPr>
            <w:r>
              <w:t>Goal</w:t>
            </w:r>
          </w:p>
        </w:tc>
        <w:tc>
          <w:tcPr>
            <w:tcW w:w="864" w:type="dxa"/>
            <w:tcBorders>
              <w:top w:val="dotted" w:sz="4" w:space="0" w:color="auto"/>
              <w:left w:val="nil"/>
              <w:bottom w:val="dotted" w:sz="4" w:space="0" w:color="auto"/>
              <w:right w:val="nil"/>
            </w:tcBorders>
            <w:shd w:val="clear" w:color="auto" w:fill="FFFFFF"/>
          </w:tcPr>
          <w:p w14:paraId="0E8A8379"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28468" w14:textId="77777777" w:rsidR="00DE2986" w:rsidRDefault="00DE2986" w:rsidP="00DE2986">
            <w:pPr>
              <w:pStyle w:val="MsgTableBody"/>
              <w:jc w:val="center"/>
            </w:pPr>
            <w:r>
              <w:t>12</w:t>
            </w:r>
          </w:p>
        </w:tc>
      </w:tr>
      <w:tr w:rsidR="00DE2986" w:rsidRPr="00573AF5" w14:paraId="1032FF7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D7F0031"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C371279" w14:textId="77777777" w:rsidR="00DE2986" w:rsidRDefault="00DE2986" w:rsidP="00DE298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CC68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C0881F" w14:textId="77777777" w:rsidR="00DE2986" w:rsidRDefault="00DE2986" w:rsidP="00DE2986">
            <w:pPr>
              <w:pStyle w:val="MsgTableBody"/>
              <w:jc w:val="center"/>
            </w:pPr>
            <w:r>
              <w:t>15</w:t>
            </w:r>
          </w:p>
        </w:tc>
      </w:tr>
      <w:tr w:rsidR="004E2DAA" w:rsidRPr="00573AF5" w14:paraId="55B1F0A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7ED817"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34A0C2" w14:textId="0AD5BB4C" w:rsidR="00DE2986" w:rsidRDefault="00DE2986" w:rsidP="00DE298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07E10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FDBDA" w14:textId="77777777" w:rsidR="00DE2986" w:rsidRDefault="00DE2986" w:rsidP="00DE2986">
            <w:pPr>
              <w:pStyle w:val="MsgTableBody"/>
              <w:jc w:val="center"/>
            </w:pPr>
          </w:p>
        </w:tc>
      </w:tr>
      <w:tr w:rsidR="00DE2986" w:rsidRPr="00573AF5" w14:paraId="6481C1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6AABFC"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554B08C" w14:textId="447EF839" w:rsidR="00DE2986" w:rsidRDefault="00DE2986" w:rsidP="00DE298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D05C81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D932E1" w14:textId="77777777" w:rsidR="00DE2986" w:rsidRDefault="00DE2986" w:rsidP="00DE2986">
            <w:pPr>
              <w:pStyle w:val="MsgTableBody"/>
              <w:jc w:val="center"/>
            </w:pPr>
          </w:p>
        </w:tc>
      </w:tr>
      <w:tr w:rsidR="004E2DAA" w:rsidRPr="00573AF5" w14:paraId="61C4358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EBE417"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549A2F54" w14:textId="2C960C60"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A1695B6" w14:textId="13659485"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0F7A4C0D" w14:textId="77777777" w:rsidR="00DE2986" w:rsidRDefault="00DE2986" w:rsidP="00DE2986">
            <w:pPr>
              <w:pStyle w:val="MsgTableBody"/>
              <w:jc w:val="center"/>
            </w:pPr>
            <w:r>
              <w:t>15</w:t>
            </w:r>
          </w:p>
        </w:tc>
      </w:tr>
      <w:tr w:rsidR="00DE2986" w:rsidRPr="00573AF5" w14:paraId="26D287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46A60E" w14:textId="77777777" w:rsidR="00DE2986" w:rsidRDefault="00DE2986" w:rsidP="00DE2986">
            <w:pPr>
              <w:pStyle w:val="MsgTableBody"/>
            </w:pPr>
            <w:r w:rsidRPr="00033741">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45D4666" w14:textId="77777777" w:rsidR="00DE2986" w:rsidRDefault="00DE2986" w:rsidP="00DE2986">
            <w:pPr>
              <w:pStyle w:val="MsgTableBody"/>
            </w:pPr>
            <w:r>
              <w:rPr>
                <w:color w:val="FF0000"/>
              </w:rPr>
              <w:t>Participation (Goal</w:t>
            </w:r>
            <w:r w:rsidRPr="00033741">
              <w:rPr>
                <w:color w:val="FF0000"/>
              </w:rPr>
              <w:t xml:space="preserve"> Role)</w:t>
            </w:r>
          </w:p>
        </w:tc>
        <w:tc>
          <w:tcPr>
            <w:tcW w:w="864" w:type="dxa"/>
            <w:tcBorders>
              <w:top w:val="dotted" w:sz="4" w:space="0" w:color="auto"/>
              <w:left w:val="nil"/>
              <w:bottom w:val="dotted" w:sz="4" w:space="0" w:color="auto"/>
              <w:right w:val="nil"/>
            </w:tcBorders>
            <w:shd w:val="clear" w:color="auto" w:fill="FFFFFF"/>
          </w:tcPr>
          <w:p w14:paraId="59626C5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E2B1FA" w14:textId="77777777" w:rsidR="00DE2986" w:rsidRDefault="00DE2986" w:rsidP="00DE2986">
            <w:pPr>
              <w:pStyle w:val="MsgTableBody"/>
              <w:jc w:val="center"/>
            </w:pPr>
            <w:r w:rsidRPr="00033741">
              <w:rPr>
                <w:color w:val="FF0000"/>
              </w:rPr>
              <w:t>7</w:t>
            </w:r>
          </w:p>
        </w:tc>
      </w:tr>
      <w:tr w:rsidR="004E2DAA" w:rsidRPr="00573AF5" w14:paraId="11A1829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93151F"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69E3096" w14:textId="77777777" w:rsidR="00DE2986" w:rsidRDefault="00DE2986" w:rsidP="00DE298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DBABAB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9AD31B" w14:textId="77777777" w:rsidR="00DE2986" w:rsidRDefault="00DE2986" w:rsidP="00DE2986">
            <w:pPr>
              <w:pStyle w:val="MsgTableBody"/>
              <w:jc w:val="center"/>
            </w:pPr>
            <w:r>
              <w:t>11</w:t>
            </w:r>
          </w:p>
        </w:tc>
      </w:tr>
      <w:tr w:rsidR="00DE2986" w:rsidRPr="00573AF5" w14:paraId="1AC8771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1C5F4E"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811BDC" w14:textId="3AFF7D65" w:rsidR="00DE2986" w:rsidRDefault="00DE2986" w:rsidP="00DE298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5F16AFB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6110A7" w14:textId="77777777" w:rsidR="00DE2986" w:rsidRDefault="00DE2986" w:rsidP="00DE2986">
            <w:pPr>
              <w:pStyle w:val="MsgTableBody"/>
              <w:jc w:val="center"/>
            </w:pPr>
          </w:p>
        </w:tc>
      </w:tr>
      <w:tr w:rsidR="004E2DAA" w:rsidRPr="00573AF5" w14:paraId="6326A3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8E5FF7"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4C0444B2" w14:textId="77777777" w:rsidR="00DE2986" w:rsidRDefault="00DE2986" w:rsidP="00DE298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ACC42D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C4A2E" w14:textId="77777777" w:rsidR="00DE2986" w:rsidRDefault="00DE2986" w:rsidP="00DE2986">
            <w:pPr>
              <w:pStyle w:val="MsgTableBody"/>
              <w:jc w:val="center"/>
            </w:pPr>
            <w:r>
              <w:t>15</w:t>
            </w:r>
          </w:p>
        </w:tc>
      </w:tr>
      <w:tr w:rsidR="00DE2986" w:rsidRPr="00573AF5" w14:paraId="480DA35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8EEA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F75AF8" w14:textId="767A65AD" w:rsidR="00DE2986" w:rsidRDefault="00DE2986" w:rsidP="00DE298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5069DD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51E011" w14:textId="77777777" w:rsidR="00DE2986" w:rsidRDefault="00DE2986" w:rsidP="00DE2986">
            <w:pPr>
              <w:pStyle w:val="MsgTableBody"/>
              <w:jc w:val="center"/>
            </w:pPr>
          </w:p>
        </w:tc>
      </w:tr>
      <w:tr w:rsidR="004E2DAA" w:rsidRPr="00573AF5" w14:paraId="594F14F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3F750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37876A2" w14:textId="77777777" w:rsidR="00DE2986" w:rsidRDefault="00DE2986" w:rsidP="00DE298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F6C2BC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91032" w14:textId="77777777" w:rsidR="00DE2986" w:rsidRDefault="00DE2986" w:rsidP="00DE2986">
            <w:pPr>
              <w:pStyle w:val="MsgTableBody"/>
              <w:jc w:val="center"/>
            </w:pPr>
          </w:p>
        </w:tc>
      </w:tr>
      <w:tr w:rsidR="00DE2986" w:rsidRPr="00573AF5" w14:paraId="493C57B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E460E2"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965A26E"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15381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16AECA" w14:textId="77777777" w:rsidR="00DE2986" w:rsidRDefault="00DE2986" w:rsidP="00DE2986">
            <w:pPr>
              <w:pStyle w:val="MsgTableBody"/>
              <w:jc w:val="center"/>
            </w:pPr>
            <w:r>
              <w:t>7</w:t>
            </w:r>
          </w:p>
        </w:tc>
      </w:tr>
      <w:tr w:rsidR="004E2DAA" w:rsidRPr="00573AF5" w14:paraId="33B956B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FD191D"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AB9320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DC0C46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3B9469" w14:textId="77777777" w:rsidR="00DE2986" w:rsidRDefault="00DE2986" w:rsidP="00DE2986">
            <w:pPr>
              <w:pStyle w:val="MsgTableBody"/>
              <w:jc w:val="center"/>
            </w:pPr>
            <w:r>
              <w:rPr>
                <w:noProof/>
              </w:rPr>
              <w:t>7</w:t>
            </w:r>
          </w:p>
        </w:tc>
      </w:tr>
      <w:tr w:rsidR="00DE2986" w:rsidRPr="00573AF5" w14:paraId="11BDD36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3F6FE8"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4B50C8B" w14:textId="77777777" w:rsidR="00DE2986" w:rsidRDefault="00DE2986" w:rsidP="00DE298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10AF14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62533" w14:textId="77777777" w:rsidR="00DE2986" w:rsidRDefault="00DE2986" w:rsidP="00DE2986">
            <w:pPr>
              <w:pStyle w:val="MsgTableBody"/>
              <w:jc w:val="center"/>
            </w:pPr>
          </w:p>
        </w:tc>
      </w:tr>
      <w:tr w:rsidR="004E2DAA" w:rsidRPr="00573AF5" w14:paraId="58E01B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648B0F"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3E379A76" w14:textId="77777777" w:rsidR="00DE2986" w:rsidRDefault="00DE2986" w:rsidP="00DE298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62D7CC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9BFCE" w14:textId="77777777" w:rsidR="00DE2986" w:rsidRDefault="00DE2986" w:rsidP="00DE2986">
            <w:pPr>
              <w:pStyle w:val="MsgTableBody"/>
              <w:jc w:val="center"/>
            </w:pPr>
          </w:p>
        </w:tc>
      </w:tr>
      <w:tr w:rsidR="00DE2986" w:rsidRPr="00573AF5" w14:paraId="328C88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7B8E8E"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718B195" w14:textId="77777777" w:rsidR="00DE2986" w:rsidRDefault="00DE2986" w:rsidP="00DE2986">
            <w:pPr>
              <w:pStyle w:val="MsgTableBody"/>
            </w:pPr>
            <w:r>
              <w:t xml:space="preserve">--- </w:t>
            </w:r>
            <w:bookmarkStart w:id="2353" w:name="OLE_LINK1"/>
            <w:bookmarkStart w:id="2354" w:name="OLE_LINK3"/>
            <w:r>
              <w:t>PATHWAY</w:t>
            </w:r>
            <w:bookmarkEnd w:id="2353"/>
            <w:bookmarkEnd w:id="2354"/>
            <w:r>
              <w:t xml:space="preserve"> begin</w:t>
            </w:r>
          </w:p>
        </w:tc>
        <w:tc>
          <w:tcPr>
            <w:tcW w:w="864" w:type="dxa"/>
            <w:tcBorders>
              <w:top w:val="dotted" w:sz="4" w:space="0" w:color="auto"/>
              <w:left w:val="nil"/>
              <w:bottom w:val="dotted" w:sz="4" w:space="0" w:color="auto"/>
              <w:right w:val="nil"/>
            </w:tcBorders>
            <w:shd w:val="clear" w:color="auto" w:fill="FFFFFF"/>
          </w:tcPr>
          <w:p w14:paraId="79616C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86C6FC" w14:textId="77777777" w:rsidR="00DE2986" w:rsidRDefault="00DE2986" w:rsidP="00DE2986">
            <w:pPr>
              <w:pStyle w:val="MsgTableBody"/>
              <w:jc w:val="center"/>
            </w:pPr>
          </w:p>
        </w:tc>
      </w:tr>
      <w:tr w:rsidR="004E2DAA" w:rsidRPr="00573AF5" w14:paraId="335756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702AC6" w14:textId="77777777" w:rsidR="00DE2986" w:rsidRDefault="00DE2986" w:rsidP="00DE298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6E25D81A" w14:textId="77777777" w:rsidR="00DE2986" w:rsidRDefault="00DE2986" w:rsidP="00DE298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3CE046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C03B8" w14:textId="77777777" w:rsidR="00DE2986" w:rsidRDefault="00DE2986" w:rsidP="00DE2986">
            <w:pPr>
              <w:pStyle w:val="MsgTableBody"/>
              <w:jc w:val="center"/>
            </w:pPr>
            <w:r>
              <w:t>12</w:t>
            </w:r>
          </w:p>
        </w:tc>
      </w:tr>
      <w:tr w:rsidR="00DE2986" w:rsidRPr="00573AF5" w14:paraId="16787D7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A40FF9"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05A2FF" w14:textId="77777777" w:rsidR="00DE2986" w:rsidRDefault="00DE2986" w:rsidP="00DE298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384AB47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F9993D" w14:textId="77777777" w:rsidR="00DE2986" w:rsidRDefault="00DE2986" w:rsidP="00DE2986">
            <w:pPr>
              <w:pStyle w:val="MsgTableBody"/>
              <w:jc w:val="center"/>
            </w:pPr>
            <w:r>
              <w:t>15</w:t>
            </w:r>
          </w:p>
        </w:tc>
      </w:tr>
      <w:tr w:rsidR="004E2DAA" w:rsidRPr="00573AF5" w14:paraId="764B09D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733DCA"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164142" w14:textId="509BA3D2" w:rsidR="00DE2986" w:rsidRDefault="00DE2986" w:rsidP="00DE298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6FD2306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DECB" w14:textId="77777777" w:rsidR="00DE2986" w:rsidRDefault="00DE2986" w:rsidP="00DE2986">
            <w:pPr>
              <w:pStyle w:val="MsgTableBody"/>
              <w:jc w:val="center"/>
            </w:pPr>
          </w:p>
        </w:tc>
      </w:tr>
      <w:tr w:rsidR="00DE2986" w:rsidRPr="00573AF5" w14:paraId="66FCF4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C5F6FE"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0A13F6C" w14:textId="7DE8806F" w:rsidR="00DE2986" w:rsidRDefault="00DE2986" w:rsidP="00DE298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050AE13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6E9954" w14:textId="77777777" w:rsidR="00DE2986" w:rsidRDefault="00DE2986" w:rsidP="00DE2986">
            <w:pPr>
              <w:pStyle w:val="MsgTableBody"/>
              <w:jc w:val="center"/>
            </w:pPr>
          </w:p>
        </w:tc>
      </w:tr>
      <w:tr w:rsidR="004E2DAA" w:rsidRPr="00573AF5" w14:paraId="334E76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424293"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600B2B5" w14:textId="5B5C999E"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49129" w14:textId="0A7E1978"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CD1AFB5" w14:textId="77777777" w:rsidR="00DE2986" w:rsidRDefault="00DE2986" w:rsidP="00DE2986">
            <w:pPr>
              <w:pStyle w:val="MsgTableBody"/>
              <w:jc w:val="center"/>
            </w:pPr>
            <w:r>
              <w:t>15</w:t>
            </w:r>
          </w:p>
        </w:tc>
      </w:tr>
      <w:tr w:rsidR="00DE2986" w:rsidRPr="00573AF5" w14:paraId="5BCD55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161BB0" w14:textId="77777777" w:rsidR="00DE2986" w:rsidRDefault="00DE2986" w:rsidP="00DE2986">
            <w:pPr>
              <w:pStyle w:val="MsgTableBody"/>
            </w:pPr>
            <w:r w:rsidRPr="00033741">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F311105" w14:textId="22A3C69F" w:rsidR="00DE2986" w:rsidRDefault="00DE2986" w:rsidP="00DE2986">
            <w:pPr>
              <w:pStyle w:val="MsgTableBody"/>
            </w:pPr>
            <w:r w:rsidRPr="00033741">
              <w:rPr>
                <w:color w:val="FF0000"/>
              </w:rPr>
              <w:t>Participation (</w:t>
            </w:r>
            <w:r w:rsidR="00A804D1">
              <w:rPr>
                <w:color w:val="FF0000"/>
              </w:rPr>
              <w:t>Pathway Participation</w:t>
            </w:r>
            <w:r w:rsidRPr="00033741">
              <w:rPr>
                <w:color w:val="FF0000"/>
              </w:rPr>
              <w:t>)</w:t>
            </w:r>
          </w:p>
        </w:tc>
        <w:tc>
          <w:tcPr>
            <w:tcW w:w="864" w:type="dxa"/>
            <w:tcBorders>
              <w:top w:val="dotted" w:sz="4" w:space="0" w:color="auto"/>
              <w:left w:val="nil"/>
              <w:bottom w:val="dotted" w:sz="4" w:space="0" w:color="auto"/>
              <w:right w:val="nil"/>
            </w:tcBorders>
            <w:shd w:val="clear" w:color="auto" w:fill="FFFFFF"/>
          </w:tcPr>
          <w:p w14:paraId="5866BDB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9DC17" w14:textId="77777777" w:rsidR="00DE2986" w:rsidRDefault="00DE2986" w:rsidP="00DE2986">
            <w:pPr>
              <w:pStyle w:val="MsgTableBody"/>
              <w:jc w:val="center"/>
            </w:pPr>
            <w:r w:rsidRPr="00033741">
              <w:rPr>
                <w:color w:val="FF0000"/>
              </w:rPr>
              <w:t>7</w:t>
            </w:r>
          </w:p>
        </w:tc>
      </w:tr>
      <w:tr w:rsidR="004E2DAA" w:rsidRPr="00573AF5" w14:paraId="133451B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6114E6" w14:textId="77777777" w:rsidR="00DE2986" w:rsidRDefault="00DE2986" w:rsidP="00DE298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A6BB8AF" w14:textId="000773D1" w:rsidR="00DE2986" w:rsidRDefault="00DE2986" w:rsidP="00DE2986">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198F89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85FC7F" w14:textId="77777777" w:rsidR="00DE2986" w:rsidRDefault="00DE2986" w:rsidP="00DE2986">
            <w:pPr>
              <w:pStyle w:val="MsgTableBody"/>
              <w:jc w:val="center"/>
            </w:pPr>
            <w:r>
              <w:t>11</w:t>
            </w:r>
          </w:p>
        </w:tc>
      </w:tr>
      <w:tr w:rsidR="00DE2986" w:rsidRPr="00573AF5" w14:paraId="40FCD5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30323F"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9048762" w14:textId="38F2D94A" w:rsidR="00DE2986" w:rsidRDefault="00DE2986" w:rsidP="00DE2986">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2DCA95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C483B0" w14:textId="77777777" w:rsidR="00DE2986" w:rsidRDefault="00DE2986" w:rsidP="00DE2986">
            <w:pPr>
              <w:pStyle w:val="MsgTableBody"/>
              <w:jc w:val="center"/>
            </w:pPr>
          </w:p>
        </w:tc>
      </w:tr>
      <w:tr w:rsidR="004E2DAA" w:rsidRPr="00573AF5" w14:paraId="495AA1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9FEB6E"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817B0E8" w14:textId="5786C6D9" w:rsidR="00DE2986" w:rsidRDefault="00DE2986" w:rsidP="00DE2986">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5FEA74D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925884" w14:textId="77777777" w:rsidR="00DE2986" w:rsidRDefault="00DE2986" w:rsidP="00DE2986">
            <w:pPr>
              <w:pStyle w:val="MsgTableBody"/>
              <w:jc w:val="center"/>
            </w:pPr>
            <w:r>
              <w:t>15</w:t>
            </w:r>
          </w:p>
        </w:tc>
      </w:tr>
      <w:tr w:rsidR="00DE2986" w:rsidRPr="00573AF5" w14:paraId="50E6C3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E1A5E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A54BA7" w14:textId="68874793" w:rsidR="00DE2986" w:rsidRDefault="00DE2986" w:rsidP="00DE2986">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1354383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FE2539" w14:textId="77777777" w:rsidR="00DE2986" w:rsidRDefault="00DE2986" w:rsidP="00DE2986">
            <w:pPr>
              <w:pStyle w:val="MsgTableBody"/>
              <w:jc w:val="center"/>
            </w:pPr>
          </w:p>
        </w:tc>
      </w:tr>
      <w:tr w:rsidR="004E2DAA" w:rsidRPr="00573AF5" w14:paraId="3AC4C9B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F4CC0D"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44F59A" w14:textId="77777777" w:rsidR="00DE2986" w:rsidRDefault="00DE2986" w:rsidP="00DE2986">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498ED77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D6EEA" w14:textId="77777777" w:rsidR="00DE2986" w:rsidRDefault="00DE2986" w:rsidP="00DE2986">
            <w:pPr>
              <w:pStyle w:val="MsgTableBody"/>
              <w:jc w:val="center"/>
            </w:pPr>
          </w:p>
        </w:tc>
      </w:tr>
      <w:tr w:rsidR="00DE2986" w:rsidRPr="00573AF5" w14:paraId="63CEB7C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7A7E78"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8527C0A"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F6D592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339D7" w14:textId="77777777" w:rsidR="00DE2986" w:rsidRDefault="00DE2986" w:rsidP="00DE2986">
            <w:pPr>
              <w:pStyle w:val="MsgTableBody"/>
              <w:jc w:val="center"/>
            </w:pPr>
            <w:r>
              <w:t>7</w:t>
            </w:r>
          </w:p>
        </w:tc>
      </w:tr>
      <w:tr w:rsidR="004E2DAA" w:rsidRPr="00573AF5" w14:paraId="27AF1B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6E5DB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10DDCF9"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BE2E55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627BC" w14:textId="77777777" w:rsidR="00DE2986" w:rsidRDefault="00DE2986" w:rsidP="00DE2986">
            <w:pPr>
              <w:pStyle w:val="MsgTableBody"/>
              <w:jc w:val="center"/>
            </w:pPr>
            <w:r>
              <w:rPr>
                <w:noProof/>
              </w:rPr>
              <w:t>7</w:t>
            </w:r>
          </w:p>
        </w:tc>
      </w:tr>
      <w:tr w:rsidR="00DE2986" w:rsidRPr="00573AF5" w14:paraId="2BCBCC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BCB2D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253901" w14:textId="77777777" w:rsidR="00DE2986" w:rsidRDefault="00DE2986" w:rsidP="00DE2986">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2408D69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1CF410" w14:textId="77777777" w:rsidR="00DE2986" w:rsidRDefault="00DE2986" w:rsidP="00DE2986">
            <w:pPr>
              <w:pStyle w:val="MsgTableBody"/>
              <w:jc w:val="center"/>
            </w:pPr>
          </w:p>
        </w:tc>
      </w:tr>
      <w:tr w:rsidR="004E2DAA" w:rsidRPr="00573AF5" w14:paraId="798292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7C96C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AB18458" w14:textId="77777777" w:rsidR="00DE2986" w:rsidRDefault="00DE2986" w:rsidP="00DE2986">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072F105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91C014" w14:textId="77777777" w:rsidR="00DE2986" w:rsidRDefault="00DE2986" w:rsidP="00DE2986">
            <w:pPr>
              <w:pStyle w:val="MsgTableBody"/>
              <w:jc w:val="center"/>
            </w:pPr>
          </w:p>
        </w:tc>
      </w:tr>
      <w:tr w:rsidR="00DE2986" w:rsidRPr="00573AF5" w14:paraId="653388F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212D1E83" w14:textId="77777777" w:rsidR="00DE2986" w:rsidRDefault="00DE2986" w:rsidP="00DE2986">
            <w:pPr>
              <w:pStyle w:val="MsgTableBody"/>
            </w:pPr>
            <w:r>
              <w:t>[{REL}]</w:t>
            </w:r>
          </w:p>
        </w:tc>
        <w:tc>
          <w:tcPr>
            <w:tcW w:w="4320" w:type="dxa"/>
            <w:tcBorders>
              <w:top w:val="dotted" w:sz="4" w:space="0" w:color="auto"/>
              <w:left w:val="nil"/>
              <w:bottom w:val="single" w:sz="2" w:space="0" w:color="auto"/>
              <w:right w:val="nil"/>
            </w:tcBorders>
            <w:shd w:val="clear" w:color="auto" w:fill="FFFFFF"/>
          </w:tcPr>
          <w:p w14:paraId="5AF83A51" w14:textId="77777777" w:rsidR="00DE2986" w:rsidRDefault="00DE2986" w:rsidP="00DE2986">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FE20E23" w14:textId="77777777" w:rsidR="00DE2986" w:rsidRDefault="00DE2986" w:rsidP="00DE298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E455751" w14:textId="77777777" w:rsidR="00DE2986" w:rsidRDefault="00DE2986" w:rsidP="00DE2986">
            <w:pPr>
              <w:pStyle w:val="MsgTableBody"/>
              <w:jc w:val="center"/>
            </w:pPr>
            <w:r>
              <w:t>11</w:t>
            </w:r>
          </w:p>
        </w:tc>
      </w:tr>
    </w:tbl>
    <w:p w14:paraId="051AD4C3"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616065B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AF3ADD4" w14:textId="40F72559" w:rsidR="00EE6FC3" w:rsidRDefault="00EE6FC3" w:rsidP="00BD60E1">
            <w:pPr>
              <w:pStyle w:val="ACK-ChoreographyHeader"/>
            </w:pPr>
            <w:r>
              <w:lastRenderedPageBreak/>
              <w:t>Acknowledgment Choreography</w:t>
            </w:r>
          </w:p>
        </w:tc>
      </w:tr>
      <w:tr w:rsidR="00EE6FC3" w14:paraId="466D40B0"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E1DC076" w14:textId="478D1A98" w:rsidR="00EE6FC3" w:rsidRDefault="00EE6FC3" w:rsidP="00EE6FC3">
            <w:pPr>
              <w:pStyle w:val="ACK-ChoreographyHeader"/>
            </w:pPr>
            <w:r w:rsidRPr="00D11738">
              <w:rPr>
                <w:lang w:val="it-IT"/>
              </w:rPr>
              <w:t>CCR^I16-I18^CCR_I16</w:t>
            </w:r>
          </w:p>
        </w:tc>
      </w:tr>
      <w:tr w:rsidR="00314BE8" w14:paraId="305F076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606B91"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40B5AF0"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2AC8B0C" w14:textId="77777777" w:rsidR="00314BE8" w:rsidRDefault="00314BE8" w:rsidP="00314BE8">
            <w:pPr>
              <w:pStyle w:val="ACK-ChoreographyBody"/>
            </w:pPr>
            <w:r>
              <w:t>Field value: Enhanced mode</w:t>
            </w:r>
          </w:p>
        </w:tc>
      </w:tr>
      <w:tr w:rsidR="00314BE8" w14:paraId="25F502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8AADAAC"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D93DF6F"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CEF953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E3B59E8" w14:textId="77777777" w:rsidR="00314BE8" w:rsidRDefault="00314BE8" w:rsidP="00314BE8">
            <w:pPr>
              <w:pStyle w:val="ACK-ChoreographyBody"/>
            </w:pPr>
            <w:r>
              <w:t>AL, SU, ER</w:t>
            </w:r>
          </w:p>
        </w:tc>
      </w:tr>
      <w:tr w:rsidR="00314BE8" w14:paraId="54D429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75A309"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2FC5C7A"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745D61"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F40C1" w14:textId="77777777" w:rsidR="00314BE8" w:rsidRDefault="00314BE8" w:rsidP="00314BE8">
            <w:pPr>
              <w:pStyle w:val="ACK-ChoreographyBody"/>
            </w:pPr>
            <w:r>
              <w:t>NE</w:t>
            </w:r>
          </w:p>
        </w:tc>
      </w:tr>
      <w:tr w:rsidR="00314BE8" w14:paraId="166803B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A41F645"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F9199D7" w14:textId="77777777" w:rsidR="00314BE8" w:rsidRDefault="00AE0ABA"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FC7D913"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0DF6D12" w14:textId="77777777" w:rsidR="00314BE8" w:rsidRDefault="00314BE8" w:rsidP="00314BE8">
            <w:pPr>
              <w:pStyle w:val="ACK-ChoreographyBody"/>
            </w:pPr>
            <w:r>
              <w:rPr>
                <w:szCs w:val="16"/>
              </w:rPr>
              <w:t>ACK^I16-I18^ACK</w:t>
            </w:r>
          </w:p>
        </w:tc>
      </w:tr>
      <w:tr w:rsidR="00314BE8" w14:paraId="5F0E89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425F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011D5A1"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73D4F9A"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239B6D" w14:textId="77777777" w:rsidR="00314BE8" w:rsidRDefault="00314BE8" w:rsidP="00314BE8">
            <w:pPr>
              <w:pStyle w:val="ACK-ChoreographyBody"/>
            </w:pPr>
            <w:r>
              <w:t>-</w:t>
            </w:r>
          </w:p>
        </w:tc>
      </w:tr>
    </w:tbl>
    <w:p w14:paraId="4BCD2C92" w14:textId="77777777" w:rsidR="00314BE8" w:rsidRDefault="00314BE8" w:rsidP="00C87B0A">
      <w:pPr>
        <w:pStyle w:val="NormalIndented"/>
      </w:pPr>
    </w:p>
    <w:p w14:paraId="1933CC16" w14:textId="77777777" w:rsidR="00573AF5" w:rsidRDefault="00573AF5">
      <w:pPr>
        <w:pStyle w:val="Heading3"/>
      </w:pPr>
      <w:bookmarkStart w:id="2355" w:name="_Toc28982342"/>
      <w:r>
        <w:t>CCR/ACK – Collaborative Care Referral (Event I16)</w:t>
      </w:r>
      <w:bookmarkEnd w:id="2355"/>
    </w:p>
    <w:p w14:paraId="732922CF" w14:textId="6460AD15" w:rsidR="00573AF5" w:rsidRDefault="00573AF5" w:rsidP="00C87B0A">
      <w:pPr>
        <w:pStyle w:val="NormalIndented"/>
      </w:pPr>
      <w:r>
        <w:t>This event triggers a message to be sent from one healthcare provider to another regarding a specific patient or group of patients.  The intent is to create a collaborative relationship between the referring provider, the referred to provider or providers and the patient or patients, for the shared care of the patient or patients. Whilst the acknowledgment is a simple ACK message, the expectation is that the referred to provider(s) will send back a CCU – Asynchronous Collaborative Care Update at a later time to indicate acceptance or rejection of the referral.</w:t>
      </w:r>
    </w:p>
    <w:p w14:paraId="0C294F98" w14:textId="77777777" w:rsidR="00573AF5" w:rsidRDefault="00573AF5">
      <w:pPr>
        <w:pStyle w:val="Heading3"/>
      </w:pPr>
      <w:bookmarkStart w:id="2356" w:name="_Toc28982343"/>
      <w:r>
        <w:t>CCR/ACK – Modify Collaborative Care Referral (Event I17)</w:t>
      </w:r>
      <w:bookmarkEnd w:id="2356"/>
    </w:p>
    <w:p w14:paraId="27DF3F61" w14:textId="6BDCF217" w:rsidR="00573AF5" w:rsidRDefault="00573AF5" w:rsidP="00C87B0A">
      <w:pPr>
        <w:pStyle w:val="NormalIndented"/>
      </w:pPr>
      <w:r>
        <w:t>This event triggers a message to be sent from one healthcare provider to another regarding changes to an existing Collaborative Care Referral. Changes may include additional instructions from the referring provider, additional clinical orders, additional clinical history, additional patient visits, additional medication history, or modifications to the problems, goals and/or pathways. Whilst the acknowledgment is a simple ACK message, the expectation is that the referred to provider(s) will send back a CCU – Asynchronous Collaborative Care Update at a later time to indicate acceptance or rejection of the modifications.</w:t>
      </w:r>
    </w:p>
    <w:p w14:paraId="3A8F38D1" w14:textId="77777777" w:rsidR="00573AF5" w:rsidRDefault="00573AF5">
      <w:pPr>
        <w:pStyle w:val="Heading3"/>
      </w:pPr>
      <w:bookmarkStart w:id="2357" w:name="_Toc28982344"/>
      <w:r>
        <w:t>CCR/ACK – Cancel Collaborative Care Referral (Event I18)</w:t>
      </w:r>
      <w:bookmarkEnd w:id="2357"/>
    </w:p>
    <w:p w14:paraId="238375D5" w14:textId="1640590A" w:rsidR="00573AF5" w:rsidRDefault="00573AF5" w:rsidP="00C87B0A">
      <w:pPr>
        <w:pStyle w:val="NormalIndented"/>
      </w:pPr>
      <w:r>
        <w:t>This event triggers a message to be sent from one healthcare provider to another canceling an existing Collaborative Care Referral.  A previous Collaborative Care Referral may have been made in error, or perhaps the cancellation has come from the patient. Whilst the acknowledgment is a simple ACK message, the expectation is that the referred to provider(s) will send back a CCU – Asynchronous Collaborative Care Update at a later time to indicate cancellation of the Collaborative Care Referral.</w:t>
      </w:r>
    </w:p>
    <w:p w14:paraId="054C1FEF" w14:textId="77777777" w:rsidR="00573AF5" w:rsidRDefault="00573AF5">
      <w:pPr>
        <w:pStyle w:val="Heading3"/>
      </w:pPr>
      <w:bookmarkStart w:id="2358" w:name="_Toc28982345"/>
      <w:r>
        <w:t>CCU/ACK – Asynchronous Collaborative Care Update (Event I20)</w:t>
      </w:r>
      <w:bookmarkEnd w:id="2358"/>
      <w:r w:rsidR="00FD02FB">
        <w:fldChar w:fldCharType="begin"/>
      </w:r>
      <w:r>
        <w:instrText xml:space="preserve"> XE "Asynchronous Collaborative Care Update" </w:instrText>
      </w:r>
      <w:r w:rsidR="00FD02FB">
        <w:fldChar w:fldCharType="end"/>
      </w:r>
      <w:r w:rsidR="00FD02FB">
        <w:fldChar w:fldCharType="begin"/>
      </w:r>
      <w:r>
        <w:instrText xml:space="preserve"> XE "CCU" </w:instrText>
      </w:r>
      <w:r w:rsidR="00FD02FB">
        <w:fldChar w:fldCharType="end"/>
      </w:r>
      <w:r w:rsidR="00FD02FB">
        <w:fldChar w:fldCharType="begin"/>
      </w:r>
      <w:r>
        <w:instrText xml:space="preserve"> XE "Messages:CCU" </w:instrText>
      </w:r>
      <w:r w:rsidR="00FD02FB">
        <w:fldChar w:fldCharType="end"/>
      </w:r>
    </w:p>
    <w:p w14:paraId="5471C61A" w14:textId="77777777" w:rsidR="00573AF5" w:rsidRDefault="00573AF5" w:rsidP="00C87B0A">
      <w:pPr>
        <w:pStyle w:val="NormalIndented"/>
      </w:pPr>
      <w:r>
        <w:t>This event triggers a message to be sent from a referred to healthcare provider to the referring health care provider, regarding a specific, previously received collaborative care referral. The collaborative care update may contain patient demographic information, additional appointments, additional clinical history, additional patient visits and additional medication history. It may also contain updates of patient problems, pathways and goal. The information is similar to that which may have been provided in the original Collaborate Care Referral message, but significantly different, as it is information from the perspective of the referred to provider. Patient visits will be those visits by the patient, to the referred to provider, relating to the referral. Appointments will be appointments made for the patient, by the referred to provider, during those visits. Clinical history will be observations made during those visits and medication history will be medications prescribed, observed or recommended during those visits. This message is used to update the referring provider as to the current status of the referral. The referrer would also use this message to update of the status of a referral, such as accepted, rejected, patient put on waiting list, treatment completed etc.</w:t>
      </w:r>
    </w:p>
    <w:p w14:paraId="2BC9A8B7" w14:textId="77777777" w:rsidR="00573AF5" w:rsidRDefault="00573AF5">
      <w:pPr>
        <w:pStyle w:val="MsgTableCaption"/>
      </w:pPr>
      <w:r>
        <w:lastRenderedPageBreak/>
        <w:t>CCU^I20^CCU_I20: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2930C4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25A4314"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BCC44DD"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7A89A8"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15FFD4CA" w14:textId="77777777" w:rsidR="00573AF5" w:rsidRDefault="00573AF5">
            <w:pPr>
              <w:pStyle w:val="MsgTableHeader"/>
              <w:jc w:val="center"/>
            </w:pPr>
            <w:r>
              <w:t>Chapter</w:t>
            </w:r>
          </w:p>
        </w:tc>
      </w:tr>
      <w:tr w:rsidR="004E2DAA" w:rsidRPr="00573AF5" w14:paraId="7CF37366"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2E4B7AF4"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0B8B716"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695495A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FE9051" w14:textId="77777777" w:rsidR="00573AF5" w:rsidRDefault="00573AF5">
            <w:pPr>
              <w:pStyle w:val="MsgTableBody"/>
              <w:jc w:val="center"/>
            </w:pPr>
            <w:r>
              <w:t>2</w:t>
            </w:r>
          </w:p>
        </w:tc>
      </w:tr>
      <w:tr w:rsidR="004E2DAA" w:rsidRPr="00573AF5" w14:paraId="762FC4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29F198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CA3F5B0"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91535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9F5FEC" w14:textId="77777777" w:rsidR="00573AF5" w:rsidRDefault="00573AF5">
            <w:pPr>
              <w:pStyle w:val="MsgTableBody"/>
              <w:jc w:val="center"/>
            </w:pPr>
            <w:r>
              <w:t>2</w:t>
            </w:r>
          </w:p>
        </w:tc>
      </w:tr>
      <w:tr w:rsidR="00573AF5" w:rsidRPr="00573AF5" w14:paraId="17E6B5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3B9E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3B4E94D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0B043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1313AE" w14:textId="77777777" w:rsidR="00573AF5" w:rsidRDefault="00573AF5">
            <w:pPr>
              <w:pStyle w:val="MsgTableBody"/>
              <w:jc w:val="center"/>
            </w:pPr>
            <w:r>
              <w:t>2</w:t>
            </w:r>
          </w:p>
        </w:tc>
      </w:tr>
      <w:tr w:rsidR="004E2DAA" w:rsidRPr="00573AF5" w14:paraId="76A27D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DB5C84"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6278F224"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4EE4623"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59E9B" w14:textId="77777777" w:rsidR="00573AF5" w:rsidRDefault="00573AF5">
            <w:pPr>
              <w:pStyle w:val="MsgTableBody"/>
              <w:jc w:val="center"/>
            </w:pPr>
            <w:r>
              <w:t>11</w:t>
            </w:r>
          </w:p>
        </w:tc>
      </w:tr>
      <w:tr w:rsidR="000106B4" w:rsidRPr="00573AF5" w14:paraId="4919DD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BECF45"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D225D9C" w14:textId="77777777" w:rsidR="000106B4" w:rsidRDefault="000106B4" w:rsidP="000106B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2A6E17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94875D" w14:textId="77777777" w:rsidR="000106B4" w:rsidRDefault="000106B4" w:rsidP="000106B4">
            <w:pPr>
              <w:pStyle w:val="MsgTableBody"/>
              <w:jc w:val="center"/>
            </w:pPr>
          </w:p>
        </w:tc>
      </w:tr>
      <w:tr w:rsidR="004E2DAA" w:rsidRPr="00573AF5" w14:paraId="7274FD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05FE5" w14:textId="77777777" w:rsidR="000106B4" w:rsidRDefault="000106B4" w:rsidP="000106B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C4B7F0E" w14:textId="77777777" w:rsidR="000106B4" w:rsidRDefault="000106B4" w:rsidP="000106B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755EBA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3ECE16" w14:textId="77777777" w:rsidR="000106B4" w:rsidRDefault="000106B4" w:rsidP="000106B4">
            <w:pPr>
              <w:pStyle w:val="MsgTableBody"/>
              <w:jc w:val="center"/>
            </w:pPr>
            <w:r>
              <w:t>11</w:t>
            </w:r>
          </w:p>
        </w:tc>
      </w:tr>
      <w:tr w:rsidR="000106B4" w:rsidRPr="00573AF5" w14:paraId="56C250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38A8B1" w14:textId="77777777" w:rsidR="000106B4" w:rsidRDefault="000106B4" w:rsidP="000106B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1AC4945" w14:textId="77777777" w:rsidR="000106B4" w:rsidRDefault="000106B4" w:rsidP="000106B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5983B4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E7A30" w14:textId="77777777" w:rsidR="000106B4" w:rsidRDefault="000106B4" w:rsidP="000106B4">
            <w:pPr>
              <w:pStyle w:val="MsgTableBody"/>
              <w:jc w:val="center"/>
            </w:pPr>
            <w:r>
              <w:t>11</w:t>
            </w:r>
          </w:p>
        </w:tc>
      </w:tr>
      <w:tr w:rsidR="004E2DAA" w:rsidRPr="00573AF5" w14:paraId="7AE8821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A1340F"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E5720E0" w14:textId="77777777" w:rsidR="000106B4" w:rsidRDefault="000106B4" w:rsidP="000106B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F95344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0347DB" w14:textId="77777777" w:rsidR="000106B4" w:rsidRDefault="000106B4" w:rsidP="000106B4">
            <w:pPr>
              <w:pStyle w:val="MsgTableBody"/>
              <w:jc w:val="center"/>
            </w:pPr>
          </w:p>
        </w:tc>
      </w:tr>
      <w:tr w:rsidR="000106B4" w:rsidRPr="00573AF5" w14:paraId="61C79E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D3648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C5580D" w14:textId="77777777" w:rsidR="000106B4" w:rsidRDefault="000106B4" w:rsidP="000106B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39CFDAF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101376" w14:textId="77777777" w:rsidR="000106B4" w:rsidRDefault="000106B4" w:rsidP="000106B4">
            <w:pPr>
              <w:pStyle w:val="MsgTableBody"/>
              <w:jc w:val="center"/>
            </w:pPr>
          </w:p>
        </w:tc>
      </w:tr>
      <w:tr w:rsidR="004E2DAA" w:rsidRPr="00573AF5" w14:paraId="3C5DE4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2B12F9" w14:textId="77777777" w:rsidR="000106B4" w:rsidRDefault="000106B4" w:rsidP="000106B4">
            <w:pPr>
              <w:pStyle w:val="MsgTableBody"/>
            </w:pPr>
            <w:r>
              <w:t>PID</w:t>
            </w:r>
          </w:p>
        </w:tc>
        <w:tc>
          <w:tcPr>
            <w:tcW w:w="4320" w:type="dxa"/>
            <w:tcBorders>
              <w:top w:val="dotted" w:sz="4" w:space="0" w:color="auto"/>
              <w:left w:val="nil"/>
              <w:bottom w:val="dotted" w:sz="4" w:space="0" w:color="auto"/>
              <w:right w:val="nil"/>
            </w:tcBorders>
            <w:shd w:val="clear" w:color="auto" w:fill="FFFFFF"/>
          </w:tcPr>
          <w:p w14:paraId="0983A3BE" w14:textId="77777777" w:rsidR="000106B4" w:rsidRDefault="000106B4" w:rsidP="000106B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A2D55D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43CEB5" w14:textId="77777777" w:rsidR="000106B4" w:rsidRDefault="000106B4" w:rsidP="000106B4">
            <w:pPr>
              <w:pStyle w:val="MsgTableBody"/>
              <w:jc w:val="center"/>
            </w:pPr>
            <w:r>
              <w:t>3</w:t>
            </w:r>
          </w:p>
        </w:tc>
      </w:tr>
      <w:tr w:rsidR="000106B4" w:rsidRPr="00573AF5" w14:paraId="527F50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0B2832" w14:textId="77777777" w:rsidR="000106B4" w:rsidRDefault="000106B4" w:rsidP="000106B4">
            <w:pPr>
              <w:pStyle w:val="MsgTableBody"/>
            </w:pPr>
            <w:r>
              <w:t>[PD1]</w:t>
            </w:r>
          </w:p>
        </w:tc>
        <w:tc>
          <w:tcPr>
            <w:tcW w:w="4320" w:type="dxa"/>
            <w:tcBorders>
              <w:top w:val="dotted" w:sz="4" w:space="0" w:color="auto"/>
              <w:left w:val="nil"/>
              <w:bottom w:val="dotted" w:sz="4" w:space="0" w:color="auto"/>
              <w:right w:val="nil"/>
            </w:tcBorders>
            <w:shd w:val="clear" w:color="auto" w:fill="FFFFFF"/>
          </w:tcPr>
          <w:p w14:paraId="3C11ED0B" w14:textId="77777777" w:rsidR="000106B4" w:rsidRDefault="000106B4" w:rsidP="000106B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6BF819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DC0381" w14:textId="77777777" w:rsidR="000106B4" w:rsidRDefault="000106B4" w:rsidP="000106B4">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rsidRPr="003534E3" w14:paraId="79C47C62" w14:textId="77777777" w:rsidTr="001E0D07">
        <w:trPr>
          <w:jc w:val="center"/>
          <w:ins w:id="2359" w:author="Amit Popat" w:date="2022-07-11T09:56:00Z"/>
        </w:trPr>
        <w:tc>
          <w:tcPr>
            <w:tcW w:w="2882" w:type="dxa"/>
            <w:tcBorders>
              <w:top w:val="dotted" w:sz="4" w:space="0" w:color="auto"/>
              <w:left w:val="nil"/>
              <w:bottom w:val="dotted" w:sz="4" w:space="0" w:color="auto"/>
              <w:right w:val="nil"/>
            </w:tcBorders>
            <w:shd w:val="clear" w:color="auto" w:fill="FFFFFF"/>
            <w:hideMark/>
          </w:tcPr>
          <w:p w14:paraId="52271A4F" w14:textId="77777777" w:rsidR="001E0D07" w:rsidRPr="003534E3" w:rsidRDefault="001E0D07">
            <w:pPr>
              <w:pStyle w:val="MsgTableBody"/>
              <w:spacing w:line="256" w:lineRule="auto"/>
              <w:rPr>
                <w:ins w:id="2360" w:author="Amit Popat" w:date="2022-07-11T09:56:00Z"/>
                <w:noProof/>
                <w:color w:val="FF0000"/>
              </w:rPr>
            </w:pPr>
            <w:ins w:id="2361" w:author="Amit Popat" w:date="2022-07-11T09:56:00Z">
              <w:r w:rsidRPr="003534E3">
                <w:rPr>
                  <w:noProof/>
                  <w:color w:val="FF0000"/>
                </w:rPr>
                <w:t>[{ GS</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P</w:t>
              </w:r>
              <w:r w:rsidRPr="003534E3">
                <w:fldChar w:fldCharType="end"/>
              </w:r>
              <w:r w:rsidRPr="003534E3">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41292FE0" w14:textId="77777777" w:rsidR="001E0D07" w:rsidRPr="003534E3" w:rsidRDefault="001E0D07">
            <w:pPr>
              <w:pStyle w:val="MsgTableBody"/>
              <w:spacing w:line="256" w:lineRule="auto"/>
              <w:rPr>
                <w:ins w:id="2362" w:author="Amit Popat" w:date="2022-07-11T09:56:00Z"/>
                <w:noProof/>
                <w:color w:val="FF0000"/>
              </w:rPr>
            </w:pPr>
            <w:ins w:id="2363" w:author="Amit Popat" w:date="2022-07-11T09:56: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641E82C8" w14:textId="77777777" w:rsidR="001E0D07" w:rsidRPr="003534E3" w:rsidRDefault="001E0D07">
            <w:pPr>
              <w:pStyle w:val="MsgTableBody"/>
              <w:spacing w:line="256" w:lineRule="auto"/>
              <w:jc w:val="center"/>
              <w:rPr>
                <w:ins w:id="2364" w:author="Amit Popat" w:date="2022-07-11T09:5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18C2DC4" w14:textId="77777777" w:rsidR="001E0D07" w:rsidRPr="003534E3" w:rsidRDefault="001E0D07">
            <w:pPr>
              <w:pStyle w:val="MsgTableBody"/>
              <w:spacing w:line="256" w:lineRule="auto"/>
              <w:jc w:val="center"/>
              <w:rPr>
                <w:ins w:id="2365" w:author="Amit Popat" w:date="2022-07-11T09:56:00Z"/>
                <w:noProof/>
                <w:color w:val="FF0000"/>
              </w:rPr>
            </w:pPr>
            <w:ins w:id="2366" w:author="Amit Popat" w:date="2022-07-11T09:56:00Z">
              <w:r w:rsidRPr="003534E3">
                <w:rPr>
                  <w:noProof/>
                  <w:color w:val="FF0000"/>
                </w:rPr>
                <w:t>3</w:t>
              </w:r>
            </w:ins>
          </w:p>
        </w:tc>
      </w:tr>
      <w:tr w:rsidR="001E0D07" w:rsidRPr="003534E3" w14:paraId="4946BCF4" w14:textId="77777777" w:rsidTr="001E0D07">
        <w:trPr>
          <w:jc w:val="center"/>
          <w:ins w:id="2367" w:author="Amit Popat" w:date="2022-07-11T09:56:00Z"/>
        </w:trPr>
        <w:tc>
          <w:tcPr>
            <w:tcW w:w="2882" w:type="dxa"/>
            <w:tcBorders>
              <w:top w:val="dotted" w:sz="4" w:space="0" w:color="auto"/>
              <w:left w:val="nil"/>
              <w:bottom w:val="dotted" w:sz="4" w:space="0" w:color="auto"/>
              <w:right w:val="nil"/>
            </w:tcBorders>
            <w:shd w:val="clear" w:color="auto" w:fill="FFFFFF"/>
            <w:hideMark/>
          </w:tcPr>
          <w:p w14:paraId="01E4C70C" w14:textId="77777777" w:rsidR="001E0D07" w:rsidRPr="003534E3" w:rsidRDefault="001E0D07">
            <w:pPr>
              <w:pStyle w:val="MsgTableBody"/>
              <w:spacing w:line="256" w:lineRule="auto"/>
              <w:rPr>
                <w:ins w:id="2368" w:author="Amit Popat" w:date="2022-07-11T09:56:00Z"/>
                <w:noProof/>
                <w:color w:val="FF0000"/>
              </w:rPr>
            </w:pPr>
            <w:ins w:id="2369" w:author="Amit Popat" w:date="2022-07-11T09:56:00Z">
              <w:r w:rsidRPr="003534E3">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40B4D7B9" w14:textId="77777777" w:rsidR="001E0D07" w:rsidRPr="003534E3" w:rsidRDefault="001E0D07">
            <w:pPr>
              <w:pStyle w:val="MsgTableBody"/>
              <w:spacing w:line="256" w:lineRule="auto"/>
              <w:rPr>
                <w:ins w:id="2370" w:author="Amit Popat" w:date="2022-07-11T09:56:00Z"/>
                <w:noProof/>
                <w:color w:val="FF0000"/>
              </w:rPr>
            </w:pPr>
            <w:ins w:id="2371" w:author="Amit Popat" w:date="2022-07-11T09:56: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4C4AF2B" w14:textId="77777777" w:rsidR="001E0D07" w:rsidRPr="003534E3" w:rsidRDefault="001E0D07">
            <w:pPr>
              <w:pStyle w:val="MsgTableBody"/>
              <w:spacing w:line="256" w:lineRule="auto"/>
              <w:jc w:val="center"/>
              <w:rPr>
                <w:ins w:id="2372" w:author="Amit Popat" w:date="2022-07-11T09:5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8810918" w14:textId="77777777" w:rsidR="001E0D07" w:rsidRPr="003534E3" w:rsidRDefault="001E0D07">
            <w:pPr>
              <w:pStyle w:val="MsgTableBody"/>
              <w:spacing w:line="256" w:lineRule="auto"/>
              <w:jc w:val="center"/>
              <w:rPr>
                <w:ins w:id="2373" w:author="Amit Popat" w:date="2022-07-11T09:56:00Z"/>
                <w:noProof/>
                <w:color w:val="FF0000"/>
              </w:rPr>
            </w:pPr>
            <w:ins w:id="2374" w:author="Amit Popat" w:date="2022-07-11T09:56:00Z">
              <w:r w:rsidRPr="003534E3">
                <w:rPr>
                  <w:noProof/>
                  <w:color w:val="FF0000"/>
                </w:rPr>
                <w:t>3</w:t>
              </w:r>
            </w:ins>
          </w:p>
        </w:tc>
      </w:tr>
      <w:tr w:rsidR="001E0D07" w:rsidRPr="003534E3" w14:paraId="1195B9BC" w14:textId="77777777" w:rsidTr="001E0D07">
        <w:trPr>
          <w:jc w:val="center"/>
          <w:ins w:id="2375" w:author="Amit Popat" w:date="2022-07-11T09:56:00Z"/>
        </w:trPr>
        <w:tc>
          <w:tcPr>
            <w:tcW w:w="2882" w:type="dxa"/>
            <w:tcBorders>
              <w:top w:val="dotted" w:sz="4" w:space="0" w:color="auto"/>
              <w:left w:val="nil"/>
              <w:bottom w:val="dotted" w:sz="4" w:space="0" w:color="auto"/>
              <w:right w:val="nil"/>
            </w:tcBorders>
            <w:shd w:val="clear" w:color="auto" w:fill="FFFFFF"/>
            <w:hideMark/>
          </w:tcPr>
          <w:p w14:paraId="39CBB14F" w14:textId="77777777" w:rsidR="001E0D07" w:rsidRPr="003534E3" w:rsidRDefault="001E0D07">
            <w:pPr>
              <w:pStyle w:val="MsgTableBody"/>
              <w:spacing w:line="256" w:lineRule="auto"/>
              <w:rPr>
                <w:ins w:id="2376" w:author="Amit Popat" w:date="2022-07-11T09:56:00Z"/>
                <w:noProof/>
                <w:color w:val="FF0000"/>
              </w:rPr>
            </w:pPr>
            <w:ins w:id="2377" w:author="Amit Popat" w:date="2022-07-11T09:56:00Z">
              <w:r w:rsidRPr="003534E3">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65E0747" w14:textId="2B0A60B7" w:rsidR="001E0D07" w:rsidRPr="003534E3" w:rsidRDefault="001E0D07">
            <w:pPr>
              <w:pStyle w:val="MsgTableBody"/>
              <w:spacing w:line="256" w:lineRule="auto"/>
              <w:rPr>
                <w:ins w:id="2378" w:author="Amit Popat" w:date="2022-07-11T09:56:00Z"/>
                <w:noProof/>
                <w:color w:val="FF0000"/>
              </w:rPr>
            </w:pPr>
            <w:ins w:id="2379" w:author="Amit Popat" w:date="2022-07-11T09:56:00Z">
              <w:del w:id="2380" w:author="Craig Newman" w:date="2023-07-03T08:05:00Z">
                <w:r w:rsidRPr="003534E3" w:rsidDel="004630BD">
                  <w:rPr>
                    <w:noProof/>
                    <w:color w:val="FF0000"/>
                  </w:rPr>
                  <w:delText>Sex for Clinical Use</w:delText>
                </w:r>
              </w:del>
            </w:ins>
            <w:ins w:id="2381"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704A17FD" w14:textId="77777777" w:rsidR="001E0D07" w:rsidRPr="003534E3" w:rsidRDefault="001E0D07">
            <w:pPr>
              <w:pStyle w:val="MsgTableBody"/>
              <w:spacing w:line="256" w:lineRule="auto"/>
              <w:jc w:val="center"/>
              <w:rPr>
                <w:ins w:id="2382" w:author="Amit Popat" w:date="2022-07-11T09:5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5874602" w14:textId="77777777" w:rsidR="001E0D07" w:rsidRPr="003534E3" w:rsidRDefault="001E0D07">
            <w:pPr>
              <w:pStyle w:val="MsgTableBody"/>
              <w:spacing w:line="256" w:lineRule="auto"/>
              <w:jc w:val="center"/>
              <w:rPr>
                <w:ins w:id="2383" w:author="Amit Popat" w:date="2022-07-11T09:56:00Z"/>
                <w:noProof/>
                <w:color w:val="FF0000"/>
              </w:rPr>
            </w:pPr>
            <w:ins w:id="2384" w:author="Amit Popat" w:date="2022-07-11T09:56:00Z">
              <w:r w:rsidRPr="003534E3">
                <w:rPr>
                  <w:noProof/>
                  <w:color w:val="FF0000"/>
                </w:rPr>
                <w:t>3</w:t>
              </w:r>
            </w:ins>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21CC4B1"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4B48EB"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8396305" w14:textId="77777777" w:rsidR="000106B4" w:rsidRDefault="000106B4" w:rsidP="000106B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2C98963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70521" w14:textId="77777777" w:rsidR="000106B4" w:rsidRDefault="000106B4" w:rsidP="000106B4">
            <w:pPr>
              <w:pStyle w:val="MsgTableBody"/>
              <w:jc w:val="cente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E165AE" w:rsidRPr="003534E3" w14:paraId="64C38EC4" w14:textId="77777777" w:rsidTr="00F8714F">
        <w:trPr>
          <w:jc w:val="center"/>
          <w:ins w:id="2385" w:author="Amit Popat" w:date="2022-07-11T10:33:00Z"/>
        </w:trPr>
        <w:tc>
          <w:tcPr>
            <w:tcW w:w="2882" w:type="dxa"/>
            <w:tcBorders>
              <w:top w:val="dotted" w:sz="4" w:space="0" w:color="auto"/>
              <w:left w:val="nil"/>
              <w:bottom w:val="dotted" w:sz="4" w:space="0" w:color="auto"/>
              <w:right w:val="nil"/>
            </w:tcBorders>
            <w:shd w:val="clear" w:color="auto" w:fill="FFFFFF"/>
          </w:tcPr>
          <w:p w14:paraId="4B884B67" w14:textId="77777777" w:rsidR="00E165AE" w:rsidRPr="003534E3" w:rsidRDefault="00E165AE" w:rsidP="00F8714F">
            <w:pPr>
              <w:pStyle w:val="MsgTableBody"/>
              <w:spacing w:line="256" w:lineRule="auto"/>
              <w:rPr>
                <w:ins w:id="2386" w:author="Amit Popat" w:date="2022-07-11T10:33:00Z"/>
                <w:noProof/>
                <w:color w:val="FF0000"/>
              </w:rPr>
            </w:pPr>
            <w:ins w:id="2387" w:author="Amit Popat" w:date="2022-07-11T10:33:00Z">
              <w:r w:rsidRPr="003534E3">
                <w:rPr>
                  <w:noProof/>
                </w:rPr>
                <w:t>[{</w:t>
              </w:r>
            </w:ins>
          </w:p>
        </w:tc>
        <w:tc>
          <w:tcPr>
            <w:tcW w:w="4321" w:type="dxa"/>
            <w:tcBorders>
              <w:top w:val="dotted" w:sz="4" w:space="0" w:color="auto"/>
              <w:left w:val="nil"/>
              <w:bottom w:val="dotted" w:sz="4" w:space="0" w:color="auto"/>
              <w:right w:val="nil"/>
            </w:tcBorders>
            <w:shd w:val="clear" w:color="auto" w:fill="FFFFFF"/>
          </w:tcPr>
          <w:p w14:paraId="46C17A2C" w14:textId="77777777" w:rsidR="00E165AE" w:rsidRPr="003534E3" w:rsidRDefault="00E165AE" w:rsidP="00F8714F">
            <w:pPr>
              <w:pStyle w:val="MsgTableBody"/>
              <w:spacing w:line="256" w:lineRule="auto"/>
              <w:rPr>
                <w:ins w:id="2388" w:author="Amit Popat" w:date="2022-07-11T10:33:00Z"/>
                <w:noProof/>
                <w:color w:val="FF0000"/>
              </w:rPr>
            </w:pPr>
            <w:ins w:id="2389" w:author="Amit Popat" w:date="2022-07-11T10:33:00Z">
              <w:r w:rsidRPr="003534E3">
                <w:rPr>
                  <w:noProof/>
                </w:rPr>
                <w:t>--- NEXT_OF_KIN begin</w:t>
              </w:r>
            </w:ins>
          </w:p>
        </w:tc>
        <w:tc>
          <w:tcPr>
            <w:tcW w:w="864" w:type="dxa"/>
            <w:tcBorders>
              <w:top w:val="dotted" w:sz="4" w:space="0" w:color="auto"/>
              <w:left w:val="nil"/>
              <w:bottom w:val="dotted" w:sz="4" w:space="0" w:color="auto"/>
              <w:right w:val="nil"/>
            </w:tcBorders>
            <w:shd w:val="clear" w:color="auto" w:fill="FFFFFF"/>
          </w:tcPr>
          <w:p w14:paraId="0778B5F7" w14:textId="77777777" w:rsidR="00E165AE" w:rsidRPr="003534E3" w:rsidRDefault="00E165AE" w:rsidP="00F8714F">
            <w:pPr>
              <w:pStyle w:val="MsgTableBody"/>
              <w:spacing w:line="256" w:lineRule="auto"/>
              <w:jc w:val="center"/>
              <w:rPr>
                <w:ins w:id="2390" w:author="Amit Popat" w:date="2022-07-11T10:33:00Z"/>
                <w:noProof/>
                <w:color w:val="FF0000"/>
              </w:rPr>
            </w:pPr>
          </w:p>
        </w:tc>
        <w:tc>
          <w:tcPr>
            <w:tcW w:w="1008" w:type="dxa"/>
            <w:tcBorders>
              <w:top w:val="dotted" w:sz="4" w:space="0" w:color="auto"/>
              <w:left w:val="nil"/>
              <w:bottom w:val="dotted" w:sz="4" w:space="0" w:color="auto"/>
              <w:right w:val="nil"/>
            </w:tcBorders>
            <w:shd w:val="clear" w:color="auto" w:fill="FFFFFF"/>
          </w:tcPr>
          <w:p w14:paraId="3CE97F40" w14:textId="77777777" w:rsidR="00E165AE" w:rsidRPr="003534E3" w:rsidRDefault="00E165AE" w:rsidP="00F8714F">
            <w:pPr>
              <w:pStyle w:val="MsgTableBody"/>
              <w:spacing w:line="256" w:lineRule="auto"/>
              <w:jc w:val="center"/>
              <w:rPr>
                <w:ins w:id="2391" w:author="Amit Popat" w:date="2022-07-11T10:33:00Z"/>
                <w:noProof/>
                <w:color w:val="FF0000"/>
              </w:rPr>
            </w:pPr>
          </w:p>
        </w:tc>
      </w:tr>
      <w:tr w:rsidR="00E165AE" w:rsidRPr="003534E3" w14:paraId="317263F1" w14:textId="77777777" w:rsidTr="00F8714F">
        <w:tblPrEx>
          <w:tblLook w:val="0000" w:firstRow="0" w:lastRow="0" w:firstColumn="0" w:lastColumn="0" w:noHBand="0" w:noVBand="0"/>
        </w:tblPrEx>
        <w:trPr>
          <w:jc w:val="center"/>
          <w:ins w:id="2392" w:author="Amit Popat" w:date="2022-07-11T10:33:00Z"/>
        </w:trPr>
        <w:tc>
          <w:tcPr>
            <w:tcW w:w="2882" w:type="dxa"/>
            <w:tcBorders>
              <w:top w:val="dotted" w:sz="4" w:space="0" w:color="auto"/>
              <w:left w:val="nil"/>
              <w:bottom w:val="dotted" w:sz="4" w:space="0" w:color="auto"/>
              <w:right w:val="nil"/>
            </w:tcBorders>
            <w:shd w:val="clear" w:color="auto" w:fill="FFFFFF"/>
          </w:tcPr>
          <w:p w14:paraId="3D48F136" w14:textId="77777777" w:rsidR="00E165AE" w:rsidRPr="003534E3" w:rsidRDefault="00E165AE" w:rsidP="00F8714F">
            <w:pPr>
              <w:pStyle w:val="MsgTableBody"/>
              <w:rPr>
                <w:ins w:id="2393" w:author="Amit Popat" w:date="2022-07-11T10:33:00Z"/>
                <w:noProof/>
              </w:rPr>
            </w:pPr>
            <w:ins w:id="2394" w:author="Amit Popat" w:date="2022-07-11T10:33:00Z">
              <w:r w:rsidRPr="003534E3">
                <w:rPr>
                  <w:noProof/>
                </w:rPr>
                <w:t xml:space="preserve">     </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rPr>
                <w:t>NK1</w:t>
              </w:r>
              <w:r w:rsidRPr="003534E3">
                <w:fldChar w:fldCharType="end"/>
              </w:r>
              <w:r w:rsidRPr="003534E3">
                <w:rPr>
                  <w:noProof/>
                </w:rPr>
                <w:t xml:space="preserve">   </w:t>
              </w:r>
            </w:ins>
          </w:p>
        </w:tc>
        <w:tc>
          <w:tcPr>
            <w:tcW w:w="4321" w:type="dxa"/>
            <w:tcBorders>
              <w:top w:val="dotted" w:sz="4" w:space="0" w:color="auto"/>
              <w:left w:val="nil"/>
              <w:bottom w:val="dotted" w:sz="4" w:space="0" w:color="auto"/>
              <w:right w:val="nil"/>
            </w:tcBorders>
            <w:shd w:val="clear" w:color="auto" w:fill="FFFFFF"/>
          </w:tcPr>
          <w:p w14:paraId="325A6FB2" w14:textId="77777777" w:rsidR="00E165AE" w:rsidRPr="003534E3" w:rsidRDefault="00E165AE" w:rsidP="00F8714F">
            <w:pPr>
              <w:pStyle w:val="MsgTableBody"/>
              <w:rPr>
                <w:ins w:id="2395" w:author="Amit Popat" w:date="2022-07-11T10:33:00Z"/>
                <w:noProof/>
              </w:rPr>
            </w:pPr>
            <w:ins w:id="2396" w:author="Amit Popat" w:date="2022-07-11T10:33:00Z">
              <w:r w:rsidRPr="003534E3">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527BD9A7" w14:textId="77777777" w:rsidR="00E165AE" w:rsidRPr="003534E3" w:rsidRDefault="00E165AE" w:rsidP="00F8714F">
            <w:pPr>
              <w:pStyle w:val="MsgTableBody"/>
              <w:jc w:val="center"/>
              <w:rPr>
                <w:ins w:id="2397" w:author="Amit Popat" w:date="2022-07-11T10:33:00Z"/>
                <w:noProof/>
              </w:rPr>
            </w:pPr>
          </w:p>
        </w:tc>
        <w:tc>
          <w:tcPr>
            <w:tcW w:w="1008" w:type="dxa"/>
            <w:tcBorders>
              <w:top w:val="dotted" w:sz="4" w:space="0" w:color="auto"/>
              <w:left w:val="nil"/>
              <w:bottom w:val="dotted" w:sz="4" w:space="0" w:color="auto"/>
              <w:right w:val="nil"/>
            </w:tcBorders>
            <w:shd w:val="clear" w:color="auto" w:fill="FFFFFF"/>
          </w:tcPr>
          <w:p w14:paraId="7459BB46" w14:textId="77777777" w:rsidR="00E165AE" w:rsidRPr="003534E3" w:rsidRDefault="00E165AE" w:rsidP="00F8714F">
            <w:pPr>
              <w:pStyle w:val="MsgTableBody"/>
              <w:jc w:val="center"/>
              <w:rPr>
                <w:ins w:id="2398" w:author="Amit Popat" w:date="2022-07-11T10:33:00Z"/>
                <w:noProof/>
              </w:rPr>
            </w:pPr>
            <w:ins w:id="2399" w:author="Amit Popat" w:date="2022-07-11T10:33:00Z">
              <w:r w:rsidRPr="003534E3">
                <w:rPr>
                  <w:noProof/>
                </w:rPr>
                <w:t>3</w:t>
              </w:r>
            </w:ins>
          </w:p>
        </w:tc>
      </w:tr>
      <w:tr w:rsidR="00E165AE" w:rsidRPr="003534E3" w14:paraId="5C780534" w14:textId="77777777" w:rsidTr="00F8714F">
        <w:trPr>
          <w:jc w:val="center"/>
          <w:ins w:id="2400" w:author="Amit Popat" w:date="2022-07-11T10:33:00Z"/>
        </w:trPr>
        <w:tc>
          <w:tcPr>
            <w:tcW w:w="2882" w:type="dxa"/>
            <w:tcBorders>
              <w:top w:val="dotted" w:sz="4" w:space="0" w:color="auto"/>
              <w:left w:val="nil"/>
              <w:bottom w:val="dotted" w:sz="4" w:space="0" w:color="auto"/>
              <w:right w:val="nil"/>
            </w:tcBorders>
            <w:shd w:val="clear" w:color="auto" w:fill="FFFFFF"/>
            <w:hideMark/>
          </w:tcPr>
          <w:p w14:paraId="0C70E39B" w14:textId="77777777" w:rsidR="00E165AE" w:rsidRPr="003534E3" w:rsidRDefault="00E165AE" w:rsidP="00F8714F">
            <w:pPr>
              <w:pStyle w:val="MsgTableBody"/>
              <w:spacing w:line="256" w:lineRule="auto"/>
              <w:rPr>
                <w:ins w:id="2401" w:author="Amit Popat" w:date="2022-07-11T10:33:00Z"/>
                <w:noProof/>
                <w:color w:val="FF0000"/>
              </w:rPr>
            </w:pPr>
            <w:ins w:id="2402" w:author="Amit Popat" w:date="2022-07-11T10:33:00Z">
              <w:r w:rsidRPr="003534E3">
                <w:rPr>
                  <w:noProof/>
                  <w:color w:val="FF0000"/>
                </w:rPr>
                <w:t xml:space="preserve">    [{ </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GSP</w:t>
              </w:r>
              <w:r w:rsidRPr="003534E3">
                <w:fldChar w:fldCharType="end"/>
              </w:r>
              <w:r w:rsidRPr="003534E3">
                <w:rPr>
                  <w:color w:val="FF0000"/>
                </w:rPr>
                <w:t xml:space="preserve"> }</w:t>
              </w:r>
              <w:r w:rsidRPr="003534E3">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1D8569F" w14:textId="77777777" w:rsidR="00E165AE" w:rsidRPr="003534E3" w:rsidRDefault="00E165AE" w:rsidP="00F8714F">
            <w:pPr>
              <w:pStyle w:val="MsgTableBody"/>
              <w:spacing w:line="256" w:lineRule="auto"/>
              <w:rPr>
                <w:ins w:id="2403" w:author="Amit Popat" w:date="2022-07-11T10:33:00Z"/>
                <w:noProof/>
                <w:color w:val="FF0000"/>
              </w:rPr>
            </w:pPr>
            <w:ins w:id="2404" w:author="Amit Popat" w:date="2022-07-11T10:33: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37FFD22" w14:textId="77777777" w:rsidR="00E165AE" w:rsidRPr="003534E3" w:rsidRDefault="00E165AE" w:rsidP="00F8714F">
            <w:pPr>
              <w:pStyle w:val="MsgTableBody"/>
              <w:spacing w:line="256" w:lineRule="auto"/>
              <w:jc w:val="center"/>
              <w:rPr>
                <w:ins w:id="2405" w:author="Amit Popat" w:date="2022-07-11T10:33: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01EE65B" w14:textId="77777777" w:rsidR="00E165AE" w:rsidRPr="003534E3" w:rsidRDefault="00E165AE" w:rsidP="00F8714F">
            <w:pPr>
              <w:pStyle w:val="MsgTableBody"/>
              <w:spacing w:line="256" w:lineRule="auto"/>
              <w:jc w:val="center"/>
              <w:rPr>
                <w:ins w:id="2406" w:author="Amit Popat" w:date="2022-07-11T10:33:00Z"/>
                <w:noProof/>
                <w:color w:val="FF0000"/>
              </w:rPr>
            </w:pPr>
            <w:ins w:id="2407" w:author="Amit Popat" w:date="2022-07-11T10:33:00Z">
              <w:r w:rsidRPr="003534E3">
                <w:rPr>
                  <w:noProof/>
                  <w:color w:val="FF0000"/>
                </w:rPr>
                <w:t>3</w:t>
              </w:r>
            </w:ins>
          </w:p>
        </w:tc>
      </w:tr>
      <w:tr w:rsidR="00E165AE" w:rsidRPr="003534E3" w14:paraId="7077170B" w14:textId="77777777" w:rsidTr="00F8714F">
        <w:trPr>
          <w:jc w:val="center"/>
          <w:ins w:id="2408" w:author="Amit Popat" w:date="2022-07-11T10:33:00Z"/>
        </w:trPr>
        <w:tc>
          <w:tcPr>
            <w:tcW w:w="2882" w:type="dxa"/>
            <w:tcBorders>
              <w:top w:val="dotted" w:sz="4" w:space="0" w:color="auto"/>
              <w:left w:val="nil"/>
              <w:bottom w:val="dotted" w:sz="4" w:space="0" w:color="auto"/>
              <w:right w:val="nil"/>
            </w:tcBorders>
            <w:shd w:val="clear" w:color="auto" w:fill="FFFFFF"/>
            <w:hideMark/>
          </w:tcPr>
          <w:p w14:paraId="036C750F" w14:textId="77777777" w:rsidR="00E165AE" w:rsidRPr="003534E3" w:rsidRDefault="00E165AE" w:rsidP="00F8714F">
            <w:pPr>
              <w:pStyle w:val="MsgTableBody"/>
              <w:spacing w:line="256" w:lineRule="auto"/>
              <w:rPr>
                <w:ins w:id="2409" w:author="Amit Popat" w:date="2022-07-11T10:33:00Z"/>
                <w:noProof/>
                <w:color w:val="FF0000"/>
              </w:rPr>
            </w:pPr>
            <w:ins w:id="2410" w:author="Amit Popat" w:date="2022-07-11T10:33:00Z">
              <w:r w:rsidRPr="003534E3">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72D379C4" w14:textId="77777777" w:rsidR="00E165AE" w:rsidRPr="003534E3" w:rsidRDefault="00E165AE" w:rsidP="00F8714F">
            <w:pPr>
              <w:pStyle w:val="MsgTableBody"/>
              <w:spacing w:line="256" w:lineRule="auto"/>
              <w:rPr>
                <w:ins w:id="2411" w:author="Amit Popat" w:date="2022-07-11T10:33:00Z"/>
                <w:noProof/>
                <w:color w:val="FF0000"/>
              </w:rPr>
            </w:pPr>
            <w:ins w:id="2412" w:author="Amit Popat" w:date="2022-07-11T10:33: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5F352AF" w14:textId="77777777" w:rsidR="00E165AE" w:rsidRPr="003534E3" w:rsidRDefault="00E165AE" w:rsidP="00F8714F">
            <w:pPr>
              <w:pStyle w:val="MsgTableBody"/>
              <w:spacing w:line="256" w:lineRule="auto"/>
              <w:jc w:val="center"/>
              <w:rPr>
                <w:ins w:id="2413" w:author="Amit Popat" w:date="2022-07-11T10:33: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2B7CE6D" w14:textId="77777777" w:rsidR="00E165AE" w:rsidRPr="003534E3" w:rsidRDefault="00E165AE" w:rsidP="00F8714F">
            <w:pPr>
              <w:pStyle w:val="MsgTableBody"/>
              <w:spacing w:line="256" w:lineRule="auto"/>
              <w:jc w:val="center"/>
              <w:rPr>
                <w:ins w:id="2414" w:author="Amit Popat" w:date="2022-07-11T10:33:00Z"/>
                <w:noProof/>
                <w:color w:val="FF0000"/>
              </w:rPr>
            </w:pPr>
            <w:ins w:id="2415" w:author="Amit Popat" w:date="2022-07-11T10:33:00Z">
              <w:r w:rsidRPr="003534E3">
                <w:rPr>
                  <w:noProof/>
                  <w:color w:val="FF0000"/>
                </w:rPr>
                <w:t>3</w:t>
              </w:r>
            </w:ins>
          </w:p>
        </w:tc>
      </w:tr>
      <w:tr w:rsidR="00E165AE" w:rsidRPr="003534E3" w14:paraId="7ED5F8E8" w14:textId="77777777" w:rsidTr="00F8714F">
        <w:trPr>
          <w:jc w:val="center"/>
          <w:ins w:id="2416" w:author="Amit Popat" w:date="2022-07-11T10:33:00Z"/>
        </w:trPr>
        <w:tc>
          <w:tcPr>
            <w:tcW w:w="2882" w:type="dxa"/>
            <w:tcBorders>
              <w:top w:val="dotted" w:sz="4" w:space="0" w:color="auto"/>
              <w:left w:val="nil"/>
              <w:bottom w:val="dotted" w:sz="4" w:space="0" w:color="auto"/>
              <w:right w:val="nil"/>
            </w:tcBorders>
            <w:shd w:val="clear" w:color="auto" w:fill="FFFFFF"/>
          </w:tcPr>
          <w:p w14:paraId="23BBECF8" w14:textId="77777777" w:rsidR="00E165AE" w:rsidRPr="003534E3" w:rsidRDefault="00E165AE" w:rsidP="00F8714F">
            <w:pPr>
              <w:pStyle w:val="MsgTableBody"/>
              <w:spacing w:line="256" w:lineRule="auto"/>
              <w:rPr>
                <w:ins w:id="2417" w:author="Amit Popat" w:date="2022-07-11T10:33:00Z"/>
                <w:noProof/>
                <w:color w:val="FF0000"/>
              </w:rPr>
            </w:pPr>
            <w:ins w:id="2418" w:author="Amit Popat" w:date="2022-07-11T10:33:00Z">
              <w:r w:rsidRPr="003534E3">
                <w:rPr>
                  <w:noProof/>
                </w:rPr>
                <w:t>}]</w:t>
              </w:r>
            </w:ins>
          </w:p>
        </w:tc>
        <w:tc>
          <w:tcPr>
            <w:tcW w:w="4321" w:type="dxa"/>
            <w:tcBorders>
              <w:top w:val="dotted" w:sz="4" w:space="0" w:color="auto"/>
              <w:left w:val="nil"/>
              <w:bottom w:val="dotted" w:sz="4" w:space="0" w:color="auto"/>
              <w:right w:val="nil"/>
            </w:tcBorders>
            <w:shd w:val="clear" w:color="auto" w:fill="FFFFFF"/>
          </w:tcPr>
          <w:p w14:paraId="7B7EB630" w14:textId="77777777" w:rsidR="00E165AE" w:rsidRPr="003534E3" w:rsidRDefault="00E165AE" w:rsidP="00F8714F">
            <w:pPr>
              <w:pStyle w:val="MsgTableBody"/>
              <w:spacing w:line="256" w:lineRule="auto"/>
              <w:rPr>
                <w:ins w:id="2419" w:author="Amit Popat" w:date="2022-07-11T10:33:00Z"/>
                <w:noProof/>
                <w:color w:val="FF0000"/>
              </w:rPr>
            </w:pPr>
            <w:ins w:id="2420" w:author="Amit Popat" w:date="2022-07-11T10:33:00Z">
              <w:r w:rsidRPr="003534E3">
                <w:rPr>
                  <w:noProof/>
                </w:rPr>
                <w:t>--- NEXT_OF_KIN end</w:t>
              </w:r>
            </w:ins>
          </w:p>
        </w:tc>
        <w:tc>
          <w:tcPr>
            <w:tcW w:w="864" w:type="dxa"/>
            <w:tcBorders>
              <w:top w:val="dotted" w:sz="4" w:space="0" w:color="auto"/>
              <w:left w:val="nil"/>
              <w:bottom w:val="dotted" w:sz="4" w:space="0" w:color="auto"/>
              <w:right w:val="nil"/>
            </w:tcBorders>
            <w:shd w:val="clear" w:color="auto" w:fill="FFFFFF"/>
          </w:tcPr>
          <w:p w14:paraId="4720564F" w14:textId="77777777" w:rsidR="00E165AE" w:rsidRPr="003534E3" w:rsidRDefault="00E165AE" w:rsidP="00F8714F">
            <w:pPr>
              <w:pStyle w:val="MsgTableBody"/>
              <w:spacing w:line="256" w:lineRule="auto"/>
              <w:jc w:val="center"/>
              <w:rPr>
                <w:ins w:id="2421" w:author="Amit Popat" w:date="2022-07-11T10:33:00Z"/>
                <w:noProof/>
                <w:color w:val="FF0000"/>
              </w:rPr>
            </w:pPr>
          </w:p>
        </w:tc>
        <w:tc>
          <w:tcPr>
            <w:tcW w:w="1008" w:type="dxa"/>
            <w:tcBorders>
              <w:top w:val="dotted" w:sz="4" w:space="0" w:color="auto"/>
              <w:left w:val="nil"/>
              <w:bottom w:val="dotted" w:sz="4" w:space="0" w:color="auto"/>
              <w:right w:val="nil"/>
            </w:tcBorders>
            <w:shd w:val="clear" w:color="auto" w:fill="FFFFFF"/>
          </w:tcPr>
          <w:p w14:paraId="3E9BECBE" w14:textId="77777777" w:rsidR="00E165AE" w:rsidRPr="003534E3" w:rsidRDefault="00E165AE" w:rsidP="00F8714F">
            <w:pPr>
              <w:pStyle w:val="MsgTableBody"/>
              <w:spacing w:line="256" w:lineRule="auto"/>
              <w:jc w:val="center"/>
              <w:rPr>
                <w:ins w:id="2422" w:author="Amit Popat" w:date="2022-07-11T10:33:00Z"/>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0106B4" w:rsidRPr="003534E3" w:rsidDel="00E165AE" w14:paraId="68D06A84" w14:textId="60A48DE9" w:rsidTr="004E2DAA">
        <w:trPr>
          <w:cnfStyle w:val="100000000000" w:firstRow="1" w:lastRow="0" w:firstColumn="0" w:lastColumn="0" w:oddVBand="0" w:evenVBand="0" w:oddHBand="0" w:evenHBand="0" w:firstRowFirstColumn="0" w:firstRowLastColumn="0" w:lastRowFirstColumn="0" w:lastRowLastColumn="0"/>
          <w:jc w:val="center"/>
          <w:del w:id="2423" w:author="Amit Popat" w:date="2022-07-11T10:34:00Z"/>
        </w:trPr>
        <w:tc>
          <w:tcPr>
            <w:tcW w:w="2880" w:type="dxa"/>
            <w:tcBorders>
              <w:top w:val="dotted" w:sz="4" w:space="0" w:color="auto"/>
              <w:left w:val="nil"/>
              <w:bottom w:val="dotted" w:sz="4" w:space="0" w:color="auto"/>
              <w:right w:val="nil"/>
            </w:tcBorders>
            <w:shd w:val="clear" w:color="auto" w:fill="FFFFFF"/>
          </w:tcPr>
          <w:p w14:paraId="74B27DF5" w14:textId="60080DCF" w:rsidR="000106B4" w:rsidRPr="003534E3" w:rsidDel="00E165AE" w:rsidRDefault="000106B4" w:rsidP="000106B4">
            <w:pPr>
              <w:pStyle w:val="MsgTableBody"/>
              <w:rPr>
                <w:del w:id="2424" w:author="Amit Popat" w:date="2022-07-11T10:34:00Z"/>
              </w:rPr>
            </w:pPr>
            <w:del w:id="2425" w:author="Amit Popat" w:date="2022-07-11T10:34:00Z">
              <w:r w:rsidRPr="003534E3" w:rsidDel="00E165AE">
                <w:delText>[{NK1}]</w:delText>
              </w:r>
            </w:del>
          </w:p>
        </w:tc>
        <w:tc>
          <w:tcPr>
            <w:tcW w:w="4320" w:type="dxa"/>
            <w:tcBorders>
              <w:top w:val="dotted" w:sz="4" w:space="0" w:color="auto"/>
              <w:left w:val="nil"/>
              <w:bottom w:val="dotted" w:sz="4" w:space="0" w:color="auto"/>
              <w:right w:val="nil"/>
            </w:tcBorders>
            <w:shd w:val="clear" w:color="auto" w:fill="FFFFFF"/>
          </w:tcPr>
          <w:p w14:paraId="7E972107" w14:textId="097EF83D" w:rsidR="000106B4" w:rsidRPr="003534E3" w:rsidDel="00E165AE" w:rsidRDefault="000106B4" w:rsidP="000106B4">
            <w:pPr>
              <w:pStyle w:val="MsgTableBody"/>
              <w:rPr>
                <w:del w:id="2426" w:author="Amit Popat" w:date="2022-07-11T10:34:00Z"/>
              </w:rPr>
            </w:pPr>
            <w:del w:id="2427" w:author="Amit Popat" w:date="2022-07-11T10:34:00Z">
              <w:r w:rsidRPr="003534E3" w:rsidDel="00E165AE">
                <w:delText>Next of Kin / Associated Parties</w:delText>
              </w:r>
            </w:del>
          </w:p>
        </w:tc>
        <w:tc>
          <w:tcPr>
            <w:tcW w:w="864" w:type="dxa"/>
            <w:tcBorders>
              <w:top w:val="dotted" w:sz="4" w:space="0" w:color="auto"/>
              <w:left w:val="nil"/>
              <w:bottom w:val="dotted" w:sz="4" w:space="0" w:color="auto"/>
              <w:right w:val="nil"/>
            </w:tcBorders>
            <w:shd w:val="clear" w:color="auto" w:fill="FFFFFF"/>
          </w:tcPr>
          <w:p w14:paraId="06DB01A8" w14:textId="6705E84A" w:rsidR="000106B4" w:rsidRPr="003534E3" w:rsidDel="00E165AE" w:rsidRDefault="000106B4" w:rsidP="000106B4">
            <w:pPr>
              <w:pStyle w:val="MsgTableBody"/>
              <w:jc w:val="center"/>
              <w:rPr>
                <w:del w:id="2428" w:author="Amit Popat" w:date="2022-07-11T10:34:00Z"/>
              </w:rPr>
            </w:pPr>
          </w:p>
        </w:tc>
        <w:tc>
          <w:tcPr>
            <w:tcW w:w="1008" w:type="dxa"/>
            <w:tcBorders>
              <w:top w:val="dotted" w:sz="4" w:space="0" w:color="auto"/>
              <w:left w:val="nil"/>
              <w:bottom w:val="dotted" w:sz="4" w:space="0" w:color="auto"/>
              <w:right w:val="nil"/>
            </w:tcBorders>
            <w:shd w:val="clear" w:color="auto" w:fill="FFFFFF"/>
          </w:tcPr>
          <w:p w14:paraId="1ADB441A" w14:textId="5E118191" w:rsidR="000106B4" w:rsidRPr="003534E3" w:rsidDel="00E165AE" w:rsidRDefault="000106B4" w:rsidP="000106B4">
            <w:pPr>
              <w:pStyle w:val="MsgTableBody"/>
              <w:jc w:val="center"/>
              <w:rPr>
                <w:del w:id="2429" w:author="Amit Popat" w:date="2022-07-11T10:34:00Z"/>
              </w:rPr>
            </w:pPr>
            <w:del w:id="2430" w:author="Amit Popat" w:date="2022-07-11T10:34:00Z">
              <w:r w:rsidRPr="003534E3" w:rsidDel="00E165AE">
                <w:delText>3</w:delText>
              </w:r>
            </w:del>
          </w:p>
        </w:tc>
      </w:tr>
      <w:tr w:rsidR="004E2DAA" w:rsidRPr="00573AF5" w14:paraId="48E1B7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933853"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0E490FC" w14:textId="77777777" w:rsidR="000106B4" w:rsidRDefault="000106B4" w:rsidP="000106B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2B9ADC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025E1F" w14:textId="77777777" w:rsidR="000106B4" w:rsidRDefault="000106B4" w:rsidP="000106B4">
            <w:pPr>
              <w:pStyle w:val="MsgTableBody"/>
              <w:jc w:val="center"/>
            </w:pPr>
          </w:p>
        </w:tc>
      </w:tr>
      <w:tr w:rsidR="000106B4" w:rsidRPr="00573AF5" w14:paraId="7612089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64AC861" w14:textId="77777777" w:rsidR="000106B4" w:rsidRDefault="000106B4" w:rsidP="000106B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4DF60143" w14:textId="77777777" w:rsidR="000106B4" w:rsidRDefault="000106B4" w:rsidP="000106B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719B40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14D3E6" w14:textId="77777777" w:rsidR="000106B4" w:rsidRDefault="000106B4" w:rsidP="000106B4">
            <w:pPr>
              <w:pStyle w:val="MsgTableBody"/>
              <w:jc w:val="center"/>
            </w:pPr>
            <w:r>
              <w:t>6</w:t>
            </w:r>
          </w:p>
        </w:tc>
      </w:tr>
      <w:tr w:rsidR="004E2DAA" w:rsidRPr="00573AF5" w14:paraId="7844B1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DFF081" w14:textId="77777777" w:rsidR="000106B4" w:rsidRDefault="000106B4" w:rsidP="000106B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1A5D81" w14:textId="77777777" w:rsidR="000106B4" w:rsidRDefault="000106B4" w:rsidP="000106B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C81F32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92DF5" w14:textId="77777777" w:rsidR="000106B4" w:rsidRDefault="000106B4" w:rsidP="000106B4">
            <w:pPr>
              <w:pStyle w:val="MsgTableBody"/>
              <w:jc w:val="center"/>
            </w:pPr>
            <w:r>
              <w:t>6</w:t>
            </w:r>
          </w:p>
        </w:tc>
      </w:tr>
      <w:tr w:rsidR="000106B4" w:rsidRPr="00573AF5" w14:paraId="421CB7E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6895BF" w14:textId="77777777" w:rsidR="000106B4" w:rsidRDefault="000106B4" w:rsidP="000106B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0D45B19B" w14:textId="77777777" w:rsidR="000106B4" w:rsidRDefault="000106B4" w:rsidP="000106B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45BB4C7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1642C" w14:textId="77777777" w:rsidR="000106B4" w:rsidRDefault="000106B4" w:rsidP="000106B4">
            <w:pPr>
              <w:pStyle w:val="MsgTableBody"/>
              <w:jc w:val="center"/>
            </w:pPr>
            <w:r>
              <w:t>6</w:t>
            </w:r>
          </w:p>
        </w:tc>
      </w:tr>
      <w:tr w:rsidR="004E2DAA" w:rsidRPr="00573AF5" w14:paraId="216370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C75961"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4BCB6E2" w14:textId="77777777" w:rsidR="000106B4" w:rsidRDefault="000106B4" w:rsidP="000106B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26C0AB0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D3A53" w14:textId="77777777" w:rsidR="000106B4" w:rsidRDefault="000106B4" w:rsidP="000106B4">
            <w:pPr>
              <w:pStyle w:val="MsgTableBody"/>
              <w:jc w:val="center"/>
            </w:pPr>
          </w:p>
        </w:tc>
      </w:tr>
      <w:tr w:rsidR="000106B4" w:rsidRPr="00573AF5" w14:paraId="75BDE0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E92D1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274E104" w14:textId="77777777" w:rsidR="000106B4" w:rsidRDefault="000106B4" w:rsidP="000106B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68E93F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446404" w14:textId="77777777" w:rsidR="000106B4" w:rsidRDefault="000106B4" w:rsidP="000106B4">
            <w:pPr>
              <w:pStyle w:val="MsgTableBody"/>
              <w:jc w:val="center"/>
            </w:pPr>
          </w:p>
        </w:tc>
      </w:tr>
      <w:tr w:rsidR="004E2DAA" w:rsidRPr="00573AF5" w14:paraId="1034C8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47EF3E" w14:textId="77777777" w:rsidR="000106B4" w:rsidRDefault="000106B4" w:rsidP="000106B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32B1E5AE" w14:textId="77777777" w:rsidR="000106B4" w:rsidRDefault="000106B4" w:rsidP="000106B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DC51AF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A8CFB3" w14:textId="77777777" w:rsidR="000106B4" w:rsidRDefault="000106B4" w:rsidP="000106B4">
            <w:pPr>
              <w:pStyle w:val="MsgTableBody"/>
              <w:jc w:val="center"/>
            </w:pPr>
            <w:r>
              <w:t>10</w:t>
            </w:r>
          </w:p>
        </w:tc>
      </w:tr>
      <w:tr w:rsidR="000106B4" w:rsidRPr="00573AF5" w14:paraId="0DCAF8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02016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FCFE12" w14:textId="77777777" w:rsidR="000106B4" w:rsidRDefault="000106B4" w:rsidP="000106B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63ABEC1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8C98B3" w14:textId="77777777" w:rsidR="000106B4" w:rsidRDefault="000106B4" w:rsidP="000106B4">
            <w:pPr>
              <w:pStyle w:val="MsgTableBody"/>
              <w:jc w:val="center"/>
            </w:pPr>
          </w:p>
        </w:tc>
      </w:tr>
      <w:tr w:rsidR="004E2DAA" w:rsidRPr="00573AF5" w14:paraId="4E9E8F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A368D3" w14:textId="77777777" w:rsidR="000106B4" w:rsidRDefault="000106B4" w:rsidP="000106B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1DF946DD" w14:textId="77777777" w:rsidR="000106B4" w:rsidRDefault="000106B4" w:rsidP="000106B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7F20487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85E83" w14:textId="77777777" w:rsidR="000106B4" w:rsidRDefault="000106B4" w:rsidP="000106B4">
            <w:pPr>
              <w:pStyle w:val="MsgTableBody"/>
              <w:jc w:val="center"/>
            </w:pPr>
            <w:r>
              <w:t>10</w:t>
            </w:r>
          </w:p>
        </w:tc>
      </w:tr>
      <w:tr w:rsidR="000106B4" w:rsidRPr="00573AF5" w14:paraId="6BA9765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F1E9A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9E3C7B" w14:textId="77777777" w:rsidR="000106B4" w:rsidRDefault="000106B4" w:rsidP="000106B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B83221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BF72F2" w14:textId="77777777" w:rsidR="000106B4" w:rsidRDefault="000106B4" w:rsidP="000106B4">
            <w:pPr>
              <w:pStyle w:val="MsgTableBody"/>
              <w:jc w:val="center"/>
            </w:pPr>
          </w:p>
        </w:tc>
      </w:tr>
      <w:tr w:rsidR="004E2DAA" w:rsidRPr="00573AF5" w14:paraId="391A5C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2EE6CA"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558A9ED" w14:textId="77777777" w:rsidR="000106B4" w:rsidRDefault="000106B4" w:rsidP="000106B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57BBB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47071" w14:textId="77777777" w:rsidR="000106B4" w:rsidRDefault="000106B4" w:rsidP="000106B4">
            <w:pPr>
              <w:pStyle w:val="MsgTableBody"/>
              <w:jc w:val="center"/>
            </w:pPr>
          </w:p>
        </w:tc>
      </w:tr>
      <w:tr w:rsidR="000106B4" w:rsidRPr="00573AF5" w14:paraId="2CD14E2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66A4FF" w14:textId="77777777" w:rsidR="000106B4" w:rsidRDefault="000106B4" w:rsidP="000106B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53D4AEE4" w14:textId="77777777" w:rsidR="000106B4" w:rsidRDefault="000106B4" w:rsidP="000106B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21463C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94178" w14:textId="77777777" w:rsidR="000106B4" w:rsidRDefault="000106B4" w:rsidP="000106B4">
            <w:pPr>
              <w:pStyle w:val="MsgTableBody"/>
              <w:jc w:val="center"/>
            </w:pPr>
            <w:r>
              <w:t>10</w:t>
            </w:r>
          </w:p>
        </w:tc>
      </w:tr>
      <w:tr w:rsidR="004E2DAA" w:rsidRPr="00573AF5" w14:paraId="2EAE54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B09C96" w14:textId="77777777" w:rsidR="000106B4" w:rsidRDefault="000106B4" w:rsidP="000106B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367425F2" w14:textId="77777777" w:rsidR="000106B4" w:rsidRDefault="000106B4" w:rsidP="000106B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20E08DB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91598" w14:textId="77777777" w:rsidR="000106B4" w:rsidRDefault="000106B4" w:rsidP="000106B4">
            <w:pPr>
              <w:pStyle w:val="MsgTableBody"/>
              <w:jc w:val="center"/>
            </w:pPr>
            <w:r>
              <w:t>10</w:t>
            </w:r>
          </w:p>
        </w:tc>
      </w:tr>
      <w:tr w:rsidR="000106B4" w:rsidRPr="00573AF5" w14:paraId="7554673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FD6A87" w14:textId="77777777" w:rsidR="000106B4" w:rsidRDefault="000106B4" w:rsidP="000106B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44ECBA19" w14:textId="77777777" w:rsidR="000106B4" w:rsidRDefault="000106B4" w:rsidP="000106B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8AC31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E326CE" w14:textId="77777777" w:rsidR="000106B4" w:rsidRDefault="000106B4" w:rsidP="000106B4">
            <w:pPr>
              <w:pStyle w:val="MsgTableBody"/>
              <w:jc w:val="center"/>
            </w:pPr>
            <w:r>
              <w:t>10</w:t>
            </w:r>
          </w:p>
        </w:tc>
      </w:tr>
      <w:tr w:rsidR="004E2DAA" w:rsidRPr="00573AF5" w14:paraId="44EC8A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0822D6" w14:textId="77777777" w:rsidR="000106B4" w:rsidRDefault="000106B4" w:rsidP="000106B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D2D49C7" w14:textId="77777777" w:rsidR="000106B4" w:rsidRDefault="000106B4" w:rsidP="000106B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5D742F8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159BD" w14:textId="77777777" w:rsidR="000106B4" w:rsidRDefault="000106B4" w:rsidP="000106B4">
            <w:pPr>
              <w:pStyle w:val="MsgTableBody"/>
              <w:jc w:val="center"/>
            </w:pPr>
            <w:r>
              <w:t>10</w:t>
            </w:r>
          </w:p>
        </w:tc>
      </w:tr>
      <w:tr w:rsidR="000106B4" w:rsidRPr="00573AF5" w14:paraId="3A5883C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982D0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036EB6" w14:textId="77777777" w:rsidR="000106B4" w:rsidRDefault="000106B4" w:rsidP="000106B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4CBAEC7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DB153" w14:textId="77777777" w:rsidR="000106B4" w:rsidRDefault="000106B4" w:rsidP="000106B4">
            <w:pPr>
              <w:pStyle w:val="MsgTableBody"/>
              <w:jc w:val="center"/>
            </w:pPr>
          </w:p>
        </w:tc>
      </w:tr>
      <w:tr w:rsidR="004E2DAA" w:rsidRPr="00573AF5" w14:paraId="16E9C7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C5810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F4BC4B" w14:textId="77777777" w:rsidR="000106B4" w:rsidRDefault="000106B4" w:rsidP="000106B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EE86A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534778" w14:textId="77777777" w:rsidR="000106B4" w:rsidRDefault="000106B4" w:rsidP="000106B4">
            <w:pPr>
              <w:pStyle w:val="MsgTableBody"/>
              <w:jc w:val="center"/>
            </w:pPr>
          </w:p>
        </w:tc>
      </w:tr>
      <w:tr w:rsidR="000106B4" w:rsidRPr="00573AF5" w14:paraId="3973D5B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AA4FCA" w14:textId="77777777" w:rsidR="000106B4" w:rsidRDefault="000106B4" w:rsidP="000106B4">
            <w:pPr>
              <w:pStyle w:val="MsgTableBody"/>
            </w:pPr>
            <w: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1DC3BD2B"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93CEA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5755A" w14:textId="77777777" w:rsidR="000106B4" w:rsidRDefault="000106B4" w:rsidP="000106B4">
            <w:pPr>
              <w:pStyle w:val="MsgTableBody"/>
              <w:jc w:val="center"/>
            </w:pPr>
            <w:r>
              <w:t>7</w:t>
            </w:r>
          </w:p>
        </w:tc>
      </w:tr>
      <w:tr w:rsidR="004E2DAA" w:rsidRPr="00573AF5" w14:paraId="1E6AD5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DB778C"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D85FF11"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896F46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B33B1" w14:textId="77777777" w:rsidR="000106B4" w:rsidRDefault="000106B4" w:rsidP="000106B4">
            <w:pPr>
              <w:pStyle w:val="MsgTableBody"/>
              <w:jc w:val="center"/>
            </w:pPr>
            <w:r>
              <w:rPr>
                <w:noProof/>
              </w:rPr>
              <w:t>7</w:t>
            </w:r>
          </w:p>
        </w:tc>
      </w:tr>
      <w:tr w:rsidR="000106B4" w:rsidRPr="00573AF5" w14:paraId="1E4844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7D60E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FBEC7C" w14:textId="77777777" w:rsidR="000106B4" w:rsidRDefault="000106B4" w:rsidP="000106B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0AAC5E7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AFBF3D" w14:textId="77777777" w:rsidR="000106B4" w:rsidRDefault="000106B4" w:rsidP="000106B4">
            <w:pPr>
              <w:pStyle w:val="MsgTableBody"/>
              <w:jc w:val="center"/>
            </w:pPr>
          </w:p>
        </w:tc>
      </w:tr>
      <w:tr w:rsidR="004E2DAA" w:rsidRPr="00573AF5" w14:paraId="5D013A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825F6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593C519" w14:textId="77777777" w:rsidR="000106B4" w:rsidRDefault="000106B4" w:rsidP="000106B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10FD042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955596" w14:textId="77777777" w:rsidR="000106B4" w:rsidRDefault="000106B4" w:rsidP="000106B4">
            <w:pPr>
              <w:pStyle w:val="MsgTableBody"/>
              <w:jc w:val="center"/>
            </w:pPr>
          </w:p>
        </w:tc>
      </w:tr>
      <w:tr w:rsidR="000106B4" w:rsidRPr="00573AF5" w14:paraId="59C800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25870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B97A66" w14:textId="77777777" w:rsidR="000106B4" w:rsidRDefault="000106B4" w:rsidP="000106B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63995BA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D9273" w14:textId="77777777" w:rsidR="000106B4" w:rsidRDefault="000106B4" w:rsidP="000106B4">
            <w:pPr>
              <w:pStyle w:val="MsgTableBody"/>
              <w:jc w:val="center"/>
            </w:pPr>
          </w:p>
        </w:tc>
      </w:tr>
      <w:tr w:rsidR="004E2DAA" w:rsidRPr="00573AF5" w14:paraId="3079ABF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C8D7B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095D4D" w14:textId="77777777" w:rsidR="000106B4" w:rsidRDefault="000106B4" w:rsidP="000106B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E4D458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718EA2" w14:textId="77777777" w:rsidR="000106B4" w:rsidRDefault="000106B4" w:rsidP="000106B4">
            <w:pPr>
              <w:pStyle w:val="MsgTableBody"/>
              <w:jc w:val="center"/>
            </w:pPr>
          </w:p>
        </w:tc>
      </w:tr>
      <w:tr w:rsidR="000106B4" w:rsidRPr="00573AF5" w14:paraId="4C6593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C76877"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AFF847B" w14:textId="77777777" w:rsidR="000106B4" w:rsidRDefault="000106B4" w:rsidP="000106B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78A48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B5E83" w14:textId="77777777" w:rsidR="000106B4" w:rsidRDefault="000106B4" w:rsidP="000106B4">
            <w:pPr>
              <w:pStyle w:val="MsgTableBody"/>
              <w:jc w:val="center"/>
            </w:pPr>
          </w:p>
        </w:tc>
      </w:tr>
      <w:tr w:rsidR="004E2DAA" w:rsidRPr="00573AF5" w14:paraId="390418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C9C355"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A578120"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A017C2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056BC5" w14:textId="77777777" w:rsidR="000106B4" w:rsidRDefault="000106B4" w:rsidP="000106B4">
            <w:pPr>
              <w:pStyle w:val="MsgTableBody"/>
              <w:jc w:val="center"/>
            </w:pPr>
            <w:r>
              <w:t>4</w:t>
            </w:r>
          </w:p>
        </w:tc>
      </w:tr>
      <w:tr w:rsidR="000106B4" w:rsidRPr="00573AF5" w14:paraId="7BC0CC5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D322EA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33DBA3" w14:textId="77777777" w:rsidR="000106B4" w:rsidRDefault="000106B4" w:rsidP="000106B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57DCD8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41F781" w14:textId="77777777" w:rsidR="000106B4" w:rsidRDefault="000106B4" w:rsidP="000106B4">
            <w:pPr>
              <w:pStyle w:val="MsgTableBody"/>
              <w:jc w:val="center"/>
            </w:pPr>
          </w:p>
        </w:tc>
      </w:tr>
      <w:tr w:rsidR="004E2DAA" w:rsidRPr="00573AF5" w14:paraId="50F46D8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6BA2C2"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24FCA36" w14:textId="77777777" w:rsidR="000106B4" w:rsidRDefault="000106B4" w:rsidP="000106B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7A0D5C5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D91EF" w14:textId="77777777" w:rsidR="000106B4" w:rsidRDefault="000106B4" w:rsidP="000106B4">
            <w:pPr>
              <w:pStyle w:val="MsgTableBody"/>
              <w:jc w:val="center"/>
            </w:pPr>
          </w:p>
        </w:tc>
      </w:tr>
      <w:tr w:rsidR="000106B4" w:rsidRPr="00573AF5" w14:paraId="1AC31D7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1B40BE" w14:textId="28D1BCF4" w:rsidR="000106B4" w:rsidRDefault="000106B4" w:rsidP="000106B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C8F8B4B" w14:textId="77777777" w:rsidR="000106B4" w:rsidRDefault="000106B4" w:rsidP="000106B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39DFA7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173E6F" w14:textId="77777777" w:rsidR="000106B4" w:rsidRDefault="000106B4" w:rsidP="000106B4">
            <w:pPr>
              <w:pStyle w:val="MsgTableBody"/>
              <w:jc w:val="center"/>
            </w:pPr>
            <w:r>
              <w:t>4</w:t>
            </w:r>
          </w:p>
        </w:tc>
      </w:tr>
      <w:tr w:rsidR="004E2DAA" w:rsidRPr="00573AF5" w14:paraId="53F396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FED20E" w14:textId="114A9B5C" w:rsidR="000106B4" w:rsidRDefault="000106B4" w:rsidP="000106B4">
            <w:pPr>
              <w:pStyle w:val="MsgTableBody"/>
            </w:pPr>
            <w:r w:rsidRPr="00CA6D40">
              <w:rPr>
                <w:color w:val="FF0000"/>
              </w:rPr>
              <w:t xml:space="preserve">      [</w:t>
            </w:r>
            <w:r w:rsidR="00F26463">
              <w:rPr>
                <w:color w:val="FF0000"/>
              </w:rPr>
              <w:t>{</w:t>
            </w:r>
            <w:r w:rsidRPr="00CA6D40">
              <w:rPr>
                <w:color w:val="FF0000"/>
              </w:rPr>
              <w:t>PRT}]</w:t>
            </w:r>
          </w:p>
        </w:tc>
        <w:tc>
          <w:tcPr>
            <w:tcW w:w="4320" w:type="dxa"/>
            <w:tcBorders>
              <w:top w:val="dotted" w:sz="4" w:space="0" w:color="auto"/>
              <w:left w:val="nil"/>
              <w:bottom w:val="dotted" w:sz="4" w:space="0" w:color="auto"/>
              <w:right w:val="nil"/>
            </w:tcBorders>
            <w:shd w:val="clear" w:color="auto" w:fill="FFFFFF"/>
          </w:tcPr>
          <w:p w14:paraId="26CD203B" w14:textId="77777777" w:rsidR="000106B4" w:rsidRDefault="000106B4" w:rsidP="000106B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265A33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6EEFD4" w14:textId="77777777" w:rsidR="000106B4" w:rsidRDefault="000106B4" w:rsidP="000106B4">
            <w:pPr>
              <w:pStyle w:val="MsgTableBody"/>
              <w:jc w:val="center"/>
            </w:pPr>
            <w:r w:rsidRPr="00CA6D40">
              <w:rPr>
                <w:color w:val="FF0000"/>
              </w:rPr>
              <w:t>7</w:t>
            </w:r>
          </w:p>
        </w:tc>
      </w:tr>
      <w:tr w:rsidR="00F26463" w:rsidRPr="00573AF5" w14:paraId="759018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E430F0" w14:textId="77777777" w:rsidR="00F26463" w:rsidRPr="00CA6D40" w:rsidRDefault="00F26463" w:rsidP="000106B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47362F1E" w14:textId="77777777" w:rsidR="00F26463" w:rsidRPr="00CA6D40" w:rsidRDefault="00F26463" w:rsidP="000106B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04BA7A21" w14:textId="77777777" w:rsidR="00F26463" w:rsidRDefault="00F26463"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EBEA81" w14:textId="77777777" w:rsidR="00F26463" w:rsidRPr="00CA6D40" w:rsidRDefault="00F26463" w:rsidP="000106B4">
            <w:pPr>
              <w:pStyle w:val="MsgTableBody"/>
              <w:jc w:val="center"/>
              <w:rPr>
                <w:color w:val="FF0000"/>
              </w:rPr>
            </w:pPr>
          </w:p>
        </w:tc>
      </w:tr>
      <w:tr w:rsidR="004E2DAA" w:rsidRPr="00573AF5" w14:paraId="2FA447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00253A" w14:textId="77777777" w:rsidR="000106B4" w:rsidRDefault="000106B4" w:rsidP="000106B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04A0E163" w14:textId="77777777" w:rsidR="000106B4" w:rsidRDefault="000106B4" w:rsidP="000106B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AF3591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ADEE85" w14:textId="77777777" w:rsidR="000106B4" w:rsidRDefault="000106B4" w:rsidP="000106B4">
            <w:pPr>
              <w:pStyle w:val="MsgTableBody"/>
              <w:jc w:val="center"/>
            </w:pPr>
            <w:r>
              <w:t>4</w:t>
            </w:r>
          </w:p>
        </w:tc>
      </w:tr>
      <w:tr w:rsidR="000106B4" w:rsidRPr="00573AF5" w14:paraId="4661058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52E64C" w14:textId="77777777" w:rsidR="000106B4" w:rsidRDefault="000106B4" w:rsidP="000106B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359C2D5" w14:textId="77777777" w:rsidR="000106B4" w:rsidRDefault="000106B4" w:rsidP="000106B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5943B5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49FBD" w14:textId="77777777" w:rsidR="000106B4" w:rsidRDefault="000106B4" w:rsidP="000106B4">
            <w:pPr>
              <w:pStyle w:val="MsgTableBody"/>
              <w:jc w:val="center"/>
            </w:pPr>
            <w:r>
              <w:t>6</w:t>
            </w:r>
          </w:p>
        </w:tc>
      </w:tr>
      <w:tr w:rsidR="004E2DAA" w:rsidRPr="00573AF5" w14:paraId="237244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1DED27" w14:textId="77777777" w:rsidR="000106B4" w:rsidRDefault="000106B4" w:rsidP="000106B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7E1FB43A" w14:textId="77777777" w:rsidR="000106B4" w:rsidRDefault="000106B4" w:rsidP="000106B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15204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8BACD5" w14:textId="77777777" w:rsidR="000106B4" w:rsidRDefault="000106B4" w:rsidP="000106B4">
            <w:pPr>
              <w:pStyle w:val="MsgTableBody"/>
              <w:jc w:val="center"/>
            </w:pPr>
            <w:r>
              <w:t>11</w:t>
            </w:r>
          </w:p>
        </w:tc>
      </w:tr>
      <w:tr w:rsidR="000106B4" w:rsidRPr="00573AF5" w14:paraId="6CDDBE7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1C3ECEF" w14:textId="77777777" w:rsidR="000106B4" w:rsidRDefault="000106B4" w:rsidP="000106B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4658AB5" w14:textId="77777777" w:rsidR="000106B4" w:rsidRDefault="000106B4" w:rsidP="000106B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686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609FC2" w14:textId="77777777" w:rsidR="000106B4" w:rsidRDefault="000106B4" w:rsidP="000106B4">
            <w:pPr>
              <w:pStyle w:val="MsgTableBody"/>
              <w:jc w:val="center"/>
            </w:pPr>
            <w:r>
              <w:t>3</w:t>
            </w:r>
          </w:p>
        </w:tc>
      </w:tr>
      <w:tr w:rsidR="004E2DAA" w:rsidRPr="00573AF5" w14:paraId="4E158A1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E02DFA" w14:textId="77777777" w:rsidR="000106B4" w:rsidRDefault="000106B4" w:rsidP="000106B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0508E62" w14:textId="77777777" w:rsidR="000106B4" w:rsidRDefault="000106B4" w:rsidP="000106B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D7339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3F75E" w14:textId="77777777" w:rsidR="000106B4" w:rsidRDefault="000106B4" w:rsidP="000106B4">
            <w:pPr>
              <w:pStyle w:val="MsgTableBody"/>
              <w:jc w:val="center"/>
            </w:pPr>
            <w:r>
              <w:t>3</w:t>
            </w:r>
          </w:p>
        </w:tc>
      </w:tr>
      <w:tr w:rsidR="000106B4" w:rsidRPr="00573AF5" w14:paraId="5E96514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5F965C" w14:textId="77777777" w:rsidR="000106B4" w:rsidRDefault="000106B4" w:rsidP="000106B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D180085" w14:textId="77777777" w:rsidR="000106B4" w:rsidRDefault="000106B4" w:rsidP="000106B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6CD8B18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F5F42" w14:textId="77777777" w:rsidR="000106B4" w:rsidRDefault="000106B4" w:rsidP="000106B4">
            <w:pPr>
              <w:pStyle w:val="MsgTableBody"/>
              <w:jc w:val="center"/>
            </w:pPr>
            <w:r>
              <w:t>6</w:t>
            </w:r>
          </w:p>
        </w:tc>
      </w:tr>
      <w:tr w:rsidR="004E2DAA" w:rsidRPr="00573AF5" w14:paraId="1CFEF1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B9C725" w14:textId="77777777" w:rsidR="000106B4" w:rsidRDefault="000106B4" w:rsidP="000106B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3D19BDEB" w14:textId="77777777" w:rsidR="000106B4" w:rsidRDefault="000106B4" w:rsidP="000106B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1F97B44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EC6582" w14:textId="77777777" w:rsidR="000106B4" w:rsidRDefault="000106B4" w:rsidP="000106B4">
            <w:pPr>
              <w:pStyle w:val="MsgTableBody"/>
              <w:jc w:val="center"/>
            </w:pPr>
            <w:r>
              <w:t>6</w:t>
            </w:r>
          </w:p>
        </w:tc>
      </w:tr>
      <w:tr w:rsidR="000106B4" w:rsidRPr="00573AF5" w14:paraId="5B02C1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934EA2" w14:textId="77777777" w:rsidR="000106B4" w:rsidRDefault="000106B4" w:rsidP="000106B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D3C98A2" w14:textId="77777777" w:rsidR="000106B4" w:rsidRDefault="000106B4" w:rsidP="000106B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78B85B6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96CB51" w14:textId="77777777" w:rsidR="000106B4" w:rsidRDefault="000106B4" w:rsidP="000106B4">
            <w:pPr>
              <w:pStyle w:val="MsgTableBody"/>
              <w:jc w:val="center"/>
            </w:pPr>
            <w:r>
              <w:t>3</w:t>
            </w:r>
          </w:p>
        </w:tc>
      </w:tr>
      <w:tr w:rsidR="004E2DAA" w:rsidRPr="00573AF5" w14:paraId="74EEEA0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B5461A" w14:textId="77777777" w:rsidR="000106B4" w:rsidRDefault="000106B4" w:rsidP="000106B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2C4F0B45" w14:textId="77777777" w:rsidR="000106B4" w:rsidRDefault="000106B4" w:rsidP="000106B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F7015E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535D4" w14:textId="77777777" w:rsidR="000106B4" w:rsidRDefault="000106B4" w:rsidP="000106B4">
            <w:pPr>
              <w:pStyle w:val="MsgTableBody"/>
              <w:jc w:val="center"/>
            </w:pPr>
            <w:r>
              <w:t>6</w:t>
            </w:r>
          </w:p>
        </w:tc>
      </w:tr>
      <w:tr w:rsidR="000106B4" w:rsidRPr="00573AF5" w14:paraId="49AC32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9594A5" w14:textId="77777777" w:rsidR="000106B4" w:rsidRDefault="000106B4" w:rsidP="000106B4">
            <w:pPr>
              <w:pStyle w:val="MsgTableBody"/>
            </w:pPr>
            <w:r>
              <w:t xml:space="preserve">      DRG |</w:t>
            </w:r>
          </w:p>
        </w:tc>
        <w:tc>
          <w:tcPr>
            <w:tcW w:w="4320" w:type="dxa"/>
            <w:tcBorders>
              <w:top w:val="dotted" w:sz="4" w:space="0" w:color="auto"/>
              <w:left w:val="nil"/>
              <w:bottom w:val="dotted" w:sz="4" w:space="0" w:color="auto"/>
              <w:right w:val="nil"/>
            </w:tcBorders>
            <w:shd w:val="clear" w:color="auto" w:fill="FFFFFF"/>
          </w:tcPr>
          <w:p w14:paraId="6174401A" w14:textId="77777777" w:rsidR="000106B4" w:rsidRDefault="000106B4" w:rsidP="000106B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3CC0E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96B76" w14:textId="77777777" w:rsidR="000106B4" w:rsidRDefault="000106B4" w:rsidP="000106B4">
            <w:pPr>
              <w:pStyle w:val="MsgTableBody"/>
              <w:jc w:val="center"/>
            </w:pPr>
            <w:r>
              <w:t>6</w:t>
            </w:r>
          </w:p>
        </w:tc>
      </w:tr>
      <w:tr w:rsidR="004E2DAA" w:rsidRPr="00573AF5" w14:paraId="68AFE4D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179860" w14:textId="77777777" w:rsidR="000106B4" w:rsidRDefault="000106B4" w:rsidP="000106B4">
            <w:pPr>
              <w:pStyle w:val="MsgTableBody"/>
            </w:pPr>
            <w:r>
              <w:t xml:space="preserve">      PDA </w:t>
            </w:r>
          </w:p>
        </w:tc>
        <w:tc>
          <w:tcPr>
            <w:tcW w:w="4320" w:type="dxa"/>
            <w:tcBorders>
              <w:top w:val="dotted" w:sz="4" w:space="0" w:color="auto"/>
              <w:left w:val="nil"/>
              <w:bottom w:val="dotted" w:sz="4" w:space="0" w:color="auto"/>
              <w:right w:val="nil"/>
            </w:tcBorders>
            <w:shd w:val="clear" w:color="auto" w:fill="FFFFFF"/>
          </w:tcPr>
          <w:p w14:paraId="1A3D82BA" w14:textId="77777777" w:rsidR="000106B4" w:rsidRDefault="000106B4" w:rsidP="000106B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44CCEA1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3E64DB" w14:textId="77777777" w:rsidR="000106B4" w:rsidRDefault="000106B4" w:rsidP="000106B4">
            <w:pPr>
              <w:pStyle w:val="MsgTableBody"/>
              <w:jc w:val="center"/>
            </w:pPr>
            <w:r>
              <w:t>3</w:t>
            </w:r>
          </w:p>
        </w:tc>
      </w:tr>
      <w:tr w:rsidR="000106B4" w:rsidRPr="00573AF5" w14:paraId="67C5C9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EC2B8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4DF4AB" w14:textId="77777777" w:rsidR="000106B4" w:rsidRDefault="000106B4" w:rsidP="000106B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1AB000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C0A58" w14:textId="77777777" w:rsidR="000106B4" w:rsidRDefault="000106B4" w:rsidP="000106B4">
            <w:pPr>
              <w:pStyle w:val="MsgTableBody"/>
              <w:jc w:val="center"/>
            </w:pPr>
          </w:p>
        </w:tc>
      </w:tr>
      <w:tr w:rsidR="004E2DAA" w:rsidRPr="00573AF5" w14:paraId="35D2A9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D22288"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D837BFE" w14:textId="77777777" w:rsidR="000106B4" w:rsidRDefault="000106B4" w:rsidP="000106B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3838AF2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3D942" w14:textId="77777777" w:rsidR="000106B4" w:rsidRDefault="000106B4" w:rsidP="000106B4">
            <w:pPr>
              <w:pStyle w:val="MsgTableBody"/>
              <w:jc w:val="center"/>
            </w:pPr>
          </w:p>
        </w:tc>
      </w:tr>
      <w:tr w:rsidR="000106B4" w:rsidRPr="00573AF5" w14:paraId="2CF6DB1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DB866AB"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647A10F"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FAAED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33C22" w14:textId="77777777" w:rsidR="000106B4" w:rsidRDefault="000106B4" w:rsidP="000106B4">
            <w:pPr>
              <w:pStyle w:val="MsgTableBody"/>
              <w:jc w:val="center"/>
            </w:pPr>
            <w:r>
              <w:t>7</w:t>
            </w:r>
          </w:p>
        </w:tc>
      </w:tr>
      <w:tr w:rsidR="004E2DAA" w:rsidRPr="00573AF5" w14:paraId="18989D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40BDA1"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B7980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14F92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C586A" w14:textId="77777777" w:rsidR="000106B4" w:rsidRDefault="000106B4" w:rsidP="000106B4">
            <w:pPr>
              <w:pStyle w:val="MsgTableBody"/>
              <w:jc w:val="center"/>
            </w:pPr>
            <w:r>
              <w:rPr>
                <w:noProof/>
              </w:rPr>
              <w:t>7</w:t>
            </w:r>
          </w:p>
        </w:tc>
      </w:tr>
      <w:tr w:rsidR="000106B4" w:rsidRPr="00573AF5" w14:paraId="7B3AD3D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1E1B35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A91CFE" w14:textId="77777777" w:rsidR="000106B4" w:rsidRDefault="000106B4" w:rsidP="000106B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4CA0BB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F9A2F" w14:textId="77777777" w:rsidR="000106B4" w:rsidRDefault="000106B4" w:rsidP="000106B4">
            <w:pPr>
              <w:pStyle w:val="MsgTableBody"/>
              <w:jc w:val="center"/>
            </w:pPr>
          </w:p>
        </w:tc>
      </w:tr>
      <w:tr w:rsidR="004E2DAA" w:rsidRPr="00573AF5" w14:paraId="10A05C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DDC5F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9011728" w14:textId="77777777" w:rsidR="000106B4" w:rsidRDefault="000106B4" w:rsidP="000106B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49E245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9D581" w14:textId="77777777" w:rsidR="000106B4" w:rsidRDefault="000106B4" w:rsidP="000106B4">
            <w:pPr>
              <w:pStyle w:val="MsgTableBody"/>
              <w:jc w:val="center"/>
            </w:pPr>
          </w:p>
        </w:tc>
      </w:tr>
      <w:tr w:rsidR="000106B4" w:rsidRPr="00573AF5" w14:paraId="73D9335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103621"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F995A9" w14:textId="7636CD2B" w:rsidR="000106B4" w:rsidRDefault="000106B4" w:rsidP="000106B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4EF50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DE225D" w14:textId="77777777" w:rsidR="000106B4" w:rsidRDefault="000106B4" w:rsidP="000106B4">
            <w:pPr>
              <w:pStyle w:val="MsgTableBody"/>
              <w:jc w:val="center"/>
            </w:pPr>
          </w:p>
        </w:tc>
      </w:tr>
      <w:tr w:rsidR="004E2DAA" w:rsidRPr="00573AF5" w14:paraId="3C74BC6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9427A3"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C1828A" w14:textId="2F69E608" w:rsidR="000106B4" w:rsidRDefault="000106B4" w:rsidP="000106B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4EB9B86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34FAF" w14:textId="77777777" w:rsidR="000106B4" w:rsidRDefault="000106B4" w:rsidP="000106B4">
            <w:pPr>
              <w:pStyle w:val="MsgTableBody"/>
              <w:jc w:val="center"/>
            </w:pPr>
          </w:p>
        </w:tc>
      </w:tr>
      <w:tr w:rsidR="000106B4" w:rsidRPr="00573AF5" w14:paraId="77B277A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6B7382" w14:textId="77777777" w:rsidR="000106B4" w:rsidRDefault="000106B4" w:rsidP="000106B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63B2AC0" w14:textId="03311A6A" w:rsidR="000106B4" w:rsidRDefault="000F344B" w:rsidP="000106B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E3F081" w14:textId="0DCF06A3" w:rsidR="000106B4" w:rsidRDefault="000F344B" w:rsidP="000106B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18E35CA" w14:textId="77777777" w:rsidR="000106B4" w:rsidRDefault="000106B4" w:rsidP="000106B4">
            <w:pPr>
              <w:pStyle w:val="MsgTableBody"/>
              <w:jc w:val="center"/>
            </w:pPr>
            <w:r>
              <w:t>15</w:t>
            </w:r>
          </w:p>
        </w:tc>
      </w:tr>
      <w:tr w:rsidR="004E2DAA" w:rsidRPr="00573AF5" w14:paraId="143B03B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A5F3E7" w14:textId="77777777" w:rsidR="000106B4" w:rsidRDefault="000106B4" w:rsidP="000106B4">
            <w:pPr>
              <w:pStyle w:val="MsgTableBody"/>
            </w:pPr>
            <w:r>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8AA67B" w14:textId="77777777" w:rsidR="000106B4" w:rsidRDefault="000106B4" w:rsidP="000106B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0B21940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39889F" w14:textId="77777777" w:rsidR="000106B4" w:rsidRDefault="000106B4" w:rsidP="000106B4">
            <w:pPr>
              <w:pStyle w:val="MsgTableBody"/>
              <w:jc w:val="center"/>
            </w:pPr>
            <w:r w:rsidRPr="00CA6D40">
              <w:rPr>
                <w:color w:val="FF0000"/>
              </w:rPr>
              <w:t>7</w:t>
            </w:r>
          </w:p>
        </w:tc>
      </w:tr>
      <w:tr w:rsidR="000106B4" w:rsidRPr="00573AF5" w14:paraId="2D1FACF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098587" w14:textId="77777777" w:rsidR="000106B4" w:rsidRDefault="000106B4" w:rsidP="000106B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035458EC" w14:textId="77777777" w:rsidR="000106B4" w:rsidRDefault="000106B4" w:rsidP="000106B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55E417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8D63D" w14:textId="77777777" w:rsidR="000106B4" w:rsidRDefault="000106B4" w:rsidP="000106B4">
            <w:pPr>
              <w:pStyle w:val="MsgTableBody"/>
              <w:jc w:val="center"/>
            </w:pPr>
            <w:r>
              <w:t>11</w:t>
            </w:r>
          </w:p>
        </w:tc>
      </w:tr>
      <w:tr w:rsidR="004E2DAA" w:rsidRPr="00573AF5" w14:paraId="618278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3A57AB"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04204D9" w14:textId="5A3E628C" w:rsidR="000106B4" w:rsidRDefault="000106B4" w:rsidP="000106B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5FC0EED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7B189" w14:textId="77777777" w:rsidR="000106B4" w:rsidRDefault="000106B4" w:rsidP="000106B4">
            <w:pPr>
              <w:pStyle w:val="MsgTableBody"/>
              <w:jc w:val="center"/>
            </w:pPr>
          </w:p>
        </w:tc>
      </w:tr>
      <w:tr w:rsidR="000106B4" w:rsidRPr="00573AF5" w14:paraId="56CA84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618533" w14:textId="77777777" w:rsidR="000106B4" w:rsidRDefault="000106B4" w:rsidP="000106B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3FD3DC" w14:textId="77777777" w:rsidR="000106B4" w:rsidRDefault="000106B4" w:rsidP="000106B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50AF93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951D" w14:textId="77777777" w:rsidR="000106B4" w:rsidRDefault="000106B4" w:rsidP="000106B4">
            <w:pPr>
              <w:pStyle w:val="MsgTableBody"/>
              <w:jc w:val="center"/>
            </w:pPr>
            <w:r>
              <w:t>15</w:t>
            </w:r>
          </w:p>
        </w:tc>
      </w:tr>
      <w:tr w:rsidR="004E2DAA" w:rsidRPr="00573AF5" w14:paraId="259A3A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4DE69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93A569" w14:textId="265782B5" w:rsidR="000106B4" w:rsidRDefault="000106B4" w:rsidP="000106B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483DB1B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6B995" w14:textId="77777777" w:rsidR="000106B4" w:rsidRDefault="000106B4" w:rsidP="000106B4">
            <w:pPr>
              <w:pStyle w:val="MsgTableBody"/>
              <w:jc w:val="center"/>
            </w:pPr>
          </w:p>
        </w:tc>
      </w:tr>
      <w:tr w:rsidR="000106B4" w:rsidRPr="00573AF5" w14:paraId="2E23F8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BABBFE" w14:textId="77777777" w:rsidR="000106B4" w:rsidRDefault="000106B4" w:rsidP="000106B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1ECAD5F8" w14:textId="77777777" w:rsidR="000106B4" w:rsidRDefault="000106B4" w:rsidP="000106B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67F44A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90E3C" w14:textId="77777777" w:rsidR="000106B4" w:rsidRDefault="000106B4" w:rsidP="000106B4">
            <w:pPr>
              <w:pStyle w:val="MsgTableBody"/>
              <w:jc w:val="center"/>
            </w:pPr>
            <w:r>
              <w:t>7</w:t>
            </w:r>
          </w:p>
        </w:tc>
      </w:tr>
      <w:tr w:rsidR="004E2DAA" w:rsidRPr="00573AF5" w14:paraId="71A514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506E4E0" w14:textId="77777777" w:rsidR="000106B4" w:rsidRDefault="000106B4" w:rsidP="000106B4">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648746C8" w14:textId="77777777" w:rsidR="000106B4" w:rsidRDefault="000106B4" w:rsidP="000106B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34B3459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9103" w14:textId="77777777" w:rsidR="000106B4" w:rsidRDefault="000106B4" w:rsidP="000106B4">
            <w:pPr>
              <w:pStyle w:val="MsgTableBody"/>
              <w:jc w:val="center"/>
            </w:pPr>
          </w:p>
        </w:tc>
      </w:tr>
      <w:tr w:rsidR="000106B4" w:rsidRPr="00573AF5" w14:paraId="0435979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0303D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FB84479" w14:textId="77777777" w:rsidR="000106B4" w:rsidRDefault="000106B4" w:rsidP="000106B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B27B43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398F26" w14:textId="77777777" w:rsidR="000106B4" w:rsidRDefault="000106B4" w:rsidP="000106B4">
            <w:pPr>
              <w:pStyle w:val="MsgTableBody"/>
              <w:jc w:val="center"/>
            </w:pPr>
          </w:p>
        </w:tc>
      </w:tr>
      <w:tr w:rsidR="004E2DAA" w:rsidRPr="00573AF5" w14:paraId="320E67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05868D" w14:textId="77777777" w:rsidR="000106B4" w:rsidRDefault="000106B4" w:rsidP="000106B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4A078B04" w14:textId="77777777" w:rsidR="000106B4" w:rsidRDefault="000106B4" w:rsidP="000106B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1E6CF0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D3C48" w14:textId="77777777" w:rsidR="000106B4" w:rsidRDefault="000106B4" w:rsidP="000106B4">
            <w:pPr>
              <w:pStyle w:val="MsgTableBody"/>
              <w:jc w:val="center"/>
            </w:pPr>
            <w:r>
              <w:t>3</w:t>
            </w:r>
          </w:p>
        </w:tc>
      </w:tr>
      <w:tr w:rsidR="000106B4" w:rsidRPr="00573AF5" w14:paraId="6ED40C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DA969CA" w14:textId="77777777" w:rsidR="000106B4" w:rsidRDefault="000106B4" w:rsidP="000106B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74C6B56" w14:textId="77777777" w:rsidR="000106B4" w:rsidRDefault="000106B4" w:rsidP="000106B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9BE8CF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1FD6D" w14:textId="77777777" w:rsidR="000106B4" w:rsidRDefault="000106B4" w:rsidP="000106B4">
            <w:pPr>
              <w:pStyle w:val="MsgTableBody"/>
              <w:jc w:val="center"/>
            </w:pPr>
            <w:r>
              <w:t>3</w:t>
            </w:r>
          </w:p>
        </w:tc>
      </w:tr>
      <w:tr w:rsidR="004E2DAA" w:rsidRPr="00573AF5" w14:paraId="0C7D63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EE670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FF43E74" w14:textId="77777777" w:rsidR="000106B4" w:rsidRDefault="000106B4" w:rsidP="000106B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80CD51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78B06" w14:textId="77777777" w:rsidR="000106B4" w:rsidRDefault="000106B4" w:rsidP="000106B4">
            <w:pPr>
              <w:pStyle w:val="MsgTableBody"/>
              <w:jc w:val="center"/>
            </w:pPr>
          </w:p>
        </w:tc>
      </w:tr>
      <w:tr w:rsidR="000106B4" w:rsidRPr="00573AF5" w14:paraId="6B60FA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6AD524"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A7F90DB" w14:textId="77777777" w:rsidR="000106B4" w:rsidRDefault="000106B4" w:rsidP="000106B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4AE5060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25775D" w14:textId="77777777" w:rsidR="000106B4" w:rsidRDefault="000106B4" w:rsidP="000106B4">
            <w:pPr>
              <w:pStyle w:val="MsgTableBody"/>
              <w:jc w:val="center"/>
            </w:pPr>
          </w:p>
        </w:tc>
      </w:tr>
      <w:tr w:rsidR="004E2DAA" w:rsidRPr="00573AF5" w14:paraId="5E0A4A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745164"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3630D85"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0A76E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7FF5ED" w14:textId="77777777" w:rsidR="000106B4" w:rsidRDefault="000106B4" w:rsidP="000106B4">
            <w:pPr>
              <w:pStyle w:val="MsgTableBody"/>
              <w:jc w:val="center"/>
            </w:pPr>
            <w:r>
              <w:t>4</w:t>
            </w:r>
          </w:p>
        </w:tc>
      </w:tr>
      <w:tr w:rsidR="000106B4" w:rsidRPr="00573AF5" w14:paraId="152702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DB120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E4FC50D" w14:textId="77777777" w:rsidR="000106B4" w:rsidRDefault="000106B4" w:rsidP="000106B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45475F2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198C44" w14:textId="77777777" w:rsidR="000106B4" w:rsidRDefault="000106B4" w:rsidP="000106B4">
            <w:pPr>
              <w:pStyle w:val="MsgTableBody"/>
              <w:jc w:val="center"/>
            </w:pPr>
          </w:p>
        </w:tc>
      </w:tr>
      <w:tr w:rsidR="004E2DAA" w:rsidRPr="00573AF5" w14:paraId="0EF659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9D23AC" w14:textId="77777777" w:rsidR="000106B4" w:rsidRDefault="000106B4" w:rsidP="000106B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6B6E4C02" w14:textId="77777777" w:rsidR="000106B4" w:rsidRDefault="000106B4" w:rsidP="000106B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166D05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53EEA0" w14:textId="77777777" w:rsidR="000106B4" w:rsidRDefault="000106B4" w:rsidP="000106B4">
            <w:pPr>
              <w:pStyle w:val="MsgTableBody"/>
              <w:jc w:val="center"/>
            </w:pPr>
            <w:r>
              <w:t>4</w:t>
            </w:r>
          </w:p>
        </w:tc>
      </w:tr>
      <w:tr w:rsidR="000106B4" w:rsidRPr="00573AF5" w14:paraId="1362A3C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D36B19" w14:textId="77777777" w:rsidR="000106B4" w:rsidRDefault="000106B4" w:rsidP="000106B4">
            <w:pPr>
              <w:pStyle w:val="MsgTableBody"/>
            </w:pP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18C06664" w14:textId="77777777" w:rsidR="000106B4" w:rsidRDefault="000106B4" w:rsidP="000106B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824C8A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326C2" w14:textId="77777777" w:rsidR="000106B4" w:rsidRDefault="000106B4" w:rsidP="000106B4">
            <w:pPr>
              <w:pStyle w:val="MsgTableBody"/>
              <w:jc w:val="center"/>
            </w:pPr>
            <w:r w:rsidRPr="00FD56B2">
              <w:rPr>
                <w:noProof/>
                <w:color w:val="FF0000"/>
              </w:rPr>
              <w:t>7</w:t>
            </w:r>
          </w:p>
        </w:tc>
      </w:tr>
      <w:tr w:rsidR="004E2DAA" w:rsidRPr="00573AF5" w14:paraId="646743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314E06" w14:textId="77777777" w:rsidR="000106B4" w:rsidRDefault="000106B4" w:rsidP="000106B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08B2261" w14:textId="77777777" w:rsidR="000106B4" w:rsidRDefault="000106B4" w:rsidP="000106B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4B2DA2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7C7C2" w14:textId="77777777" w:rsidR="000106B4" w:rsidRDefault="000106B4" w:rsidP="000106B4">
            <w:pPr>
              <w:pStyle w:val="MsgTableBody"/>
              <w:jc w:val="center"/>
            </w:pPr>
            <w:r>
              <w:t>4</w:t>
            </w:r>
          </w:p>
        </w:tc>
      </w:tr>
      <w:tr w:rsidR="000106B4" w:rsidRPr="00573AF5" w14:paraId="7D55C99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881BBD" w14:textId="77777777" w:rsidR="000106B4" w:rsidRDefault="000106B4" w:rsidP="000106B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89D0311" w14:textId="77777777" w:rsidR="000106B4" w:rsidRDefault="000106B4" w:rsidP="000106B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4A8B821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0B4B54" w14:textId="77777777" w:rsidR="000106B4" w:rsidRDefault="000106B4" w:rsidP="000106B4">
            <w:pPr>
              <w:pStyle w:val="MsgTableBody"/>
              <w:jc w:val="center"/>
            </w:pPr>
            <w:r>
              <w:t>4</w:t>
            </w:r>
          </w:p>
        </w:tc>
      </w:tr>
      <w:tr w:rsidR="004E2DAA" w:rsidRPr="00573AF5" w14:paraId="191F998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231A77"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BB300E" w14:textId="77777777" w:rsidR="000106B4" w:rsidRDefault="000106B4" w:rsidP="000106B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082F67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9C8824" w14:textId="77777777" w:rsidR="000106B4" w:rsidRDefault="000106B4" w:rsidP="000106B4">
            <w:pPr>
              <w:pStyle w:val="MsgTableBody"/>
              <w:jc w:val="center"/>
            </w:pPr>
          </w:p>
        </w:tc>
      </w:tr>
      <w:tr w:rsidR="000106B4" w:rsidRPr="00573AF5" w14:paraId="3A06FBF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C50CE31"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3030FF4"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788020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34A52" w14:textId="77777777" w:rsidR="000106B4" w:rsidRDefault="000106B4" w:rsidP="000106B4">
            <w:pPr>
              <w:pStyle w:val="MsgTableBody"/>
              <w:jc w:val="center"/>
            </w:pPr>
            <w:r>
              <w:t>7</w:t>
            </w:r>
          </w:p>
        </w:tc>
      </w:tr>
      <w:tr w:rsidR="004E2DAA" w:rsidRPr="00573AF5" w14:paraId="76E4B0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FCF3D8"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B23796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AF4B59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E7278B" w14:textId="77777777" w:rsidR="000106B4" w:rsidRDefault="000106B4" w:rsidP="000106B4">
            <w:pPr>
              <w:pStyle w:val="MsgTableBody"/>
              <w:jc w:val="center"/>
            </w:pPr>
            <w:r>
              <w:rPr>
                <w:noProof/>
              </w:rPr>
              <w:t>7</w:t>
            </w:r>
          </w:p>
        </w:tc>
      </w:tr>
      <w:tr w:rsidR="000106B4" w:rsidRPr="00573AF5" w14:paraId="18F9B94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4B50C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670376" w14:textId="77777777" w:rsidR="000106B4" w:rsidRDefault="000106B4" w:rsidP="000106B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0CFCBAE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9B257B" w14:textId="77777777" w:rsidR="000106B4" w:rsidRDefault="000106B4" w:rsidP="000106B4">
            <w:pPr>
              <w:pStyle w:val="MsgTableBody"/>
              <w:jc w:val="center"/>
            </w:pPr>
          </w:p>
        </w:tc>
      </w:tr>
      <w:tr w:rsidR="004E2DAA" w:rsidRPr="00573AF5" w14:paraId="26AC555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467BB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5E76B" w14:textId="77777777" w:rsidR="000106B4" w:rsidRDefault="000106B4" w:rsidP="000106B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138B9A9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B728FD" w14:textId="77777777" w:rsidR="000106B4" w:rsidRDefault="000106B4" w:rsidP="000106B4">
            <w:pPr>
              <w:pStyle w:val="MsgTableBody"/>
              <w:jc w:val="center"/>
            </w:pPr>
          </w:p>
        </w:tc>
      </w:tr>
      <w:tr w:rsidR="000106B4" w:rsidRPr="00573AF5" w14:paraId="28C1612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52C5F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E809880" w14:textId="77777777" w:rsidR="000106B4" w:rsidRDefault="000106B4" w:rsidP="000106B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6673A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3065E2" w14:textId="77777777" w:rsidR="000106B4" w:rsidRDefault="000106B4" w:rsidP="000106B4">
            <w:pPr>
              <w:pStyle w:val="MsgTableBody"/>
              <w:jc w:val="center"/>
            </w:pPr>
          </w:p>
        </w:tc>
      </w:tr>
      <w:tr w:rsidR="004E2DAA" w:rsidRPr="00573AF5" w14:paraId="3CBDE9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B8C4AD" w14:textId="77777777" w:rsidR="000106B4" w:rsidRDefault="000106B4" w:rsidP="000106B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45DDA77" w14:textId="77777777" w:rsidR="000106B4" w:rsidRDefault="000106B4" w:rsidP="000106B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2F92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BC7414" w14:textId="77777777" w:rsidR="000106B4" w:rsidRDefault="000106B4" w:rsidP="000106B4">
            <w:pPr>
              <w:pStyle w:val="MsgTableBody"/>
              <w:jc w:val="center"/>
            </w:pPr>
            <w:r>
              <w:t>4</w:t>
            </w:r>
          </w:p>
        </w:tc>
      </w:tr>
      <w:tr w:rsidR="00B16596" w:rsidRPr="00573AF5" w14:paraId="53D2CFE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C107B7" w14:textId="77777777" w:rsidR="00B16596" w:rsidRDefault="00B16596" w:rsidP="00B16596">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451E82B"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544C10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D98FC" w14:textId="77777777" w:rsidR="00B16596" w:rsidRDefault="00B16596" w:rsidP="00B16596">
            <w:pPr>
              <w:pStyle w:val="MsgTableBody"/>
              <w:jc w:val="center"/>
            </w:pPr>
            <w:r w:rsidRPr="00FD56B2">
              <w:rPr>
                <w:noProof/>
                <w:color w:val="FF0000"/>
              </w:rPr>
              <w:t>7</w:t>
            </w:r>
          </w:p>
        </w:tc>
      </w:tr>
      <w:tr w:rsidR="004E2DAA" w:rsidRPr="00573AF5" w14:paraId="536401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7F3214"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FB0FC9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3D6DFB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51EFAA" w14:textId="77777777" w:rsidR="00B16596" w:rsidRDefault="00B16596" w:rsidP="00B16596">
            <w:pPr>
              <w:pStyle w:val="MsgTableBody"/>
              <w:jc w:val="center"/>
            </w:pPr>
            <w:r>
              <w:t>4</w:t>
            </w:r>
          </w:p>
        </w:tc>
      </w:tr>
      <w:tr w:rsidR="00B16596" w:rsidRPr="00573AF5" w14:paraId="23E5080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94ED87" w14:textId="77777777" w:rsidR="00B16596" w:rsidRDefault="00B16596" w:rsidP="00B1659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2693C57" w14:textId="77777777" w:rsidR="00B16596" w:rsidRDefault="00B16596" w:rsidP="00B1659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A3CCFD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FD424B" w14:textId="77777777" w:rsidR="00B16596" w:rsidRDefault="00B16596" w:rsidP="00B16596">
            <w:pPr>
              <w:pStyle w:val="MsgTableBody"/>
              <w:jc w:val="center"/>
            </w:pPr>
            <w:r>
              <w:t>4</w:t>
            </w:r>
          </w:p>
        </w:tc>
      </w:tr>
      <w:tr w:rsidR="004E2DAA" w:rsidRPr="00573AF5" w14:paraId="4B974E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717A51"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6E2861" w14:textId="77777777" w:rsidR="00B16596" w:rsidRDefault="00B16596" w:rsidP="00B1659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D0FD8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F15003" w14:textId="77777777" w:rsidR="00B16596" w:rsidRDefault="00B16596" w:rsidP="00B16596">
            <w:pPr>
              <w:pStyle w:val="MsgTableBody"/>
              <w:jc w:val="center"/>
            </w:pPr>
          </w:p>
        </w:tc>
      </w:tr>
      <w:tr w:rsidR="00B16596" w:rsidRPr="00573AF5" w14:paraId="5C9A1D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B2C0B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7A285"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E4275B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AB16E5" w14:textId="77777777" w:rsidR="00B16596" w:rsidRDefault="00B16596" w:rsidP="00B16596">
            <w:pPr>
              <w:pStyle w:val="MsgTableBody"/>
              <w:jc w:val="center"/>
            </w:pPr>
            <w:r>
              <w:t>7</w:t>
            </w:r>
          </w:p>
        </w:tc>
      </w:tr>
      <w:tr w:rsidR="004E2DAA" w:rsidRPr="00573AF5" w14:paraId="422243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5BDE2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265E78B"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A70788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CC4290" w14:textId="77777777" w:rsidR="00B16596" w:rsidRDefault="00B16596" w:rsidP="00B16596">
            <w:pPr>
              <w:pStyle w:val="MsgTableBody"/>
              <w:jc w:val="center"/>
            </w:pPr>
            <w:r>
              <w:rPr>
                <w:noProof/>
              </w:rPr>
              <w:t>7</w:t>
            </w:r>
          </w:p>
        </w:tc>
      </w:tr>
      <w:tr w:rsidR="00B16596" w:rsidRPr="00573AF5" w14:paraId="68AC6F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7C317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29C4A" w14:textId="77777777" w:rsidR="00B16596" w:rsidRDefault="00B16596" w:rsidP="00B1659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57B2989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51DFD" w14:textId="77777777" w:rsidR="00B16596" w:rsidRDefault="00B16596" w:rsidP="00B16596">
            <w:pPr>
              <w:pStyle w:val="MsgTableBody"/>
              <w:jc w:val="center"/>
            </w:pPr>
          </w:p>
        </w:tc>
      </w:tr>
      <w:tr w:rsidR="004E2DAA" w:rsidRPr="00573AF5" w14:paraId="145A87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309836"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4C2B2D" w14:textId="77777777" w:rsidR="00B16596" w:rsidRDefault="00B16596" w:rsidP="00B1659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06215C3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DAFE4C" w14:textId="77777777" w:rsidR="00B16596" w:rsidRDefault="00B16596" w:rsidP="00B16596">
            <w:pPr>
              <w:pStyle w:val="MsgTableBody"/>
              <w:jc w:val="center"/>
            </w:pPr>
          </w:p>
        </w:tc>
      </w:tr>
      <w:tr w:rsidR="00B16596" w:rsidRPr="00573AF5" w14:paraId="1292C84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09FD9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52955F" w14:textId="77777777" w:rsidR="00B16596" w:rsidRDefault="00B16596" w:rsidP="00B1659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5D393FB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F3AE1" w14:textId="77777777" w:rsidR="00B16596" w:rsidRDefault="00B16596" w:rsidP="00B16596">
            <w:pPr>
              <w:pStyle w:val="MsgTableBody"/>
              <w:jc w:val="center"/>
            </w:pPr>
          </w:p>
        </w:tc>
      </w:tr>
      <w:tr w:rsidR="004E2DAA" w:rsidRPr="00573AF5" w14:paraId="1C32FC8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1AB725" w14:textId="17320F3A" w:rsidR="00B16596" w:rsidRDefault="00B16596" w:rsidP="00B1659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2FF0CE60" w14:textId="77777777" w:rsidR="00B16596" w:rsidRDefault="00B16596" w:rsidP="00B1659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4429FAB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4F18A" w14:textId="77777777" w:rsidR="00B16596" w:rsidRDefault="00B16596" w:rsidP="00B16596">
            <w:pPr>
              <w:pStyle w:val="MsgTableBody"/>
              <w:jc w:val="center"/>
            </w:pPr>
            <w:r>
              <w:t>4</w:t>
            </w:r>
          </w:p>
        </w:tc>
      </w:tr>
      <w:tr w:rsidR="00B16596" w:rsidRPr="00573AF5" w14:paraId="325871E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0F5049" w14:textId="77777777" w:rsidR="00B16596" w:rsidRDefault="00B16596" w:rsidP="00B16596">
            <w:pPr>
              <w:pStyle w:val="MsgTableBody"/>
            </w:pPr>
            <w:r w:rsidRPr="00FD56B2">
              <w:rPr>
                <w:noProof/>
                <w:color w:val="FF0000"/>
              </w:rPr>
              <w:t xml:space="preserve">    </w:t>
            </w:r>
            <w:r w:rsidR="00124C0D">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45880106"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D9C0A7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93A90" w14:textId="77777777" w:rsidR="00B16596" w:rsidRDefault="00B16596" w:rsidP="00B16596">
            <w:pPr>
              <w:pStyle w:val="MsgTableBody"/>
              <w:jc w:val="center"/>
            </w:pPr>
            <w:r w:rsidRPr="00FD56B2">
              <w:rPr>
                <w:noProof/>
                <w:color w:val="FF0000"/>
              </w:rPr>
              <w:t>7</w:t>
            </w:r>
          </w:p>
        </w:tc>
      </w:tr>
      <w:tr w:rsidR="004E2DAA" w:rsidRPr="00573AF5" w14:paraId="3D0394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17026A"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C45F4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787ADD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24C76E" w14:textId="77777777" w:rsidR="00B16596" w:rsidRDefault="00B16596" w:rsidP="00B16596">
            <w:pPr>
              <w:pStyle w:val="MsgTableBody"/>
              <w:jc w:val="center"/>
            </w:pPr>
            <w:r>
              <w:t>4</w:t>
            </w:r>
          </w:p>
        </w:tc>
      </w:tr>
      <w:tr w:rsidR="00B16596" w:rsidRPr="00573AF5" w14:paraId="2D0713A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D767E9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5E2CC1B" w14:textId="77777777" w:rsidR="00B16596" w:rsidRDefault="00B16596" w:rsidP="00B1659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78BD07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D824C3" w14:textId="77777777" w:rsidR="00B16596" w:rsidRDefault="00B16596" w:rsidP="00B16596">
            <w:pPr>
              <w:pStyle w:val="MsgTableBody"/>
              <w:jc w:val="center"/>
            </w:pPr>
          </w:p>
        </w:tc>
      </w:tr>
      <w:tr w:rsidR="004E2DAA" w:rsidRPr="00573AF5" w14:paraId="703029D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8993BC"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F55143"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13B59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E53507" w14:textId="77777777" w:rsidR="00B16596" w:rsidRDefault="00B16596" w:rsidP="00B16596">
            <w:pPr>
              <w:pStyle w:val="MsgTableBody"/>
              <w:jc w:val="center"/>
            </w:pPr>
            <w:r>
              <w:t>7</w:t>
            </w:r>
          </w:p>
        </w:tc>
      </w:tr>
      <w:tr w:rsidR="00B16596" w:rsidRPr="00573AF5" w14:paraId="1968AB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C28802"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BE87948"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81C71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F27DA" w14:textId="77777777" w:rsidR="00B16596" w:rsidRDefault="00B16596" w:rsidP="00B16596">
            <w:pPr>
              <w:pStyle w:val="MsgTableBody"/>
              <w:jc w:val="center"/>
            </w:pPr>
            <w:r>
              <w:rPr>
                <w:noProof/>
              </w:rPr>
              <w:t>7</w:t>
            </w:r>
          </w:p>
        </w:tc>
      </w:tr>
      <w:tr w:rsidR="004E2DAA" w:rsidRPr="00573AF5" w14:paraId="40E806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7583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46B244" w14:textId="77777777" w:rsidR="00B16596" w:rsidRDefault="00B16596" w:rsidP="00B1659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4531B63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74753" w14:textId="77777777" w:rsidR="00B16596" w:rsidRDefault="00B16596" w:rsidP="00B16596">
            <w:pPr>
              <w:pStyle w:val="MsgTableBody"/>
              <w:jc w:val="center"/>
            </w:pPr>
          </w:p>
        </w:tc>
      </w:tr>
      <w:tr w:rsidR="00B16596" w:rsidRPr="00573AF5" w14:paraId="5993BE1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523EC7"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3F234D" w14:textId="77777777" w:rsidR="00B16596" w:rsidRDefault="00B16596" w:rsidP="00B1659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2739ED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5E1D37" w14:textId="77777777" w:rsidR="00B16596" w:rsidRDefault="00B16596" w:rsidP="00B16596">
            <w:pPr>
              <w:pStyle w:val="MsgTableBody"/>
              <w:jc w:val="center"/>
            </w:pPr>
          </w:p>
        </w:tc>
      </w:tr>
      <w:tr w:rsidR="004E2DAA" w:rsidRPr="00573AF5" w14:paraId="774FEE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F1578C" w14:textId="77777777" w:rsidR="00B16596" w:rsidRDefault="00B16596" w:rsidP="00B1659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B856C0" w14:textId="77777777" w:rsidR="00B16596" w:rsidRDefault="00B16596" w:rsidP="00B1659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36E4C2C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0A9D5" w14:textId="77777777" w:rsidR="00B16596" w:rsidRDefault="00B16596" w:rsidP="00B16596">
            <w:pPr>
              <w:pStyle w:val="MsgTableBody"/>
              <w:jc w:val="center"/>
            </w:pPr>
            <w:r>
              <w:t>7</w:t>
            </w:r>
          </w:p>
        </w:tc>
      </w:tr>
      <w:tr w:rsidR="00B16596" w:rsidRPr="00573AF5" w14:paraId="799460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0805EF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7C7D569" w14:textId="77777777" w:rsidR="00B16596" w:rsidRDefault="00B16596" w:rsidP="00B1659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853195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157DC" w14:textId="77777777" w:rsidR="00B16596" w:rsidRDefault="00B16596" w:rsidP="00B16596">
            <w:pPr>
              <w:pStyle w:val="MsgTableBody"/>
              <w:jc w:val="center"/>
            </w:pPr>
          </w:p>
        </w:tc>
      </w:tr>
      <w:tr w:rsidR="004E2DAA" w:rsidRPr="00573AF5" w14:paraId="0A7782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4B9B7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B97E6B2" w14:textId="77777777" w:rsidR="00B16596" w:rsidRDefault="00B16596" w:rsidP="00B1659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5D79F28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B451F" w14:textId="77777777" w:rsidR="00B16596" w:rsidRDefault="00B16596" w:rsidP="00B16596">
            <w:pPr>
              <w:pStyle w:val="MsgTableBody"/>
              <w:jc w:val="center"/>
            </w:pPr>
          </w:p>
        </w:tc>
      </w:tr>
      <w:tr w:rsidR="00B16596" w:rsidRPr="00573AF5" w14:paraId="480AACD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DD7E45" w14:textId="77777777" w:rsidR="00B16596" w:rsidRDefault="00B16596" w:rsidP="00B1659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3D41D8DC" w14:textId="77777777" w:rsidR="00B16596" w:rsidRDefault="00B16596" w:rsidP="00B1659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222947D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B4D2E0" w14:textId="77777777" w:rsidR="00B16596" w:rsidRDefault="00B16596" w:rsidP="00B16596">
            <w:pPr>
              <w:pStyle w:val="MsgTableBody"/>
              <w:jc w:val="center"/>
            </w:pPr>
            <w:r>
              <w:t>12</w:t>
            </w:r>
          </w:p>
        </w:tc>
      </w:tr>
      <w:tr w:rsidR="004E2DAA" w:rsidRPr="00573AF5" w14:paraId="61FED7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94DF23" w14:textId="77777777" w:rsidR="00B16596" w:rsidRDefault="00B16596" w:rsidP="00B16596">
            <w:pPr>
              <w:pStyle w:val="MsgTableBody"/>
            </w:pPr>
            <w:r>
              <w:lastRenderedPageBreak/>
              <w:t xml:space="preserve">  [{VAR}]</w:t>
            </w:r>
          </w:p>
        </w:tc>
        <w:tc>
          <w:tcPr>
            <w:tcW w:w="4320" w:type="dxa"/>
            <w:tcBorders>
              <w:top w:val="dotted" w:sz="4" w:space="0" w:color="auto"/>
              <w:left w:val="nil"/>
              <w:bottom w:val="dotted" w:sz="4" w:space="0" w:color="auto"/>
              <w:right w:val="nil"/>
            </w:tcBorders>
            <w:shd w:val="clear" w:color="auto" w:fill="FFFFFF"/>
          </w:tcPr>
          <w:p w14:paraId="56411C4D" w14:textId="77777777" w:rsidR="00B16596" w:rsidRDefault="00B16596" w:rsidP="00B1659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1AE7A6F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FD2846" w14:textId="77777777" w:rsidR="00B16596" w:rsidRDefault="00B16596" w:rsidP="00B16596">
            <w:pPr>
              <w:pStyle w:val="MsgTableBody"/>
              <w:jc w:val="center"/>
            </w:pPr>
            <w:r>
              <w:t>15</w:t>
            </w:r>
          </w:p>
        </w:tc>
      </w:tr>
      <w:tr w:rsidR="00B16596" w:rsidRPr="00573AF5" w14:paraId="563BE2B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9A5952"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615C88" w14:textId="767EE33B" w:rsidR="00B16596" w:rsidRDefault="00B16596" w:rsidP="00B1659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6279AA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0348" w14:textId="77777777" w:rsidR="00B16596" w:rsidRDefault="00B16596" w:rsidP="00B16596">
            <w:pPr>
              <w:pStyle w:val="MsgTableBody"/>
              <w:jc w:val="center"/>
            </w:pPr>
          </w:p>
        </w:tc>
      </w:tr>
      <w:tr w:rsidR="004E2DAA" w:rsidRPr="00573AF5" w14:paraId="52A792B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7515D7"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0D3BC02" w14:textId="7CE0535A" w:rsidR="00B16596" w:rsidRDefault="00B16596" w:rsidP="00B1659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05E08FF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EC3BB" w14:textId="77777777" w:rsidR="00B16596" w:rsidRDefault="00B16596" w:rsidP="00B16596">
            <w:pPr>
              <w:pStyle w:val="MsgTableBody"/>
              <w:jc w:val="center"/>
            </w:pPr>
          </w:p>
        </w:tc>
      </w:tr>
      <w:tr w:rsidR="00B16596" w:rsidRPr="00573AF5" w14:paraId="08BC549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B4F9D0"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6E046EE" w14:textId="79F770C7"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50DCBF1" w14:textId="24AE8D36"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D559EDC" w14:textId="77777777" w:rsidR="00B16596" w:rsidRDefault="00B16596" w:rsidP="00B16596">
            <w:pPr>
              <w:pStyle w:val="MsgTableBody"/>
              <w:jc w:val="center"/>
            </w:pPr>
            <w:r>
              <w:t>15</w:t>
            </w:r>
          </w:p>
        </w:tc>
      </w:tr>
      <w:tr w:rsidR="004E2DAA" w:rsidRPr="00573AF5" w14:paraId="77E3678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06B3B9"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8298BE2" w14:textId="77777777" w:rsidR="00B16596" w:rsidRDefault="00B16596" w:rsidP="00B16596">
            <w:pPr>
              <w:pStyle w:val="MsgTableBody"/>
            </w:pPr>
            <w:r w:rsidRPr="00CA6D40">
              <w:rPr>
                <w:color w:val="FF0000"/>
              </w:rPr>
              <w:t>Participation (Problem Role)</w:t>
            </w:r>
          </w:p>
        </w:tc>
        <w:tc>
          <w:tcPr>
            <w:tcW w:w="864" w:type="dxa"/>
            <w:tcBorders>
              <w:top w:val="dotted" w:sz="4" w:space="0" w:color="auto"/>
              <w:left w:val="nil"/>
              <w:bottom w:val="dotted" w:sz="4" w:space="0" w:color="auto"/>
              <w:right w:val="nil"/>
            </w:tcBorders>
            <w:shd w:val="clear" w:color="auto" w:fill="FFFFFF"/>
          </w:tcPr>
          <w:p w14:paraId="1CE848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312EF7" w14:textId="77777777" w:rsidR="00B16596" w:rsidRDefault="00B16596" w:rsidP="00B16596">
            <w:pPr>
              <w:pStyle w:val="MsgTableBody"/>
              <w:jc w:val="center"/>
            </w:pPr>
            <w:r w:rsidRPr="00CA6D40">
              <w:rPr>
                <w:color w:val="FF0000"/>
              </w:rPr>
              <w:t>7</w:t>
            </w:r>
          </w:p>
        </w:tc>
      </w:tr>
      <w:tr w:rsidR="00B16596" w:rsidRPr="00573AF5" w14:paraId="165DBE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06E5C1" w14:textId="77777777" w:rsidR="00B16596" w:rsidRDefault="00B16596" w:rsidP="00B1659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5A8FCF3" w14:textId="77777777" w:rsidR="00B16596" w:rsidRDefault="00B16596" w:rsidP="00B1659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5EFCB5F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DADB5" w14:textId="77777777" w:rsidR="00B16596" w:rsidRDefault="00B16596" w:rsidP="00B16596">
            <w:pPr>
              <w:pStyle w:val="MsgTableBody"/>
              <w:jc w:val="center"/>
            </w:pPr>
            <w:r>
              <w:t>11</w:t>
            </w:r>
          </w:p>
        </w:tc>
      </w:tr>
      <w:tr w:rsidR="004E2DAA" w:rsidRPr="00573AF5" w14:paraId="3187C3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65656C"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DF0AD69" w14:textId="576C2177" w:rsidR="00B16596" w:rsidRDefault="00B16596" w:rsidP="00B1659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539726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7C546" w14:textId="77777777" w:rsidR="00B16596" w:rsidRDefault="00B16596" w:rsidP="00B16596">
            <w:pPr>
              <w:pStyle w:val="MsgTableBody"/>
              <w:jc w:val="center"/>
            </w:pPr>
          </w:p>
        </w:tc>
      </w:tr>
      <w:tr w:rsidR="00B16596" w:rsidRPr="00573AF5" w14:paraId="67B71E8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6BAFD9"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E460167" w14:textId="77777777" w:rsidR="00B16596" w:rsidRDefault="00B16596" w:rsidP="00B1659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EB0C9F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4225F6" w14:textId="77777777" w:rsidR="00B16596" w:rsidRDefault="00B16596" w:rsidP="00B16596">
            <w:pPr>
              <w:pStyle w:val="MsgTableBody"/>
              <w:jc w:val="center"/>
            </w:pPr>
            <w:r>
              <w:t>15</w:t>
            </w:r>
          </w:p>
        </w:tc>
      </w:tr>
      <w:tr w:rsidR="004E2DAA" w:rsidRPr="00573AF5" w14:paraId="30F443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1B7B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61E397" w14:textId="6A4CABB1" w:rsidR="00B16596" w:rsidRDefault="00B16596" w:rsidP="00B1659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A6502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CEE71" w14:textId="77777777" w:rsidR="00B16596" w:rsidRDefault="00B16596" w:rsidP="00B16596">
            <w:pPr>
              <w:pStyle w:val="MsgTableBody"/>
              <w:jc w:val="center"/>
            </w:pPr>
          </w:p>
        </w:tc>
      </w:tr>
      <w:tr w:rsidR="00B16596" w:rsidRPr="00573AF5" w14:paraId="3E99FD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BB9B6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4501E1" w14:textId="77777777" w:rsidR="00B16596" w:rsidRDefault="00B16596" w:rsidP="00B16596">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765D13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7A821" w14:textId="77777777" w:rsidR="00B16596" w:rsidRDefault="00B16596" w:rsidP="00B16596">
            <w:pPr>
              <w:pStyle w:val="MsgTableBody"/>
              <w:jc w:val="center"/>
            </w:pPr>
          </w:p>
        </w:tc>
      </w:tr>
      <w:tr w:rsidR="004E2DAA" w:rsidRPr="00573AF5" w14:paraId="0E8C793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AFB51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C2B8C0"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367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9A85A" w14:textId="77777777" w:rsidR="00B16596" w:rsidRDefault="00B16596" w:rsidP="00B16596">
            <w:pPr>
              <w:pStyle w:val="MsgTableBody"/>
              <w:jc w:val="center"/>
            </w:pPr>
            <w:r>
              <w:t>7</w:t>
            </w:r>
          </w:p>
        </w:tc>
      </w:tr>
      <w:tr w:rsidR="00B16596" w:rsidRPr="00573AF5" w14:paraId="29B2D7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12D17A"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FB0C62"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4170E5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E6B30" w14:textId="77777777" w:rsidR="00B16596" w:rsidRDefault="00B16596" w:rsidP="00B16596">
            <w:pPr>
              <w:pStyle w:val="MsgTableBody"/>
              <w:jc w:val="center"/>
            </w:pPr>
            <w:r>
              <w:rPr>
                <w:noProof/>
              </w:rPr>
              <w:t>7</w:t>
            </w:r>
          </w:p>
        </w:tc>
      </w:tr>
      <w:tr w:rsidR="004E2DAA" w:rsidRPr="00573AF5" w14:paraId="44A54E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0C776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4DBEA0" w14:textId="77777777" w:rsidR="00B16596" w:rsidRDefault="00B16596" w:rsidP="00B16596">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B96E4E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85798" w14:textId="77777777" w:rsidR="00B16596" w:rsidRDefault="00B16596" w:rsidP="00B16596">
            <w:pPr>
              <w:pStyle w:val="MsgTableBody"/>
              <w:jc w:val="center"/>
            </w:pPr>
          </w:p>
        </w:tc>
      </w:tr>
      <w:tr w:rsidR="00B16596" w:rsidRPr="00573AF5" w14:paraId="4F18A69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C99CE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1595C66E" w14:textId="77777777" w:rsidR="00B16596" w:rsidRDefault="00B16596" w:rsidP="00B1659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DEA226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35DAD4" w14:textId="77777777" w:rsidR="00B16596" w:rsidRDefault="00B16596" w:rsidP="00B16596">
            <w:pPr>
              <w:pStyle w:val="MsgTableBody"/>
              <w:jc w:val="center"/>
            </w:pPr>
          </w:p>
        </w:tc>
      </w:tr>
      <w:tr w:rsidR="004E2DAA" w:rsidRPr="00573AF5" w14:paraId="4D8B266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FBBFC2B"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9C5ED7D" w14:textId="77777777" w:rsidR="00B16596" w:rsidRDefault="00B16596" w:rsidP="00B1659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934B59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275240" w14:textId="77777777" w:rsidR="00B16596" w:rsidRDefault="00B16596" w:rsidP="00B16596">
            <w:pPr>
              <w:pStyle w:val="MsgTableBody"/>
              <w:jc w:val="center"/>
            </w:pPr>
          </w:p>
        </w:tc>
      </w:tr>
      <w:tr w:rsidR="00B16596" w:rsidRPr="00573AF5" w14:paraId="474ED5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4D56B8" w14:textId="77777777" w:rsidR="00B16596" w:rsidRDefault="00B16596" w:rsidP="00B1659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804C31C" w14:textId="77777777" w:rsidR="00B16596" w:rsidRDefault="00B16596" w:rsidP="00B16596">
            <w:pPr>
              <w:pStyle w:val="MsgTableBody"/>
            </w:pPr>
            <w:r>
              <w:t>Goal</w:t>
            </w:r>
          </w:p>
        </w:tc>
        <w:tc>
          <w:tcPr>
            <w:tcW w:w="864" w:type="dxa"/>
            <w:tcBorders>
              <w:top w:val="dotted" w:sz="4" w:space="0" w:color="auto"/>
              <w:left w:val="nil"/>
              <w:bottom w:val="dotted" w:sz="4" w:space="0" w:color="auto"/>
              <w:right w:val="nil"/>
            </w:tcBorders>
            <w:shd w:val="clear" w:color="auto" w:fill="FFFFFF"/>
          </w:tcPr>
          <w:p w14:paraId="59BDE32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07B80" w14:textId="77777777" w:rsidR="00B16596" w:rsidRDefault="00B16596" w:rsidP="00B16596">
            <w:pPr>
              <w:pStyle w:val="MsgTableBody"/>
              <w:jc w:val="center"/>
            </w:pPr>
            <w:r>
              <w:t>12</w:t>
            </w:r>
          </w:p>
        </w:tc>
      </w:tr>
      <w:tr w:rsidR="004E2DAA" w:rsidRPr="00573AF5" w14:paraId="62312A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64EA31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1D287E4" w14:textId="77777777" w:rsidR="00B16596" w:rsidRDefault="00B16596" w:rsidP="00B1659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04B3D89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8923DB" w14:textId="77777777" w:rsidR="00B16596" w:rsidRDefault="00B16596" w:rsidP="00B16596">
            <w:pPr>
              <w:pStyle w:val="MsgTableBody"/>
              <w:jc w:val="center"/>
            </w:pPr>
            <w:r>
              <w:t>15</w:t>
            </w:r>
          </w:p>
        </w:tc>
      </w:tr>
      <w:tr w:rsidR="00B16596" w:rsidRPr="00573AF5" w14:paraId="728CED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37F93A"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60D44D" w14:textId="1A63A0DC" w:rsidR="00B16596" w:rsidRDefault="00B16596" w:rsidP="00B1659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BD6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AEC373" w14:textId="77777777" w:rsidR="00B16596" w:rsidRDefault="00B16596" w:rsidP="00B16596">
            <w:pPr>
              <w:pStyle w:val="MsgTableBody"/>
              <w:jc w:val="center"/>
            </w:pPr>
          </w:p>
        </w:tc>
      </w:tr>
      <w:tr w:rsidR="004E2DAA" w:rsidRPr="00573AF5" w14:paraId="57132FD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725A2B"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4F9E03C" w14:textId="7B1EDF8D" w:rsidR="00B16596" w:rsidRDefault="00B16596" w:rsidP="00B1659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311C5BF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15B2A" w14:textId="77777777" w:rsidR="00B16596" w:rsidRDefault="00B16596" w:rsidP="00B16596">
            <w:pPr>
              <w:pStyle w:val="MsgTableBody"/>
              <w:jc w:val="center"/>
            </w:pPr>
          </w:p>
        </w:tc>
      </w:tr>
      <w:tr w:rsidR="00B16596" w:rsidRPr="00573AF5" w14:paraId="379EA6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61E9C21"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F5855BC" w14:textId="5C43D29F"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ADDEC87" w14:textId="30F40B02"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EC7F213" w14:textId="77777777" w:rsidR="00B16596" w:rsidRDefault="00B16596" w:rsidP="00B16596">
            <w:pPr>
              <w:pStyle w:val="MsgTableBody"/>
              <w:jc w:val="center"/>
            </w:pPr>
            <w:r>
              <w:t>15</w:t>
            </w:r>
          </w:p>
        </w:tc>
      </w:tr>
      <w:tr w:rsidR="004E2DAA" w:rsidRPr="00573AF5" w14:paraId="722D18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6B659F"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F267DA0" w14:textId="77777777" w:rsidR="00B16596" w:rsidRDefault="00B16596" w:rsidP="00B16596">
            <w:pPr>
              <w:pStyle w:val="MsgTableBody"/>
            </w:pPr>
            <w:r>
              <w:rPr>
                <w:color w:val="FF0000"/>
              </w:rPr>
              <w:t xml:space="preserve">Participation (Goal </w:t>
            </w:r>
            <w:r w:rsidRPr="00CA6D40">
              <w:rPr>
                <w:color w:val="FF0000"/>
              </w:rPr>
              <w:t>Role)</w:t>
            </w:r>
          </w:p>
        </w:tc>
        <w:tc>
          <w:tcPr>
            <w:tcW w:w="864" w:type="dxa"/>
            <w:tcBorders>
              <w:top w:val="dotted" w:sz="4" w:space="0" w:color="auto"/>
              <w:left w:val="nil"/>
              <w:bottom w:val="dotted" w:sz="4" w:space="0" w:color="auto"/>
              <w:right w:val="nil"/>
            </w:tcBorders>
            <w:shd w:val="clear" w:color="auto" w:fill="FFFFFF"/>
          </w:tcPr>
          <w:p w14:paraId="22AE161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91C487" w14:textId="77777777" w:rsidR="00B16596" w:rsidRDefault="00B16596" w:rsidP="00B16596">
            <w:pPr>
              <w:pStyle w:val="MsgTableBody"/>
              <w:jc w:val="center"/>
            </w:pPr>
            <w:r w:rsidRPr="00CA6D40">
              <w:rPr>
                <w:color w:val="FF0000"/>
              </w:rPr>
              <w:t>7</w:t>
            </w:r>
          </w:p>
        </w:tc>
      </w:tr>
      <w:tr w:rsidR="00B16596" w:rsidRPr="00573AF5" w14:paraId="581023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13CB30" w14:textId="77777777" w:rsidR="00B16596" w:rsidRDefault="00B16596" w:rsidP="00B1659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D66D4EA" w14:textId="77777777" w:rsidR="00B16596" w:rsidRDefault="00B16596" w:rsidP="00B1659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4D03051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78619" w14:textId="77777777" w:rsidR="00B16596" w:rsidRDefault="00B16596" w:rsidP="00B16596">
            <w:pPr>
              <w:pStyle w:val="MsgTableBody"/>
              <w:jc w:val="center"/>
            </w:pPr>
            <w:r>
              <w:t>11</w:t>
            </w:r>
          </w:p>
        </w:tc>
      </w:tr>
      <w:tr w:rsidR="004E2DAA" w:rsidRPr="00573AF5" w14:paraId="55953A3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397A0E"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E0C7972" w14:textId="1D571F20" w:rsidR="00B16596" w:rsidRDefault="00B16596" w:rsidP="00B1659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3F9C0F1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C9962" w14:textId="77777777" w:rsidR="00B16596" w:rsidRDefault="00B16596" w:rsidP="00B16596">
            <w:pPr>
              <w:pStyle w:val="MsgTableBody"/>
              <w:jc w:val="center"/>
            </w:pPr>
          </w:p>
        </w:tc>
      </w:tr>
      <w:tr w:rsidR="00B16596" w:rsidRPr="00573AF5" w14:paraId="68C515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8E816BE"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ABD5608" w14:textId="77777777" w:rsidR="00B16596" w:rsidRDefault="00B16596" w:rsidP="00B1659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C9A570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BDDA" w14:textId="77777777" w:rsidR="00B16596" w:rsidRDefault="00B16596" w:rsidP="00B16596">
            <w:pPr>
              <w:pStyle w:val="MsgTableBody"/>
              <w:jc w:val="center"/>
            </w:pPr>
            <w:r>
              <w:t>15</w:t>
            </w:r>
          </w:p>
        </w:tc>
      </w:tr>
      <w:tr w:rsidR="004E2DAA" w:rsidRPr="00573AF5" w14:paraId="1A7D51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E64A95"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CC82625" w14:textId="3251C879" w:rsidR="00B16596" w:rsidRDefault="00B16596" w:rsidP="00B1659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256C48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87E2D" w14:textId="77777777" w:rsidR="00B16596" w:rsidRDefault="00B16596" w:rsidP="00B16596">
            <w:pPr>
              <w:pStyle w:val="MsgTableBody"/>
              <w:jc w:val="center"/>
            </w:pPr>
          </w:p>
        </w:tc>
      </w:tr>
      <w:tr w:rsidR="00B16596" w:rsidRPr="00573AF5" w14:paraId="3C1C30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A1DF7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107617A" w14:textId="77777777" w:rsidR="00B16596" w:rsidRDefault="00B16596" w:rsidP="00B1659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73335F7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1F90D" w14:textId="77777777" w:rsidR="00B16596" w:rsidRDefault="00B16596" w:rsidP="00B16596">
            <w:pPr>
              <w:pStyle w:val="MsgTableBody"/>
              <w:jc w:val="center"/>
            </w:pPr>
          </w:p>
        </w:tc>
      </w:tr>
      <w:tr w:rsidR="004E2DAA" w:rsidRPr="00573AF5" w14:paraId="0A0FDC5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881FF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13EAF6E"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CDCD5F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A529B" w14:textId="77777777" w:rsidR="00B16596" w:rsidRDefault="00B16596" w:rsidP="00B16596">
            <w:pPr>
              <w:pStyle w:val="MsgTableBody"/>
              <w:jc w:val="center"/>
            </w:pPr>
            <w:r>
              <w:t>7</w:t>
            </w:r>
          </w:p>
        </w:tc>
      </w:tr>
      <w:tr w:rsidR="00B16596" w:rsidRPr="00573AF5" w14:paraId="2F6E40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D852C9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90C1956"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034BD7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5C4DF" w14:textId="77777777" w:rsidR="00B16596" w:rsidRDefault="00B16596" w:rsidP="00B16596">
            <w:pPr>
              <w:pStyle w:val="MsgTableBody"/>
              <w:jc w:val="center"/>
            </w:pPr>
            <w:r>
              <w:rPr>
                <w:noProof/>
              </w:rPr>
              <w:t>7</w:t>
            </w:r>
          </w:p>
        </w:tc>
      </w:tr>
      <w:tr w:rsidR="004E2DAA" w:rsidRPr="00573AF5" w14:paraId="6475E9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AAA4A0"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7A5E90" w14:textId="77777777" w:rsidR="00B16596" w:rsidRDefault="00B16596" w:rsidP="00B1659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558A80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59F88" w14:textId="77777777" w:rsidR="00B16596" w:rsidRDefault="00B16596" w:rsidP="00B16596">
            <w:pPr>
              <w:pStyle w:val="MsgTableBody"/>
              <w:jc w:val="center"/>
            </w:pPr>
          </w:p>
        </w:tc>
      </w:tr>
      <w:tr w:rsidR="00B16596" w:rsidRPr="00573AF5" w14:paraId="2EDFDCC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9C8B9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2A496F9" w14:textId="77777777" w:rsidR="00B16596" w:rsidRDefault="00B16596" w:rsidP="00B1659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F4083E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103C22" w14:textId="77777777" w:rsidR="00B16596" w:rsidRDefault="00B16596" w:rsidP="00B16596">
            <w:pPr>
              <w:pStyle w:val="MsgTableBody"/>
              <w:jc w:val="center"/>
            </w:pPr>
          </w:p>
        </w:tc>
      </w:tr>
      <w:tr w:rsidR="004E2DAA" w:rsidRPr="00573AF5" w14:paraId="2B73A6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24FAB5"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EB2D1BC" w14:textId="77777777" w:rsidR="00B16596" w:rsidRDefault="00B16596" w:rsidP="00B16596">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5D250D4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B8A40" w14:textId="77777777" w:rsidR="00B16596" w:rsidRDefault="00B16596" w:rsidP="00B16596">
            <w:pPr>
              <w:pStyle w:val="MsgTableBody"/>
              <w:jc w:val="center"/>
            </w:pPr>
          </w:p>
        </w:tc>
      </w:tr>
      <w:tr w:rsidR="00B16596" w:rsidRPr="00573AF5" w14:paraId="732059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BBAA34" w14:textId="77777777" w:rsidR="00B16596" w:rsidRDefault="00B16596" w:rsidP="00B1659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507D3ECB" w14:textId="77777777" w:rsidR="00B16596" w:rsidRDefault="00B16596" w:rsidP="00B1659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6FDECA8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0CCCF9" w14:textId="77777777" w:rsidR="00B16596" w:rsidRDefault="00B16596" w:rsidP="00B16596">
            <w:pPr>
              <w:pStyle w:val="MsgTableBody"/>
              <w:jc w:val="center"/>
            </w:pPr>
            <w:r>
              <w:t>12</w:t>
            </w:r>
          </w:p>
        </w:tc>
      </w:tr>
      <w:tr w:rsidR="004E2DAA" w:rsidRPr="00573AF5" w14:paraId="04C7563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0A02B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A161725" w14:textId="77777777" w:rsidR="00B16596" w:rsidRDefault="00B16596" w:rsidP="00B1659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0C82ADE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571B84" w14:textId="77777777" w:rsidR="00B16596" w:rsidRDefault="00B16596" w:rsidP="00B16596">
            <w:pPr>
              <w:pStyle w:val="MsgTableBody"/>
              <w:jc w:val="center"/>
            </w:pPr>
            <w:r>
              <w:t>15</w:t>
            </w:r>
          </w:p>
        </w:tc>
      </w:tr>
      <w:tr w:rsidR="00B16596" w:rsidRPr="00573AF5" w14:paraId="6C8C80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427B53"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822414" w14:textId="06848621" w:rsidR="00B16596" w:rsidRDefault="00B16596" w:rsidP="00B1659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26AECFBC"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4292E" w14:textId="77777777" w:rsidR="00B16596" w:rsidRDefault="00B16596" w:rsidP="00B16596">
            <w:pPr>
              <w:pStyle w:val="MsgTableBody"/>
              <w:jc w:val="center"/>
            </w:pPr>
          </w:p>
        </w:tc>
      </w:tr>
      <w:tr w:rsidR="004E2DAA" w:rsidRPr="00573AF5" w14:paraId="71F42B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3B25A4"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91FF619" w14:textId="251A4DFF" w:rsidR="00B16596" w:rsidRDefault="00B16596" w:rsidP="00B1659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A30D7A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CEE356" w14:textId="77777777" w:rsidR="00B16596" w:rsidRDefault="00B16596" w:rsidP="00B16596">
            <w:pPr>
              <w:pStyle w:val="MsgTableBody"/>
              <w:jc w:val="center"/>
            </w:pPr>
          </w:p>
        </w:tc>
      </w:tr>
      <w:tr w:rsidR="00766098" w:rsidRPr="00573AF5" w14:paraId="0CEAE6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3FC9A8" w14:textId="77777777" w:rsidR="00766098" w:rsidRDefault="00766098" w:rsidP="0076609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D280894" w14:textId="0DD3BE4B" w:rsidR="00766098" w:rsidRDefault="000F344B" w:rsidP="0076609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DC15F" w14:textId="0F37F620" w:rsidR="00766098" w:rsidRDefault="000F344B" w:rsidP="00766098">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D504EC5" w14:textId="77777777" w:rsidR="00766098" w:rsidRDefault="00766098" w:rsidP="00766098">
            <w:pPr>
              <w:pStyle w:val="MsgTableBody"/>
              <w:jc w:val="center"/>
            </w:pPr>
            <w:r>
              <w:t>15</w:t>
            </w:r>
          </w:p>
        </w:tc>
      </w:tr>
      <w:tr w:rsidR="004E2DAA" w:rsidRPr="00573AF5" w14:paraId="6FCDE4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87B486" w14:textId="77777777" w:rsidR="00766098" w:rsidRDefault="00766098" w:rsidP="00766098">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3253692" w14:textId="58BF8A00" w:rsidR="00766098" w:rsidRDefault="00766098" w:rsidP="00766098">
            <w:pPr>
              <w:pStyle w:val="MsgTableBody"/>
            </w:pPr>
            <w:r>
              <w:rPr>
                <w:color w:val="FF0000"/>
              </w:rPr>
              <w:t>Participation (</w:t>
            </w:r>
            <w:r w:rsidR="00A804D1">
              <w:rPr>
                <w:color w:val="FF0000"/>
              </w:rPr>
              <w:t>Pathway Participation</w:t>
            </w:r>
            <w:r w:rsidRPr="00CA6D40">
              <w:rPr>
                <w:color w:val="FF0000"/>
              </w:rPr>
              <w:t>)</w:t>
            </w:r>
          </w:p>
        </w:tc>
        <w:tc>
          <w:tcPr>
            <w:tcW w:w="864" w:type="dxa"/>
            <w:tcBorders>
              <w:top w:val="dotted" w:sz="4" w:space="0" w:color="auto"/>
              <w:left w:val="nil"/>
              <w:bottom w:val="dotted" w:sz="4" w:space="0" w:color="auto"/>
              <w:right w:val="nil"/>
            </w:tcBorders>
            <w:shd w:val="clear" w:color="auto" w:fill="FFFFFF"/>
          </w:tcPr>
          <w:p w14:paraId="35AB5A3A"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B13F16" w14:textId="77777777" w:rsidR="00766098" w:rsidRDefault="00766098" w:rsidP="00766098">
            <w:pPr>
              <w:pStyle w:val="MsgTableBody"/>
              <w:jc w:val="center"/>
            </w:pPr>
            <w:r w:rsidRPr="00CA6D40">
              <w:rPr>
                <w:color w:val="FF0000"/>
              </w:rPr>
              <w:t>7</w:t>
            </w:r>
          </w:p>
        </w:tc>
      </w:tr>
      <w:tr w:rsidR="00766098" w:rsidRPr="00573AF5" w14:paraId="68A46F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8C663A5" w14:textId="77777777" w:rsidR="00766098" w:rsidRDefault="00766098" w:rsidP="00766098">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DE98A2D" w14:textId="471E13AB" w:rsidR="00766098" w:rsidRDefault="00766098" w:rsidP="0076609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0366ED5E"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ACDCEF" w14:textId="77777777" w:rsidR="00766098" w:rsidRDefault="00766098" w:rsidP="00766098">
            <w:pPr>
              <w:pStyle w:val="MsgTableBody"/>
              <w:jc w:val="center"/>
            </w:pPr>
            <w:r>
              <w:t>11</w:t>
            </w:r>
          </w:p>
        </w:tc>
      </w:tr>
      <w:tr w:rsidR="004E2DAA" w:rsidRPr="00573AF5" w14:paraId="55CE1E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5B2CD0" w14:textId="77777777" w:rsidR="00766098" w:rsidRDefault="00766098" w:rsidP="0076609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FD2D950" w14:textId="67E54FA6" w:rsidR="00766098" w:rsidRDefault="00766098" w:rsidP="0076609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66E7C34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3B663D" w14:textId="77777777" w:rsidR="00766098" w:rsidRDefault="00766098" w:rsidP="00766098">
            <w:pPr>
              <w:pStyle w:val="MsgTableBody"/>
              <w:jc w:val="center"/>
            </w:pPr>
          </w:p>
        </w:tc>
      </w:tr>
      <w:tr w:rsidR="00766098" w:rsidRPr="00573AF5" w14:paraId="3698507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66CE60" w14:textId="77777777" w:rsidR="00766098" w:rsidRDefault="00766098" w:rsidP="00766098">
            <w:pPr>
              <w:pStyle w:val="MsgTableBody"/>
            </w:pPr>
            <w:r>
              <w:lastRenderedPageBreak/>
              <w:t xml:space="preserve">    [{VAR}]</w:t>
            </w:r>
          </w:p>
        </w:tc>
        <w:tc>
          <w:tcPr>
            <w:tcW w:w="4320" w:type="dxa"/>
            <w:tcBorders>
              <w:top w:val="dotted" w:sz="4" w:space="0" w:color="auto"/>
              <w:left w:val="nil"/>
              <w:bottom w:val="dotted" w:sz="4" w:space="0" w:color="auto"/>
              <w:right w:val="nil"/>
            </w:tcBorders>
            <w:shd w:val="clear" w:color="auto" w:fill="FFFFFF"/>
          </w:tcPr>
          <w:p w14:paraId="0608126B" w14:textId="632D8CE9" w:rsidR="00766098" w:rsidRDefault="00766098" w:rsidP="0076609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EB748AB"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BB1FE" w14:textId="77777777" w:rsidR="00766098" w:rsidRDefault="00766098" w:rsidP="00766098">
            <w:pPr>
              <w:pStyle w:val="MsgTableBody"/>
              <w:jc w:val="center"/>
            </w:pPr>
            <w:r>
              <w:t>15</w:t>
            </w:r>
          </w:p>
        </w:tc>
      </w:tr>
      <w:tr w:rsidR="004E2DAA" w:rsidRPr="00573AF5" w14:paraId="1A7A9D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52B980"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A30AB0" w14:textId="6583BF47" w:rsidR="00766098" w:rsidRDefault="00766098" w:rsidP="0076609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5DDDBB3"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425318" w14:textId="77777777" w:rsidR="00766098" w:rsidRDefault="00766098" w:rsidP="00766098">
            <w:pPr>
              <w:pStyle w:val="MsgTableBody"/>
              <w:jc w:val="center"/>
            </w:pPr>
          </w:p>
        </w:tc>
      </w:tr>
      <w:tr w:rsidR="00766098" w:rsidRPr="00573AF5" w14:paraId="2A129D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CF18E27"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E75FB0" w14:textId="77777777" w:rsidR="00766098" w:rsidRDefault="00766098" w:rsidP="0076609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0C4E9D9C"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125C4" w14:textId="77777777" w:rsidR="00766098" w:rsidRDefault="00766098" w:rsidP="00766098">
            <w:pPr>
              <w:pStyle w:val="MsgTableBody"/>
              <w:jc w:val="center"/>
            </w:pPr>
          </w:p>
        </w:tc>
      </w:tr>
      <w:tr w:rsidR="004E2DAA" w:rsidRPr="00573AF5" w14:paraId="71AE12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350F23" w14:textId="77777777" w:rsidR="00766098" w:rsidRDefault="00766098" w:rsidP="0076609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9284A9" w14:textId="77777777" w:rsidR="00766098" w:rsidRDefault="00766098" w:rsidP="0076609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4F82428"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8FE76C" w14:textId="77777777" w:rsidR="00766098" w:rsidRDefault="00766098" w:rsidP="00766098">
            <w:pPr>
              <w:pStyle w:val="MsgTableBody"/>
              <w:jc w:val="center"/>
            </w:pPr>
            <w:r>
              <w:t>7</w:t>
            </w:r>
          </w:p>
        </w:tc>
      </w:tr>
      <w:tr w:rsidR="00766098" w:rsidRPr="00573AF5" w14:paraId="413C138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10F9AE" w14:textId="77777777" w:rsidR="00766098" w:rsidRDefault="00766098" w:rsidP="0076609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C476426" w14:textId="77777777" w:rsidR="00766098" w:rsidRDefault="00766098" w:rsidP="0076609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9D9DAC6"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AAB705" w14:textId="77777777" w:rsidR="00766098" w:rsidRDefault="00766098" w:rsidP="00766098">
            <w:pPr>
              <w:pStyle w:val="MsgTableBody"/>
              <w:jc w:val="center"/>
            </w:pPr>
            <w:r>
              <w:rPr>
                <w:noProof/>
              </w:rPr>
              <w:t>7</w:t>
            </w:r>
          </w:p>
        </w:tc>
      </w:tr>
      <w:tr w:rsidR="004E2DAA" w:rsidRPr="00573AF5" w14:paraId="555888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C624A5"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78986C" w14:textId="77777777" w:rsidR="00766098" w:rsidRDefault="00766098" w:rsidP="0076609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417C2FD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2551" w14:textId="77777777" w:rsidR="00766098" w:rsidRDefault="00766098" w:rsidP="00766098">
            <w:pPr>
              <w:pStyle w:val="MsgTableBody"/>
              <w:jc w:val="center"/>
            </w:pPr>
          </w:p>
        </w:tc>
      </w:tr>
      <w:tr w:rsidR="00766098" w:rsidRPr="00573AF5" w14:paraId="35A104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8A4A56" w14:textId="77777777" w:rsidR="00766098" w:rsidRDefault="00766098" w:rsidP="00766098">
            <w:pPr>
              <w:pStyle w:val="MsgTableBody"/>
            </w:pPr>
            <w:r>
              <w:t>}]</w:t>
            </w:r>
          </w:p>
        </w:tc>
        <w:tc>
          <w:tcPr>
            <w:tcW w:w="4320" w:type="dxa"/>
            <w:tcBorders>
              <w:top w:val="dotted" w:sz="4" w:space="0" w:color="auto"/>
              <w:left w:val="nil"/>
              <w:bottom w:val="dotted" w:sz="4" w:space="0" w:color="auto"/>
              <w:right w:val="nil"/>
            </w:tcBorders>
            <w:shd w:val="clear" w:color="auto" w:fill="FFFFFF"/>
          </w:tcPr>
          <w:p w14:paraId="14529558" w14:textId="77777777" w:rsidR="00766098" w:rsidRDefault="00766098" w:rsidP="0076609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3F380B1D"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0F2F93" w14:textId="77777777" w:rsidR="00766098" w:rsidRDefault="00766098" w:rsidP="00766098">
            <w:pPr>
              <w:pStyle w:val="MsgTableBody"/>
              <w:jc w:val="center"/>
            </w:pPr>
          </w:p>
        </w:tc>
      </w:tr>
      <w:tr w:rsidR="00766098" w:rsidRPr="00573AF5" w14:paraId="665AD6E9"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7D3C43DF" w14:textId="77777777" w:rsidR="00766098" w:rsidRDefault="00766098" w:rsidP="00766098">
            <w:pPr>
              <w:pStyle w:val="MsgTableBody"/>
            </w:pPr>
            <w:r>
              <w:t>[{REL}]</w:t>
            </w:r>
          </w:p>
        </w:tc>
        <w:tc>
          <w:tcPr>
            <w:tcW w:w="4320" w:type="dxa"/>
            <w:tcBorders>
              <w:top w:val="dotted" w:sz="4" w:space="0" w:color="auto"/>
              <w:left w:val="nil"/>
              <w:bottom w:val="single" w:sz="2" w:space="0" w:color="auto"/>
              <w:right w:val="nil"/>
            </w:tcBorders>
            <w:shd w:val="clear" w:color="auto" w:fill="FFFFFF"/>
          </w:tcPr>
          <w:p w14:paraId="0C04AD9D" w14:textId="77777777" w:rsidR="00766098" w:rsidRDefault="00766098" w:rsidP="0076609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2A850D38" w14:textId="77777777" w:rsidR="00766098" w:rsidRDefault="00766098" w:rsidP="00766098">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D58E520" w14:textId="77777777" w:rsidR="00766098" w:rsidRDefault="00766098" w:rsidP="00766098">
            <w:pPr>
              <w:pStyle w:val="MsgTableBody"/>
              <w:jc w:val="center"/>
            </w:pPr>
            <w:r>
              <w:t>11</w:t>
            </w:r>
          </w:p>
        </w:tc>
      </w:tr>
    </w:tbl>
    <w:p w14:paraId="45F3A420"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3F2F55D"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2A235B3" w14:textId="3DA491B3" w:rsidR="00EE6FC3" w:rsidRDefault="00EE6FC3" w:rsidP="00BD60E1">
            <w:pPr>
              <w:pStyle w:val="ACK-ChoreographyHeader"/>
            </w:pPr>
            <w:r>
              <w:t>Acknowledgment Choreography</w:t>
            </w:r>
          </w:p>
        </w:tc>
      </w:tr>
      <w:tr w:rsidR="00EE6FC3" w14:paraId="7E49C10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1AB28D1" w14:textId="3CF80B06" w:rsidR="00EE6FC3" w:rsidRDefault="00EE6FC3" w:rsidP="00EE6FC3">
            <w:pPr>
              <w:pStyle w:val="ACK-ChoreographyHeader"/>
            </w:pPr>
            <w:r>
              <w:t>CCU^I20^CCU_I20</w:t>
            </w:r>
          </w:p>
        </w:tc>
      </w:tr>
      <w:tr w:rsidR="00314BE8" w14:paraId="1B422AC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95F4524"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6EC5311"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33B769E" w14:textId="77777777" w:rsidR="00314BE8" w:rsidRDefault="00314BE8" w:rsidP="00314BE8">
            <w:pPr>
              <w:pStyle w:val="ACK-ChoreographyBody"/>
            </w:pPr>
            <w:r>
              <w:t>Field value: Enhanced mode</w:t>
            </w:r>
          </w:p>
        </w:tc>
      </w:tr>
      <w:tr w:rsidR="00314BE8" w14:paraId="0595AD9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4708BB5"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CAC870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5F7EF"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2C54931" w14:textId="77777777" w:rsidR="00314BE8" w:rsidRDefault="00314BE8" w:rsidP="00314BE8">
            <w:pPr>
              <w:pStyle w:val="ACK-ChoreographyBody"/>
            </w:pPr>
            <w:r>
              <w:t>AL, SU, ER</w:t>
            </w:r>
          </w:p>
        </w:tc>
      </w:tr>
      <w:tr w:rsidR="00314BE8" w14:paraId="7D1B216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30C9E6"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CBE732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15500B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08C930" w14:textId="77777777" w:rsidR="00314BE8" w:rsidRDefault="00314BE8" w:rsidP="00314BE8">
            <w:pPr>
              <w:pStyle w:val="ACK-ChoreographyBody"/>
            </w:pPr>
            <w:r>
              <w:t>NE</w:t>
            </w:r>
          </w:p>
        </w:tc>
      </w:tr>
      <w:tr w:rsidR="00314BE8" w14:paraId="6D66548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DE87D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80E78A8" w14:textId="77777777" w:rsidR="00314BE8" w:rsidRDefault="00314BE8" w:rsidP="00314BE8">
            <w:pPr>
              <w:pStyle w:val="ACK-ChoreographyBody"/>
            </w:pPr>
            <w:r>
              <w:rPr>
                <w:szCs w:val="16"/>
              </w:rPr>
              <w:t>ACK^I20^ACK</w:t>
            </w:r>
          </w:p>
        </w:tc>
        <w:tc>
          <w:tcPr>
            <w:tcW w:w="708" w:type="dxa"/>
            <w:tcBorders>
              <w:top w:val="single" w:sz="4" w:space="0" w:color="auto"/>
              <w:left w:val="single" w:sz="4" w:space="0" w:color="auto"/>
              <w:bottom w:val="single" w:sz="4" w:space="0" w:color="auto"/>
              <w:right w:val="single" w:sz="4" w:space="0" w:color="auto"/>
            </w:tcBorders>
            <w:hideMark/>
          </w:tcPr>
          <w:p w14:paraId="1E37A34B"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803B0D" w14:textId="77777777" w:rsidR="00314BE8" w:rsidRDefault="00314BE8" w:rsidP="00314BE8">
            <w:pPr>
              <w:pStyle w:val="ACK-ChoreographyBody"/>
            </w:pPr>
            <w:r>
              <w:rPr>
                <w:szCs w:val="16"/>
              </w:rPr>
              <w:t>ACK^I20^ACK</w:t>
            </w:r>
          </w:p>
        </w:tc>
      </w:tr>
      <w:tr w:rsidR="00314BE8" w14:paraId="74F0317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9C509EC"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71A5E9A"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9AC18CD"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A406F06" w14:textId="77777777" w:rsidR="00314BE8" w:rsidRDefault="00314BE8" w:rsidP="00314BE8">
            <w:pPr>
              <w:pStyle w:val="ACK-ChoreographyBody"/>
            </w:pPr>
            <w:r>
              <w:t>-</w:t>
            </w:r>
          </w:p>
        </w:tc>
      </w:tr>
    </w:tbl>
    <w:p w14:paraId="3DA583FB" w14:textId="77777777" w:rsidR="00573AF5" w:rsidRDefault="00573AF5">
      <w:pPr>
        <w:pStyle w:val="Heading2"/>
      </w:pPr>
      <w:bookmarkStart w:id="2431" w:name="_Toc28982346"/>
      <w:r>
        <w:t>COLLABORATIVE CARE INFORMATION REQUEST MESSAGES AND TRIGGER EVENTS</w:t>
      </w:r>
      <w:bookmarkEnd w:id="2431"/>
      <w:r w:rsidR="00FD02FB">
        <w:fldChar w:fldCharType="begin"/>
      </w:r>
      <w:r>
        <w:instrText xml:space="preserve"> XE "TRIGGER EVENTS AND MESSAGE DEFINITIONS" </w:instrText>
      </w:r>
      <w:r w:rsidR="00FD02FB">
        <w:fldChar w:fldCharType="end"/>
      </w:r>
    </w:p>
    <w:p w14:paraId="11C51C69" w14:textId="77777777" w:rsidR="00573AF5" w:rsidRDefault="00573AF5">
      <w:r>
        <w:t xml:space="preserve">Collaborative care information may need to be retrieved from various entities, such as healthcare providers, clinical </w:t>
      </w:r>
      <w:proofErr w:type="gramStart"/>
      <w:r>
        <w:t>repositories</w:t>
      </w:r>
      <w:proofErr w:type="gramEnd"/>
      <w:r>
        <w:t xml:space="preserve"> or regulatory bodies.  The definition of these entities often varies greatly. </w:t>
      </w:r>
      <w:proofErr w:type="spellStart"/>
      <w:proofErr w:type="gramStart"/>
      <w:r>
        <w:t>Some times</w:t>
      </w:r>
      <w:proofErr w:type="spellEnd"/>
      <w:proofErr w:type="gramEnd"/>
      <w:r>
        <w:t xml:space="preserve"> the query will relate to a previous referral. At other times it will relate to a specific patient.</w:t>
      </w:r>
    </w:p>
    <w:p w14:paraId="51DFB505" w14:textId="77777777" w:rsidR="00573AF5" w:rsidRDefault="00573AF5">
      <w:pPr>
        <w:pStyle w:val="Heading3"/>
      </w:pPr>
      <w:bookmarkStart w:id="2432" w:name="_Toc28982347"/>
      <w:r>
        <w:t>CCQ/CQU – Collaborative Care Query/Collaborative Care Query Update (Event I19)</w:t>
      </w:r>
      <w:bookmarkEnd w:id="2432"/>
      <w:r w:rsidR="00FD02FB">
        <w:fldChar w:fldCharType="begin"/>
      </w:r>
      <w:r>
        <w:instrText xml:space="preserve"> XE "Collaborative Care Query"</w:instrText>
      </w:r>
      <w:r w:rsidR="00FD02FB">
        <w:fldChar w:fldCharType="end"/>
      </w:r>
      <w:r w:rsidR="00FD02FB">
        <w:fldChar w:fldCharType="begin"/>
      </w:r>
      <w:r>
        <w:instrText xml:space="preserve"> XE "Collaborative Care Query Update" </w:instrText>
      </w:r>
      <w:r w:rsidR="00FD02FB">
        <w:fldChar w:fldCharType="end"/>
      </w:r>
      <w:r w:rsidR="00FD02FB">
        <w:fldChar w:fldCharType="begin"/>
      </w:r>
      <w:r>
        <w:instrText xml:space="preserve"> XE "Messages:CCQ" </w:instrText>
      </w:r>
      <w:r w:rsidR="00FD02FB">
        <w:fldChar w:fldCharType="end"/>
      </w:r>
    </w:p>
    <w:p w14:paraId="0E306898" w14:textId="77777777" w:rsidR="00573AF5" w:rsidRDefault="00573AF5" w:rsidP="00C87B0A">
      <w:pPr>
        <w:pStyle w:val="NormalIndented"/>
      </w:pPr>
      <w:r>
        <w:t>This event triggers a query message to be sent from a referring healthcare provider to a referred to healthcare provider, regarding a specific, previously sent collaborative care referral. The Collaborative Care Query message must contain sufficient data for the referred to provider to be able to identify the specific referral being queried. The response to a Collaborative Care Query message is a CQU - Collaborative Care Query Update message. The meaning of the Collaborative Care Query Update message is identical to the meaning of the Asynchronous Collaborative Care Update message.</w:t>
      </w:r>
    </w:p>
    <w:p w14:paraId="373AB272" w14:textId="77777777" w:rsidR="00573AF5" w:rsidRDefault="00573AF5">
      <w:pPr>
        <w:pStyle w:val="MsgTableCaption"/>
      </w:pPr>
      <w:r>
        <w:t>CCQ^I19^CCQ_I19: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BE5F04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61DC86AB"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6427445B"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51764906"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41DC4F95" w14:textId="77777777" w:rsidR="00573AF5" w:rsidRDefault="00573AF5">
            <w:pPr>
              <w:pStyle w:val="MsgTableHeader"/>
              <w:jc w:val="center"/>
            </w:pPr>
            <w:r>
              <w:t>Chapter</w:t>
            </w:r>
          </w:p>
        </w:tc>
      </w:tr>
      <w:tr w:rsidR="004E2DAA" w:rsidRPr="00573AF5" w14:paraId="22B7156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7F3EC161"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58DA94A"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6A449E2"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B34050" w14:textId="77777777" w:rsidR="00573AF5" w:rsidRDefault="00573AF5">
            <w:pPr>
              <w:pStyle w:val="MsgTableBody"/>
              <w:jc w:val="center"/>
            </w:pPr>
            <w:r>
              <w:t>2</w:t>
            </w:r>
          </w:p>
        </w:tc>
      </w:tr>
      <w:tr w:rsidR="004E2DAA" w:rsidRPr="00573AF5" w14:paraId="05B292B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BCF02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3F56CD6F"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013E21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D41EE9" w14:textId="77777777" w:rsidR="00573AF5" w:rsidRDefault="00573AF5">
            <w:pPr>
              <w:pStyle w:val="MsgTableBody"/>
              <w:jc w:val="center"/>
            </w:pPr>
            <w:r>
              <w:t>2</w:t>
            </w:r>
          </w:p>
        </w:tc>
      </w:tr>
      <w:tr w:rsidR="00573AF5" w:rsidRPr="00573AF5" w14:paraId="6B0DB8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B3FF5F"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A58B55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4831024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3212F3" w14:textId="77777777" w:rsidR="00573AF5" w:rsidRDefault="00573AF5">
            <w:pPr>
              <w:pStyle w:val="MsgTableBody"/>
              <w:jc w:val="center"/>
            </w:pPr>
            <w:r>
              <w:t>2</w:t>
            </w:r>
          </w:p>
        </w:tc>
      </w:tr>
      <w:tr w:rsidR="004E2DAA" w:rsidRPr="00573AF5" w14:paraId="1245DA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7E8B0B"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9A8E342"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F235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A6948" w14:textId="77777777" w:rsidR="00573AF5" w:rsidRDefault="00573AF5">
            <w:pPr>
              <w:pStyle w:val="MsgTableBody"/>
              <w:jc w:val="center"/>
            </w:pPr>
            <w:r>
              <w:t>11</w:t>
            </w:r>
          </w:p>
        </w:tc>
      </w:tr>
      <w:tr w:rsidR="007621A4" w:rsidRPr="00573AF5" w14:paraId="7B5CC3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EBB167"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19017BF6"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68FD410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B51112" w14:textId="77777777" w:rsidR="007621A4" w:rsidRDefault="007621A4" w:rsidP="007621A4">
            <w:pPr>
              <w:pStyle w:val="MsgTableBody"/>
              <w:jc w:val="center"/>
            </w:pPr>
          </w:p>
        </w:tc>
      </w:tr>
      <w:tr w:rsidR="004E2DAA" w:rsidRPr="00573AF5" w14:paraId="5264E0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CD3E1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CD2CBF2"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DE6DE7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1C6D0" w14:textId="77777777" w:rsidR="007621A4" w:rsidRDefault="007621A4" w:rsidP="007621A4">
            <w:pPr>
              <w:pStyle w:val="MsgTableBody"/>
              <w:jc w:val="center"/>
            </w:pPr>
            <w:r>
              <w:t>11</w:t>
            </w:r>
          </w:p>
        </w:tc>
      </w:tr>
      <w:tr w:rsidR="007621A4" w:rsidRPr="00573AF5" w14:paraId="075AD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14880A"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5B388C0"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1392128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DDC1A6" w14:textId="77777777" w:rsidR="007621A4" w:rsidRDefault="007621A4" w:rsidP="007621A4">
            <w:pPr>
              <w:pStyle w:val="MsgTableBody"/>
              <w:jc w:val="center"/>
            </w:pPr>
            <w:r>
              <w:t>11</w:t>
            </w:r>
          </w:p>
        </w:tc>
      </w:tr>
      <w:tr w:rsidR="004E2DAA" w:rsidRPr="00573AF5" w14:paraId="689853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611396"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E394418"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75F64E6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2B48E6" w14:textId="77777777" w:rsidR="007621A4" w:rsidRDefault="007621A4" w:rsidP="007621A4">
            <w:pPr>
              <w:pStyle w:val="MsgTableBody"/>
              <w:jc w:val="center"/>
            </w:pPr>
          </w:p>
        </w:tc>
      </w:tr>
      <w:tr w:rsidR="007621A4" w:rsidRPr="00573AF5" w14:paraId="6B95D649"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6D8AA07" w14:textId="77777777" w:rsidR="007621A4" w:rsidRDefault="007621A4" w:rsidP="007621A4">
            <w:pPr>
              <w:pStyle w:val="MsgTableBody"/>
            </w:pPr>
            <w:r>
              <w:lastRenderedPageBreak/>
              <w:t>[{REL}]</w:t>
            </w:r>
          </w:p>
        </w:tc>
        <w:tc>
          <w:tcPr>
            <w:tcW w:w="4320" w:type="dxa"/>
            <w:tcBorders>
              <w:top w:val="dotted" w:sz="4" w:space="0" w:color="auto"/>
              <w:left w:val="nil"/>
              <w:bottom w:val="single" w:sz="2" w:space="0" w:color="auto"/>
              <w:right w:val="nil"/>
            </w:tcBorders>
            <w:shd w:val="clear" w:color="auto" w:fill="FFFFFF"/>
          </w:tcPr>
          <w:p w14:paraId="30FF9CD8" w14:textId="77777777" w:rsidR="007621A4" w:rsidRDefault="007621A4" w:rsidP="007621A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5930DD30" w14:textId="77777777" w:rsidR="007621A4" w:rsidRDefault="007621A4" w:rsidP="007621A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2A268A8" w14:textId="77777777" w:rsidR="007621A4" w:rsidRDefault="007621A4" w:rsidP="007621A4">
            <w:pPr>
              <w:pStyle w:val="MsgTableBody"/>
              <w:jc w:val="center"/>
            </w:pPr>
            <w:r>
              <w:t>11</w:t>
            </w:r>
          </w:p>
        </w:tc>
      </w:tr>
    </w:tbl>
    <w:p w14:paraId="6E4AA5E1"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220CA1C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CADC934" w14:textId="6D765B4A" w:rsidR="00EE6FC3" w:rsidRDefault="00EE6FC3" w:rsidP="00BD60E1">
            <w:pPr>
              <w:pStyle w:val="ACK-ChoreographyHeader"/>
            </w:pPr>
            <w:r>
              <w:t>Acknowledgment Choreography</w:t>
            </w:r>
          </w:p>
        </w:tc>
      </w:tr>
      <w:tr w:rsidR="00EE6FC3" w14:paraId="17C32476"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495D34E5" w14:textId="4475F5D9" w:rsidR="00EE6FC3" w:rsidRDefault="00EE6FC3" w:rsidP="00EE6FC3">
            <w:pPr>
              <w:pStyle w:val="ACK-ChoreographyHeader"/>
            </w:pPr>
            <w:r>
              <w:t>CCQ^I19^CCQ_I19</w:t>
            </w:r>
          </w:p>
        </w:tc>
      </w:tr>
      <w:tr w:rsidR="00256761" w14:paraId="3657E2F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0B61FA"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BA7F0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26A8D749" w14:textId="77777777" w:rsidR="00256761" w:rsidRDefault="00256761" w:rsidP="00256A1A">
            <w:pPr>
              <w:pStyle w:val="ACK-ChoreographyBody"/>
            </w:pPr>
            <w:r>
              <w:t>Field value: Enhanced mode</w:t>
            </w:r>
          </w:p>
        </w:tc>
      </w:tr>
      <w:tr w:rsidR="00256761" w14:paraId="6CEA7E2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4AAD03B"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803519C"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025E8FE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00C3A701" w14:textId="77777777" w:rsidR="00256761" w:rsidRDefault="00256761" w:rsidP="00256A1A">
            <w:pPr>
              <w:pStyle w:val="ACK-ChoreographyBody"/>
            </w:pPr>
            <w:r>
              <w:t>AL, SU, ER</w:t>
            </w:r>
          </w:p>
        </w:tc>
      </w:tr>
      <w:tr w:rsidR="00256761" w14:paraId="246F261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AF74048"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A6A0350"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00E0953"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5889955" w14:textId="77777777" w:rsidR="00256761" w:rsidRDefault="00256761" w:rsidP="00256A1A">
            <w:pPr>
              <w:pStyle w:val="ACK-ChoreographyBody"/>
            </w:pPr>
            <w:r>
              <w:t>AL</w:t>
            </w:r>
          </w:p>
        </w:tc>
      </w:tr>
      <w:tr w:rsidR="00256761" w14:paraId="757FD43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7156D37"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0BB28A"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17CD56FD"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3B8EEF51" w14:textId="77777777" w:rsidR="00256761" w:rsidRDefault="00256761" w:rsidP="00256A1A">
            <w:pPr>
              <w:pStyle w:val="ACK-ChoreographyBody"/>
            </w:pPr>
            <w:r>
              <w:rPr>
                <w:szCs w:val="16"/>
              </w:rPr>
              <w:t>ACK^I19^ACK</w:t>
            </w:r>
          </w:p>
        </w:tc>
      </w:tr>
      <w:tr w:rsidR="00256761" w14:paraId="54579DF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FDEB85"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41328A" w14:textId="77777777" w:rsidR="00256761" w:rsidRDefault="00256761" w:rsidP="00256A1A">
            <w:pPr>
              <w:pStyle w:val="ACK-ChoreographyBody"/>
            </w:pPr>
            <w:r>
              <w:rPr>
                <w:szCs w:val="16"/>
              </w:rPr>
              <w:t>CQU^I19^CQU_I19</w:t>
            </w:r>
          </w:p>
        </w:tc>
        <w:tc>
          <w:tcPr>
            <w:tcW w:w="2268" w:type="dxa"/>
            <w:tcBorders>
              <w:top w:val="single" w:sz="4" w:space="0" w:color="auto"/>
              <w:left w:val="single" w:sz="4" w:space="0" w:color="auto"/>
              <w:bottom w:val="single" w:sz="4" w:space="0" w:color="auto"/>
              <w:right w:val="single" w:sz="4" w:space="0" w:color="auto"/>
            </w:tcBorders>
            <w:hideMark/>
          </w:tcPr>
          <w:p w14:paraId="033CE78D" w14:textId="77777777" w:rsidR="00256761" w:rsidRDefault="00256761" w:rsidP="00256A1A">
            <w:pPr>
              <w:pStyle w:val="ACK-ChoreographyBody"/>
            </w:pPr>
            <w:r>
              <w:rPr>
                <w:szCs w:val="16"/>
              </w:rPr>
              <w:t>CQU^I19^CQU_I19</w:t>
            </w:r>
          </w:p>
        </w:tc>
        <w:tc>
          <w:tcPr>
            <w:tcW w:w="2126" w:type="dxa"/>
            <w:tcBorders>
              <w:top w:val="single" w:sz="4" w:space="0" w:color="auto"/>
              <w:left w:val="single" w:sz="4" w:space="0" w:color="auto"/>
              <w:bottom w:val="single" w:sz="4" w:space="0" w:color="auto"/>
              <w:right w:val="single" w:sz="4" w:space="0" w:color="auto"/>
            </w:tcBorders>
            <w:hideMark/>
          </w:tcPr>
          <w:p w14:paraId="528BB2CF" w14:textId="77777777" w:rsidR="00256761" w:rsidRDefault="00256761" w:rsidP="00256761">
            <w:pPr>
              <w:pStyle w:val="ACK-ChoreographyBody"/>
            </w:pPr>
            <w:r>
              <w:rPr>
                <w:szCs w:val="16"/>
              </w:rPr>
              <w:t>CQU^I19^CQU_I19</w:t>
            </w:r>
          </w:p>
        </w:tc>
      </w:tr>
    </w:tbl>
    <w:p w14:paraId="4053293A" w14:textId="77777777" w:rsidR="00573AF5" w:rsidRDefault="00573AF5" w:rsidP="00C87B0A">
      <w:pPr>
        <w:pStyle w:val="NormalIndented"/>
      </w:pPr>
    </w:p>
    <w:p w14:paraId="51616784" w14:textId="77777777" w:rsidR="00573AF5" w:rsidRDefault="00573AF5">
      <w:pPr>
        <w:pStyle w:val="MsgTableCaption"/>
      </w:pPr>
      <w:r>
        <w:t>CQU^I19^CQU_I19: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4F60663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20CD1DC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77FD1C0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42A5C71"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8293198" w14:textId="77777777" w:rsidR="00573AF5" w:rsidRDefault="00573AF5">
            <w:pPr>
              <w:pStyle w:val="MsgTableHeader"/>
              <w:jc w:val="center"/>
            </w:pPr>
            <w:r>
              <w:t>Chapter</w:t>
            </w:r>
          </w:p>
        </w:tc>
      </w:tr>
      <w:tr w:rsidR="004E2DAA" w:rsidRPr="00573AF5" w14:paraId="15B56BB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03D34B3"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071B9B23"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91B349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3BDDC33" w14:textId="77777777" w:rsidR="00573AF5" w:rsidRDefault="00573AF5">
            <w:pPr>
              <w:pStyle w:val="MsgTableBody"/>
              <w:jc w:val="center"/>
            </w:pPr>
            <w:r>
              <w:t>2</w:t>
            </w:r>
          </w:p>
        </w:tc>
      </w:tr>
      <w:tr w:rsidR="004E2DAA" w:rsidRPr="00573AF5" w14:paraId="5FC7943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2277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3E1E8B6"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CA96329"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4DFBF5" w14:textId="77777777" w:rsidR="00573AF5" w:rsidRDefault="00573AF5">
            <w:pPr>
              <w:pStyle w:val="MsgTableBody"/>
              <w:jc w:val="center"/>
            </w:pPr>
            <w:r>
              <w:t>2</w:t>
            </w:r>
          </w:p>
        </w:tc>
      </w:tr>
      <w:tr w:rsidR="00573AF5" w:rsidRPr="00573AF5" w14:paraId="5E7F14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8E9E69"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285FE91A"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027E64D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E3549" w14:textId="77777777" w:rsidR="00573AF5" w:rsidRDefault="00573AF5">
            <w:pPr>
              <w:pStyle w:val="MsgTableBody"/>
              <w:jc w:val="center"/>
            </w:pPr>
            <w:r>
              <w:t>2</w:t>
            </w:r>
          </w:p>
        </w:tc>
      </w:tr>
      <w:tr w:rsidR="004E2DAA" w:rsidRPr="00573AF5" w14:paraId="6510EF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3F8173"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3B55E92D" w14:textId="709908DC"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69DF395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A892B5" w14:textId="77777777" w:rsidR="00573AF5" w:rsidRDefault="00573AF5">
            <w:pPr>
              <w:pStyle w:val="MsgTableBody"/>
              <w:jc w:val="center"/>
            </w:pPr>
            <w:r>
              <w:t>2</w:t>
            </w:r>
          </w:p>
        </w:tc>
      </w:tr>
      <w:tr w:rsidR="00573AF5" w:rsidRPr="00573AF5" w14:paraId="41028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B2F332"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4D28AB11"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C3786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4BA0E" w14:textId="77777777" w:rsidR="00573AF5" w:rsidRDefault="00573AF5">
            <w:pPr>
              <w:pStyle w:val="MsgTableBody"/>
              <w:jc w:val="center"/>
            </w:pPr>
            <w:r>
              <w:t>2</w:t>
            </w:r>
          </w:p>
        </w:tc>
      </w:tr>
      <w:tr w:rsidR="004E2DAA" w:rsidRPr="00573AF5" w14:paraId="738AE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3EF7ED"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CB9F8DD"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058D38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B24843" w14:textId="77777777" w:rsidR="00573AF5" w:rsidRDefault="00573AF5">
            <w:pPr>
              <w:pStyle w:val="MsgTableBody"/>
              <w:jc w:val="center"/>
            </w:pPr>
            <w:r>
              <w:t>11</w:t>
            </w:r>
          </w:p>
        </w:tc>
      </w:tr>
      <w:tr w:rsidR="007621A4" w:rsidRPr="00573AF5" w14:paraId="5DB492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FFC7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EB60FB7"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0985C43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C41DB5" w14:textId="77777777" w:rsidR="007621A4" w:rsidRDefault="007621A4" w:rsidP="007621A4">
            <w:pPr>
              <w:pStyle w:val="MsgTableBody"/>
              <w:jc w:val="center"/>
            </w:pPr>
          </w:p>
        </w:tc>
      </w:tr>
      <w:tr w:rsidR="004E2DAA" w:rsidRPr="00573AF5" w14:paraId="1ECB03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6157C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87054E3"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0875774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6DF7E0" w14:textId="77777777" w:rsidR="007621A4" w:rsidRDefault="007621A4" w:rsidP="007621A4">
            <w:pPr>
              <w:pStyle w:val="MsgTableBody"/>
              <w:jc w:val="center"/>
            </w:pPr>
            <w:r>
              <w:t>11</w:t>
            </w:r>
          </w:p>
        </w:tc>
      </w:tr>
      <w:tr w:rsidR="007621A4" w:rsidRPr="00573AF5" w14:paraId="7E2132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4D39C9"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6AED1E6"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3BB7446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C77005" w14:textId="77777777" w:rsidR="007621A4" w:rsidRDefault="007621A4" w:rsidP="007621A4">
            <w:pPr>
              <w:pStyle w:val="MsgTableBody"/>
              <w:jc w:val="center"/>
            </w:pPr>
            <w:r>
              <w:t>11</w:t>
            </w:r>
          </w:p>
        </w:tc>
      </w:tr>
      <w:tr w:rsidR="004E2DAA" w:rsidRPr="00573AF5" w14:paraId="1C87BF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986BCB"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46C3B37"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728791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AEFA1" w14:textId="77777777" w:rsidR="007621A4" w:rsidRDefault="007621A4" w:rsidP="007621A4">
            <w:pPr>
              <w:pStyle w:val="MsgTableBody"/>
              <w:jc w:val="center"/>
            </w:pPr>
          </w:p>
        </w:tc>
      </w:tr>
      <w:tr w:rsidR="007621A4" w:rsidRPr="00573AF5" w14:paraId="34A96D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D4989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CEEE99E" w14:textId="77777777" w:rsidR="007621A4" w:rsidRDefault="007621A4" w:rsidP="007621A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5485298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7767E" w14:textId="77777777" w:rsidR="007621A4" w:rsidRDefault="007621A4" w:rsidP="007621A4">
            <w:pPr>
              <w:pStyle w:val="MsgTableBody"/>
              <w:jc w:val="center"/>
            </w:pPr>
          </w:p>
        </w:tc>
      </w:tr>
      <w:tr w:rsidR="004E2DAA" w:rsidRPr="00573AF5" w14:paraId="36CF5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E2797D" w14:textId="77777777" w:rsidR="007621A4" w:rsidRDefault="007621A4" w:rsidP="007621A4">
            <w:pPr>
              <w:pStyle w:val="MsgTableBody"/>
            </w:pPr>
            <w:r>
              <w:t>PID</w:t>
            </w:r>
          </w:p>
        </w:tc>
        <w:tc>
          <w:tcPr>
            <w:tcW w:w="4320" w:type="dxa"/>
            <w:tcBorders>
              <w:top w:val="dotted" w:sz="4" w:space="0" w:color="auto"/>
              <w:left w:val="nil"/>
              <w:bottom w:val="dotted" w:sz="4" w:space="0" w:color="auto"/>
              <w:right w:val="nil"/>
            </w:tcBorders>
            <w:shd w:val="clear" w:color="auto" w:fill="FFFFFF"/>
          </w:tcPr>
          <w:p w14:paraId="255BAE37" w14:textId="77777777" w:rsidR="007621A4" w:rsidRDefault="007621A4" w:rsidP="007621A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49374CD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BE4A4" w14:textId="77777777" w:rsidR="007621A4" w:rsidRDefault="007621A4" w:rsidP="007621A4">
            <w:pPr>
              <w:pStyle w:val="MsgTableBody"/>
              <w:jc w:val="center"/>
            </w:pPr>
            <w:r>
              <w:t>3</w:t>
            </w:r>
          </w:p>
        </w:tc>
      </w:tr>
      <w:tr w:rsidR="007621A4" w:rsidRPr="00573AF5" w14:paraId="27B195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43BE11" w14:textId="77777777" w:rsidR="007621A4" w:rsidRDefault="007621A4" w:rsidP="007621A4">
            <w:pPr>
              <w:pStyle w:val="MsgTableBody"/>
            </w:pPr>
            <w:r>
              <w:t>[PD1]</w:t>
            </w:r>
          </w:p>
        </w:tc>
        <w:tc>
          <w:tcPr>
            <w:tcW w:w="4320" w:type="dxa"/>
            <w:tcBorders>
              <w:top w:val="dotted" w:sz="4" w:space="0" w:color="auto"/>
              <w:left w:val="nil"/>
              <w:bottom w:val="dotted" w:sz="4" w:space="0" w:color="auto"/>
              <w:right w:val="nil"/>
            </w:tcBorders>
            <w:shd w:val="clear" w:color="auto" w:fill="FFFFFF"/>
          </w:tcPr>
          <w:p w14:paraId="23DF6559" w14:textId="77777777" w:rsidR="007621A4" w:rsidRDefault="007621A4" w:rsidP="007621A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4C3FD2A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807FBF" w14:textId="77777777" w:rsidR="007621A4" w:rsidRDefault="007621A4" w:rsidP="007621A4">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rsidRPr="003534E3" w14:paraId="42BA28CD" w14:textId="77777777" w:rsidTr="001E0D07">
        <w:trPr>
          <w:jc w:val="center"/>
          <w:ins w:id="2433" w:author="Amit Popat" w:date="2022-07-11T09:58:00Z"/>
        </w:trPr>
        <w:tc>
          <w:tcPr>
            <w:tcW w:w="2882" w:type="dxa"/>
            <w:tcBorders>
              <w:top w:val="dotted" w:sz="4" w:space="0" w:color="auto"/>
              <w:left w:val="nil"/>
              <w:bottom w:val="dotted" w:sz="4" w:space="0" w:color="auto"/>
              <w:right w:val="nil"/>
            </w:tcBorders>
            <w:shd w:val="clear" w:color="auto" w:fill="FFFFFF"/>
            <w:hideMark/>
          </w:tcPr>
          <w:p w14:paraId="594C70AE" w14:textId="77777777" w:rsidR="001E0D07" w:rsidRPr="003534E3" w:rsidRDefault="001E0D07">
            <w:pPr>
              <w:pStyle w:val="MsgTableBody"/>
              <w:spacing w:line="256" w:lineRule="auto"/>
              <w:rPr>
                <w:ins w:id="2434" w:author="Amit Popat" w:date="2022-07-11T09:58:00Z"/>
                <w:noProof/>
                <w:color w:val="FF0000"/>
              </w:rPr>
            </w:pPr>
            <w:ins w:id="2435" w:author="Amit Popat" w:date="2022-07-11T09:58:00Z">
              <w:r w:rsidRPr="003534E3">
                <w:rPr>
                  <w:noProof/>
                  <w:color w:val="FF0000"/>
                </w:rPr>
                <w:t>[{ GS</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P</w:t>
              </w:r>
              <w:r w:rsidRPr="003534E3">
                <w:fldChar w:fldCharType="end"/>
              </w:r>
              <w:r w:rsidRPr="003534E3">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48BBC12" w14:textId="77777777" w:rsidR="001E0D07" w:rsidRPr="003534E3" w:rsidRDefault="001E0D07">
            <w:pPr>
              <w:pStyle w:val="MsgTableBody"/>
              <w:spacing w:line="256" w:lineRule="auto"/>
              <w:rPr>
                <w:ins w:id="2436" w:author="Amit Popat" w:date="2022-07-11T09:58:00Z"/>
                <w:noProof/>
                <w:color w:val="FF0000"/>
              </w:rPr>
            </w:pPr>
            <w:ins w:id="2437" w:author="Amit Popat" w:date="2022-07-11T09:58: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FBAD7DA" w14:textId="77777777" w:rsidR="001E0D07" w:rsidRPr="003534E3" w:rsidRDefault="001E0D07">
            <w:pPr>
              <w:pStyle w:val="MsgTableBody"/>
              <w:spacing w:line="256" w:lineRule="auto"/>
              <w:jc w:val="center"/>
              <w:rPr>
                <w:ins w:id="2438" w:author="Amit Popat" w:date="2022-07-11T09:58: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DF7B3D1" w14:textId="77777777" w:rsidR="001E0D07" w:rsidRPr="003534E3" w:rsidRDefault="001E0D07">
            <w:pPr>
              <w:pStyle w:val="MsgTableBody"/>
              <w:spacing w:line="256" w:lineRule="auto"/>
              <w:jc w:val="center"/>
              <w:rPr>
                <w:ins w:id="2439" w:author="Amit Popat" w:date="2022-07-11T09:58:00Z"/>
                <w:noProof/>
                <w:color w:val="FF0000"/>
              </w:rPr>
            </w:pPr>
            <w:ins w:id="2440" w:author="Amit Popat" w:date="2022-07-11T09:58:00Z">
              <w:r w:rsidRPr="003534E3">
                <w:rPr>
                  <w:noProof/>
                  <w:color w:val="FF0000"/>
                </w:rPr>
                <w:t>3</w:t>
              </w:r>
            </w:ins>
          </w:p>
        </w:tc>
      </w:tr>
      <w:tr w:rsidR="001E0D07" w:rsidRPr="003534E3" w14:paraId="091C220E" w14:textId="77777777" w:rsidTr="001E0D07">
        <w:trPr>
          <w:jc w:val="center"/>
          <w:ins w:id="2441" w:author="Amit Popat" w:date="2022-07-11T09:58:00Z"/>
        </w:trPr>
        <w:tc>
          <w:tcPr>
            <w:tcW w:w="2882" w:type="dxa"/>
            <w:tcBorders>
              <w:top w:val="dotted" w:sz="4" w:space="0" w:color="auto"/>
              <w:left w:val="nil"/>
              <w:bottom w:val="dotted" w:sz="4" w:space="0" w:color="auto"/>
              <w:right w:val="nil"/>
            </w:tcBorders>
            <w:shd w:val="clear" w:color="auto" w:fill="FFFFFF"/>
            <w:hideMark/>
          </w:tcPr>
          <w:p w14:paraId="7ABC0C12" w14:textId="77777777" w:rsidR="001E0D07" w:rsidRPr="003534E3" w:rsidRDefault="001E0D07">
            <w:pPr>
              <w:pStyle w:val="MsgTableBody"/>
              <w:spacing w:line="256" w:lineRule="auto"/>
              <w:rPr>
                <w:ins w:id="2442" w:author="Amit Popat" w:date="2022-07-11T09:58:00Z"/>
                <w:noProof/>
                <w:color w:val="FF0000"/>
              </w:rPr>
            </w:pPr>
            <w:ins w:id="2443" w:author="Amit Popat" w:date="2022-07-11T09:58:00Z">
              <w:r w:rsidRPr="003534E3">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1B28194F" w14:textId="77777777" w:rsidR="001E0D07" w:rsidRPr="003534E3" w:rsidRDefault="001E0D07">
            <w:pPr>
              <w:pStyle w:val="MsgTableBody"/>
              <w:spacing w:line="256" w:lineRule="auto"/>
              <w:rPr>
                <w:ins w:id="2444" w:author="Amit Popat" w:date="2022-07-11T09:58:00Z"/>
                <w:noProof/>
                <w:color w:val="FF0000"/>
              </w:rPr>
            </w:pPr>
            <w:ins w:id="2445" w:author="Amit Popat" w:date="2022-07-11T09:58: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6C5FAE75" w14:textId="77777777" w:rsidR="001E0D07" w:rsidRPr="003534E3" w:rsidRDefault="001E0D07">
            <w:pPr>
              <w:pStyle w:val="MsgTableBody"/>
              <w:spacing w:line="256" w:lineRule="auto"/>
              <w:jc w:val="center"/>
              <w:rPr>
                <w:ins w:id="2446" w:author="Amit Popat" w:date="2022-07-11T09:58: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DB4B8A3" w14:textId="77777777" w:rsidR="001E0D07" w:rsidRPr="003534E3" w:rsidRDefault="001E0D07">
            <w:pPr>
              <w:pStyle w:val="MsgTableBody"/>
              <w:spacing w:line="256" w:lineRule="auto"/>
              <w:jc w:val="center"/>
              <w:rPr>
                <w:ins w:id="2447" w:author="Amit Popat" w:date="2022-07-11T09:58:00Z"/>
                <w:noProof/>
                <w:color w:val="FF0000"/>
              </w:rPr>
            </w:pPr>
            <w:ins w:id="2448" w:author="Amit Popat" w:date="2022-07-11T09:58:00Z">
              <w:r w:rsidRPr="003534E3">
                <w:rPr>
                  <w:noProof/>
                  <w:color w:val="FF0000"/>
                </w:rPr>
                <w:t>3</w:t>
              </w:r>
            </w:ins>
          </w:p>
        </w:tc>
      </w:tr>
      <w:tr w:rsidR="001E0D07" w:rsidRPr="003534E3" w14:paraId="6CB17139" w14:textId="77777777" w:rsidTr="001E0D07">
        <w:trPr>
          <w:jc w:val="center"/>
          <w:ins w:id="2449" w:author="Amit Popat" w:date="2022-07-11T09:58:00Z"/>
        </w:trPr>
        <w:tc>
          <w:tcPr>
            <w:tcW w:w="2882" w:type="dxa"/>
            <w:tcBorders>
              <w:top w:val="dotted" w:sz="4" w:space="0" w:color="auto"/>
              <w:left w:val="nil"/>
              <w:bottom w:val="dotted" w:sz="4" w:space="0" w:color="auto"/>
              <w:right w:val="nil"/>
            </w:tcBorders>
            <w:shd w:val="clear" w:color="auto" w:fill="FFFFFF"/>
            <w:hideMark/>
          </w:tcPr>
          <w:p w14:paraId="17532896" w14:textId="77777777" w:rsidR="001E0D07" w:rsidRPr="003534E3" w:rsidRDefault="001E0D07">
            <w:pPr>
              <w:pStyle w:val="MsgTableBody"/>
              <w:spacing w:line="256" w:lineRule="auto"/>
              <w:rPr>
                <w:ins w:id="2450" w:author="Amit Popat" w:date="2022-07-11T09:58:00Z"/>
                <w:noProof/>
                <w:color w:val="FF0000"/>
              </w:rPr>
            </w:pPr>
            <w:ins w:id="2451" w:author="Amit Popat" w:date="2022-07-11T09:58:00Z">
              <w:r w:rsidRPr="003534E3">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6C48D07D" w14:textId="6686E3CA" w:rsidR="001E0D07" w:rsidRPr="003534E3" w:rsidRDefault="001E0D07">
            <w:pPr>
              <w:pStyle w:val="MsgTableBody"/>
              <w:spacing w:line="256" w:lineRule="auto"/>
              <w:rPr>
                <w:ins w:id="2452" w:author="Amit Popat" w:date="2022-07-11T09:58:00Z"/>
                <w:noProof/>
                <w:color w:val="FF0000"/>
              </w:rPr>
            </w:pPr>
            <w:ins w:id="2453" w:author="Amit Popat" w:date="2022-07-11T09:58:00Z">
              <w:del w:id="2454" w:author="Craig Newman" w:date="2023-07-03T08:05:00Z">
                <w:r w:rsidRPr="003534E3" w:rsidDel="004630BD">
                  <w:rPr>
                    <w:noProof/>
                    <w:color w:val="FF0000"/>
                  </w:rPr>
                  <w:delText>Sex for Clinical Use</w:delText>
                </w:r>
              </w:del>
            </w:ins>
            <w:ins w:id="2455"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40734EFC" w14:textId="77777777" w:rsidR="001E0D07" w:rsidRPr="003534E3" w:rsidRDefault="001E0D07">
            <w:pPr>
              <w:pStyle w:val="MsgTableBody"/>
              <w:spacing w:line="256" w:lineRule="auto"/>
              <w:jc w:val="center"/>
              <w:rPr>
                <w:ins w:id="2456" w:author="Amit Popat" w:date="2022-07-11T09:58: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2A9F1E4" w14:textId="77777777" w:rsidR="001E0D07" w:rsidRPr="003534E3" w:rsidRDefault="001E0D07">
            <w:pPr>
              <w:pStyle w:val="MsgTableBody"/>
              <w:spacing w:line="256" w:lineRule="auto"/>
              <w:jc w:val="center"/>
              <w:rPr>
                <w:ins w:id="2457" w:author="Amit Popat" w:date="2022-07-11T09:58:00Z"/>
                <w:noProof/>
                <w:color w:val="FF0000"/>
              </w:rPr>
            </w:pPr>
            <w:ins w:id="2458" w:author="Amit Popat" w:date="2022-07-11T09:58:00Z">
              <w:r w:rsidRPr="003534E3">
                <w:rPr>
                  <w:noProof/>
                  <w:color w:val="FF0000"/>
                </w:rPr>
                <w:t>3</w:t>
              </w:r>
            </w:ins>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1C92EF0"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63A1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9B0A208" w14:textId="77777777" w:rsidR="007621A4" w:rsidRDefault="007621A4" w:rsidP="007621A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384506E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62794" w14:textId="77777777" w:rsidR="007621A4" w:rsidRDefault="007621A4" w:rsidP="007621A4">
            <w:pPr>
              <w:pStyle w:val="MsgTableBody"/>
              <w:jc w:val="cente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E165AE" w14:paraId="0AFC9595" w14:textId="77777777" w:rsidTr="00F8714F">
        <w:trPr>
          <w:jc w:val="center"/>
          <w:ins w:id="2459" w:author="Amit Popat" w:date="2022-07-11T10:34:00Z"/>
        </w:trPr>
        <w:tc>
          <w:tcPr>
            <w:tcW w:w="2882" w:type="dxa"/>
            <w:tcBorders>
              <w:top w:val="dotted" w:sz="4" w:space="0" w:color="auto"/>
              <w:left w:val="nil"/>
              <w:bottom w:val="dotted" w:sz="4" w:space="0" w:color="auto"/>
              <w:right w:val="nil"/>
            </w:tcBorders>
            <w:shd w:val="clear" w:color="auto" w:fill="FFFFFF"/>
          </w:tcPr>
          <w:p w14:paraId="306832DA" w14:textId="77777777" w:rsidR="00E165AE" w:rsidRDefault="00E165AE" w:rsidP="00F8714F">
            <w:pPr>
              <w:pStyle w:val="MsgTableBody"/>
              <w:spacing w:line="256" w:lineRule="auto"/>
              <w:rPr>
                <w:ins w:id="2460" w:author="Amit Popat" w:date="2022-07-11T10:34:00Z"/>
                <w:b/>
                <w:bCs/>
                <w:noProof/>
                <w:color w:val="FF0000"/>
              </w:rPr>
            </w:pPr>
            <w:ins w:id="2461" w:author="Amit Popat" w:date="2022-07-11T10:34:00Z">
              <w:r>
                <w:rPr>
                  <w:noProof/>
                </w:rPr>
                <w:t>[{</w:t>
              </w:r>
            </w:ins>
          </w:p>
        </w:tc>
        <w:tc>
          <w:tcPr>
            <w:tcW w:w="4321" w:type="dxa"/>
            <w:tcBorders>
              <w:top w:val="dotted" w:sz="4" w:space="0" w:color="auto"/>
              <w:left w:val="nil"/>
              <w:bottom w:val="dotted" w:sz="4" w:space="0" w:color="auto"/>
              <w:right w:val="nil"/>
            </w:tcBorders>
            <w:shd w:val="clear" w:color="auto" w:fill="FFFFFF"/>
          </w:tcPr>
          <w:p w14:paraId="287393FD" w14:textId="77777777" w:rsidR="00E165AE" w:rsidRDefault="00E165AE" w:rsidP="00F8714F">
            <w:pPr>
              <w:pStyle w:val="MsgTableBody"/>
              <w:spacing w:line="256" w:lineRule="auto"/>
              <w:rPr>
                <w:ins w:id="2462" w:author="Amit Popat" w:date="2022-07-11T10:34:00Z"/>
                <w:b/>
                <w:bCs/>
                <w:noProof/>
                <w:color w:val="FF0000"/>
              </w:rPr>
            </w:pPr>
            <w:ins w:id="2463" w:author="Amit Popat" w:date="2022-07-11T10:3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75010CA0" w14:textId="77777777" w:rsidR="00E165AE" w:rsidRDefault="00E165AE" w:rsidP="00F8714F">
            <w:pPr>
              <w:pStyle w:val="MsgTableBody"/>
              <w:spacing w:line="256" w:lineRule="auto"/>
              <w:jc w:val="center"/>
              <w:rPr>
                <w:ins w:id="2464" w:author="Amit Popat" w:date="2022-07-11T10:34:00Z"/>
                <w:b/>
                <w:bCs/>
                <w:noProof/>
                <w:color w:val="FF0000"/>
              </w:rPr>
            </w:pPr>
          </w:p>
        </w:tc>
        <w:tc>
          <w:tcPr>
            <w:tcW w:w="1008" w:type="dxa"/>
            <w:tcBorders>
              <w:top w:val="dotted" w:sz="4" w:space="0" w:color="auto"/>
              <w:left w:val="nil"/>
              <w:bottom w:val="dotted" w:sz="4" w:space="0" w:color="auto"/>
              <w:right w:val="nil"/>
            </w:tcBorders>
            <w:shd w:val="clear" w:color="auto" w:fill="FFFFFF"/>
          </w:tcPr>
          <w:p w14:paraId="444E4D69" w14:textId="77777777" w:rsidR="00E165AE" w:rsidRDefault="00E165AE" w:rsidP="00F8714F">
            <w:pPr>
              <w:pStyle w:val="MsgTableBody"/>
              <w:spacing w:line="256" w:lineRule="auto"/>
              <w:jc w:val="center"/>
              <w:rPr>
                <w:ins w:id="2465" w:author="Amit Popat" w:date="2022-07-11T10:34:00Z"/>
                <w:b/>
                <w:bCs/>
                <w:noProof/>
                <w:color w:val="FF0000"/>
              </w:rPr>
            </w:pPr>
          </w:p>
        </w:tc>
      </w:tr>
      <w:tr w:rsidR="00E165AE" w14:paraId="109C6412" w14:textId="77777777" w:rsidTr="00F8714F">
        <w:tblPrEx>
          <w:tblLook w:val="0000" w:firstRow="0" w:lastRow="0" w:firstColumn="0" w:lastColumn="0" w:noHBand="0" w:noVBand="0"/>
        </w:tblPrEx>
        <w:trPr>
          <w:jc w:val="center"/>
          <w:ins w:id="2466" w:author="Amit Popat" w:date="2022-07-11T10:34:00Z"/>
        </w:trPr>
        <w:tc>
          <w:tcPr>
            <w:tcW w:w="2882" w:type="dxa"/>
            <w:tcBorders>
              <w:top w:val="dotted" w:sz="4" w:space="0" w:color="auto"/>
              <w:left w:val="nil"/>
              <w:bottom w:val="dotted" w:sz="4" w:space="0" w:color="auto"/>
              <w:right w:val="nil"/>
            </w:tcBorders>
            <w:shd w:val="clear" w:color="auto" w:fill="FFFFFF"/>
          </w:tcPr>
          <w:p w14:paraId="17031FD7" w14:textId="77777777" w:rsidR="00E165AE" w:rsidRDefault="00E165AE" w:rsidP="00F8714F">
            <w:pPr>
              <w:pStyle w:val="MsgTableBody"/>
              <w:rPr>
                <w:ins w:id="2467" w:author="Amit Popat" w:date="2022-07-11T10:34:00Z"/>
                <w:noProof/>
              </w:rPr>
            </w:pPr>
            <w:ins w:id="2468" w:author="Amit Popat" w:date="2022-07-11T10:34:00Z">
              <w:r>
                <w:rPr>
                  <w:noProof/>
                </w:rPr>
                <w:t xml:space="preserve">     </w:t>
              </w:r>
              <w:r>
                <w:fldChar w:fldCharType="begin"/>
              </w:r>
              <w:r>
                <w:instrText xml:space="preserve"> HYPERLINK "file:///D:\\Eigene%20Dateien\\2018\\HL7\\Standards\\v2.9%20May\\716%20-%20New.doc" \l "#NK1" </w:instrText>
              </w:r>
              <w:r>
                <w:fldChar w:fldCharType="separate"/>
              </w:r>
              <w:r>
                <w:rPr>
                  <w:rStyle w:val="Hyperlink"/>
                  <w:noProof/>
                </w:rPr>
                <w:t>NK1</w:t>
              </w:r>
              <w:r>
                <w:fldChar w:fldCharType="end"/>
              </w:r>
              <w:r>
                <w:rPr>
                  <w:noProof/>
                </w:rPr>
                <w:t xml:space="preserve">   </w:t>
              </w:r>
            </w:ins>
          </w:p>
        </w:tc>
        <w:tc>
          <w:tcPr>
            <w:tcW w:w="4321" w:type="dxa"/>
            <w:tcBorders>
              <w:top w:val="dotted" w:sz="4" w:space="0" w:color="auto"/>
              <w:left w:val="nil"/>
              <w:bottom w:val="dotted" w:sz="4" w:space="0" w:color="auto"/>
              <w:right w:val="nil"/>
            </w:tcBorders>
            <w:shd w:val="clear" w:color="auto" w:fill="FFFFFF"/>
          </w:tcPr>
          <w:p w14:paraId="6DE9431C" w14:textId="77777777" w:rsidR="00E165AE" w:rsidRDefault="00E165AE" w:rsidP="00F8714F">
            <w:pPr>
              <w:pStyle w:val="MsgTableBody"/>
              <w:rPr>
                <w:ins w:id="2469" w:author="Amit Popat" w:date="2022-07-11T10:34:00Z"/>
                <w:noProof/>
              </w:rPr>
            </w:pPr>
            <w:ins w:id="2470" w:author="Amit Popat" w:date="2022-07-11T10:34:00Z">
              <w:r>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28C0785E" w14:textId="77777777" w:rsidR="00E165AE" w:rsidRDefault="00E165AE" w:rsidP="00F8714F">
            <w:pPr>
              <w:pStyle w:val="MsgTableBody"/>
              <w:jc w:val="center"/>
              <w:rPr>
                <w:ins w:id="2471" w:author="Amit Popat" w:date="2022-07-11T10:34:00Z"/>
                <w:noProof/>
              </w:rPr>
            </w:pPr>
          </w:p>
        </w:tc>
        <w:tc>
          <w:tcPr>
            <w:tcW w:w="1008" w:type="dxa"/>
            <w:tcBorders>
              <w:top w:val="dotted" w:sz="4" w:space="0" w:color="auto"/>
              <w:left w:val="nil"/>
              <w:bottom w:val="dotted" w:sz="4" w:space="0" w:color="auto"/>
              <w:right w:val="nil"/>
            </w:tcBorders>
            <w:shd w:val="clear" w:color="auto" w:fill="FFFFFF"/>
          </w:tcPr>
          <w:p w14:paraId="7AD676E7" w14:textId="77777777" w:rsidR="00E165AE" w:rsidRDefault="00E165AE" w:rsidP="00F8714F">
            <w:pPr>
              <w:pStyle w:val="MsgTableBody"/>
              <w:jc w:val="center"/>
              <w:rPr>
                <w:ins w:id="2472" w:author="Amit Popat" w:date="2022-07-11T10:34:00Z"/>
                <w:noProof/>
              </w:rPr>
            </w:pPr>
            <w:ins w:id="2473" w:author="Amit Popat" w:date="2022-07-11T10:34:00Z">
              <w:r>
                <w:rPr>
                  <w:noProof/>
                </w:rPr>
                <w:t>3</w:t>
              </w:r>
            </w:ins>
          </w:p>
        </w:tc>
      </w:tr>
      <w:tr w:rsidR="00E165AE" w:rsidRPr="003534E3" w14:paraId="2A7B6B7A" w14:textId="77777777" w:rsidTr="00F8714F">
        <w:trPr>
          <w:jc w:val="center"/>
          <w:ins w:id="2474" w:author="Amit Popat" w:date="2022-07-11T10:34:00Z"/>
        </w:trPr>
        <w:tc>
          <w:tcPr>
            <w:tcW w:w="2882" w:type="dxa"/>
            <w:tcBorders>
              <w:top w:val="dotted" w:sz="4" w:space="0" w:color="auto"/>
              <w:left w:val="nil"/>
              <w:bottom w:val="dotted" w:sz="4" w:space="0" w:color="auto"/>
              <w:right w:val="nil"/>
            </w:tcBorders>
            <w:shd w:val="clear" w:color="auto" w:fill="FFFFFF"/>
            <w:hideMark/>
          </w:tcPr>
          <w:p w14:paraId="5AB7CC99" w14:textId="77777777" w:rsidR="00E165AE" w:rsidRPr="003534E3" w:rsidRDefault="00E165AE" w:rsidP="00F8714F">
            <w:pPr>
              <w:pStyle w:val="MsgTableBody"/>
              <w:spacing w:line="256" w:lineRule="auto"/>
              <w:rPr>
                <w:ins w:id="2475" w:author="Amit Popat" w:date="2022-07-11T10:34:00Z"/>
                <w:noProof/>
                <w:color w:val="FF0000"/>
              </w:rPr>
            </w:pPr>
            <w:ins w:id="2476" w:author="Amit Popat" w:date="2022-07-11T10:34:00Z">
              <w:r w:rsidRPr="003534E3">
                <w:rPr>
                  <w:noProof/>
                  <w:color w:val="FF0000"/>
                </w:rPr>
                <w:t xml:space="preserve">    [{ </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GSP</w:t>
              </w:r>
              <w:r w:rsidRPr="003534E3">
                <w:fldChar w:fldCharType="end"/>
              </w:r>
              <w:r w:rsidRPr="003534E3">
                <w:rPr>
                  <w:color w:val="FF0000"/>
                </w:rPr>
                <w:t xml:space="preserve"> }</w:t>
              </w:r>
              <w:r w:rsidRPr="003534E3">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5830DD0D" w14:textId="77777777" w:rsidR="00E165AE" w:rsidRPr="003534E3" w:rsidRDefault="00E165AE" w:rsidP="00F8714F">
            <w:pPr>
              <w:pStyle w:val="MsgTableBody"/>
              <w:spacing w:line="256" w:lineRule="auto"/>
              <w:rPr>
                <w:ins w:id="2477" w:author="Amit Popat" w:date="2022-07-11T10:34:00Z"/>
                <w:noProof/>
                <w:color w:val="FF0000"/>
              </w:rPr>
            </w:pPr>
            <w:ins w:id="2478" w:author="Amit Popat" w:date="2022-07-11T10:34: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659D22E6" w14:textId="77777777" w:rsidR="00E165AE" w:rsidRPr="003534E3" w:rsidRDefault="00E165AE" w:rsidP="00F8714F">
            <w:pPr>
              <w:pStyle w:val="MsgTableBody"/>
              <w:spacing w:line="256" w:lineRule="auto"/>
              <w:jc w:val="center"/>
              <w:rPr>
                <w:ins w:id="2479" w:author="Amit Popat" w:date="2022-07-11T10:3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850AFF7" w14:textId="77777777" w:rsidR="00E165AE" w:rsidRPr="003534E3" w:rsidRDefault="00E165AE" w:rsidP="00F8714F">
            <w:pPr>
              <w:pStyle w:val="MsgTableBody"/>
              <w:spacing w:line="256" w:lineRule="auto"/>
              <w:jc w:val="center"/>
              <w:rPr>
                <w:ins w:id="2480" w:author="Amit Popat" w:date="2022-07-11T10:34:00Z"/>
                <w:noProof/>
                <w:color w:val="FF0000"/>
              </w:rPr>
            </w:pPr>
            <w:ins w:id="2481" w:author="Amit Popat" w:date="2022-07-11T10:34:00Z">
              <w:r w:rsidRPr="003534E3">
                <w:rPr>
                  <w:noProof/>
                  <w:color w:val="FF0000"/>
                </w:rPr>
                <w:t>3</w:t>
              </w:r>
            </w:ins>
          </w:p>
        </w:tc>
      </w:tr>
      <w:tr w:rsidR="00E165AE" w:rsidRPr="003534E3" w14:paraId="32609E88" w14:textId="77777777" w:rsidTr="00F8714F">
        <w:trPr>
          <w:jc w:val="center"/>
          <w:ins w:id="2482" w:author="Amit Popat" w:date="2022-07-11T10:34:00Z"/>
        </w:trPr>
        <w:tc>
          <w:tcPr>
            <w:tcW w:w="2882" w:type="dxa"/>
            <w:tcBorders>
              <w:top w:val="dotted" w:sz="4" w:space="0" w:color="auto"/>
              <w:left w:val="nil"/>
              <w:bottom w:val="dotted" w:sz="4" w:space="0" w:color="auto"/>
              <w:right w:val="nil"/>
            </w:tcBorders>
            <w:shd w:val="clear" w:color="auto" w:fill="FFFFFF"/>
            <w:hideMark/>
          </w:tcPr>
          <w:p w14:paraId="5BD6EB81" w14:textId="77777777" w:rsidR="00E165AE" w:rsidRPr="003534E3" w:rsidRDefault="00E165AE" w:rsidP="00F8714F">
            <w:pPr>
              <w:pStyle w:val="MsgTableBody"/>
              <w:spacing w:line="256" w:lineRule="auto"/>
              <w:rPr>
                <w:ins w:id="2483" w:author="Amit Popat" w:date="2022-07-11T10:34:00Z"/>
                <w:noProof/>
                <w:color w:val="FF0000"/>
              </w:rPr>
            </w:pPr>
            <w:ins w:id="2484" w:author="Amit Popat" w:date="2022-07-11T10:34:00Z">
              <w:r w:rsidRPr="003534E3">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5F1598F1" w14:textId="77777777" w:rsidR="00E165AE" w:rsidRPr="003534E3" w:rsidRDefault="00E165AE" w:rsidP="00F8714F">
            <w:pPr>
              <w:pStyle w:val="MsgTableBody"/>
              <w:spacing w:line="256" w:lineRule="auto"/>
              <w:rPr>
                <w:ins w:id="2485" w:author="Amit Popat" w:date="2022-07-11T10:34:00Z"/>
                <w:noProof/>
                <w:color w:val="FF0000"/>
              </w:rPr>
            </w:pPr>
            <w:ins w:id="2486" w:author="Amit Popat" w:date="2022-07-11T10:34: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A9930AA" w14:textId="77777777" w:rsidR="00E165AE" w:rsidRPr="003534E3" w:rsidRDefault="00E165AE" w:rsidP="00F8714F">
            <w:pPr>
              <w:pStyle w:val="MsgTableBody"/>
              <w:spacing w:line="256" w:lineRule="auto"/>
              <w:jc w:val="center"/>
              <w:rPr>
                <w:ins w:id="2487" w:author="Amit Popat" w:date="2022-07-11T10:3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1ECBECD" w14:textId="77777777" w:rsidR="00E165AE" w:rsidRPr="003534E3" w:rsidRDefault="00E165AE" w:rsidP="00F8714F">
            <w:pPr>
              <w:pStyle w:val="MsgTableBody"/>
              <w:spacing w:line="256" w:lineRule="auto"/>
              <w:jc w:val="center"/>
              <w:rPr>
                <w:ins w:id="2488" w:author="Amit Popat" w:date="2022-07-11T10:34:00Z"/>
                <w:noProof/>
                <w:color w:val="FF0000"/>
              </w:rPr>
            </w:pPr>
            <w:ins w:id="2489" w:author="Amit Popat" w:date="2022-07-11T10:34:00Z">
              <w:r w:rsidRPr="003534E3">
                <w:rPr>
                  <w:noProof/>
                  <w:color w:val="FF0000"/>
                </w:rPr>
                <w:t>3</w:t>
              </w:r>
            </w:ins>
          </w:p>
        </w:tc>
      </w:tr>
      <w:tr w:rsidR="00E165AE" w14:paraId="402B684D" w14:textId="77777777" w:rsidTr="00F8714F">
        <w:trPr>
          <w:jc w:val="center"/>
          <w:ins w:id="2490" w:author="Amit Popat" w:date="2022-07-11T10:34:00Z"/>
        </w:trPr>
        <w:tc>
          <w:tcPr>
            <w:tcW w:w="2882" w:type="dxa"/>
            <w:tcBorders>
              <w:top w:val="dotted" w:sz="4" w:space="0" w:color="auto"/>
              <w:left w:val="nil"/>
              <w:bottom w:val="dotted" w:sz="4" w:space="0" w:color="auto"/>
              <w:right w:val="nil"/>
            </w:tcBorders>
            <w:shd w:val="clear" w:color="auto" w:fill="FFFFFF"/>
          </w:tcPr>
          <w:p w14:paraId="3FAE9C00" w14:textId="77777777" w:rsidR="00E165AE" w:rsidRDefault="00E165AE" w:rsidP="00F8714F">
            <w:pPr>
              <w:pStyle w:val="MsgTableBody"/>
              <w:spacing w:line="256" w:lineRule="auto"/>
              <w:rPr>
                <w:ins w:id="2491" w:author="Amit Popat" w:date="2022-07-11T10:34:00Z"/>
                <w:b/>
                <w:bCs/>
                <w:noProof/>
                <w:color w:val="FF0000"/>
              </w:rPr>
            </w:pPr>
            <w:ins w:id="2492" w:author="Amit Popat" w:date="2022-07-11T10:34:00Z">
              <w:r>
                <w:rPr>
                  <w:noProof/>
                </w:rPr>
                <w:t>}]</w:t>
              </w:r>
            </w:ins>
          </w:p>
        </w:tc>
        <w:tc>
          <w:tcPr>
            <w:tcW w:w="4321" w:type="dxa"/>
            <w:tcBorders>
              <w:top w:val="dotted" w:sz="4" w:space="0" w:color="auto"/>
              <w:left w:val="nil"/>
              <w:bottom w:val="dotted" w:sz="4" w:space="0" w:color="auto"/>
              <w:right w:val="nil"/>
            </w:tcBorders>
            <w:shd w:val="clear" w:color="auto" w:fill="FFFFFF"/>
          </w:tcPr>
          <w:p w14:paraId="28A3889D" w14:textId="77777777" w:rsidR="00E165AE" w:rsidRDefault="00E165AE" w:rsidP="00F8714F">
            <w:pPr>
              <w:pStyle w:val="MsgTableBody"/>
              <w:spacing w:line="256" w:lineRule="auto"/>
              <w:rPr>
                <w:ins w:id="2493" w:author="Amit Popat" w:date="2022-07-11T10:34:00Z"/>
                <w:b/>
                <w:bCs/>
                <w:noProof/>
                <w:color w:val="FF0000"/>
              </w:rPr>
            </w:pPr>
            <w:ins w:id="2494" w:author="Amit Popat" w:date="2022-07-11T10:3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24BCB5FF" w14:textId="77777777" w:rsidR="00E165AE" w:rsidRDefault="00E165AE" w:rsidP="00F8714F">
            <w:pPr>
              <w:pStyle w:val="MsgTableBody"/>
              <w:spacing w:line="256" w:lineRule="auto"/>
              <w:jc w:val="center"/>
              <w:rPr>
                <w:ins w:id="2495" w:author="Amit Popat" w:date="2022-07-11T10:34:00Z"/>
                <w:b/>
                <w:bCs/>
                <w:noProof/>
                <w:color w:val="FF0000"/>
              </w:rPr>
            </w:pPr>
          </w:p>
        </w:tc>
        <w:tc>
          <w:tcPr>
            <w:tcW w:w="1008" w:type="dxa"/>
            <w:tcBorders>
              <w:top w:val="dotted" w:sz="4" w:space="0" w:color="auto"/>
              <w:left w:val="nil"/>
              <w:bottom w:val="dotted" w:sz="4" w:space="0" w:color="auto"/>
              <w:right w:val="nil"/>
            </w:tcBorders>
            <w:shd w:val="clear" w:color="auto" w:fill="FFFFFF"/>
          </w:tcPr>
          <w:p w14:paraId="769EABA2" w14:textId="77777777" w:rsidR="00E165AE" w:rsidRDefault="00E165AE" w:rsidP="00F8714F">
            <w:pPr>
              <w:pStyle w:val="MsgTableBody"/>
              <w:spacing w:line="256" w:lineRule="auto"/>
              <w:jc w:val="center"/>
              <w:rPr>
                <w:ins w:id="2496" w:author="Amit Popat" w:date="2022-07-11T10:34:00Z"/>
                <w:b/>
                <w:bCs/>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7621A4" w:rsidRPr="00573AF5" w:rsidDel="00E165AE" w14:paraId="7A90D415" w14:textId="55B7155A" w:rsidTr="004E2DAA">
        <w:trPr>
          <w:cnfStyle w:val="100000000000" w:firstRow="1" w:lastRow="0" w:firstColumn="0" w:lastColumn="0" w:oddVBand="0" w:evenVBand="0" w:oddHBand="0" w:evenHBand="0" w:firstRowFirstColumn="0" w:firstRowLastColumn="0" w:lastRowFirstColumn="0" w:lastRowLastColumn="0"/>
          <w:jc w:val="center"/>
          <w:del w:id="2497" w:author="Amit Popat" w:date="2022-07-11T10:34:00Z"/>
        </w:trPr>
        <w:tc>
          <w:tcPr>
            <w:tcW w:w="2880" w:type="dxa"/>
            <w:tcBorders>
              <w:top w:val="dotted" w:sz="4" w:space="0" w:color="auto"/>
              <w:left w:val="nil"/>
              <w:bottom w:val="dotted" w:sz="4" w:space="0" w:color="auto"/>
              <w:right w:val="nil"/>
            </w:tcBorders>
            <w:shd w:val="clear" w:color="auto" w:fill="FFFFFF"/>
          </w:tcPr>
          <w:p w14:paraId="6E1A5C51" w14:textId="2710CFC4" w:rsidR="007621A4" w:rsidDel="00E165AE" w:rsidRDefault="007621A4" w:rsidP="007621A4">
            <w:pPr>
              <w:pStyle w:val="MsgTableBody"/>
              <w:rPr>
                <w:del w:id="2498" w:author="Amit Popat" w:date="2022-07-11T10:34:00Z"/>
              </w:rPr>
            </w:pPr>
            <w:del w:id="2499" w:author="Amit Popat" w:date="2022-07-11T10:34:00Z">
              <w:r w:rsidDel="00E165AE">
                <w:delText>[{NK1}]</w:delText>
              </w:r>
            </w:del>
          </w:p>
        </w:tc>
        <w:tc>
          <w:tcPr>
            <w:tcW w:w="4320" w:type="dxa"/>
            <w:tcBorders>
              <w:top w:val="dotted" w:sz="4" w:space="0" w:color="auto"/>
              <w:left w:val="nil"/>
              <w:bottom w:val="dotted" w:sz="4" w:space="0" w:color="auto"/>
              <w:right w:val="nil"/>
            </w:tcBorders>
            <w:shd w:val="clear" w:color="auto" w:fill="FFFFFF"/>
          </w:tcPr>
          <w:p w14:paraId="045472EF" w14:textId="426B047B" w:rsidR="007621A4" w:rsidDel="00E165AE" w:rsidRDefault="007621A4" w:rsidP="007621A4">
            <w:pPr>
              <w:pStyle w:val="MsgTableBody"/>
              <w:rPr>
                <w:del w:id="2500" w:author="Amit Popat" w:date="2022-07-11T10:34:00Z"/>
              </w:rPr>
            </w:pPr>
            <w:del w:id="2501" w:author="Amit Popat" w:date="2022-07-11T10:34:00Z">
              <w:r w:rsidDel="00E165AE">
                <w:delText>Next of Kin / Associated Parties</w:delText>
              </w:r>
            </w:del>
          </w:p>
        </w:tc>
        <w:tc>
          <w:tcPr>
            <w:tcW w:w="864" w:type="dxa"/>
            <w:tcBorders>
              <w:top w:val="dotted" w:sz="4" w:space="0" w:color="auto"/>
              <w:left w:val="nil"/>
              <w:bottom w:val="dotted" w:sz="4" w:space="0" w:color="auto"/>
              <w:right w:val="nil"/>
            </w:tcBorders>
            <w:shd w:val="clear" w:color="auto" w:fill="FFFFFF"/>
          </w:tcPr>
          <w:p w14:paraId="36C9F6B1" w14:textId="1E97BABA" w:rsidR="007621A4" w:rsidDel="00E165AE" w:rsidRDefault="007621A4" w:rsidP="007621A4">
            <w:pPr>
              <w:pStyle w:val="MsgTableBody"/>
              <w:jc w:val="center"/>
              <w:rPr>
                <w:del w:id="2502" w:author="Amit Popat" w:date="2022-07-11T10:34:00Z"/>
              </w:rPr>
            </w:pPr>
          </w:p>
        </w:tc>
        <w:tc>
          <w:tcPr>
            <w:tcW w:w="1008" w:type="dxa"/>
            <w:tcBorders>
              <w:top w:val="dotted" w:sz="4" w:space="0" w:color="auto"/>
              <w:left w:val="nil"/>
              <w:bottom w:val="dotted" w:sz="4" w:space="0" w:color="auto"/>
              <w:right w:val="nil"/>
            </w:tcBorders>
            <w:shd w:val="clear" w:color="auto" w:fill="FFFFFF"/>
          </w:tcPr>
          <w:p w14:paraId="7D09C328" w14:textId="508692B5" w:rsidR="007621A4" w:rsidDel="00E165AE" w:rsidRDefault="007621A4" w:rsidP="007621A4">
            <w:pPr>
              <w:pStyle w:val="MsgTableBody"/>
              <w:jc w:val="center"/>
              <w:rPr>
                <w:del w:id="2503" w:author="Amit Popat" w:date="2022-07-11T10:34:00Z"/>
              </w:rPr>
            </w:pPr>
            <w:del w:id="2504" w:author="Amit Popat" w:date="2022-07-11T10:34:00Z">
              <w:r w:rsidDel="00E165AE">
                <w:delText>3</w:delText>
              </w:r>
            </w:del>
          </w:p>
        </w:tc>
      </w:tr>
      <w:tr w:rsidR="004E2DAA" w:rsidRPr="00573AF5" w14:paraId="05534BB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2521E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891EFD6" w14:textId="77777777" w:rsidR="007621A4" w:rsidRDefault="007621A4" w:rsidP="007621A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1AAAD9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D1A929" w14:textId="77777777" w:rsidR="007621A4" w:rsidRDefault="007621A4" w:rsidP="007621A4">
            <w:pPr>
              <w:pStyle w:val="MsgTableBody"/>
              <w:jc w:val="center"/>
            </w:pPr>
          </w:p>
        </w:tc>
      </w:tr>
      <w:tr w:rsidR="007621A4" w:rsidRPr="00573AF5" w14:paraId="66326D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8B5579" w14:textId="77777777" w:rsidR="007621A4" w:rsidRDefault="007621A4" w:rsidP="007621A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75AFCE4" w14:textId="77777777" w:rsidR="007621A4" w:rsidRDefault="007621A4" w:rsidP="007621A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8A4AC6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7651F1" w14:textId="77777777" w:rsidR="007621A4" w:rsidRDefault="007621A4" w:rsidP="007621A4">
            <w:pPr>
              <w:pStyle w:val="MsgTableBody"/>
              <w:jc w:val="center"/>
            </w:pPr>
            <w:r>
              <w:t>6</w:t>
            </w:r>
          </w:p>
        </w:tc>
      </w:tr>
      <w:tr w:rsidR="004E2DAA" w:rsidRPr="00573AF5" w14:paraId="2D3CBD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A691F7" w14:textId="77777777" w:rsidR="007621A4" w:rsidRDefault="007621A4" w:rsidP="007621A4">
            <w:pPr>
              <w:pStyle w:val="MsgTableBody"/>
            </w:pPr>
            <w:r>
              <w:lastRenderedPageBreak/>
              <w:t xml:space="preserve">  [IN2]</w:t>
            </w:r>
          </w:p>
        </w:tc>
        <w:tc>
          <w:tcPr>
            <w:tcW w:w="4320" w:type="dxa"/>
            <w:tcBorders>
              <w:top w:val="dotted" w:sz="4" w:space="0" w:color="auto"/>
              <w:left w:val="nil"/>
              <w:bottom w:val="dotted" w:sz="4" w:space="0" w:color="auto"/>
              <w:right w:val="nil"/>
            </w:tcBorders>
            <w:shd w:val="clear" w:color="auto" w:fill="FFFFFF"/>
          </w:tcPr>
          <w:p w14:paraId="0C3A7DD6" w14:textId="77777777" w:rsidR="007621A4" w:rsidRDefault="007621A4" w:rsidP="007621A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3AFA2AB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44D218" w14:textId="77777777" w:rsidR="007621A4" w:rsidRDefault="007621A4" w:rsidP="007621A4">
            <w:pPr>
              <w:pStyle w:val="MsgTableBody"/>
              <w:jc w:val="center"/>
            </w:pPr>
            <w:r>
              <w:t>6</w:t>
            </w:r>
          </w:p>
        </w:tc>
      </w:tr>
      <w:tr w:rsidR="007621A4" w:rsidRPr="00573AF5" w14:paraId="30D8809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51292B" w14:textId="77777777" w:rsidR="007621A4" w:rsidRDefault="007621A4" w:rsidP="007621A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AA50813" w14:textId="77777777" w:rsidR="007621A4" w:rsidRDefault="007621A4" w:rsidP="007621A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0833964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17C475" w14:textId="77777777" w:rsidR="007621A4" w:rsidRDefault="007621A4" w:rsidP="007621A4">
            <w:pPr>
              <w:pStyle w:val="MsgTableBody"/>
              <w:jc w:val="center"/>
            </w:pPr>
            <w:r>
              <w:t>6</w:t>
            </w:r>
          </w:p>
        </w:tc>
      </w:tr>
      <w:tr w:rsidR="004E2DAA" w:rsidRPr="00573AF5" w14:paraId="1686638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CAE52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EC59BAE" w14:textId="77777777" w:rsidR="007621A4" w:rsidRDefault="007621A4" w:rsidP="007621A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4DF210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735B67" w14:textId="77777777" w:rsidR="007621A4" w:rsidRDefault="007621A4" w:rsidP="007621A4">
            <w:pPr>
              <w:pStyle w:val="MsgTableBody"/>
              <w:jc w:val="center"/>
            </w:pPr>
          </w:p>
        </w:tc>
      </w:tr>
      <w:tr w:rsidR="007621A4" w:rsidRPr="00573AF5" w14:paraId="0B5915D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A3DA4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4F89E4A" w14:textId="77777777" w:rsidR="007621A4" w:rsidRDefault="007621A4" w:rsidP="007621A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00DD834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031C14" w14:textId="77777777" w:rsidR="007621A4" w:rsidRDefault="007621A4" w:rsidP="007621A4">
            <w:pPr>
              <w:pStyle w:val="MsgTableBody"/>
              <w:jc w:val="center"/>
            </w:pPr>
          </w:p>
        </w:tc>
      </w:tr>
      <w:tr w:rsidR="004E2DAA" w:rsidRPr="00573AF5" w14:paraId="075AEC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A6BD1A" w14:textId="77777777" w:rsidR="007621A4" w:rsidRDefault="007621A4" w:rsidP="007621A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5EB187E7" w14:textId="77777777" w:rsidR="007621A4" w:rsidRDefault="007621A4" w:rsidP="007621A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5BB793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A9C0EC" w14:textId="77777777" w:rsidR="007621A4" w:rsidRDefault="007621A4" w:rsidP="007621A4">
            <w:pPr>
              <w:pStyle w:val="MsgTableBody"/>
              <w:jc w:val="center"/>
            </w:pPr>
            <w:r>
              <w:t>10</w:t>
            </w:r>
          </w:p>
        </w:tc>
      </w:tr>
      <w:tr w:rsidR="007621A4" w:rsidRPr="00573AF5" w14:paraId="382E6DF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2F273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003E7A" w14:textId="77777777" w:rsidR="007621A4" w:rsidRDefault="007621A4" w:rsidP="007621A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698B7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81019" w14:textId="77777777" w:rsidR="007621A4" w:rsidRDefault="007621A4" w:rsidP="007621A4">
            <w:pPr>
              <w:pStyle w:val="MsgTableBody"/>
              <w:jc w:val="center"/>
            </w:pPr>
          </w:p>
        </w:tc>
      </w:tr>
      <w:tr w:rsidR="004E2DAA" w:rsidRPr="00573AF5" w14:paraId="248ECA1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3C8EBD" w14:textId="77777777" w:rsidR="007621A4" w:rsidRDefault="007621A4" w:rsidP="007621A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763CE0D8" w14:textId="77777777" w:rsidR="007621A4" w:rsidRDefault="007621A4" w:rsidP="007621A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88AA5C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7492C" w14:textId="77777777" w:rsidR="007621A4" w:rsidRDefault="007621A4" w:rsidP="007621A4">
            <w:pPr>
              <w:pStyle w:val="MsgTableBody"/>
              <w:jc w:val="center"/>
            </w:pPr>
            <w:r>
              <w:t>10</w:t>
            </w:r>
          </w:p>
        </w:tc>
      </w:tr>
      <w:tr w:rsidR="007621A4" w:rsidRPr="00573AF5" w14:paraId="32E9633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EBBB8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62ED1" w14:textId="77777777" w:rsidR="007621A4" w:rsidRDefault="007621A4" w:rsidP="007621A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0BEDCA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2476AC" w14:textId="77777777" w:rsidR="007621A4" w:rsidRDefault="007621A4" w:rsidP="007621A4">
            <w:pPr>
              <w:pStyle w:val="MsgTableBody"/>
              <w:jc w:val="center"/>
            </w:pPr>
          </w:p>
        </w:tc>
      </w:tr>
      <w:tr w:rsidR="004E2DAA" w:rsidRPr="00573AF5" w14:paraId="071A3F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8F76A4"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0C746A0" w14:textId="77777777" w:rsidR="007621A4" w:rsidRDefault="007621A4" w:rsidP="007621A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17ED21D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749E1" w14:textId="77777777" w:rsidR="007621A4" w:rsidRDefault="007621A4" w:rsidP="007621A4">
            <w:pPr>
              <w:pStyle w:val="MsgTableBody"/>
              <w:jc w:val="center"/>
            </w:pPr>
          </w:p>
        </w:tc>
      </w:tr>
      <w:tr w:rsidR="007621A4" w:rsidRPr="00573AF5" w14:paraId="48FD07A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0B1671" w14:textId="77777777" w:rsidR="007621A4" w:rsidRDefault="007621A4" w:rsidP="007621A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6568A10D" w14:textId="77777777" w:rsidR="007621A4" w:rsidRDefault="007621A4" w:rsidP="007621A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79F74B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4271B" w14:textId="77777777" w:rsidR="007621A4" w:rsidRDefault="007621A4" w:rsidP="007621A4">
            <w:pPr>
              <w:pStyle w:val="MsgTableBody"/>
              <w:jc w:val="center"/>
            </w:pPr>
            <w:r>
              <w:t>10</w:t>
            </w:r>
          </w:p>
        </w:tc>
      </w:tr>
      <w:tr w:rsidR="004E2DAA" w:rsidRPr="00573AF5" w14:paraId="4EC2E9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1B917F" w14:textId="77777777" w:rsidR="007621A4" w:rsidRDefault="007621A4" w:rsidP="007621A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72A98A54" w14:textId="77777777" w:rsidR="007621A4" w:rsidRDefault="007621A4" w:rsidP="007621A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6D2CA68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FCBBF1" w14:textId="77777777" w:rsidR="007621A4" w:rsidRDefault="007621A4" w:rsidP="007621A4">
            <w:pPr>
              <w:pStyle w:val="MsgTableBody"/>
              <w:jc w:val="center"/>
            </w:pPr>
            <w:r>
              <w:t>10</w:t>
            </w:r>
          </w:p>
        </w:tc>
      </w:tr>
      <w:tr w:rsidR="007621A4" w:rsidRPr="00573AF5" w14:paraId="78213B1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9755CB" w14:textId="77777777" w:rsidR="007621A4" w:rsidRDefault="007621A4" w:rsidP="007621A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6C32025" w14:textId="77777777" w:rsidR="007621A4" w:rsidRDefault="007621A4" w:rsidP="007621A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56B4E54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D040C" w14:textId="77777777" w:rsidR="007621A4" w:rsidRDefault="007621A4" w:rsidP="007621A4">
            <w:pPr>
              <w:pStyle w:val="MsgTableBody"/>
              <w:jc w:val="center"/>
            </w:pPr>
            <w:r>
              <w:t>10</w:t>
            </w:r>
          </w:p>
        </w:tc>
      </w:tr>
      <w:tr w:rsidR="004E2DAA" w:rsidRPr="00573AF5" w14:paraId="5CD365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E4CF94" w14:textId="77777777" w:rsidR="007621A4" w:rsidRDefault="007621A4" w:rsidP="007621A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3DFC1BBC" w14:textId="77777777" w:rsidR="007621A4" w:rsidRDefault="007621A4" w:rsidP="007621A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0BC0D3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75949E" w14:textId="77777777" w:rsidR="007621A4" w:rsidRDefault="007621A4" w:rsidP="007621A4">
            <w:pPr>
              <w:pStyle w:val="MsgTableBody"/>
              <w:jc w:val="center"/>
            </w:pPr>
            <w:r>
              <w:t>10</w:t>
            </w:r>
          </w:p>
        </w:tc>
      </w:tr>
      <w:tr w:rsidR="007621A4" w:rsidRPr="00573AF5" w14:paraId="2A7F933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D9E837"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6AE5D0D" w14:textId="77777777" w:rsidR="007621A4" w:rsidRDefault="007621A4" w:rsidP="007621A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A3471C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C84CE" w14:textId="77777777" w:rsidR="007621A4" w:rsidRDefault="007621A4" w:rsidP="007621A4">
            <w:pPr>
              <w:pStyle w:val="MsgTableBody"/>
              <w:jc w:val="center"/>
            </w:pPr>
          </w:p>
        </w:tc>
      </w:tr>
      <w:tr w:rsidR="004E2DAA" w:rsidRPr="00573AF5" w14:paraId="09696AD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3EE67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1D36E2" w14:textId="77777777" w:rsidR="007621A4" w:rsidRDefault="007621A4" w:rsidP="007621A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76CF3E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EB95A" w14:textId="77777777" w:rsidR="007621A4" w:rsidRDefault="007621A4" w:rsidP="007621A4">
            <w:pPr>
              <w:pStyle w:val="MsgTableBody"/>
              <w:jc w:val="center"/>
            </w:pPr>
          </w:p>
        </w:tc>
      </w:tr>
      <w:tr w:rsidR="007621A4" w:rsidRPr="00573AF5" w14:paraId="687ECB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C3590D4"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E01E81D"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A3264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48BAB" w14:textId="77777777" w:rsidR="007621A4" w:rsidRDefault="007621A4" w:rsidP="007621A4">
            <w:pPr>
              <w:pStyle w:val="MsgTableBody"/>
              <w:jc w:val="center"/>
            </w:pPr>
            <w:r>
              <w:t>7</w:t>
            </w:r>
          </w:p>
        </w:tc>
      </w:tr>
      <w:tr w:rsidR="004E2DAA" w:rsidRPr="00573AF5" w14:paraId="6D44FA5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56B548"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075642D"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290BD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CB8F4C" w14:textId="77777777" w:rsidR="007621A4" w:rsidRDefault="007621A4" w:rsidP="007621A4">
            <w:pPr>
              <w:pStyle w:val="MsgTableBody"/>
              <w:jc w:val="center"/>
            </w:pPr>
            <w:r>
              <w:rPr>
                <w:noProof/>
              </w:rPr>
              <w:t>7</w:t>
            </w:r>
          </w:p>
        </w:tc>
      </w:tr>
      <w:tr w:rsidR="007621A4" w:rsidRPr="00573AF5" w14:paraId="6ADD6E8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4531D2"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94F578" w14:textId="77777777" w:rsidR="007621A4" w:rsidRDefault="007621A4" w:rsidP="007621A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3C99CE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965F93" w14:textId="77777777" w:rsidR="007621A4" w:rsidRDefault="007621A4" w:rsidP="007621A4">
            <w:pPr>
              <w:pStyle w:val="MsgTableBody"/>
              <w:jc w:val="center"/>
            </w:pPr>
          </w:p>
        </w:tc>
      </w:tr>
      <w:tr w:rsidR="004E2DAA" w:rsidRPr="00573AF5" w14:paraId="041968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E53E7A"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9AB2A6" w14:textId="77777777" w:rsidR="007621A4" w:rsidRDefault="007621A4" w:rsidP="007621A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2DC46C7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81C2C2" w14:textId="77777777" w:rsidR="007621A4" w:rsidRDefault="007621A4" w:rsidP="007621A4">
            <w:pPr>
              <w:pStyle w:val="MsgTableBody"/>
              <w:jc w:val="center"/>
            </w:pPr>
          </w:p>
        </w:tc>
      </w:tr>
      <w:tr w:rsidR="007621A4" w:rsidRPr="00573AF5" w14:paraId="4142A9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D5DED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0D255DC" w14:textId="77777777" w:rsidR="007621A4" w:rsidRDefault="007621A4" w:rsidP="007621A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5034D9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973115" w14:textId="77777777" w:rsidR="007621A4" w:rsidRDefault="007621A4" w:rsidP="007621A4">
            <w:pPr>
              <w:pStyle w:val="MsgTableBody"/>
              <w:jc w:val="center"/>
            </w:pPr>
          </w:p>
        </w:tc>
      </w:tr>
      <w:tr w:rsidR="004E2DAA" w:rsidRPr="00573AF5" w14:paraId="56F85E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5780525"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86A2BB7" w14:textId="77777777" w:rsidR="007621A4" w:rsidRDefault="007621A4" w:rsidP="007621A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7C1BEC0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3C00D2" w14:textId="77777777" w:rsidR="007621A4" w:rsidRDefault="007621A4" w:rsidP="007621A4">
            <w:pPr>
              <w:pStyle w:val="MsgTableBody"/>
              <w:jc w:val="center"/>
            </w:pPr>
          </w:p>
        </w:tc>
      </w:tr>
      <w:tr w:rsidR="007621A4" w:rsidRPr="00573AF5" w14:paraId="5281163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4AF87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42A3BDB" w14:textId="77777777" w:rsidR="007621A4" w:rsidRDefault="007621A4" w:rsidP="007621A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346FF7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C49B28" w14:textId="77777777" w:rsidR="007621A4" w:rsidRDefault="007621A4" w:rsidP="007621A4">
            <w:pPr>
              <w:pStyle w:val="MsgTableBody"/>
              <w:jc w:val="center"/>
            </w:pPr>
          </w:p>
        </w:tc>
      </w:tr>
      <w:tr w:rsidR="004E2DAA" w:rsidRPr="00573AF5" w14:paraId="35EF52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3DF6CD"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D31E081"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D7E7A0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1C04C3" w14:textId="77777777" w:rsidR="007621A4" w:rsidRDefault="007621A4" w:rsidP="007621A4">
            <w:pPr>
              <w:pStyle w:val="MsgTableBody"/>
              <w:jc w:val="center"/>
            </w:pPr>
            <w:r>
              <w:t>4</w:t>
            </w:r>
          </w:p>
        </w:tc>
      </w:tr>
      <w:tr w:rsidR="007621A4" w:rsidRPr="00573AF5" w14:paraId="0474FF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382D2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909CF" w14:textId="77777777" w:rsidR="007621A4" w:rsidRDefault="007621A4" w:rsidP="007621A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306A1F7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460D31" w14:textId="77777777" w:rsidR="007621A4" w:rsidRDefault="007621A4" w:rsidP="007621A4">
            <w:pPr>
              <w:pStyle w:val="MsgTableBody"/>
              <w:jc w:val="center"/>
            </w:pPr>
          </w:p>
        </w:tc>
      </w:tr>
      <w:tr w:rsidR="004E2DAA" w:rsidRPr="00573AF5" w14:paraId="500803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76A36E"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D686F5B" w14:textId="77777777" w:rsidR="007621A4" w:rsidRDefault="007621A4" w:rsidP="007621A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6A84B8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B8E3CE" w14:textId="77777777" w:rsidR="007621A4" w:rsidRDefault="007621A4" w:rsidP="007621A4">
            <w:pPr>
              <w:pStyle w:val="MsgTableBody"/>
              <w:jc w:val="center"/>
            </w:pPr>
          </w:p>
        </w:tc>
      </w:tr>
      <w:tr w:rsidR="007621A4" w:rsidRPr="00573AF5" w14:paraId="1BDC71D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8B1D0C" w14:textId="41155DBA" w:rsidR="007621A4" w:rsidRDefault="007621A4" w:rsidP="007621A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19E63006" w14:textId="77777777" w:rsidR="007621A4" w:rsidRDefault="007621A4" w:rsidP="007621A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2ECD27C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7BCFB8" w14:textId="77777777" w:rsidR="007621A4" w:rsidRDefault="007621A4" w:rsidP="007621A4">
            <w:pPr>
              <w:pStyle w:val="MsgTableBody"/>
              <w:jc w:val="center"/>
            </w:pPr>
            <w:r>
              <w:t>4</w:t>
            </w:r>
          </w:p>
        </w:tc>
      </w:tr>
      <w:tr w:rsidR="004E2DAA" w:rsidRPr="00573AF5" w14:paraId="55B8C2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2DFB32" w14:textId="481D18AF" w:rsidR="007621A4" w:rsidRDefault="007621A4" w:rsidP="007621A4">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D0A5600" w14:textId="77777777" w:rsidR="007621A4" w:rsidRDefault="007621A4" w:rsidP="007621A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009217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A0C529" w14:textId="77777777" w:rsidR="007621A4" w:rsidRDefault="007621A4" w:rsidP="007621A4">
            <w:pPr>
              <w:pStyle w:val="MsgTableBody"/>
              <w:jc w:val="center"/>
            </w:pPr>
            <w:r w:rsidRPr="00CA6D40">
              <w:rPr>
                <w:color w:val="FF0000"/>
              </w:rPr>
              <w:t>7</w:t>
            </w:r>
          </w:p>
        </w:tc>
      </w:tr>
      <w:tr w:rsidR="006F2C2C" w:rsidRPr="00573AF5" w14:paraId="715A031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7C5BB" w14:textId="77777777" w:rsidR="006F2C2C" w:rsidRPr="00CA6D40" w:rsidRDefault="006F2C2C" w:rsidP="007621A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B696C33" w14:textId="77777777" w:rsidR="006F2C2C" w:rsidRPr="00CA6D40" w:rsidRDefault="006F2C2C" w:rsidP="007621A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668D57D" w14:textId="77777777" w:rsidR="006F2C2C" w:rsidRDefault="006F2C2C"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D30B01" w14:textId="77777777" w:rsidR="006F2C2C" w:rsidRPr="00CA6D40" w:rsidRDefault="006F2C2C" w:rsidP="007621A4">
            <w:pPr>
              <w:pStyle w:val="MsgTableBody"/>
              <w:jc w:val="center"/>
              <w:rPr>
                <w:color w:val="FF0000"/>
              </w:rPr>
            </w:pPr>
          </w:p>
        </w:tc>
      </w:tr>
      <w:tr w:rsidR="004E2DAA" w:rsidRPr="00573AF5" w14:paraId="49CD9FA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35B8D7" w14:textId="77777777" w:rsidR="007621A4" w:rsidRDefault="007621A4" w:rsidP="007621A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900D32B" w14:textId="77777777" w:rsidR="007621A4" w:rsidRDefault="007621A4" w:rsidP="007621A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FB1E1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4271E" w14:textId="77777777" w:rsidR="007621A4" w:rsidRDefault="007621A4" w:rsidP="007621A4">
            <w:pPr>
              <w:pStyle w:val="MsgTableBody"/>
              <w:jc w:val="center"/>
            </w:pPr>
            <w:r>
              <w:t>4</w:t>
            </w:r>
          </w:p>
        </w:tc>
      </w:tr>
      <w:tr w:rsidR="007621A4" w:rsidRPr="00573AF5" w14:paraId="7E6006D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73EB17" w14:textId="77777777" w:rsidR="007621A4" w:rsidRDefault="007621A4" w:rsidP="007621A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A0ECE7D" w14:textId="77777777" w:rsidR="007621A4" w:rsidRDefault="007621A4" w:rsidP="007621A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1514521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D7360" w14:textId="77777777" w:rsidR="007621A4" w:rsidRDefault="007621A4" w:rsidP="007621A4">
            <w:pPr>
              <w:pStyle w:val="MsgTableBody"/>
              <w:jc w:val="center"/>
            </w:pPr>
            <w:r>
              <w:t>6</w:t>
            </w:r>
          </w:p>
        </w:tc>
      </w:tr>
      <w:tr w:rsidR="004E2DAA" w:rsidRPr="00573AF5" w14:paraId="3D22C3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F40FB8" w14:textId="77777777" w:rsidR="007621A4" w:rsidRDefault="007621A4" w:rsidP="007621A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620BF1F7" w14:textId="77777777" w:rsidR="007621A4" w:rsidRDefault="007621A4" w:rsidP="007621A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F4E6E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94D98" w14:textId="77777777" w:rsidR="007621A4" w:rsidRDefault="007621A4" w:rsidP="007621A4">
            <w:pPr>
              <w:pStyle w:val="MsgTableBody"/>
              <w:jc w:val="center"/>
            </w:pPr>
            <w:r>
              <w:t>11</w:t>
            </w:r>
          </w:p>
        </w:tc>
      </w:tr>
      <w:tr w:rsidR="007621A4" w:rsidRPr="00573AF5" w14:paraId="18A73A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B57B8C" w14:textId="77777777" w:rsidR="007621A4" w:rsidRDefault="007621A4" w:rsidP="007621A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42519CF3" w14:textId="77777777" w:rsidR="007621A4" w:rsidRDefault="007621A4" w:rsidP="007621A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FEF01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E8093" w14:textId="77777777" w:rsidR="007621A4" w:rsidRDefault="007621A4" w:rsidP="007621A4">
            <w:pPr>
              <w:pStyle w:val="MsgTableBody"/>
              <w:jc w:val="center"/>
            </w:pPr>
            <w:r>
              <w:t>3</w:t>
            </w:r>
          </w:p>
        </w:tc>
      </w:tr>
      <w:tr w:rsidR="004E2DAA" w:rsidRPr="00573AF5" w14:paraId="677750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795C30" w14:textId="77777777" w:rsidR="007621A4" w:rsidRDefault="007621A4" w:rsidP="007621A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4D28031" w14:textId="77777777" w:rsidR="007621A4" w:rsidRDefault="007621A4" w:rsidP="007621A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7A8CC11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7D79D" w14:textId="77777777" w:rsidR="007621A4" w:rsidRDefault="007621A4" w:rsidP="007621A4">
            <w:pPr>
              <w:pStyle w:val="MsgTableBody"/>
              <w:jc w:val="center"/>
            </w:pPr>
            <w:r>
              <w:t>3</w:t>
            </w:r>
          </w:p>
        </w:tc>
      </w:tr>
      <w:tr w:rsidR="007621A4" w:rsidRPr="00573AF5" w14:paraId="4EE9820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495D92" w14:textId="77777777" w:rsidR="007621A4" w:rsidRDefault="007621A4" w:rsidP="007621A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4979F9B" w14:textId="77777777" w:rsidR="007621A4" w:rsidRDefault="007621A4" w:rsidP="007621A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7D2B08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C4114" w14:textId="77777777" w:rsidR="007621A4" w:rsidRDefault="007621A4" w:rsidP="007621A4">
            <w:pPr>
              <w:pStyle w:val="MsgTableBody"/>
              <w:jc w:val="center"/>
            </w:pPr>
            <w:r>
              <w:t>6</w:t>
            </w:r>
          </w:p>
        </w:tc>
      </w:tr>
      <w:tr w:rsidR="004E2DAA" w:rsidRPr="00573AF5" w14:paraId="60E630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2DC711" w14:textId="77777777" w:rsidR="007621A4" w:rsidRDefault="007621A4" w:rsidP="007621A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4A3ABB6E" w14:textId="77777777" w:rsidR="007621A4" w:rsidRDefault="007621A4" w:rsidP="007621A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4A3546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D6BB8E" w14:textId="77777777" w:rsidR="007621A4" w:rsidRDefault="007621A4" w:rsidP="007621A4">
            <w:pPr>
              <w:pStyle w:val="MsgTableBody"/>
              <w:jc w:val="center"/>
            </w:pPr>
            <w:r>
              <w:t>6</w:t>
            </w:r>
          </w:p>
        </w:tc>
      </w:tr>
      <w:tr w:rsidR="007621A4" w:rsidRPr="00573AF5" w14:paraId="7FE46F0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E4FFBB" w14:textId="77777777" w:rsidR="007621A4" w:rsidRDefault="007621A4" w:rsidP="007621A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6133A84F" w14:textId="77777777" w:rsidR="007621A4" w:rsidRDefault="007621A4" w:rsidP="007621A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5CCD6D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59A38E" w14:textId="77777777" w:rsidR="007621A4" w:rsidRDefault="007621A4" w:rsidP="007621A4">
            <w:pPr>
              <w:pStyle w:val="MsgTableBody"/>
              <w:jc w:val="center"/>
            </w:pPr>
            <w:r>
              <w:t>3</w:t>
            </w:r>
          </w:p>
        </w:tc>
      </w:tr>
      <w:tr w:rsidR="004E2DAA" w:rsidRPr="00573AF5" w14:paraId="1C9E5D2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853849" w14:textId="77777777" w:rsidR="007621A4" w:rsidRDefault="007621A4" w:rsidP="007621A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06CD3E63" w14:textId="77777777" w:rsidR="007621A4" w:rsidRDefault="007621A4" w:rsidP="007621A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0ADF04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C80617" w14:textId="77777777" w:rsidR="007621A4" w:rsidRDefault="007621A4" w:rsidP="007621A4">
            <w:pPr>
              <w:pStyle w:val="MsgTableBody"/>
              <w:jc w:val="center"/>
            </w:pPr>
            <w:r>
              <w:t>6</w:t>
            </w:r>
          </w:p>
        </w:tc>
      </w:tr>
      <w:tr w:rsidR="007621A4" w:rsidRPr="00573AF5" w14:paraId="4640DDE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675405" w14:textId="77777777" w:rsidR="007621A4" w:rsidRDefault="007621A4" w:rsidP="007621A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510EEA8E" w14:textId="77777777" w:rsidR="007621A4" w:rsidRDefault="007621A4" w:rsidP="007621A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4491F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9DB5A" w14:textId="77777777" w:rsidR="007621A4" w:rsidRDefault="007621A4" w:rsidP="007621A4">
            <w:pPr>
              <w:pStyle w:val="MsgTableBody"/>
              <w:jc w:val="center"/>
            </w:pPr>
            <w:r>
              <w:t>6</w:t>
            </w:r>
          </w:p>
        </w:tc>
      </w:tr>
      <w:tr w:rsidR="004E2DAA" w:rsidRPr="00573AF5" w14:paraId="0360686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8D57A2" w14:textId="77777777" w:rsidR="007621A4" w:rsidRDefault="007621A4" w:rsidP="007621A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6667B997" w14:textId="77777777" w:rsidR="007621A4" w:rsidRDefault="007621A4" w:rsidP="007621A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47CA9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402E8" w14:textId="77777777" w:rsidR="007621A4" w:rsidRDefault="007621A4" w:rsidP="007621A4">
            <w:pPr>
              <w:pStyle w:val="MsgTableBody"/>
              <w:jc w:val="center"/>
            </w:pPr>
            <w:r>
              <w:t>3</w:t>
            </w:r>
          </w:p>
        </w:tc>
      </w:tr>
      <w:tr w:rsidR="007621A4" w:rsidRPr="00573AF5" w14:paraId="6107E44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9132DF"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59627C" w14:textId="77777777" w:rsidR="007621A4" w:rsidRDefault="007621A4" w:rsidP="007621A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D24283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74827" w14:textId="77777777" w:rsidR="007621A4" w:rsidRDefault="007621A4" w:rsidP="007621A4">
            <w:pPr>
              <w:pStyle w:val="MsgTableBody"/>
              <w:jc w:val="center"/>
            </w:pPr>
          </w:p>
        </w:tc>
      </w:tr>
      <w:tr w:rsidR="004E2DAA" w:rsidRPr="00573AF5" w14:paraId="63D00F0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CD1EA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61EDD78" w14:textId="77777777" w:rsidR="007621A4" w:rsidRDefault="007621A4" w:rsidP="007621A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6922F96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759E1" w14:textId="77777777" w:rsidR="007621A4" w:rsidRDefault="007621A4" w:rsidP="007621A4">
            <w:pPr>
              <w:pStyle w:val="MsgTableBody"/>
              <w:jc w:val="center"/>
            </w:pPr>
          </w:p>
        </w:tc>
      </w:tr>
      <w:tr w:rsidR="007621A4" w:rsidRPr="00573AF5" w14:paraId="7D1714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DDC7AD" w14:textId="77777777" w:rsidR="007621A4" w:rsidRDefault="007621A4" w:rsidP="007621A4">
            <w:pPr>
              <w:pStyle w:val="MsgTableBody"/>
            </w:pPr>
            <w: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3A4217E8"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9BF3E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E7B4FD" w14:textId="77777777" w:rsidR="007621A4" w:rsidRDefault="007621A4" w:rsidP="007621A4">
            <w:pPr>
              <w:pStyle w:val="MsgTableBody"/>
              <w:jc w:val="center"/>
            </w:pPr>
            <w:r>
              <w:t>7</w:t>
            </w:r>
          </w:p>
        </w:tc>
      </w:tr>
      <w:tr w:rsidR="004E2DAA" w:rsidRPr="00573AF5" w14:paraId="21B1FE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886302"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4B4655"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CF1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5B51D" w14:textId="77777777" w:rsidR="007621A4" w:rsidRDefault="007621A4" w:rsidP="007621A4">
            <w:pPr>
              <w:pStyle w:val="MsgTableBody"/>
              <w:jc w:val="center"/>
            </w:pPr>
            <w:r>
              <w:rPr>
                <w:noProof/>
              </w:rPr>
              <w:t>7</w:t>
            </w:r>
          </w:p>
        </w:tc>
      </w:tr>
      <w:tr w:rsidR="007621A4" w:rsidRPr="00573AF5" w14:paraId="31CDE1A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6AA92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E93FB9" w14:textId="77777777" w:rsidR="007621A4" w:rsidRDefault="007621A4" w:rsidP="007621A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13E79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BF1679" w14:textId="77777777" w:rsidR="007621A4" w:rsidRDefault="007621A4" w:rsidP="007621A4">
            <w:pPr>
              <w:pStyle w:val="MsgTableBody"/>
              <w:jc w:val="center"/>
            </w:pPr>
          </w:p>
        </w:tc>
      </w:tr>
      <w:tr w:rsidR="004E2DAA" w:rsidRPr="00573AF5" w14:paraId="4085DEF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57426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9C1941" w14:textId="77777777" w:rsidR="007621A4" w:rsidRDefault="007621A4" w:rsidP="007621A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07819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F6D6E" w14:textId="77777777" w:rsidR="007621A4" w:rsidRDefault="007621A4" w:rsidP="007621A4">
            <w:pPr>
              <w:pStyle w:val="MsgTableBody"/>
              <w:jc w:val="center"/>
            </w:pPr>
          </w:p>
        </w:tc>
      </w:tr>
      <w:tr w:rsidR="007621A4" w:rsidRPr="00573AF5" w14:paraId="015243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C87B6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341DE7" w14:textId="1F48DB9A" w:rsidR="007621A4" w:rsidRDefault="007621A4" w:rsidP="007621A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726BF2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4FBF2" w14:textId="77777777" w:rsidR="007621A4" w:rsidRDefault="007621A4" w:rsidP="007621A4">
            <w:pPr>
              <w:pStyle w:val="MsgTableBody"/>
              <w:jc w:val="center"/>
            </w:pPr>
          </w:p>
        </w:tc>
      </w:tr>
      <w:tr w:rsidR="004E2DAA" w:rsidRPr="00573AF5" w14:paraId="09A5A08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F2E9D2"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0102F8" w14:textId="491D573F" w:rsidR="007621A4" w:rsidRDefault="007621A4" w:rsidP="007621A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5EDBB5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619B9" w14:textId="77777777" w:rsidR="007621A4" w:rsidRDefault="007621A4" w:rsidP="007621A4">
            <w:pPr>
              <w:pStyle w:val="MsgTableBody"/>
              <w:jc w:val="center"/>
            </w:pPr>
          </w:p>
        </w:tc>
      </w:tr>
      <w:tr w:rsidR="007621A4" w:rsidRPr="00573AF5" w14:paraId="6F57357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0D32F7" w14:textId="77777777" w:rsidR="007621A4" w:rsidRDefault="007621A4" w:rsidP="007621A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F68FD3B" w14:textId="3A45B078" w:rsidR="007621A4" w:rsidRDefault="000F344B" w:rsidP="007621A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9C78F8F" w14:textId="1E8FBDF1" w:rsidR="007621A4" w:rsidRDefault="000F344B" w:rsidP="007621A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DB3399" w14:textId="77777777" w:rsidR="007621A4" w:rsidRDefault="007621A4" w:rsidP="007621A4">
            <w:pPr>
              <w:pStyle w:val="MsgTableBody"/>
              <w:jc w:val="center"/>
            </w:pPr>
            <w:r>
              <w:t>15</w:t>
            </w:r>
          </w:p>
        </w:tc>
      </w:tr>
      <w:tr w:rsidR="004E2DAA" w:rsidRPr="00573AF5" w14:paraId="0CBC91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FAB21F8" w14:textId="77777777" w:rsidR="007621A4" w:rsidRDefault="007621A4" w:rsidP="007621A4">
            <w:pPr>
              <w:pStyle w:val="MsgTableBody"/>
            </w:pPr>
            <w:r w:rsidRPr="00CA6D40">
              <w:rPr>
                <w:color w:val="FF0000"/>
              </w:rPr>
              <w:t xml:space="preserve">      </w:t>
            </w:r>
            <w:r>
              <w:rPr>
                <w:color w:val="FF0000"/>
              </w:rPr>
              <w:t xml:space="preserve"> </w:t>
            </w:r>
            <w:r w:rsidRPr="00CA6D40">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3431E27" w14:textId="77777777" w:rsidR="007621A4" w:rsidRDefault="007621A4" w:rsidP="007621A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20E8B02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B9ECC2" w14:textId="77777777" w:rsidR="007621A4" w:rsidRDefault="007621A4" w:rsidP="007621A4">
            <w:pPr>
              <w:pStyle w:val="MsgTableBody"/>
              <w:jc w:val="center"/>
            </w:pPr>
            <w:r w:rsidRPr="00CA6D40">
              <w:rPr>
                <w:color w:val="FF0000"/>
              </w:rPr>
              <w:t>7</w:t>
            </w:r>
          </w:p>
        </w:tc>
      </w:tr>
      <w:tr w:rsidR="007621A4" w:rsidRPr="00573AF5" w14:paraId="10A4C4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1CA4EE"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AF01B26" w14:textId="77777777" w:rsidR="007621A4" w:rsidRDefault="007621A4" w:rsidP="007621A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84E4E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F322D" w14:textId="77777777" w:rsidR="007621A4" w:rsidRDefault="007621A4" w:rsidP="007621A4">
            <w:pPr>
              <w:pStyle w:val="MsgTableBody"/>
              <w:jc w:val="center"/>
            </w:pPr>
            <w:r>
              <w:t>11</w:t>
            </w:r>
          </w:p>
        </w:tc>
      </w:tr>
      <w:tr w:rsidR="004E2DAA" w:rsidRPr="00573AF5" w14:paraId="571D01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1F1896"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FFEEEBB" w14:textId="0B7691EF" w:rsidR="007621A4" w:rsidRDefault="007621A4" w:rsidP="007621A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22197DA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599E0" w14:textId="77777777" w:rsidR="007621A4" w:rsidRDefault="007621A4" w:rsidP="007621A4">
            <w:pPr>
              <w:pStyle w:val="MsgTableBody"/>
              <w:jc w:val="center"/>
            </w:pPr>
          </w:p>
        </w:tc>
      </w:tr>
      <w:tr w:rsidR="007621A4" w:rsidRPr="00573AF5" w14:paraId="08246BE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BDAE3C"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DD1DFDB" w14:textId="77777777" w:rsidR="007621A4" w:rsidRDefault="007621A4" w:rsidP="007621A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1785A6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0DDA8" w14:textId="77777777" w:rsidR="007621A4" w:rsidRDefault="007621A4" w:rsidP="007621A4">
            <w:pPr>
              <w:pStyle w:val="MsgTableBody"/>
              <w:jc w:val="center"/>
            </w:pPr>
            <w:r>
              <w:t>15</w:t>
            </w:r>
          </w:p>
        </w:tc>
      </w:tr>
      <w:tr w:rsidR="004E2DAA" w:rsidRPr="00573AF5" w14:paraId="463A40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4BFF63"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69178F2" w14:textId="5EC926F5" w:rsidR="007621A4" w:rsidRDefault="007621A4" w:rsidP="007621A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65D998A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0F6" w14:textId="77777777" w:rsidR="007621A4" w:rsidRDefault="007621A4" w:rsidP="007621A4">
            <w:pPr>
              <w:pStyle w:val="MsgTableBody"/>
              <w:jc w:val="center"/>
            </w:pPr>
          </w:p>
        </w:tc>
      </w:tr>
      <w:tr w:rsidR="007621A4" w:rsidRPr="00573AF5" w14:paraId="69A08F1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D601B2"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040BED19"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8938CF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45C2A" w14:textId="77777777" w:rsidR="007621A4" w:rsidRDefault="007621A4" w:rsidP="007621A4">
            <w:pPr>
              <w:pStyle w:val="MsgTableBody"/>
              <w:jc w:val="center"/>
            </w:pPr>
            <w:r>
              <w:t>7</w:t>
            </w:r>
          </w:p>
        </w:tc>
      </w:tr>
      <w:tr w:rsidR="004E2DAA" w:rsidRPr="00573AF5" w14:paraId="66C8768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9DA13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3FC374" w14:textId="77777777" w:rsidR="007621A4" w:rsidRDefault="007621A4" w:rsidP="007621A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423A239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751C38" w14:textId="77777777" w:rsidR="007621A4" w:rsidRDefault="007621A4" w:rsidP="007621A4">
            <w:pPr>
              <w:pStyle w:val="MsgTableBody"/>
              <w:jc w:val="center"/>
            </w:pPr>
          </w:p>
        </w:tc>
      </w:tr>
      <w:tr w:rsidR="007621A4" w:rsidRPr="00573AF5" w14:paraId="77BBE61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78A96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707DEBD" w14:textId="77777777" w:rsidR="007621A4" w:rsidRDefault="007621A4" w:rsidP="007621A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43F8B7F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B6B7F4" w14:textId="77777777" w:rsidR="007621A4" w:rsidRDefault="007621A4" w:rsidP="007621A4">
            <w:pPr>
              <w:pStyle w:val="MsgTableBody"/>
              <w:jc w:val="center"/>
            </w:pPr>
          </w:p>
        </w:tc>
      </w:tr>
      <w:tr w:rsidR="004E2DAA" w:rsidRPr="00573AF5" w14:paraId="1F80DD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767051" w14:textId="77777777" w:rsidR="007621A4" w:rsidRDefault="007621A4" w:rsidP="007621A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20BFD8BA" w14:textId="77777777" w:rsidR="007621A4" w:rsidRDefault="007621A4" w:rsidP="007621A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7AEA107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8593B9" w14:textId="77777777" w:rsidR="007621A4" w:rsidRDefault="007621A4" w:rsidP="007621A4">
            <w:pPr>
              <w:pStyle w:val="MsgTableBody"/>
              <w:jc w:val="center"/>
            </w:pPr>
            <w:r>
              <w:t>3</w:t>
            </w:r>
          </w:p>
        </w:tc>
      </w:tr>
      <w:tr w:rsidR="007621A4" w:rsidRPr="00573AF5" w14:paraId="020198D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C1212D" w14:textId="77777777" w:rsidR="007621A4" w:rsidRDefault="007621A4" w:rsidP="007621A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65229958" w14:textId="77777777" w:rsidR="007621A4" w:rsidRDefault="007621A4" w:rsidP="007621A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7B61ACE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1474" w14:textId="77777777" w:rsidR="007621A4" w:rsidRDefault="007621A4" w:rsidP="007621A4">
            <w:pPr>
              <w:pStyle w:val="MsgTableBody"/>
              <w:jc w:val="center"/>
            </w:pPr>
            <w:r>
              <w:t>3</w:t>
            </w:r>
          </w:p>
        </w:tc>
      </w:tr>
      <w:tr w:rsidR="004E2DAA" w:rsidRPr="00573AF5" w14:paraId="34065D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51E6F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B178B85" w14:textId="77777777" w:rsidR="007621A4" w:rsidRDefault="007621A4" w:rsidP="007621A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15057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1DEA0" w14:textId="77777777" w:rsidR="007621A4" w:rsidRDefault="007621A4" w:rsidP="007621A4">
            <w:pPr>
              <w:pStyle w:val="MsgTableBody"/>
              <w:jc w:val="center"/>
            </w:pPr>
          </w:p>
        </w:tc>
      </w:tr>
      <w:tr w:rsidR="007621A4" w:rsidRPr="00573AF5" w14:paraId="2E5D17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2F27B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312900B" w14:textId="77777777" w:rsidR="007621A4" w:rsidRDefault="007621A4" w:rsidP="007621A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2A2CFD6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01C7DD" w14:textId="77777777" w:rsidR="007621A4" w:rsidRDefault="007621A4" w:rsidP="007621A4">
            <w:pPr>
              <w:pStyle w:val="MsgTableBody"/>
              <w:jc w:val="center"/>
            </w:pPr>
          </w:p>
        </w:tc>
      </w:tr>
      <w:tr w:rsidR="004E2DAA" w:rsidRPr="00573AF5" w14:paraId="150FB5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535FF4"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D94E6F6"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646D449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DD4F6" w14:textId="77777777" w:rsidR="007621A4" w:rsidRDefault="007621A4" w:rsidP="007621A4">
            <w:pPr>
              <w:pStyle w:val="MsgTableBody"/>
              <w:jc w:val="center"/>
            </w:pPr>
            <w:r>
              <w:t>4</w:t>
            </w:r>
          </w:p>
        </w:tc>
      </w:tr>
      <w:tr w:rsidR="007621A4" w:rsidRPr="00573AF5" w14:paraId="0E44CE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6AD7C0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7B6705" w14:textId="77777777" w:rsidR="007621A4" w:rsidRDefault="007621A4" w:rsidP="007621A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512BDBD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CD930" w14:textId="77777777" w:rsidR="007621A4" w:rsidRDefault="007621A4" w:rsidP="007621A4">
            <w:pPr>
              <w:pStyle w:val="MsgTableBody"/>
              <w:jc w:val="center"/>
            </w:pPr>
          </w:p>
        </w:tc>
      </w:tr>
      <w:tr w:rsidR="004E2DAA" w:rsidRPr="00573AF5" w14:paraId="095680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0ADD461" w14:textId="77777777" w:rsidR="007621A4" w:rsidRDefault="007621A4" w:rsidP="007621A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27B933C1" w14:textId="77777777" w:rsidR="007621A4" w:rsidRDefault="007621A4" w:rsidP="007621A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703348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2F3FA" w14:textId="77777777" w:rsidR="007621A4" w:rsidRDefault="007621A4" w:rsidP="007621A4">
            <w:pPr>
              <w:pStyle w:val="MsgTableBody"/>
              <w:jc w:val="center"/>
            </w:pPr>
            <w:r>
              <w:t>4</w:t>
            </w:r>
          </w:p>
        </w:tc>
      </w:tr>
      <w:tr w:rsidR="007621A4" w:rsidRPr="00573AF5" w14:paraId="6E18C0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82B87B"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FEC22BB"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0FD529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55A7F2" w14:textId="77777777" w:rsidR="007621A4" w:rsidRDefault="007621A4" w:rsidP="007621A4">
            <w:pPr>
              <w:pStyle w:val="MsgTableBody"/>
              <w:jc w:val="center"/>
            </w:pPr>
            <w:r w:rsidRPr="00FD56B2">
              <w:rPr>
                <w:noProof/>
                <w:color w:val="FF0000"/>
              </w:rPr>
              <w:t>7</w:t>
            </w:r>
          </w:p>
        </w:tc>
      </w:tr>
      <w:tr w:rsidR="004E2DAA" w:rsidRPr="00573AF5" w14:paraId="43446A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AC935D"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59E3AF6"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248E9F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43EF69" w14:textId="77777777" w:rsidR="007621A4" w:rsidRDefault="007621A4" w:rsidP="007621A4">
            <w:pPr>
              <w:pStyle w:val="MsgTableBody"/>
              <w:jc w:val="center"/>
            </w:pPr>
            <w:r>
              <w:t>4</w:t>
            </w:r>
          </w:p>
        </w:tc>
      </w:tr>
      <w:tr w:rsidR="007621A4" w:rsidRPr="00573AF5" w14:paraId="2C247F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BE9140"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3D70284" w14:textId="77777777" w:rsidR="007621A4" w:rsidRDefault="007621A4" w:rsidP="007621A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A8859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E2F02B" w14:textId="77777777" w:rsidR="007621A4" w:rsidRDefault="007621A4" w:rsidP="007621A4">
            <w:pPr>
              <w:pStyle w:val="MsgTableBody"/>
              <w:jc w:val="center"/>
            </w:pPr>
            <w:r>
              <w:t>4</w:t>
            </w:r>
          </w:p>
        </w:tc>
      </w:tr>
      <w:tr w:rsidR="004E2DAA" w:rsidRPr="00573AF5" w14:paraId="2B93063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3C688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83F09F" w14:textId="77777777" w:rsidR="007621A4" w:rsidRDefault="007621A4" w:rsidP="007621A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2FB2BFD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7701F5" w14:textId="77777777" w:rsidR="007621A4" w:rsidRDefault="007621A4" w:rsidP="007621A4">
            <w:pPr>
              <w:pStyle w:val="MsgTableBody"/>
              <w:jc w:val="center"/>
            </w:pPr>
          </w:p>
        </w:tc>
      </w:tr>
      <w:tr w:rsidR="007621A4" w:rsidRPr="00573AF5" w14:paraId="05AFB6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617F1C"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15631EF"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2C672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2BCEF8" w14:textId="77777777" w:rsidR="007621A4" w:rsidRDefault="007621A4" w:rsidP="007621A4">
            <w:pPr>
              <w:pStyle w:val="MsgTableBody"/>
              <w:jc w:val="center"/>
            </w:pPr>
            <w:r>
              <w:t>7</w:t>
            </w:r>
          </w:p>
        </w:tc>
      </w:tr>
      <w:tr w:rsidR="004E2DAA" w:rsidRPr="00573AF5" w14:paraId="181ADF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FBB48A"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349E02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42855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74DA7" w14:textId="77777777" w:rsidR="007621A4" w:rsidRDefault="007621A4" w:rsidP="007621A4">
            <w:pPr>
              <w:pStyle w:val="MsgTableBody"/>
              <w:jc w:val="center"/>
            </w:pPr>
            <w:r>
              <w:rPr>
                <w:noProof/>
              </w:rPr>
              <w:t>7</w:t>
            </w:r>
          </w:p>
        </w:tc>
      </w:tr>
      <w:tr w:rsidR="007621A4" w:rsidRPr="00573AF5" w14:paraId="15E04FD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FA37A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36FB4E" w14:textId="77777777" w:rsidR="007621A4" w:rsidRDefault="007621A4" w:rsidP="007621A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B53CB2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A5A60E" w14:textId="77777777" w:rsidR="007621A4" w:rsidRDefault="007621A4" w:rsidP="007621A4">
            <w:pPr>
              <w:pStyle w:val="MsgTableBody"/>
              <w:jc w:val="center"/>
            </w:pPr>
          </w:p>
        </w:tc>
      </w:tr>
      <w:tr w:rsidR="004E2DAA" w:rsidRPr="00573AF5" w14:paraId="633A1E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639C0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65D032" w14:textId="77777777" w:rsidR="007621A4" w:rsidRDefault="007621A4" w:rsidP="007621A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25F1009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0159E" w14:textId="77777777" w:rsidR="007621A4" w:rsidRDefault="007621A4" w:rsidP="007621A4">
            <w:pPr>
              <w:pStyle w:val="MsgTableBody"/>
              <w:jc w:val="center"/>
            </w:pPr>
          </w:p>
        </w:tc>
      </w:tr>
      <w:tr w:rsidR="007621A4" w:rsidRPr="00573AF5" w14:paraId="23E1134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BC4E20"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0E0F8C" w14:textId="77777777" w:rsidR="007621A4" w:rsidRDefault="007621A4" w:rsidP="007621A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1C77333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5B302" w14:textId="77777777" w:rsidR="007621A4" w:rsidRDefault="007621A4" w:rsidP="007621A4">
            <w:pPr>
              <w:pStyle w:val="MsgTableBody"/>
              <w:jc w:val="center"/>
            </w:pPr>
          </w:p>
        </w:tc>
      </w:tr>
      <w:tr w:rsidR="004E2DAA" w:rsidRPr="00573AF5" w14:paraId="77A1E41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ACF2BF" w14:textId="77777777" w:rsidR="007621A4" w:rsidRDefault="007621A4" w:rsidP="007621A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61E93119" w14:textId="77777777" w:rsidR="007621A4" w:rsidRDefault="007621A4" w:rsidP="007621A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4A0D704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988E90" w14:textId="77777777" w:rsidR="007621A4" w:rsidRDefault="007621A4" w:rsidP="007621A4">
            <w:pPr>
              <w:pStyle w:val="MsgTableBody"/>
              <w:jc w:val="center"/>
            </w:pPr>
            <w:r>
              <w:t>4</w:t>
            </w:r>
          </w:p>
        </w:tc>
      </w:tr>
      <w:tr w:rsidR="007621A4" w:rsidRPr="00573AF5" w14:paraId="43D8D47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B7D532"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F7A9CD4"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7DDF5DA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1904C4" w14:textId="77777777" w:rsidR="007621A4" w:rsidRDefault="007621A4" w:rsidP="007621A4">
            <w:pPr>
              <w:pStyle w:val="MsgTableBody"/>
              <w:jc w:val="center"/>
            </w:pPr>
            <w:r w:rsidRPr="00FD56B2">
              <w:rPr>
                <w:noProof/>
                <w:color w:val="FF0000"/>
              </w:rPr>
              <w:t>7</w:t>
            </w:r>
          </w:p>
        </w:tc>
      </w:tr>
      <w:tr w:rsidR="004E2DAA" w:rsidRPr="00573AF5" w14:paraId="7D436C3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5B4CB7"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99AFBDE"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9BD695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7FD60D" w14:textId="77777777" w:rsidR="007621A4" w:rsidRDefault="007621A4" w:rsidP="007621A4">
            <w:pPr>
              <w:pStyle w:val="MsgTableBody"/>
              <w:jc w:val="center"/>
            </w:pPr>
            <w:r>
              <w:t>4</w:t>
            </w:r>
          </w:p>
        </w:tc>
      </w:tr>
      <w:tr w:rsidR="007621A4" w:rsidRPr="00573AF5" w14:paraId="1741517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E9B5C5E"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9333938" w14:textId="77777777" w:rsidR="007621A4" w:rsidRDefault="007621A4" w:rsidP="007621A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D2706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A240" w14:textId="77777777" w:rsidR="007621A4" w:rsidRDefault="007621A4" w:rsidP="007621A4">
            <w:pPr>
              <w:pStyle w:val="MsgTableBody"/>
              <w:jc w:val="center"/>
            </w:pPr>
            <w:r>
              <w:t>4</w:t>
            </w:r>
          </w:p>
        </w:tc>
      </w:tr>
      <w:tr w:rsidR="004E2DAA" w:rsidRPr="00573AF5" w14:paraId="4289945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DED80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12A5A3" w14:textId="77777777" w:rsidR="007621A4" w:rsidRDefault="007621A4" w:rsidP="007621A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5D694C4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A05FD7" w14:textId="77777777" w:rsidR="007621A4" w:rsidRDefault="007621A4" w:rsidP="007621A4">
            <w:pPr>
              <w:pStyle w:val="MsgTableBody"/>
              <w:jc w:val="center"/>
            </w:pPr>
          </w:p>
        </w:tc>
      </w:tr>
      <w:tr w:rsidR="007621A4" w:rsidRPr="00573AF5" w14:paraId="6B6679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0CDA9F"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2BD9C2"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04DB2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D8B51" w14:textId="77777777" w:rsidR="007621A4" w:rsidRDefault="007621A4" w:rsidP="007621A4">
            <w:pPr>
              <w:pStyle w:val="MsgTableBody"/>
              <w:jc w:val="center"/>
            </w:pPr>
            <w:r>
              <w:t>7</w:t>
            </w:r>
          </w:p>
        </w:tc>
      </w:tr>
      <w:tr w:rsidR="004E2DAA" w:rsidRPr="00573AF5" w14:paraId="76D4A0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5B32A4"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6B2ABF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F7B52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09C4EE" w14:textId="77777777" w:rsidR="007621A4" w:rsidRDefault="007621A4" w:rsidP="007621A4">
            <w:pPr>
              <w:pStyle w:val="MsgTableBody"/>
              <w:jc w:val="center"/>
            </w:pPr>
            <w:r>
              <w:rPr>
                <w:noProof/>
              </w:rPr>
              <w:t>7</w:t>
            </w:r>
          </w:p>
        </w:tc>
      </w:tr>
      <w:tr w:rsidR="007621A4" w:rsidRPr="00573AF5" w14:paraId="240B8B8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147D2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125380" w14:textId="77777777" w:rsidR="007621A4" w:rsidRDefault="007621A4" w:rsidP="007621A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391A4BE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DE1D01" w14:textId="77777777" w:rsidR="007621A4" w:rsidRDefault="007621A4" w:rsidP="007621A4">
            <w:pPr>
              <w:pStyle w:val="MsgTableBody"/>
              <w:jc w:val="center"/>
            </w:pPr>
          </w:p>
        </w:tc>
      </w:tr>
      <w:tr w:rsidR="004E2DAA" w:rsidRPr="00573AF5" w14:paraId="6E86446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F47D8D" w14:textId="77777777" w:rsidR="007621A4" w:rsidRDefault="007621A4" w:rsidP="007621A4">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3817D50" w14:textId="77777777" w:rsidR="007621A4" w:rsidRDefault="007621A4" w:rsidP="007621A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79B13F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D5298" w14:textId="77777777" w:rsidR="007621A4" w:rsidRDefault="007621A4" w:rsidP="007621A4">
            <w:pPr>
              <w:pStyle w:val="MsgTableBody"/>
              <w:jc w:val="center"/>
            </w:pPr>
          </w:p>
        </w:tc>
      </w:tr>
      <w:tr w:rsidR="007621A4" w:rsidRPr="00573AF5" w14:paraId="1217DA9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FFAB2D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AC3F38" w14:textId="77777777" w:rsidR="007621A4" w:rsidRDefault="007621A4" w:rsidP="007621A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E02220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F7853" w14:textId="77777777" w:rsidR="007621A4" w:rsidRDefault="007621A4" w:rsidP="007621A4">
            <w:pPr>
              <w:pStyle w:val="MsgTableBody"/>
              <w:jc w:val="center"/>
            </w:pPr>
          </w:p>
        </w:tc>
      </w:tr>
      <w:tr w:rsidR="004E2DAA" w:rsidRPr="00573AF5" w14:paraId="4086D5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290BC0" w14:textId="77777777" w:rsidR="007621A4" w:rsidRDefault="007621A4" w:rsidP="007621A4">
            <w:pPr>
              <w:pStyle w:val="MsgTableBody"/>
            </w:pPr>
            <w:r>
              <w:t xml:space="preserve">    </w:t>
            </w:r>
            <w:r w:rsidRPr="001E0D07">
              <w:rPr>
                <w:rPrChange w:id="2505" w:author="Amit Popat" w:date="2022-07-11T09:59:00Z">
                  <w:rPr>
                    <w:highlight w:val="yellow"/>
                  </w:rPr>
                </w:rPrChange>
              </w:rPr>
              <w:t>{RXA}</w:t>
            </w:r>
          </w:p>
        </w:tc>
        <w:tc>
          <w:tcPr>
            <w:tcW w:w="4320" w:type="dxa"/>
            <w:tcBorders>
              <w:top w:val="dotted" w:sz="4" w:space="0" w:color="auto"/>
              <w:left w:val="nil"/>
              <w:bottom w:val="dotted" w:sz="4" w:space="0" w:color="auto"/>
              <w:right w:val="nil"/>
            </w:tcBorders>
            <w:shd w:val="clear" w:color="auto" w:fill="FFFFFF"/>
          </w:tcPr>
          <w:p w14:paraId="19B49021" w14:textId="77777777" w:rsidR="007621A4" w:rsidRDefault="007621A4" w:rsidP="007621A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3F0A117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4DB78A" w14:textId="77777777" w:rsidR="007621A4" w:rsidRDefault="007621A4" w:rsidP="007621A4">
            <w:pPr>
              <w:pStyle w:val="MsgTableBody"/>
              <w:jc w:val="center"/>
            </w:pPr>
            <w:r>
              <w:t>4</w:t>
            </w:r>
          </w:p>
        </w:tc>
      </w:tr>
      <w:tr w:rsidR="007621A4" w:rsidRPr="00573AF5" w14:paraId="0523D1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B62AC4"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A93483D"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F473E5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FD5A4" w14:textId="77777777" w:rsidR="007621A4" w:rsidRDefault="007621A4" w:rsidP="007621A4">
            <w:pPr>
              <w:pStyle w:val="MsgTableBody"/>
              <w:jc w:val="center"/>
            </w:pPr>
            <w:r w:rsidRPr="00FD56B2">
              <w:rPr>
                <w:noProof/>
                <w:color w:val="FF0000"/>
              </w:rPr>
              <w:t>7</w:t>
            </w:r>
          </w:p>
        </w:tc>
      </w:tr>
      <w:tr w:rsidR="004E2DAA" w:rsidRPr="00573AF5" w14:paraId="6A66D3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22CB80"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3E5BF9F"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FF5139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FDB072" w14:textId="77777777" w:rsidR="007621A4" w:rsidRDefault="007621A4" w:rsidP="007621A4">
            <w:pPr>
              <w:pStyle w:val="MsgTableBody"/>
              <w:jc w:val="center"/>
            </w:pPr>
            <w:r>
              <w:t>4</w:t>
            </w:r>
          </w:p>
        </w:tc>
      </w:tr>
      <w:tr w:rsidR="007621A4" w:rsidRPr="00573AF5" w14:paraId="7A9D14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C966B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767930" w14:textId="77777777" w:rsidR="007621A4" w:rsidRDefault="007621A4" w:rsidP="007621A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4E13DFD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7ECD76" w14:textId="77777777" w:rsidR="007621A4" w:rsidRDefault="007621A4" w:rsidP="007621A4">
            <w:pPr>
              <w:pStyle w:val="MsgTableBody"/>
              <w:jc w:val="center"/>
            </w:pPr>
          </w:p>
        </w:tc>
      </w:tr>
      <w:tr w:rsidR="004E2DAA" w:rsidRPr="00573AF5" w14:paraId="6C395A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3A0D30"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18D2F7"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862103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140611" w14:textId="77777777" w:rsidR="007621A4" w:rsidRDefault="007621A4" w:rsidP="007621A4">
            <w:pPr>
              <w:pStyle w:val="MsgTableBody"/>
              <w:jc w:val="center"/>
            </w:pPr>
            <w:r>
              <w:t>7</w:t>
            </w:r>
          </w:p>
        </w:tc>
      </w:tr>
      <w:tr w:rsidR="007621A4" w:rsidRPr="00573AF5" w14:paraId="425F244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565230"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D9BDFC4"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FE4446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2352F" w14:textId="77777777" w:rsidR="007621A4" w:rsidRDefault="007621A4" w:rsidP="007621A4">
            <w:pPr>
              <w:pStyle w:val="MsgTableBody"/>
              <w:jc w:val="center"/>
            </w:pPr>
            <w:r>
              <w:rPr>
                <w:noProof/>
              </w:rPr>
              <w:t>7</w:t>
            </w:r>
          </w:p>
        </w:tc>
      </w:tr>
      <w:tr w:rsidR="004E2DAA" w:rsidRPr="00573AF5" w14:paraId="258C26B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FF1686"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30FFA02" w14:textId="77777777" w:rsidR="007621A4" w:rsidRDefault="007621A4" w:rsidP="007621A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66F6E4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B0E69F" w14:textId="77777777" w:rsidR="007621A4" w:rsidRDefault="007621A4" w:rsidP="007621A4">
            <w:pPr>
              <w:pStyle w:val="MsgTableBody"/>
              <w:jc w:val="center"/>
            </w:pPr>
          </w:p>
        </w:tc>
      </w:tr>
      <w:tr w:rsidR="007621A4" w:rsidRPr="00573AF5" w14:paraId="512D4F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B558B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18A34B" w14:textId="77777777" w:rsidR="007621A4" w:rsidRDefault="007621A4" w:rsidP="007621A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603D4D0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1357A" w14:textId="77777777" w:rsidR="007621A4" w:rsidRDefault="007621A4" w:rsidP="007621A4">
            <w:pPr>
              <w:pStyle w:val="MsgTableBody"/>
              <w:jc w:val="center"/>
            </w:pPr>
          </w:p>
        </w:tc>
      </w:tr>
      <w:tr w:rsidR="004E2DAA" w:rsidRPr="00573AF5" w14:paraId="2034EA4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568F31"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DC0217E"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2ED1BEA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8D063B" w14:textId="77777777" w:rsidR="007621A4" w:rsidRDefault="007621A4" w:rsidP="007621A4">
            <w:pPr>
              <w:pStyle w:val="MsgTableBody"/>
              <w:jc w:val="center"/>
            </w:pPr>
            <w:r>
              <w:t>7</w:t>
            </w:r>
          </w:p>
        </w:tc>
      </w:tr>
      <w:tr w:rsidR="007621A4" w:rsidRPr="00573AF5" w14:paraId="1C955C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0CDF18"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D756C3" w14:textId="77777777" w:rsidR="007621A4" w:rsidRDefault="007621A4" w:rsidP="007621A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92855C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F6C2B" w14:textId="77777777" w:rsidR="007621A4" w:rsidRDefault="007621A4" w:rsidP="007621A4">
            <w:pPr>
              <w:pStyle w:val="MsgTableBody"/>
              <w:jc w:val="center"/>
            </w:pPr>
          </w:p>
        </w:tc>
      </w:tr>
      <w:tr w:rsidR="004E2DAA" w:rsidRPr="00573AF5" w14:paraId="23C96F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F7568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3C01DF0" w14:textId="77777777" w:rsidR="007621A4" w:rsidRDefault="007621A4" w:rsidP="007621A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6C495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406E04" w14:textId="77777777" w:rsidR="007621A4" w:rsidRDefault="007621A4" w:rsidP="007621A4">
            <w:pPr>
              <w:pStyle w:val="MsgTableBody"/>
              <w:jc w:val="center"/>
            </w:pPr>
          </w:p>
        </w:tc>
      </w:tr>
      <w:tr w:rsidR="007621A4" w:rsidRPr="00573AF5" w14:paraId="491FEFE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CAA90F" w14:textId="77777777" w:rsidR="007621A4" w:rsidRDefault="007621A4" w:rsidP="007621A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56C45693" w14:textId="77777777" w:rsidR="007621A4" w:rsidRDefault="007621A4" w:rsidP="007621A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453A331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733ED" w14:textId="77777777" w:rsidR="007621A4" w:rsidRDefault="007621A4" w:rsidP="007621A4">
            <w:pPr>
              <w:pStyle w:val="MsgTableBody"/>
              <w:jc w:val="center"/>
            </w:pPr>
            <w:r>
              <w:t>12</w:t>
            </w:r>
          </w:p>
        </w:tc>
      </w:tr>
      <w:tr w:rsidR="004E2DAA" w:rsidRPr="00573AF5" w14:paraId="51754F8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4249FA"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F1CE159" w14:textId="77777777" w:rsidR="007621A4" w:rsidRDefault="007621A4" w:rsidP="007621A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01FDF1E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59A83" w14:textId="77777777" w:rsidR="007621A4" w:rsidRDefault="007621A4" w:rsidP="007621A4">
            <w:pPr>
              <w:pStyle w:val="MsgTableBody"/>
              <w:jc w:val="center"/>
            </w:pPr>
            <w:r>
              <w:t>15</w:t>
            </w:r>
          </w:p>
        </w:tc>
      </w:tr>
      <w:tr w:rsidR="007621A4" w:rsidRPr="00573AF5" w14:paraId="1BA2517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79113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96C026" w14:textId="22B0066C" w:rsidR="007621A4" w:rsidRDefault="007621A4" w:rsidP="007621A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1156691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0A77CA" w14:textId="77777777" w:rsidR="007621A4" w:rsidRDefault="007621A4" w:rsidP="007621A4">
            <w:pPr>
              <w:pStyle w:val="MsgTableBody"/>
              <w:jc w:val="center"/>
            </w:pPr>
          </w:p>
        </w:tc>
      </w:tr>
      <w:tr w:rsidR="004E2DAA" w:rsidRPr="00573AF5" w14:paraId="61EFA3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1BBD83"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C42136B" w14:textId="55F31E1F" w:rsidR="007621A4" w:rsidRDefault="007621A4" w:rsidP="007621A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DEFDEF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A7823" w14:textId="77777777" w:rsidR="007621A4" w:rsidRDefault="007621A4" w:rsidP="007621A4">
            <w:pPr>
              <w:pStyle w:val="MsgTableBody"/>
              <w:jc w:val="center"/>
            </w:pPr>
          </w:p>
        </w:tc>
      </w:tr>
      <w:tr w:rsidR="00085F04" w:rsidRPr="00573AF5" w14:paraId="2F5379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63BFA2"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ABB7348" w14:textId="0558D374"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426B4B" w14:textId="3BB4C456"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31B09CB" w14:textId="77777777" w:rsidR="00085F04" w:rsidRDefault="00085F04" w:rsidP="00085F04">
            <w:pPr>
              <w:pStyle w:val="MsgTableBody"/>
              <w:jc w:val="center"/>
            </w:pPr>
            <w:r>
              <w:t>15</w:t>
            </w:r>
          </w:p>
        </w:tc>
      </w:tr>
      <w:tr w:rsidR="004E2DAA" w:rsidRPr="00573AF5" w14:paraId="75F2F5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748B22"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020A7325"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65EFF31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E5A82" w14:textId="77777777" w:rsidR="00085F04" w:rsidRDefault="00085F04" w:rsidP="00085F04">
            <w:pPr>
              <w:pStyle w:val="MsgTableBody"/>
              <w:jc w:val="center"/>
            </w:pPr>
            <w:r w:rsidRPr="00FD56B2">
              <w:rPr>
                <w:noProof/>
                <w:color w:val="FF0000"/>
              </w:rPr>
              <w:t>7</w:t>
            </w:r>
          </w:p>
        </w:tc>
      </w:tr>
      <w:tr w:rsidR="00085F04" w:rsidRPr="00573AF5" w14:paraId="1B37DF4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CDC699"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548835E" w14:textId="77777777" w:rsidR="00085F04" w:rsidRDefault="00085F04" w:rsidP="00085F04">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29E4984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36BB5" w14:textId="77777777" w:rsidR="00085F04" w:rsidRDefault="00085F04" w:rsidP="00085F04">
            <w:pPr>
              <w:pStyle w:val="MsgTableBody"/>
              <w:jc w:val="center"/>
            </w:pPr>
            <w:r>
              <w:t>11</w:t>
            </w:r>
          </w:p>
        </w:tc>
      </w:tr>
      <w:tr w:rsidR="004E2DAA" w:rsidRPr="00573AF5" w14:paraId="0DFC5C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7CE561"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5778A47C" w14:textId="20DCDDC0" w:rsidR="00085F04" w:rsidRDefault="00085F04" w:rsidP="00085F04">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4A4B189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FC2AA2" w14:textId="77777777" w:rsidR="00085F04" w:rsidRDefault="00085F04" w:rsidP="00085F04">
            <w:pPr>
              <w:pStyle w:val="MsgTableBody"/>
              <w:jc w:val="center"/>
            </w:pPr>
          </w:p>
        </w:tc>
      </w:tr>
      <w:tr w:rsidR="00085F04" w:rsidRPr="00573AF5" w14:paraId="6C3D5A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717CD7"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DCEF809" w14:textId="77777777" w:rsidR="00085F04" w:rsidRDefault="00085F04" w:rsidP="00085F04">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80E200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EF6D35" w14:textId="77777777" w:rsidR="00085F04" w:rsidRDefault="00085F04" w:rsidP="00085F04">
            <w:pPr>
              <w:pStyle w:val="MsgTableBody"/>
              <w:jc w:val="center"/>
            </w:pPr>
            <w:r>
              <w:t>15</w:t>
            </w:r>
          </w:p>
        </w:tc>
      </w:tr>
      <w:tr w:rsidR="004E2DAA" w:rsidRPr="00573AF5" w14:paraId="7160E43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CE6E8F"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742775" w14:textId="5433E5AA" w:rsidR="00085F04" w:rsidRDefault="00085F04" w:rsidP="00085F04">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D1AA69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EF0F" w14:textId="77777777" w:rsidR="00085F04" w:rsidRDefault="00085F04" w:rsidP="00085F04">
            <w:pPr>
              <w:pStyle w:val="MsgTableBody"/>
              <w:jc w:val="center"/>
            </w:pPr>
          </w:p>
        </w:tc>
      </w:tr>
      <w:tr w:rsidR="00085F04" w:rsidRPr="00573AF5" w14:paraId="615D740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1F3286"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0E208F0" w14:textId="77777777" w:rsidR="00085F04" w:rsidRDefault="00085F04" w:rsidP="00085F04">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1A7D92E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8F50A" w14:textId="77777777" w:rsidR="00085F04" w:rsidRDefault="00085F04" w:rsidP="00085F04">
            <w:pPr>
              <w:pStyle w:val="MsgTableBody"/>
              <w:jc w:val="center"/>
            </w:pPr>
          </w:p>
        </w:tc>
      </w:tr>
      <w:tr w:rsidR="004E2DAA" w:rsidRPr="00573AF5" w14:paraId="36B191F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38D987"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4FDF797"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E105D1B"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0BB62" w14:textId="77777777" w:rsidR="00085F04" w:rsidRDefault="00085F04" w:rsidP="00085F04">
            <w:pPr>
              <w:pStyle w:val="MsgTableBody"/>
              <w:jc w:val="center"/>
            </w:pPr>
            <w:r>
              <w:t>7</w:t>
            </w:r>
          </w:p>
        </w:tc>
      </w:tr>
      <w:tr w:rsidR="00085F04" w:rsidRPr="00573AF5" w14:paraId="522090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3A8C9F"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2319750"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386B2F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BFAC7" w14:textId="77777777" w:rsidR="00085F04" w:rsidRDefault="00085F04" w:rsidP="00085F04">
            <w:pPr>
              <w:pStyle w:val="MsgTableBody"/>
              <w:jc w:val="center"/>
            </w:pPr>
            <w:r>
              <w:rPr>
                <w:noProof/>
              </w:rPr>
              <w:t>7</w:t>
            </w:r>
          </w:p>
        </w:tc>
      </w:tr>
      <w:tr w:rsidR="004E2DAA" w:rsidRPr="00573AF5" w14:paraId="423E83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5C8FF3"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0B4474" w14:textId="77777777" w:rsidR="00085F04" w:rsidRDefault="00085F04" w:rsidP="00085F04">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134DF48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AB99F8" w14:textId="77777777" w:rsidR="00085F04" w:rsidRDefault="00085F04" w:rsidP="00085F04">
            <w:pPr>
              <w:pStyle w:val="MsgTableBody"/>
              <w:jc w:val="center"/>
            </w:pPr>
          </w:p>
        </w:tc>
      </w:tr>
      <w:tr w:rsidR="00085F04" w:rsidRPr="00573AF5" w14:paraId="0F9F864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3F1FDE"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7B68920" w14:textId="77777777" w:rsidR="00085F04" w:rsidRDefault="00085F04" w:rsidP="00085F04">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0B765A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4312D" w14:textId="77777777" w:rsidR="00085F04" w:rsidRDefault="00085F04" w:rsidP="00085F04">
            <w:pPr>
              <w:pStyle w:val="MsgTableBody"/>
              <w:jc w:val="center"/>
            </w:pPr>
          </w:p>
        </w:tc>
      </w:tr>
      <w:tr w:rsidR="004E2DAA" w:rsidRPr="00573AF5" w14:paraId="47B1D0F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F03AF2"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1C12433D" w14:textId="77777777" w:rsidR="00085F04" w:rsidRDefault="00085F04" w:rsidP="00085F04">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3AA2F3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2F3DA" w14:textId="77777777" w:rsidR="00085F04" w:rsidRDefault="00085F04" w:rsidP="00085F04">
            <w:pPr>
              <w:pStyle w:val="MsgTableBody"/>
              <w:jc w:val="center"/>
            </w:pPr>
          </w:p>
        </w:tc>
      </w:tr>
      <w:tr w:rsidR="00085F04" w:rsidRPr="00573AF5" w14:paraId="7047B52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AAFE69" w14:textId="77777777" w:rsidR="00085F04" w:rsidRDefault="00085F04" w:rsidP="00085F04">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39EEB1BA" w14:textId="77777777" w:rsidR="00085F04" w:rsidRDefault="00085F04" w:rsidP="00085F04">
            <w:pPr>
              <w:pStyle w:val="MsgTableBody"/>
            </w:pPr>
            <w:r>
              <w:t>Goal</w:t>
            </w:r>
          </w:p>
        </w:tc>
        <w:tc>
          <w:tcPr>
            <w:tcW w:w="864" w:type="dxa"/>
            <w:tcBorders>
              <w:top w:val="dotted" w:sz="4" w:space="0" w:color="auto"/>
              <w:left w:val="nil"/>
              <w:bottom w:val="dotted" w:sz="4" w:space="0" w:color="auto"/>
              <w:right w:val="nil"/>
            </w:tcBorders>
            <w:shd w:val="clear" w:color="auto" w:fill="FFFFFF"/>
          </w:tcPr>
          <w:p w14:paraId="1524ED2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AB0766" w14:textId="77777777" w:rsidR="00085F04" w:rsidRDefault="00085F04" w:rsidP="00085F04">
            <w:pPr>
              <w:pStyle w:val="MsgTableBody"/>
              <w:jc w:val="center"/>
            </w:pPr>
            <w:r>
              <w:t>12</w:t>
            </w:r>
          </w:p>
        </w:tc>
      </w:tr>
      <w:tr w:rsidR="004E2DAA" w:rsidRPr="00573AF5" w14:paraId="3C1DC8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FDCF53"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074624" w14:textId="77777777" w:rsidR="00085F04" w:rsidRDefault="00085F04" w:rsidP="00085F04">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1ACC9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286E57" w14:textId="77777777" w:rsidR="00085F04" w:rsidRDefault="00085F04" w:rsidP="00085F04">
            <w:pPr>
              <w:pStyle w:val="MsgTableBody"/>
              <w:jc w:val="center"/>
            </w:pPr>
            <w:r>
              <w:t>15</w:t>
            </w:r>
          </w:p>
        </w:tc>
      </w:tr>
      <w:tr w:rsidR="00085F04" w:rsidRPr="00573AF5" w14:paraId="59E39C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93B9F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51E4A4" w14:textId="65FE9F92" w:rsidR="00085F04" w:rsidRDefault="00085F04" w:rsidP="00085F04">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6BBD2BF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D5C87" w14:textId="77777777" w:rsidR="00085F04" w:rsidRDefault="00085F04" w:rsidP="00085F04">
            <w:pPr>
              <w:pStyle w:val="MsgTableBody"/>
              <w:jc w:val="center"/>
            </w:pPr>
          </w:p>
        </w:tc>
      </w:tr>
      <w:tr w:rsidR="004E2DAA" w:rsidRPr="00573AF5" w14:paraId="14A3602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EA80B4"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582885" w14:textId="743C84B2" w:rsidR="00085F04" w:rsidRDefault="00085F04" w:rsidP="00085F04">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71759D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DDAF85" w14:textId="77777777" w:rsidR="00085F04" w:rsidRDefault="00085F04" w:rsidP="00085F04">
            <w:pPr>
              <w:pStyle w:val="MsgTableBody"/>
              <w:jc w:val="center"/>
            </w:pPr>
          </w:p>
        </w:tc>
      </w:tr>
      <w:tr w:rsidR="00085F04" w:rsidRPr="00573AF5" w14:paraId="7F7C3BC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AD7689"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4BA95DF4" w14:textId="452923A9"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B8640F8" w14:textId="5649DB51"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773014" w14:textId="77777777" w:rsidR="00085F04" w:rsidRDefault="00085F04" w:rsidP="00085F04">
            <w:pPr>
              <w:pStyle w:val="MsgTableBody"/>
              <w:jc w:val="center"/>
            </w:pPr>
            <w:r>
              <w:t>15</w:t>
            </w:r>
          </w:p>
        </w:tc>
      </w:tr>
      <w:tr w:rsidR="004E2DAA" w:rsidRPr="00573AF5" w14:paraId="5D5AF1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0DB980"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1592418A"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6E8FD0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01B0F" w14:textId="77777777" w:rsidR="00085F04" w:rsidRDefault="00085F04" w:rsidP="00085F04">
            <w:pPr>
              <w:pStyle w:val="MsgTableBody"/>
              <w:jc w:val="center"/>
            </w:pPr>
            <w:r w:rsidRPr="00FD56B2">
              <w:rPr>
                <w:noProof/>
                <w:color w:val="FF0000"/>
              </w:rPr>
              <w:t>7</w:t>
            </w:r>
          </w:p>
        </w:tc>
      </w:tr>
      <w:tr w:rsidR="00085F04" w:rsidRPr="00573AF5" w14:paraId="135604D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F58065" w14:textId="77777777" w:rsidR="00085F04" w:rsidRDefault="00085F04" w:rsidP="00085F0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94B454F" w14:textId="77777777" w:rsidR="00085F04" w:rsidRDefault="00085F04" w:rsidP="00085F04">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37AEBE6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CAE23C" w14:textId="77777777" w:rsidR="00085F04" w:rsidRDefault="00085F04" w:rsidP="00085F04">
            <w:pPr>
              <w:pStyle w:val="MsgTableBody"/>
              <w:jc w:val="center"/>
            </w:pPr>
            <w:r>
              <w:t>11</w:t>
            </w:r>
          </w:p>
        </w:tc>
      </w:tr>
      <w:tr w:rsidR="004E2DAA" w:rsidRPr="00573AF5" w14:paraId="676D45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03AAC7"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5BB80DD" w14:textId="6A6F92DB" w:rsidR="00085F04" w:rsidRDefault="00085F04" w:rsidP="00085F04">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754B7FB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E883C" w14:textId="77777777" w:rsidR="00085F04" w:rsidRDefault="00085F04" w:rsidP="00085F04">
            <w:pPr>
              <w:pStyle w:val="MsgTableBody"/>
              <w:jc w:val="center"/>
            </w:pPr>
          </w:p>
        </w:tc>
      </w:tr>
      <w:tr w:rsidR="00085F04" w:rsidRPr="00573AF5" w14:paraId="5F693B8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FE18A6"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00482DA" w14:textId="77777777" w:rsidR="00085F04" w:rsidRDefault="00085F04" w:rsidP="00085F04">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81CCA4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8BA8A" w14:textId="77777777" w:rsidR="00085F04" w:rsidRDefault="00085F04" w:rsidP="00085F04">
            <w:pPr>
              <w:pStyle w:val="MsgTableBody"/>
              <w:jc w:val="center"/>
            </w:pPr>
            <w:r>
              <w:t>15</w:t>
            </w:r>
          </w:p>
        </w:tc>
      </w:tr>
      <w:tr w:rsidR="004E2DAA" w:rsidRPr="00573AF5" w14:paraId="7A8FC9F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1DFD44"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89F545" w14:textId="5561D2FE" w:rsidR="00085F04" w:rsidRDefault="00085F04" w:rsidP="00085F04">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17930A3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AE77E" w14:textId="77777777" w:rsidR="00085F04" w:rsidRDefault="00085F04" w:rsidP="00085F04">
            <w:pPr>
              <w:pStyle w:val="MsgTableBody"/>
              <w:jc w:val="center"/>
            </w:pPr>
          </w:p>
        </w:tc>
      </w:tr>
      <w:tr w:rsidR="00085F04" w:rsidRPr="00573AF5" w14:paraId="63296D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4469BD" w14:textId="77777777" w:rsidR="00085F04" w:rsidRDefault="00085F04" w:rsidP="00085F04">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099637B" w14:textId="77777777" w:rsidR="00085F04" w:rsidRDefault="00085F04" w:rsidP="00085F04">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278A4E3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73000" w14:textId="77777777" w:rsidR="00085F04" w:rsidRDefault="00085F04" w:rsidP="00085F04">
            <w:pPr>
              <w:pStyle w:val="MsgTableBody"/>
              <w:jc w:val="center"/>
            </w:pPr>
          </w:p>
        </w:tc>
      </w:tr>
      <w:tr w:rsidR="004E2DAA" w:rsidRPr="00573AF5" w14:paraId="7982F9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609109"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EA8D94A"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EA4CF9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BD8ACE" w14:textId="77777777" w:rsidR="00085F04" w:rsidRDefault="00085F04" w:rsidP="00085F04">
            <w:pPr>
              <w:pStyle w:val="MsgTableBody"/>
              <w:jc w:val="center"/>
            </w:pPr>
            <w:r>
              <w:t>7</w:t>
            </w:r>
          </w:p>
        </w:tc>
      </w:tr>
      <w:tr w:rsidR="00085F04" w:rsidRPr="00573AF5" w14:paraId="180DA6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B1FAFB"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6F63671"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E935CE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60BBB4" w14:textId="77777777" w:rsidR="00085F04" w:rsidRDefault="00085F04" w:rsidP="00085F04">
            <w:pPr>
              <w:pStyle w:val="MsgTableBody"/>
              <w:jc w:val="center"/>
            </w:pPr>
            <w:r>
              <w:rPr>
                <w:noProof/>
              </w:rPr>
              <w:t>7</w:t>
            </w:r>
          </w:p>
        </w:tc>
      </w:tr>
      <w:tr w:rsidR="004E2DAA" w:rsidRPr="00573AF5" w14:paraId="4FA323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B6B3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20126C4" w14:textId="77777777" w:rsidR="00085F04" w:rsidRDefault="00085F04" w:rsidP="00085F04">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138E38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D7FF9" w14:textId="77777777" w:rsidR="00085F04" w:rsidRDefault="00085F04" w:rsidP="00085F04">
            <w:pPr>
              <w:pStyle w:val="MsgTableBody"/>
              <w:jc w:val="center"/>
            </w:pPr>
          </w:p>
        </w:tc>
      </w:tr>
      <w:tr w:rsidR="00085F04" w:rsidRPr="00573AF5" w14:paraId="7A43F8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8F76B4"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AC9B6C6" w14:textId="77777777" w:rsidR="00085F04" w:rsidRDefault="00085F04" w:rsidP="00085F04">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0775AC8A"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8DF1B" w14:textId="77777777" w:rsidR="00085F04" w:rsidRDefault="00085F04" w:rsidP="00085F04">
            <w:pPr>
              <w:pStyle w:val="MsgTableBody"/>
              <w:jc w:val="center"/>
            </w:pPr>
          </w:p>
        </w:tc>
      </w:tr>
      <w:tr w:rsidR="004E2DAA" w:rsidRPr="00573AF5" w14:paraId="0516BF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AAFE2D"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66E5B3C6" w14:textId="77777777" w:rsidR="00085F04" w:rsidRDefault="00085F04" w:rsidP="00085F04">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152EB25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B5272" w14:textId="77777777" w:rsidR="00085F04" w:rsidRDefault="00085F04" w:rsidP="00085F04">
            <w:pPr>
              <w:pStyle w:val="MsgTableBody"/>
              <w:jc w:val="center"/>
            </w:pPr>
          </w:p>
        </w:tc>
      </w:tr>
      <w:tr w:rsidR="00085F04" w:rsidRPr="00573AF5" w14:paraId="495FEF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C7D908" w14:textId="77777777" w:rsidR="00085F04" w:rsidRDefault="00085F04" w:rsidP="00085F04">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11DDFA66" w14:textId="77777777" w:rsidR="00085F04" w:rsidRDefault="00085F04" w:rsidP="00085F04">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BDBE38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B3E4DF" w14:textId="77777777" w:rsidR="00085F04" w:rsidRDefault="00085F04" w:rsidP="00085F04">
            <w:pPr>
              <w:pStyle w:val="MsgTableBody"/>
              <w:jc w:val="center"/>
            </w:pPr>
            <w:r>
              <w:t>12</w:t>
            </w:r>
          </w:p>
        </w:tc>
      </w:tr>
      <w:tr w:rsidR="004E2DAA" w:rsidRPr="00573AF5" w14:paraId="4F0120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0623D09"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3CC330C" w14:textId="77777777" w:rsidR="00085F04" w:rsidRDefault="00085F04" w:rsidP="00085F04">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5BCF36B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2ED29" w14:textId="77777777" w:rsidR="00085F04" w:rsidRDefault="00085F04" w:rsidP="00085F04">
            <w:pPr>
              <w:pStyle w:val="MsgTableBody"/>
              <w:jc w:val="center"/>
            </w:pPr>
            <w:r>
              <w:t>15</w:t>
            </w:r>
          </w:p>
        </w:tc>
      </w:tr>
      <w:tr w:rsidR="00085F04" w:rsidRPr="00573AF5" w14:paraId="7E455A4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3D2A5A"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8EB921" w14:textId="24E848A5" w:rsidR="00085F04" w:rsidRDefault="00085F04" w:rsidP="00085F04">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1060F95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A239E" w14:textId="77777777" w:rsidR="00085F04" w:rsidRDefault="00085F04" w:rsidP="00085F04">
            <w:pPr>
              <w:pStyle w:val="MsgTableBody"/>
              <w:jc w:val="center"/>
            </w:pPr>
          </w:p>
        </w:tc>
      </w:tr>
      <w:tr w:rsidR="004E2DAA" w:rsidRPr="00573AF5" w14:paraId="36F446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A48B8A"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48A06D2" w14:textId="7E37AAC5" w:rsidR="00085F04" w:rsidRDefault="00085F04" w:rsidP="00085F04">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E349063"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40798" w14:textId="77777777" w:rsidR="00085F04" w:rsidRDefault="00085F04" w:rsidP="00085F04">
            <w:pPr>
              <w:pStyle w:val="MsgTableBody"/>
              <w:jc w:val="center"/>
            </w:pPr>
          </w:p>
        </w:tc>
      </w:tr>
      <w:tr w:rsidR="00085F04" w:rsidRPr="00573AF5" w14:paraId="7192736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30803E"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3B4BFB6" w14:textId="4F01BFCD"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B8641" w14:textId="1127E85A"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CA3CFD" w14:textId="77777777" w:rsidR="00085F04" w:rsidRDefault="00085F04" w:rsidP="00085F04">
            <w:pPr>
              <w:pStyle w:val="MsgTableBody"/>
              <w:jc w:val="center"/>
            </w:pPr>
            <w:r>
              <w:t>15</w:t>
            </w:r>
          </w:p>
        </w:tc>
      </w:tr>
      <w:tr w:rsidR="004E2DAA" w:rsidRPr="00573AF5" w14:paraId="311D3F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62FB4F"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624FCFF4" w14:textId="4309861C" w:rsidR="00085F04" w:rsidRDefault="00085F04" w:rsidP="00085F04">
            <w:pPr>
              <w:pStyle w:val="MsgTableBody"/>
            </w:pPr>
            <w:r w:rsidRPr="00FD56B2">
              <w:rPr>
                <w:noProof/>
                <w:color w:val="FF0000"/>
              </w:rPr>
              <w:t>Participation</w:t>
            </w:r>
            <w:r>
              <w:rPr>
                <w:noProof/>
                <w:color w:val="FF0000"/>
              </w:rPr>
              <w:t xml:space="preserve"> (</w:t>
            </w:r>
            <w:r w:rsidR="00A804D1">
              <w:rPr>
                <w:noProof/>
                <w:color w:val="FF0000"/>
              </w:rPr>
              <w:t>Pathway Participation</w:t>
            </w:r>
            <w:r>
              <w:rPr>
                <w:noProof/>
                <w:color w:val="FF0000"/>
              </w:rPr>
              <w:t>)</w:t>
            </w:r>
          </w:p>
        </w:tc>
        <w:tc>
          <w:tcPr>
            <w:tcW w:w="864" w:type="dxa"/>
            <w:tcBorders>
              <w:top w:val="dotted" w:sz="4" w:space="0" w:color="auto"/>
              <w:left w:val="nil"/>
              <w:bottom w:val="dotted" w:sz="4" w:space="0" w:color="auto"/>
              <w:right w:val="nil"/>
            </w:tcBorders>
            <w:shd w:val="clear" w:color="auto" w:fill="FFFFFF"/>
          </w:tcPr>
          <w:p w14:paraId="2AE99DB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53E8F7" w14:textId="77777777" w:rsidR="00085F04" w:rsidRDefault="00085F04" w:rsidP="00085F04">
            <w:pPr>
              <w:pStyle w:val="MsgTableBody"/>
              <w:jc w:val="center"/>
            </w:pPr>
            <w:r w:rsidRPr="00FD56B2">
              <w:rPr>
                <w:noProof/>
                <w:color w:val="FF0000"/>
              </w:rPr>
              <w:t>7</w:t>
            </w:r>
          </w:p>
        </w:tc>
      </w:tr>
      <w:tr w:rsidR="00085F04" w:rsidRPr="00573AF5" w14:paraId="4862144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0B579C"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302CE339" w14:textId="5F6AA99A" w:rsidR="00085F04" w:rsidRDefault="00085F04" w:rsidP="00085F04">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515DC98"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BC99B8" w14:textId="77777777" w:rsidR="00085F04" w:rsidRDefault="00085F04" w:rsidP="00085F04">
            <w:pPr>
              <w:pStyle w:val="MsgTableBody"/>
              <w:jc w:val="center"/>
            </w:pPr>
            <w:r>
              <w:t>11</w:t>
            </w:r>
          </w:p>
        </w:tc>
      </w:tr>
      <w:tr w:rsidR="004E2DAA" w:rsidRPr="00573AF5" w14:paraId="738483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B0483F"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D08709" w14:textId="19F95316" w:rsidR="00085F04" w:rsidRDefault="00085F04" w:rsidP="00085F04">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08D9185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87CB07" w14:textId="77777777" w:rsidR="00085F04" w:rsidRDefault="00085F04" w:rsidP="00085F04">
            <w:pPr>
              <w:pStyle w:val="MsgTableBody"/>
              <w:jc w:val="center"/>
            </w:pPr>
          </w:p>
        </w:tc>
      </w:tr>
      <w:tr w:rsidR="00085F04" w:rsidRPr="00573AF5" w14:paraId="6110787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C76BF4"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6854596" w14:textId="0CF53A2D" w:rsidR="00085F04" w:rsidRDefault="00085F04" w:rsidP="00085F04">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61CB4C1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328B22" w14:textId="77777777" w:rsidR="00085F04" w:rsidRDefault="00085F04" w:rsidP="00085F04">
            <w:pPr>
              <w:pStyle w:val="MsgTableBody"/>
              <w:jc w:val="center"/>
            </w:pPr>
            <w:r>
              <w:t>15</w:t>
            </w:r>
          </w:p>
        </w:tc>
      </w:tr>
      <w:tr w:rsidR="004E2DAA" w:rsidRPr="00573AF5" w14:paraId="1BC215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EA09E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8BB8BD" w14:textId="36C59941" w:rsidR="00085F04" w:rsidRDefault="00085F04" w:rsidP="00085F04">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6B3B1D3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DD097E" w14:textId="77777777" w:rsidR="00085F04" w:rsidRDefault="00085F04" w:rsidP="00085F04">
            <w:pPr>
              <w:pStyle w:val="MsgTableBody"/>
              <w:jc w:val="center"/>
            </w:pPr>
          </w:p>
        </w:tc>
      </w:tr>
      <w:tr w:rsidR="00085F04" w:rsidRPr="00573AF5" w14:paraId="4CA65E6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FB7B502"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A81AF7" w14:textId="77777777" w:rsidR="00085F04" w:rsidRDefault="00085F04" w:rsidP="00085F04">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5D1F5EB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810B97" w14:textId="77777777" w:rsidR="00085F04" w:rsidRDefault="00085F04" w:rsidP="00085F04">
            <w:pPr>
              <w:pStyle w:val="MsgTableBody"/>
              <w:jc w:val="center"/>
            </w:pPr>
          </w:p>
        </w:tc>
      </w:tr>
      <w:tr w:rsidR="004E2DAA" w:rsidRPr="00573AF5" w14:paraId="0C6E34D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81226A"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611F36E"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9B4A24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C20CB5" w14:textId="77777777" w:rsidR="00085F04" w:rsidRDefault="00085F04" w:rsidP="00085F04">
            <w:pPr>
              <w:pStyle w:val="MsgTableBody"/>
              <w:jc w:val="center"/>
            </w:pPr>
            <w:r>
              <w:t>7</w:t>
            </w:r>
          </w:p>
        </w:tc>
      </w:tr>
      <w:tr w:rsidR="00085F04" w:rsidRPr="00573AF5" w14:paraId="7E2343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AEE5268"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3DC4DFE"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5A8DB5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F2AEA8" w14:textId="77777777" w:rsidR="00085F04" w:rsidRDefault="00085F04" w:rsidP="00085F04">
            <w:pPr>
              <w:pStyle w:val="MsgTableBody"/>
              <w:jc w:val="center"/>
            </w:pPr>
            <w:r>
              <w:rPr>
                <w:noProof/>
              </w:rPr>
              <w:t>7</w:t>
            </w:r>
          </w:p>
        </w:tc>
      </w:tr>
      <w:tr w:rsidR="004E2DAA" w:rsidRPr="00573AF5" w14:paraId="340841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CEBE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5EE5FF" w14:textId="77777777" w:rsidR="00085F04" w:rsidRDefault="00085F04" w:rsidP="00085F04">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2AA549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7BB62A" w14:textId="77777777" w:rsidR="00085F04" w:rsidRDefault="00085F04" w:rsidP="00085F04">
            <w:pPr>
              <w:pStyle w:val="MsgTableBody"/>
              <w:jc w:val="center"/>
            </w:pPr>
          </w:p>
        </w:tc>
      </w:tr>
      <w:tr w:rsidR="00085F04" w:rsidRPr="00573AF5" w14:paraId="10C538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C6A179"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4E2D7918" w14:textId="77777777" w:rsidR="00085F04" w:rsidRDefault="00085F04" w:rsidP="00085F04">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18B7B4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04A89C" w14:textId="77777777" w:rsidR="00085F04" w:rsidRDefault="00085F04" w:rsidP="00085F04">
            <w:pPr>
              <w:pStyle w:val="MsgTableBody"/>
              <w:jc w:val="center"/>
            </w:pPr>
          </w:p>
        </w:tc>
      </w:tr>
      <w:tr w:rsidR="00085F04" w:rsidRPr="00573AF5" w14:paraId="677C47D7"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79115EB8" w14:textId="77777777" w:rsidR="00085F04" w:rsidRDefault="00085F04" w:rsidP="00085F04">
            <w:pPr>
              <w:pStyle w:val="MsgTableBody"/>
            </w:pPr>
            <w:r>
              <w:t>[{REL}]</w:t>
            </w:r>
          </w:p>
        </w:tc>
        <w:tc>
          <w:tcPr>
            <w:tcW w:w="4320" w:type="dxa"/>
            <w:tcBorders>
              <w:top w:val="dotted" w:sz="4" w:space="0" w:color="auto"/>
              <w:left w:val="nil"/>
              <w:bottom w:val="single" w:sz="2" w:space="0" w:color="auto"/>
              <w:right w:val="nil"/>
            </w:tcBorders>
            <w:shd w:val="clear" w:color="auto" w:fill="FFFFFF"/>
          </w:tcPr>
          <w:p w14:paraId="2A6BA57E" w14:textId="77777777" w:rsidR="00085F04" w:rsidRDefault="00085F04" w:rsidP="00085F0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EB894EE" w14:textId="77777777" w:rsidR="00085F04" w:rsidRDefault="00085F04" w:rsidP="00085F0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367D94" w14:textId="77777777" w:rsidR="00085F04" w:rsidRDefault="00085F04" w:rsidP="00085F04">
            <w:pPr>
              <w:pStyle w:val="MsgTableBody"/>
              <w:jc w:val="center"/>
            </w:pPr>
            <w:r>
              <w:t>11</w:t>
            </w:r>
          </w:p>
        </w:tc>
      </w:tr>
    </w:tbl>
    <w:p w14:paraId="25DD0256" w14:textId="77777777" w:rsidR="00573AF5" w:rsidRDefault="00573AF5" w:rsidP="00C87B0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C2FDB8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F6B2A2" w14:textId="39F5DE2D" w:rsidR="00EE6FC3" w:rsidRDefault="00EE6FC3" w:rsidP="00BD60E1">
            <w:pPr>
              <w:pStyle w:val="ACK-ChoreographyHeader"/>
            </w:pPr>
            <w:r>
              <w:t>Acknowledgment Choreography</w:t>
            </w:r>
          </w:p>
        </w:tc>
      </w:tr>
      <w:tr w:rsidR="00EE6FC3" w14:paraId="0B4D8E4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3AF689F" w14:textId="5B81387A" w:rsidR="00EE6FC3" w:rsidRDefault="00EE6FC3" w:rsidP="00EE6FC3">
            <w:pPr>
              <w:pStyle w:val="ACK-ChoreographyHeader"/>
            </w:pPr>
            <w:r>
              <w:t>CQU^I19^CQU_I19</w:t>
            </w:r>
          </w:p>
        </w:tc>
      </w:tr>
      <w:tr w:rsidR="00314BE8" w14:paraId="5AE6A35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2B1853"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150F183"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94DDB66" w14:textId="77777777" w:rsidR="00314BE8" w:rsidRDefault="00314BE8" w:rsidP="00314BE8">
            <w:pPr>
              <w:pStyle w:val="ACK-ChoreographyBody"/>
            </w:pPr>
            <w:r>
              <w:t>Field value: Enhanced mode</w:t>
            </w:r>
          </w:p>
        </w:tc>
      </w:tr>
      <w:tr w:rsidR="00314BE8" w14:paraId="5885193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D15D474"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984480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2CAE40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C9A5A40" w14:textId="77777777" w:rsidR="00314BE8" w:rsidRDefault="00314BE8" w:rsidP="00314BE8">
            <w:pPr>
              <w:pStyle w:val="ACK-ChoreographyBody"/>
            </w:pPr>
            <w:r>
              <w:t>AL, SU, ER</w:t>
            </w:r>
          </w:p>
        </w:tc>
      </w:tr>
      <w:tr w:rsidR="00314BE8" w14:paraId="7249D5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5248C1A"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61F7B5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0CC884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9528C5" w14:textId="77777777" w:rsidR="00314BE8" w:rsidRDefault="00314BE8" w:rsidP="00314BE8">
            <w:pPr>
              <w:pStyle w:val="ACK-ChoreographyBody"/>
            </w:pPr>
            <w:r>
              <w:t>NE</w:t>
            </w:r>
          </w:p>
        </w:tc>
      </w:tr>
      <w:tr w:rsidR="00314BE8" w14:paraId="1F07EFA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596111B"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91AFD85"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7CA072"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241A0B" w14:textId="77777777" w:rsidR="00314BE8" w:rsidRDefault="00314BE8" w:rsidP="00314BE8">
            <w:pPr>
              <w:pStyle w:val="ACK-ChoreographyBody"/>
            </w:pPr>
            <w:r>
              <w:rPr>
                <w:szCs w:val="16"/>
              </w:rPr>
              <w:t>ACK^I19^ACK</w:t>
            </w:r>
          </w:p>
        </w:tc>
      </w:tr>
      <w:tr w:rsidR="00314BE8" w14:paraId="6F2E6BD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82142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F4C6D12"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010EE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DA572B6" w14:textId="77777777" w:rsidR="00314BE8" w:rsidRDefault="00314BE8" w:rsidP="00314BE8">
            <w:pPr>
              <w:pStyle w:val="ACK-ChoreographyBody"/>
            </w:pPr>
            <w:r>
              <w:t>-</w:t>
            </w:r>
          </w:p>
        </w:tc>
      </w:tr>
    </w:tbl>
    <w:p w14:paraId="62EBC1AA" w14:textId="77777777" w:rsidR="00573AF5" w:rsidRDefault="00573AF5">
      <w:pPr>
        <w:pStyle w:val="Heading3"/>
      </w:pPr>
      <w:bookmarkStart w:id="2506" w:name="_Toc28982348"/>
      <w:r>
        <w:t>CCF/CCI – Collaborative Care Fetch / Collaborative Care Information (Event I22)</w:t>
      </w:r>
      <w:bookmarkEnd w:id="2506"/>
      <w:r w:rsidR="00FD02FB">
        <w:fldChar w:fldCharType="begin"/>
      </w:r>
      <w:r>
        <w:instrText xml:space="preserve"> XE "Collaborative Care Fetch"</w:instrText>
      </w:r>
      <w:r w:rsidR="00FD02FB">
        <w:fldChar w:fldCharType="end"/>
      </w:r>
      <w:r w:rsidR="00FD02FB">
        <w:fldChar w:fldCharType="begin"/>
      </w:r>
      <w:r>
        <w:instrText xml:space="preserve"> XE "Collaborative Care Information" </w:instrText>
      </w:r>
      <w:r w:rsidR="00FD02FB">
        <w:fldChar w:fldCharType="end"/>
      </w:r>
      <w:r w:rsidR="00FD02FB">
        <w:fldChar w:fldCharType="begin"/>
      </w:r>
      <w:r>
        <w:instrText xml:space="preserve"> XE "CCF" </w:instrText>
      </w:r>
      <w:r w:rsidR="00FD02FB">
        <w:fldChar w:fldCharType="end"/>
      </w:r>
      <w:r w:rsidR="00FD02FB">
        <w:fldChar w:fldCharType="begin"/>
      </w:r>
      <w:r>
        <w:instrText xml:space="preserve"> XE "CCI" </w:instrText>
      </w:r>
      <w:r w:rsidR="00FD02FB">
        <w:fldChar w:fldCharType="end"/>
      </w:r>
      <w:r w:rsidR="00FD02FB">
        <w:fldChar w:fldCharType="begin"/>
      </w:r>
      <w:r>
        <w:instrText xml:space="preserve"> XE "Messages:CCF" </w:instrText>
      </w:r>
      <w:r w:rsidR="00FD02FB">
        <w:fldChar w:fldCharType="end"/>
      </w:r>
      <w:r w:rsidR="00FD02FB">
        <w:fldChar w:fldCharType="begin"/>
      </w:r>
      <w:r>
        <w:instrText xml:space="preserve"> XE "Messages:CCI" </w:instrText>
      </w:r>
      <w:r w:rsidR="00FD02FB">
        <w:fldChar w:fldCharType="end"/>
      </w:r>
    </w:p>
    <w:p w14:paraId="09717732" w14:textId="77777777" w:rsidR="00573AF5" w:rsidRDefault="00573AF5" w:rsidP="00C87B0A">
      <w:pPr>
        <w:pStyle w:val="NormalIndented"/>
      </w:pPr>
      <w:r>
        <w:t>This event triggers a query message to be sent from one healthcare provider to another healthcare provider, clinical repository or regulatory body regarding a specific patient. The Collaborative Care Fetch message must contain sufficient information for the healthcare provider, clinical repository or regulatory body to be able to identify the specific patient. The response to a Collaborative Care Fetch is a CCI - Collaborative Care Information message. The meaning of the Collaborative Care Query Information message is identical to the meaning of the Collaborative Care Message message.</w:t>
      </w:r>
    </w:p>
    <w:p w14:paraId="67625061" w14:textId="77777777" w:rsidR="00573AF5" w:rsidRDefault="00573AF5">
      <w:pPr>
        <w:pStyle w:val="MsgTableCaption"/>
      </w:pPr>
      <w:r>
        <w:lastRenderedPageBreak/>
        <w:t>CCF^I22^CCF_I22: Collaborative Care Fetch</w:t>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Change w:id="2507" w:author="Amit Popat" w:date="2022-07-11T10:01: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PrChange>
      </w:tblPr>
      <w:tblGrid>
        <w:gridCol w:w="2882"/>
        <w:gridCol w:w="4321"/>
        <w:gridCol w:w="864"/>
        <w:gridCol w:w="1008"/>
        <w:tblGridChange w:id="2508">
          <w:tblGrid>
            <w:gridCol w:w="2880"/>
            <w:gridCol w:w="2"/>
            <w:gridCol w:w="4318"/>
            <w:gridCol w:w="3"/>
            <w:gridCol w:w="861"/>
            <w:gridCol w:w="3"/>
            <w:gridCol w:w="1005"/>
            <w:gridCol w:w="3"/>
          </w:tblGrid>
        </w:tblGridChange>
      </w:tblGrid>
      <w:tr w:rsidR="00573AF5" w:rsidRPr="00573AF5" w14:paraId="3CE6D1EE" w14:textId="77777777" w:rsidTr="001E0D07">
        <w:trPr>
          <w:tblHeader/>
          <w:jc w:val="center"/>
          <w:trPrChange w:id="2509" w:author="Amit Popat" w:date="2022-07-11T10:01:00Z">
            <w:trPr>
              <w:tblHeader/>
              <w:jc w:val="center"/>
            </w:trPr>
          </w:trPrChange>
        </w:trPr>
        <w:tc>
          <w:tcPr>
            <w:tcW w:w="2882" w:type="dxa"/>
            <w:tcBorders>
              <w:top w:val="single" w:sz="2" w:space="0" w:color="auto"/>
              <w:left w:val="nil"/>
              <w:bottom w:val="single" w:sz="4" w:space="0" w:color="auto"/>
              <w:right w:val="nil"/>
            </w:tcBorders>
            <w:shd w:val="clear" w:color="auto" w:fill="FFFFFF"/>
            <w:tcPrChange w:id="2510" w:author="Amit Popat" w:date="2022-07-11T10:01:00Z">
              <w:tcPr>
                <w:tcW w:w="2880" w:type="dxa"/>
                <w:gridSpan w:val="2"/>
                <w:tcBorders>
                  <w:top w:val="single" w:sz="2" w:space="0" w:color="auto"/>
                  <w:left w:val="nil"/>
                  <w:bottom w:val="single" w:sz="4" w:space="0" w:color="auto"/>
                  <w:right w:val="nil"/>
                </w:tcBorders>
                <w:shd w:val="clear" w:color="auto" w:fill="FFFFFF"/>
              </w:tcPr>
            </w:tcPrChange>
          </w:tcPr>
          <w:p w14:paraId="41B2886F" w14:textId="77777777" w:rsidR="00573AF5" w:rsidRDefault="00573AF5">
            <w:pPr>
              <w:pStyle w:val="MsgTableHeader"/>
            </w:pPr>
            <w:r>
              <w:t>Segments</w:t>
            </w:r>
          </w:p>
        </w:tc>
        <w:tc>
          <w:tcPr>
            <w:tcW w:w="4321" w:type="dxa"/>
            <w:tcBorders>
              <w:top w:val="single" w:sz="2" w:space="0" w:color="auto"/>
              <w:left w:val="nil"/>
              <w:bottom w:val="single" w:sz="4" w:space="0" w:color="auto"/>
              <w:right w:val="nil"/>
            </w:tcBorders>
            <w:shd w:val="clear" w:color="auto" w:fill="FFFFFF"/>
            <w:tcPrChange w:id="2511" w:author="Amit Popat" w:date="2022-07-11T10:01:00Z">
              <w:tcPr>
                <w:tcW w:w="4320" w:type="dxa"/>
                <w:gridSpan w:val="2"/>
                <w:tcBorders>
                  <w:top w:val="single" w:sz="2" w:space="0" w:color="auto"/>
                  <w:left w:val="nil"/>
                  <w:bottom w:val="single" w:sz="4" w:space="0" w:color="auto"/>
                  <w:right w:val="nil"/>
                </w:tcBorders>
                <w:shd w:val="clear" w:color="auto" w:fill="FFFFFF"/>
              </w:tcPr>
            </w:tcPrChange>
          </w:tcPr>
          <w:p w14:paraId="7928D314"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Change w:id="2512" w:author="Amit Popat" w:date="2022-07-11T10:01:00Z">
              <w:tcPr>
                <w:tcW w:w="864" w:type="dxa"/>
                <w:gridSpan w:val="2"/>
                <w:tcBorders>
                  <w:top w:val="single" w:sz="2" w:space="0" w:color="auto"/>
                  <w:left w:val="nil"/>
                  <w:bottom w:val="single" w:sz="4" w:space="0" w:color="auto"/>
                  <w:right w:val="nil"/>
                </w:tcBorders>
                <w:shd w:val="clear" w:color="auto" w:fill="FFFFFF"/>
              </w:tcPr>
            </w:tcPrChange>
          </w:tcPr>
          <w:p w14:paraId="2E368E6B"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Change w:id="2513" w:author="Amit Popat" w:date="2022-07-11T10:01:00Z">
              <w:tcPr>
                <w:tcW w:w="1008" w:type="dxa"/>
                <w:gridSpan w:val="2"/>
                <w:tcBorders>
                  <w:top w:val="single" w:sz="2" w:space="0" w:color="auto"/>
                  <w:left w:val="nil"/>
                  <w:bottom w:val="single" w:sz="4" w:space="0" w:color="auto"/>
                  <w:right w:val="nil"/>
                </w:tcBorders>
                <w:shd w:val="clear" w:color="auto" w:fill="FFFFFF"/>
              </w:tcPr>
            </w:tcPrChange>
          </w:tcPr>
          <w:p w14:paraId="7E0264ED" w14:textId="77777777" w:rsidR="00573AF5" w:rsidRDefault="00573AF5" w:rsidP="004E2DAA">
            <w:pPr>
              <w:pStyle w:val="MsgTableHeader"/>
              <w:jc w:val="center"/>
            </w:pPr>
            <w:r>
              <w:t>Chapter</w:t>
            </w:r>
          </w:p>
        </w:tc>
      </w:tr>
      <w:tr w:rsidR="00573AF5" w:rsidRPr="00573AF5" w14:paraId="371B0BC3" w14:textId="77777777" w:rsidTr="001E0D07">
        <w:trPr>
          <w:jc w:val="center"/>
          <w:trPrChange w:id="2514" w:author="Amit Popat" w:date="2022-07-11T10:01:00Z">
            <w:trPr>
              <w:jc w:val="center"/>
            </w:trPr>
          </w:trPrChange>
        </w:trPr>
        <w:tc>
          <w:tcPr>
            <w:tcW w:w="2882" w:type="dxa"/>
            <w:tcBorders>
              <w:top w:val="single" w:sz="4" w:space="0" w:color="auto"/>
              <w:left w:val="nil"/>
              <w:bottom w:val="dotted" w:sz="4" w:space="0" w:color="auto"/>
              <w:right w:val="nil"/>
            </w:tcBorders>
            <w:shd w:val="clear" w:color="auto" w:fill="FFFFFF"/>
            <w:tcPrChange w:id="2515" w:author="Amit Popat" w:date="2022-07-11T10:01:00Z">
              <w:tcPr>
                <w:tcW w:w="2880" w:type="dxa"/>
                <w:gridSpan w:val="2"/>
                <w:tcBorders>
                  <w:top w:val="single" w:sz="4" w:space="0" w:color="auto"/>
                  <w:left w:val="nil"/>
                  <w:bottom w:val="dotted" w:sz="4" w:space="0" w:color="auto"/>
                  <w:right w:val="nil"/>
                </w:tcBorders>
                <w:shd w:val="clear" w:color="auto" w:fill="FFFFFF"/>
              </w:tcPr>
            </w:tcPrChange>
          </w:tcPr>
          <w:p w14:paraId="7E107EC9" w14:textId="77777777" w:rsidR="00573AF5" w:rsidRDefault="00573AF5">
            <w:pPr>
              <w:pStyle w:val="MsgTableBody"/>
            </w:pPr>
            <w:r>
              <w:t>MSH</w:t>
            </w:r>
          </w:p>
        </w:tc>
        <w:tc>
          <w:tcPr>
            <w:tcW w:w="4321" w:type="dxa"/>
            <w:tcBorders>
              <w:top w:val="single" w:sz="4" w:space="0" w:color="auto"/>
              <w:left w:val="nil"/>
              <w:bottom w:val="dotted" w:sz="4" w:space="0" w:color="auto"/>
              <w:right w:val="nil"/>
            </w:tcBorders>
            <w:shd w:val="clear" w:color="auto" w:fill="FFFFFF"/>
            <w:tcPrChange w:id="2516" w:author="Amit Popat" w:date="2022-07-11T10:01:00Z">
              <w:tcPr>
                <w:tcW w:w="4320" w:type="dxa"/>
                <w:gridSpan w:val="2"/>
                <w:tcBorders>
                  <w:top w:val="single" w:sz="4" w:space="0" w:color="auto"/>
                  <w:left w:val="nil"/>
                  <w:bottom w:val="dotted" w:sz="4" w:space="0" w:color="auto"/>
                  <w:right w:val="nil"/>
                </w:tcBorders>
                <w:shd w:val="clear" w:color="auto" w:fill="FFFFFF"/>
              </w:tcPr>
            </w:tcPrChange>
          </w:tcPr>
          <w:p w14:paraId="59DCD15D" w14:textId="77777777" w:rsidR="00573AF5" w:rsidRDefault="00573AF5">
            <w:pPr>
              <w:pStyle w:val="MsgTableBody"/>
            </w:pPr>
            <w:r>
              <w:rPr>
                <w:sz w:val="20"/>
              </w:rPr>
              <w:t>Message Header</w:t>
            </w:r>
          </w:p>
        </w:tc>
        <w:tc>
          <w:tcPr>
            <w:tcW w:w="864" w:type="dxa"/>
            <w:tcBorders>
              <w:top w:val="single" w:sz="4" w:space="0" w:color="auto"/>
              <w:left w:val="nil"/>
              <w:bottom w:val="dotted" w:sz="4" w:space="0" w:color="auto"/>
              <w:right w:val="nil"/>
            </w:tcBorders>
            <w:shd w:val="clear" w:color="auto" w:fill="FFFFFF"/>
            <w:tcPrChange w:id="2517" w:author="Amit Popat" w:date="2022-07-11T10:01:00Z">
              <w:tcPr>
                <w:tcW w:w="864" w:type="dxa"/>
                <w:gridSpan w:val="2"/>
                <w:tcBorders>
                  <w:top w:val="single" w:sz="4" w:space="0" w:color="auto"/>
                  <w:left w:val="nil"/>
                  <w:bottom w:val="dotted" w:sz="4" w:space="0" w:color="auto"/>
                  <w:right w:val="nil"/>
                </w:tcBorders>
                <w:shd w:val="clear" w:color="auto" w:fill="FFFFFF"/>
              </w:tcPr>
            </w:tcPrChange>
          </w:tcPr>
          <w:p w14:paraId="0758CFCE"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Change w:id="2518" w:author="Amit Popat" w:date="2022-07-11T10:01:00Z">
              <w:tcPr>
                <w:tcW w:w="1008" w:type="dxa"/>
                <w:gridSpan w:val="2"/>
                <w:tcBorders>
                  <w:top w:val="single" w:sz="4" w:space="0" w:color="auto"/>
                  <w:left w:val="nil"/>
                  <w:bottom w:val="dotted" w:sz="4" w:space="0" w:color="auto"/>
                  <w:right w:val="nil"/>
                </w:tcBorders>
                <w:shd w:val="clear" w:color="auto" w:fill="FFFFFF"/>
              </w:tcPr>
            </w:tcPrChange>
          </w:tcPr>
          <w:p w14:paraId="7528BE57" w14:textId="77777777" w:rsidR="00573AF5" w:rsidRDefault="00573AF5" w:rsidP="004E2DAA">
            <w:pPr>
              <w:pStyle w:val="MsgTableBody"/>
              <w:jc w:val="center"/>
            </w:pPr>
            <w:r>
              <w:t>2</w:t>
            </w:r>
          </w:p>
        </w:tc>
      </w:tr>
      <w:tr w:rsidR="00573AF5" w:rsidRPr="00573AF5" w14:paraId="4FC65610" w14:textId="77777777" w:rsidTr="001E0D07">
        <w:trPr>
          <w:jc w:val="center"/>
          <w:trPrChange w:id="2519" w:author="Amit Popat" w:date="2022-07-11T10:01:00Z">
            <w:trPr>
              <w:jc w:val="center"/>
            </w:trPr>
          </w:trPrChange>
        </w:trPr>
        <w:tc>
          <w:tcPr>
            <w:tcW w:w="2882" w:type="dxa"/>
            <w:tcBorders>
              <w:top w:val="dotted" w:sz="4" w:space="0" w:color="auto"/>
              <w:left w:val="nil"/>
              <w:bottom w:val="dotted" w:sz="4" w:space="0" w:color="auto"/>
              <w:right w:val="nil"/>
            </w:tcBorders>
            <w:shd w:val="clear" w:color="auto" w:fill="FFFFFF"/>
            <w:tcPrChange w:id="2520" w:author="Amit Popat" w:date="2022-07-11T10:01:00Z">
              <w:tcPr>
                <w:tcW w:w="2880" w:type="dxa"/>
                <w:gridSpan w:val="2"/>
                <w:tcBorders>
                  <w:top w:val="dotted" w:sz="4" w:space="0" w:color="auto"/>
                  <w:left w:val="nil"/>
                  <w:bottom w:val="dotted" w:sz="4" w:space="0" w:color="auto"/>
                  <w:right w:val="nil"/>
                </w:tcBorders>
                <w:shd w:val="clear" w:color="auto" w:fill="FFFFFF"/>
              </w:tcPr>
            </w:tcPrChange>
          </w:tcPr>
          <w:p w14:paraId="239F10EF" w14:textId="77777777" w:rsidR="00573AF5" w:rsidRDefault="00573AF5">
            <w:pPr>
              <w:pStyle w:val="MsgTableBody"/>
            </w:pPr>
            <w:r>
              <w:t>[{SFT}]</w:t>
            </w:r>
          </w:p>
        </w:tc>
        <w:tc>
          <w:tcPr>
            <w:tcW w:w="4321" w:type="dxa"/>
            <w:tcBorders>
              <w:top w:val="dotted" w:sz="4" w:space="0" w:color="auto"/>
              <w:left w:val="nil"/>
              <w:bottom w:val="dotted" w:sz="4" w:space="0" w:color="auto"/>
              <w:right w:val="nil"/>
            </w:tcBorders>
            <w:shd w:val="clear" w:color="auto" w:fill="FFFFFF"/>
            <w:tcPrChange w:id="2521" w:author="Amit Popat" w:date="2022-07-11T10:01:00Z">
              <w:tcPr>
                <w:tcW w:w="4320" w:type="dxa"/>
                <w:gridSpan w:val="2"/>
                <w:tcBorders>
                  <w:top w:val="dotted" w:sz="4" w:space="0" w:color="auto"/>
                  <w:left w:val="nil"/>
                  <w:bottom w:val="dotted" w:sz="4" w:space="0" w:color="auto"/>
                  <w:right w:val="nil"/>
                </w:tcBorders>
                <w:shd w:val="clear" w:color="auto" w:fill="FFFFFF"/>
              </w:tcPr>
            </w:tcPrChange>
          </w:tcPr>
          <w:p w14:paraId="2859532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Change w:id="2522" w:author="Amit Popat" w:date="2022-07-11T10:01:00Z">
              <w:tcPr>
                <w:tcW w:w="864" w:type="dxa"/>
                <w:gridSpan w:val="2"/>
                <w:tcBorders>
                  <w:top w:val="dotted" w:sz="4" w:space="0" w:color="auto"/>
                  <w:left w:val="nil"/>
                  <w:bottom w:val="dotted" w:sz="4" w:space="0" w:color="auto"/>
                  <w:right w:val="nil"/>
                </w:tcBorders>
                <w:shd w:val="clear" w:color="auto" w:fill="FFFFFF"/>
              </w:tcPr>
            </w:tcPrChange>
          </w:tcPr>
          <w:p w14:paraId="05D8C19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Change w:id="2523" w:author="Amit Popat" w:date="2022-07-11T10:01:00Z">
              <w:tcPr>
                <w:tcW w:w="1008" w:type="dxa"/>
                <w:gridSpan w:val="2"/>
                <w:tcBorders>
                  <w:top w:val="dotted" w:sz="4" w:space="0" w:color="auto"/>
                  <w:left w:val="nil"/>
                  <w:bottom w:val="dotted" w:sz="4" w:space="0" w:color="auto"/>
                  <w:right w:val="nil"/>
                </w:tcBorders>
                <w:shd w:val="clear" w:color="auto" w:fill="FFFFFF"/>
              </w:tcPr>
            </w:tcPrChange>
          </w:tcPr>
          <w:p w14:paraId="678761F8" w14:textId="77777777" w:rsidR="00573AF5" w:rsidRDefault="00573AF5" w:rsidP="004E2DAA">
            <w:pPr>
              <w:pStyle w:val="MsgTableBody"/>
              <w:jc w:val="center"/>
            </w:pPr>
            <w:r>
              <w:t>2</w:t>
            </w:r>
          </w:p>
        </w:tc>
      </w:tr>
      <w:tr w:rsidR="00573AF5" w:rsidRPr="00573AF5" w14:paraId="61B3099F" w14:textId="77777777" w:rsidTr="001E0D07">
        <w:trPr>
          <w:jc w:val="center"/>
          <w:trPrChange w:id="2524" w:author="Amit Popat" w:date="2022-07-11T10:01:00Z">
            <w:trPr>
              <w:jc w:val="center"/>
            </w:trPr>
          </w:trPrChange>
        </w:trPr>
        <w:tc>
          <w:tcPr>
            <w:tcW w:w="2882" w:type="dxa"/>
            <w:tcBorders>
              <w:top w:val="dotted" w:sz="4" w:space="0" w:color="auto"/>
              <w:left w:val="nil"/>
              <w:bottom w:val="dotted" w:sz="4" w:space="0" w:color="auto"/>
              <w:right w:val="nil"/>
            </w:tcBorders>
            <w:shd w:val="clear" w:color="auto" w:fill="FFFFFF"/>
            <w:tcPrChange w:id="2525" w:author="Amit Popat" w:date="2022-07-11T10:01:00Z">
              <w:tcPr>
                <w:tcW w:w="2880" w:type="dxa"/>
                <w:gridSpan w:val="2"/>
                <w:tcBorders>
                  <w:top w:val="dotted" w:sz="4" w:space="0" w:color="auto"/>
                  <w:left w:val="nil"/>
                  <w:bottom w:val="dotted" w:sz="4" w:space="0" w:color="auto"/>
                  <w:right w:val="nil"/>
                </w:tcBorders>
                <w:shd w:val="clear" w:color="auto" w:fill="FFFFFF"/>
              </w:tcPr>
            </w:tcPrChange>
          </w:tcPr>
          <w:p w14:paraId="06E07E08" w14:textId="77777777" w:rsidR="00573AF5" w:rsidRDefault="00573AF5">
            <w:pPr>
              <w:pStyle w:val="MsgTableBody"/>
            </w:pPr>
            <w:r>
              <w:t>[UAC]</w:t>
            </w:r>
          </w:p>
        </w:tc>
        <w:tc>
          <w:tcPr>
            <w:tcW w:w="4321" w:type="dxa"/>
            <w:tcBorders>
              <w:top w:val="dotted" w:sz="4" w:space="0" w:color="auto"/>
              <w:left w:val="nil"/>
              <w:bottom w:val="dotted" w:sz="4" w:space="0" w:color="auto"/>
              <w:right w:val="nil"/>
            </w:tcBorders>
            <w:shd w:val="clear" w:color="auto" w:fill="FFFFFF"/>
            <w:tcPrChange w:id="2526" w:author="Amit Popat" w:date="2022-07-11T10:01:00Z">
              <w:tcPr>
                <w:tcW w:w="4320" w:type="dxa"/>
                <w:gridSpan w:val="2"/>
                <w:tcBorders>
                  <w:top w:val="dotted" w:sz="4" w:space="0" w:color="auto"/>
                  <w:left w:val="nil"/>
                  <w:bottom w:val="dotted" w:sz="4" w:space="0" w:color="auto"/>
                  <w:right w:val="nil"/>
                </w:tcBorders>
                <w:shd w:val="clear" w:color="auto" w:fill="FFFFFF"/>
              </w:tcPr>
            </w:tcPrChange>
          </w:tcPr>
          <w:p w14:paraId="6D4FA0B1"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Change w:id="2527" w:author="Amit Popat" w:date="2022-07-11T10:01:00Z">
              <w:tcPr>
                <w:tcW w:w="864" w:type="dxa"/>
                <w:gridSpan w:val="2"/>
                <w:tcBorders>
                  <w:top w:val="dotted" w:sz="4" w:space="0" w:color="auto"/>
                  <w:left w:val="nil"/>
                  <w:bottom w:val="dotted" w:sz="4" w:space="0" w:color="auto"/>
                  <w:right w:val="nil"/>
                </w:tcBorders>
                <w:shd w:val="clear" w:color="auto" w:fill="FFFFFF"/>
              </w:tcPr>
            </w:tcPrChange>
          </w:tcPr>
          <w:p w14:paraId="22D49173"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Change w:id="2528" w:author="Amit Popat" w:date="2022-07-11T10:01:00Z">
              <w:tcPr>
                <w:tcW w:w="1008" w:type="dxa"/>
                <w:gridSpan w:val="2"/>
                <w:tcBorders>
                  <w:top w:val="dotted" w:sz="4" w:space="0" w:color="auto"/>
                  <w:left w:val="nil"/>
                  <w:bottom w:val="dotted" w:sz="4" w:space="0" w:color="auto"/>
                  <w:right w:val="nil"/>
                </w:tcBorders>
                <w:shd w:val="clear" w:color="auto" w:fill="FFFFFF"/>
              </w:tcPr>
            </w:tcPrChange>
          </w:tcPr>
          <w:p w14:paraId="4FDCB906" w14:textId="77777777" w:rsidR="00573AF5" w:rsidRDefault="00573AF5" w:rsidP="004E2DAA">
            <w:pPr>
              <w:pStyle w:val="MsgTableBody"/>
              <w:jc w:val="center"/>
            </w:pPr>
            <w:r>
              <w:t>2</w:t>
            </w:r>
          </w:p>
        </w:tc>
      </w:tr>
      <w:tr w:rsidR="00573AF5" w:rsidRPr="00573AF5" w14:paraId="503855E7" w14:textId="77777777" w:rsidTr="001E0D07">
        <w:tblPrEx>
          <w:tblPrExChange w:id="2529" w:author="Amit Popat" w:date="2022-07-11T10:01:00Z">
            <w:tblPrEx>
              <w:tblW w:w="9072" w:type="dxa"/>
            </w:tblPrEx>
          </w:tblPrExChange>
        </w:tblPrEx>
        <w:trPr>
          <w:jc w:val="center"/>
          <w:trPrChange w:id="2530" w:author="Amit Popat" w:date="2022-07-11T10:01:00Z">
            <w:trPr>
              <w:gridAfter w:val="0"/>
              <w:jc w:val="center"/>
            </w:trPr>
          </w:trPrChange>
        </w:trPr>
        <w:tc>
          <w:tcPr>
            <w:tcW w:w="2882" w:type="dxa"/>
            <w:tcBorders>
              <w:top w:val="dotted" w:sz="4" w:space="0" w:color="auto"/>
              <w:left w:val="nil"/>
              <w:bottom w:val="dotted" w:sz="4" w:space="0" w:color="auto"/>
              <w:right w:val="nil"/>
            </w:tcBorders>
            <w:shd w:val="clear" w:color="auto" w:fill="FFFFFF"/>
            <w:tcPrChange w:id="2531" w:author="Amit Popat" w:date="2022-07-11T10:01:00Z">
              <w:tcPr>
                <w:tcW w:w="2880" w:type="dxa"/>
                <w:tcBorders>
                  <w:top w:val="dotted" w:sz="4" w:space="0" w:color="auto"/>
                  <w:left w:val="nil"/>
                  <w:bottom w:val="single" w:sz="2" w:space="0" w:color="auto"/>
                  <w:right w:val="nil"/>
                </w:tcBorders>
                <w:shd w:val="clear" w:color="auto" w:fill="FFFFFF"/>
              </w:tcPr>
            </w:tcPrChange>
          </w:tcPr>
          <w:p w14:paraId="2C850EED" w14:textId="77777777" w:rsidR="00573AF5" w:rsidRDefault="00573AF5">
            <w:pPr>
              <w:pStyle w:val="MsgTableBody"/>
            </w:pPr>
            <w:r>
              <w:t>PID</w:t>
            </w:r>
          </w:p>
        </w:tc>
        <w:tc>
          <w:tcPr>
            <w:tcW w:w="4321" w:type="dxa"/>
            <w:tcBorders>
              <w:top w:val="dotted" w:sz="4" w:space="0" w:color="auto"/>
              <w:left w:val="nil"/>
              <w:bottom w:val="dotted" w:sz="4" w:space="0" w:color="auto"/>
              <w:right w:val="nil"/>
            </w:tcBorders>
            <w:shd w:val="clear" w:color="auto" w:fill="FFFFFF"/>
            <w:tcPrChange w:id="2532" w:author="Amit Popat" w:date="2022-07-11T10:01:00Z">
              <w:tcPr>
                <w:tcW w:w="4320" w:type="dxa"/>
                <w:gridSpan w:val="2"/>
                <w:tcBorders>
                  <w:top w:val="dotted" w:sz="4" w:space="0" w:color="auto"/>
                  <w:left w:val="nil"/>
                  <w:bottom w:val="single" w:sz="2" w:space="0" w:color="auto"/>
                  <w:right w:val="nil"/>
                </w:tcBorders>
                <w:shd w:val="clear" w:color="auto" w:fill="FFFFFF"/>
              </w:tcPr>
            </w:tcPrChange>
          </w:tcPr>
          <w:p w14:paraId="079A5EBC" w14:textId="77777777" w:rsidR="00573AF5" w:rsidRPr="00EC20DB" w:rsidRDefault="00573AF5" w:rsidP="00EC20DB">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Change w:id="2533" w:author="Amit Popat" w:date="2022-07-11T10:01:00Z">
              <w:tcPr>
                <w:tcW w:w="864" w:type="dxa"/>
                <w:gridSpan w:val="2"/>
                <w:tcBorders>
                  <w:top w:val="dotted" w:sz="4" w:space="0" w:color="auto"/>
                  <w:left w:val="nil"/>
                  <w:bottom w:val="single" w:sz="2" w:space="0" w:color="auto"/>
                  <w:right w:val="nil"/>
                </w:tcBorders>
                <w:shd w:val="clear" w:color="auto" w:fill="FFFFFF"/>
              </w:tcPr>
            </w:tcPrChange>
          </w:tcPr>
          <w:p w14:paraId="4831147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Change w:id="2534" w:author="Amit Popat" w:date="2022-07-11T10:01:00Z">
              <w:tcPr>
                <w:tcW w:w="1008" w:type="dxa"/>
                <w:gridSpan w:val="2"/>
                <w:tcBorders>
                  <w:top w:val="dotted" w:sz="4" w:space="0" w:color="auto"/>
                  <w:left w:val="nil"/>
                  <w:bottom w:val="single" w:sz="2" w:space="0" w:color="auto"/>
                  <w:right w:val="nil"/>
                </w:tcBorders>
                <w:shd w:val="clear" w:color="auto" w:fill="FFFFFF"/>
              </w:tcPr>
            </w:tcPrChange>
          </w:tcPr>
          <w:p w14:paraId="1DEAB542" w14:textId="77777777" w:rsidR="00573AF5" w:rsidRDefault="00573AF5" w:rsidP="004E2DAA">
            <w:pPr>
              <w:pStyle w:val="MsgTableBody"/>
              <w:jc w:val="center"/>
            </w:pPr>
            <w:r>
              <w:t>3</w:t>
            </w:r>
          </w:p>
        </w:tc>
      </w:tr>
      <w:tr w:rsidR="001E0D07" w:rsidRPr="003534E3" w14:paraId="76A01D2E" w14:textId="77777777" w:rsidTr="001E0D07">
        <w:tblPrEx>
          <w:tblLook w:val="04A0" w:firstRow="1" w:lastRow="0" w:firstColumn="1" w:lastColumn="0" w:noHBand="0" w:noVBand="1"/>
        </w:tblPrEx>
        <w:trPr>
          <w:jc w:val="center"/>
          <w:ins w:id="2535" w:author="Amit Popat" w:date="2022-07-11T10:01:00Z"/>
        </w:trPr>
        <w:tc>
          <w:tcPr>
            <w:tcW w:w="2882" w:type="dxa"/>
            <w:tcBorders>
              <w:top w:val="dotted" w:sz="4" w:space="0" w:color="auto"/>
              <w:left w:val="nil"/>
              <w:bottom w:val="dotted" w:sz="4" w:space="0" w:color="auto"/>
              <w:right w:val="nil"/>
            </w:tcBorders>
            <w:shd w:val="clear" w:color="auto" w:fill="FFFFFF"/>
            <w:hideMark/>
          </w:tcPr>
          <w:p w14:paraId="67969395" w14:textId="77777777" w:rsidR="001E0D07" w:rsidRPr="003534E3" w:rsidRDefault="001E0D07">
            <w:pPr>
              <w:pStyle w:val="MsgTableBody"/>
              <w:spacing w:line="256" w:lineRule="auto"/>
              <w:rPr>
                <w:ins w:id="2536" w:author="Amit Popat" w:date="2022-07-11T10:01:00Z"/>
                <w:noProof/>
                <w:color w:val="FF0000"/>
              </w:rPr>
            </w:pPr>
            <w:ins w:id="2537" w:author="Amit Popat" w:date="2022-07-11T10:01:00Z">
              <w:r w:rsidRPr="003534E3">
                <w:rPr>
                  <w:noProof/>
                  <w:color w:val="FF0000"/>
                </w:rPr>
                <w:t>[{ GS</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P</w:t>
              </w:r>
              <w:r w:rsidRPr="003534E3">
                <w:fldChar w:fldCharType="end"/>
              </w:r>
              <w:r w:rsidRPr="003534E3">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16A89E1D" w14:textId="77777777" w:rsidR="001E0D07" w:rsidRPr="003534E3" w:rsidRDefault="001E0D07">
            <w:pPr>
              <w:pStyle w:val="MsgTableBody"/>
              <w:spacing w:line="256" w:lineRule="auto"/>
              <w:rPr>
                <w:ins w:id="2538" w:author="Amit Popat" w:date="2022-07-11T10:01:00Z"/>
                <w:noProof/>
                <w:color w:val="FF0000"/>
              </w:rPr>
            </w:pPr>
            <w:ins w:id="2539" w:author="Amit Popat" w:date="2022-07-11T10:01: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DC66FFD" w14:textId="77777777" w:rsidR="001E0D07" w:rsidRPr="003534E3" w:rsidRDefault="001E0D07">
            <w:pPr>
              <w:pStyle w:val="MsgTableBody"/>
              <w:spacing w:line="256" w:lineRule="auto"/>
              <w:jc w:val="center"/>
              <w:rPr>
                <w:ins w:id="2540" w:author="Amit Popat" w:date="2022-07-11T10:0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0C31241" w14:textId="77777777" w:rsidR="001E0D07" w:rsidRPr="003534E3" w:rsidRDefault="001E0D07">
            <w:pPr>
              <w:pStyle w:val="MsgTableBody"/>
              <w:spacing w:line="256" w:lineRule="auto"/>
              <w:jc w:val="center"/>
              <w:rPr>
                <w:ins w:id="2541" w:author="Amit Popat" w:date="2022-07-11T10:01:00Z"/>
                <w:noProof/>
                <w:color w:val="FF0000"/>
              </w:rPr>
            </w:pPr>
            <w:ins w:id="2542" w:author="Amit Popat" w:date="2022-07-11T10:01:00Z">
              <w:r w:rsidRPr="003534E3">
                <w:rPr>
                  <w:noProof/>
                  <w:color w:val="FF0000"/>
                </w:rPr>
                <w:t>3</w:t>
              </w:r>
            </w:ins>
          </w:p>
        </w:tc>
      </w:tr>
      <w:tr w:rsidR="001E0D07" w:rsidRPr="003534E3" w14:paraId="4BD1F1D2" w14:textId="77777777" w:rsidTr="001E0D07">
        <w:tblPrEx>
          <w:tblLook w:val="04A0" w:firstRow="1" w:lastRow="0" w:firstColumn="1" w:lastColumn="0" w:noHBand="0" w:noVBand="1"/>
        </w:tblPrEx>
        <w:trPr>
          <w:jc w:val="center"/>
          <w:ins w:id="2543" w:author="Amit Popat" w:date="2022-07-11T10:01:00Z"/>
        </w:trPr>
        <w:tc>
          <w:tcPr>
            <w:tcW w:w="2882" w:type="dxa"/>
            <w:tcBorders>
              <w:top w:val="dotted" w:sz="4" w:space="0" w:color="auto"/>
              <w:left w:val="nil"/>
              <w:bottom w:val="dotted" w:sz="4" w:space="0" w:color="auto"/>
              <w:right w:val="nil"/>
            </w:tcBorders>
            <w:shd w:val="clear" w:color="auto" w:fill="FFFFFF"/>
            <w:hideMark/>
          </w:tcPr>
          <w:p w14:paraId="778C582E" w14:textId="77777777" w:rsidR="001E0D07" w:rsidRPr="003534E3" w:rsidRDefault="001E0D07">
            <w:pPr>
              <w:pStyle w:val="MsgTableBody"/>
              <w:spacing w:line="256" w:lineRule="auto"/>
              <w:rPr>
                <w:ins w:id="2544" w:author="Amit Popat" w:date="2022-07-11T10:01:00Z"/>
                <w:noProof/>
                <w:color w:val="FF0000"/>
              </w:rPr>
            </w:pPr>
            <w:ins w:id="2545" w:author="Amit Popat" w:date="2022-07-11T10:01:00Z">
              <w:r w:rsidRPr="003534E3">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E1FE142" w14:textId="77777777" w:rsidR="001E0D07" w:rsidRPr="003534E3" w:rsidRDefault="001E0D07">
            <w:pPr>
              <w:pStyle w:val="MsgTableBody"/>
              <w:spacing w:line="256" w:lineRule="auto"/>
              <w:rPr>
                <w:ins w:id="2546" w:author="Amit Popat" w:date="2022-07-11T10:01:00Z"/>
                <w:noProof/>
                <w:color w:val="FF0000"/>
              </w:rPr>
            </w:pPr>
            <w:ins w:id="2547" w:author="Amit Popat" w:date="2022-07-11T10:01: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08118742" w14:textId="77777777" w:rsidR="001E0D07" w:rsidRPr="003534E3" w:rsidRDefault="001E0D07">
            <w:pPr>
              <w:pStyle w:val="MsgTableBody"/>
              <w:spacing w:line="256" w:lineRule="auto"/>
              <w:jc w:val="center"/>
              <w:rPr>
                <w:ins w:id="2548" w:author="Amit Popat" w:date="2022-07-11T10:0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37EA022" w14:textId="77777777" w:rsidR="001E0D07" w:rsidRPr="003534E3" w:rsidRDefault="001E0D07">
            <w:pPr>
              <w:pStyle w:val="MsgTableBody"/>
              <w:spacing w:line="256" w:lineRule="auto"/>
              <w:jc w:val="center"/>
              <w:rPr>
                <w:ins w:id="2549" w:author="Amit Popat" w:date="2022-07-11T10:01:00Z"/>
                <w:noProof/>
                <w:color w:val="FF0000"/>
              </w:rPr>
            </w:pPr>
            <w:ins w:id="2550" w:author="Amit Popat" w:date="2022-07-11T10:01:00Z">
              <w:r w:rsidRPr="003534E3">
                <w:rPr>
                  <w:noProof/>
                  <w:color w:val="FF0000"/>
                </w:rPr>
                <w:t>3</w:t>
              </w:r>
            </w:ins>
          </w:p>
        </w:tc>
      </w:tr>
      <w:tr w:rsidR="001E0D07" w:rsidRPr="003534E3" w14:paraId="75EFE0C8" w14:textId="77777777" w:rsidTr="001E0D07">
        <w:tblPrEx>
          <w:tblLook w:val="04A0" w:firstRow="1" w:lastRow="0" w:firstColumn="1" w:lastColumn="0" w:noHBand="0" w:noVBand="1"/>
        </w:tblPrEx>
        <w:trPr>
          <w:jc w:val="center"/>
          <w:ins w:id="2551" w:author="Amit Popat" w:date="2022-07-11T10:01:00Z"/>
        </w:trPr>
        <w:tc>
          <w:tcPr>
            <w:tcW w:w="2882" w:type="dxa"/>
            <w:tcBorders>
              <w:top w:val="dotted" w:sz="4" w:space="0" w:color="auto"/>
              <w:left w:val="nil"/>
              <w:bottom w:val="dotted" w:sz="4" w:space="0" w:color="auto"/>
              <w:right w:val="nil"/>
            </w:tcBorders>
            <w:shd w:val="clear" w:color="auto" w:fill="FFFFFF"/>
            <w:hideMark/>
          </w:tcPr>
          <w:p w14:paraId="5036EB57" w14:textId="77777777" w:rsidR="001E0D07" w:rsidRPr="003534E3" w:rsidRDefault="001E0D07">
            <w:pPr>
              <w:pStyle w:val="MsgTableBody"/>
              <w:spacing w:line="256" w:lineRule="auto"/>
              <w:rPr>
                <w:ins w:id="2552" w:author="Amit Popat" w:date="2022-07-11T10:01:00Z"/>
                <w:noProof/>
                <w:color w:val="FF0000"/>
              </w:rPr>
            </w:pPr>
            <w:ins w:id="2553" w:author="Amit Popat" w:date="2022-07-11T10:01:00Z">
              <w:r w:rsidRPr="003534E3">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65EF5194" w14:textId="7739516D" w:rsidR="001E0D07" w:rsidRPr="003534E3" w:rsidRDefault="001E0D07">
            <w:pPr>
              <w:pStyle w:val="MsgTableBody"/>
              <w:spacing w:line="256" w:lineRule="auto"/>
              <w:rPr>
                <w:ins w:id="2554" w:author="Amit Popat" w:date="2022-07-11T10:01:00Z"/>
                <w:noProof/>
                <w:color w:val="FF0000"/>
              </w:rPr>
            </w:pPr>
            <w:ins w:id="2555" w:author="Amit Popat" w:date="2022-07-11T10:01:00Z">
              <w:del w:id="2556" w:author="Craig Newman" w:date="2023-07-03T08:05:00Z">
                <w:r w:rsidRPr="003534E3" w:rsidDel="004630BD">
                  <w:rPr>
                    <w:noProof/>
                    <w:color w:val="FF0000"/>
                  </w:rPr>
                  <w:delText>Sex for Clinical Use</w:delText>
                </w:r>
              </w:del>
            </w:ins>
            <w:ins w:id="2557"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291986F7" w14:textId="77777777" w:rsidR="001E0D07" w:rsidRPr="003534E3" w:rsidRDefault="001E0D07">
            <w:pPr>
              <w:pStyle w:val="MsgTableBody"/>
              <w:spacing w:line="256" w:lineRule="auto"/>
              <w:jc w:val="center"/>
              <w:rPr>
                <w:ins w:id="2558" w:author="Amit Popat" w:date="2022-07-11T10:0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35B704B" w14:textId="77777777" w:rsidR="001E0D07" w:rsidRPr="003534E3" w:rsidRDefault="001E0D07">
            <w:pPr>
              <w:pStyle w:val="MsgTableBody"/>
              <w:spacing w:line="256" w:lineRule="auto"/>
              <w:jc w:val="center"/>
              <w:rPr>
                <w:ins w:id="2559" w:author="Amit Popat" w:date="2022-07-11T10:01:00Z"/>
                <w:noProof/>
                <w:color w:val="FF0000"/>
              </w:rPr>
            </w:pPr>
            <w:ins w:id="2560" w:author="Amit Popat" w:date="2022-07-11T10:01:00Z">
              <w:r w:rsidRPr="003534E3">
                <w:rPr>
                  <w:noProof/>
                  <w:color w:val="FF0000"/>
                </w:rPr>
                <w:t>3</w:t>
              </w:r>
            </w:ins>
          </w:p>
        </w:tc>
      </w:tr>
    </w:tbl>
    <w:p w14:paraId="1C447036"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54A8497C"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B2F67A7" w14:textId="285940BC" w:rsidR="00EE6FC3" w:rsidRDefault="00EE6FC3" w:rsidP="00BD60E1">
            <w:pPr>
              <w:pStyle w:val="ACK-ChoreographyHeader"/>
            </w:pPr>
            <w:r>
              <w:t>Acknowledgment Choreography</w:t>
            </w:r>
          </w:p>
        </w:tc>
      </w:tr>
      <w:tr w:rsidR="00EE6FC3" w14:paraId="17FDB4A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3644025" w14:textId="7DBAB643" w:rsidR="00EE6FC3" w:rsidRDefault="00EE6FC3" w:rsidP="00EE6FC3">
            <w:pPr>
              <w:pStyle w:val="ACK-ChoreographyHeader"/>
            </w:pPr>
            <w:r>
              <w:t>CCF^I22^CCF_I22</w:t>
            </w:r>
          </w:p>
        </w:tc>
      </w:tr>
      <w:tr w:rsidR="00256761" w14:paraId="54B4665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3DAEEF9"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10E96D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77BE2593" w14:textId="77777777" w:rsidR="00256761" w:rsidRDefault="00256761" w:rsidP="00256A1A">
            <w:pPr>
              <w:pStyle w:val="ACK-ChoreographyBody"/>
            </w:pPr>
            <w:r>
              <w:t>Field value: Enhanced mode</w:t>
            </w:r>
          </w:p>
        </w:tc>
      </w:tr>
      <w:tr w:rsidR="00256761" w14:paraId="2A8762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C6439D"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C1CA01E"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137A70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7F102C7B" w14:textId="77777777" w:rsidR="00256761" w:rsidRDefault="00256761" w:rsidP="00256A1A">
            <w:pPr>
              <w:pStyle w:val="ACK-ChoreographyBody"/>
            </w:pPr>
            <w:r>
              <w:t>AL, SU, ER</w:t>
            </w:r>
          </w:p>
        </w:tc>
      </w:tr>
      <w:tr w:rsidR="00256761" w14:paraId="6332C33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E02670"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02F7002"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36E89D9F"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14F3ACA4" w14:textId="77777777" w:rsidR="00256761" w:rsidRDefault="00256761" w:rsidP="00256A1A">
            <w:pPr>
              <w:pStyle w:val="ACK-ChoreographyBody"/>
            </w:pPr>
            <w:r>
              <w:t>AL</w:t>
            </w:r>
          </w:p>
        </w:tc>
      </w:tr>
      <w:tr w:rsidR="00256761" w14:paraId="2CE956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D778180"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CAFDCA5"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61B09B47"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F41DDDD" w14:textId="77777777" w:rsidR="00256761" w:rsidRDefault="00256761" w:rsidP="00256A1A">
            <w:pPr>
              <w:pStyle w:val="ACK-ChoreographyBody"/>
            </w:pPr>
            <w:r>
              <w:rPr>
                <w:szCs w:val="16"/>
              </w:rPr>
              <w:t>ACK^I22^ACK</w:t>
            </w:r>
          </w:p>
        </w:tc>
      </w:tr>
      <w:tr w:rsidR="00256761" w14:paraId="5C525E9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B2F4ED"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26AD968" w14:textId="77777777" w:rsidR="00256761" w:rsidRDefault="00256761" w:rsidP="00256761">
            <w:pPr>
              <w:pStyle w:val="ACK-ChoreographyBody"/>
            </w:pPr>
            <w:r>
              <w:rPr>
                <w:szCs w:val="16"/>
              </w:rPr>
              <w:t>CCI^I22^CCI_I22</w:t>
            </w:r>
          </w:p>
        </w:tc>
        <w:tc>
          <w:tcPr>
            <w:tcW w:w="2268" w:type="dxa"/>
            <w:tcBorders>
              <w:top w:val="single" w:sz="4" w:space="0" w:color="auto"/>
              <w:left w:val="single" w:sz="4" w:space="0" w:color="auto"/>
              <w:bottom w:val="single" w:sz="4" w:space="0" w:color="auto"/>
              <w:right w:val="single" w:sz="4" w:space="0" w:color="auto"/>
            </w:tcBorders>
            <w:hideMark/>
          </w:tcPr>
          <w:p w14:paraId="58230BD3" w14:textId="77777777" w:rsidR="00256761" w:rsidRDefault="00256761" w:rsidP="00256761">
            <w:pPr>
              <w:pStyle w:val="ACK-ChoreographyBody"/>
            </w:pPr>
            <w:r>
              <w:rPr>
                <w:szCs w:val="16"/>
              </w:rPr>
              <w:t>CCI^I22^CCI_I22</w:t>
            </w:r>
          </w:p>
        </w:tc>
        <w:tc>
          <w:tcPr>
            <w:tcW w:w="2126" w:type="dxa"/>
            <w:tcBorders>
              <w:top w:val="single" w:sz="4" w:space="0" w:color="auto"/>
              <w:left w:val="single" w:sz="4" w:space="0" w:color="auto"/>
              <w:bottom w:val="single" w:sz="4" w:space="0" w:color="auto"/>
              <w:right w:val="single" w:sz="4" w:space="0" w:color="auto"/>
            </w:tcBorders>
            <w:hideMark/>
          </w:tcPr>
          <w:p w14:paraId="53897B77" w14:textId="77777777" w:rsidR="00256761" w:rsidRDefault="00256761" w:rsidP="00256761">
            <w:pPr>
              <w:pStyle w:val="ACK-ChoreographyBody"/>
            </w:pPr>
            <w:r>
              <w:rPr>
                <w:szCs w:val="16"/>
              </w:rPr>
              <w:t>CCI^I22^CCI_I22</w:t>
            </w:r>
          </w:p>
        </w:tc>
      </w:tr>
    </w:tbl>
    <w:p w14:paraId="5F03C94E" w14:textId="77777777" w:rsidR="00573AF5" w:rsidRDefault="00573AF5" w:rsidP="00C87B0A">
      <w:pPr>
        <w:pStyle w:val="NormalIndented"/>
      </w:pPr>
    </w:p>
    <w:p w14:paraId="2F4E983E" w14:textId="77777777" w:rsidR="00573AF5" w:rsidRDefault="00573AF5">
      <w:pPr>
        <w:pStyle w:val="MsgTableCaption"/>
      </w:pPr>
      <w:r>
        <w:t>CCI^I22^CCI_I22: Collaborative Care Information</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2CB4012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533535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D123CFA"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FBA182A"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313DD8D4" w14:textId="77777777" w:rsidR="00573AF5" w:rsidRDefault="00573AF5" w:rsidP="004E2DAA">
            <w:pPr>
              <w:pStyle w:val="MsgTableHeader"/>
              <w:jc w:val="center"/>
            </w:pPr>
            <w:r>
              <w:t>Chapter</w:t>
            </w:r>
          </w:p>
        </w:tc>
      </w:tr>
      <w:tr w:rsidR="004E2DAA" w:rsidRPr="00573AF5" w14:paraId="20E026E3"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09C06BD"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4CBB3988"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59AEB13"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3391B7B" w14:textId="77777777" w:rsidR="00573AF5" w:rsidRDefault="00573AF5" w:rsidP="004E2DAA">
            <w:pPr>
              <w:pStyle w:val="MsgTableBody"/>
              <w:jc w:val="center"/>
            </w:pPr>
            <w:r>
              <w:t>2</w:t>
            </w:r>
          </w:p>
        </w:tc>
      </w:tr>
      <w:tr w:rsidR="004E2DAA" w:rsidRPr="00573AF5" w14:paraId="5B0FB7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4086D7"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1081BEAD"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5C7C9AC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AE3BE" w14:textId="77777777" w:rsidR="00573AF5" w:rsidRDefault="00573AF5" w:rsidP="004E2DAA">
            <w:pPr>
              <w:pStyle w:val="MsgTableBody"/>
              <w:jc w:val="center"/>
            </w:pPr>
            <w:r>
              <w:t>2</w:t>
            </w:r>
          </w:p>
        </w:tc>
      </w:tr>
      <w:tr w:rsidR="00573AF5" w:rsidRPr="00573AF5" w14:paraId="348F69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0E140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821EEA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18CCA44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61E90" w14:textId="77777777" w:rsidR="00573AF5" w:rsidRDefault="00573AF5" w:rsidP="004E2DAA">
            <w:pPr>
              <w:pStyle w:val="MsgTableBody"/>
              <w:jc w:val="center"/>
            </w:pPr>
            <w:r>
              <w:t>2</w:t>
            </w:r>
          </w:p>
        </w:tc>
      </w:tr>
      <w:tr w:rsidR="004E2DAA" w:rsidRPr="00573AF5" w14:paraId="329CEE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BE29E8"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265A91BC" w14:textId="031544B7"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7B9594D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7CCBA3" w14:textId="77777777" w:rsidR="00573AF5" w:rsidRDefault="00573AF5" w:rsidP="004E2DAA">
            <w:pPr>
              <w:pStyle w:val="MsgTableBody"/>
              <w:jc w:val="center"/>
            </w:pPr>
            <w:r>
              <w:t>2</w:t>
            </w:r>
          </w:p>
        </w:tc>
      </w:tr>
      <w:tr w:rsidR="00573AF5" w:rsidRPr="00573AF5" w14:paraId="780F4D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7D411B"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653795FA"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0818A9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F6701" w14:textId="77777777" w:rsidR="00573AF5" w:rsidRDefault="00573AF5" w:rsidP="004E2DAA">
            <w:pPr>
              <w:pStyle w:val="MsgTableBody"/>
              <w:jc w:val="center"/>
            </w:pPr>
            <w:r>
              <w:t>2</w:t>
            </w:r>
          </w:p>
        </w:tc>
      </w:tr>
      <w:tr w:rsidR="004E2DAA" w:rsidRPr="00573AF5" w14:paraId="711850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0FCF6B"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3F953E9F"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5B90324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4AEF2" w14:textId="77777777" w:rsidR="00573AF5" w:rsidRDefault="00573AF5" w:rsidP="004E2DAA">
            <w:pPr>
              <w:pStyle w:val="MsgTableBody"/>
              <w:jc w:val="center"/>
            </w:pPr>
            <w:r>
              <w:t>3</w:t>
            </w:r>
          </w:p>
        </w:tc>
      </w:tr>
      <w:tr w:rsidR="00573AF5" w:rsidRPr="00573AF5" w14:paraId="132F66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DEE9F5"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1EC240EF"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D41DE0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E834A" w14:textId="77777777" w:rsidR="00573AF5" w:rsidRDefault="00573AF5" w:rsidP="004E2DAA">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rsidRPr="003534E3" w14:paraId="5FF4EF9C" w14:textId="77777777" w:rsidTr="001E0D07">
        <w:trPr>
          <w:jc w:val="center"/>
          <w:ins w:id="2561" w:author="Amit Popat" w:date="2022-07-11T10:01:00Z"/>
        </w:trPr>
        <w:tc>
          <w:tcPr>
            <w:tcW w:w="2882" w:type="dxa"/>
            <w:tcBorders>
              <w:top w:val="dotted" w:sz="4" w:space="0" w:color="auto"/>
              <w:left w:val="nil"/>
              <w:bottom w:val="dotted" w:sz="4" w:space="0" w:color="auto"/>
              <w:right w:val="nil"/>
            </w:tcBorders>
            <w:shd w:val="clear" w:color="auto" w:fill="FFFFFF"/>
            <w:hideMark/>
          </w:tcPr>
          <w:p w14:paraId="117DFF77" w14:textId="77777777" w:rsidR="001E0D07" w:rsidRPr="003534E3" w:rsidRDefault="001E0D07">
            <w:pPr>
              <w:pStyle w:val="MsgTableBody"/>
              <w:spacing w:line="256" w:lineRule="auto"/>
              <w:rPr>
                <w:ins w:id="2562" w:author="Amit Popat" w:date="2022-07-11T10:01:00Z"/>
                <w:noProof/>
                <w:color w:val="FF0000"/>
              </w:rPr>
            </w:pPr>
            <w:ins w:id="2563" w:author="Amit Popat" w:date="2022-07-11T10:01:00Z">
              <w:r w:rsidRPr="003534E3">
                <w:rPr>
                  <w:noProof/>
                  <w:color w:val="FF0000"/>
                </w:rPr>
                <w:t>[{ GS</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P</w:t>
              </w:r>
              <w:r w:rsidRPr="003534E3">
                <w:fldChar w:fldCharType="end"/>
              </w:r>
              <w:r w:rsidRPr="003534E3">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29BE3DFE" w14:textId="77777777" w:rsidR="001E0D07" w:rsidRPr="003534E3" w:rsidRDefault="001E0D07">
            <w:pPr>
              <w:pStyle w:val="MsgTableBody"/>
              <w:spacing w:line="256" w:lineRule="auto"/>
              <w:rPr>
                <w:ins w:id="2564" w:author="Amit Popat" w:date="2022-07-11T10:01:00Z"/>
                <w:noProof/>
                <w:color w:val="FF0000"/>
              </w:rPr>
            </w:pPr>
            <w:ins w:id="2565" w:author="Amit Popat" w:date="2022-07-11T10:01: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25CF0E0" w14:textId="77777777" w:rsidR="001E0D07" w:rsidRPr="003534E3" w:rsidRDefault="001E0D07">
            <w:pPr>
              <w:pStyle w:val="MsgTableBody"/>
              <w:spacing w:line="256" w:lineRule="auto"/>
              <w:jc w:val="center"/>
              <w:rPr>
                <w:ins w:id="2566" w:author="Amit Popat" w:date="2022-07-11T10:0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2916C4F" w14:textId="77777777" w:rsidR="001E0D07" w:rsidRPr="003534E3" w:rsidRDefault="001E0D07">
            <w:pPr>
              <w:pStyle w:val="MsgTableBody"/>
              <w:spacing w:line="256" w:lineRule="auto"/>
              <w:jc w:val="center"/>
              <w:rPr>
                <w:ins w:id="2567" w:author="Amit Popat" w:date="2022-07-11T10:01:00Z"/>
                <w:noProof/>
                <w:color w:val="FF0000"/>
              </w:rPr>
            </w:pPr>
            <w:ins w:id="2568" w:author="Amit Popat" w:date="2022-07-11T10:01:00Z">
              <w:r w:rsidRPr="003534E3">
                <w:rPr>
                  <w:noProof/>
                  <w:color w:val="FF0000"/>
                </w:rPr>
                <w:t>3</w:t>
              </w:r>
            </w:ins>
          </w:p>
        </w:tc>
      </w:tr>
      <w:tr w:rsidR="001E0D07" w:rsidRPr="003534E3" w14:paraId="6BDF4635" w14:textId="77777777" w:rsidTr="001E0D07">
        <w:trPr>
          <w:jc w:val="center"/>
          <w:ins w:id="2569" w:author="Amit Popat" w:date="2022-07-11T10:01:00Z"/>
        </w:trPr>
        <w:tc>
          <w:tcPr>
            <w:tcW w:w="2882" w:type="dxa"/>
            <w:tcBorders>
              <w:top w:val="dotted" w:sz="4" w:space="0" w:color="auto"/>
              <w:left w:val="nil"/>
              <w:bottom w:val="dotted" w:sz="4" w:space="0" w:color="auto"/>
              <w:right w:val="nil"/>
            </w:tcBorders>
            <w:shd w:val="clear" w:color="auto" w:fill="FFFFFF"/>
            <w:hideMark/>
          </w:tcPr>
          <w:p w14:paraId="52992D81" w14:textId="77777777" w:rsidR="001E0D07" w:rsidRPr="003534E3" w:rsidRDefault="001E0D07">
            <w:pPr>
              <w:pStyle w:val="MsgTableBody"/>
              <w:spacing w:line="256" w:lineRule="auto"/>
              <w:rPr>
                <w:ins w:id="2570" w:author="Amit Popat" w:date="2022-07-11T10:01:00Z"/>
                <w:noProof/>
                <w:color w:val="FF0000"/>
              </w:rPr>
            </w:pPr>
            <w:ins w:id="2571" w:author="Amit Popat" w:date="2022-07-11T10:01:00Z">
              <w:r w:rsidRPr="003534E3">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973950A" w14:textId="77777777" w:rsidR="001E0D07" w:rsidRPr="003534E3" w:rsidRDefault="001E0D07">
            <w:pPr>
              <w:pStyle w:val="MsgTableBody"/>
              <w:spacing w:line="256" w:lineRule="auto"/>
              <w:rPr>
                <w:ins w:id="2572" w:author="Amit Popat" w:date="2022-07-11T10:01:00Z"/>
                <w:noProof/>
                <w:color w:val="FF0000"/>
              </w:rPr>
            </w:pPr>
            <w:ins w:id="2573" w:author="Amit Popat" w:date="2022-07-11T10:01: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2297F0B" w14:textId="77777777" w:rsidR="001E0D07" w:rsidRPr="003534E3" w:rsidRDefault="001E0D07">
            <w:pPr>
              <w:pStyle w:val="MsgTableBody"/>
              <w:spacing w:line="256" w:lineRule="auto"/>
              <w:jc w:val="center"/>
              <w:rPr>
                <w:ins w:id="2574" w:author="Amit Popat" w:date="2022-07-11T10:0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CFB9DBD" w14:textId="77777777" w:rsidR="001E0D07" w:rsidRPr="003534E3" w:rsidRDefault="001E0D07">
            <w:pPr>
              <w:pStyle w:val="MsgTableBody"/>
              <w:spacing w:line="256" w:lineRule="auto"/>
              <w:jc w:val="center"/>
              <w:rPr>
                <w:ins w:id="2575" w:author="Amit Popat" w:date="2022-07-11T10:01:00Z"/>
                <w:noProof/>
                <w:color w:val="FF0000"/>
              </w:rPr>
            </w:pPr>
            <w:ins w:id="2576" w:author="Amit Popat" w:date="2022-07-11T10:01:00Z">
              <w:r w:rsidRPr="003534E3">
                <w:rPr>
                  <w:noProof/>
                  <w:color w:val="FF0000"/>
                </w:rPr>
                <w:t>3</w:t>
              </w:r>
            </w:ins>
          </w:p>
        </w:tc>
      </w:tr>
      <w:tr w:rsidR="001E0D07" w:rsidRPr="003534E3" w14:paraId="05F17EBD" w14:textId="77777777" w:rsidTr="001E0D07">
        <w:trPr>
          <w:jc w:val="center"/>
          <w:ins w:id="2577" w:author="Amit Popat" w:date="2022-07-11T10:01:00Z"/>
        </w:trPr>
        <w:tc>
          <w:tcPr>
            <w:tcW w:w="2882" w:type="dxa"/>
            <w:tcBorders>
              <w:top w:val="dotted" w:sz="4" w:space="0" w:color="auto"/>
              <w:left w:val="nil"/>
              <w:bottom w:val="dotted" w:sz="4" w:space="0" w:color="auto"/>
              <w:right w:val="nil"/>
            </w:tcBorders>
            <w:shd w:val="clear" w:color="auto" w:fill="FFFFFF"/>
            <w:hideMark/>
          </w:tcPr>
          <w:p w14:paraId="6F954454" w14:textId="77777777" w:rsidR="001E0D07" w:rsidRPr="003534E3" w:rsidRDefault="001E0D07">
            <w:pPr>
              <w:pStyle w:val="MsgTableBody"/>
              <w:spacing w:line="256" w:lineRule="auto"/>
              <w:rPr>
                <w:ins w:id="2578" w:author="Amit Popat" w:date="2022-07-11T10:01:00Z"/>
                <w:noProof/>
                <w:color w:val="FF0000"/>
              </w:rPr>
            </w:pPr>
            <w:ins w:id="2579" w:author="Amit Popat" w:date="2022-07-11T10:01:00Z">
              <w:r w:rsidRPr="003534E3">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4C6B4C11" w14:textId="76456834" w:rsidR="001E0D07" w:rsidRPr="003534E3" w:rsidRDefault="001E0D07">
            <w:pPr>
              <w:pStyle w:val="MsgTableBody"/>
              <w:spacing w:line="256" w:lineRule="auto"/>
              <w:rPr>
                <w:ins w:id="2580" w:author="Amit Popat" w:date="2022-07-11T10:01:00Z"/>
                <w:noProof/>
                <w:color w:val="FF0000"/>
              </w:rPr>
            </w:pPr>
            <w:ins w:id="2581" w:author="Amit Popat" w:date="2022-07-11T10:01:00Z">
              <w:del w:id="2582" w:author="Craig Newman" w:date="2023-07-03T08:05:00Z">
                <w:r w:rsidRPr="003534E3" w:rsidDel="004630BD">
                  <w:rPr>
                    <w:noProof/>
                    <w:color w:val="FF0000"/>
                  </w:rPr>
                  <w:delText>Sex for Clinical Use</w:delText>
                </w:r>
              </w:del>
            </w:ins>
            <w:ins w:id="2583" w:author="Craig Newman" w:date="2023-07-03T08:05:00Z">
              <w:r w:rsidR="004630BD">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4B520443" w14:textId="77777777" w:rsidR="001E0D07" w:rsidRPr="003534E3" w:rsidRDefault="001E0D07">
            <w:pPr>
              <w:pStyle w:val="MsgTableBody"/>
              <w:spacing w:line="256" w:lineRule="auto"/>
              <w:jc w:val="center"/>
              <w:rPr>
                <w:ins w:id="2584" w:author="Amit Popat" w:date="2022-07-11T10:0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47A613F" w14:textId="77777777" w:rsidR="001E0D07" w:rsidRPr="003534E3" w:rsidRDefault="001E0D07">
            <w:pPr>
              <w:pStyle w:val="MsgTableBody"/>
              <w:spacing w:line="256" w:lineRule="auto"/>
              <w:jc w:val="center"/>
              <w:rPr>
                <w:ins w:id="2585" w:author="Amit Popat" w:date="2022-07-11T10:01:00Z"/>
                <w:noProof/>
                <w:color w:val="FF0000"/>
              </w:rPr>
            </w:pPr>
            <w:ins w:id="2586" w:author="Amit Popat" w:date="2022-07-11T10:01:00Z">
              <w:r w:rsidRPr="003534E3">
                <w:rPr>
                  <w:noProof/>
                  <w:color w:val="FF0000"/>
                </w:rPr>
                <w:t>3</w:t>
              </w:r>
            </w:ins>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3534E3" w:rsidDel="00E165AE" w14:paraId="0DEDE999" w14:textId="364F1461" w:rsidTr="004E2DAA">
        <w:trPr>
          <w:cnfStyle w:val="100000000000" w:firstRow="1" w:lastRow="0" w:firstColumn="0" w:lastColumn="0" w:oddVBand="0" w:evenVBand="0" w:oddHBand="0" w:evenHBand="0" w:firstRowFirstColumn="0" w:firstRowLastColumn="0" w:lastRowFirstColumn="0" w:lastRowLastColumn="0"/>
          <w:jc w:val="center"/>
          <w:del w:id="2587" w:author="Amit Popat" w:date="2022-07-11T10:35:00Z"/>
        </w:trPr>
        <w:tc>
          <w:tcPr>
            <w:tcW w:w="2880" w:type="dxa"/>
            <w:tcBorders>
              <w:top w:val="dotted" w:sz="4" w:space="0" w:color="auto"/>
              <w:left w:val="nil"/>
              <w:bottom w:val="dotted" w:sz="4" w:space="0" w:color="auto"/>
              <w:right w:val="nil"/>
            </w:tcBorders>
            <w:shd w:val="clear" w:color="auto" w:fill="FFFFFF"/>
          </w:tcPr>
          <w:p w14:paraId="1C88AEA8" w14:textId="630B7B37" w:rsidR="00573AF5" w:rsidRPr="003534E3" w:rsidDel="00E165AE" w:rsidRDefault="00573AF5">
            <w:pPr>
              <w:pStyle w:val="MsgTableBody"/>
              <w:rPr>
                <w:del w:id="2588" w:author="Amit Popat" w:date="2022-07-11T10:35:00Z"/>
              </w:rPr>
            </w:pPr>
            <w:del w:id="2589" w:author="Amit Popat" w:date="2022-07-11T10:35:00Z">
              <w:r w:rsidRPr="003534E3" w:rsidDel="00E165AE">
                <w:delText>[{NK1}]</w:delText>
              </w:r>
            </w:del>
          </w:p>
        </w:tc>
        <w:tc>
          <w:tcPr>
            <w:tcW w:w="4320" w:type="dxa"/>
            <w:tcBorders>
              <w:top w:val="dotted" w:sz="4" w:space="0" w:color="auto"/>
              <w:left w:val="nil"/>
              <w:bottom w:val="dotted" w:sz="4" w:space="0" w:color="auto"/>
              <w:right w:val="nil"/>
            </w:tcBorders>
            <w:shd w:val="clear" w:color="auto" w:fill="FFFFFF"/>
          </w:tcPr>
          <w:p w14:paraId="42A13321" w14:textId="176568B4" w:rsidR="00573AF5" w:rsidRPr="003534E3" w:rsidDel="00E165AE" w:rsidRDefault="00573AF5">
            <w:pPr>
              <w:pStyle w:val="MsgTableBody"/>
              <w:rPr>
                <w:del w:id="2590" w:author="Amit Popat" w:date="2022-07-11T10:35:00Z"/>
              </w:rPr>
            </w:pPr>
            <w:del w:id="2591" w:author="Amit Popat" w:date="2022-07-11T10:35:00Z">
              <w:r w:rsidRPr="003534E3" w:rsidDel="00E165AE">
                <w:delText>Next of Kin / Associated Parties</w:delText>
              </w:r>
            </w:del>
          </w:p>
        </w:tc>
        <w:tc>
          <w:tcPr>
            <w:tcW w:w="864" w:type="dxa"/>
            <w:tcBorders>
              <w:top w:val="dotted" w:sz="4" w:space="0" w:color="auto"/>
              <w:left w:val="nil"/>
              <w:bottom w:val="dotted" w:sz="4" w:space="0" w:color="auto"/>
              <w:right w:val="nil"/>
            </w:tcBorders>
            <w:shd w:val="clear" w:color="auto" w:fill="FFFFFF"/>
          </w:tcPr>
          <w:p w14:paraId="3D33597F" w14:textId="286E80DB" w:rsidR="00573AF5" w:rsidRPr="003534E3" w:rsidDel="00E165AE" w:rsidRDefault="00573AF5" w:rsidP="004E2DAA">
            <w:pPr>
              <w:pStyle w:val="MsgTableBody"/>
              <w:jc w:val="center"/>
              <w:rPr>
                <w:del w:id="2592" w:author="Amit Popat" w:date="2022-07-11T10:35:00Z"/>
              </w:rPr>
            </w:pPr>
          </w:p>
        </w:tc>
        <w:tc>
          <w:tcPr>
            <w:tcW w:w="1008" w:type="dxa"/>
            <w:tcBorders>
              <w:top w:val="dotted" w:sz="4" w:space="0" w:color="auto"/>
              <w:left w:val="nil"/>
              <w:bottom w:val="dotted" w:sz="4" w:space="0" w:color="auto"/>
              <w:right w:val="nil"/>
            </w:tcBorders>
            <w:shd w:val="clear" w:color="auto" w:fill="FFFFFF"/>
          </w:tcPr>
          <w:p w14:paraId="75FD352D" w14:textId="147A63B0" w:rsidR="00573AF5" w:rsidRPr="003534E3" w:rsidDel="00E165AE" w:rsidRDefault="00573AF5" w:rsidP="004E2DAA">
            <w:pPr>
              <w:pStyle w:val="MsgTableBody"/>
              <w:jc w:val="center"/>
              <w:rPr>
                <w:del w:id="2593" w:author="Amit Popat" w:date="2022-07-11T10:35:00Z"/>
              </w:rPr>
            </w:pPr>
            <w:del w:id="2594" w:author="Amit Popat" w:date="2022-07-11T10:35:00Z">
              <w:r w:rsidRPr="003534E3" w:rsidDel="00E165AE">
                <w:delText>3</w:delText>
              </w:r>
            </w:del>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E165AE" w:rsidRPr="003534E3" w14:paraId="28F036C4" w14:textId="77777777" w:rsidTr="00F8714F">
        <w:trPr>
          <w:jc w:val="center"/>
          <w:ins w:id="2595" w:author="Amit Popat" w:date="2022-07-11T10:35:00Z"/>
        </w:trPr>
        <w:tc>
          <w:tcPr>
            <w:tcW w:w="2882" w:type="dxa"/>
            <w:tcBorders>
              <w:top w:val="dotted" w:sz="4" w:space="0" w:color="auto"/>
              <w:left w:val="nil"/>
              <w:bottom w:val="dotted" w:sz="4" w:space="0" w:color="auto"/>
              <w:right w:val="nil"/>
            </w:tcBorders>
            <w:shd w:val="clear" w:color="auto" w:fill="FFFFFF"/>
          </w:tcPr>
          <w:p w14:paraId="4DD29A34" w14:textId="77777777" w:rsidR="00E165AE" w:rsidRPr="003534E3" w:rsidRDefault="00E165AE" w:rsidP="00F8714F">
            <w:pPr>
              <w:pStyle w:val="MsgTableBody"/>
              <w:spacing w:line="256" w:lineRule="auto"/>
              <w:rPr>
                <w:ins w:id="2596" w:author="Amit Popat" w:date="2022-07-11T10:35:00Z"/>
                <w:noProof/>
                <w:color w:val="FF0000"/>
              </w:rPr>
            </w:pPr>
            <w:ins w:id="2597" w:author="Amit Popat" w:date="2022-07-11T10:35:00Z">
              <w:r w:rsidRPr="003534E3">
                <w:rPr>
                  <w:noProof/>
                </w:rPr>
                <w:t>[{</w:t>
              </w:r>
            </w:ins>
          </w:p>
        </w:tc>
        <w:tc>
          <w:tcPr>
            <w:tcW w:w="4321" w:type="dxa"/>
            <w:tcBorders>
              <w:top w:val="dotted" w:sz="4" w:space="0" w:color="auto"/>
              <w:left w:val="nil"/>
              <w:bottom w:val="dotted" w:sz="4" w:space="0" w:color="auto"/>
              <w:right w:val="nil"/>
            </w:tcBorders>
            <w:shd w:val="clear" w:color="auto" w:fill="FFFFFF"/>
          </w:tcPr>
          <w:p w14:paraId="23729D2D" w14:textId="77777777" w:rsidR="00E165AE" w:rsidRPr="003534E3" w:rsidRDefault="00E165AE" w:rsidP="00F8714F">
            <w:pPr>
              <w:pStyle w:val="MsgTableBody"/>
              <w:spacing w:line="256" w:lineRule="auto"/>
              <w:rPr>
                <w:ins w:id="2598" w:author="Amit Popat" w:date="2022-07-11T10:35:00Z"/>
                <w:noProof/>
                <w:color w:val="FF0000"/>
              </w:rPr>
            </w:pPr>
            <w:ins w:id="2599" w:author="Amit Popat" w:date="2022-07-11T10:35:00Z">
              <w:r w:rsidRPr="003534E3">
                <w:rPr>
                  <w:noProof/>
                </w:rPr>
                <w:t>--- NEXT_OF_KIN begin</w:t>
              </w:r>
            </w:ins>
          </w:p>
        </w:tc>
        <w:tc>
          <w:tcPr>
            <w:tcW w:w="864" w:type="dxa"/>
            <w:tcBorders>
              <w:top w:val="dotted" w:sz="4" w:space="0" w:color="auto"/>
              <w:left w:val="nil"/>
              <w:bottom w:val="dotted" w:sz="4" w:space="0" w:color="auto"/>
              <w:right w:val="nil"/>
            </w:tcBorders>
            <w:shd w:val="clear" w:color="auto" w:fill="FFFFFF"/>
          </w:tcPr>
          <w:p w14:paraId="7F048A7B" w14:textId="77777777" w:rsidR="00E165AE" w:rsidRPr="003534E3" w:rsidRDefault="00E165AE" w:rsidP="00F8714F">
            <w:pPr>
              <w:pStyle w:val="MsgTableBody"/>
              <w:spacing w:line="256" w:lineRule="auto"/>
              <w:jc w:val="center"/>
              <w:rPr>
                <w:ins w:id="2600" w:author="Amit Popat" w:date="2022-07-11T10:35:00Z"/>
                <w:noProof/>
                <w:color w:val="FF0000"/>
              </w:rPr>
            </w:pPr>
          </w:p>
        </w:tc>
        <w:tc>
          <w:tcPr>
            <w:tcW w:w="1008" w:type="dxa"/>
            <w:tcBorders>
              <w:top w:val="dotted" w:sz="4" w:space="0" w:color="auto"/>
              <w:left w:val="nil"/>
              <w:bottom w:val="dotted" w:sz="4" w:space="0" w:color="auto"/>
              <w:right w:val="nil"/>
            </w:tcBorders>
            <w:shd w:val="clear" w:color="auto" w:fill="FFFFFF"/>
          </w:tcPr>
          <w:p w14:paraId="6C41874B" w14:textId="77777777" w:rsidR="00E165AE" w:rsidRPr="003534E3" w:rsidRDefault="00E165AE" w:rsidP="00F8714F">
            <w:pPr>
              <w:pStyle w:val="MsgTableBody"/>
              <w:spacing w:line="256" w:lineRule="auto"/>
              <w:jc w:val="center"/>
              <w:rPr>
                <w:ins w:id="2601" w:author="Amit Popat" w:date="2022-07-11T10:35:00Z"/>
                <w:noProof/>
                <w:color w:val="FF0000"/>
              </w:rPr>
            </w:pPr>
          </w:p>
        </w:tc>
      </w:tr>
      <w:tr w:rsidR="00E165AE" w:rsidRPr="003534E3" w14:paraId="7288A4EA" w14:textId="77777777" w:rsidTr="00F8714F">
        <w:tblPrEx>
          <w:tblLook w:val="0000" w:firstRow="0" w:lastRow="0" w:firstColumn="0" w:lastColumn="0" w:noHBand="0" w:noVBand="0"/>
        </w:tblPrEx>
        <w:trPr>
          <w:jc w:val="center"/>
          <w:ins w:id="2602" w:author="Amit Popat" w:date="2022-07-11T10:35:00Z"/>
        </w:trPr>
        <w:tc>
          <w:tcPr>
            <w:tcW w:w="2882" w:type="dxa"/>
            <w:tcBorders>
              <w:top w:val="dotted" w:sz="4" w:space="0" w:color="auto"/>
              <w:left w:val="nil"/>
              <w:bottom w:val="dotted" w:sz="4" w:space="0" w:color="auto"/>
              <w:right w:val="nil"/>
            </w:tcBorders>
            <w:shd w:val="clear" w:color="auto" w:fill="FFFFFF"/>
          </w:tcPr>
          <w:p w14:paraId="2271D40C" w14:textId="77777777" w:rsidR="00E165AE" w:rsidRPr="003534E3" w:rsidRDefault="00E165AE" w:rsidP="00F8714F">
            <w:pPr>
              <w:pStyle w:val="MsgTableBody"/>
              <w:rPr>
                <w:ins w:id="2603" w:author="Amit Popat" w:date="2022-07-11T10:35:00Z"/>
                <w:noProof/>
              </w:rPr>
            </w:pPr>
            <w:ins w:id="2604" w:author="Amit Popat" w:date="2022-07-11T10:35:00Z">
              <w:r w:rsidRPr="003534E3">
                <w:rPr>
                  <w:noProof/>
                </w:rPr>
                <w:t xml:space="preserve">     </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rPr>
                <w:t>NK1</w:t>
              </w:r>
              <w:r w:rsidRPr="003534E3">
                <w:fldChar w:fldCharType="end"/>
              </w:r>
              <w:r w:rsidRPr="003534E3">
                <w:rPr>
                  <w:noProof/>
                </w:rPr>
                <w:t xml:space="preserve">   </w:t>
              </w:r>
            </w:ins>
          </w:p>
        </w:tc>
        <w:tc>
          <w:tcPr>
            <w:tcW w:w="4321" w:type="dxa"/>
            <w:tcBorders>
              <w:top w:val="dotted" w:sz="4" w:space="0" w:color="auto"/>
              <w:left w:val="nil"/>
              <w:bottom w:val="dotted" w:sz="4" w:space="0" w:color="auto"/>
              <w:right w:val="nil"/>
            </w:tcBorders>
            <w:shd w:val="clear" w:color="auto" w:fill="FFFFFF"/>
          </w:tcPr>
          <w:p w14:paraId="03E097D8" w14:textId="77777777" w:rsidR="00E165AE" w:rsidRPr="003534E3" w:rsidRDefault="00E165AE" w:rsidP="00F8714F">
            <w:pPr>
              <w:pStyle w:val="MsgTableBody"/>
              <w:rPr>
                <w:ins w:id="2605" w:author="Amit Popat" w:date="2022-07-11T10:35:00Z"/>
                <w:noProof/>
              </w:rPr>
            </w:pPr>
            <w:ins w:id="2606" w:author="Amit Popat" w:date="2022-07-11T10:35:00Z">
              <w:r w:rsidRPr="003534E3">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5A2DF7E2" w14:textId="77777777" w:rsidR="00E165AE" w:rsidRPr="003534E3" w:rsidRDefault="00E165AE" w:rsidP="00F8714F">
            <w:pPr>
              <w:pStyle w:val="MsgTableBody"/>
              <w:jc w:val="center"/>
              <w:rPr>
                <w:ins w:id="2607" w:author="Amit Popat" w:date="2022-07-11T10:35:00Z"/>
                <w:noProof/>
              </w:rPr>
            </w:pPr>
          </w:p>
        </w:tc>
        <w:tc>
          <w:tcPr>
            <w:tcW w:w="1008" w:type="dxa"/>
            <w:tcBorders>
              <w:top w:val="dotted" w:sz="4" w:space="0" w:color="auto"/>
              <w:left w:val="nil"/>
              <w:bottom w:val="dotted" w:sz="4" w:space="0" w:color="auto"/>
              <w:right w:val="nil"/>
            </w:tcBorders>
            <w:shd w:val="clear" w:color="auto" w:fill="FFFFFF"/>
          </w:tcPr>
          <w:p w14:paraId="308B7EB5" w14:textId="77777777" w:rsidR="00E165AE" w:rsidRPr="003534E3" w:rsidRDefault="00E165AE" w:rsidP="00F8714F">
            <w:pPr>
              <w:pStyle w:val="MsgTableBody"/>
              <w:jc w:val="center"/>
              <w:rPr>
                <w:ins w:id="2608" w:author="Amit Popat" w:date="2022-07-11T10:35:00Z"/>
                <w:noProof/>
              </w:rPr>
            </w:pPr>
            <w:ins w:id="2609" w:author="Amit Popat" w:date="2022-07-11T10:35:00Z">
              <w:r w:rsidRPr="003534E3">
                <w:rPr>
                  <w:noProof/>
                </w:rPr>
                <w:t>3</w:t>
              </w:r>
            </w:ins>
          </w:p>
        </w:tc>
      </w:tr>
      <w:tr w:rsidR="00E165AE" w:rsidRPr="003534E3" w14:paraId="6AA2F453" w14:textId="77777777" w:rsidTr="00F8714F">
        <w:trPr>
          <w:jc w:val="center"/>
          <w:ins w:id="2610" w:author="Amit Popat" w:date="2022-07-11T10:35:00Z"/>
        </w:trPr>
        <w:tc>
          <w:tcPr>
            <w:tcW w:w="2882" w:type="dxa"/>
            <w:tcBorders>
              <w:top w:val="dotted" w:sz="4" w:space="0" w:color="auto"/>
              <w:left w:val="nil"/>
              <w:bottom w:val="dotted" w:sz="4" w:space="0" w:color="auto"/>
              <w:right w:val="nil"/>
            </w:tcBorders>
            <w:shd w:val="clear" w:color="auto" w:fill="FFFFFF"/>
            <w:hideMark/>
          </w:tcPr>
          <w:p w14:paraId="7F2BA9ED" w14:textId="77777777" w:rsidR="00E165AE" w:rsidRPr="003534E3" w:rsidRDefault="00E165AE" w:rsidP="00F8714F">
            <w:pPr>
              <w:pStyle w:val="MsgTableBody"/>
              <w:spacing w:line="256" w:lineRule="auto"/>
              <w:rPr>
                <w:ins w:id="2611" w:author="Amit Popat" w:date="2022-07-11T10:35:00Z"/>
                <w:noProof/>
                <w:color w:val="FF0000"/>
              </w:rPr>
            </w:pPr>
            <w:ins w:id="2612" w:author="Amit Popat" w:date="2022-07-11T10:35:00Z">
              <w:r w:rsidRPr="003534E3">
                <w:rPr>
                  <w:noProof/>
                  <w:color w:val="FF0000"/>
                </w:rPr>
                <w:t xml:space="preserve">    [{ </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GSP</w:t>
              </w:r>
              <w:r w:rsidRPr="003534E3">
                <w:fldChar w:fldCharType="end"/>
              </w:r>
              <w:r w:rsidRPr="003534E3">
                <w:rPr>
                  <w:color w:val="FF0000"/>
                </w:rPr>
                <w:t xml:space="preserve"> }</w:t>
              </w:r>
              <w:r w:rsidRPr="003534E3">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4922F24B" w14:textId="77777777" w:rsidR="00E165AE" w:rsidRPr="003534E3" w:rsidRDefault="00E165AE" w:rsidP="00F8714F">
            <w:pPr>
              <w:pStyle w:val="MsgTableBody"/>
              <w:spacing w:line="256" w:lineRule="auto"/>
              <w:rPr>
                <w:ins w:id="2613" w:author="Amit Popat" w:date="2022-07-11T10:35:00Z"/>
                <w:noProof/>
                <w:color w:val="FF0000"/>
              </w:rPr>
            </w:pPr>
            <w:ins w:id="2614" w:author="Amit Popat" w:date="2022-07-11T10:35: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CB5F133" w14:textId="77777777" w:rsidR="00E165AE" w:rsidRPr="003534E3" w:rsidRDefault="00E165AE" w:rsidP="00F8714F">
            <w:pPr>
              <w:pStyle w:val="MsgTableBody"/>
              <w:spacing w:line="256" w:lineRule="auto"/>
              <w:jc w:val="center"/>
              <w:rPr>
                <w:ins w:id="2615" w:author="Amit Popat" w:date="2022-07-11T10:3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AF31615" w14:textId="77777777" w:rsidR="00E165AE" w:rsidRPr="003534E3" w:rsidRDefault="00E165AE" w:rsidP="00F8714F">
            <w:pPr>
              <w:pStyle w:val="MsgTableBody"/>
              <w:spacing w:line="256" w:lineRule="auto"/>
              <w:jc w:val="center"/>
              <w:rPr>
                <w:ins w:id="2616" w:author="Amit Popat" w:date="2022-07-11T10:35:00Z"/>
                <w:noProof/>
                <w:color w:val="FF0000"/>
              </w:rPr>
            </w:pPr>
            <w:ins w:id="2617" w:author="Amit Popat" w:date="2022-07-11T10:35:00Z">
              <w:r w:rsidRPr="003534E3">
                <w:rPr>
                  <w:noProof/>
                  <w:color w:val="FF0000"/>
                </w:rPr>
                <w:t>3</w:t>
              </w:r>
            </w:ins>
          </w:p>
        </w:tc>
      </w:tr>
      <w:tr w:rsidR="00E165AE" w:rsidRPr="003534E3" w14:paraId="0738DA84" w14:textId="77777777" w:rsidTr="00F8714F">
        <w:trPr>
          <w:jc w:val="center"/>
          <w:ins w:id="2618" w:author="Amit Popat" w:date="2022-07-11T10:35:00Z"/>
        </w:trPr>
        <w:tc>
          <w:tcPr>
            <w:tcW w:w="2882" w:type="dxa"/>
            <w:tcBorders>
              <w:top w:val="dotted" w:sz="4" w:space="0" w:color="auto"/>
              <w:left w:val="nil"/>
              <w:bottom w:val="dotted" w:sz="4" w:space="0" w:color="auto"/>
              <w:right w:val="nil"/>
            </w:tcBorders>
            <w:shd w:val="clear" w:color="auto" w:fill="FFFFFF"/>
            <w:hideMark/>
          </w:tcPr>
          <w:p w14:paraId="0884060C" w14:textId="77777777" w:rsidR="00E165AE" w:rsidRPr="003534E3" w:rsidRDefault="00E165AE" w:rsidP="00F8714F">
            <w:pPr>
              <w:pStyle w:val="MsgTableBody"/>
              <w:spacing w:line="256" w:lineRule="auto"/>
              <w:rPr>
                <w:ins w:id="2619" w:author="Amit Popat" w:date="2022-07-11T10:35:00Z"/>
                <w:noProof/>
                <w:color w:val="FF0000"/>
              </w:rPr>
            </w:pPr>
            <w:ins w:id="2620" w:author="Amit Popat" w:date="2022-07-11T10:35:00Z">
              <w:r w:rsidRPr="003534E3">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4BE8B16E" w14:textId="77777777" w:rsidR="00E165AE" w:rsidRPr="003534E3" w:rsidRDefault="00E165AE" w:rsidP="00F8714F">
            <w:pPr>
              <w:pStyle w:val="MsgTableBody"/>
              <w:spacing w:line="256" w:lineRule="auto"/>
              <w:rPr>
                <w:ins w:id="2621" w:author="Amit Popat" w:date="2022-07-11T10:35:00Z"/>
                <w:noProof/>
                <w:color w:val="FF0000"/>
              </w:rPr>
            </w:pPr>
            <w:ins w:id="2622" w:author="Amit Popat" w:date="2022-07-11T10:35: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8EBB635" w14:textId="77777777" w:rsidR="00E165AE" w:rsidRPr="003534E3" w:rsidRDefault="00E165AE" w:rsidP="00F8714F">
            <w:pPr>
              <w:pStyle w:val="MsgTableBody"/>
              <w:spacing w:line="256" w:lineRule="auto"/>
              <w:jc w:val="center"/>
              <w:rPr>
                <w:ins w:id="2623" w:author="Amit Popat" w:date="2022-07-11T10:3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5B9E2A6" w14:textId="77777777" w:rsidR="00E165AE" w:rsidRPr="003534E3" w:rsidRDefault="00E165AE" w:rsidP="00F8714F">
            <w:pPr>
              <w:pStyle w:val="MsgTableBody"/>
              <w:spacing w:line="256" w:lineRule="auto"/>
              <w:jc w:val="center"/>
              <w:rPr>
                <w:ins w:id="2624" w:author="Amit Popat" w:date="2022-07-11T10:35:00Z"/>
                <w:noProof/>
                <w:color w:val="FF0000"/>
              </w:rPr>
            </w:pPr>
            <w:ins w:id="2625" w:author="Amit Popat" w:date="2022-07-11T10:35:00Z">
              <w:r w:rsidRPr="003534E3">
                <w:rPr>
                  <w:noProof/>
                  <w:color w:val="FF0000"/>
                </w:rPr>
                <w:t>3</w:t>
              </w:r>
            </w:ins>
          </w:p>
        </w:tc>
      </w:tr>
      <w:tr w:rsidR="00E165AE" w:rsidRPr="003534E3" w14:paraId="68DDBE4E" w14:textId="77777777" w:rsidTr="00F8714F">
        <w:trPr>
          <w:jc w:val="center"/>
          <w:ins w:id="2626" w:author="Amit Popat" w:date="2022-07-11T10:35:00Z"/>
        </w:trPr>
        <w:tc>
          <w:tcPr>
            <w:tcW w:w="2882" w:type="dxa"/>
            <w:tcBorders>
              <w:top w:val="dotted" w:sz="4" w:space="0" w:color="auto"/>
              <w:left w:val="nil"/>
              <w:bottom w:val="dotted" w:sz="4" w:space="0" w:color="auto"/>
              <w:right w:val="nil"/>
            </w:tcBorders>
            <w:shd w:val="clear" w:color="auto" w:fill="FFFFFF"/>
          </w:tcPr>
          <w:p w14:paraId="2B23B61F" w14:textId="77777777" w:rsidR="00E165AE" w:rsidRPr="003534E3" w:rsidRDefault="00E165AE" w:rsidP="00F8714F">
            <w:pPr>
              <w:pStyle w:val="MsgTableBody"/>
              <w:spacing w:line="256" w:lineRule="auto"/>
              <w:rPr>
                <w:ins w:id="2627" w:author="Amit Popat" w:date="2022-07-11T10:35:00Z"/>
                <w:noProof/>
                <w:color w:val="FF0000"/>
              </w:rPr>
            </w:pPr>
            <w:ins w:id="2628" w:author="Amit Popat" w:date="2022-07-11T10:35:00Z">
              <w:r w:rsidRPr="003534E3">
                <w:rPr>
                  <w:noProof/>
                </w:rPr>
                <w:t>}]</w:t>
              </w:r>
            </w:ins>
          </w:p>
        </w:tc>
        <w:tc>
          <w:tcPr>
            <w:tcW w:w="4321" w:type="dxa"/>
            <w:tcBorders>
              <w:top w:val="dotted" w:sz="4" w:space="0" w:color="auto"/>
              <w:left w:val="nil"/>
              <w:bottom w:val="dotted" w:sz="4" w:space="0" w:color="auto"/>
              <w:right w:val="nil"/>
            </w:tcBorders>
            <w:shd w:val="clear" w:color="auto" w:fill="FFFFFF"/>
          </w:tcPr>
          <w:p w14:paraId="140E97A2" w14:textId="77777777" w:rsidR="00E165AE" w:rsidRPr="003534E3" w:rsidRDefault="00E165AE" w:rsidP="00F8714F">
            <w:pPr>
              <w:pStyle w:val="MsgTableBody"/>
              <w:spacing w:line="256" w:lineRule="auto"/>
              <w:rPr>
                <w:ins w:id="2629" w:author="Amit Popat" w:date="2022-07-11T10:35:00Z"/>
                <w:noProof/>
                <w:color w:val="FF0000"/>
              </w:rPr>
            </w:pPr>
            <w:ins w:id="2630" w:author="Amit Popat" w:date="2022-07-11T10:35:00Z">
              <w:r w:rsidRPr="003534E3">
                <w:rPr>
                  <w:noProof/>
                </w:rPr>
                <w:t>--- NEXT_OF_KIN end</w:t>
              </w:r>
            </w:ins>
          </w:p>
        </w:tc>
        <w:tc>
          <w:tcPr>
            <w:tcW w:w="864" w:type="dxa"/>
            <w:tcBorders>
              <w:top w:val="dotted" w:sz="4" w:space="0" w:color="auto"/>
              <w:left w:val="nil"/>
              <w:bottom w:val="dotted" w:sz="4" w:space="0" w:color="auto"/>
              <w:right w:val="nil"/>
            </w:tcBorders>
            <w:shd w:val="clear" w:color="auto" w:fill="FFFFFF"/>
          </w:tcPr>
          <w:p w14:paraId="0EDBE990" w14:textId="77777777" w:rsidR="00E165AE" w:rsidRPr="003534E3" w:rsidRDefault="00E165AE" w:rsidP="00F8714F">
            <w:pPr>
              <w:pStyle w:val="MsgTableBody"/>
              <w:spacing w:line="256" w:lineRule="auto"/>
              <w:jc w:val="center"/>
              <w:rPr>
                <w:ins w:id="2631" w:author="Amit Popat" w:date="2022-07-11T10:35:00Z"/>
                <w:noProof/>
                <w:color w:val="FF0000"/>
              </w:rPr>
            </w:pPr>
          </w:p>
        </w:tc>
        <w:tc>
          <w:tcPr>
            <w:tcW w:w="1008" w:type="dxa"/>
            <w:tcBorders>
              <w:top w:val="dotted" w:sz="4" w:space="0" w:color="auto"/>
              <w:left w:val="nil"/>
              <w:bottom w:val="dotted" w:sz="4" w:space="0" w:color="auto"/>
              <w:right w:val="nil"/>
            </w:tcBorders>
            <w:shd w:val="clear" w:color="auto" w:fill="FFFFFF"/>
          </w:tcPr>
          <w:p w14:paraId="259BE645" w14:textId="77777777" w:rsidR="00E165AE" w:rsidRPr="003534E3" w:rsidRDefault="00E165AE" w:rsidP="00F8714F">
            <w:pPr>
              <w:pStyle w:val="MsgTableBody"/>
              <w:spacing w:line="256" w:lineRule="auto"/>
              <w:jc w:val="center"/>
              <w:rPr>
                <w:ins w:id="2632" w:author="Amit Popat" w:date="2022-07-11T10:35:00Z"/>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573AF5" w:rsidRPr="00573AF5" w14:paraId="15F7057A"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275BE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FFED95C" w14:textId="77777777" w:rsidR="00573AF5" w:rsidRDefault="00573AF5">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5EE569E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1B8CD8" w14:textId="77777777" w:rsidR="00573AF5" w:rsidRDefault="00573AF5" w:rsidP="004E2DAA">
            <w:pPr>
              <w:pStyle w:val="MsgTableBody"/>
              <w:jc w:val="center"/>
            </w:pPr>
          </w:p>
        </w:tc>
      </w:tr>
      <w:tr w:rsidR="004E2DAA" w:rsidRPr="00573AF5" w14:paraId="039E06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99C5FA" w14:textId="77777777" w:rsidR="00573AF5" w:rsidRDefault="00573AF5">
            <w:pPr>
              <w:pStyle w:val="MsgTableBody"/>
            </w:pPr>
            <w:r>
              <w:lastRenderedPageBreak/>
              <w:t xml:space="preserve">  IN1</w:t>
            </w:r>
          </w:p>
        </w:tc>
        <w:tc>
          <w:tcPr>
            <w:tcW w:w="4320" w:type="dxa"/>
            <w:tcBorders>
              <w:top w:val="dotted" w:sz="4" w:space="0" w:color="auto"/>
              <w:left w:val="nil"/>
              <w:bottom w:val="dotted" w:sz="4" w:space="0" w:color="auto"/>
              <w:right w:val="nil"/>
            </w:tcBorders>
            <w:shd w:val="clear" w:color="auto" w:fill="FFFFFF"/>
          </w:tcPr>
          <w:p w14:paraId="664CEB8C"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FF550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1921" w14:textId="77777777" w:rsidR="00573AF5" w:rsidRDefault="00573AF5" w:rsidP="004E2DAA">
            <w:pPr>
              <w:pStyle w:val="MsgTableBody"/>
              <w:jc w:val="center"/>
            </w:pPr>
            <w:r>
              <w:t>6</w:t>
            </w:r>
          </w:p>
        </w:tc>
      </w:tr>
      <w:tr w:rsidR="00573AF5" w:rsidRPr="00573AF5" w14:paraId="1D72C5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729560"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D97A1D"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002E7624"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7011F" w14:textId="77777777" w:rsidR="00573AF5" w:rsidRDefault="00573AF5" w:rsidP="004E2DAA">
            <w:pPr>
              <w:pStyle w:val="MsgTableBody"/>
              <w:jc w:val="center"/>
            </w:pPr>
            <w:r>
              <w:t>6</w:t>
            </w:r>
          </w:p>
        </w:tc>
      </w:tr>
      <w:tr w:rsidR="004E2DAA" w:rsidRPr="00573AF5" w14:paraId="6AC4B6F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FD5951"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058582F"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83BE22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005A0" w14:textId="77777777" w:rsidR="00573AF5" w:rsidRDefault="00573AF5" w:rsidP="004E2DAA">
            <w:pPr>
              <w:pStyle w:val="MsgTableBody"/>
              <w:jc w:val="center"/>
            </w:pPr>
            <w:r>
              <w:t>6</w:t>
            </w:r>
          </w:p>
        </w:tc>
      </w:tr>
      <w:tr w:rsidR="00573AF5" w:rsidRPr="00573AF5" w14:paraId="554ECB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AB4A5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150B392"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30059D1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845E8" w14:textId="77777777" w:rsidR="00573AF5" w:rsidRDefault="00573AF5" w:rsidP="004E2DAA">
            <w:pPr>
              <w:pStyle w:val="MsgTableBody"/>
              <w:jc w:val="center"/>
            </w:pPr>
          </w:p>
        </w:tc>
      </w:tr>
      <w:tr w:rsidR="004E2DAA" w:rsidRPr="00573AF5" w14:paraId="13ACDA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D6F970"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342C0C37"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18DD5B3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023B60" w14:textId="77777777" w:rsidR="00573AF5" w:rsidRDefault="00573AF5" w:rsidP="004E2DAA">
            <w:pPr>
              <w:pStyle w:val="MsgTableBody"/>
              <w:jc w:val="center"/>
            </w:pPr>
          </w:p>
        </w:tc>
      </w:tr>
      <w:tr w:rsidR="00573AF5" w:rsidRPr="00573AF5" w14:paraId="2063C4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4BCC44"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1BE849FC"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396B16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E154B" w14:textId="77777777" w:rsidR="00573AF5" w:rsidRDefault="00573AF5" w:rsidP="004E2DAA">
            <w:pPr>
              <w:pStyle w:val="MsgTableBody"/>
              <w:jc w:val="center"/>
            </w:pPr>
            <w:r>
              <w:t>10</w:t>
            </w:r>
          </w:p>
        </w:tc>
      </w:tr>
      <w:tr w:rsidR="004E2DAA" w:rsidRPr="00573AF5" w14:paraId="1A8D9F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6BA0B7"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01566F"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385DC4E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6BC97" w14:textId="77777777" w:rsidR="00573AF5" w:rsidRDefault="00573AF5" w:rsidP="004E2DAA">
            <w:pPr>
              <w:pStyle w:val="MsgTableBody"/>
              <w:jc w:val="center"/>
            </w:pPr>
          </w:p>
        </w:tc>
      </w:tr>
      <w:tr w:rsidR="00573AF5" w:rsidRPr="00573AF5" w14:paraId="0CF92E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3E4F33"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5F712D8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EC637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B0BABF" w14:textId="77777777" w:rsidR="00573AF5" w:rsidRDefault="00573AF5" w:rsidP="004E2DAA">
            <w:pPr>
              <w:pStyle w:val="MsgTableBody"/>
              <w:jc w:val="center"/>
            </w:pPr>
            <w:r>
              <w:t>10</w:t>
            </w:r>
          </w:p>
        </w:tc>
      </w:tr>
      <w:tr w:rsidR="004E2DAA" w:rsidRPr="00573AF5" w14:paraId="60FCB9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7A64FB"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80C1A8"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0E92270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FAE41" w14:textId="77777777" w:rsidR="00573AF5" w:rsidRDefault="00573AF5" w:rsidP="004E2DAA">
            <w:pPr>
              <w:pStyle w:val="MsgTableBody"/>
              <w:jc w:val="center"/>
            </w:pPr>
          </w:p>
        </w:tc>
      </w:tr>
      <w:tr w:rsidR="00573AF5" w:rsidRPr="00573AF5" w14:paraId="1C114E7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604F78"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BD5A641"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E57E88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03F82" w14:textId="77777777" w:rsidR="00573AF5" w:rsidRDefault="00573AF5" w:rsidP="004E2DAA">
            <w:pPr>
              <w:pStyle w:val="MsgTableBody"/>
              <w:jc w:val="center"/>
            </w:pPr>
          </w:p>
        </w:tc>
      </w:tr>
      <w:tr w:rsidR="004E2DAA" w:rsidRPr="00573AF5" w14:paraId="7A777D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FC2F2D"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0BAACC89"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3275488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D76E8" w14:textId="77777777" w:rsidR="00573AF5" w:rsidRDefault="00573AF5" w:rsidP="004E2DAA">
            <w:pPr>
              <w:pStyle w:val="MsgTableBody"/>
              <w:jc w:val="center"/>
            </w:pPr>
            <w:r>
              <w:t>10</w:t>
            </w:r>
          </w:p>
        </w:tc>
      </w:tr>
      <w:tr w:rsidR="00573AF5" w:rsidRPr="00573AF5" w14:paraId="71FC61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20C016"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6475FDCE"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D96C4AB" w14:textId="47264B2C"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39F20" w14:textId="4EE4A051" w:rsidR="00573AF5" w:rsidRDefault="00781828" w:rsidP="004E2DAA">
            <w:pPr>
              <w:pStyle w:val="MsgTableBody"/>
              <w:jc w:val="center"/>
            </w:pPr>
            <w:r>
              <w:t>10</w:t>
            </w:r>
          </w:p>
        </w:tc>
      </w:tr>
      <w:tr w:rsidR="004E2DAA" w:rsidRPr="00573AF5" w14:paraId="2DDB00C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3ADAAB"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3EE3C955"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3AF9B6B"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A3408" w14:textId="77777777" w:rsidR="00573AF5" w:rsidRDefault="00573AF5" w:rsidP="004E2DAA">
            <w:pPr>
              <w:pStyle w:val="MsgTableBody"/>
              <w:jc w:val="center"/>
            </w:pPr>
            <w:r>
              <w:t>10</w:t>
            </w:r>
          </w:p>
        </w:tc>
      </w:tr>
      <w:tr w:rsidR="00573AF5" w:rsidRPr="00573AF5" w14:paraId="40271EC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B9C562"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02D61A72"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6AC132B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C3BC9A" w14:textId="77777777" w:rsidR="00573AF5" w:rsidRDefault="00573AF5" w:rsidP="004E2DAA">
            <w:pPr>
              <w:pStyle w:val="MsgTableBody"/>
              <w:jc w:val="center"/>
            </w:pPr>
            <w:r>
              <w:t>10</w:t>
            </w:r>
          </w:p>
        </w:tc>
      </w:tr>
      <w:tr w:rsidR="004E2DAA" w:rsidRPr="00573AF5" w14:paraId="0FEBF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D5D440"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13C680E"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25709B8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B7DF4" w14:textId="77777777" w:rsidR="00573AF5" w:rsidRDefault="00573AF5" w:rsidP="004E2DAA">
            <w:pPr>
              <w:pStyle w:val="MsgTableBody"/>
              <w:jc w:val="center"/>
            </w:pPr>
          </w:p>
        </w:tc>
      </w:tr>
      <w:tr w:rsidR="0028162E" w:rsidRPr="00573AF5" w14:paraId="308521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D9C56B"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778552" w14:textId="77777777" w:rsidR="0028162E" w:rsidRDefault="0028162E" w:rsidP="0028162E">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742608C"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EB8D1" w14:textId="77777777" w:rsidR="0028162E" w:rsidRDefault="0028162E">
            <w:pPr>
              <w:pStyle w:val="MsgTableBody"/>
              <w:jc w:val="center"/>
            </w:pPr>
          </w:p>
        </w:tc>
      </w:tr>
      <w:tr w:rsidR="004E2DAA" w:rsidRPr="00573AF5" w14:paraId="60193D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66547A" w14:textId="77777777" w:rsidR="0028162E" w:rsidRDefault="0028162E">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6C3B61F" w14:textId="77777777" w:rsidR="0028162E" w:rsidRDefault="0028162E">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D2E890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B62C7" w14:textId="77777777" w:rsidR="0028162E" w:rsidRDefault="0028162E">
            <w:pPr>
              <w:pStyle w:val="MsgTableBody"/>
              <w:jc w:val="center"/>
            </w:pPr>
            <w:r>
              <w:t>7</w:t>
            </w:r>
          </w:p>
        </w:tc>
      </w:tr>
      <w:tr w:rsidR="0028162E" w:rsidRPr="00573AF5" w14:paraId="73D50F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5CA6C4" w14:textId="77777777" w:rsidR="0028162E" w:rsidRDefault="0028162E">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4769008" w14:textId="77777777" w:rsidR="0028162E" w:rsidRDefault="0028162E">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380732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CE5664" w14:textId="77777777" w:rsidR="0028162E" w:rsidRDefault="0028162E">
            <w:pPr>
              <w:pStyle w:val="MsgTableBody"/>
              <w:jc w:val="center"/>
            </w:pPr>
            <w:r>
              <w:rPr>
                <w:noProof/>
              </w:rPr>
              <w:t>7</w:t>
            </w:r>
          </w:p>
        </w:tc>
      </w:tr>
      <w:tr w:rsidR="004E2DAA" w:rsidRPr="00573AF5" w14:paraId="453202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B2EFF5"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AC6B0A" w14:textId="77777777" w:rsidR="0028162E" w:rsidRDefault="0028162E" w:rsidP="00222A2E">
            <w:pPr>
              <w:pStyle w:val="MsgTableBody"/>
            </w:pPr>
            <w:r>
              <w:t xml:space="preserve">--- RESOURCE_OBSERVATION </w:t>
            </w:r>
            <w:r w:rsidR="00222A2E">
              <w:t>end</w:t>
            </w:r>
          </w:p>
        </w:tc>
        <w:tc>
          <w:tcPr>
            <w:tcW w:w="864" w:type="dxa"/>
            <w:tcBorders>
              <w:top w:val="dotted" w:sz="4" w:space="0" w:color="auto"/>
              <w:left w:val="nil"/>
              <w:bottom w:val="dotted" w:sz="4" w:space="0" w:color="auto"/>
              <w:right w:val="nil"/>
            </w:tcBorders>
            <w:shd w:val="clear" w:color="auto" w:fill="FFFFFF"/>
          </w:tcPr>
          <w:p w14:paraId="57931AB9"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51EF9" w14:textId="77777777" w:rsidR="0028162E" w:rsidRDefault="0028162E">
            <w:pPr>
              <w:pStyle w:val="MsgTableBody"/>
              <w:jc w:val="center"/>
            </w:pPr>
          </w:p>
        </w:tc>
      </w:tr>
      <w:tr w:rsidR="0028162E" w:rsidRPr="00573AF5" w14:paraId="2DA1FBD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8E7D77"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701AFE" w14:textId="77777777" w:rsidR="0028162E" w:rsidRDefault="0028162E">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62C8572A"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C4DEBE" w14:textId="77777777" w:rsidR="0028162E" w:rsidRDefault="0028162E" w:rsidP="004E2DAA">
            <w:pPr>
              <w:pStyle w:val="MsgTableBody"/>
              <w:jc w:val="center"/>
            </w:pPr>
          </w:p>
        </w:tc>
      </w:tr>
      <w:tr w:rsidR="004E2DAA" w:rsidRPr="00573AF5" w14:paraId="224219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4802C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79FA704" w14:textId="77777777" w:rsidR="0028162E" w:rsidRDefault="0028162E">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42D74807"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F30CE2" w14:textId="77777777" w:rsidR="0028162E" w:rsidRDefault="0028162E" w:rsidP="004E2DAA">
            <w:pPr>
              <w:pStyle w:val="MsgTableBody"/>
              <w:jc w:val="center"/>
            </w:pPr>
          </w:p>
        </w:tc>
      </w:tr>
      <w:tr w:rsidR="0028162E" w:rsidRPr="00573AF5" w14:paraId="318A0CB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E6EC01"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21F8CF76" w14:textId="4A1BB49D" w:rsidR="0028162E" w:rsidRDefault="0028162E">
            <w:pPr>
              <w:pStyle w:val="MsgTableBody"/>
            </w:pPr>
            <w:r>
              <w:t xml:space="preserve">--- </w:t>
            </w:r>
            <w:r w:rsidR="006513E8">
              <w:t>APPOINTMENT_</w:t>
            </w:r>
            <w:r>
              <w:t>HISTORY end</w:t>
            </w:r>
          </w:p>
        </w:tc>
        <w:tc>
          <w:tcPr>
            <w:tcW w:w="864" w:type="dxa"/>
            <w:tcBorders>
              <w:top w:val="dotted" w:sz="4" w:space="0" w:color="auto"/>
              <w:left w:val="nil"/>
              <w:bottom w:val="dotted" w:sz="4" w:space="0" w:color="auto"/>
              <w:right w:val="nil"/>
            </w:tcBorders>
            <w:shd w:val="clear" w:color="auto" w:fill="FFFFFF"/>
          </w:tcPr>
          <w:p w14:paraId="613BA753"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8F039A" w14:textId="77777777" w:rsidR="0028162E" w:rsidRDefault="0028162E" w:rsidP="004E2DAA">
            <w:pPr>
              <w:pStyle w:val="MsgTableBody"/>
              <w:jc w:val="center"/>
            </w:pPr>
          </w:p>
        </w:tc>
      </w:tr>
      <w:tr w:rsidR="004E2DAA" w:rsidRPr="00573AF5" w14:paraId="599BB3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1716FC"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48D98C1A" w14:textId="77777777" w:rsidR="0028162E" w:rsidRDefault="0028162E">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5CE09105"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842E9" w14:textId="77777777" w:rsidR="0028162E" w:rsidRDefault="0028162E" w:rsidP="004E2DAA">
            <w:pPr>
              <w:pStyle w:val="MsgTableBody"/>
              <w:jc w:val="center"/>
            </w:pPr>
          </w:p>
        </w:tc>
      </w:tr>
      <w:tr w:rsidR="0028162E" w:rsidRPr="00573AF5" w14:paraId="7264E6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35603F" w14:textId="77777777" w:rsidR="0028162E" w:rsidRDefault="0028162E">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BBA32BF" w14:textId="77777777" w:rsidR="0028162E" w:rsidRDefault="0028162E">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98568"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FAD37" w14:textId="77777777" w:rsidR="0028162E" w:rsidRDefault="0028162E" w:rsidP="004E2DAA">
            <w:pPr>
              <w:pStyle w:val="MsgTableBody"/>
              <w:jc w:val="center"/>
            </w:pPr>
            <w:r>
              <w:t>4</w:t>
            </w:r>
          </w:p>
        </w:tc>
      </w:tr>
      <w:tr w:rsidR="004E2DAA" w:rsidRPr="00573AF5" w14:paraId="184340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FC0B0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7401257" w14:textId="77777777" w:rsidR="0028162E" w:rsidRDefault="0028162E">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00C64A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F2F38" w14:textId="77777777" w:rsidR="0028162E" w:rsidRDefault="0028162E" w:rsidP="004E2DAA">
            <w:pPr>
              <w:pStyle w:val="MsgTableBody"/>
              <w:jc w:val="center"/>
            </w:pPr>
          </w:p>
        </w:tc>
      </w:tr>
      <w:tr w:rsidR="0028162E" w:rsidRPr="00573AF5" w14:paraId="2D914D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01C71A" w14:textId="77777777" w:rsidR="0028162E" w:rsidRDefault="0028162E">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A401898" w14:textId="77777777" w:rsidR="0028162E" w:rsidRDefault="0028162E">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7FC6B7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4864E" w14:textId="77777777" w:rsidR="0028162E" w:rsidRDefault="0028162E" w:rsidP="004E2DAA">
            <w:pPr>
              <w:pStyle w:val="MsgTableBody"/>
              <w:jc w:val="center"/>
            </w:pPr>
          </w:p>
        </w:tc>
      </w:tr>
      <w:tr w:rsidR="004E2DAA" w:rsidRPr="00573AF5" w14:paraId="40AF47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60C2C6" w14:textId="23ECBE82" w:rsidR="0028162E" w:rsidRDefault="0028162E">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2D1D01B8" w14:textId="77777777" w:rsidR="0028162E" w:rsidRDefault="0028162E">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4CD7B6E0"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F90B6" w14:textId="77777777" w:rsidR="0028162E" w:rsidRDefault="0028162E" w:rsidP="004E2DAA">
            <w:pPr>
              <w:pStyle w:val="MsgTableBody"/>
              <w:jc w:val="center"/>
            </w:pPr>
            <w:r>
              <w:t>4</w:t>
            </w:r>
          </w:p>
        </w:tc>
      </w:tr>
      <w:tr w:rsidR="00B71EF4" w:rsidRPr="00573AF5" w14:paraId="3FADFF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5235F4" w14:textId="4A9F5581" w:rsidR="00B71EF4" w:rsidRDefault="00B71EF4" w:rsidP="00781828">
            <w:pPr>
              <w:pStyle w:val="MsgTableBody"/>
            </w:pPr>
            <w:r w:rsidRPr="00AD7197">
              <w:rPr>
                <w:color w:val="FF0000"/>
              </w:rPr>
              <w:t xml:space="preserve">      [{PRT}]</w:t>
            </w:r>
            <w:r w:rsidR="00781828">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00EC9681" w14:textId="77777777" w:rsidR="00B71EF4" w:rsidRDefault="00B71EF4" w:rsidP="00B71EF4">
            <w:pPr>
              <w:pStyle w:val="MsgTableBody"/>
            </w:pPr>
            <w:r w:rsidRPr="00AD7197">
              <w:rPr>
                <w:color w:val="FF0000"/>
              </w:rPr>
              <w:t>Participation</w:t>
            </w:r>
          </w:p>
        </w:tc>
        <w:tc>
          <w:tcPr>
            <w:tcW w:w="864" w:type="dxa"/>
            <w:tcBorders>
              <w:top w:val="dotted" w:sz="4" w:space="0" w:color="auto"/>
              <w:left w:val="nil"/>
              <w:bottom w:val="dotted" w:sz="4" w:space="0" w:color="auto"/>
              <w:right w:val="nil"/>
            </w:tcBorders>
            <w:shd w:val="clear" w:color="auto" w:fill="FFFFFF"/>
          </w:tcPr>
          <w:p w14:paraId="0F56839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022E11" w14:textId="77777777" w:rsidR="00B71EF4" w:rsidRDefault="00B71EF4" w:rsidP="004E2DAA">
            <w:pPr>
              <w:pStyle w:val="MsgTableBody"/>
              <w:jc w:val="center"/>
            </w:pPr>
            <w:r w:rsidRPr="00AD7197">
              <w:rPr>
                <w:color w:val="FF0000"/>
              </w:rPr>
              <w:t>7</w:t>
            </w:r>
          </w:p>
        </w:tc>
      </w:tr>
      <w:tr w:rsidR="004E2DAA" w:rsidRPr="00573AF5" w14:paraId="3BB153A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3877F3" w14:textId="77777777" w:rsidR="00B71EF4" w:rsidRDefault="00B71EF4" w:rsidP="00B71EF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3E5E5A54" w14:textId="77777777" w:rsidR="00B71EF4" w:rsidRDefault="00B71EF4" w:rsidP="00B71EF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4BC131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4691C" w14:textId="77777777" w:rsidR="00B71EF4" w:rsidRDefault="00B71EF4" w:rsidP="004E2DAA">
            <w:pPr>
              <w:pStyle w:val="MsgTableBody"/>
              <w:jc w:val="center"/>
            </w:pPr>
            <w:r>
              <w:t>4</w:t>
            </w:r>
          </w:p>
        </w:tc>
      </w:tr>
      <w:tr w:rsidR="00B71EF4" w:rsidRPr="00573AF5" w14:paraId="029C1E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E21617" w14:textId="77777777" w:rsidR="00B71EF4" w:rsidRDefault="00B71EF4" w:rsidP="00B71EF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8763897" w14:textId="77777777" w:rsidR="00B71EF4" w:rsidRDefault="00B71EF4" w:rsidP="00B71EF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5A65B0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83D4" w14:textId="77777777" w:rsidR="00B71EF4" w:rsidRDefault="00B71EF4" w:rsidP="004E2DAA">
            <w:pPr>
              <w:pStyle w:val="MsgTableBody"/>
              <w:jc w:val="center"/>
            </w:pPr>
            <w:r>
              <w:t>6</w:t>
            </w:r>
          </w:p>
        </w:tc>
      </w:tr>
      <w:tr w:rsidR="004E2DAA" w:rsidRPr="00573AF5" w14:paraId="6995A7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5B4BCE" w14:textId="77777777" w:rsidR="00B71EF4" w:rsidRDefault="00B71EF4" w:rsidP="00B71EF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5B77F248" w14:textId="77777777" w:rsidR="00B71EF4" w:rsidRDefault="00B71EF4" w:rsidP="00B71EF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39699D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86CE0" w14:textId="77777777" w:rsidR="00B71EF4" w:rsidRDefault="00B71EF4" w:rsidP="004E2DAA">
            <w:pPr>
              <w:pStyle w:val="MsgTableBody"/>
              <w:jc w:val="center"/>
            </w:pPr>
            <w:r>
              <w:t>11</w:t>
            </w:r>
          </w:p>
        </w:tc>
      </w:tr>
      <w:tr w:rsidR="00B71EF4" w:rsidRPr="00573AF5" w14:paraId="65484C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3B99F" w14:textId="77777777" w:rsidR="00B71EF4" w:rsidRDefault="00B71EF4" w:rsidP="00B71EF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004C130" w14:textId="77777777" w:rsidR="00B71EF4" w:rsidRDefault="00B71EF4" w:rsidP="00B71EF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173F94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FAE8D" w14:textId="77777777" w:rsidR="00B71EF4" w:rsidRDefault="00B71EF4" w:rsidP="004E2DAA">
            <w:pPr>
              <w:pStyle w:val="MsgTableBody"/>
              <w:jc w:val="center"/>
            </w:pPr>
            <w:r>
              <w:t>3</w:t>
            </w:r>
          </w:p>
        </w:tc>
      </w:tr>
      <w:tr w:rsidR="004E2DAA" w:rsidRPr="00573AF5" w14:paraId="5DE737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9D5EE" w14:textId="77777777" w:rsidR="00B71EF4" w:rsidRDefault="00B71EF4" w:rsidP="00B71EF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25B0CB14" w14:textId="77777777" w:rsidR="00B71EF4" w:rsidRDefault="00B71EF4" w:rsidP="00B71EF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A6B79E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30A999" w14:textId="77777777" w:rsidR="00B71EF4" w:rsidRDefault="00B71EF4" w:rsidP="004E2DAA">
            <w:pPr>
              <w:pStyle w:val="MsgTableBody"/>
              <w:jc w:val="center"/>
            </w:pPr>
            <w:r>
              <w:t>3</w:t>
            </w:r>
          </w:p>
        </w:tc>
      </w:tr>
      <w:tr w:rsidR="00B71EF4" w:rsidRPr="00573AF5" w14:paraId="1F86C49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3B0A6B" w14:textId="77777777" w:rsidR="00B71EF4" w:rsidRDefault="00B71EF4" w:rsidP="00B71EF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160B500A" w14:textId="77777777" w:rsidR="00B71EF4" w:rsidRDefault="00B71EF4" w:rsidP="00B71EF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B0A46B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4754A2" w14:textId="77777777" w:rsidR="00B71EF4" w:rsidRDefault="00B71EF4" w:rsidP="004E2DAA">
            <w:pPr>
              <w:pStyle w:val="MsgTableBody"/>
              <w:jc w:val="center"/>
            </w:pPr>
            <w:r>
              <w:t>6</w:t>
            </w:r>
          </w:p>
        </w:tc>
      </w:tr>
      <w:tr w:rsidR="004E2DAA" w:rsidRPr="00573AF5" w14:paraId="496DBF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3174E2" w14:textId="77777777" w:rsidR="00B71EF4" w:rsidRDefault="00B71EF4" w:rsidP="00B71EF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545DBE45" w14:textId="77777777" w:rsidR="00B71EF4" w:rsidRDefault="00B71EF4" w:rsidP="00B71EF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2B59317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A5D66" w14:textId="77777777" w:rsidR="00B71EF4" w:rsidRDefault="00B71EF4" w:rsidP="004E2DAA">
            <w:pPr>
              <w:pStyle w:val="MsgTableBody"/>
              <w:jc w:val="center"/>
            </w:pPr>
            <w:r>
              <w:t>6</w:t>
            </w:r>
          </w:p>
        </w:tc>
      </w:tr>
      <w:tr w:rsidR="00B71EF4" w:rsidRPr="00573AF5" w14:paraId="24BAF70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245AF55" w14:textId="77777777" w:rsidR="00B71EF4" w:rsidRDefault="00B71EF4" w:rsidP="00B71EF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1664102C" w14:textId="77777777" w:rsidR="00B71EF4" w:rsidRDefault="00B71EF4" w:rsidP="00B71EF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7CD159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C319A1" w14:textId="77777777" w:rsidR="00B71EF4" w:rsidRDefault="00B71EF4" w:rsidP="004E2DAA">
            <w:pPr>
              <w:pStyle w:val="MsgTableBody"/>
              <w:jc w:val="center"/>
            </w:pPr>
            <w:r>
              <w:t>3</w:t>
            </w:r>
          </w:p>
        </w:tc>
      </w:tr>
      <w:tr w:rsidR="004E2DAA" w:rsidRPr="00573AF5" w14:paraId="5B76281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A48517" w14:textId="77777777" w:rsidR="00B71EF4" w:rsidRDefault="00B71EF4" w:rsidP="00B71EF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49929540" w14:textId="77777777" w:rsidR="00B71EF4" w:rsidRDefault="00B71EF4" w:rsidP="00B71EF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1774A68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260AB8" w14:textId="77777777" w:rsidR="00B71EF4" w:rsidRDefault="00B71EF4" w:rsidP="004E2DAA">
            <w:pPr>
              <w:pStyle w:val="MsgTableBody"/>
              <w:jc w:val="center"/>
            </w:pPr>
            <w:r>
              <w:t>6</w:t>
            </w:r>
          </w:p>
        </w:tc>
      </w:tr>
      <w:tr w:rsidR="00B71EF4" w:rsidRPr="00573AF5" w14:paraId="130E59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EC958E" w14:textId="77777777" w:rsidR="00B71EF4" w:rsidRDefault="00B71EF4" w:rsidP="00B71EF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35323FF4" w14:textId="77777777" w:rsidR="00B71EF4" w:rsidRDefault="00B71EF4" w:rsidP="00B71EF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63CC45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48711" w14:textId="77777777" w:rsidR="00B71EF4" w:rsidRDefault="00B71EF4" w:rsidP="004E2DAA">
            <w:pPr>
              <w:pStyle w:val="MsgTableBody"/>
              <w:jc w:val="center"/>
            </w:pPr>
            <w:r>
              <w:t>6</w:t>
            </w:r>
          </w:p>
        </w:tc>
      </w:tr>
      <w:tr w:rsidR="004E2DAA" w:rsidRPr="00573AF5" w14:paraId="719DE3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7AA183" w14:textId="77777777" w:rsidR="00B71EF4" w:rsidRDefault="00B71EF4" w:rsidP="00B71EF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92E002" w14:textId="77777777" w:rsidR="00B71EF4" w:rsidRDefault="00B71EF4" w:rsidP="00B71EF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A84F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F8E3" w14:textId="77777777" w:rsidR="00B71EF4" w:rsidRDefault="00B71EF4" w:rsidP="004E2DAA">
            <w:pPr>
              <w:pStyle w:val="MsgTableBody"/>
              <w:jc w:val="center"/>
            </w:pPr>
            <w:r>
              <w:t>3</w:t>
            </w:r>
          </w:p>
        </w:tc>
      </w:tr>
      <w:tr w:rsidR="00B71EF4" w:rsidRPr="00573AF5" w14:paraId="5C537F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332036"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167876B" w14:textId="77777777" w:rsidR="00B71EF4" w:rsidRDefault="00B71EF4" w:rsidP="00B71EF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6BC2D88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8B564" w14:textId="77777777" w:rsidR="00B71EF4" w:rsidRDefault="00B71EF4" w:rsidP="004E2DAA">
            <w:pPr>
              <w:pStyle w:val="MsgTableBody"/>
              <w:jc w:val="center"/>
            </w:pPr>
          </w:p>
        </w:tc>
      </w:tr>
      <w:tr w:rsidR="004E2DAA" w:rsidRPr="00573AF5" w14:paraId="275AF1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5A46A5"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4EEC0" w14:textId="77777777" w:rsidR="00B71EF4" w:rsidRDefault="00B71EF4" w:rsidP="00B71EF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958082E"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3E8AAE" w14:textId="77777777" w:rsidR="00B71EF4" w:rsidRDefault="00B71EF4" w:rsidP="00B71EF4">
            <w:pPr>
              <w:pStyle w:val="MsgTableBody"/>
              <w:jc w:val="center"/>
            </w:pPr>
          </w:p>
        </w:tc>
      </w:tr>
      <w:tr w:rsidR="00B71EF4" w:rsidRPr="00573AF5" w14:paraId="4B5DA28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DC8B41" w14:textId="77777777" w:rsidR="00B71EF4" w:rsidRDefault="00B71EF4" w:rsidP="00B71EF4">
            <w:pPr>
              <w:pStyle w:val="MsgTableBody"/>
            </w:pPr>
            <w: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35D718ED"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7E40D8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E87859" w14:textId="77777777" w:rsidR="00B71EF4" w:rsidRDefault="00B71EF4" w:rsidP="00B71EF4">
            <w:pPr>
              <w:pStyle w:val="MsgTableBody"/>
              <w:jc w:val="center"/>
            </w:pPr>
            <w:r>
              <w:t>7</w:t>
            </w:r>
          </w:p>
        </w:tc>
      </w:tr>
      <w:tr w:rsidR="004E2DAA" w:rsidRPr="00573AF5" w14:paraId="438F62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321293"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5FF8E4F"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8033EA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81B63" w14:textId="77777777" w:rsidR="00B71EF4" w:rsidRDefault="00B71EF4" w:rsidP="00B71EF4">
            <w:pPr>
              <w:pStyle w:val="MsgTableBody"/>
              <w:jc w:val="center"/>
            </w:pPr>
            <w:r>
              <w:rPr>
                <w:noProof/>
              </w:rPr>
              <w:t>7</w:t>
            </w:r>
          </w:p>
        </w:tc>
      </w:tr>
      <w:tr w:rsidR="00B71EF4" w:rsidRPr="00573AF5" w14:paraId="171873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CA870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AA159D" w14:textId="77777777" w:rsidR="00B71EF4" w:rsidRDefault="00B71EF4" w:rsidP="00B71EF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1A0C29B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9FB3E" w14:textId="77777777" w:rsidR="00B71EF4" w:rsidRDefault="00B71EF4" w:rsidP="00B71EF4">
            <w:pPr>
              <w:pStyle w:val="MsgTableBody"/>
              <w:jc w:val="center"/>
            </w:pPr>
          </w:p>
        </w:tc>
      </w:tr>
      <w:tr w:rsidR="004E2DAA" w:rsidRPr="00573AF5" w14:paraId="7E13CF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16F0D9"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B2286E1" w14:textId="77777777" w:rsidR="00B71EF4" w:rsidRDefault="00B71EF4" w:rsidP="00B71EF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669D3B9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04894B" w14:textId="77777777" w:rsidR="00B71EF4" w:rsidRDefault="00B71EF4" w:rsidP="004E2DAA">
            <w:pPr>
              <w:pStyle w:val="MsgTableBody"/>
              <w:jc w:val="center"/>
            </w:pPr>
          </w:p>
        </w:tc>
      </w:tr>
      <w:tr w:rsidR="00B71EF4" w:rsidRPr="00573AF5" w14:paraId="428293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1A7EBE"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7D2C0B" w14:textId="4C55420A" w:rsidR="00B71EF4" w:rsidRDefault="00B71EF4" w:rsidP="00B71EF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250F86D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B51F67" w14:textId="77777777" w:rsidR="00B71EF4" w:rsidRDefault="00B71EF4" w:rsidP="004E2DAA">
            <w:pPr>
              <w:pStyle w:val="MsgTableBody"/>
              <w:jc w:val="center"/>
            </w:pPr>
          </w:p>
        </w:tc>
      </w:tr>
      <w:tr w:rsidR="004E2DAA" w:rsidRPr="00573AF5" w14:paraId="766CAB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6DE497"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0E72DA6" w14:textId="7DD3580A" w:rsidR="00B71EF4" w:rsidRDefault="00B71EF4" w:rsidP="00B71EF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FCF2D5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0C56D9" w14:textId="77777777" w:rsidR="00B71EF4" w:rsidRDefault="00B71EF4" w:rsidP="004E2DAA">
            <w:pPr>
              <w:pStyle w:val="MsgTableBody"/>
              <w:jc w:val="center"/>
            </w:pPr>
          </w:p>
        </w:tc>
      </w:tr>
      <w:tr w:rsidR="00B71EF4" w:rsidRPr="00573AF5" w14:paraId="025C3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022A4B" w14:textId="77777777" w:rsidR="00B71EF4" w:rsidRDefault="00B71EF4" w:rsidP="00B71EF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81D4633" w14:textId="26716134" w:rsidR="00B71EF4" w:rsidRDefault="000F344B" w:rsidP="00B71EF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61B1341" w14:textId="66AADEE1" w:rsidR="00B71EF4"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7BE80B4" w14:textId="77777777" w:rsidR="00B71EF4" w:rsidRDefault="00B71EF4" w:rsidP="004E2DAA">
            <w:pPr>
              <w:pStyle w:val="MsgTableBody"/>
              <w:jc w:val="center"/>
            </w:pPr>
            <w:r>
              <w:t>15</w:t>
            </w:r>
          </w:p>
        </w:tc>
      </w:tr>
      <w:tr w:rsidR="004E2DAA" w:rsidRPr="00573AF5" w14:paraId="114F22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8DE2AC" w14:textId="77777777" w:rsidR="00B71EF4" w:rsidRDefault="00B71EF4" w:rsidP="00B71EF4">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2C3DB9F4" w14:textId="77777777" w:rsidR="00B71EF4" w:rsidRDefault="00B71EF4" w:rsidP="00B71EF4">
            <w:pPr>
              <w:pStyle w:val="MsgTableBody"/>
            </w:pPr>
            <w:r w:rsidRPr="00AD7197">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7138B7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A85E3" w14:textId="77777777" w:rsidR="00B71EF4" w:rsidRDefault="00B71EF4" w:rsidP="004E2DAA">
            <w:pPr>
              <w:pStyle w:val="MsgTableBody"/>
              <w:jc w:val="center"/>
            </w:pPr>
            <w:r w:rsidRPr="00AD7197">
              <w:rPr>
                <w:color w:val="FF0000"/>
              </w:rPr>
              <w:t>7</w:t>
            </w:r>
          </w:p>
        </w:tc>
      </w:tr>
      <w:tr w:rsidR="00B71EF4" w:rsidRPr="00573AF5" w14:paraId="33E9DD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F0CADE" w14:textId="77777777" w:rsidR="00B71EF4" w:rsidRDefault="00B71EF4" w:rsidP="00B71EF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7A35F98" w14:textId="77777777" w:rsidR="00B71EF4" w:rsidRDefault="00B71EF4" w:rsidP="00B71EF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19725D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942205" w14:textId="77777777" w:rsidR="00B71EF4" w:rsidRDefault="00B71EF4" w:rsidP="004E2DAA">
            <w:pPr>
              <w:pStyle w:val="MsgTableBody"/>
              <w:jc w:val="center"/>
            </w:pPr>
            <w:r>
              <w:t>11</w:t>
            </w:r>
          </w:p>
        </w:tc>
      </w:tr>
      <w:tr w:rsidR="004E2DAA" w:rsidRPr="00573AF5" w14:paraId="10DEAD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D13843"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E6834F3" w14:textId="44355985" w:rsidR="00B71EF4" w:rsidRDefault="00B71EF4" w:rsidP="00B71EF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0EC41ED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0D882" w14:textId="77777777" w:rsidR="00B71EF4" w:rsidRDefault="00B71EF4" w:rsidP="004E2DAA">
            <w:pPr>
              <w:pStyle w:val="MsgTableBody"/>
              <w:jc w:val="center"/>
            </w:pPr>
          </w:p>
        </w:tc>
      </w:tr>
      <w:tr w:rsidR="00B71EF4" w:rsidRPr="00573AF5" w14:paraId="41CE6DC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9F8E33"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1F1305" w14:textId="77777777" w:rsidR="00B71EF4" w:rsidRDefault="00B71EF4" w:rsidP="00B71EF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8296E2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37EA6" w14:textId="77777777" w:rsidR="00B71EF4" w:rsidRDefault="00B71EF4" w:rsidP="004E2DAA">
            <w:pPr>
              <w:pStyle w:val="MsgTableBody"/>
              <w:jc w:val="center"/>
            </w:pPr>
            <w:r>
              <w:t>15</w:t>
            </w:r>
          </w:p>
        </w:tc>
      </w:tr>
      <w:tr w:rsidR="004E2DAA" w:rsidRPr="00573AF5" w14:paraId="23EBBB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569CCD"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CA23B6" w14:textId="4DB81FDA" w:rsidR="00B71EF4" w:rsidRDefault="00B71EF4" w:rsidP="00B71EF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25C8E2A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ABB281" w14:textId="77777777" w:rsidR="00B71EF4" w:rsidRDefault="00B71EF4" w:rsidP="004E2DAA">
            <w:pPr>
              <w:pStyle w:val="MsgTableBody"/>
              <w:jc w:val="center"/>
            </w:pPr>
          </w:p>
        </w:tc>
      </w:tr>
      <w:tr w:rsidR="00B71EF4" w:rsidRPr="00573AF5" w14:paraId="62CCCA8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78B605"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2EB9D48"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43FDA7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52E44" w14:textId="77777777" w:rsidR="00B71EF4" w:rsidRDefault="00B71EF4" w:rsidP="004E2DAA">
            <w:pPr>
              <w:pStyle w:val="MsgTableBody"/>
              <w:jc w:val="center"/>
            </w:pPr>
            <w:r>
              <w:t>7</w:t>
            </w:r>
          </w:p>
        </w:tc>
      </w:tr>
      <w:tr w:rsidR="004E2DAA" w:rsidRPr="00573AF5" w14:paraId="78EB0C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81B4F7"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3C085C78" w14:textId="77777777" w:rsidR="00B71EF4" w:rsidRDefault="00B71EF4" w:rsidP="00B71EF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27D041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655140" w14:textId="77777777" w:rsidR="00B71EF4" w:rsidRDefault="00B71EF4" w:rsidP="004E2DAA">
            <w:pPr>
              <w:pStyle w:val="MsgTableBody"/>
              <w:jc w:val="center"/>
            </w:pPr>
          </w:p>
        </w:tc>
      </w:tr>
      <w:tr w:rsidR="00B71EF4" w:rsidRPr="00573AF5" w14:paraId="42CB04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C419A6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2BCE9487" w14:textId="77777777" w:rsidR="00B71EF4" w:rsidRDefault="00B71EF4" w:rsidP="00B71EF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F24D0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B5BE" w14:textId="77777777" w:rsidR="00B71EF4" w:rsidRDefault="00B71EF4" w:rsidP="004E2DAA">
            <w:pPr>
              <w:pStyle w:val="MsgTableBody"/>
              <w:jc w:val="center"/>
            </w:pPr>
          </w:p>
        </w:tc>
      </w:tr>
      <w:tr w:rsidR="004E2DAA" w:rsidRPr="00573AF5" w14:paraId="10FE8E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6A321F" w14:textId="77777777" w:rsidR="00B71EF4" w:rsidRDefault="00B71EF4" w:rsidP="00B71EF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211715A" w14:textId="77777777" w:rsidR="00B71EF4" w:rsidRDefault="00B71EF4" w:rsidP="00B71EF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52367C5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4CD11A" w14:textId="77777777" w:rsidR="00B71EF4" w:rsidRDefault="00B71EF4" w:rsidP="004E2DAA">
            <w:pPr>
              <w:pStyle w:val="MsgTableBody"/>
              <w:jc w:val="center"/>
            </w:pPr>
            <w:r>
              <w:t>3</w:t>
            </w:r>
          </w:p>
        </w:tc>
      </w:tr>
      <w:tr w:rsidR="00B71EF4" w:rsidRPr="00573AF5" w14:paraId="33490BE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AC31AB" w14:textId="77777777" w:rsidR="00B71EF4" w:rsidRDefault="00B71EF4" w:rsidP="00B71EF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38FA16B5" w14:textId="77777777" w:rsidR="00B71EF4" w:rsidRDefault="00B71EF4" w:rsidP="00B71EF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D45F05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18070" w14:textId="77777777" w:rsidR="00B71EF4" w:rsidRDefault="00B71EF4" w:rsidP="004E2DAA">
            <w:pPr>
              <w:pStyle w:val="MsgTableBody"/>
              <w:jc w:val="center"/>
            </w:pPr>
            <w:r>
              <w:t>3</w:t>
            </w:r>
          </w:p>
        </w:tc>
      </w:tr>
      <w:tr w:rsidR="004E2DAA" w:rsidRPr="00573AF5" w14:paraId="638B223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5A4DC6"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676668E3" w14:textId="77777777" w:rsidR="00B71EF4" w:rsidRDefault="00B71EF4" w:rsidP="00B71EF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5ED2C30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8FBE7A" w14:textId="77777777" w:rsidR="00B71EF4" w:rsidRDefault="00B71EF4" w:rsidP="004E2DAA">
            <w:pPr>
              <w:pStyle w:val="MsgTableBody"/>
              <w:jc w:val="center"/>
            </w:pPr>
          </w:p>
        </w:tc>
      </w:tr>
      <w:tr w:rsidR="00B71EF4" w:rsidRPr="00573AF5" w14:paraId="708D4D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AD68C8"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699ACB3" w14:textId="77777777" w:rsidR="00B71EF4" w:rsidRDefault="00B71EF4" w:rsidP="00B71EF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00834C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1BE0D6" w14:textId="77777777" w:rsidR="00B71EF4" w:rsidRDefault="00B71EF4" w:rsidP="004E2DAA">
            <w:pPr>
              <w:pStyle w:val="MsgTableBody"/>
              <w:jc w:val="center"/>
            </w:pPr>
          </w:p>
        </w:tc>
      </w:tr>
      <w:tr w:rsidR="004E2DAA" w:rsidRPr="00573AF5" w14:paraId="528912E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D00DCE" w14:textId="77777777" w:rsidR="00B71EF4" w:rsidRDefault="00B71EF4" w:rsidP="00B71EF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3AE8E27" w14:textId="77777777" w:rsidR="00B71EF4" w:rsidRDefault="00B71EF4" w:rsidP="00B71EF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5A901A7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539507" w14:textId="77777777" w:rsidR="00B71EF4" w:rsidRDefault="00B71EF4" w:rsidP="004E2DAA">
            <w:pPr>
              <w:pStyle w:val="MsgTableBody"/>
              <w:jc w:val="center"/>
            </w:pPr>
            <w:r>
              <w:t>4</w:t>
            </w:r>
          </w:p>
        </w:tc>
      </w:tr>
      <w:tr w:rsidR="00B71EF4" w:rsidRPr="00573AF5" w14:paraId="4A0A6C3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A7B85B"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5865FC" w14:textId="77777777" w:rsidR="00B71EF4" w:rsidRDefault="00B71EF4" w:rsidP="00B71EF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A4D2FD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03266" w14:textId="77777777" w:rsidR="00B71EF4" w:rsidRDefault="00B71EF4" w:rsidP="004E2DAA">
            <w:pPr>
              <w:pStyle w:val="MsgTableBody"/>
              <w:jc w:val="center"/>
            </w:pPr>
          </w:p>
        </w:tc>
      </w:tr>
      <w:tr w:rsidR="004E2DAA" w:rsidRPr="00573AF5" w14:paraId="1FA047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E648E2" w14:textId="77777777" w:rsidR="00B71EF4" w:rsidRDefault="00B71EF4" w:rsidP="00B71EF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7986C3D7" w14:textId="77777777" w:rsidR="00B71EF4" w:rsidRDefault="00B71EF4" w:rsidP="00B71EF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421402B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9312D" w14:textId="77777777" w:rsidR="00B71EF4" w:rsidRDefault="00B71EF4" w:rsidP="004E2DAA">
            <w:pPr>
              <w:pStyle w:val="MsgTableBody"/>
              <w:jc w:val="center"/>
            </w:pPr>
            <w:r>
              <w:t>4</w:t>
            </w:r>
          </w:p>
        </w:tc>
      </w:tr>
      <w:tr w:rsidR="00B71EF4" w:rsidRPr="00573AF5" w14:paraId="7D9A14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D607F8" w14:textId="5FF4A4A8"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47FC9168"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3F63143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0BDFEB" w14:textId="77777777" w:rsidR="00B71EF4" w:rsidRDefault="00B71EF4" w:rsidP="004E2DAA">
            <w:pPr>
              <w:pStyle w:val="MsgTableBody"/>
              <w:jc w:val="center"/>
            </w:pPr>
            <w:r w:rsidRPr="00FD56B2">
              <w:rPr>
                <w:noProof/>
                <w:color w:val="FF0000"/>
              </w:rPr>
              <w:t>7</w:t>
            </w:r>
          </w:p>
        </w:tc>
      </w:tr>
      <w:tr w:rsidR="004E2DAA" w:rsidRPr="00573AF5" w14:paraId="128AF0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22EC0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5C46C2E"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B76F2A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48F27A" w14:textId="77777777" w:rsidR="00B71EF4" w:rsidRDefault="00B71EF4" w:rsidP="004E2DAA">
            <w:pPr>
              <w:pStyle w:val="MsgTableBody"/>
              <w:jc w:val="center"/>
            </w:pPr>
            <w:r>
              <w:t>4</w:t>
            </w:r>
          </w:p>
        </w:tc>
      </w:tr>
      <w:tr w:rsidR="00B71EF4" w:rsidRPr="00573AF5" w14:paraId="7AC2FD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2B42EE"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1B3AAF5" w14:textId="77777777" w:rsidR="00B71EF4" w:rsidRDefault="00B71EF4" w:rsidP="00B71EF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4B254A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F709" w14:textId="77777777" w:rsidR="00B71EF4" w:rsidRDefault="00B71EF4" w:rsidP="004E2DAA">
            <w:pPr>
              <w:pStyle w:val="MsgTableBody"/>
              <w:jc w:val="center"/>
            </w:pPr>
            <w:r>
              <w:t>4</w:t>
            </w:r>
          </w:p>
        </w:tc>
      </w:tr>
      <w:tr w:rsidR="004E2DAA" w:rsidRPr="00573AF5" w14:paraId="1C5384A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96DE8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7E2BDA0" w14:textId="77777777" w:rsidR="00B71EF4" w:rsidRDefault="00B71EF4" w:rsidP="00B71EF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09176E5"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B0BE1" w14:textId="77777777" w:rsidR="00B71EF4" w:rsidRDefault="00B71EF4" w:rsidP="00B71EF4">
            <w:pPr>
              <w:pStyle w:val="MsgTableBody"/>
              <w:jc w:val="center"/>
            </w:pPr>
          </w:p>
        </w:tc>
      </w:tr>
      <w:tr w:rsidR="00B71EF4" w:rsidRPr="00573AF5" w14:paraId="55F9EF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154400"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DE9077"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A58DE4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531FDA" w14:textId="77777777" w:rsidR="00B71EF4" w:rsidRDefault="00B71EF4" w:rsidP="00B71EF4">
            <w:pPr>
              <w:pStyle w:val="MsgTableBody"/>
              <w:jc w:val="center"/>
            </w:pPr>
            <w:r>
              <w:t>7</w:t>
            </w:r>
          </w:p>
        </w:tc>
      </w:tr>
      <w:tr w:rsidR="004E2DAA" w:rsidRPr="00573AF5" w14:paraId="7B4F76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50E36"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5AF2EA5"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C9D41B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DDD4B" w14:textId="77777777" w:rsidR="00B71EF4" w:rsidRDefault="00B71EF4" w:rsidP="00B71EF4">
            <w:pPr>
              <w:pStyle w:val="MsgTableBody"/>
              <w:jc w:val="center"/>
            </w:pPr>
            <w:r>
              <w:rPr>
                <w:noProof/>
              </w:rPr>
              <w:t>7</w:t>
            </w:r>
          </w:p>
        </w:tc>
      </w:tr>
      <w:tr w:rsidR="00B71EF4" w:rsidRPr="00573AF5" w14:paraId="27EC26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8A16AF"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6950712" w14:textId="77777777" w:rsidR="00B71EF4" w:rsidRDefault="00B71EF4" w:rsidP="00B71EF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4E3D3307"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B6631" w14:textId="77777777" w:rsidR="00B71EF4" w:rsidRDefault="00B71EF4" w:rsidP="00B71EF4">
            <w:pPr>
              <w:pStyle w:val="MsgTableBody"/>
              <w:jc w:val="center"/>
            </w:pPr>
          </w:p>
        </w:tc>
      </w:tr>
      <w:tr w:rsidR="004E2DAA" w:rsidRPr="00573AF5" w14:paraId="0A4247F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95135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12DB0C" w14:textId="77777777" w:rsidR="00B71EF4" w:rsidRDefault="00B71EF4" w:rsidP="00B71EF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096A46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719B6" w14:textId="77777777" w:rsidR="00B71EF4" w:rsidRDefault="00B71EF4" w:rsidP="004E2DAA">
            <w:pPr>
              <w:pStyle w:val="MsgTableBody"/>
              <w:jc w:val="center"/>
            </w:pPr>
          </w:p>
        </w:tc>
      </w:tr>
      <w:tr w:rsidR="00B71EF4" w:rsidRPr="00573AF5" w14:paraId="048D09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D08B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911276" w14:textId="77777777" w:rsidR="00B71EF4" w:rsidRDefault="00B71EF4" w:rsidP="00B71EF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2A7E3FE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5CD98" w14:textId="77777777" w:rsidR="00B71EF4" w:rsidRDefault="00B71EF4" w:rsidP="004E2DAA">
            <w:pPr>
              <w:pStyle w:val="MsgTableBody"/>
              <w:jc w:val="center"/>
            </w:pPr>
          </w:p>
        </w:tc>
      </w:tr>
      <w:tr w:rsidR="004E2DAA" w:rsidRPr="00573AF5" w14:paraId="59A3623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BDBF30" w14:textId="77777777" w:rsidR="00B71EF4" w:rsidRDefault="00B71EF4" w:rsidP="00B71EF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75C5360" w14:textId="77777777" w:rsidR="00B71EF4" w:rsidRDefault="00B71EF4" w:rsidP="00B71EF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0BF779E5"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C0EE0" w14:textId="77777777" w:rsidR="00B71EF4" w:rsidRDefault="00B71EF4" w:rsidP="004E2DAA">
            <w:pPr>
              <w:pStyle w:val="MsgTableBody"/>
              <w:jc w:val="center"/>
            </w:pPr>
            <w:r>
              <w:t>4</w:t>
            </w:r>
          </w:p>
        </w:tc>
      </w:tr>
      <w:tr w:rsidR="00B71EF4" w:rsidRPr="00573AF5" w14:paraId="0FE72F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AE231" w14:textId="6FBA2FC6"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2C45D5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123D05C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482B5" w14:textId="77777777" w:rsidR="00B71EF4" w:rsidRDefault="00B71EF4" w:rsidP="004E2DAA">
            <w:pPr>
              <w:pStyle w:val="MsgTableBody"/>
              <w:jc w:val="center"/>
            </w:pPr>
            <w:r w:rsidRPr="00FD56B2">
              <w:rPr>
                <w:noProof/>
                <w:color w:val="FF0000"/>
              </w:rPr>
              <w:t>7</w:t>
            </w:r>
          </w:p>
        </w:tc>
      </w:tr>
      <w:tr w:rsidR="004E2DAA" w:rsidRPr="00573AF5" w14:paraId="44083B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17E6E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700F11F"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3A2F129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EA27DE" w14:textId="77777777" w:rsidR="00B71EF4" w:rsidRDefault="00B71EF4" w:rsidP="004E2DAA">
            <w:pPr>
              <w:pStyle w:val="MsgTableBody"/>
              <w:jc w:val="center"/>
            </w:pPr>
            <w:r>
              <w:t>4</w:t>
            </w:r>
          </w:p>
        </w:tc>
      </w:tr>
      <w:tr w:rsidR="00B71EF4" w:rsidRPr="00573AF5" w14:paraId="5DDBF5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EA09C1"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F84D707" w14:textId="77777777" w:rsidR="00B71EF4" w:rsidRDefault="00B71EF4" w:rsidP="00B71EF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3639FDF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FA438" w14:textId="77777777" w:rsidR="00B71EF4" w:rsidRDefault="00B71EF4" w:rsidP="004E2DAA">
            <w:pPr>
              <w:pStyle w:val="MsgTableBody"/>
              <w:jc w:val="center"/>
            </w:pPr>
            <w:r>
              <w:t>4</w:t>
            </w:r>
          </w:p>
        </w:tc>
      </w:tr>
      <w:tr w:rsidR="004E2DAA" w:rsidRPr="00573AF5" w14:paraId="194E76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736930"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972ABC" w14:textId="77777777" w:rsidR="00B71EF4" w:rsidRDefault="00B71EF4" w:rsidP="00B71EF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7A4F2F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C43B6" w14:textId="77777777" w:rsidR="00B71EF4" w:rsidRDefault="00B71EF4" w:rsidP="00B71EF4">
            <w:pPr>
              <w:pStyle w:val="MsgTableBody"/>
              <w:jc w:val="center"/>
            </w:pPr>
          </w:p>
        </w:tc>
      </w:tr>
      <w:tr w:rsidR="00B71EF4" w:rsidRPr="00573AF5" w14:paraId="035D54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13E83A"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C0DD8E"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20034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8C729" w14:textId="77777777" w:rsidR="00B71EF4" w:rsidRDefault="00B71EF4" w:rsidP="00B71EF4">
            <w:pPr>
              <w:pStyle w:val="MsgTableBody"/>
              <w:jc w:val="center"/>
            </w:pPr>
            <w:r>
              <w:t>7</w:t>
            </w:r>
          </w:p>
        </w:tc>
      </w:tr>
      <w:tr w:rsidR="004E2DAA" w:rsidRPr="00573AF5" w14:paraId="6B9E48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7929B4"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941BCA6"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9EF197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129D3" w14:textId="77777777" w:rsidR="00B71EF4" w:rsidRDefault="00B71EF4" w:rsidP="00B71EF4">
            <w:pPr>
              <w:pStyle w:val="MsgTableBody"/>
              <w:jc w:val="center"/>
            </w:pPr>
            <w:r>
              <w:rPr>
                <w:noProof/>
              </w:rPr>
              <w:t>7</w:t>
            </w:r>
          </w:p>
        </w:tc>
      </w:tr>
      <w:tr w:rsidR="00B71EF4" w:rsidRPr="00573AF5" w14:paraId="711E6F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538087"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769362" w14:textId="77777777" w:rsidR="00B71EF4" w:rsidRDefault="00B71EF4" w:rsidP="00B71EF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0800F65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F80682" w14:textId="77777777" w:rsidR="00B71EF4" w:rsidRDefault="00B71EF4" w:rsidP="00B71EF4">
            <w:pPr>
              <w:pStyle w:val="MsgTableBody"/>
              <w:jc w:val="center"/>
            </w:pPr>
          </w:p>
        </w:tc>
      </w:tr>
      <w:tr w:rsidR="004E2DAA" w:rsidRPr="00573AF5" w14:paraId="4ADF32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B9F5D4" w14:textId="77777777" w:rsidR="00B71EF4" w:rsidRDefault="00B71EF4" w:rsidP="00B71EF4">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7418882D" w14:textId="77777777" w:rsidR="00B71EF4" w:rsidRDefault="00B71EF4" w:rsidP="00B71EF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6C2D0F1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90987" w14:textId="77777777" w:rsidR="00B71EF4" w:rsidRDefault="00B71EF4" w:rsidP="004E2DAA">
            <w:pPr>
              <w:pStyle w:val="MsgTableBody"/>
              <w:jc w:val="center"/>
            </w:pPr>
          </w:p>
        </w:tc>
      </w:tr>
      <w:tr w:rsidR="00B71EF4" w:rsidRPr="00573AF5" w14:paraId="6AB59A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A5C88A"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60B3A9D" w14:textId="77777777" w:rsidR="00B71EF4" w:rsidRDefault="00B71EF4" w:rsidP="00B71EF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7D462D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E0A8B8" w14:textId="77777777" w:rsidR="00B71EF4" w:rsidRDefault="00B71EF4" w:rsidP="004E2DAA">
            <w:pPr>
              <w:pStyle w:val="MsgTableBody"/>
              <w:jc w:val="center"/>
            </w:pPr>
          </w:p>
        </w:tc>
      </w:tr>
      <w:tr w:rsidR="004E2DAA" w:rsidRPr="00573AF5" w14:paraId="0EB62C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E76E95" w14:textId="53A8DD58" w:rsidR="00B71EF4" w:rsidRDefault="00B71EF4" w:rsidP="00B71EF4">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8A2E9B" w14:textId="77777777" w:rsidR="00B71EF4" w:rsidRDefault="00B71EF4" w:rsidP="00B71EF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002AE06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F9F12" w14:textId="77777777" w:rsidR="00B71EF4" w:rsidRDefault="00B71EF4" w:rsidP="004E2DAA">
            <w:pPr>
              <w:pStyle w:val="MsgTableBody"/>
              <w:jc w:val="center"/>
            </w:pPr>
            <w:r>
              <w:t>4</w:t>
            </w:r>
          </w:p>
        </w:tc>
      </w:tr>
      <w:tr w:rsidR="00B71EF4" w:rsidRPr="00573AF5" w14:paraId="5DA4AF7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CBF8F0" w14:textId="0A0B5A6C"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51A098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2EB9B4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B04DC7" w14:textId="77777777" w:rsidR="00B71EF4" w:rsidRDefault="00B71EF4" w:rsidP="004E2DAA">
            <w:pPr>
              <w:pStyle w:val="MsgTableBody"/>
              <w:jc w:val="center"/>
            </w:pPr>
            <w:r w:rsidRPr="00FD56B2">
              <w:rPr>
                <w:noProof/>
                <w:color w:val="FF0000"/>
              </w:rPr>
              <w:t>7</w:t>
            </w:r>
          </w:p>
        </w:tc>
      </w:tr>
      <w:tr w:rsidR="004E2DAA" w:rsidRPr="00573AF5" w14:paraId="5E49DE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EC892E"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A57637B"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590413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23E660" w14:textId="77777777" w:rsidR="00B71EF4" w:rsidRDefault="00B71EF4" w:rsidP="004E2DAA">
            <w:pPr>
              <w:pStyle w:val="MsgTableBody"/>
              <w:jc w:val="center"/>
            </w:pPr>
            <w:r>
              <w:t>4</w:t>
            </w:r>
          </w:p>
        </w:tc>
      </w:tr>
      <w:tr w:rsidR="00B71EF4" w:rsidRPr="00573AF5" w14:paraId="09C846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EC5DE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DA6E95" w14:textId="77777777" w:rsidR="00B71EF4" w:rsidRDefault="00B71EF4" w:rsidP="00B71EF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6D12EE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015FE3" w14:textId="77777777" w:rsidR="00B71EF4" w:rsidRDefault="00B71EF4" w:rsidP="00B71EF4">
            <w:pPr>
              <w:pStyle w:val="MsgTableBody"/>
              <w:jc w:val="center"/>
            </w:pPr>
          </w:p>
        </w:tc>
      </w:tr>
      <w:tr w:rsidR="004E2DAA" w:rsidRPr="00573AF5" w14:paraId="50E2840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4A6D0C"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465F09"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BB8A63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CDBD43" w14:textId="77777777" w:rsidR="00B71EF4" w:rsidRDefault="00B71EF4" w:rsidP="00B71EF4">
            <w:pPr>
              <w:pStyle w:val="MsgTableBody"/>
              <w:jc w:val="center"/>
            </w:pPr>
            <w:r>
              <w:t>7</w:t>
            </w:r>
          </w:p>
        </w:tc>
      </w:tr>
      <w:tr w:rsidR="00B71EF4" w:rsidRPr="00573AF5" w14:paraId="414E8E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F03F2A"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7B3E554"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B71B4C2"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30703C" w14:textId="77777777" w:rsidR="00B71EF4" w:rsidRDefault="00B71EF4" w:rsidP="00B71EF4">
            <w:pPr>
              <w:pStyle w:val="MsgTableBody"/>
              <w:jc w:val="center"/>
            </w:pPr>
            <w:r>
              <w:rPr>
                <w:noProof/>
              </w:rPr>
              <w:t>7</w:t>
            </w:r>
          </w:p>
        </w:tc>
      </w:tr>
      <w:tr w:rsidR="004E2DAA" w:rsidRPr="00573AF5" w14:paraId="78F645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AA9EE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59E8B90" w14:textId="77777777" w:rsidR="00B71EF4" w:rsidRDefault="00B71EF4" w:rsidP="00B71EF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7E5CDB2A"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50E1E1" w14:textId="77777777" w:rsidR="00B71EF4" w:rsidRDefault="00B71EF4" w:rsidP="00B71EF4">
            <w:pPr>
              <w:pStyle w:val="MsgTableBody"/>
              <w:jc w:val="center"/>
            </w:pPr>
          </w:p>
        </w:tc>
      </w:tr>
      <w:tr w:rsidR="00B71EF4" w:rsidRPr="00573AF5" w14:paraId="6FF1B3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E3E47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3BF87E9" w14:textId="77777777" w:rsidR="00B71EF4" w:rsidRDefault="00B71EF4" w:rsidP="00B71EF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55CDCCB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333E81" w14:textId="77777777" w:rsidR="00B71EF4" w:rsidRDefault="00B71EF4" w:rsidP="004E2DAA">
            <w:pPr>
              <w:pStyle w:val="MsgTableBody"/>
              <w:jc w:val="center"/>
            </w:pPr>
          </w:p>
        </w:tc>
      </w:tr>
      <w:tr w:rsidR="004E2DAA" w:rsidRPr="00573AF5" w14:paraId="2AE1C8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779186"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416765A"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CC74F2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33AF89" w14:textId="77777777" w:rsidR="00B71EF4" w:rsidRDefault="00B71EF4" w:rsidP="004E2DAA">
            <w:pPr>
              <w:pStyle w:val="MsgTableBody"/>
              <w:jc w:val="center"/>
            </w:pPr>
            <w:r>
              <w:t>7</w:t>
            </w:r>
          </w:p>
        </w:tc>
      </w:tr>
      <w:tr w:rsidR="00B71EF4" w:rsidRPr="00573AF5" w14:paraId="242691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DD6221"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20A636D" w14:textId="77777777" w:rsidR="00B71EF4" w:rsidRDefault="00B71EF4" w:rsidP="00B71EF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13954BD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C7F9" w14:textId="77777777" w:rsidR="00B71EF4" w:rsidRDefault="00B71EF4" w:rsidP="004E2DAA">
            <w:pPr>
              <w:pStyle w:val="MsgTableBody"/>
              <w:jc w:val="center"/>
            </w:pPr>
          </w:p>
        </w:tc>
      </w:tr>
      <w:tr w:rsidR="004E2DAA" w:rsidRPr="00573AF5" w14:paraId="69C075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BBA4B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17AC2DAC" w14:textId="77777777" w:rsidR="00B71EF4" w:rsidRDefault="00B71EF4" w:rsidP="00B71EF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4360E3B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0DDC11" w14:textId="77777777" w:rsidR="00B71EF4" w:rsidRDefault="00B71EF4" w:rsidP="004E2DAA">
            <w:pPr>
              <w:pStyle w:val="MsgTableBody"/>
              <w:jc w:val="center"/>
            </w:pPr>
          </w:p>
        </w:tc>
      </w:tr>
      <w:tr w:rsidR="00B71EF4" w:rsidRPr="00573AF5" w14:paraId="57538B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69B7E7" w14:textId="77777777" w:rsidR="00B71EF4" w:rsidRDefault="00B71EF4" w:rsidP="00B71EF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DC0D60F" w14:textId="77777777" w:rsidR="00B71EF4" w:rsidRDefault="00B71EF4" w:rsidP="00B71EF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79E0DFAD"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F1F512" w14:textId="77777777" w:rsidR="00B71EF4" w:rsidRDefault="00B71EF4" w:rsidP="004E2DAA">
            <w:pPr>
              <w:pStyle w:val="MsgTableBody"/>
              <w:jc w:val="center"/>
            </w:pPr>
            <w:r>
              <w:t>12</w:t>
            </w:r>
          </w:p>
        </w:tc>
      </w:tr>
      <w:tr w:rsidR="004E2DAA" w:rsidRPr="00573AF5" w14:paraId="2279D9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2A167F"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8ADE538" w14:textId="77777777" w:rsidR="00B71EF4" w:rsidRDefault="00B71EF4" w:rsidP="00B71EF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223F827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7BEE82" w14:textId="77777777" w:rsidR="00B71EF4" w:rsidRDefault="00B71EF4" w:rsidP="004E2DAA">
            <w:pPr>
              <w:pStyle w:val="MsgTableBody"/>
              <w:jc w:val="center"/>
            </w:pPr>
            <w:r>
              <w:t>15</w:t>
            </w:r>
          </w:p>
        </w:tc>
      </w:tr>
      <w:tr w:rsidR="00B71EF4" w:rsidRPr="00573AF5" w14:paraId="42F215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A0A3C8"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B7F2A5" w14:textId="104054AF" w:rsidR="00B71EF4" w:rsidRDefault="00B71EF4" w:rsidP="00B71EF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33E4664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39BEF" w14:textId="77777777" w:rsidR="00B71EF4" w:rsidRDefault="00B71EF4" w:rsidP="004E2DAA">
            <w:pPr>
              <w:pStyle w:val="MsgTableBody"/>
              <w:jc w:val="center"/>
            </w:pPr>
          </w:p>
        </w:tc>
      </w:tr>
      <w:tr w:rsidR="004E2DAA" w:rsidRPr="00573AF5" w14:paraId="79451CF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2590D6"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8324D1E" w14:textId="0EFD7DA4" w:rsidR="00B71EF4" w:rsidRDefault="00B71EF4" w:rsidP="00B71EF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2CC5368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CA2047" w14:textId="77777777" w:rsidR="00B71EF4" w:rsidRDefault="00B71EF4" w:rsidP="004E2DAA">
            <w:pPr>
              <w:pStyle w:val="MsgTableBody"/>
              <w:jc w:val="center"/>
            </w:pPr>
          </w:p>
        </w:tc>
      </w:tr>
      <w:tr w:rsidR="004052D5" w:rsidRPr="00573AF5" w14:paraId="10349B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74C2AF"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95DB220" w14:textId="153E3AEC"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A876DE3" w14:textId="0F672B4E"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88F6578" w14:textId="77777777" w:rsidR="004052D5" w:rsidRDefault="004052D5" w:rsidP="004E2DAA">
            <w:pPr>
              <w:pStyle w:val="MsgTableBody"/>
              <w:jc w:val="center"/>
            </w:pPr>
            <w:r>
              <w:t>15</w:t>
            </w:r>
          </w:p>
        </w:tc>
      </w:tr>
      <w:tr w:rsidR="004E2DAA" w:rsidRPr="00573AF5" w14:paraId="19006A1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495D23"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286EFDE" w14:textId="77777777" w:rsidR="004052D5" w:rsidRDefault="004052D5" w:rsidP="004052D5">
            <w:pPr>
              <w:pStyle w:val="MsgTableBody"/>
            </w:pPr>
            <w:r w:rsidRPr="00AD7197">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5DACDD8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BC7C7B" w14:textId="77777777" w:rsidR="004052D5" w:rsidRDefault="004052D5" w:rsidP="004E2DAA">
            <w:pPr>
              <w:pStyle w:val="MsgTableBody"/>
              <w:jc w:val="center"/>
            </w:pPr>
            <w:r w:rsidRPr="00AD7197">
              <w:rPr>
                <w:color w:val="FF0000"/>
              </w:rPr>
              <w:t>7</w:t>
            </w:r>
          </w:p>
        </w:tc>
      </w:tr>
      <w:tr w:rsidR="004052D5" w:rsidRPr="00573AF5" w14:paraId="2CDBE2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3451B"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2AEF898" w14:textId="77777777" w:rsidR="004052D5" w:rsidRDefault="004052D5" w:rsidP="004052D5">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3D83CC9D"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4D845F" w14:textId="77777777" w:rsidR="004052D5" w:rsidRDefault="004052D5" w:rsidP="004E2DAA">
            <w:pPr>
              <w:pStyle w:val="MsgTableBody"/>
              <w:jc w:val="center"/>
            </w:pPr>
            <w:r>
              <w:t>11</w:t>
            </w:r>
          </w:p>
        </w:tc>
      </w:tr>
      <w:tr w:rsidR="004E2DAA" w:rsidRPr="00573AF5" w14:paraId="015549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7E55D2"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AF0041" w14:textId="03F51253" w:rsidR="004052D5" w:rsidRDefault="004052D5" w:rsidP="004052D5">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73A9827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F3306" w14:textId="77777777" w:rsidR="004052D5" w:rsidRDefault="004052D5" w:rsidP="004E2DAA">
            <w:pPr>
              <w:pStyle w:val="MsgTableBody"/>
              <w:jc w:val="center"/>
            </w:pPr>
          </w:p>
        </w:tc>
      </w:tr>
      <w:tr w:rsidR="004052D5" w:rsidRPr="00573AF5" w14:paraId="5A55F26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9D7D5"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ED9E4DD" w14:textId="77777777" w:rsidR="004052D5" w:rsidRDefault="004052D5" w:rsidP="004052D5">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382DD976"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625A" w14:textId="77777777" w:rsidR="004052D5" w:rsidRDefault="004052D5" w:rsidP="004E2DAA">
            <w:pPr>
              <w:pStyle w:val="MsgTableBody"/>
              <w:jc w:val="center"/>
            </w:pPr>
            <w:r>
              <w:t>15</w:t>
            </w:r>
          </w:p>
        </w:tc>
      </w:tr>
      <w:tr w:rsidR="004E2DAA" w:rsidRPr="00573AF5" w14:paraId="73AAC8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416636"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DFAE4B6" w14:textId="6BCCBC76" w:rsidR="004052D5" w:rsidRDefault="004052D5" w:rsidP="004052D5">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3D24CB5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9D5C5" w14:textId="77777777" w:rsidR="004052D5" w:rsidRDefault="004052D5" w:rsidP="004E2DAA">
            <w:pPr>
              <w:pStyle w:val="MsgTableBody"/>
              <w:jc w:val="center"/>
            </w:pPr>
          </w:p>
        </w:tc>
      </w:tr>
      <w:tr w:rsidR="004052D5" w:rsidRPr="00573AF5" w14:paraId="066FB9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DA997C"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12DF" w14:textId="77777777" w:rsidR="004052D5" w:rsidRDefault="004052D5" w:rsidP="004052D5">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8C3D358"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8FCB1B" w14:textId="77777777" w:rsidR="004052D5" w:rsidRDefault="004052D5" w:rsidP="004052D5">
            <w:pPr>
              <w:pStyle w:val="MsgTableBody"/>
              <w:jc w:val="center"/>
            </w:pPr>
          </w:p>
        </w:tc>
      </w:tr>
      <w:tr w:rsidR="004E2DAA" w:rsidRPr="00573AF5" w14:paraId="0422CA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2B621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5F3EB0"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F4A51A"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EB500" w14:textId="77777777" w:rsidR="004052D5" w:rsidRDefault="004052D5" w:rsidP="004052D5">
            <w:pPr>
              <w:pStyle w:val="MsgTableBody"/>
              <w:jc w:val="center"/>
            </w:pPr>
            <w:r>
              <w:t>7</w:t>
            </w:r>
          </w:p>
        </w:tc>
      </w:tr>
      <w:tr w:rsidR="004052D5" w:rsidRPr="00573AF5" w14:paraId="2286B0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DEA60"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C0551AC"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31B036F"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F8BE6" w14:textId="77777777" w:rsidR="004052D5" w:rsidRDefault="004052D5" w:rsidP="004052D5">
            <w:pPr>
              <w:pStyle w:val="MsgTableBody"/>
              <w:jc w:val="center"/>
            </w:pPr>
            <w:r>
              <w:rPr>
                <w:noProof/>
              </w:rPr>
              <w:t>7</w:t>
            </w:r>
          </w:p>
        </w:tc>
      </w:tr>
      <w:tr w:rsidR="004E2DAA" w:rsidRPr="00573AF5" w14:paraId="24B578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2CFB7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B787C0" w14:textId="77777777" w:rsidR="004052D5" w:rsidRDefault="004052D5" w:rsidP="004052D5">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57DFBF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B6B11D" w14:textId="77777777" w:rsidR="004052D5" w:rsidRDefault="004052D5" w:rsidP="004052D5">
            <w:pPr>
              <w:pStyle w:val="MsgTableBody"/>
              <w:jc w:val="center"/>
            </w:pPr>
          </w:p>
        </w:tc>
      </w:tr>
      <w:tr w:rsidR="004052D5" w:rsidRPr="00573AF5" w14:paraId="276E06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CD8417"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47514FDB" w14:textId="77777777" w:rsidR="004052D5" w:rsidRDefault="004052D5" w:rsidP="004052D5">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57154C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CF5148" w14:textId="77777777" w:rsidR="004052D5" w:rsidRDefault="004052D5" w:rsidP="004E2DAA">
            <w:pPr>
              <w:pStyle w:val="MsgTableBody"/>
              <w:jc w:val="center"/>
            </w:pPr>
          </w:p>
        </w:tc>
      </w:tr>
      <w:tr w:rsidR="004E2DAA" w:rsidRPr="00573AF5" w14:paraId="198DAF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0DA9A3"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7E31BABD" w14:textId="77777777" w:rsidR="004052D5" w:rsidRDefault="004052D5" w:rsidP="004052D5">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54D5CD69"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360C96" w14:textId="77777777" w:rsidR="004052D5" w:rsidRDefault="004052D5" w:rsidP="004E2DAA">
            <w:pPr>
              <w:pStyle w:val="MsgTableBody"/>
              <w:jc w:val="center"/>
            </w:pPr>
          </w:p>
        </w:tc>
      </w:tr>
      <w:tr w:rsidR="004052D5" w:rsidRPr="00573AF5" w14:paraId="549B39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8D203B" w14:textId="77777777" w:rsidR="004052D5" w:rsidRDefault="004052D5" w:rsidP="004052D5">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01A6009" w14:textId="77777777" w:rsidR="004052D5" w:rsidRDefault="004052D5" w:rsidP="004052D5">
            <w:pPr>
              <w:pStyle w:val="MsgTableBody"/>
            </w:pPr>
            <w:r>
              <w:t>Goal</w:t>
            </w:r>
          </w:p>
        </w:tc>
        <w:tc>
          <w:tcPr>
            <w:tcW w:w="864" w:type="dxa"/>
            <w:tcBorders>
              <w:top w:val="dotted" w:sz="4" w:space="0" w:color="auto"/>
              <w:left w:val="nil"/>
              <w:bottom w:val="dotted" w:sz="4" w:space="0" w:color="auto"/>
              <w:right w:val="nil"/>
            </w:tcBorders>
            <w:shd w:val="clear" w:color="auto" w:fill="FFFFFF"/>
          </w:tcPr>
          <w:p w14:paraId="2EE302A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E8874B" w14:textId="77777777" w:rsidR="004052D5" w:rsidRDefault="004052D5" w:rsidP="004E2DAA">
            <w:pPr>
              <w:pStyle w:val="MsgTableBody"/>
              <w:jc w:val="center"/>
            </w:pPr>
            <w:r>
              <w:t>12</w:t>
            </w:r>
          </w:p>
        </w:tc>
      </w:tr>
      <w:tr w:rsidR="004E2DAA" w:rsidRPr="00573AF5" w14:paraId="4DFDC7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098E89"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AE1761" w14:textId="77777777" w:rsidR="004052D5" w:rsidRDefault="004052D5" w:rsidP="004052D5">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68C3B68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3D8400" w14:textId="77777777" w:rsidR="004052D5" w:rsidRDefault="004052D5" w:rsidP="004E2DAA">
            <w:pPr>
              <w:pStyle w:val="MsgTableBody"/>
              <w:jc w:val="center"/>
            </w:pPr>
            <w:r>
              <w:t>15</w:t>
            </w:r>
          </w:p>
        </w:tc>
      </w:tr>
      <w:tr w:rsidR="004052D5" w:rsidRPr="00573AF5" w14:paraId="7A7A97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DFED84"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8A790C1" w14:textId="2866F18E" w:rsidR="004052D5" w:rsidRDefault="004052D5" w:rsidP="004052D5">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F6937F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508AD" w14:textId="77777777" w:rsidR="004052D5" w:rsidRDefault="004052D5" w:rsidP="004E2DAA">
            <w:pPr>
              <w:pStyle w:val="MsgTableBody"/>
              <w:jc w:val="center"/>
            </w:pPr>
          </w:p>
        </w:tc>
      </w:tr>
      <w:tr w:rsidR="004E2DAA" w:rsidRPr="00573AF5" w14:paraId="758301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19EF50"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FEA8B5" w14:textId="104DA3A3" w:rsidR="004052D5" w:rsidRDefault="004052D5" w:rsidP="004052D5">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99AD6A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9DFFF" w14:textId="77777777" w:rsidR="004052D5" w:rsidRDefault="004052D5" w:rsidP="004E2DAA">
            <w:pPr>
              <w:pStyle w:val="MsgTableBody"/>
              <w:jc w:val="center"/>
            </w:pPr>
          </w:p>
        </w:tc>
      </w:tr>
      <w:tr w:rsidR="004052D5" w:rsidRPr="00573AF5" w14:paraId="2E5B7A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EB7F62"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E82B56F" w14:textId="39506933"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772D34" w14:textId="5CE0AE87"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20E017A" w14:textId="77777777" w:rsidR="004052D5" w:rsidRDefault="004052D5" w:rsidP="004E2DAA">
            <w:pPr>
              <w:pStyle w:val="MsgTableBody"/>
              <w:jc w:val="center"/>
            </w:pPr>
            <w:r>
              <w:t>15</w:t>
            </w:r>
          </w:p>
        </w:tc>
      </w:tr>
      <w:tr w:rsidR="004E2DAA" w:rsidRPr="00573AF5" w14:paraId="5D8D473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69823C"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8B5F265" w14:textId="77777777" w:rsidR="004052D5" w:rsidRDefault="004052D5" w:rsidP="004052D5">
            <w:pPr>
              <w:pStyle w:val="MsgTableBody"/>
            </w:pPr>
            <w:r w:rsidRPr="00AD7197">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1720C1D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84072" w14:textId="77777777" w:rsidR="004052D5" w:rsidRDefault="004052D5" w:rsidP="004E2DAA">
            <w:pPr>
              <w:pStyle w:val="MsgTableBody"/>
              <w:jc w:val="center"/>
            </w:pPr>
            <w:r w:rsidRPr="00AD7197">
              <w:rPr>
                <w:color w:val="FF0000"/>
              </w:rPr>
              <w:t>7</w:t>
            </w:r>
          </w:p>
        </w:tc>
      </w:tr>
      <w:tr w:rsidR="004052D5" w:rsidRPr="00573AF5" w14:paraId="46C612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F278E7"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500EB" w14:textId="77777777" w:rsidR="004052D5" w:rsidRDefault="004052D5" w:rsidP="004052D5">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4D130C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83FD8" w14:textId="77777777" w:rsidR="004052D5" w:rsidRDefault="004052D5" w:rsidP="004E2DAA">
            <w:pPr>
              <w:pStyle w:val="MsgTableBody"/>
              <w:jc w:val="center"/>
            </w:pPr>
            <w:r>
              <w:t>11</w:t>
            </w:r>
          </w:p>
        </w:tc>
      </w:tr>
      <w:tr w:rsidR="004E2DAA" w:rsidRPr="00573AF5" w14:paraId="453081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B6A705"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5324421" w14:textId="32946B8D" w:rsidR="004052D5" w:rsidRDefault="004052D5" w:rsidP="004052D5">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246C939C"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67979E" w14:textId="77777777" w:rsidR="004052D5" w:rsidRDefault="004052D5" w:rsidP="004E2DAA">
            <w:pPr>
              <w:pStyle w:val="MsgTableBody"/>
              <w:jc w:val="center"/>
            </w:pPr>
          </w:p>
        </w:tc>
      </w:tr>
      <w:tr w:rsidR="004052D5" w:rsidRPr="00573AF5" w14:paraId="7D56AC2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DE7A4F"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2072023" w14:textId="77777777" w:rsidR="004052D5" w:rsidRDefault="004052D5" w:rsidP="004052D5">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0668A6E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68FC7" w14:textId="77777777" w:rsidR="004052D5" w:rsidRDefault="004052D5" w:rsidP="004E2DAA">
            <w:pPr>
              <w:pStyle w:val="MsgTableBody"/>
              <w:jc w:val="center"/>
            </w:pPr>
            <w:r>
              <w:t>15</w:t>
            </w:r>
          </w:p>
        </w:tc>
      </w:tr>
      <w:tr w:rsidR="004E2DAA" w:rsidRPr="00573AF5" w14:paraId="0FAE1C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17D69A"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A90717E" w14:textId="02EED964" w:rsidR="004052D5" w:rsidRDefault="004052D5" w:rsidP="004052D5">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625EB44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80F41" w14:textId="77777777" w:rsidR="004052D5" w:rsidRDefault="004052D5" w:rsidP="004E2DAA">
            <w:pPr>
              <w:pStyle w:val="MsgTableBody"/>
              <w:jc w:val="center"/>
            </w:pPr>
          </w:p>
        </w:tc>
      </w:tr>
      <w:tr w:rsidR="004052D5" w:rsidRPr="00573AF5" w14:paraId="1AAB604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99D5DF" w14:textId="77777777" w:rsidR="004052D5" w:rsidRDefault="004052D5" w:rsidP="004052D5">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9AE90F3" w14:textId="77777777" w:rsidR="004052D5" w:rsidRDefault="004052D5" w:rsidP="004052D5">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58FB71F3"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F4F8B" w14:textId="77777777" w:rsidR="004052D5" w:rsidRDefault="004052D5" w:rsidP="004052D5">
            <w:pPr>
              <w:pStyle w:val="MsgTableBody"/>
              <w:jc w:val="center"/>
            </w:pPr>
          </w:p>
        </w:tc>
      </w:tr>
      <w:tr w:rsidR="004E2DAA" w:rsidRPr="00573AF5" w14:paraId="725C90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99B3B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0ACEE"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346EF7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5C98BE" w14:textId="77777777" w:rsidR="004052D5" w:rsidRDefault="004052D5" w:rsidP="004052D5">
            <w:pPr>
              <w:pStyle w:val="MsgTableBody"/>
              <w:jc w:val="center"/>
            </w:pPr>
            <w:r>
              <w:t>7</w:t>
            </w:r>
          </w:p>
        </w:tc>
      </w:tr>
      <w:tr w:rsidR="004052D5" w:rsidRPr="00573AF5" w14:paraId="1DE04B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30E77B"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32D3E9D"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9C7DA36"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B26E7" w14:textId="77777777" w:rsidR="004052D5" w:rsidRDefault="004052D5" w:rsidP="004052D5">
            <w:pPr>
              <w:pStyle w:val="MsgTableBody"/>
              <w:jc w:val="center"/>
            </w:pPr>
            <w:r>
              <w:rPr>
                <w:noProof/>
              </w:rPr>
              <w:t>7</w:t>
            </w:r>
          </w:p>
        </w:tc>
      </w:tr>
      <w:tr w:rsidR="004E2DAA" w:rsidRPr="00573AF5" w14:paraId="0A3C15C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B2CBB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63DBE37" w14:textId="77777777" w:rsidR="004052D5" w:rsidRDefault="004052D5" w:rsidP="004052D5">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9B707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BBA04" w14:textId="77777777" w:rsidR="004052D5" w:rsidRDefault="004052D5" w:rsidP="004052D5">
            <w:pPr>
              <w:pStyle w:val="MsgTableBody"/>
              <w:jc w:val="center"/>
            </w:pPr>
          </w:p>
        </w:tc>
      </w:tr>
      <w:tr w:rsidR="004052D5" w:rsidRPr="00573AF5" w14:paraId="4D4C46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1C438B"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D57F393" w14:textId="77777777" w:rsidR="004052D5" w:rsidRDefault="004052D5" w:rsidP="004052D5">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1228449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B3350" w14:textId="77777777" w:rsidR="004052D5" w:rsidRDefault="004052D5" w:rsidP="004E2DAA">
            <w:pPr>
              <w:pStyle w:val="MsgTableBody"/>
              <w:jc w:val="center"/>
            </w:pPr>
          </w:p>
        </w:tc>
      </w:tr>
      <w:tr w:rsidR="004E2DAA" w:rsidRPr="00573AF5" w14:paraId="213E69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2EE176"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B8C1CCB" w14:textId="77777777" w:rsidR="004052D5" w:rsidRDefault="004052D5" w:rsidP="004052D5">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939890B"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B27B1" w14:textId="77777777" w:rsidR="004052D5" w:rsidRDefault="004052D5" w:rsidP="004E2DAA">
            <w:pPr>
              <w:pStyle w:val="MsgTableBody"/>
              <w:jc w:val="center"/>
            </w:pPr>
          </w:p>
        </w:tc>
      </w:tr>
      <w:tr w:rsidR="004052D5" w:rsidRPr="00573AF5" w14:paraId="150726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6AAF6D" w14:textId="77777777" w:rsidR="004052D5" w:rsidRDefault="004052D5" w:rsidP="004052D5">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01D8E4E8" w14:textId="77777777" w:rsidR="004052D5" w:rsidRDefault="004052D5" w:rsidP="004052D5">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78D258F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B0C64" w14:textId="77777777" w:rsidR="004052D5" w:rsidRDefault="004052D5" w:rsidP="004E2DAA">
            <w:pPr>
              <w:pStyle w:val="MsgTableBody"/>
              <w:jc w:val="center"/>
            </w:pPr>
            <w:r>
              <w:t>12</w:t>
            </w:r>
          </w:p>
        </w:tc>
      </w:tr>
      <w:tr w:rsidR="004E2DAA" w:rsidRPr="00573AF5" w14:paraId="5160A3F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4AC23E"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50AAD5A" w14:textId="77777777" w:rsidR="004052D5" w:rsidRDefault="004052D5" w:rsidP="004052D5">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25A90D9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7B4706" w14:textId="77777777" w:rsidR="004052D5" w:rsidRDefault="004052D5" w:rsidP="004E2DAA">
            <w:pPr>
              <w:pStyle w:val="MsgTableBody"/>
              <w:jc w:val="center"/>
            </w:pPr>
            <w:r>
              <w:t>15</w:t>
            </w:r>
          </w:p>
        </w:tc>
      </w:tr>
      <w:tr w:rsidR="004052D5" w:rsidRPr="00573AF5" w14:paraId="093F5C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7F456D"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972264" w14:textId="20168AA7" w:rsidR="004052D5" w:rsidRDefault="004052D5" w:rsidP="004052D5">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50F2E37"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CF6A7" w14:textId="77777777" w:rsidR="004052D5" w:rsidRDefault="004052D5" w:rsidP="004E2DAA">
            <w:pPr>
              <w:pStyle w:val="MsgTableBody"/>
              <w:jc w:val="center"/>
            </w:pPr>
          </w:p>
        </w:tc>
      </w:tr>
      <w:tr w:rsidR="004E2DAA" w:rsidRPr="00573AF5" w14:paraId="7CF4D5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CB9F2B"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A60F36" w14:textId="1BD1DA6D" w:rsidR="004052D5" w:rsidRDefault="004052D5" w:rsidP="004052D5">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31A2553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AD286E" w14:textId="77777777" w:rsidR="004052D5" w:rsidRDefault="004052D5" w:rsidP="004E2DAA">
            <w:pPr>
              <w:pStyle w:val="MsgTableBody"/>
              <w:jc w:val="center"/>
            </w:pPr>
          </w:p>
        </w:tc>
      </w:tr>
      <w:tr w:rsidR="00FB7658" w:rsidRPr="00573AF5" w14:paraId="7EA0B6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C000B9" w14:textId="77777777" w:rsidR="00FB7658" w:rsidRDefault="00FB7658" w:rsidP="00FB765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BE89D62" w14:textId="30DBABBD" w:rsidR="00FB7658" w:rsidRDefault="000F344B" w:rsidP="00FB765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5EAB330" w14:textId="76583817" w:rsidR="00FB7658"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E8F235" w14:textId="77777777" w:rsidR="00FB7658" w:rsidRDefault="00FB7658" w:rsidP="004E2DAA">
            <w:pPr>
              <w:pStyle w:val="MsgTableBody"/>
              <w:jc w:val="center"/>
            </w:pPr>
            <w:r>
              <w:t>15</w:t>
            </w:r>
          </w:p>
        </w:tc>
      </w:tr>
      <w:tr w:rsidR="004E2DAA" w:rsidRPr="00573AF5" w14:paraId="3E33F9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92486A" w14:textId="77777777" w:rsidR="00FB7658" w:rsidRDefault="00FB7658" w:rsidP="00FB7658">
            <w:pPr>
              <w:pStyle w:val="MsgTableBody"/>
            </w:pPr>
            <w:r w:rsidRPr="00AD7197">
              <w:rPr>
                <w:color w:val="FF0000"/>
              </w:rPr>
              <w:t xml:space="preserve">     </w:t>
            </w:r>
            <w:r w:rsidR="003C7EBA">
              <w:rPr>
                <w:color w:val="FF0000"/>
              </w:rPr>
              <w:t xml:space="preserve"> </w:t>
            </w: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4F0F847" w14:textId="316CC0AB" w:rsidR="00FB7658" w:rsidRDefault="00FB7658" w:rsidP="00FB7658">
            <w:pPr>
              <w:pStyle w:val="MsgTableBody"/>
            </w:pPr>
            <w:r w:rsidRPr="00AD7197">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0B7199AF"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21728B" w14:textId="77777777" w:rsidR="00FB7658" w:rsidRDefault="00FB7658" w:rsidP="004E2DAA">
            <w:pPr>
              <w:pStyle w:val="MsgTableBody"/>
              <w:jc w:val="center"/>
            </w:pPr>
            <w:r w:rsidRPr="00AD7197">
              <w:rPr>
                <w:color w:val="FF0000"/>
              </w:rPr>
              <w:t>7</w:t>
            </w:r>
          </w:p>
        </w:tc>
      </w:tr>
      <w:tr w:rsidR="00FB7658" w:rsidRPr="00573AF5" w14:paraId="5E0355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EAA2B6" w14:textId="77777777" w:rsidR="00FB7658" w:rsidRDefault="00FB7658" w:rsidP="00FB7658">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67113E2" w14:textId="342832C5" w:rsidR="00FB7658" w:rsidRDefault="00FB7658" w:rsidP="00FB765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B149100"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0BAD47" w14:textId="77777777" w:rsidR="00FB7658" w:rsidRDefault="00FB7658" w:rsidP="004E2DAA">
            <w:pPr>
              <w:pStyle w:val="MsgTableBody"/>
              <w:jc w:val="center"/>
            </w:pPr>
            <w:r>
              <w:t>11</w:t>
            </w:r>
          </w:p>
        </w:tc>
      </w:tr>
      <w:tr w:rsidR="004E2DAA" w:rsidRPr="00573AF5" w14:paraId="57C9F2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F15898" w14:textId="77777777" w:rsidR="00FB7658" w:rsidRDefault="00FB7658" w:rsidP="00FB765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E08DD3" w14:textId="05307075" w:rsidR="00FB7658" w:rsidRDefault="00FB7658" w:rsidP="00FB765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2AD7986"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1BC10E" w14:textId="77777777" w:rsidR="00FB7658" w:rsidRDefault="00FB7658" w:rsidP="004E2DAA">
            <w:pPr>
              <w:pStyle w:val="MsgTableBody"/>
              <w:jc w:val="center"/>
            </w:pPr>
          </w:p>
        </w:tc>
      </w:tr>
      <w:tr w:rsidR="00FB7658" w:rsidRPr="00573AF5" w14:paraId="6238092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681B97" w14:textId="77777777" w:rsidR="00FB7658" w:rsidRDefault="00FB7658" w:rsidP="00FB765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F777ED" w14:textId="2E56F785" w:rsidR="00FB7658" w:rsidRDefault="00FB7658" w:rsidP="00FB765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5C0938B"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90A2C" w14:textId="77777777" w:rsidR="00FB7658" w:rsidRDefault="00FB7658" w:rsidP="004E2DAA">
            <w:pPr>
              <w:pStyle w:val="MsgTableBody"/>
              <w:jc w:val="center"/>
            </w:pPr>
            <w:r>
              <w:t>15</w:t>
            </w:r>
          </w:p>
        </w:tc>
      </w:tr>
      <w:tr w:rsidR="004E2DAA" w:rsidRPr="00573AF5" w14:paraId="5D8626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C529B1"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DD2812" w14:textId="596279F0" w:rsidR="00FB7658" w:rsidRDefault="00FB7658" w:rsidP="00FB765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756F9ED"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EEC90" w14:textId="77777777" w:rsidR="00FB7658" w:rsidRDefault="00FB7658" w:rsidP="004E2DAA">
            <w:pPr>
              <w:pStyle w:val="MsgTableBody"/>
              <w:jc w:val="center"/>
            </w:pPr>
          </w:p>
        </w:tc>
      </w:tr>
      <w:tr w:rsidR="00FB7658" w:rsidRPr="00573AF5" w14:paraId="72EE037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87B1C9"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6BC6986" w14:textId="77777777" w:rsidR="00FB7658" w:rsidRDefault="00FB7658" w:rsidP="00FB765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75291D1B"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966F" w14:textId="77777777" w:rsidR="00FB7658" w:rsidRDefault="00FB7658" w:rsidP="00FB7658">
            <w:pPr>
              <w:pStyle w:val="MsgTableBody"/>
              <w:jc w:val="center"/>
            </w:pPr>
          </w:p>
        </w:tc>
      </w:tr>
      <w:tr w:rsidR="004E2DAA" w:rsidRPr="00573AF5" w14:paraId="52106E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075EE5" w14:textId="77777777" w:rsidR="00FB7658" w:rsidRDefault="00FB7658" w:rsidP="00FB765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5D04472" w14:textId="77777777" w:rsidR="00FB7658" w:rsidRDefault="00FB7658" w:rsidP="00FB765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1DE874E"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99687" w14:textId="77777777" w:rsidR="00FB7658" w:rsidRDefault="00FB7658" w:rsidP="00FB7658">
            <w:pPr>
              <w:pStyle w:val="MsgTableBody"/>
              <w:jc w:val="center"/>
            </w:pPr>
            <w:r>
              <w:t>7</w:t>
            </w:r>
          </w:p>
        </w:tc>
      </w:tr>
      <w:tr w:rsidR="00FB7658" w:rsidRPr="00573AF5" w14:paraId="21408C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B73583D" w14:textId="77777777" w:rsidR="00FB7658" w:rsidRDefault="00FB7658" w:rsidP="00FB765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30CF120" w14:textId="77777777" w:rsidR="00FB7658" w:rsidRDefault="00FB7658" w:rsidP="00FB765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28B581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ED00E" w14:textId="77777777" w:rsidR="00FB7658" w:rsidRDefault="00FB7658" w:rsidP="00FB7658">
            <w:pPr>
              <w:pStyle w:val="MsgTableBody"/>
              <w:jc w:val="center"/>
            </w:pPr>
            <w:r>
              <w:rPr>
                <w:noProof/>
              </w:rPr>
              <w:t>7</w:t>
            </w:r>
          </w:p>
        </w:tc>
      </w:tr>
      <w:tr w:rsidR="004E2DAA" w:rsidRPr="00573AF5" w14:paraId="0A3FE1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52DF9B"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59064A" w14:textId="77777777" w:rsidR="00FB7658" w:rsidRDefault="00FB7658" w:rsidP="00FB765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4531B9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55B651" w14:textId="77777777" w:rsidR="00FB7658" w:rsidRDefault="00FB7658" w:rsidP="00FB7658">
            <w:pPr>
              <w:pStyle w:val="MsgTableBody"/>
              <w:jc w:val="center"/>
            </w:pPr>
          </w:p>
        </w:tc>
      </w:tr>
      <w:tr w:rsidR="00FB7658" w:rsidRPr="00573AF5" w14:paraId="082A6A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C334B2" w14:textId="77777777" w:rsidR="00FB7658" w:rsidRDefault="00FB7658" w:rsidP="00FB7658">
            <w:pPr>
              <w:pStyle w:val="MsgTableBody"/>
            </w:pPr>
            <w:r>
              <w:t>}]</w:t>
            </w:r>
          </w:p>
        </w:tc>
        <w:tc>
          <w:tcPr>
            <w:tcW w:w="4320" w:type="dxa"/>
            <w:tcBorders>
              <w:top w:val="dotted" w:sz="4" w:space="0" w:color="auto"/>
              <w:left w:val="nil"/>
              <w:bottom w:val="dotted" w:sz="4" w:space="0" w:color="auto"/>
              <w:right w:val="nil"/>
            </w:tcBorders>
            <w:shd w:val="clear" w:color="auto" w:fill="FFFFFF"/>
          </w:tcPr>
          <w:p w14:paraId="0EC97D3D" w14:textId="77777777" w:rsidR="00FB7658" w:rsidRDefault="00FB7658" w:rsidP="00FB765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62D64834"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CD1D3" w14:textId="77777777" w:rsidR="00FB7658" w:rsidRDefault="00FB7658" w:rsidP="004E2DAA">
            <w:pPr>
              <w:pStyle w:val="MsgTableBody"/>
              <w:jc w:val="center"/>
            </w:pPr>
          </w:p>
        </w:tc>
      </w:tr>
      <w:tr w:rsidR="00FB7658" w:rsidRPr="00573AF5" w14:paraId="1D250103"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5E507B43" w14:textId="77777777" w:rsidR="00FB7658" w:rsidRDefault="00FB7658" w:rsidP="00FB7658">
            <w:pPr>
              <w:pStyle w:val="MsgTableBody"/>
            </w:pPr>
            <w:r>
              <w:t>[{REL}]</w:t>
            </w:r>
          </w:p>
        </w:tc>
        <w:tc>
          <w:tcPr>
            <w:tcW w:w="4320" w:type="dxa"/>
            <w:tcBorders>
              <w:top w:val="dotted" w:sz="4" w:space="0" w:color="auto"/>
              <w:left w:val="nil"/>
              <w:bottom w:val="single" w:sz="2" w:space="0" w:color="auto"/>
              <w:right w:val="nil"/>
            </w:tcBorders>
            <w:shd w:val="clear" w:color="auto" w:fill="FFFFFF"/>
          </w:tcPr>
          <w:p w14:paraId="5095A10A" w14:textId="77777777" w:rsidR="00FB7658" w:rsidRDefault="00FB7658" w:rsidP="00FB765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174FE576" w14:textId="77777777" w:rsidR="00FB7658" w:rsidRDefault="00FB7658" w:rsidP="004E2DAA">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F2297C3" w14:textId="77777777" w:rsidR="00FB7658" w:rsidRDefault="00FB7658" w:rsidP="004E2DAA">
            <w:pPr>
              <w:pStyle w:val="MsgTableBody"/>
              <w:jc w:val="center"/>
            </w:pPr>
            <w:r>
              <w:t>11</w:t>
            </w:r>
          </w:p>
        </w:tc>
      </w:tr>
    </w:tbl>
    <w:p w14:paraId="2FA49C98" w14:textId="77777777" w:rsidR="00314BE8" w:rsidRDefault="00314BE8" w:rsidP="00314BE8">
      <w:bookmarkStart w:id="2633" w:name="_Toc348244495"/>
      <w:bookmarkStart w:id="2634" w:name="_Toc348244627"/>
      <w:bookmarkStart w:id="2635" w:name="_Toc348260659"/>
      <w:bookmarkStart w:id="2636" w:name="_Toc348346632"/>
      <w:bookmarkStart w:id="2637" w:name="_Toc38043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CC5499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FDDD871" w14:textId="61F9E0D8" w:rsidR="00EE6FC3" w:rsidRDefault="00EE6FC3" w:rsidP="00BD60E1">
            <w:pPr>
              <w:pStyle w:val="ACK-ChoreographyHeader"/>
            </w:pPr>
            <w:r>
              <w:t>Acknowledgment Choreography</w:t>
            </w:r>
          </w:p>
        </w:tc>
      </w:tr>
      <w:tr w:rsidR="00EE6FC3" w14:paraId="1A35145E"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E3F3730" w14:textId="5407EAA1" w:rsidR="00EE6FC3" w:rsidRDefault="00EE6FC3" w:rsidP="00EE6FC3">
            <w:pPr>
              <w:pStyle w:val="ACK-ChoreographyHeader"/>
            </w:pPr>
            <w:r>
              <w:t>CCI^I22^CCI_I22</w:t>
            </w:r>
          </w:p>
        </w:tc>
      </w:tr>
      <w:tr w:rsidR="00314BE8" w14:paraId="7C4188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2F0E35"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540B928"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F0C0C53" w14:textId="77777777" w:rsidR="00314BE8" w:rsidRDefault="00314BE8" w:rsidP="00314BE8">
            <w:pPr>
              <w:pStyle w:val="ACK-ChoreographyBody"/>
            </w:pPr>
            <w:r>
              <w:t>Field value: Enhanced mode</w:t>
            </w:r>
          </w:p>
        </w:tc>
      </w:tr>
      <w:tr w:rsidR="00314BE8" w14:paraId="6BAB9E5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93164FE"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6FC53B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9238B09"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399BB19" w14:textId="77777777" w:rsidR="00314BE8" w:rsidRDefault="00314BE8" w:rsidP="00314BE8">
            <w:pPr>
              <w:pStyle w:val="ACK-ChoreographyBody"/>
            </w:pPr>
            <w:r>
              <w:t>AL, SU, ER</w:t>
            </w:r>
          </w:p>
        </w:tc>
      </w:tr>
      <w:tr w:rsidR="00314BE8" w14:paraId="71603E7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1E5B3E4"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32EE4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0ECA37D"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148CFFF" w14:textId="77777777" w:rsidR="00314BE8" w:rsidRDefault="00314BE8" w:rsidP="00314BE8">
            <w:pPr>
              <w:pStyle w:val="ACK-ChoreographyBody"/>
            </w:pPr>
            <w:r>
              <w:t>NE</w:t>
            </w:r>
          </w:p>
        </w:tc>
      </w:tr>
      <w:tr w:rsidR="00314BE8" w14:paraId="6C7CD26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48D9A9"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9D2E310"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5DBF45"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97F8778" w14:textId="77777777" w:rsidR="00314BE8" w:rsidRDefault="00314BE8" w:rsidP="00314BE8">
            <w:pPr>
              <w:pStyle w:val="ACK-ChoreographyBody"/>
            </w:pPr>
            <w:r>
              <w:rPr>
                <w:szCs w:val="16"/>
              </w:rPr>
              <w:t>ACK^I22^ACK</w:t>
            </w:r>
          </w:p>
        </w:tc>
      </w:tr>
      <w:tr w:rsidR="00314BE8" w14:paraId="5CD4B07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A14C2F"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5F45D8C"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AB59FB9"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D4A35" w14:textId="77777777" w:rsidR="00314BE8" w:rsidRDefault="00314BE8" w:rsidP="00314BE8">
            <w:pPr>
              <w:pStyle w:val="ACK-ChoreographyBody"/>
            </w:pPr>
            <w:r>
              <w:t>-</w:t>
            </w:r>
          </w:p>
        </w:tc>
      </w:tr>
    </w:tbl>
    <w:p w14:paraId="66829D92" w14:textId="77777777" w:rsidR="00573AF5" w:rsidRDefault="00573AF5">
      <w:pPr>
        <w:pStyle w:val="Heading2"/>
        <w:rPr>
          <w:noProof/>
        </w:rPr>
      </w:pPr>
      <w:bookmarkStart w:id="2638" w:name="_Toc28982349"/>
      <w:r>
        <w:rPr>
          <w:noProof/>
        </w:rPr>
        <w:t>SEGMENTS</w:t>
      </w:r>
      <w:bookmarkEnd w:id="2633"/>
      <w:bookmarkEnd w:id="2634"/>
      <w:bookmarkEnd w:id="2635"/>
      <w:bookmarkEnd w:id="2636"/>
      <w:bookmarkEnd w:id="2637"/>
      <w:bookmarkEnd w:id="2638"/>
    </w:p>
    <w:p w14:paraId="2CC17632" w14:textId="7FF4572F" w:rsidR="00573AF5" w:rsidRDefault="00573AF5">
      <w:pPr>
        <w:pStyle w:val="Heading3"/>
        <w:rPr>
          <w:noProof/>
        </w:rPr>
      </w:pPr>
      <w:bookmarkStart w:id="2639" w:name="_Toc348244496"/>
      <w:bookmarkStart w:id="2640" w:name="_Toc348244628"/>
      <w:bookmarkStart w:id="2641" w:name="_Toc348260660"/>
      <w:bookmarkStart w:id="2642" w:name="_Toc348346633"/>
      <w:bookmarkStart w:id="2643" w:name="_Toc380430453"/>
      <w:bookmarkStart w:id="2644" w:name="_Toc28982350"/>
      <w:r>
        <w:rPr>
          <w:noProof/>
        </w:rPr>
        <w:t>RF1</w:t>
      </w:r>
      <w:r w:rsidR="00FD02FB">
        <w:rPr>
          <w:noProof/>
        </w:rPr>
        <w:fldChar w:fldCharType="begin"/>
      </w:r>
      <w:r>
        <w:rPr>
          <w:noProof/>
        </w:rPr>
        <w:instrText xml:space="preserve"> XE "RF1" </w:instrText>
      </w:r>
      <w:r w:rsidR="00FD02FB">
        <w:rPr>
          <w:noProof/>
        </w:rPr>
        <w:fldChar w:fldCharType="end"/>
      </w:r>
      <w:r>
        <w:rPr>
          <w:noProof/>
        </w:rPr>
        <w:t xml:space="preserve"> - </w:t>
      </w:r>
      <w:r w:rsidR="00FD02FB">
        <w:rPr>
          <w:noProof/>
        </w:rPr>
        <w:fldChar w:fldCharType="begin"/>
      </w:r>
      <w:r>
        <w:rPr>
          <w:noProof/>
        </w:rPr>
        <w:instrText xml:space="preserve"> XE "Segments:RF1" </w:instrText>
      </w:r>
      <w:r w:rsidR="00FD02FB">
        <w:rPr>
          <w:noProof/>
        </w:rPr>
        <w:fldChar w:fldCharType="end"/>
      </w:r>
      <w:r>
        <w:rPr>
          <w:noProof/>
        </w:rPr>
        <w:t>Referral Information Segment</w:t>
      </w:r>
      <w:bookmarkEnd w:id="2639"/>
      <w:bookmarkEnd w:id="2640"/>
      <w:bookmarkEnd w:id="2641"/>
      <w:bookmarkEnd w:id="2642"/>
      <w:bookmarkEnd w:id="2643"/>
      <w:bookmarkEnd w:id="2644"/>
      <w:r w:rsidR="00FD02FB">
        <w:rPr>
          <w:noProof/>
        </w:rPr>
        <w:fldChar w:fldCharType="begin"/>
      </w:r>
      <w:r>
        <w:rPr>
          <w:noProof/>
        </w:rPr>
        <w:instrText xml:space="preserve"> XE "referral information segment" </w:instrText>
      </w:r>
      <w:r w:rsidR="00FD02FB">
        <w:rPr>
          <w:noProof/>
        </w:rPr>
        <w:fldChar w:fldCharType="end"/>
      </w:r>
      <w:bookmarkStart w:id="2645" w:name="_Toc380430454"/>
      <w:bookmarkEnd w:id="2645"/>
    </w:p>
    <w:p w14:paraId="57C62B66" w14:textId="128365FD" w:rsidR="008B4D8C" w:rsidRDefault="008B4D8C" w:rsidP="008B4D8C">
      <w:pPr>
        <w:rPr>
          <w:b/>
          <w:bCs/>
          <w:i/>
          <w:iCs/>
          <w:szCs w:val="20"/>
        </w:rPr>
      </w:pPr>
      <w:r>
        <w:rPr>
          <w:b/>
          <w:bCs/>
          <w:i/>
          <w:iCs/>
          <w:szCs w:val="20"/>
        </w:rPr>
        <w:t>Attention: Retained for backwards compatibility as of V2.9. Refer to 7.4.4 for the PRT segment instead.</w:t>
      </w:r>
    </w:p>
    <w:p w14:paraId="14E022E6" w14:textId="77777777" w:rsidR="00573AF5" w:rsidRDefault="00573AF5" w:rsidP="00C87B0A">
      <w:pPr>
        <w:pStyle w:val="NormalIndented"/>
      </w:pPr>
      <w:r>
        <w:t>This segment represents information that may be useful when sending referrals from the referring provider to the referred-to provider.</w:t>
      </w:r>
    </w:p>
    <w:p w14:paraId="75A79703" w14:textId="77777777" w:rsidR="00573AF5" w:rsidRDefault="00573AF5">
      <w:pPr>
        <w:pStyle w:val="AttributeTableCaption"/>
        <w:rPr>
          <w:noProof/>
        </w:rPr>
      </w:pPr>
      <w:bookmarkStart w:id="2646" w:name="RFI"/>
      <w:bookmarkEnd w:id="2646"/>
      <w:r>
        <w:rPr>
          <w:noProof/>
        </w:rPr>
        <w:lastRenderedPageBreak/>
        <w:t>HL7 Attribute Table - RF1</w:t>
      </w:r>
      <w:r w:rsidR="00FD02FB">
        <w:rPr>
          <w:noProof/>
        </w:rPr>
        <w:fldChar w:fldCharType="begin"/>
      </w:r>
      <w:r>
        <w:rPr>
          <w:noProof/>
        </w:rPr>
        <w:instrText xml:space="preserve"> XE "HL7 Attribute Table -  RF1" </w:instrText>
      </w:r>
      <w:r w:rsidR="00FD02FB">
        <w:rPr>
          <w:noProof/>
        </w:rPr>
        <w:fldChar w:fldCharType="end"/>
      </w:r>
      <w:r>
        <w:rPr>
          <w:noProof/>
        </w:rPr>
        <w:t xml:space="preserve"> –Referral Information</w:t>
      </w:r>
      <w:r w:rsidR="00FD02FB">
        <w:rPr>
          <w:noProof/>
        </w:rPr>
        <w:fldChar w:fldCharType="begin"/>
      </w:r>
      <w:r>
        <w:rPr>
          <w:noProof/>
        </w:rPr>
        <w:instrText xml:space="preserve"> XE "RFI" </w:instrText>
      </w:r>
      <w:r w:rsidR="00FD02FB">
        <w:rPr>
          <w:noProof/>
        </w:rPr>
        <w:fldChar w:fldCharType="end"/>
      </w:r>
      <w:r w:rsidR="00FD02FB">
        <w:rPr>
          <w:noProof/>
        </w:rPr>
        <w:fldChar w:fldCharType="begin"/>
      </w:r>
      <w:r>
        <w:rPr>
          <w:noProof/>
        </w:rPr>
        <w:instrText xml:space="preserve"> XE "Segments: RFI"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473F900F"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959368A"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E8E2E11"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F8A052A"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F4DE93"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90B575D"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332359D6"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E3A326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9AD1E3E"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16E159B" w14:textId="77777777" w:rsidR="00573AF5" w:rsidRDefault="00573AF5">
            <w:pPr>
              <w:pStyle w:val="AttributeTableHeader"/>
              <w:jc w:val="left"/>
              <w:rPr>
                <w:noProof/>
              </w:rPr>
            </w:pPr>
            <w:r>
              <w:rPr>
                <w:noProof/>
              </w:rPr>
              <w:t>ELEMENT NAME</w:t>
            </w:r>
          </w:p>
        </w:tc>
      </w:tr>
      <w:tr w:rsidR="004E2DAA" w:rsidRPr="00573AF5" w14:paraId="0C358942"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6C86647E"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ACA15D4"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B4612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3FECCE2"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4106E626"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0B816CC"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4F6586" w14:textId="51770953" w:rsidR="00573AF5" w:rsidRDefault="00065A17">
            <w:pPr>
              <w:pStyle w:val="AttributeTableBody"/>
              <w:rPr>
                <w:rStyle w:val="HyperlinkTable"/>
                <w:noProof/>
              </w:rPr>
            </w:pPr>
            <w:hyperlink r:id="rId13" w:anchor="HL70283" w:history="1">
              <w:r w:rsidR="00573AF5">
                <w:rPr>
                  <w:rStyle w:val="HyperlinkTable"/>
                  <w:noProof/>
                </w:rPr>
                <w:t>0283</w:t>
              </w:r>
            </w:hyperlink>
          </w:p>
        </w:tc>
        <w:tc>
          <w:tcPr>
            <w:tcW w:w="720" w:type="dxa"/>
            <w:tcBorders>
              <w:top w:val="single" w:sz="4" w:space="0" w:color="auto"/>
              <w:left w:val="nil"/>
              <w:bottom w:val="dotted" w:sz="4" w:space="0" w:color="auto"/>
              <w:right w:val="nil"/>
            </w:tcBorders>
            <w:shd w:val="clear" w:color="auto" w:fill="FFFFFF"/>
          </w:tcPr>
          <w:p w14:paraId="0DF6C895" w14:textId="77777777" w:rsidR="00573AF5" w:rsidRDefault="00573AF5">
            <w:pPr>
              <w:pStyle w:val="AttributeTableBody"/>
              <w:rPr>
                <w:noProof/>
              </w:rPr>
            </w:pPr>
            <w:r>
              <w:rPr>
                <w:noProof/>
              </w:rPr>
              <w:t>01137</w:t>
            </w:r>
          </w:p>
        </w:tc>
        <w:tc>
          <w:tcPr>
            <w:tcW w:w="3888" w:type="dxa"/>
            <w:tcBorders>
              <w:top w:val="single" w:sz="4" w:space="0" w:color="auto"/>
              <w:left w:val="nil"/>
              <w:bottom w:val="dotted" w:sz="4" w:space="0" w:color="auto"/>
              <w:right w:val="nil"/>
            </w:tcBorders>
            <w:shd w:val="clear" w:color="auto" w:fill="FFFFFF"/>
          </w:tcPr>
          <w:p w14:paraId="4F79BC31" w14:textId="77777777" w:rsidR="00573AF5" w:rsidRDefault="00573AF5">
            <w:pPr>
              <w:pStyle w:val="AttributeTableBody"/>
              <w:jc w:val="left"/>
              <w:rPr>
                <w:noProof/>
              </w:rPr>
            </w:pPr>
            <w:r>
              <w:rPr>
                <w:noProof/>
              </w:rPr>
              <w:t>Referral Status</w:t>
            </w:r>
          </w:p>
        </w:tc>
      </w:tr>
      <w:tr w:rsidR="004E2DAA" w:rsidRPr="00573AF5" w14:paraId="364D630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CDF5A33"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F9463B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15F3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6F43C9"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88385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E5E53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6CAF0" w14:textId="50A1724E" w:rsidR="00573AF5" w:rsidRDefault="00065A17">
            <w:pPr>
              <w:pStyle w:val="AttributeTableBody"/>
              <w:rPr>
                <w:rStyle w:val="HyperlinkTable"/>
                <w:noProof/>
              </w:rPr>
            </w:pPr>
            <w:hyperlink r:id="rId14" w:anchor="HL70280" w:history="1">
              <w:r w:rsidR="00573AF5">
                <w:rPr>
                  <w:rStyle w:val="HyperlinkTable"/>
                  <w:noProof/>
                </w:rPr>
                <w:t>0280</w:t>
              </w:r>
            </w:hyperlink>
          </w:p>
        </w:tc>
        <w:tc>
          <w:tcPr>
            <w:tcW w:w="720" w:type="dxa"/>
            <w:tcBorders>
              <w:top w:val="dotted" w:sz="4" w:space="0" w:color="auto"/>
              <w:left w:val="nil"/>
              <w:bottom w:val="dotted" w:sz="4" w:space="0" w:color="auto"/>
              <w:right w:val="nil"/>
            </w:tcBorders>
            <w:shd w:val="clear" w:color="auto" w:fill="FFFFFF"/>
          </w:tcPr>
          <w:p w14:paraId="07F44B3B" w14:textId="77777777" w:rsidR="00573AF5" w:rsidRDefault="00573AF5">
            <w:pPr>
              <w:pStyle w:val="AttributeTableBody"/>
              <w:rPr>
                <w:noProof/>
              </w:rPr>
            </w:pPr>
            <w:r>
              <w:rPr>
                <w:noProof/>
              </w:rPr>
              <w:t>01138</w:t>
            </w:r>
          </w:p>
        </w:tc>
        <w:tc>
          <w:tcPr>
            <w:tcW w:w="3888" w:type="dxa"/>
            <w:tcBorders>
              <w:top w:val="dotted" w:sz="4" w:space="0" w:color="auto"/>
              <w:left w:val="nil"/>
              <w:bottom w:val="dotted" w:sz="4" w:space="0" w:color="auto"/>
              <w:right w:val="nil"/>
            </w:tcBorders>
            <w:shd w:val="clear" w:color="auto" w:fill="FFFFFF"/>
          </w:tcPr>
          <w:p w14:paraId="41F6DB71" w14:textId="77777777" w:rsidR="00573AF5" w:rsidRDefault="00573AF5">
            <w:pPr>
              <w:pStyle w:val="AttributeTableBody"/>
              <w:jc w:val="left"/>
              <w:rPr>
                <w:noProof/>
              </w:rPr>
            </w:pPr>
            <w:r>
              <w:rPr>
                <w:noProof/>
              </w:rPr>
              <w:t>Referral Priority</w:t>
            </w:r>
          </w:p>
        </w:tc>
      </w:tr>
      <w:tr w:rsidR="004E2DAA" w:rsidRPr="00573AF5" w14:paraId="090C914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DDE43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88984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0C14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F325D2"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FEB42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D51B48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764A7" w14:textId="1B88712D" w:rsidR="00573AF5" w:rsidRDefault="00065A17">
            <w:pPr>
              <w:pStyle w:val="AttributeTableBody"/>
              <w:rPr>
                <w:rStyle w:val="HyperlinkTable"/>
                <w:noProof/>
              </w:rPr>
            </w:pPr>
            <w:hyperlink r:id="rId15" w:anchor="HL70281" w:history="1">
              <w:r w:rsidR="00573AF5">
                <w:rPr>
                  <w:rStyle w:val="HyperlinkTable"/>
                  <w:noProof/>
                </w:rPr>
                <w:t>0281</w:t>
              </w:r>
            </w:hyperlink>
          </w:p>
        </w:tc>
        <w:tc>
          <w:tcPr>
            <w:tcW w:w="720" w:type="dxa"/>
            <w:tcBorders>
              <w:top w:val="dotted" w:sz="4" w:space="0" w:color="auto"/>
              <w:left w:val="nil"/>
              <w:bottom w:val="dotted" w:sz="4" w:space="0" w:color="auto"/>
              <w:right w:val="nil"/>
            </w:tcBorders>
            <w:shd w:val="clear" w:color="auto" w:fill="FFFFFF"/>
          </w:tcPr>
          <w:p w14:paraId="2F2D2AB1" w14:textId="77777777" w:rsidR="00573AF5" w:rsidRDefault="00573AF5">
            <w:pPr>
              <w:pStyle w:val="AttributeTableBody"/>
              <w:rPr>
                <w:noProof/>
              </w:rPr>
            </w:pPr>
            <w:r>
              <w:rPr>
                <w:noProof/>
              </w:rPr>
              <w:t>01139</w:t>
            </w:r>
          </w:p>
        </w:tc>
        <w:tc>
          <w:tcPr>
            <w:tcW w:w="3888" w:type="dxa"/>
            <w:tcBorders>
              <w:top w:val="dotted" w:sz="4" w:space="0" w:color="auto"/>
              <w:left w:val="nil"/>
              <w:bottom w:val="dotted" w:sz="4" w:space="0" w:color="auto"/>
              <w:right w:val="nil"/>
            </w:tcBorders>
            <w:shd w:val="clear" w:color="auto" w:fill="FFFFFF"/>
          </w:tcPr>
          <w:p w14:paraId="72CBA1D6" w14:textId="77777777" w:rsidR="00573AF5" w:rsidRDefault="00573AF5">
            <w:pPr>
              <w:pStyle w:val="AttributeTableBody"/>
              <w:jc w:val="left"/>
              <w:rPr>
                <w:noProof/>
              </w:rPr>
            </w:pPr>
            <w:r>
              <w:rPr>
                <w:noProof/>
              </w:rPr>
              <w:t>Referral Type</w:t>
            </w:r>
          </w:p>
        </w:tc>
      </w:tr>
      <w:tr w:rsidR="004E2DAA" w:rsidRPr="00573AF5" w14:paraId="5E2DC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2DC7BA"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715405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9A0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152F"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8AB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81D25F"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3705663" w14:textId="756BCE42" w:rsidR="00573AF5" w:rsidRDefault="00065A17">
            <w:pPr>
              <w:pStyle w:val="AttributeTableBody"/>
              <w:rPr>
                <w:rStyle w:val="HyperlinkTable"/>
                <w:noProof/>
              </w:rPr>
            </w:pPr>
            <w:hyperlink r:id="rId16" w:anchor="HL70282" w:history="1">
              <w:r w:rsidR="00573AF5">
                <w:rPr>
                  <w:rStyle w:val="HyperlinkTable"/>
                  <w:noProof/>
                </w:rPr>
                <w:t>0282</w:t>
              </w:r>
            </w:hyperlink>
          </w:p>
        </w:tc>
        <w:tc>
          <w:tcPr>
            <w:tcW w:w="720" w:type="dxa"/>
            <w:tcBorders>
              <w:top w:val="dotted" w:sz="4" w:space="0" w:color="auto"/>
              <w:left w:val="nil"/>
              <w:bottom w:val="dotted" w:sz="4" w:space="0" w:color="auto"/>
              <w:right w:val="nil"/>
            </w:tcBorders>
            <w:shd w:val="clear" w:color="auto" w:fill="FFFFFF"/>
          </w:tcPr>
          <w:p w14:paraId="47AEDF91" w14:textId="77777777" w:rsidR="00573AF5" w:rsidRDefault="00573AF5">
            <w:pPr>
              <w:pStyle w:val="AttributeTableBody"/>
              <w:rPr>
                <w:noProof/>
              </w:rPr>
            </w:pPr>
            <w:r>
              <w:rPr>
                <w:noProof/>
              </w:rPr>
              <w:t>01140</w:t>
            </w:r>
          </w:p>
        </w:tc>
        <w:tc>
          <w:tcPr>
            <w:tcW w:w="3888" w:type="dxa"/>
            <w:tcBorders>
              <w:top w:val="dotted" w:sz="4" w:space="0" w:color="auto"/>
              <w:left w:val="nil"/>
              <w:bottom w:val="dotted" w:sz="4" w:space="0" w:color="auto"/>
              <w:right w:val="nil"/>
            </w:tcBorders>
            <w:shd w:val="clear" w:color="auto" w:fill="FFFFFF"/>
          </w:tcPr>
          <w:p w14:paraId="1AC3A215" w14:textId="77777777" w:rsidR="00573AF5" w:rsidRDefault="00573AF5">
            <w:pPr>
              <w:pStyle w:val="AttributeTableBody"/>
              <w:jc w:val="left"/>
              <w:rPr>
                <w:noProof/>
              </w:rPr>
            </w:pPr>
            <w:r>
              <w:rPr>
                <w:noProof/>
              </w:rPr>
              <w:t>Referral Disposition</w:t>
            </w:r>
          </w:p>
        </w:tc>
      </w:tr>
      <w:tr w:rsidR="004E2DAA" w:rsidRPr="00573AF5" w14:paraId="40574F2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C874A1A"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0D327D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FBC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BF0405"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09E9E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5F956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2FFEF" w14:textId="4F8C927C" w:rsidR="00573AF5" w:rsidRDefault="00065A17">
            <w:pPr>
              <w:pStyle w:val="AttributeTableBody"/>
              <w:rPr>
                <w:rStyle w:val="HyperlinkTable"/>
                <w:noProof/>
              </w:rPr>
            </w:pPr>
            <w:hyperlink r:id="rId17" w:anchor="HL70284" w:history="1">
              <w:r w:rsidR="00573AF5">
                <w:rPr>
                  <w:rStyle w:val="HyperlinkTable"/>
                  <w:noProof/>
                </w:rPr>
                <w:t>0284</w:t>
              </w:r>
            </w:hyperlink>
          </w:p>
        </w:tc>
        <w:tc>
          <w:tcPr>
            <w:tcW w:w="720" w:type="dxa"/>
            <w:tcBorders>
              <w:top w:val="dotted" w:sz="4" w:space="0" w:color="auto"/>
              <w:left w:val="nil"/>
              <w:bottom w:val="dotted" w:sz="4" w:space="0" w:color="auto"/>
              <w:right w:val="nil"/>
            </w:tcBorders>
            <w:shd w:val="clear" w:color="auto" w:fill="FFFFFF"/>
          </w:tcPr>
          <w:p w14:paraId="2B514F2A" w14:textId="77777777" w:rsidR="00573AF5" w:rsidRDefault="00573AF5">
            <w:pPr>
              <w:pStyle w:val="AttributeTableBody"/>
              <w:rPr>
                <w:noProof/>
              </w:rPr>
            </w:pPr>
            <w:r>
              <w:rPr>
                <w:noProof/>
              </w:rPr>
              <w:t>01141</w:t>
            </w:r>
          </w:p>
        </w:tc>
        <w:tc>
          <w:tcPr>
            <w:tcW w:w="3888" w:type="dxa"/>
            <w:tcBorders>
              <w:top w:val="dotted" w:sz="4" w:space="0" w:color="auto"/>
              <w:left w:val="nil"/>
              <w:bottom w:val="dotted" w:sz="4" w:space="0" w:color="auto"/>
              <w:right w:val="nil"/>
            </w:tcBorders>
            <w:shd w:val="clear" w:color="auto" w:fill="FFFFFF"/>
          </w:tcPr>
          <w:p w14:paraId="6956C1D7" w14:textId="77777777" w:rsidR="00573AF5" w:rsidRDefault="00573AF5">
            <w:pPr>
              <w:pStyle w:val="AttributeTableBody"/>
              <w:jc w:val="left"/>
              <w:rPr>
                <w:noProof/>
              </w:rPr>
            </w:pPr>
            <w:r>
              <w:rPr>
                <w:noProof/>
              </w:rPr>
              <w:t>Referral Category</w:t>
            </w:r>
          </w:p>
        </w:tc>
      </w:tr>
      <w:tr w:rsidR="004E2DAA" w:rsidRPr="00573AF5" w14:paraId="02F46F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084D3F9"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2C4EFD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2ED9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D1A0CE"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912EEB4"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65C50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9018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DBA98" w14:textId="77777777" w:rsidR="00573AF5" w:rsidRDefault="00573AF5">
            <w:pPr>
              <w:pStyle w:val="AttributeTableBody"/>
              <w:rPr>
                <w:noProof/>
              </w:rPr>
            </w:pPr>
            <w:r>
              <w:rPr>
                <w:noProof/>
              </w:rPr>
              <w:t>01142</w:t>
            </w:r>
          </w:p>
        </w:tc>
        <w:tc>
          <w:tcPr>
            <w:tcW w:w="3888" w:type="dxa"/>
            <w:tcBorders>
              <w:top w:val="dotted" w:sz="4" w:space="0" w:color="auto"/>
              <w:left w:val="nil"/>
              <w:bottom w:val="dotted" w:sz="4" w:space="0" w:color="auto"/>
              <w:right w:val="nil"/>
            </w:tcBorders>
            <w:shd w:val="clear" w:color="auto" w:fill="FFFFFF"/>
          </w:tcPr>
          <w:p w14:paraId="2EBC256C" w14:textId="77777777" w:rsidR="00573AF5" w:rsidRDefault="00573AF5">
            <w:pPr>
              <w:pStyle w:val="AttributeTableBody"/>
              <w:jc w:val="left"/>
              <w:rPr>
                <w:noProof/>
              </w:rPr>
            </w:pPr>
            <w:r>
              <w:rPr>
                <w:noProof/>
              </w:rPr>
              <w:t>Originating Referral Identifier</w:t>
            </w:r>
          </w:p>
        </w:tc>
      </w:tr>
      <w:tr w:rsidR="004E2DAA" w:rsidRPr="00573AF5" w14:paraId="390C1E1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66C6E8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8D9EDF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C00D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A051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71FEE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C4D8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474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4BA9" w14:textId="77777777" w:rsidR="00573AF5" w:rsidRDefault="00573AF5">
            <w:pPr>
              <w:pStyle w:val="AttributeTableBody"/>
              <w:rPr>
                <w:noProof/>
              </w:rPr>
            </w:pPr>
            <w:r>
              <w:rPr>
                <w:noProof/>
              </w:rPr>
              <w:t>01143</w:t>
            </w:r>
          </w:p>
        </w:tc>
        <w:tc>
          <w:tcPr>
            <w:tcW w:w="3888" w:type="dxa"/>
            <w:tcBorders>
              <w:top w:val="dotted" w:sz="4" w:space="0" w:color="auto"/>
              <w:left w:val="nil"/>
              <w:bottom w:val="dotted" w:sz="4" w:space="0" w:color="auto"/>
              <w:right w:val="nil"/>
            </w:tcBorders>
            <w:shd w:val="clear" w:color="auto" w:fill="FFFFFF"/>
          </w:tcPr>
          <w:p w14:paraId="6CA96171" w14:textId="77777777" w:rsidR="00573AF5" w:rsidRDefault="00573AF5">
            <w:pPr>
              <w:pStyle w:val="AttributeTableBody"/>
              <w:jc w:val="left"/>
              <w:rPr>
                <w:noProof/>
              </w:rPr>
            </w:pPr>
            <w:r>
              <w:rPr>
                <w:noProof/>
              </w:rPr>
              <w:t>Effective Date</w:t>
            </w:r>
          </w:p>
        </w:tc>
      </w:tr>
      <w:tr w:rsidR="004E2DAA" w:rsidRPr="00573AF5" w14:paraId="601EC77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EB43E1"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C97DB5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57E5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8C368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D13D27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7E3D1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FB03C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CFABA" w14:textId="77777777" w:rsidR="00573AF5" w:rsidRDefault="00573AF5">
            <w:pPr>
              <w:pStyle w:val="AttributeTableBody"/>
              <w:rPr>
                <w:noProof/>
              </w:rPr>
            </w:pPr>
            <w:r>
              <w:rPr>
                <w:noProof/>
              </w:rPr>
              <w:t>01144</w:t>
            </w:r>
          </w:p>
        </w:tc>
        <w:tc>
          <w:tcPr>
            <w:tcW w:w="3888" w:type="dxa"/>
            <w:tcBorders>
              <w:top w:val="dotted" w:sz="4" w:space="0" w:color="auto"/>
              <w:left w:val="nil"/>
              <w:bottom w:val="dotted" w:sz="4" w:space="0" w:color="auto"/>
              <w:right w:val="nil"/>
            </w:tcBorders>
            <w:shd w:val="clear" w:color="auto" w:fill="FFFFFF"/>
          </w:tcPr>
          <w:p w14:paraId="53BBA110" w14:textId="77777777" w:rsidR="00573AF5" w:rsidRDefault="00573AF5">
            <w:pPr>
              <w:pStyle w:val="AttributeTableBody"/>
              <w:jc w:val="left"/>
              <w:rPr>
                <w:noProof/>
              </w:rPr>
            </w:pPr>
            <w:r>
              <w:rPr>
                <w:noProof/>
              </w:rPr>
              <w:t>Expiration Date</w:t>
            </w:r>
          </w:p>
        </w:tc>
      </w:tr>
      <w:tr w:rsidR="004E2DAA" w:rsidRPr="00573AF5" w14:paraId="675B413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7D611B8"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A72874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800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2CA92C"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662E223"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8A3AC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E750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DC9457"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50339EAD" w14:textId="77777777" w:rsidR="00573AF5" w:rsidRDefault="00573AF5">
            <w:pPr>
              <w:pStyle w:val="AttributeTableBody"/>
              <w:jc w:val="left"/>
              <w:rPr>
                <w:noProof/>
              </w:rPr>
            </w:pPr>
            <w:r>
              <w:rPr>
                <w:noProof/>
              </w:rPr>
              <w:t>Process Date</w:t>
            </w:r>
          </w:p>
        </w:tc>
      </w:tr>
      <w:tr w:rsidR="004E2DAA" w:rsidRPr="00573AF5" w14:paraId="19E8F2B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E1CA2D"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B15E91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C72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51D7E"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EA9304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AF0FC2"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5FC3CC6" w14:textId="6EE3FDCB" w:rsidR="00573AF5" w:rsidRDefault="00065A17">
            <w:pPr>
              <w:pStyle w:val="AttributeTableBody"/>
              <w:rPr>
                <w:noProof/>
              </w:rPr>
            </w:pPr>
            <w:hyperlink r:id="rId18" w:anchor="HL70336" w:history="1">
              <w:r w:rsidR="00573AF5">
                <w:rPr>
                  <w:rStyle w:val="Hyperlink"/>
                  <w:noProof/>
                  <w:kern w:val="16"/>
                </w:rPr>
                <w:t>0336</w:t>
              </w:r>
            </w:hyperlink>
          </w:p>
        </w:tc>
        <w:tc>
          <w:tcPr>
            <w:tcW w:w="720" w:type="dxa"/>
            <w:tcBorders>
              <w:top w:val="dotted" w:sz="4" w:space="0" w:color="auto"/>
              <w:left w:val="nil"/>
              <w:bottom w:val="dotted" w:sz="4" w:space="0" w:color="auto"/>
              <w:right w:val="nil"/>
            </w:tcBorders>
            <w:shd w:val="clear" w:color="auto" w:fill="FFFFFF"/>
          </w:tcPr>
          <w:p w14:paraId="48B453B7" w14:textId="77777777" w:rsidR="00573AF5" w:rsidRDefault="00573AF5">
            <w:pPr>
              <w:pStyle w:val="AttributeTableBody"/>
              <w:rPr>
                <w:noProof/>
              </w:rPr>
            </w:pPr>
            <w:r>
              <w:rPr>
                <w:noProof/>
              </w:rPr>
              <w:t>01228</w:t>
            </w:r>
          </w:p>
        </w:tc>
        <w:tc>
          <w:tcPr>
            <w:tcW w:w="3888" w:type="dxa"/>
            <w:tcBorders>
              <w:top w:val="dotted" w:sz="4" w:space="0" w:color="auto"/>
              <w:left w:val="nil"/>
              <w:bottom w:val="dotted" w:sz="4" w:space="0" w:color="auto"/>
              <w:right w:val="nil"/>
            </w:tcBorders>
            <w:shd w:val="clear" w:color="auto" w:fill="FFFFFF"/>
          </w:tcPr>
          <w:p w14:paraId="48FC80E0" w14:textId="77777777" w:rsidR="00573AF5" w:rsidRDefault="00573AF5">
            <w:pPr>
              <w:pStyle w:val="AttributeTableBody"/>
              <w:jc w:val="left"/>
              <w:rPr>
                <w:noProof/>
              </w:rPr>
            </w:pPr>
            <w:r>
              <w:rPr>
                <w:noProof/>
              </w:rPr>
              <w:t>Referral Reason</w:t>
            </w:r>
          </w:p>
        </w:tc>
      </w:tr>
      <w:tr w:rsidR="004E2DAA" w:rsidRPr="00573AF5" w14:paraId="5E27BE0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8B3E1B9"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7E733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11FF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3988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50E3D9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5CC01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740FE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5DDCC" w14:textId="77777777" w:rsidR="00573AF5" w:rsidRDefault="00573AF5">
            <w:pPr>
              <w:pStyle w:val="AttributeTableBody"/>
              <w:rPr>
                <w:noProof/>
              </w:rPr>
            </w:pPr>
            <w:r>
              <w:rPr>
                <w:noProof/>
              </w:rPr>
              <w:t>01300</w:t>
            </w:r>
          </w:p>
        </w:tc>
        <w:tc>
          <w:tcPr>
            <w:tcW w:w="3888" w:type="dxa"/>
            <w:tcBorders>
              <w:top w:val="dotted" w:sz="4" w:space="0" w:color="auto"/>
              <w:left w:val="nil"/>
              <w:bottom w:val="dotted" w:sz="4" w:space="0" w:color="auto"/>
              <w:right w:val="nil"/>
            </w:tcBorders>
            <w:shd w:val="clear" w:color="auto" w:fill="FFFFFF"/>
          </w:tcPr>
          <w:p w14:paraId="65FAB612" w14:textId="77777777" w:rsidR="00573AF5" w:rsidRDefault="00573AF5">
            <w:pPr>
              <w:pStyle w:val="AttributeTableBody"/>
              <w:jc w:val="left"/>
              <w:rPr>
                <w:noProof/>
              </w:rPr>
            </w:pPr>
            <w:r>
              <w:rPr>
                <w:noProof/>
              </w:rPr>
              <w:t>External Referral Identifier</w:t>
            </w:r>
          </w:p>
        </w:tc>
      </w:tr>
      <w:tr w:rsidR="004E2DAA" w:rsidRPr="00573AF5" w14:paraId="36F0D78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5B13B07"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B324F6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C6CA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FD9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0D0260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4FF7F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8B09F" w14:textId="4C0391A8" w:rsidR="00573AF5" w:rsidRDefault="00065A17">
            <w:pPr>
              <w:pStyle w:val="AttributeTableBody"/>
              <w:rPr>
                <w:noProof/>
              </w:rPr>
            </w:pPr>
            <w:hyperlink r:id="rId19" w:anchor="HL70865" w:history="1">
              <w:r w:rsidR="00573AF5">
                <w:rPr>
                  <w:rStyle w:val="Hyperlink"/>
                  <w:noProof/>
                  <w:kern w:val="16"/>
                </w:rPr>
                <w:t>0865</w:t>
              </w:r>
            </w:hyperlink>
          </w:p>
        </w:tc>
        <w:tc>
          <w:tcPr>
            <w:tcW w:w="720" w:type="dxa"/>
            <w:tcBorders>
              <w:top w:val="dotted" w:sz="4" w:space="0" w:color="auto"/>
              <w:left w:val="nil"/>
              <w:bottom w:val="dotted" w:sz="4" w:space="0" w:color="auto"/>
              <w:right w:val="nil"/>
            </w:tcBorders>
            <w:shd w:val="clear" w:color="auto" w:fill="FFFFFF"/>
          </w:tcPr>
          <w:p w14:paraId="13CCA133" w14:textId="77777777" w:rsidR="00573AF5" w:rsidRDefault="00573AF5">
            <w:pPr>
              <w:pStyle w:val="AttributeTableBody"/>
              <w:rPr>
                <w:noProof/>
              </w:rPr>
            </w:pPr>
            <w:r>
              <w:rPr>
                <w:noProof/>
              </w:rPr>
              <w:t>02262</w:t>
            </w:r>
          </w:p>
        </w:tc>
        <w:tc>
          <w:tcPr>
            <w:tcW w:w="3888" w:type="dxa"/>
            <w:tcBorders>
              <w:top w:val="dotted" w:sz="4" w:space="0" w:color="auto"/>
              <w:left w:val="nil"/>
              <w:bottom w:val="dotted" w:sz="4" w:space="0" w:color="auto"/>
              <w:right w:val="nil"/>
            </w:tcBorders>
            <w:shd w:val="clear" w:color="auto" w:fill="FFFFFF"/>
          </w:tcPr>
          <w:p w14:paraId="2C50E869" w14:textId="77777777" w:rsidR="00573AF5" w:rsidRDefault="00573AF5">
            <w:pPr>
              <w:pStyle w:val="AttributeTableBody"/>
              <w:jc w:val="left"/>
              <w:rPr>
                <w:noProof/>
              </w:rPr>
            </w:pPr>
            <w:r>
              <w:rPr>
                <w:noProof/>
              </w:rPr>
              <w:t xml:space="preserve">Referral Documentation Completion Status </w:t>
            </w:r>
          </w:p>
        </w:tc>
      </w:tr>
      <w:tr w:rsidR="004E2DAA" w:rsidRPr="00573AF5" w14:paraId="4E84A4A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89A957"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C325123"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15F801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193B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84C0D5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A8E89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EF0F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9CD4C" w14:textId="77777777" w:rsidR="00573AF5" w:rsidRDefault="00573AF5">
            <w:pPr>
              <w:pStyle w:val="AttributeTableBody"/>
              <w:rPr>
                <w:noProof/>
              </w:rPr>
            </w:pPr>
            <w:r>
              <w:rPr>
                <w:noProof/>
              </w:rPr>
              <w:t>03400</w:t>
            </w:r>
          </w:p>
        </w:tc>
        <w:tc>
          <w:tcPr>
            <w:tcW w:w="3888" w:type="dxa"/>
            <w:tcBorders>
              <w:top w:val="dotted" w:sz="4" w:space="0" w:color="auto"/>
              <w:left w:val="nil"/>
              <w:bottom w:val="dotted" w:sz="4" w:space="0" w:color="auto"/>
              <w:right w:val="nil"/>
            </w:tcBorders>
            <w:shd w:val="clear" w:color="auto" w:fill="FFFFFF"/>
          </w:tcPr>
          <w:p w14:paraId="1C85A7D7" w14:textId="77777777" w:rsidR="00573AF5" w:rsidRDefault="00573AF5">
            <w:pPr>
              <w:pStyle w:val="AttributeTableBody"/>
              <w:jc w:val="left"/>
              <w:rPr>
                <w:noProof/>
              </w:rPr>
            </w:pPr>
            <w:r>
              <w:t>Planned Treatment Stop Date</w:t>
            </w:r>
          </w:p>
        </w:tc>
      </w:tr>
      <w:tr w:rsidR="004E2DAA" w:rsidRPr="00573AF5" w14:paraId="57CE86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AE0B7D"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CFB8C4F"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79427AA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675AB8"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460FEB6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C7C9B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6A91EA0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D4266" w14:textId="77777777" w:rsidR="00573AF5" w:rsidRDefault="00573AF5">
            <w:pPr>
              <w:pStyle w:val="AttributeTableBody"/>
              <w:rPr>
                <w:noProof/>
              </w:rPr>
            </w:pPr>
            <w:r>
              <w:rPr>
                <w:noProof/>
              </w:rPr>
              <w:t>03401</w:t>
            </w:r>
          </w:p>
        </w:tc>
        <w:tc>
          <w:tcPr>
            <w:tcW w:w="3888" w:type="dxa"/>
            <w:tcBorders>
              <w:top w:val="dotted" w:sz="4" w:space="0" w:color="auto"/>
              <w:left w:val="nil"/>
              <w:bottom w:val="dotted" w:sz="4" w:space="0" w:color="auto"/>
              <w:right w:val="nil"/>
            </w:tcBorders>
            <w:shd w:val="clear" w:color="auto" w:fill="FFFFFF"/>
          </w:tcPr>
          <w:p w14:paraId="2F79340C" w14:textId="77777777" w:rsidR="00573AF5" w:rsidRDefault="00573AF5">
            <w:pPr>
              <w:pStyle w:val="AttributeTableBody"/>
              <w:jc w:val="left"/>
              <w:rPr>
                <w:noProof/>
              </w:rPr>
            </w:pPr>
            <w:r>
              <w:t>Referral Reason Text</w:t>
            </w:r>
          </w:p>
        </w:tc>
      </w:tr>
      <w:tr w:rsidR="004E2DAA" w:rsidRPr="00573AF5" w14:paraId="413EC5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91A1DE4"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9F982BA"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2418FDA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8A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525DA5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835F09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85B47B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0B2D" w14:textId="77777777" w:rsidR="00573AF5" w:rsidRDefault="00573AF5">
            <w:pPr>
              <w:pStyle w:val="AttributeTableBody"/>
              <w:rPr>
                <w:noProof/>
              </w:rPr>
            </w:pPr>
            <w:r>
              <w:rPr>
                <w:noProof/>
              </w:rPr>
              <w:t>03402</w:t>
            </w:r>
          </w:p>
        </w:tc>
        <w:tc>
          <w:tcPr>
            <w:tcW w:w="3888" w:type="dxa"/>
            <w:tcBorders>
              <w:top w:val="dotted" w:sz="4" w:space="0" w:color="auto"/>
              <w:left w:val="nil"/>
              <w:bottom w:val="dotted" w:sz="4" w:space="0" w:color="auto"/>
              <w:right w:val="nil"/>
            </w:tcBorders>
            <w:shd w:val="clear" w:color="auto" w:fill="FFFFFF"/>
          </w:tcPr>
          <w:p w14:paraId="7E489310" w14:textId="77777777" w:rsidR="00573AF5" w:rsidRDefault="00573AF5">
            <w:pPr>
              <w:pStyle w:val="AttributeTableBody"/>
              <w:jc w:val="left"/>
              <w:rPr>
                <w:noProof/>
              </w:rPr>
            </w:pPr>
            <w:r>
              <w:t>Number of Authorized Treatments/Units</w:t>
            </w:r>
          </w:p>
        </w:tc>
      </w:tr>
      <w:tr w:rsidR="004E2DAA" w:rsidRPr="00573AF5" w14:paraId="1000A8B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20F1A7"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2AE35442"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6E24317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B1CCA"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CDC5AC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94808F"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8149A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1CFC8" w14:textId="77777777" w:rsidR="00573AF5" w:rsidRDefault="00573AF5">
            <w:pPr>
              <w:pStyle w:val="AttributeTableBody"/>
              <w:rPr>
                <w:noProof/>
              </w:rPr>
            </w:pPr>
            <w:r>
              <w:rPr>
                <w:noProof/>
              </w:rPr>
              <w:t>03403</w:t>
            </w:r>
          </w:p>
        </w:tc>
        <w:tc>
          <w:tcPr>
            <w:tcW w:w="3888" w:type="dxa"/>
            <w:tcBorders>
              <w:top w:val="dotted" w:sz="4" w:space="0" w:color="auto"/>
              <w:left w:val="nil"/>
              <w:bottom w:val="dotted" w:sz="4" w:space="0" w:color="auto"/>
              <w:right w:val="nil"/>
            </w:tcBorders>
            <w:shd w:val="clear" w:color="auto" w:fill="FFFFFF"/>
          </w:tcPr>
          <w:p w14:paraId="540CF430" w14:textId="77777777" w:rsidR="00573AF5" w:rsidRDefault="00573AF5">
            <w:pPr>
              <w:pStyle w:val="AttributeTableBody"/>
              <w:jc w:val="left"/>
              <w:rPr>
                <w:noProof/>
              </w:rPr>
            </w:pPr>
            <w:r>
              <w:t>Number of Used Treatments/Units</w:t>
            </w:r>
          </w:p>
        </w:tc>
      </w:tr>
      <w:tr w:rsidR="004E2DAA" w:rsidRPr="00573AF5" w14:paraId="70194B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45413D9"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88A303E"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58698E2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EF030"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4D15D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0EC897"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532061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FC9BD" w14:textId="77777777" w:rsidR="00573AF5" w:rsidRDefault="00573AF5">
            <w:pPr>
              <w:pStyle w:val="AttributeTableBody"/>
              <w:rPr>
                <w:noProof/>
              </w:rPr>
            </w:pPr>
            <w:r>
              <w:rPr>
                <w:noProof/>
              </w:rPr>
              <w:t>03404</w:t>
            </w:r>
          </w:p>
        </w:tc>
        <w:tc>
          <w:tcPr>
            <w:tcW w:w="3888" w:type="dxa"/>
            <w:tcBorders>
              <w:top w:val="dotted" w:sz="4" w:space="0" w:color="auto"/>
              <w:left w:val="nil"/>
              <w:bottom w:val="dotted" w:sz="4" w:space="0" w:color="auto"/>
              <w:right w:val="nil"/>
            </w:tcBorders>
            <w:shd w:val="clear" w:color="auto" w:fill="FFFFFF"/>
          </w:tcPr>
          <w:p w14:paraId="4D8B3266" w14:textId="77777777" w:rsidR="00573AF5" w:rsidRDefault="00573AF5">
            <w:pPr>
              <w:pStyle w:val="AttributeTableBody"/>
              <w:jc w:val="left"/>
              <w:rPr>
                <w:noProof/>
              </w:rPr>
            </w:pPr>
            <w:r>
              <w:t>Number of Schedule Treatments/Units</w:t>
            </w:r>
          </w:p>
        </w:tc>
      </w:tr>
      <w:tr w:rsidR="004E2DAA" w:rsidRPr="00573AF5" w14:paraId="33ED307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576E111"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A4F59D" w14:textId="77777777" w:rsidR="00573AF5" w:rsidRDefault="00573AF5">
            <w:pPr>
              <w:pStyle w:val="AttributeTableBody"/>
              <w:rPr>
                <w:noProof/>
              </w:rPr>
            </w:pPr>
            <w:r>
              <w:rPr>
                <w:noProof/>
              </w:rPr>
              <w:t>20</w:t>
            </w:r>
          </w:p>
        </w:tc>
        <w:tc>
          <w:tcPr>
            <w:tcW w:w="720" w:type="dxa"/>
            <w:tcBorders>
              <w:top w:val="dotted" w:sz="4" w:space="0" w:color="auto"/>
              <w:left w:val="nil"/>
              <w:bottom w:val="dotted" w:sz="4" w:space="0" w:color="auto"/>
              <w:right w:val="nil"/>
            </w:tcBorders>
            <w:shd w:val="clear" w:color="auto" w:fill="FFFFFF"/>
          </w:tcPr>
          <w:p w14:paraId="2F6F307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45545" w14:textId="74D5EADE" w:rsidR="00573AF5" w:rsidRDefault="00573AF5">
            <w:pPr>
              <w:pStyle w:val="AttributeTableBody"/>
              <w:rPr>
                <w:noProof/>
              </w:rPr>
            </w:pPr>
            <w:r>
              <w:rPr>
                <w:noProof/>
              </w:rPr>
              <w:t>M</w:t>
            </w:r>
            <w:r w:rsidR="00B72CC6">
              <w:rPr>
                <w:noProof/>
              </w:rPr>
              <w:t>O</w:t>
            </w:r>
          </w:p>
        </w:tc>
        <w:tc>
          <w:tcPr>
            <w:tcW w:w="648" w:type="dxa"/>
            <w:tcBorders>
              <w:top w:val="dotted" w:sz="4" w:space="0" w:color="auto"/>
              <w:left w:val="nil"/>
              <w:bottom w:val="dotted" w:sz="4" w:space="0" w:color="auto"/>
              <w:right w:val="nil"/>
            </w:tcBorders>
            <w:shd w:val="clear" w:color="auto" w:fill="FFFFFF"/>
          </w:tcPr>
          <w:p w14:paraId="56682F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FEAF5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699EE6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5BD60A" w14:textId="77777777" w:rsidR="00573AF5" w:rsidRDefault="00573AF5">
            <w:pPr>
              <w:pStyle w:val="AttributeTableBody"/>
              <w:rPr>
                <w:noProof/>
              </w:rPr>
            </w:pPr>
            <w:r>
              <w:rPr>
                <w:noProof/>
              </w:rPr>
              <w:t>03405</w:t>
            </w:r>
          </w:p>
        </w:tc>
        <w:tc>
          <w:tcPr>
            <w:tcW w:w="3888" w:type="dxa"/>
            <w:tcBorders>
              <w:top w:val="dotted" w:sz="4" w:space="0" w:color="auto"/>
              <w:left w:val="nil"/>
              <w:bottom w:val="dotted" w:sz="4" w:space="0" w:color="auto"/>
              <w:right w:val="nil"/>
            </w:tcBorders>
            <w:shd w:val="clear" w:color="auto" w:fill="FFFFFF"/>
          </w:tcPr>
          <w:p w14:paraId="502EF155" w14:textId="77777777" w:rsidR="00573AF5" w:rsidRDefault="00573AF5">
            <w:pPr>
              <w:pStyle w:val="AttributeTableBody"/>
              <w:jc w:val="left"/>
              <w:rPr>
                <w:noProof/>
              </w:rPr>
            </w:pPr>
            <w:r>
              <w:t>Remaining Benefit Amount</w:t>
            </w:r>
          </w:p>
        </w:tc>
      </w:tr>
      <w:tr w:rsidR="004E2DAA" w:rsidRPr="00573AF5" w14:paraId="072A94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D68C588"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276EC1C2"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F0BF0A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1C84A5"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2919947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609F7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6D2B8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A14C7" w14:textId="77777777" w:rsidR="00573AF5" w:rsidRDefault="00573AF5">
            <w:pPr>
              <w:pStyle w:val="AttributeTableBody"/>
              <w:rPr>
                <w:noProof/>
              </w:rPr>
            </w:pPr>
            <w:r>
              <w:rPr>
                <w:noProof/>
              </w:rPr>
              <w:t>03406</w:t>
            </w:r>
          </w:p>
        </w:tc>
        <w:tc>
          <w:tcPr>
            <w:tcW w:w="3888" w:type="dxa"/>
            <w:tcBorders>
              <w:top w:val="dotted" w:sz="4" w:space="0" w:color="auto"/>
              <w:left w:val="nil"/>
              <w:bottom w:val="dotted" w:sz="4" w:space="0" w:color="auto"/>
              <w:right w:val="nil"/>
            </w:tcBorders>
            <w:shd w:val="clear" w:color="auto" w:fill="FFFFFF"/>
          </w:tcPr>
          <w:p w14:paraId="70FBCE69" w14:textId="77777777" w:rsidR="00573AF5" w:rsidRDefault="00573AF5">
            <w:pPr>
              <w:pStyle w:val="AttributeTableBody"/>
              <w:jc w:val="left"/>
              <w:rPr>
                <w:noProof/>
              </w:rPr>
            </w:pPr>
            <w:r>
              <w:t>Authorized Provider</w:t>
            </w:r>
          </w:p>
        </w:tc>
      </w:tr>
      <w:tr w:rsidR="004E2DAA" w:rsidRPr="00573AF5" w14:paraId="7C25E76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850EC6"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6948106"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A26746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4CA096" w14:textId="77777777" w:rsidR="00573AF5" w:rsidRDefault="00573AF5">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66B9560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2766C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59F88C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F576A" w14:textId="77777777" w:rsidR="00573AF5" w:rsidRDefault="00573AF5">
            <w:pPr>
              <w:pStyle w:val="AttributeTableBody"/>
              <w:rPr>
                <w:noProof/>
              </w:rPr>
            </w:pPr>
            <w:r>
              <w:rPr>
                <w:noProof/>
              </w:rPr>
              <w:t>03407</w:t>
            </w:r>
          </w:p>
        </w:tc>
        <w:tc>
          <w:tcPr>
            <w:tcW w:w="3888" w:type="dxa"/>
            <w:tcBorders>
              <w:top w:val="dotted" w:sz="4" w:space="0" w:color="auto"/>
              <w:left w:val="nil"/>
              <w:bottom w:val="dotted" w:sz="4" w:space="0" w:color="auto"/>
              <w:right w:val="nil"/>
            </w:tcBorders>
            <w:shd w:val="clear" w:color="auto" w:fill="FFFFFF"/>
          </w:tcPr>
          <w:p w14:paraId="52D979E3" w14:textId="77777777" w:rsidR="00573AF5" w:rsidRDefault="00573AF5">
            <w:pPr>
              <w:pStyle w:val="AttributeTableBody"/>
              <w:jc w:val="left"/>
              <w:rPr>
                <w:noProof/>
              </w:rPr>
            </w:pPr>
            <w:r>
              <w:t>Authorized Health Professional</w:t>
            </w:r>
          </w:p>
        </w:tc>
      </w:tr>
      <w:tr w:rsidR="004E2DAA" w:rsidRPr="00573AF5" w14:paraId="2287D8F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52A8659"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5B70E5F6"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1533023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7E0C"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238878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B4E2FE"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F75220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68A9B" w14:textId="77777777" w:rsidR="00573AF5" w:rsidRDefault="00573AF5">
            <w:pPr>
              <w:pStyle w:val="AttributeTableBody"/>
              <w:rPr>
                <w:noProof/>
              </w:rPr>
            </w:pPr>
            <w:r>
              <w:rPr>
                <w:noProof/>
              </w:rPr>
              <w:t>03408</w:t>
            </w:r>
          </w:p>
        </w:tc>
        <w:tc>
          <w:tcPr>
            <w:tcW w:w="3888" w:type="dxa"/>
            <w:tcBorders>
              <w:top w:val="dotted" w:sz="4" w:space="0" w:color="auto"/>
              <w:left w:val="nil"/>
              <w:bottom w:val="dotted" w:sz="4" w:space="0" w:color="auto"/>
              <w:right w:val="nil"/>
            </w:tcBorders>
            <w:shd w:val="clear" w:color="auto" w:fill="FFFFFF"/>
          </w:tcPr>
          <w:p w14:paraId="4F203B18" w14:textId="77777777" w:rsidR="00573AF5" w:rsidRDefault="00573AF5">
            <w:pPr>
              <w:pStyle w:val="AttributeTableBody"/>
              <w:jc w:val="left"/>
              <w:rPr>
                <w:noProof/>
              </w:rPr>
            </w:pPr>
            <w:r>
              <w:t>Source Text</w:t>
            </w:r>
          </w:p>
        </w:tc>
      </w:tr>
      <w:tr w:rsidR="004E2DAA" w:rsidRPr="00573AF5" w14:paraId="0B508F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9A6B7E"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F1AA7B9"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CA1541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233E02"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70EBC2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54ED7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42620F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C0C9C" w14:textId="77777777" w:rsidR="00573AF5" w:rsidRDefault="00573AF5">
            <w:pPr>
              <w:pStyle w:val="AttributeTableBody"/>
              <w:rPr>
                <w:noProof/>
              </w:rPr>
            </w:pPr>
            <w:r>
              <w:rPr>
                <w:noProof/>
              </w:rPr>
              <w:t>03409</w:t>
            </w:r>
          </w:p>
        </w:tc>
        <w:tc>
          <w:tcPr>
            <w:tcW w:w="3888" w:type="dxa"/>
            <w:tcBorders>
              <w:top w:val="dotted" w:sz="4" w:space="0" w:color="auto"/>
              <w:left w:val="nil"/>
              <w:bottom w:val="dotted" w:sz="4" w:space="0" w:color="auto"/>
              <w:right w:val="nil"/>
            </w:tcBorders>
            <w:shd w:val="clear" w:color="auto" w:fill="FFFFFF"/>
          </w:tcPr>
          <w:p w14:paraId="500C84D4" w14:textId="77777777" w:rsidR="00573AF5" w:rsidRDefault="00573AF5">
            <w:pPr>
              <w:pStyle w:val="AttributeTableBody"/>
              <w:jc w:val="left"/>
              <w:rPr>
                <w:noProof/>
              </w:rPr>
            </w:pPr>
            <w:r>
              <w:t>Source Date</w:t>
            </w:r>
          </w:p>
        </w:tc>
      </w:tr>
      <w:tr w:rsidR="004E2DAA" w:rsidRPr="00573AF5" w14:paraId="73E4266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CA8D289"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3A1944E"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48C3599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FD25E"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5646069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7894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FDB1C8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21A72" w14:textId="77777777" w:rsidR="00573AF5" w:rsidRDefault="00573AF5">
            <w:pPr>
              <w:pStyle w:val="AttributeTableBody"/>
              <w:rPr>
                <w:noProof/>
              </w:rPr>
            </w:pPr>
            <w:r>
              <w:rPr>
                <w:noProof/>
              </w:rPr>
              <w:t>03410</w:t>
            </w:r>
          </w:p>
        </w:tc>
        <w:tc>
          <w:tcPr>
            <w:tcW w:w="3888" w:type="dxa"/>
            <w:tcBorders>
              <w:top w:val="dotted" w:sz="4" w:space="0" w:color="auto"/>
              <w:left w:val="nil"/>
              <w:bottom w:val="dotted" w:sz="4" w:space="0" w:color="auto"/>
              <w:right w:val="nil"/>
            </w:tcBorders>
            <w:shd w:val="clear" w:color="auto" w:fill="FFFFFF"/>
          </w:tcPr>
          <w:p w14:paraId="041D521F" w14:textId="77777777" w:rsidR="00573AF5" w:rsidRDefault="00573AF5">
            <w:pPr>
              <w:pStyle w:val="AttributeTableBody"/>
              <w:jc w:val="left"/>
              <w:rPr>
                <w:noProof/>
              </w:rPr>
            </w:pPr>
            <w:r>
              <w:t>Source Phone</w:t>
            </w:r>
          </w:p>
        </w:tc>
      </w:tr>
      <w:tr w:rsidR="004E2DAA" w:rsidRPr="00573AF5" w14:paraId="736E19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A25800"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7916A0FC"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742ACB1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E591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296DC86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AE4F4A"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124C05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3D08C" w14:textId="77777777" w:rsidR="00573AF5" w:rsidRDefault="00573AF5">
            <w:pPr>
              <w:pStyle w:val="AttributeTableBody"/>
              <w:rPr>
                <w:noProof/>
              </w:rPr>
            </w:pPr>
            <w:r>
              <w:rPr>
                <w:noProof/>
              </w:rPr>
              <w:t>03411</w:t>
            </w:r>
          </w:p>
        </w:tc>
        <w:tc>
          <w:tcPr>
            <w:tcW w:w="3888" w:type="dxa"/>
            <w:tcBorders>
              <w:top w:val="dotted" w:sz="4" w:space="0" w:color="auto"/>
              <w:left w:val="nil"/>
              <w:bottom w:val="dotted" w:sz="4" w:space="0" w:color="auto"/>
              <w:right w:val="nil"/>
            </w:tcBorders>
            <w:shd w:val="clear" w:color="auto" w:fill="FFFFFF"/>
          </w:tcPr>
          <w:p w14:paraId="1994903C" w14:textId="77777777" w:rsidR="00573AF5" w:rsidRDefault="00573AF5">
            <w:pPr>
              <w:pStyle w:val="AttributeTableBody"/>
              <w:jc w:val="left"/>
              <w:rPr>
                <w:noProof/>
              </w:rPr>
            </w:pPr>
            <w:r>
              <w:t>Comment</w:t>
            </w:r>
          </w:p>
        </w:tc>
      </w:tr>
      <w:tr w:rsidR="004E2DAA" w:rsidRPr="00573AF5" w14:paraId="5BDF95B7"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61C5C2F9" w14:textId="77777777" w:rsidR="00573AF5" w:rsidRDefault="00573AF5">
            <w:pPr>
              <w:pStyle w:val="AttributeTableBody"/>
              <w:rPr>
                <w:noProof/>
              </w:rPr>
            </w:pPr>
            <w:r>
              <w:rPr>
                <w:noProof/>
              </w:rPr>
              <w:t>25</w:t>
            </w:r>
          </w:p>
        </w:tc>
        <w:tc>
          <w:tcPr>
            <w:tcW w:w="648" w:type="dxa"/>
            <w:tcBorders>
              <w:top w:val="dotted" w:sz="4" w:space="0" w:color="auto"/>
              <w:left w:val="nil"/>
              <w:bottom w:val="single" w:sz="4" w:space="0" w:color="auto"/>
              <w:right w:val="nil"/>
            </w:tcBorders>
            <w:shd w:val="clear" w:color="auto" w:fill="FFFFFF"/>
          </w:tcPr>
          <w:p w14:paraId="7AD5C410" w14:textId="2B7C3F71" w:rsidR="00573AF5" w:rsidRDefault="00573AF5">
            <w:pPr>
              <w:pStyle w:val="AttributeTableBody"/>
              <w:rPr>
                <w:noProof/>
              </w:rPr>
            </w:pPr>
            <w:r>
              <w:rPr>
                <w:noProof/>
              </w:rPr>
              <w:t>1</w:t>
            </w:r>
            <w:ins w:id="2647" w:author="Frank Oemig" w:date="2022-09-08T09:59:00Z">
              <w:r w:rsidR="00AF5CE0">
                <w:rPr>
                  <w:noProof/>
                </w:rPr>
                <w:t>..1</w:t>
              </w:r>
            </w:ins>
          </w:p>
        </w:tc>
        <w:tc>
          <w:tcPr>
            <w:tcW w:w="720" w:type="dxa"/>
            <w:tcBorders>
              <w:top w:val="dotted" w:sz="4" w:space="0" w:color="auto"/>
              <w:left w:val="nil"/>
              <w:bottom w:val="single" w:sz="4" w:space="0" w:color="auto"/>
              <w:right w:val="nil"/>
            </w:tcBorders>
            <w:shd w:val="clear" w:color="auto" w:fill="FFFFFF"/>
          </w:tcPr>
          <w:p w14:paraId="75CF9272"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320A56" w14:textId="77777777" w:rsidR="00573AF5" w:rsidRDefault="00573AF5">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5C366E0"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44E6CDB"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FB2B9FE" w14:textId="253006AB" w:rsidR="00573AF5" w:rsidRDefault="00065A17">
            <w:pPr>
              <w:pStyle w:val="AttributeTableBody"/>
              <w:rPr>
                <w:noProof/>
              </w:rPr>
            </w:pPr>
            <w:hyperlink r:id="rId20" w:anchor="HL70206" w:history="1">
              <w:r w:rsidR="00573AF5" w:rsidRPr="00F462ED">
                <w:rPr>
                  <w:rStyle w:val="Hyperlink"/>
                  <w:noProof/>
                  <w:kern w:val="16"/>
                </w:rPr>
                <w:t>0206</w:t>
              </w:r>
            </w:hyperlink>
          </w:p>
        </w:tc>
        <w:tc>
          <w:tcPr>
            <w:tcW w:w="720" w:type="dxa"/>
            <w:tcBorders>
              <w:top w:val="dotted" w:sz="4" w:space="0" w:color="auto"/>
              <w:left w:val="nil"/>
              <w:bottom w:val="single" w:sz="4" w:space="0" w:color="auto"/>
              <w:right w:val="nil"/>
            </w:tcBorders>
            <w:shd w:val="clear" w:color="auto" w:fill="FFFFFF"/>
          </w:tcPr>
          <w:p w14:paraId="1696141A" w14:textId="77777777" w:rsidR="00573AF5" w:rsidRDefault="00573AF5">
            <w:pPr>
              <w:pStyle w:val="AttributeTableBody"/>
              <w:rPr>
                <w:noProof/>
              </w:rPr>
            </w:pPr>
            <w:r>
              <w:rPr>
                <w:noProof/>
              </w:rPr>
              <w:t>03412</w:t>
            </w:r>
          </w:p>
        </w:tc>
        <w:tc>
          <w:tcPr>
            <w:tcW w:w="3888" w:type="dxa"/>
            <w:tcBorders>
              <w:top w:val="dotted" w:sz="4" w:space="0" w:color="auto"/>
              <w:left w:val="nil"/>
              <w:bottom w:val="single" w:sz="4" w:space="0" w:color="auto"/>
              <w:right w:val="nil"/>
            </w:tcBorders>
            <w:shd w:val="clear" w:color="auto" w:fill="FFFFFF"/>
          </w:tcPr>
          <w:p w14:paraId="168DE039" w14:textId="77777777" w:rsidR="00573AF5" w:rsidRDefault="00573AF5">
            <w:pPr>
              <w:pStyle w:val="AttributeTableBody"/>
              <w:jc w:val="left"/>
              <w:rPr>
                <w:noProof/>
              </w:rPr>
            </w:pPr>
            <w:r>
              <w:t>Action Code</w:t>
            </w:r>
          </w:p>
        </w:tc>
      </w:tr>
    </w:tbl>
    <w:p w14:paraId="2B7F715D" w14:textId="77777777" w:rsidR="00573AF5" w:rsidRDefault="00573AF5">
      <w:pPr>
        <w:pStyle w:val="Heading4"/>
        <w:rPr>
          <w:noProof/>
          <w:vanish/>
        </w:rPr>
      </w:pPr>
      <w:r>
        <w:rPr>
          <w:noProof/>
          <w:vanish/>
        </w:rPr>
        <w:t>RF1 - Field Definitions</w:t>
      </w:r>
      <w:r w:rsidR="00FD02FB">
        <w:rPr>
          <w:noProof/>
          <w:vanish/>
        </w:rPr>
        <w:fldChar w:fldCharType="begin"/>
      </w:r>
      <w:r>
        <w:rPr>
          <w:noProof/>
          <w:vanish/>
        </w:rPr>
        <w:instrText xml:space="preserve"> XE "RF1 - data element definitions" </w:instrText>
      </w:r>
      <w:r w:rsidR="00FD02FB">
        <w:rPr>
          <w:noProof/>
          <w:vanish/>
        </w:rPr>
        <w:fldChar w:fldCharType="end"/>
      </w:r>
    </w:p>
    <w:p w14:paraId="532CB521" w14:textId="77777777" w:rsidR="00573AF5" w:rsidRDefault="00573AF5">
      <w:pPr>
        <w:pStyle w:val="Heading4"/>
        <w:rPr>
          <w:noProof/>
        </w:rPr>
      </w:pPr>
      <w:bookmarkStart w:id="2648" w:name="_Toc348244497"/>
      <w:r>
        <w:rPr>
          <w:noProof/>
        </w:rPr>
        <w:t>RF1-1   Referral Status</w:t>
      </w:r>
      <w:r w:rsidR="00FD02FB">
        <w:rPr>
          <w:noProof/>
        </w:rPr>
        <w:fldChar w:fldCharType="begin"/>
      </w:r>
      <w:r>
        <w:rPr>
          <w:noProof/>
        </w:rPr>
        <w:instrText xml:space="preserve"> XE "Referral status" </w:instrText>
      </w:r>
      <w:r w:rsidR="00FD02FB">
        <w:rPr>
          <w:noProof/>
        </w:rPr>
        <w:fldChar w:fldCharType="end"/>
      </w:r>
      <w:r>
        <w:rPr>
          <w:noProof/>
        </w:rPr>
        <w:t xml:space="preserve">   </w:t>
      </w:r>
      <w:bookmarkEnd w:id="2648"/>
      <w:r>
        <w:rPr>
          <w:noProof/>
        </w:rPr>
        <w:t>(CWE)   01137</w:t>
      </w:r>
    </w:p>
    <w:p w14:paraId="752DA39A" w14:textId="77777777" w:rsidR="00E1218A" w:rsidRDefault="00E1218A" w:rsidP="00E1218A">
      <w:pPr>
        <w:pStyle w:val="Components"/>
      </w:pPr>
      <w:bookmarkStart w:id="2649"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649"/>
    </w:p>
    <w:p w14:paraId="72EA4B5F" w14:textId="524E0211" w:rsidR="00573AF5" w:rsidRDefault="00573AF5" w:rsidP="00C87B0A">
      <w:pPr>
        <w:pStyle w:val="NormalIndented"/>
      </w:pPr>
      <w:r>
        <w:t xml:space="preserve">Definition:  This field contains the status of the referral as defined by either the referred-to or the referred-by provider.  Refer to </w:t>
      </w:r>
      <w:hyperlink r:id="rId21" w:anchor="HL70283" w:history="1">
        <w:r>
          <w:rPr>
            <w:rStyle w:val="ReferenceUserTable"/>
          </w:rPr>
          <w:t xml:space="preserve">User-defined Table </w:t>
        </w:r>
        <w:bookmarkStart w:id="2650" w:name="_Hlt491150110"/>
        <w:r>
          <w:rPr>
            <w:rStyle w:val="ReferenceUserTable"/>
          </w:rPr>
          <w:t>0</w:t>
        </w:r>
        <w:bookmarkEnd w:id="2650"/>
        <w:r>
          <w:rPr>
            <w:rStyle w:val="ReferenceUserTable"/>
          </w:rPr>
          <w:t>283 - Referral Status</w:t>
        </w:r>
      </w:hyperlink>
      <w:r>
        <w:rPr>
          <w:rStyle w:val="Emphasis"/>
        </w:rPr>
        <w:t xml:space="preserve"> </w:t>
      </w:r>
      <w:r>
        <w:t xml:space="preserve">in Chapter 2C, Code Tables, for suggested values. </w:t>
      </w:r>
    </w:p>
    <w:p w14:paraId="215A623E" w14:textId="77777777" w:rsidR="00573AF5" w:rsidRDefault="00573AF5">
      <w:pPr>
        <w:pStyle w:val="Heading4"/>
        <w:rPr>
          <w:noProof/>
        </w:rPr>
      </w:pPr>
      <w:bookmarkStart w:id="2651" w:name="_Toc348244498"/>
      <w:r>
        <w:rPr>
          <w:noProof/>
        </w:rPr>
        <w:lastRenderedPageBreak/>
        <w:t>RF1-2   Referral Priority</w:t>
      </w:r>
      <w:r w:rsidR="00FD02FB">
        <w:rPr>
          <w:noProof/>
        </w:rPr>
        <w:fldChar w:fldCharType="begin"/>
      </w:r>
      <w:r>
        <w:rPr>
          <w:noProof/>
        </w:rPr>
        <w:instrText xml:space="preserve"> XE "Referral priority" </w:instrText>
      </w:r>
      <w:r w:rsidR="00FD02FB">
        <w:rPr>
          <w:noProof/>
        </w:rPr>
        <w:fldChar w:fldCharType="end"/>
      </w:r>
      <w:r>
        <w:rPr>
          <w:noProof/>
        </w:rPr>
        <w:t xml:space="preserve">   </w:t>
      </w:r>
      <w:bookmarkEnd w:id="2651"/>
      <w:r>
        <w:rPr>
          <w:noProof/>
        </w:rPr>
        <w:t>(CWE)   01138</w:t>
      </w:r>
    </w:p>
    <w:p w14:paraId="23779933"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3D079A" w14:textId="63086E01" w:rsidR="00573AF5" w:rsidRDefault="00573AF5" w:rsidP="00C87B0A">
      <w:pPr>
        <w:pStyle w:val="NormalIndented"/>
      </w:pPr>
      <w:r>
        <w:t xml:space="preserve">Definition:  This field contains the urgency of the referral.  Refer to </w:t>
      </w:r>
      <w:hyperlink r:id="rId22" w:anchor="HL70280" w:history="1">
        <w:r>
          <w:rPr>
            <w:rStyle w:val="ReferenceUserTable"/>
          </w:rPr>
          <w:t>User-defined Table 0280 - Referral Priority</w:t>
        </w:r>
      </w:hyperlink>
      <w:r>
        <w:t xml:space="preserve"> in Chapter 2C, Code Tables, for suggested values</w:t>
      </w:r>
      <w:r>
        <w:rPr>
          <w:rStyle w:val="Emphasis"/>
        </w:rPr>
        <w:t>.</w:t>
      </w:r>
    </w:p>
    <w:p w14:paraId="46598320" w14:textId="77777777" w:rsidR="00573AF5" w:rsidRDefault="00573AF5">
      <w:pPr>
        <w:pStyle w:val="Heading4"/>
        <w:rPr>
          <w:noProof/>
        </w:rPr>
      </w:pPr>
      <w:bookmarkStart w:id="2652" w:name="_Toc348244499"/>
      <w:r>
        <w:rPr>
          <w:noProof/>
        </w:rPr>
        <w:t>RF1-3   Referral Type</w:t>
      </w:r>
      <w:r w:rsidR="00FD02FB">
        <w:rPr>
          <w:noProof/>
        </w:rPr>
        <w:fldChar w:fldCharType="begin"/>
      </w:r>
      <w:r>
        <w:rPr>
          <w:noProof/>
        </w:rPr>
        <w:instrText xml:space="preserve"> XE "Referral type" </w:instrText>
      </w:r>
      <w:r w:rsidR="00FD02FB">
        <w:rPr>
          <w:noProof/>
        </w:rPr>
        <w:fldChar w:fldCharType="end"/>
      </w:r>
      <w:r>
        <w:rPr>
          <w:noProof/>
        </w:rPr>
        <w:t xml:space="preserve">   </w:t>
      </w:r>
      <w:bookmarkEnd w:id="2652"/>
      <w:r>
        <w:rPr>
          <w:noProof/>
        </w:rPr>
        <w:t>(CWE)   01139</w:t>
      </w:r>
    </w:p>
    <w:p w14:paraId="730836D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2CDC9B" w14:textId="55010297" w:rsidR="00573AF5" w:rsidRDefault="00573AF5" w:rsidP="00C87B0A">
      <w:pPr>
        <w:pStyle w:val="NormalIndented"/>
      </w:pPr>
      <w:r>
        <w:t xml:space="preserve">Definition:  This field contains the type of referral.  It is loosely associated with a clinical specialty or type of resource.  Refer to </w:t>
      </w:r>
      <w:hyperlink r:id="rId23" w:anchor="HL70281" w:history="1">
        <w:r>
          <w:rPr>
            <w:rStyle w:val="ReferenceUserTable"/>
          </w:rPr>
          <w:t>User-defined Table 0281 - Referral Type</w:t>
        </w:r>
      </w:hyperlink>
      <w:r>
        <w:t xml:space="preserve"> in Chapter 2C, Code Tables, for suggested values. </w:t>
      </w:r>
    </w:p>
    <w:p w14:paraId="5D17DB95" w14:textId="77777777" w:rsidR="00573AF5" w:rsidRDefault="00573AF5">
      <w:pPr>
        <w:pStyle w:val="Heading4"/>
        <w:rPr>
          <w:noProof/>
        </w:rPr>
      </w:pPr>
      <w:bookmarkStart w:id="2653" w:name="_Toc348244500"/>
      <w:r>
        <w:rPr>
          <w:noProof/>
        </w:rPr>
        <w:t>RF1-4   Referral Disposition</w:t>
      </w:r>
      <w:r w:rsidR="00FD02FB">
        <w:rPr>
          <w:noProof/>
        </w:rPr>
        <w:fldChar w:fldCharType="begin"/>
      </w:r>
      <w:r>
        <w:rPr>
          <w:noProof/>
        </w:rPr>
        <w:instrText xml:space="preserve"> XE "Referral disposition" </w:instrText>
      </w:r>
      <w:r w:rsidR="00FD02FB">
        <w:rPr>
          <w:noProof/>
        </w:rPr>
        <w:fldChar w:fldCharType="end"/>
      </w:r>
      <w:r>
        <w:rPr>
          <w:noProof/>
        </w:rPr>
        <w:t xml:space="preserve">   </w:t>
      </w:r>
      <w:bookmarkEnd w:id="2653"/>
      <w:r>
        <w:rPr>
          <w:noProof/>
        </w:rPr>
        <w:t>(CWE)   01140</w:t>
      </w:r>
    </w:p>
    <w:p w14:paraId="774FC29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E8DE11" w14:textId="1B76EB40" w:rsidR="00573AF5" w:rsidRDefault="00573AF5" w:rsidP="00C87B0A">
      <w:pPr>
        <w:pStyle w:val="NormalIndented"/>
      </w:pPr>
      <w:r>
        <w:t xml:space="preserve">Definition:  This field contains the type of response or action that the referring provider would like from the referred-to provider.  Refer to </w:t>
      </w:r>
      <w:hyperlink r:id="rId24" w:anchor="HL70282" w:history="1">
        <w:r>
          <w:rPr>
            <w:rStyle w:val="ReferenceUserTable"/>
          </w:rPr>
          <w:t>User-defined Table 0282 - Referral Disposition</w:t>
        </w:r>
      </w:hyperlink>
      <w:r>
        <w:t xml:space="preserve"> for suggested values. </w:t>
      </w:r>
    </w:p>
    <w:p w14:paraId="059C0979" w14:textId="77777777" w:rsidR="00573AF5" w:rsidRDefault="00573AF5">
      <w:pPr>
        <w:pStyle w:val="Heading4"/>
        <w:rPr>
          <w:noProof/>
        </w:rPr>
      </w:pPr>
      <w:bookmarkStart w:id="2654" w:name="_Toc348244501"/>
      <w:r>
        <w:rPr>
          <w:noProof/>
        </w:rPr>
        <w:t>RF1-5   Referral Category</w:t>
      </w:r>
      <w:r w:rsidR="00FD02FB">
        <w:rPr>
          <w:noProof/>
        </w:rPr>
        <w:fldChar w:fldCharType="begin"/>
      </w:r>
      <w:r>
        <w:rPr>
          <w:noProof/>
        </w:rPr>
        <w:instrText xml:space="preserve"> XE "Referral category" </w:instrText>
      </w:r>
      <w:r w:rsidR="00FD02FB">
        <w:rPr>
          <w:noProof/>
        </w:rPr>
        <w:fldChar w:fldCharType="end"/>
      </w:r>
      <w:r>
        <w:rPr>
          <w:noProof/>
        </w:rPr>
        <w:t xml:space="preserve">   </w:t>
      </w:r>
      <w:bookmarkEnd w:id="2654"/>
      <w:r>
        <w:rPr>
          <w:noProof/>
        </w:rPr>
        <w:t>(CWE)   01141</w:t>
      </w:r>
    </w:p>
    <w:p w14:paraId="4E240B8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ADFBB" w14:textId="45FBE416" w:rsidR="00573AF5" w:rsidRDefault="00573AF5" w:rsidP="00C87B0A">
      <w:pPr>
        <w:pStyle w:val="NormalIndented"/>
      </w:pPr>
      <w:r>
        <w:t xml:space="preserve">Definition:  This field contains the location at which the referral will take place.  Refer to </w:t>
      </w:r>
      <w:hyperlink r:id="rId25" w:anchor="HL70284" w:history="1">
        <w:r>
          <w:rPr>
            <w:rStyle w:val="ReferenceUserTable"/>
          </w:rPr>
          <w:t>User-defined Table 0284 - Referral Categor</w:t>
        </w:r>
      </w:hyperlink>
      <w:r>
        <w:rPr>
          <w:rStyle w:val="ReferenceUserTable"/>
        </w:rPr>
        <w:t>y</w:t>
      </w:r>
      <w:r>
        <w:t xml:space="preserve"> for suggested values. </w:t>
      </w:r>
    </w:p>
    <w:p w14:paraId="02C5F0CA" w14:textId="77777777" w:rsidR="00573AF5" w:rsidRDefault="00573AF5">
      <w:pPr>
        <w:pStyle w:val="Heading4"/>
        <w:rPr>
          <w:noProof/>
        </w:rPr>
      </w:pPr>
      <w:bookmarkStart w:id="2655" w:name="_Toc348244502"/>
      <w:r>
        <w:rPr>
          <w:noProof/>
        </w:rPr>
        <w:lastRenderedPageBreak/>
        <w:t>RF1-6   Originating Referral Identifier</w:t>
      </w:r>
      <w:r w:rsidR="00FD02FB">
        <w:rPr>
          <w:noProof/>
        </w:rPr>
        <w:fldChar w:fldCharType="begin"/>
      </w:r>
      <w:r>
        <w:rPr>
          <w:noProof/>
        </w:rPr>
        <w:instrText xml:space="preserve"> XE "Originating Referral identifier" </w:instrText>
      </w:r>
      <w:r w:rsidR="00FD02FB">
        <w:rPr>
          <w:noProof/>
        </w:rPr>
        <w:fldChar w:fldCharType="end"/>
      </w:r>
      <w:r>
        <w:rPr>
          <w:noProof/>
        </w:rPr>
        <w:t xml:space="preserve">   (EI)</w:t>
      </w:r>
      <w:bookmarkEnd w:id="2655"/>
      <w:r>
        <w:rPr>
          <w:noProof/>
        </w:rPr>
        <w:t xml:space="preserve">   01142</w:t>
      </w:r>
    </w:p>
    <w:p w14:paraId="7EB31F6A" w14:textId="77777777" w:rsidR="00E1218A" w:rsidRDefault="00E1218A" w:rsidP="00E1218A">
      <w:pPr>
        <w:pStyle w:val="Components"/>
      </w:pPr>
      <w:bookmarkStart w:id="2656" w:name="EIComponent"/>
      <w:r>
        <w:t>Components:  &lt;Entity Identifier (ST)&gt; ^ &lt;Namespace ID (IS)&gt; ^ &lt;Universal ID (ST)&gt; ^ &lt;Universal ID Type (ID)&gt;</w:t>
      </w:r>
      <w:bookmarkEnd w:id="2656"/>
    </w:p>
    <w:p w14:paraId="38C921E4" w14:textId="77777777" w:rsidR="00573AF5" w:rsidRDefault="00573AF5" w:rsidP="00C87B0A">
      <w:pPr>
        <w:pStyle w:val="NormalIndented"/>
      </w:pPr>
      <w:r>
        <w:t>Definition:  This field contains the originating application's permanent identifier for the referral.  This is a composite field.</w:t>
      </w:r>
    </w:p>
    <w:p w14:paraId="17260677" w14:textId="77777777" w:rsidR="00573AF5" w:rsidRDefault="00573AF5" w:rsidP="00C87B0A">
      <w:pPr>
        <w:pStyle w:val="NormalIndented"/>
      </w:pPr>
      <w:r>
        <w:t>The first component is a string of up to 15 characters that identifies an individual referral.  It is assigned by the originating application, and it identifies a referral, and the subsequent referral transactions, uniquely among all such referrals from a particular processing application.</w:t>
      </w:r>
    </w:p>
    <w:p w14:paraId="28D2C685" w14:textId="77777777" w:rsidR="00573AF5" w:rsidRDefault="00573AF5" w:rsidP="00C87B0A">
      <w:pPr>
        <w:pStyle w:val="NormalIndented"/>
      </w:pPr>
      <w:r>
        <w:t xml:space="preserve">The second component is optional because this field, itself, is already defined as a </w:t>
      </w:r>
      <w:r>
        <w:rPr>
          <w:rStyle w:val="Emphasis"/>
        </w:rPr>
        <w:t>referral identifier</w:t>
      </w:r>
      <w:r>
        <w:t xml:space="preserve">.  </w:t>
      </w:r>
    </w:p>
    <w:p w14:paraId="39169424" w14:textId="77777777" w:rsidR="00573AF5" w:rsidRDefault="00573AF5" w:rsidP="00C87B0A">
      <w:pPr>
        <w:pStyle w:val="NormalIndented"/>
      </w:pPr>
      <w:r>
        <w:t xml:space="preserve">The third component is optional.  If used, it should contain the application identifier for the referred-to or external applications (i.e., </w:t>
      </w:r>
      <w:r>
        <w:rPr>
          <w:rStyle w:val="Emphasis"/>
        </w:rPr>
        <w:t>not</w:t>
      </w:r>
      <w:r>
        <w:t xml:space="preserve">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323DE8EB" w14:textId="77777777" w:rsidR="00573AF5" w:rsidRDefault="00573AF5">
      <w:pPr>
        <w:pStyle w:val="Heading4"/>
        <w:rPr>
          <w:noProof/>
        </w:rPr>
      </w:pPr>
      <w:bookmarkStart w:id="2657" w:name="_Toc348244503"/>
      <w:r>
        <w:rPr>
          <w:noProof/>
        </w:rPr>
        <w:t>RF1-7   Effective Date</w:t>
      </w:r>
      <w:r w:rsidR="00FD02FB">
        <w:rPr>
          <w:noProof/>
        </w:rPr>
        <w:fldChar w:fldCharType="begin"/>
      </w:r>
      <w:r>
        <w:rPr>
          <w:noProof/>
        </w:rPr>
        <w:instrText xml:space="preserve"> XE "Effective date" </w:instrText>
      </w:r>
      <w:r w:rsidR="00FD02FB">
        <w:rPr>
          <w:noProof/>
        </w:rPr>
        <w:fldChar w:fldCharType="end"/>
      </w:r>
      <w:r>
        <w:rPr>
          <w:noProof/>
        </w:rPr>
        <w:t xml:space="preserve">   </w:t>
      </w:r>
      <w:bookmarkEnd w:id="2657"/>
      <w:r>
        <w:rPr>
          <w:noProof/>
        </w:rPr>
        <w:t>(DTM)   01143</w:t>
      </w:r>
    </w:p>
    <w:p w14:paraId="0C1D4FEC" w14:textId="77777777" w:rsidR="00573AF5" w:rsidRDefault="00573AF5" w:rsidP="00C87B0A">
      <w:pPr>
        <w:pStyle w:val="NormalIndented"/>
      </w:pPr>
      <w:r>
        <w:t xml:space="preserve">Definition:  This field contains the date on which the referral is effective.  </w:t>
      </w:r>
    </w:p>
    <w:p w14:paraId="5B8FCE53" w14:textId="77777777" w:rsidR="00573AF5" w:rsidRDefault="00573AF5">
      <w:pPr>
        <w:pStyle w:val="Heading4"/>
        <w:rPr>
          <w:noProof/>
        </w:rPr>
      </w:pPr>
      <w:bookmarkStart w:id="2658" w:name="_Toc348244504"/>
      <w:r>
        <w:rPr>
          <w:noProof/>
        </w:rPr>
        <w:t>RF1-8   Expiration Date</w:t>
      </w:r>
      <w:r w:rsidR="00FD02FB">
        <w:rPr>
          <w:noProof/>
        </w:rPr>
        <w:fldChar w:fldCharType="begin"/>
      </w:r>
      <w:r>
        <w:rPr>
          <w:noProof/>
        </w:rPr>
        <w:instrText xml:space="preserve"> XE "Expiration date" </w:instrText>
      </w:r>
      <w:r w:rsidR="00FD02FB">
        <w:rPr>
          <w:noProof/>
        </w:rPr>
        <w:fldChar w:fldCharType="end"/>
      </w:r>
      <w:r>
        <w:rPr>
          <w:noProof/>
        </w:rPr>
        <w:t xml:space="preserve">   </w:t>
      </w:r>
      <w:bookmarkEnd w:id="2658"/>
      <w:r>
        <w:rPr>
          <w:noProof/>
        </w:rPr>
        <w:t>(DTM)   01144</w:t>
      </w:r>
    </w:p>
    <w:p w14:paraId="36EB2BD5" w14:textId="77777777" w:rsidR="00573AF5" w:rsidRDefault="00573AF5" w:rsidP="00C87B0A">
      <w:pPr>
        <w:pStyle w:val="NormalIndented"/>
      </w:pPr>
      <w:r>
        <w:t>Definition:  This field contains the date on which the referral expires.</w:t>
      </w:r>
    </w:p>
    <w:p w14:paraId="76FD5082" w14:textId="77777777" w:rsidR="00573AF5" w:rsidRDefault="00573AF5">
      <w:pPr>
        <w:pStyle w:val="Heading4"/>
        <w:rPr>
          <w:noProof/>
        </w:rPr>
      </w:pPr>
      <w:bookmarkStart w:id="2659" w:name="_Toc348244505"/>
      <w:r>
        <w:rPr>
          <w:noProof/>
        </w:rPr>
        <w:t>RF1-9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2659"/>
      <w:r>
        <w:rPr>
          <w:noProof/>
        </w:rPr>
        <w:t>(DTM)   01145</w:t>
      </w:r>
    </w:p>
    <w:p w14:paraId="6F068C07" w14:textId="77777777" w:rsidR="00573AF5" w:rsidRDefault="00573AF5" w:rsidP="00C87B0A">
      <w:pPr>
        <w:pStyle w:val="NormalIndented"/>
      </w:pPr>
      <w:r>
        <w:t xml:space="preserve">Definition:  This field contains the date on which the referral originated.  It is used in cases of retroactive approval. </w:t>
      </w:r>
    </w:p>
    <w:p w14:paraId="6936CBAC" w14:textId="77777777" w:rsidR="00573AF5" w:rsidRDefault="00573AF5">
      <w:pPr>
        <w:pStyle w:val="Heading4"/>
        <w:rPr>
          <w:noProof/>
        </w:rPr>
      </w:pPr>
      <w:r>
        <w:rPr>
          <w:noProof/>
        </w:rPr>
        <w:t>RF1-10   Referral Reason</w:t>
      </w:r>
      <w:r w:rsidR="00FD02FB">
        <w:rPr>
          <w:noProof/>
        </w:rPr>
        <w:fldChar w:fldCharType="begin"/>
      </w:r>
      <w:r>
        <w:rPr>
          <w:noProof/>
        </w:rPr>
        <w:instrText xml:space="preserve"> XE "Referral reason" </w:instrText>
      </w:r>
      <w:r w:rsidR="00FD02FB">
        <w:rPr>
          <w:noProof/>
        </w:rPr>
        <w:fldChar w:fldCharType="end"/>
      </w:r>
      <w:r>
        <w:rPr>
          <w:noProof/>
        </w:rPr>
        <w:t xml:space="preserve">   (CWE)   01228 </w:t>
      </w:r>
    </w:p>
    <w:p w14:paraId="76306B4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1B022" w14:textId="2E01479F" w:rsidR="00573AF5" w:rsidRDefault="00573AF5" w:rsidP="00C87B0A">
      <w:pPr>
        <w:pStyle w:val="NormalIndented"/>
      </w:pPr>
      <w:r>
        <w:t xml:space="preserve">Definition:  This field contains the reason for which the referral will take place.  Refer to </w:t>
      </w:r>
      <w:hyperlink r:id="rId26" w:anchor="HL70336" w:history="1">
        <w:r>
          <w:rPr>
            <w:rStyle w:val="ReferenceUserTable"/>
          </w:rPr>
          <w:t>User-defined Table 0336 - Referral Reason</w:t>
        </w:r>
      </w:hyperlink>
      <w:r>
        <w:t xml:space="preserve"> for suggested values. </w:t>
      </w:r>
    </w:p>
    <w:p w14:paraId="021EDAB4" w14:textId="77777777" w:rsidR="00573AF5" w:rsidRDefault="00573AF5">
      <w:pPr>
        <w:pStyle w:val="Heading4"/>
        <w:rPr>
          <w:noProof/>
        </w:rPr>
      </w:pPr>
      <w:r>
        <w:rPr>
          <w:noProof/>
        </w:rPr>
        <w:t>RF1-11   External Referral Identifier</w:t>
      </w:r>
      <w:r w:rsidR="00FD02FB">
        <w:rPr>
          <w:noProof/>
        </w:rPr>
        <w:fldChar w:fldCharType="begin"/>
      </w:r>
      <w:r>
        <w:rPr>
          <w:noProof/>
        </w:rPr>
        <w:instrText xml:space="preserve"> XE "External referral identifier" </w:instrText>
      </w:r>
      <w:r w:rsidR="00FD02FB">
        <w:rPr>
          <w:noProof/>
        </w:rPr>
        <w:fldChar w:fldCharType="end"/>
      </w:r>
      <w:r>
        <w:rPr>
          <w:noProof/>
        </w:rPr>
        <w:t xml:space="preserve">   (EI)   01300</w:t>
      </w:r>
    </w:p>
    <w:p w14:paraId="74B8D067" w14:textId="77777777" w:rsidR="00E1218A" w:rsidRDefault="00E1218A" w:rsidP="00E1218A">
      <w:pPr>
        <w:pStyle w:val="Components"/>
      </w:pPr>
      <w:r>
        <w:t>Components:  &lt;Entity Identifier (ST)&gt; ^ &lt;Namespace ID (IS)&gt; ^ &lt;Universal ID (ST)&gt; ^ &lt;Universal ID Type (ID)&gt;</w:t>
      </w:r>
    </w:p>
    <w:p w14:paraId="711FF548" w14:textId="77777777" w:rsidR="00573AF5" w:rsidRDefault="00573AF5" w:rsidP="00C87B0A">
      <w:pPr>
        <w:pStyle w:val="NormalIndented"/>
      </w:pPr>
      <w:r>
        <w:t>Definition: This field contains an external application's permanent identifier for the referral.  That is, this referral identifier does not belong to the application that originated the referral and assigned the originating referral identifier.</w:t>
      </w:r>
    </w:p>
    <w:p w14:paraId="7211B148" w14:textId="77777777" w:rsidR="00573AF5" w:rsidRDefault="00573AF5" w:rsidP="00C87B0A">
      <w:pPr>
        <w:pStyle w:val="NormalIndented"/>
      </w:pPr>
      <w:r>
        <w:t xml:space="preserve">The first component is a string of up to 15 characters that identifies an individual referral.  It is typically assigned by the referred-to provider application responding to a referral originating from a referring provider application, and it identifies a referral, and the subsequent referral transactions, uniquely among </w:t>
      </w:r>
      <w:r>
        <w:lastRenderedPageBreak/>
        <w:t>all such referrals for a particular referred-to provider processing application.  For example, when a primary care provider (referring provider) sends a referral to a specialist (referred-to provider), the specialist's application system may accept the referral and assign it a new referral identifier which uniquely identifies that particular referral within the specialist's application system.  This new referral identifier would be placed in the external referral identifier field when the specialist responds to the primary care physician.</w:t>
      </w:r>
    </w:p>
    <w:p w14:paraId="2BCB072D" w14:textId="77777777" w:rsidR="00573AF5" w:rsidRDefault="00573AF5" w:rsidP="00C87B0A">
      <w:pPr>
        <w:pStyle w:val="NormalIndented"/>
      </w:pPr>
      <w:r>
        <w:t xml:space="preserve">The second component is optional because this field, itself, is already defined as a </w:t>
      </w:r>
      <w:r>
        <w:rPr>
          <w:rStyle w:val="Emphasis"/>
        </w:rPr>
        <w:t>referral identifier</w:t>
      </w:r>
      <w:r>
        <w:t xml:space="preserve">.  </w:t>
      </w:r>
    </w:p>
    <w:p w14:paraId="26DF121B" w14:textId="77777777" w:rsidR="00573AF5" w:rsidRDefault="00573AF5" w:rsidP="00C87B0A">
      <w:pPr>
        <w:pStyle w:val="NormalIndented"/>
      </w:pPr>
      <w:r>
        <w:t>The third component is optional.  If used, it should contain the application identifier for the referred-to or external application (i.e., not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56C65798" w14:textId="77777777" w:rsidR="00573AF5" w:rsidRDefault="00573AF5">
      <w:pPr>
        <w:pStyle w:val="Heading4"/>
        <w:rPr>
          <w:noProof/>
        </w:rPr>
      </w:pPr>
      <w:bookmarkStart w:id="2660" w:name="OLE_LINK2"/>
      <w:r>
        <w:rPr>
          <w:noProof/>
        </w:rPr>
        <w:t>RF1-12   Referral Documentation Completion Status</w:t>
      </w:r>
      <w:r w:rsidR="00FD02FB">
        <w:rPr>
          <w:noProof/>
        </w:rPr>
        <w:fldChar w:fldCharType="begin"/>
      </w:r>
      <w:r>
        <w:rPr>
          <w:noProof/>
        </w:rPr>
        <w:instrText xml:space="preserve"> XE "Referral documentation completion status" </w:instrText>
      </w:r>
      <w:r w:rsidR="00FD02FB">
        <w:rPr>
          <w:noProof/>
        </w:rPr>
        <w:fldChar w:fldCharType="end"/>
      </w:r>
      <w:r>
        <w:rPr>
          <w:noProof/>
        </w:rPr>
        <w:t xml:space="preserve">   (CWE)</w:t>
      </w:r>
      <w:bookmarkEnd w:id="2660"/>
      <w:r>
        <w:rPr>
          <w:noProof/>
        </w:rPr>
        <w:t xml:space="preserve">   02262</w:t>
      </w:r>
    </w:p>
    <w:p w14:paraId="121B4E7E"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9EFD4F" w14:textId="61FA6016" w:rsidR="00573AF5" w:rsidRDefault="00573AF5" w:rsidP="00C87B0A">
      <w:pPr>
        <w:pStyle w:val="NormalIndented"/>
      </w:pPr>
      <w:r>
        <w:t xml:space="preserve">Definition:  This field can be used to indicate to the receiving provider that the clinical history in the message is incomplete and that more will follow.  Refer to </w:t>
      </w:r>
      <w:hyperlink r:id="rId27" w:anchor="HL70865" w:history="1">
        <w:r>
          <w:rPr>
            <w:rStyle w:val="ReferenceUserTable"/>
          </w:rPr>
          <w:t>User-defined Table 0865 - Referral Documentation Completion Status</w:t>
        </w:r>
      </w:hyperlink>
      <w:r>
        <w:t xml:space="preserve"> for suggested values.</w:t>
      </w:r>
    </w:p>
    <w:p w14:paraId="3A6888C1" w14:textId="77777777" w:rsidR="00573AF5" w:rsidRDefault="00573AF5">
      <w:pPr>
        <w:pStyle w:val="Heading4"/>
        <w:rPr>
          <w:noProof/>
        </w:rPr>
      </w:pPr>
      <w:r>
        <w:rPr>
          <w:noProof/>
        </w:rPr>
        <w:t>RF1-13   Planned Treatment Stop Date</w:t>
      </w:r>
      <w:r w:rsidR="00FD02FB">
        <w:rPr>
          <w:noProof/>
        </w:rPr>
        <w:fldChar w:fldCharType="begin"/>
      </w:r>
      <w:r>
        <w:rPr>
          <w:noProof/>
        </w:rPr>
        <w:instrText xml:space="preserve"> XE "Planned Treatment Stop Date" </w:instrText>
      </w:r>
      <w:r w:rsidR="00FD02FB">
        <w:rPr>
          <w:noProof/>
        </w:rPr>
        <w:fldChar w:fldCharType="end"/>
      </w:r>
      <w:r>
        <w:rPr>
          <w:noProof/>
        </w:rPr>
        <w:t xml:space="preserve">   (DTM)   03400</w:t>
      </w:r>
    </w:p>
    <w:p w14:paraId="575331C6" w14:textId="77777777" w:rsidR="00573AF5" w:rsidRDefault="00573AF5" w:rsidP="00C87B0A">
      <w:pPr>
        <w:pStyle w:val="NormalIndented"/>
      </w:pPr>
      <w:r>
        <w:t>Definition: The planned treatment stop date is the date that the patient's treatment from this referral is expected to complete, based on procedural protocols.  This value can be used to indicate that an extension to an authorization is necessary, if the treatment continues longer than expected.</w:t>
      </w:r>
    </w:p>
    <w:p w14:paraId="2DA954B8" w14:textId="77777777" w:rsidR="00573AF5" w:rsidRDefault="00573AF5">
      <w:pPr>
        <w:pStyle w:val="Heading4"/>
        <w:rPr>
          <w:noProof/>
        </w:rPr>
      </w:pPr>
      <w:r>
        <w:rPr>
          <w:noProof/>
        </w:rPr>
        <w:t>RF1-14   Referral Reason Text</w:t>
      </w:r>
      <w:r w:rsidR="00FD02FB">
        <w:rPr>
          <w:noProof/>
        </w:rPr>
        <w:fldChar w:fldCharType="begin"/>
      </w:r>
      <w:r>
        <w:rPr>
          <w:noProof/>
        </w:rPr>
        <w:instrText xml:space="preserve"> XE "Referral Reason Text" </w:instrText>
      </w:r>
      <w:r w:rsidR="00FD02FB">
        <w:rPr>
          <w:noProof/>
        </w:rPr>
        <w:fldChar w:fldCharType="end"/>
      </w:r>
      <w:r>
        <w:rPr>
          <w:noProof/>
        </w:rPr>
        <w:t xml:space="preserve">   (ST)   03401</w:t>
      </w:r>
    </w:p>
    <w:p w14:paraId="5423DDE0" w14:textId="77777777" w:rsidR="00573AF5" w:rsidRDefault="00573AF5" w:rsidP="00C87B0A">
      <w:pPr>
        <w:pStyle w:val="NormalIndented"/>
      </w:pPr>
      <w:r>
        <w:t>Definition: The referral reason is a free text field allowing a user to capture, in a non-coded format, the reason for the referral.  Typically this would describe the patient's condition or illness for which the referral is recorded.</w:t>
      </w:r>
    </w:p>
    <w:p w14:paraId="7F03BBB4" w14:textId="77777777" w:rsidR="00573AF5" w:rsidRDefault="00573AF5">
      <w:pPr>
        <w:pStyle w:val="Heading4"/>
        <w:rPr>
          <w:noProof/>
        </w:rPr>
      </w:pPr>
      <w:r>
        <w:rPr>
          <w:noProof/>
        </w:rPr>
        <w:t>RF1-15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rPr>
          <w:noProof/>
        </w:rPr>
        <w:t xml:space="preserve">   (CQ)   03402</w:t>
      </w:r>
    </w:p>
    <w:p w14:paraId="4D44E6B8" w14:textId="77777777" w:rsidR="00E1218A" w:rsidRPr="003534E3" w:rsidRDefault="00E1218A" w:rsidP="00E1218A">
      <w:pPr>
        <w:pStyle w:val="Components"/>
      </w:pPr>
      <w:bookmarkStart w:id="2661" w:name="CQComponent"/>
      <w:r w:rsidRPr="003534E3">
        <w:t>Components:  &lt;Quantity (NM)&gt; ^ &lt;Units (CWE)&gt;</w:t>
      </w:r>
    </w:p>
    <w:p w14:paraId="6754044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661"/>
    </w:p>
    <w:p w14:paraId="1D34CCB2" w14:textId="77777777" w:rsidR="00573AF5" w:rsidRDefault="00573AF5" w:rsidP="00C87B0A">
      <w:pPr>
        <w:pStyle w:val="NormalIndented"/>
      </w:pPr>
      <w:r>
        <w:t>Definition: The authorized duration is the amount of time, in days or visits, that the patient has been authorized for treatment for this referral.  The duration of "days" is reserved for inpatient authorizations.</w:t>
      </w:r>
    </w:p>
    <w:p w14:paraId="0D9D8549" w14:textId="77777777" w:rsidR="00573AF5" w:rsidRDefault="00573AF5" w:rsidP="00592F62">
      <w:pPr>
        <w:pStyle w:val="Heading4"/>
        <w:rPr>
          <w:noProof/>
        </w:rPr>
      </w:pPr>
      <w:r>
        <w:rPr>
          <w:noProof/>
        </w:rPr>
        <w:lastRenderedPageBreak/>
        <w:t>RF1-16   Number of Used Treatments/Units</w:t>
      </w:r>
      <w:r w:rsidR="00FD02FB">
        <w:rPr>
          <w:noProof/>
        </w:rPr>
        <w:fldChar w:fldCharType="begin"/>
      </w:r>
      <w:r>
        <w:rPr>
          <w:noProof/>
        </w:rPr>
        <w:instrText xml:space="preserve"> XE "Number of Used Treatments/Units" </w:instrText>
      </w:r>
      <w:r w:rsidR="00FD02FB">
        <w:rPr>
          <w:noProof/>
        </w:rPr>
        <w:fldChar w:fldCharType="end"/>
      </w:r>
      <w:r>
        <w:rPr>
          <w:noProof/>
        </w:rPr>
        <w:t xml:space="preserve">  (CQ)   03403</w:t>
      </w:r>
    </w:p>
    <w:p w14:paraId="6F0EF2F8" w14:textId="77777777" w:rsidR="00E1218A" w:rsidRPr="003534E3" w:rsidRDefault="00E1218A" w:rsidP="00E1218A">
      <w:pPr>
        <w:pStyle w:val="Components"/>
      </w:pPr>
      <w:r w:rsidRPr="003534E3">
        <w:t>Components:  &lt;Quantity (NM)&gt; ^ &lt;Units (CWE)&gt;</w:t>
      </w:r>
    </w:p>
    <w:p w14:paraId="2B8C0FCD"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47011E" w14:textId="77777777" w:rsidR="00573AF5" w:rsidRDefault="00573AF5" w:rsidP="00C87B0A">
      <w:pPr>
        <w:pStyle w:val="NormalIndented"/>
      </w:pPr>
      <w:r>
        <w:t>Definition: The used duration is the amount of time, in days or visits that the patient has used of the originally authorized duration. The duration of "days" is reserved for inpatient authorizations.</w:t>
      </w:r>
    </w:p>
    <w:p w14:paraId="3A02A6FA" w14:textId="77777777" w:rsidR="00573AF5" w:rsidRDefault="00573AF5">
      <w:pPr>
        <w:pStyle w:val="Heading4"/>
        <w:rPr>
          <w:noProof/>
        </w:rPr>
      </w:pPr>
      <w:r>
        <w:rPr>
          <w:noProof/>
        </w:rPr>
        <w:t>RF1-17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rPr>
          <w:noProof/>
        </w:rPr>
        <w:t xml:space="preserve">   (CQ)   03404</w:t>
      </w:r>
    </w:p>
    <w:p w14:paraId="12CC9ED0" w14:textId="77777777" w:rsidR="00E1218A" w:rsidRPr="003534E3" w:rsidRDefault="00E1218A" w:rsidP="00E1218A">
      <w:pPr>
        <w:pStyle w:val="Components"/>
      </w:pPr>
      <w:r w:rsidRPr="003534E3">
        <w:t>Components:  &lt;Quantity (NM)&gt; ^ &lt;Units (CWE)&gt;</w:t>
      </w:r>
    </w:p>
    <w:p w14:paraId="4EF54ACF"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43B859" w14:textId="77777777" w:rsidR="00573AF5" w:rsidRDefault="00573AF5" w:rsidP="00C87B0A">
      <w:pPr>
        <w:pStyle w:val="NormalIndented"/>
      </w:pPr>
      <w:r>
        <w:t>Definition: The scheduled treatments is the amount of time, in days or visits that the patient has planned treatments scheduled.  The duration of "days" is reserved for inpatient authorizations.</w:t>
      </w:r>
    </w:p>
    <w:p w14:paraId="4803FD4E" w14:textId="77777777" w:rsidR="00573AF5" w:rsidRDefault="00573AF5">
      <w:pPr>
        <w:pStyle w:val="Heading4"/>
        <w:rPr>
          <w:noProof/>
        </w:rPr>
      </w:pPr>
      <w:r>
        <w:rPr>
          <w:noProof/>
        </w:rPr>
        <w:t>RF1-18   Remaining Benefit Amount</w:t>
      </w:r>
      <w:r w:rsidR="00FD02FB">
        <w:rPr>
          <w:noProof/>
        </w:rPr>
        <w:fldChar w:fldCharType="begin"/>
      </w:r>
      <w:r>
        <w:rPr>
          <w:noProof/>
        </w:rPr>
        <w:instrText xml:space="preserve"> XE "Remaining Benefit Amount" </w:instrText>
      </w:r>
      <w:r w:rsidR="00FD02FB">
        <w:rPr>
          <w:noProof/>
        </w:rPr>
        <w:fldChar w:fldCharType="end"/>
      </w:r>
      <w:r>
        <w:rPr>
          <w:noProof/>
        </w:rPr>
        <w:t xml:space="preserve">   (MO)   03405</w:t>
      </w:r>
    </w:p>
    <w:p w14:paraId="5C198468" w14:textId="77777777" w:rsidR="00E1218A" w:rsidRDefault="00E1218A" w:rsidP="00E1218A">
      <w:pPr>
        <w:pStyle w:val="Components"/>
      </w:pPr>
      <w:bookmarkStart w:id="2662" w:name="MOComponent"/>
      <w:r>
        <w:t>Components:  &lt;Quantity (NM)&gt; ^ &lt;Denomination (ID)&gt;</w:t>
      </w:r>
      <w:bookmarkEnd w:id="2662"/>
    </w:p>
    <w:p w14:paraId="59F97946" w14:textId="77777777" w:rsidR="00573AF5" w:rsidRDefault="00573AF5" w:rsidP="00C87B0A">
      <w:pPr>
        <w:pStyle w:val="NormalIndented"/>
      </w:pPr>
      <w:r>
        <w:t xml:space="preserve">Definition: The remaining benefit amount is the amount remaining from the insurance company related to this referral. </w:t>
      </w:r>
    </w:p>
    <w:p w14:paraId="52AE570F" w14:textId="77777777" w:rsidR="00573AF5" w:rsidRDefault="00573AF5">
      <w:pPr>
        <w:pStyle w:val="Heading4"/>
        <w:rPr>
          <w:noProof/>
        </w:rPr>
      </w:pPr>
      <w:r>
        <w:rPr>
          <w:noProof/>
        </w:rPr>
        <w:t>RF1-19   Authorized Provider</w:t>
      </w:r>
      <w:r w:rsidR="00FD02FB">
        <w:rPr>
          <w:noProof/>
        </w:rPr>
        <w:fldChar w:fldCharType="begin"/>
      </w:r>
      <w:r>
        <w:rPr>
          <w:noProof/>
        </w:rPr>
        <w:instrText xml:space="preserve"> XE "Authorized Provider" </w:instrText>
      </w:r>
      <w:r w:rsidR="00FD02FB">
        <w:rPr>
          <w:noProof/>
        </w:rPr>
        <w:fldChar w:fldCharType="end"/>
      </w:r>
      <w:r>
        <w:rPr>
          <w:noProof/>
        </w:rPr>
        <w:t xml:space="preserve">   (XON)   03406</w:t>
      </w:r>
    </w:p>
    <w:p w14:paraId="054EB21F" w14:textId="77777777" w:rsidR="00E1218A" w:rsidRDefault="00E1218A" w:rsidP="00E1218A">
      <w:pPr>
        <w:pStyle w:val="Components"/>
      </w:pPr>
      <w:bookmarkStart w:id="266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713F04E"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6BE26" w14:textId="77777777" w:rsidR="00E1218A" w:rsidRDefault="00E1218A" w:rsidP="00E1218A">
      <w:pPr>
        <w:pStyle w:val="Components"/>
      </w:pPr>
      <w:r>
        <w:t>Subcomponents for Assigning Authority (HD):  &lt;Namespace ID (IS)&gt; &amp; &lt;Universal ID (ST)&gt; &amp; &lt;Universal ID Type (ID)&gt;</w:t>
      </w:r>
    </w:p>
    <w:p w14:paraId="1EE97B2B" w14:textId="77777777" w:rsidR="00E1218A" w:rsidRDefault="00E1218A" w:rsidP="00E1218A">
      <w:pPr>
        <w:pStyle w:val="Components"/>
      </w:pPr>
      <w:r>
        <w:t>Subcomponents for Assigning Facility (HD):  &lt;Namespace ID (IS)&gt; &amp; &lt;Universal ID (ST)&gt; &amp; &lt;Universal ID Type (ID)&gt;</w:t>
      </w:r>
      <w:bookmarkEnd w:id="2663"/>
    </w:p>
    <w:p w14:paraId="7E26DF68" w14:textId="77777777" w:rsidR="00573AF5" w:rsidRDefault="00573AF5" w:rsidP="00C87B0A">
      <w:pPr>
        <w:pStyle w:val="NormalIndented"/>
      </w:pPr>
      <w:r>
        <w:lastRenderedPageBreak/>
        <w:t>Definition: This represents the organization to which the patient was referred to perform the procedure(s).  The authorized provider represents the organization recognized by the insurance carrier that is authorized to perform the services for the patient specified on the referral.</w:t>
      </w:r>
    </w:p>
    <w:p w14:paraId="3455A13A" w14:textId="77777777" w:rsidR="00573AF5" w:rsidRDefault="00573AF5">
      <w:pPr>
        <w:pStyle w:val="Heading4"/>
        <w:rPr>
          <w:noProof/>
        </w:rPr>
      </w:pPr>
      <w:r>
        <w:rPr>
          <w:noProof/>
        </w:rPr>
        <w:t>RF1-20   Authorized Health Professional</w:t>
      </w:r>
      <w:r w:rsidR="00FD02FB">
        <w:rPr>
          <w:noProof/>
        </w:rPr>
        <w:fldChar w:fldCharType="begin"/>
      </w:r>
      <w:r>
        <w:rPr>
          <w:noProof/>
        </w:rPr>
        <w:instrText xml:space="preserve"> XE "Authorized Health Professional" </w:instrText>
      </w:r>
      <w:r w:rsidR="00FD02FB">
        <w:rPr>
          <w:noProof/>
        </w:rPr>
        <w:fldChar w:fldCharType="end"/>
      </w:r>
      <w:r>
        <w:rPr>
          <w:noProof/>
        </w:rPr>
        <w:t xml:space="preserve">   (XCN)   03407</w:t>
      </w:r>
    </w:p>
    <w:p w14:paraId="5416FF11" w14:textId="77777777" w:rsidR="00E1218A" w:rsidRDefault="00E1218A" w:rsidP="00E1218A">
      <w:pPr>
        <w:pStyle w:val="Components"/>
      </w:pPr>
      <w:bookmarkStart w:id="2664"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441694"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7C22F8B7"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AC7339" w14:textId="77777777" w:rsidR="00E1218A" w:rsidRDefault="00E1218A" w:rsidP="00E1218A">
      <w:pPr>
        <w:pStyle w:val="Components"/>
      </w:pPr>
      <w:r>
        <w:t>Subcomponents for Assigning Authority (HD):  &lt;Namespace ID (IS)&gt; &amp; &lt;Universal ID (ST)&gt; &amp; &lt;Universal ID Type (ID)&gt;</w:t>
      </w:r>
    </w:p>
    <w:p w14:paraId="46CD3D87" w14:textId="77777777" w:rsidR="00E1218A" w:rsidRDefault="00E1218A" w:rsidP="00E1218A">
      <w:pPr>
        <w:pStyle w:val="Components"/>
      </w:pPr>
      <w:r>
        <w:t>Subcomponents for Assigning Facility (HD):  &lt;Namespace ID (IS)&gt; &amp; &lt;Universal ID (ST)&gt; &amp; &lt;Universal ID Type (ID)&gt;</w:t>
      </w:r>
    </w:p>
    <w:p w14:paraId="4ABE4C7E"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95F8F"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3A600" w14:textId="77777777" w:rsidR="00E1218A" w:rsidRDefault="00E1218A" w:rsidP="00E1218A">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664"/>
    </w:p>
    <w:p w14:paraId="08A4188F" w14:textId="77777777" w:rsidR="00573AF5" w:rsidRDefault="00573AF5" w:rsidP="00C87B0A">
      <w:pPr>
        <w:pStyle w:val="NormalIndented"/>
      </w:pPr>
      <w:r>
        <w:t>Definition: The authorized HP represents the specific health professional authorized to perform the services for the patient.  This is a less frequently used field, as most often the authorization is for a group/organization and not a specific HP within that group.</w:t>
      </w:r>
    </w:p>
    <w:p w14:paraId="1A4EDAAA" w14:textId="77777777" w:rsidR="00573AF5" w:rsidRDefault="00573AF5">
      <w:pPr>
        <w:pStyle w:val="Heading4"/>
        <w:rPr>
          <w:noProof/>
        </w:rPr>
      </w:pPr>
      <w:r>
        <w:rPr>
          <w:noProof/>
        </w:rPr>
        <w:t>RF1-21   Source Text</w:t>
      </w:r>
      <w:r w:rsidR="00FD02FB">
        <w:rPr>
          <w:noProof/>
        </w:rPr>
        <w:fldChar w:fldCharType="begin"/>
      </w:r>
      <w:r>
        <w:rPr>
          <w:noProof/>
        </w:rPr>
        <w:instrText xml:space="preserve"> XE "Source Text" </w:instrText>
      </w:r>
      <w:r w:rsidR="00FD02FB">
        <w:rPr>
          <w:noProof/>
        </w:rPr>
        <w:fldChar w:fldCharType="end"/>
      </w:r>
      <w:r>
        <w:rPr>
          <w:noProof/>
        </w:rPr>
        <w:t xml:space="preserve">   (ST)   03408</w:t>
      </w:r>
    </w:p>
    <w:p w14:paraId="5E276A22" w14:textId="77777777" w:rsidR="00573AF5" w:rsidRDefault="00573AF5" w:rsidP="00C87B0A">
      <w:pPr>
        <w:pStyle w:val="NormalIndented"/>
      </w:pPr>
      <w:r>
        <w:t>Definition: The source text allows a user to capture information (such as the name) of the person contacted regarding the specific referral.</w:t>
      </w:r>
    </w:p>
    <w:p w14:paraId="291F8FA7" w14:textId="77777777" w:rsidR="00573AF5" w:rsidRDefault="00573AF5">
      <w:pPr>
        <w:pStyle w:val="Heading4"/>
        <w:rPr>
          <w:noProof/>
        </w:rPr>
      </w:pPr>
      <w:r>
        <w:rPr>
          <w:noProof/>
        </w:rPr>
        <w:t>RF1-22   Source Date</w:t>
      </w:r>
      <w:r w:rsidR="00FD02FB">
        <w:rPr>
          <w:noProof/>
        </w:rPr>
        <w:fldChar w:fldCharType="begin"/>
      </w:r>
      <w:r>
        <w:rPr>
          <w:noProof/>
        </w:rPr>
        <w:instrText xml:space="preserve"> XE "Source Date" </w:instrText>
      </w:r>
      <w:r w:rsidR="00FD02FB">
        <w:rPr>
          <w:noProof/>
        </w:rPr>
        <w:fldChar w:fldCharType="end"/>
      </w:r>
      <w:r>
        <w:rPr>
          <w:noProof/>
        </w:rPr>
        <w:t xml:space="preserve">   (DTM)   03409</w:t>
      </w:r>
    </w:p>
    <w:p w14:paraId="3AD6CE0A" w14:textId="77777777" w:rsidR="00573AF5" w:rsidRDefault="00573AF5" w:rsidP="00C87B0A">
      <w:pPr>
        <w:pStyle w:val="NormalIndented"/>
      </w:pPr>
      <w:r>
        <w:t>Definition: The source date allows a user to capture the date the person was contacted regarding the specific referral.</w:t>
      </w:r>
    </w:p>
    <w:p w14:paraId="5DAB1D56" w14:textId="77777777" w:rsidR="00573AF5" w:rsidRDefault="00573AF5">
      <w:pPr>
        <w:pStyle w:val="Heading4"/>
        <w:rPr>
          <w:noProof/>
        </w:rPr>
      </w:pPr>
      <w:r>
        <w:rPr>
          <w:noProof/>
        </w:rPr>
        <w:t>RF1-23   Source Phone</w:t>
      </w:r>
      <w:r w:rsidR="00FD02FB">
        <w:rPr>
          <w:noProof/>
        </w:rPr>
        <w:fldChar w:fldCharType="begin"/>
      </w:r>
      <w:r>
        <w:rPr>
          <w:noProof/>
        </w:rPr>
        <w:instrText xml:space="preserve"> XE "Source Phone" </w:instrText>
      </w:r>
      <w:r w:rsidR="00FD02FB">
        <w:rPr>
          <w:noProof/>
        </w:rPr>
        <w:fldChar w:fldCharType="end"/>
      </w:r>
      <w:r>
        <w:rPr>
          <w:noProof/>
        </w:rPr>
        <w:t xml:space="preserve">   (XTN)   03410</w:t>
      </w:r>
    </w:p>
    <w:p w14:paraId="089165EE" w14:textId="77777777" w:rsidR="00E1218A" w:rsidRDefault="00E1218A" w:rsidP="00E1218A">
      <w:pPr>
        <w:pStyle w:val="Components"/>
      </w:pPr>
      <w:bookmarkStart w:id="2665"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000E5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32DFE6"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42830" w14:textId="77777777" w:rsidR="00E1218A" w:rsidRDefault="00E1218A" w:rsidP="00E1218A">
      <w:pPr>
        <w:pStyle w:val="Components"/>
      </w:pPr>
      <w:r>
        <w:t>Subcomponents for Shared Telecommunication Identifier (EI):  &lt;Entity Identifier (ST)&gt; &amp; &lt;Namespace ID (IS)&gt; &amp; &lt;Universal ID (ST)&gt; &amp; &lt;Universal ID Type (ID)&gt;</w:t>
      </w:r>
      <w:bookmarkEnd w:id="2665"/>
    </w:p>
    <w:p w14:paraId="584684AA" w14:textId="77777777" w:rsidR="00573AF5" w:rsidRDefault="00573AF5" w:rsidP="00C87B0A">
      <w:pPr>
        <w:pStyle w:val="NormalIndented"/>
      </w:pPr>
      <w:r>
        <w:t>Definition: The source phone number allows a user to capture the phone number of the person contacted regarding the specific referral.</w:t>
      </w:r>
    </w:p>
    <w:p w14:paraId="245C55AF" w14:textId="77777777" w:rsidR="00573AF5" w:rsidRDefault="00573AF5">
      <w:pPr>
        <w:pStyle w:val="Heading4"/>
        <w:rPr>
          <w:noProof/>
        </w:rPr>
      </w:pPr>
      <w:r>
        <w:rPr>
          <w:noProof/>
        </w:rPr>
        <w:lastRenderedPageBreak/>
        <w:t>RF1-24   Comment</w:t>
      </w:r>
      <w:r w:rsidR="00FD02FB">
        <w:rPr>
          <w:noProof/>
        </w:rPr>
        <w:fldChar w:fldCharType="begin"/>
      </w:r>
      <w:r>
        <w:rPr>
          <w:noProof/>
        </w:rPr>
        <w:instrText xml:space="preserve"> XE "Comment" </w:instrText>
      </w:r>
      <w:r w:rsidR="00FD02FB">
        <w:rPr>
          <w:noProof/>
        </w:rPr>
        <w:fldChar w:fldCharType="end"/>
      </w:r>
      <w:r>
        <w:rPr>
          <w:noProof/>
        </w:rPr>
        <w:t xml:space="preserve">   (TX)   03411</w:t>
      </w:r>
    </w:p>
    <w:p w14:paraId="054FF1F2" w14:textId="77777777" w:rsidR="00573AF5" w:rsidRDefault="00573AF5" w:rsidP="00C87B0A">
      <w:pPr>
        <w:pStyle w:val="NormalIndented"/>
      </w:pPr>
      <w:r>
        <w:t>Definition: The comment allows for a free text capture of any notes the user wishes to capture related to the referral.  This is a single notes field that allows the user to add additional text over time, or replace the text that already exists.</w:t>
      </w:r>
    </w:p>
    <w:p w14:paraId="67017C72" w14:textId="77777777" w:rsidR="00573AF5" w:rsidRDefault="00573AF5">
      <w:pPr>
        <w:pStyle w:val="Heading4"/>
        <w:rPr>
          <w:noProof/>
        </w:rPr>
      </w:pPr>
      <w:r>
        <w:rPr>
          <w:noProof/>
        </w:rPr>
        <w:t>RF1-25   Action Code</w:t>
      </w:r>
      <w:r w:rsidR="00FD02FB">
        <w:rPr>
          <w:noProof/>
        </w:rPr>
        <w:fldChar w:fldCharType="begin"/>
      </w:r>
      <w:r>
        <w:rPr>
          <w:noProof/>
        </w:rPr>
        <w:instrText xml:space="preserve"> XE "Action Code" </w:instrText>
      </w:r>
      <w:r w:rsidR="00FD02FB">
        <w:rPr>
          <w:noProof/>
        </w:rPr>
        <w:fldChar w:fldCharType="end"/>
      </w:r>
      <w:r>
        <w:rPr>
          <w:noProof/>
        </w:rPr>
        <w:t xml:space="preserve">   (ID)   03412</w:t>
      </w:r>
    </w:p>
    <w:p w14:paraId="3F100FB5" w14:textId="022C2526" w:rsidR="00573AF5" w:rsidRDefault="00573AF5" w:rsidP="00C87B0A">
      <w:pPr>
        <w:pStyle w:val="NormalIndented"/>
      </w:pPr>
      <w:r>
        <w:t>Definition: This field defines the action to be taken for this referral.  Refer to</w:t>
      </w:r>
      <w:r w:rsidRPr="00C5220F">
        <w:rPr>
          <w:rStyle w:val="ReferenceHL7Table"/>
          <w:noProof w:val="0"/>
        </w:rPr>
        <w:t xml:space="preserve"> </w:t>
      </w:r>
      <w:hyperlink r:id="rId28" w:anchor="HL70206" w:history="1">
        <w:r w:rsidRPr="00C5220F">
          <w:rPr>
            <w:rStyle w:val="ReferenceHL7Table"/>
            <w:noProof w:val="0"/>
          </w:rPr>
          <w:t>HL7 Table 0206 - Segment Action Code</w:t>
        </w:r>
      </w:hyperlink>
      <w:r>
        <w:t xml:space="preserve"> in Chapter 2, Code Tables, for valid values.  When this field is valued, the AUT segment is not in "snapshot mode", rather in "action mode". </w:t>
      </w:r>
    </w:p>
    <w:p w14:paraId="66377AFA" w14:textId="77777777" w:rsidR="00573AF5" w:rsidRDefault="00573AF5">
      <w:pPr>
        <w:pStyle w:val="Heading3"/>
        <w:rPr>
          <w:noProof/>
        </w:rPr>
      </w:pPr>
      <w:bookmarkStart w:id="2666" w:name="_Toc138650546"/>
      <w:bookmarkStart w:id="2667" w:name="_Toc348244506"/>
      <w:bookmarkStart w:id="2668" w:name="_Toc348244629"/>
      <w:bookmarkStart w:id="2669" w:name="_Toc348260661"/>
      <w:bookmarkStart w:id="2670" w:name="_Toc348346634"/>
      <w:bookmarkStart w:id="2671" w:name="_Toc380430455"/>
      <w:bookmarkStart w:id="2672" w:name="_Toc28982351"/>
      <w:bookmarkEnd w:id="2666"/>
      <w:r>
        <w:rPr>
          <w:noProof/>
        </w:rPr>
        <w:t>AUT</w:t>
      </w:r>
      <w:r w:rsidR="00FD02FB">
        <w:rPr>
          <w:noProof/>
        </w:rPr>
        <w:fldChar w:fldCharType="begin"/>
      </w:r>
      <w:r>
        <w:rPr>
          <w:noProof/>
        </w:rPr>
        <w:instrText xml:space="preserve"> XE "AUT" </w:instrText>
      </w:r>
      <w:r w:rsidR="00FD02FB">
        <w:rPr>
          <w:noProof/>
        </w:rPr>
        <w:fldChar w:fldCharType="end"/>
      </w:r>
      <w:r>
        <w:rPr>
          <w:noProof/>
        </w:rPr>
        <w:t xml:space="preserve"> - </w:t>
      </w:r>
      <w:r w:rsidR="00FD02FB">
        <w:rPr>
          <w:noProof/>
        </w:rPr>
        <w:fldChar w:fldCharType="begin"/>
      </w:r>
      <w:r>
        <w:rPr>
          <w:noProof/>
        </w:rPr>
        <w:instrText xml:space="preserve"> XE "Segments:AUT" </w:instrText>
      </w:r>
      <w:r w:rsidR="00FD02FB">
        <w:rPr>
          <w:noProof/>
        </w:rPr>
        <w:fldChar w:fldCharType="end"/>
      </w:r>
      <w:r>
        <w:rPr>
          <w:noProof/>
        </w:rPr>
        <w:t>Authorization Information Segment</w:t>
      </w:r>
      <w:bookmarkEnd w:id="2667"/>
      <w:bookmarkEnd w:id="2668"/>
      <w:bookmarkEnd w:id="2669"/>
      <w:bookmarkEnd w:id="2670"/>
      <w:bookmarkEnd w:id="2671"/>
      <w:bookmarkEnd w:id="2672"/>
      <w:r w:rsidR="00FD02FB">
        <w:rPr>
          <w:noProof/>
        </w:rPr>
        <w:fldChar w:fldCharType="begin"/>
      </w:r>
      <w:r>
        <w:rPr>
          <w:noProof/>
        </w:rPr>
        <w:instrText xml:space="preserve"> XE "authorization information segment" </w:instrText>
      </w:r>
      <w:r w:rsidR="00FD02FB">
        <w:rPr>
          <w:noProof/>
        </w:rPr>
        <w:fldChar w:fldCharType="end"/>
      </w:r>
      <w:bookmarkStart w:id="2673" w:name="_Toc380430456"/>
      <w:bookmarkEnd w:id="2673"/>
    </w:p>
    <w:p w14:paraId="7975BC0F" w14:textId="77777777" w:rsidR="00573AF5" w:rsidRDefault="00573AF5" w:rsidP="00C87B0A">
      <w:pPr>
        <w:pStyle w:val="NormalIndented"/>
      </w:pPr>
      <w:r>
        <w:t>This segment represents an authorization or a pre-authorization for a referred procedure or requested service by the payor covering the patient's health care.</w:t>
      </w:r>
    </w:p>
    <w:p w14:paraId="34BC733A" w14:textId="77777777" w:rsidR="00573AF5" w:rsidRDefault="00573AF5">
      <w:pPr>
        <w:pStyle w:val="AttributeTableCaption"/>
        <w:rPr>
          <w:noProof/>
        </w:rPr>
      </w:pPr>
      <w:bookmarkStart w:id="2674" w:name="AUT"/>
      <w:bookmarkEnd w:id="2674"/>
      <w:r>
        <w:rPr>
          <w:noProof/>
        </w:rPr>
        <w:t>HL7 Attribute Table - AUT</w:t>
      </w:r>
      <w:r w:rsidR="00FD02FB">
        <w:rPr>
          <w:noProof/>
        </w:rPr>
        <w:fldChar w:fldCharType="begin"/>
      </w:r>
      <w:r>
        <w:rPr>
          <w:noProof/>
        </w:rPr>
        <w:instrText xml:space="preserve"> XE "HL7 Attribute Table -  AUT" </w:instrText>
      </w:r>
      <w:r w:rsidR="00FD02FB">
        <w:rPr>
          <w:noProof/>
        </w:rPr>
        <w:fldChar w:fldCharType="end"/>
      </w:r>
      <w:r>
        <w:rPr>
          <w:noProof/>
        </w:rPr>
        <w:t xml:space="preserve"> – Authorization Information</w:t>
      </w:r>
      <w:r w:rsidR="00FD02FB">
        <w:rPr>
          <w:noProof/>
        </w:rPr>
        <w:fldChar w:fldCharType="begin"/>
      </w:r>
      <w:r>
        <w:rPr>
          <w:noProof/>
        </w:rPr>
        <w:instrText xml:space="preserve"> XE "AUT" </w:instrText>
      </w:r>
      <w:r w:rsidR="00FD02FB">
        <w:rPr>
          <w:noProof/>
        </w:rPr>
        <w:fldChar w:fldCharType="end"/>
      </w:r>
      <w:r w:rsidR="00FD02FB">
        <w:rPr>
          <w:noProof/>
        </w:rPr>
        <w:fldChar w:fldCharType="begin"/>
      </w:r>
      <w:r>
        <w:rPr>
          <w:noProof/>
        </w:rPr>
        <w:instrText xml:space="preserve"> XE "Segments: AUT"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63D4BF5"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C9D4193"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7E98582"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4B3B5A6"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D4C9107"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D64665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FB75600"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76B0688"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E662A7"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046372F1" w14:textId="77777777" w:rsidR="00573AF5" w:rsidRDefault="00573AF5">
            <w:pPr>
              <w:pStyle w:val="AttributeTableHeader"/>
              <w:jc w:val="left"/>
              <w:rPr>
                <w:noProof/>
              </w:rPr>
            </w:pPr>
            <w:r>
              <w:rPr>
                <w:noProof/>
              </w:rPr>
              <w:t>ELEMENT NAME</w:t>
            </w:r>
          </w:p>
        </w:tc>
      </w:tr>
      <w:tr w:rsidR="004E2DAA" w:rsidRPr="00573AF5" w14:paraId="2344B919"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2897EFFD"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DE8BA8"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A0A88F"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6F71CF"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B6DCF58"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EB81ED6"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83D69A" w14:textId="70959C8F" w:rsidR="00573AF5" w:rsidRDefault="00065A17">
            <w:pPr>
              <w:pStyle w:val="AttributeTableBody"/>
              <w:rPr>
                <w:rStyle w:val="HyperlinkTable"/>
                <w:noProof/>
              </w:rPr>
            </w:pPr>
            <w:hyperlink r:id="rId29" w:anchor="HL70072" w:history="1">
              <w:r w:rsidR="00573AF5">
                <w:rPr>
                  <w:rStyle w:val="HyperlinkTable"/>
                  <w:noProof/>
                </w:rPr>
                <w:t>0072</w:t>
              </w:r>
            </w:hyperlink>
          </w:p>
        </w:tc>
        <w:tc>
          <w:tcPr>
            <w:tcW w:w="720" w:type="dxa"/>
            <w:tcBorders>
              <w:top w:val="single" w:sz="4" w:space="0" w:color="auto"/>
              <w:left w:val="nil"/>
              <w:bottom w:val="dotted" w:sz="4" w:space="0" w:color="auto"/>
              <w:right w:val="nil"/>
            </w:tcBorders>
            <w:shd w:val="clear" w:color="auto" w:fill="FFFFFF"/>
          </w:tcPr>
          <w:p w14:paraId="54CCAA23" w14:textId="77777777" w:rsidR="00573AF5" w:rsidRDefault="00573AF5">
            <w:pPr>
              <w:pStyle w:val="AttributeTableBody"/>
              <w:rPr>
                <w:noProof/>
              </w:rPr>
            </w:pPr>
            <w:r>
              <w:rPr>
                <w:noProof/>
              </w:rPr>
              <w:t>01146</w:t>
            </w:r>
          </w:p>
        </w:tc>
        <w:tc>
          <w:tcPr>
            <w:tcW w:w="3888" w:type="dxa"/>
            <w:tcBorders>
              <w:top w:val="single" w:sz="4" w:space="0" w:color="auto"/>
              <w:left w:val="nil"/>
              <w:bottom w:val="dotted" w:sz="4" w:space="0" w:color="auto"/>
              <w:right w:val="nil"/>
            </w:tcBorders>
            <w:shd w:val="clear" w:color="auto" w:fill="FFFFFF"/>
          </w:tcPr>
          <w:p w14:paraId="4AA7D289" w14:textId="77777777" w:rsidR="00573AF5" w:rsidRDefault="00573AF5">
            <w:pPr>
              <w:pStyle w:val="AttributeTableBody"/>
              <w:jc w:val="left"/>
              <w:rPr>
                <w:noProof/>
              </w:rPr>
            </w:pPr>
            <w:r>
              <w:rPr>
                <w:noProof/>
              </w:rPr>
              <w:t>Authorizing Payor, Plan ID</w:t>
            </w:r>
          </w:p>
        </w:tc>
      </w:tr>
      <w:tr w:rsidR="004E2DAA" w:rsidRPr="00573AF5" w14:paraId="7B6D6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7DBA11"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857EAA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2DA2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79B7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9E46F97"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B99A64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CFB5E" w14:textId="19E9F4FD" w:rsidR="00573AF5" w:rsidRDefault="00065A17">
            <w:pPr>
              <w:pStyle w:val="AttributeTableBody"/>
              <w:rPr>
                <w:rStyle w:val="HyperlinkTable"/>
                <w:noProof/>
              </w:rPr>
            </w:pPr>
            <w:hyperlink r:id="rId30" w:anchor="HL70285" w:history="1">
              <w:r w:rsidR="00573AF5">
                <w:rPr>
                  <w:rStyle w:val="HyperlinkTable"/>
                  <w:noProof/>
                </w:rPr>
                <w:t>0285</w:t>
              </w:r>
            </w:hyperlink>
          </w:p>
        </w:tc>
        <w:tc>
          <w:tcPr>
            <w:tcW w:w="720" w:type="dxa"/>
            <w:tcBorders>
              <w:top w:val="dotted" w:sz="4" w:space="0" w:color="auto"/>
              <w:left w:val="nil"/>
              <w:bottom w:val="dotted" w:sz="4" w:space="0" w:color="auto"/>
              <w:right w:val="nil"/>
            </w:tcBorders>
            <w:shd w:val="clear" w:color="auto" w:fill="FFFFFF"/>
          </w:tcPr>
          <w:p w14:paraId="3B93E525" w14:textId="77777777" w:rsidR="00573AF5" w:rsidRDefault="00573AF5">
            <w:pPr>
              <w:pStyle w:val="AttributeTableBody"/>
              <w:rPr>
                <w:noProof/>
              </w:rPr>
            </w:pPr>
            <w:r>
              <w:rPr>
                <w:noProof/>
              </w:rPr>
              <w:t>01147</w:t>
            </w:r>
          </w:p>
        </w:tc>
        <w:tc>
          <w:tcPr>
            <w:tcW w:w="3888" w:type="dxa"/>
            <w:tcBorders>
              <w:top w:val="dotted" w:sz="4" w:space="0" w:color="auto"/>
              <w:left w:val="nil"/>
              <w:bottom w:val="dotted" w:sz="4" w:space="0" w:color="auto"/>
              <w:right w:val="nil"/>
            </w:tcBorders>
            <w:shd w:val="clear" w:color="auto" w:fill="FFFFFF"/>
          </w:tcPr>
          <w:p w14:paraId="33CA856C" w14:textId="77777777" w:rsidR="00573AF5" w:rsidRDefault="00573AF5">
            <w:pPr>
              <w:pStyle w:val="AttributeTableBody"/>
              <w:jc w:val="left"/>
              <w:rPr>
                <w:noProof/>
              </w:rPr>
            </w:pPr>
            <w:r>
              <w:rPr>
                <w:noProof/>
              </w:rPr>
              <w:t>Authorizing Payor, Company ID</w:t>
            </w:r>
          </w:p>
        </w:tc>
      </w:tr>
      <w:tr w:rsidR="004E2DAA" w:rsidRPr="00573AF5" w14:paraId="70E5C34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646E38"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DE536B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17C59" w14:textId="77777777" w:rsidR="00573AF5" w:rsidRDefault="00573AF5">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45BC490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34B9F6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F6C9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6AB5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7D615" w14:textId="77777777" w:rsidR="00573AF5" w:rsidRDefault="00573AF5">
            <w:pPr>
              <w:pStyle w:val="AttributeTableBody"/>
              <w:rPr>
                <w:noProof/>
              </w:rPr>
            </w:pPr>
            <w:r>
              <w:rPr>
                <w:noProof/>
              </w:rPr>
              <w:t>01148</w:t>
            </w:r>
          </w:p>
        </w:tc>
        <w:tc>
          <w:tcPr>
            <w:tcW w:w="3888" w:type="dxa"/>
            <w:tcBorders>
              <w:top w:val="dotted" w:sz="4" w:space="0" w:color="auto"/>
              <w:left w:val="nil"/>
              <w:bottom w:val="dotted" w:sz="4" w:space="0" w:color="auto"/>
              <w:right w:val="nil"/>
            </w:tcBorders>
            <w:shd w:val="clear" w:color="auto" w:fill="FFFFFF"/>
          </w:tcPr>
          <w:p w14:paraId="5F6CEDA5" w14:textId="77777777" w:rsidR="00573AF5" w:rsidRDefault="00573AF5">
            <w:pPr>
              <w:pStyle w:val="AttributeTableBody"/>
              <w:jc w:val="left"/>
              <w:rPr>
                <w:noProof/>
              </w:rPr>
            </w:pPr>
            <w:r>
              <w:rPr>
                <w:noProof/>
              </w:rPr>
              <w:t>Authorizing Payor, Company Name</w:t>
            </w:r>
          </w:p>
        </w:tc>
      </w:tr>
      <w:tr w:rsidR="004E2DAA" w:rsidRPr="00573AF5" w14:paraId="5D81FA2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9809F88"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674F54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1981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640C7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33ED28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1E44D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43C8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F9DE" w14:textId="77777777" w:rsidR="00573AF5" w:rsidRDefault="00573AF5">
            <w:pPr>
              <w:pStyle w:val="AttributeTableBody"/>
              <w:rPr>
                <w:noProof/>
              </w:rPr>
            </w:pPr>
            <w:r>
              <w:rPr>
                <w:noProof/>
              </w:rPr>
              <w:t>01149</w:t>
            </w:r>
          </w:p>
        </w:tc>
        <w:tc>
          <w:tcPr>
            <w:tcW w:w="3888" w:type="dxa"/>
            <w:tcBorders>
              <w:top w:val="dotted" w:sz="4" w:space="0" w:color="auto"/>
              <w:left w:val="nil"/>
              <w:bottom w:val="dotted" w:sz="4" w:space="0" w:color="auto"/>
              <w:right w:val="nil"/>
            </w:tcBorders>
            <w:shd w:val="clear" w:color="auto" w:fill="FFFFFF"/>
          </w:tcPr>
          <w:p w14:paraId="53256AE0" w14:textId="77777777" w:rsidR="00573AF5" w:rsidRDefault="00573AF5">
            <w:pPr>
              <w:pStyle w:val="AttributeTableBody"/>
              <w:jc w:val="left"/>
              <w:rPr>
                <w:noProof/>
              </w:rPr>
            </w:pPr>
            <w:r>
              <w:rPr>
                <w:noProof/>
              </w:rPr>
              <w:t>Authorization Effective Date</w:t>
            </w:r>
          </w:p>
        </w:tc>
      </w:tr>
      <w:tr w:rsidR="004E2DAA" w:rsidRPr="00573AF5" w14:paraId="390C91F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677247"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197F72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108C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E9A47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8562BB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D8BD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477C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366C7" w14:textId="77777777" w:rsidR="00573AF5" w:rsidRDefault="00573AF5">
            <w:pPr>
              <w:pStyle w:val="AttributeTableBody"/>
              <w:rPr>
                <w:noProof/>
              </w:rPr>
            </w:pPr>
            <w:r>
              <w:rPr>
                <w:noProof/>
              </w:rPr>
              <w:t>01150</w:t>
            </w:r>
          </w:p>
        </w:tc>
        <w:tc>
          <w:tcPr>
            <w:tcW w:w="3888" w:type="dxa"/>
            <w:tcBorders>
              <w:top w:val="dotted" w:sz="4" w:space="0" w:color="auto"/>
              <w:left w:val="nil"/>
              <w:bottom w:val="dotted" w:sz="4" w:space="0" w:color="auto"/>
              <w:right w:val="nil"/>
            </w:tcBorders>
            <w:shd w:val="clear" w:color="auto" w:fill="FFFFFF"/>
          </w:tcPr>
          <w:p w14:paraId="6D1AD28E" w14:textId="77777777" w:rsidR="00573AF5" w:rsidRDefault="00573AF5">
            <w:pPr>
              <w:pStyle w:val="AttributeTableBody"/>
              <w:jc w:val="left"/>
              <w:rPr>
                <w:noProof/>
              </w:rPr>
            </w:pPr>
            <w:r>
              <w:rPr>
                <w:noProof/>
              </w:rPr>
              <w:t>Authorization Expiration Date</w:t>
            </w:r>
          </w:p>
        </w:tc>
      </w:tr>
      <w:tr w:rsidR="004E2DAA" w:rsidRPr="00573AF5" w14:paraId="1475135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4783DF"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C9ADA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EEED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0D99A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61CB8210" w14:textId="77777777" w:rsidR="00573AF5" w:rsidRDefault="00573AF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749921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5E32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9345B" w14:textId="77777777" w:rsidR="00573AF5" w:rsidRDefault="00573AF5">
            <w:pPr>
              <w:pStyle w:val="AttributeTableBody"/>
              <w:rPr>
                <w:noProof/>
              </w:rPr>
            </w:pPr>
            <w:r>
              <w:rPr>
                <w:noProof/>
              </w:rPr>
              <w:t>01151</w:t>
            </w:r>
          </w:p>
        </w:tc>
        <w:tc>
          <w:tcPr>
            <w:tcW w:w="3888" w:type="dxa"/>
            <w:tcBorders>
              <w:top w:val="dotted" w:sz="4" w:space="0" w:color="auto"/>
              <w:left w:val="nil"/>
              <w:bottom w:val="dotted" w:sz="4" w:space="0" w:color="auto"/>
              <w:right w:val="nil"/>
            </w:tcBorders>
            <w:shd w:val="clear" w:color="auto" w:fill="FFFFFF"/>
          </w:tcPr>
          <w:p w14:paraId="3D7A35F7" w14:textId="77777777" w:rsidR="00573AF5" w:rsidRDefault="00573AF5">
            <w:pPr>
              <w:pStyle w:val="AttributeTableBody"/>
              <w:jc w:val="left"/>
              <w:rPr>
                <w:noProof/>
              </w:rPr>
            </w:pPr>
            <w:r>
              <w:rPr>
                <w:noProof/>
              </w:rPr>
              <w:t>Authorization Identifier</w:t>
            </w:r>
          </w:p>
        </w:tc>
      </w:tr>
      <w:tr w:rsidR="004E2DAA" w:rsidRPr="00573AF5" w14:paraId="55D81794"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A736C1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074B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7E6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0D08B" w14:textId="77777777" w:rsidR="00573AF5" w:rsidRDefault="00573AF5">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3D8D4634"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CB0D5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B6AE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188B9" w14:textId="77777777" w:rsidR="00573AF5" w:rsidRDefault="00573AF5">
            <w:pPr>
              <w:pStyle w:val="AttributeTableBody"/>
              <w:rPr>
                <w:noProof/>
              </w:rPr>
            </w:pPr>
            <w:r>
              <w:rPr>
                <w:noProof/>
              </w:rPr>
              <w:t>01152</w:t>
            </w:r>
          </w:p>
        </w:tc>
        <w:tc>
          <w:tcPr>
            <w:tcW w:w="3888" w:type="dxa"/>
            <w:tcBorders>
              <w:top w:val="dotted" w:sz="4" w:space="0" w:color="auto"/>
              <w:left w:val="nil"/>
              <w:bottom w:val="dotted" w:sz="4" w:space="0" w:color="auto"/>
              <w:right w:val="nil"/>
            </w:tcBorders>
            <w:shd w:val="clear" w:color="auto" w:fill="FFFFFF"/>
          </w:tcPr>
          <w:p w14:paraId="7276E264" w14:textId="77777777" w:rsidR="00573AF5" w:rsidRDefault="00573AF5">
            <w:pPr>
              <w:pStyle w:val="AttributeTableBody"/>
              <w:jc w:val="left"/>
              <w:rPr>
                <w:noProof/>
              </w:rPr>
            </w:pPr>
            <w:r>
              <w:rPr>
                <w:noProof/>
              </w:rPr>
              <w:t>Reimbursement Limit</w:t>
            </w:r>
          </w:p>
        </w:tc>
      </w:tr>
      <w:tr w:rsidR="004E2DAA" w:rsidRPr="00573AF5" w14:paraId="11124B2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0D6F57"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44754FF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AB8F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78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9D30F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6C80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33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5FEE0D" w14:textId="77777777" w:rsidR="00573AF5" w:rsidRDefault="00573AF5">
            <w:pPr>
              <w:pStyle w:val="AttributeTableBody"/>
              <w:rPr>
                <w:noProof/>
              </w:rPr>
            </w:pPr>
            <w:r>
              <w:rPr>
                <w:noProof/>
              </w:rPr>
              <w:t>01153</w:t>
            </w:r>
          </w:p>
        </w:tc>
        <w:tc>
          <w:tcPr>
            <w:tcW w:w="3888" w:type="dxa"/>
            <w:tcBorders>
              <w:top w:val="dotted" w:sz="4" w:space="0" w:color="auto"/>
              <w:left w:val="nil"/>
              <w:bottom w:val="dotted" w:sz="4" w:space="0" w:color="auto"/>
              <w:right w:val="nil"/>
            </w:tcBorders>
            <w:shd w:val="clear" w:color="auto" w:fill="FFFFFF"/>
          </w:tcPr>
          <w:p w14:paraId="1A3C298A" w14:textId="77777777" w:rsidR="00573AF5" w:rsidRDefault="00573AF5">
            <w:pPr>
              <w:pStyle w:val="AttributeTableBody"/>
              <w:jc w:val="left"/>
              <w:rPr>
                <w:noProof/>
              </w:rPr>
            </w:pPr>
            <w:r>
              <w:rPr>
                <w:noProof/>
              </w:rPr>
              <w:t>Requested Number of Treatments</w:t>
            </w:r>
          </w:p>
        </w:tc>
      </w:tr>
      <w:tr w:rsidR="004E2DAA" w:rsidRPr="00573AF5" w14:paraId="080FA2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DAF875"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C7A64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990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7C0991"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187D4B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F876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650A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14DF2" w14:textId="77777777" w:rsidR="00573AF5" w:rsidRDefault="00573AF5">
            <w:pPr>
              <w:pStyle w:val="AttributeTableBody"/>
              <w:rPr>
                <w:noProof/>
              </w:rPr>
            </w:pPr>
            <w:r>
              <w:rPr>
                <w:noProof/>
              </w:rPr>
              <w:t>01154</w:t>
            </w:r>
          </w:p>
        </w:tc>
        <w:tc>
          <w:tcPr>
            <w:tcW w:w="3888" w:type="dxa"/>
            <w:tcBorders>
              <w:top w:val="dotted" w:sz="4" w:space="0" w:color="auto"/>
              <w:left w:val="nil"/>
              <w:bottom w:val="dotted" w:sz="4" w:space="0" w:color="auto"/>
              <w:right w:val="nil"/>
            </w:tcBorders>
            <w:shd w:val="clear" w:color="auto" w:fill="FFFFFF"/>
          </w:tcPr>
          <w:p w14:paraId="7F9812A1" w14:textId="77777777" w:rsidR="00573AF5" w:rsidRDefault="00573AF5">
            <w:pPr>
              <w:pStyle w:val="AttributeTableBody"/>
              <w:jc w:val="left"/>
              <w:rPr>
                <w:noProof/>
              </w:rPr>
            </w:pPr>
            <w:r>
              <w:rPr>
                <w:noProof/>
              </w:rPr>
              <w:t>Authorized Number of Treatments</w:t>
            </w:r>
          </w:p>
        </w:tc>
      </w:tr>
      <w:tr w:rsidR="004E2DAA" w:rsidRPr="00573AF5" w14:paraId="212DF44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AE9277F" w14:textId="77777777" w:rsidR="00573AF5" w:rsidRDefault="00573AF5">
            <w:pPr>
              <w:pStyle w:val="AttributeTableBody"/>
              <w:rPr>
                <w:noProof/>
              </w:rPr>
            </w:pPr>
            <w:r>
              <w:rPr>
                <w:noProof/>
              </w:rPr>
              <w:t xml:space="preserve">10 </w:t>
            </w:r>
          </w:p>
        </w:tc>
        <w:tc>
          <w:tcPr>
            <w:tcW w:w="648" w:type="dxa"/>
            <w:tcBorders>
              <w:top w:val="dotted" w:sz="4" w:space="0" w:color="auto"/>
              <w:left w:val="nil"/>
              <w:bottom w:val="dotted" w:sz="4" w:space="0" w:color="auto"/>
              <w:right w:val="nil"/>
            </w:tcBorders>
            <w:shd w:val="clear" w:color="auto" w:fill="FFFFFF"/>
          </w:tcPr>
          <w:p w14:paraId="3D9D1A1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EADD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0B208"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9A9F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7B66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C4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C5C7B0"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358A9975" w14:textId="77777777" w:rsidR="00573AF5" w:rsidRDefault="00573AF5">
            <w:pPr>
              <w:pStyle w:val="AttributeTableBody"/>
              <w:jc w:val="left"/>
              <w:rPr>
                <w:noProof/>
              </w:rPr>
            </w:pPr>
            <w:r>
              <w:rPr>
                <w:noProof/>
              </w:rPr>
              <w:t>Process Date</w:t>
            </w:r>
          </w:p>
        </w:tc>
      </w:tr>
      <w:tr w:rsidR="004E2DAA" w:rsidRPr="00573AF5" w14:paraId="1FA3739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B00E1F1"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BE8C37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F80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D277C"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00BA2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F3538D"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D8FDBA" w14:textId="50491728" w:rsidR="00573AF5" w:rsidRDefault="00BF5E26">
            <w:pPr>
              <w:pStyle w:val="AttributeTableBody"/>
              <w:rPr>
                <w:noProof/>
              </w:rPr>
            </w:pPr>
            <w:r>
              <w:rPr>
                <w:noProof/>
              </w:rPr>
              <w:t>0522</w:t>
            </w:r>
          </w:p>
        </w:tc>
        <w:tc>
          <w:tcPr>
            <w:tcW w:w="720" w:type="dxa"/>
            <w:tcBorders>
              <w:top w:val="dotted" w:sz="4" w:space="0" w:color="auto"/>
              <w:left w:val="nil"/>
              <w:bottom w:val="dotted" w:sz="4" w:space="0" w:color="auto"/>
              <w:right w:val="nil"/>
            </w:tcBorders>
            <w:shd w:val="clear" w:color="auto" w:fill="FFFFFF"/>
          </w:tcPr>
          <w:p w14:paraId="368A7035" w14:textId="77777777" w:rsidR="00573AF5" w:rsidRDefault="00573AF5">
            <w:pPr>
              <w:pStyle w:val="AttributeTableBody"/>
              <w:rPr>
                <w:noProof/>
              </w:rPr>
            </w:pPr>
            <w:r>
              <w:rPr>
                <w:noProof/>
              </w:rPr>
              <w:t>02375</w:t>
            </w:r>
          </w:p>
        </w:tc>
        <w:tc>
          <w:tcPr>
            <w:tcW w:w="3888" w:type="dxa"/>
            <w:tcBorders>
              <w:top w:val="dotted" w:sz="4" w:space="0" w:color="auto"/>
              <w:left w:val="nil"/>
              <w:bottom w:val="dotted" w:sz="4" w:space="0" w:color="auto"/>
              <w:right w:val="nil"/>
            </w:tcBorders>
            <w:shd w:val="clear" w:color="auto" w:fill="FFFFFF"/>
          </w:tcPr>
          <w:p w14:paraId="77FF7E76" w14:textId="77777777" w:rsidR="00573AF5" w:rsidRDefault="00573AF5">
            <w:pPr>
              <w:pStyle w:val="AttributeTableBody"/>
              <w:jc w:val="left"/>
              <w:rPr>
                <w:noProof/>
              </w:rPr>
            </w:pPr>
            <w:r>
              <w:rPr>
                <w:noProof/>
              </w:rPr>
              <w:t>Requested Discipline(s)</w:t>
            </w:r>
          </w:p>
        </w:tc>
      </w:tr>
      <w:tr w:rsidR="004E2DAA" w:rsidRPr="00573AF5" w14:paraId="6E6EDD9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C9587D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F8A5C1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ABAC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C9D4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8B0BC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4FC0B6"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A0E3C6" w14:textId="1F0A2C08" w:rsidR="00573AF5" w:rsidRDefault="00BF5E26">
            <w:pPr>
              <w:pStyle w:val="AttributeTableBody"/>
              <w:rPr>
                <w:noProof/>
              </w:rPr>
            </w:pPr>
            <w:r>
              <w:rPr>
                <w:noProof/>
              </w:rPr>
              <w:t>0546</w:t>
            </w:r>
          </w:p>
        </w:tc>
        <w:tc>
          <w:tcPr>
            <w:tcW w:w="720" w:type="dxa"/>
            <w:tcBorders>
              <w:top w:val="dotted" w:sz="4" w:space="0" w:color="auto"/>
              <w:left w:val="nil"/>
              <w:bottom w:val="dotted" w:sz="4" w:space="0" w:color="auto"/>
              <w:right w:val="nil"/>
            </w:tcBorders>
            <w:shd w:val="clear" w:color="auto" w:fill="FFFFFF"/>
          </w:tcPr>
          <w:p w14:paraId="0A4F2515" w14:textId="77777777" w:rsidR="00573AF5" w:rsidRDefault="00573AF5">
            <w:pPr>
              <w:pStyle w:val="AttributeTableBody"/>
              <w:rPr>
                <w:noProof/>
              </w:rPr>
            </w:pPr>
            <w:r>
              <w:rPr>
                <w:noProof/>
              </w:rPr>
              <w:t>02376</w:t>
            </w:r>
          </w:p>
        </w:tc>
        <w:tc>
          <w:tcPr>
            <w:tcW w:w="3888" w:type="dxa"/>
            <w:tcBorders>
              <w:top w:val="dotted" w:sz="4" w:space="0" w:color="auto"/>
              <w:left w:val="nil"/>
              <w:bottom w:val="dotted" w:sz="4" w:space="0" w:color="auto"/>
              <w:right w:val="nil"/>
            </w:tcBorders>
            <w:shd w:val="clear" w:color="auto" w:fill="FFFFFF"/>
          </w:tcPr>
          <w:p w14:paraId="194E5DBD" w14:textId="77777777" w:rsidR="00573AF5" w:rsidRDefault="00573AF5">
            <w:pPr>
              <w:pStyle w:val="AttributeTableBody"/>
              <w:jc w:val="left"/>
              <w:rPr>
                <w:noProof/>
              </w:rPr>
            </w:pPr>
            <w:r>
              <w:rPr>
                <w:noProof/>
              </w:rPr>
              <w:t>Authorized Discipline(s)</w:t>
            </w:r>
          </w:p>
        </w:tc>
      </w:tr>
      <w:tr w:rsidR="004E2DAA" w:rsidRPr="00573AF5" w14:paraId="7E8F792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380A6E"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6F4DB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A8EF6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8B476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3F3E2D8E" w14:textId="77777777" w:rsidR="00573AF5" w:rsidRDefault="00573AF5">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F6667D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6AA9958" w14:textId="6447E1DB" w:rsidR="00573AF5" w:rsidRDefault="00BF5E26">
            <w:pPr>
              <w:pStyle w:val="AttributeTableBody"/>
              <w:rPr>
                <w:noProof/>
              </w:rPr>
            </w:pPr>
            <w:r>
              <w:rPr>
                <w:noProof/>
              </w:rPr>
              <w:t>0551</w:t>
            </w:r>
          </w:p>
        </w:tc>
        <w:tc>
          <w:tcPr>
            <w:tcW w:w="720" w:type="dxa"/>
            <w:tcBorders>
              <w:top w:val="dotted" w:sz="4" w:space="0" w:color="auto"/>
              <w:left w:val="nil"/>
              <w:bottom w:val="dotted" w:sz="4" w:space="0" w:color="auto"/>
              <w:right w:val="nil"/>
            </w:tcBorders>
            <w:shd w:val="clear" w:color="auto" w:fill="FFFFFF"/>
          </w:tcPr>
          <w:p w14:paraId="79C99091" w14:textId="77777777" w:rsidR="00573AF5" w:rsidRDefault="00573AF5">
            <w:pPr>
              <w:pStyle w:val="AttributeTableBody"/>
              <w:rPr>
                <w:noProof/>
              </w:rPr>
            </w:pPr>
            <w:r>
              <w:rPr>
                <w:noProof/>
              </w:rPr>
              <w:t>03413</w:t>
            </w:r>
          </w:p>
        </w:tc>
        <w:tc>
          <w:tcPr>
            <w:tcW w:w="3888" w:type="dxa"/>
            <w:tcBorders>
              <w:top w:val="dotted" w:sz="4" w:space="0" w:color="auto"/>
              <w:left w:val="nil"/>
              <w:bottom w:val="dotted" w:sz="4" w:space="0" w:color="auto"/>
              <w:right w:val="nil"/>
            </w:tcBorders>
            <w:shd w:val="clear" w:color="auto" w:fill="FFFFFF"/>
          </w:tcPr>
          <w:p w14:paraId="44BC1571" w14:textId="77777777" w:rsidR="00573AF5" w:rsidRDefault="00573AF5">
            <w:pPr>
              <w:pStyle w:val="AttributeTableBody"/>
              <w:jc w:val="left"/>
              <w:rPr>
                <w:noProof/>
              </w:rPr>
            </w:pPr>
            <w:r>
              <w:t>Authorization Referral Type</w:t>
            </w:r>
          </w:p>
        </w:tc>
      </w:tr>
      <w:tr w:rsidR="004E2DAA" w:rsidRPr="00573AF5" w14:paraId="752641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128871E"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6AD466BB"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176162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CF10B"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6EF81E3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FAC2169"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98A95AE" w14:textId="34B07C2E" w:rsidR="00573AF5" w:rsidRDefault="00BF5E26">
            <w:pPr>
              <w:pStyle w:val="AttributeTableBody"/>
              <w:rPr>
                <w:noProof/>
              </w:rPr>
            </w:pPr>
            <w:r>
              <w:rPr>
                <w:noProof/>
              </w:rPr>
              <w:t>0563</w:t>
            </w:r>
          </w:p>
        </w:tc>
        <w:tc>
          <w:tcPr>
            <w:tcW w:w="720" w:type="dxa"/>
            <w:tcBorders>
              <w:top w:val="dotted" w:sz="4" w:space="0" w:color="auto"/>
              <w:left w:val="nil"/>
              <w:bottom w:val="dotted" w:sz="4" w:space="0" w:color="auto"/>
              <w:right w:val="nil"/>
            </w:tcBorders>
            <w:shd w:val="clear" w:color="auto" w:fill="FFFFFF"/>
          </w:tcPr>
          <w:p w14:paraId="649D1A90" w14:textId="77777777" w:rsidR="00573AF5" w:rsidRDefault="00573AF5">
            <w:pPr>
              <w:pStyle w:val="AttributeTableBody"/>
              <w:rPr>
                <w:noProof/>
              </w:rPr>
            </w:pPr>
            <w:r>
              <w:rPr>
                <w:noProof/>
              </w:rPr>
              <w:t>03414</w:t>
            </w:r>
          </w:p>
        </w:tc>
        <w:tc>
          <w:tcPr>
            <w:tcW w:w="3888" w:type="dxa"/>
            <w:tcBorders>
              <w:top w:val="dotted" w:sz="4" w:space="0" w:color="auto"/>
              <w:left w:val="nil"/>
              <w:bottom w:val="dotted" w:sz="4" w:space="0" w:color="auto"/>
              <w:right w:val="nil"/>
            </w:tcBorders>
            <w:shd w:val="clear" w:color="auto" w:fill="FFFFFF"/>
          </w:tcPr>
          <w:p w14:paraId="7A10E4CB" w14:textId="77777777" w:rsidR="00573AF5" w:rsidRDefault="00573AF5">
            <w:pPr>
              <w:pStyle w:val="AttributeTableBody"/>
              <w:jc w:val="left"/>
              <w:rPr>
                <w:noProof/>
              </w:rPr>
            </w:pPr>
            <w:r>
              <w:t>Approval Status</w:t>
            </w:r>
          </w:p>
        </w:tc>
      </w:tr>
      <w:tr w:rsidR="004E2DAA" w:rsidRPr="00573AF5" w14:paraId="20B6DFB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7B7FBB7"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8408102"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6DA208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4BB32"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282E75E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96E322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386D91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2EF71" w14:textId="77777777" w:rsidR="00573AF5" w:rsidRDefault="00573AF5">
            <w:pPr>
              <w:pStyle w:val="AttributeTableBody"/>
              <w:rPr>
                <w:noProof/>
              </w:rPr>
            </w:pPr>
            <w:r>
              <w:rPr>
                <w:noProof/>
              </w:rPr>
              <w:t>03415</w:t>
            </w:r>
          </w:p>
        </w:tc>
        <w:tc>
          <w:tcPr>
            <w:tcW w:w="3888" w:type="dxa"/>
            <w:tcBorders>
              <w:top w:val="dotted" w:sz="4" w:space="0" w:color="auto"/>
              <w:left w:val="nil"/>
              <w:bottom w:val="dotted" w:sz="4" w:space="0" w:color="auto"/>
              <w:right w:val="nil"/>
            </w:tcBorders>
            <w:shd w:val="clear" w:color="auto" w:fill="FFFFFF"/>
          </w:tcPr>
          <w:p w14:paraId="3DE8A2B5" w14:textId="77777777" w:rsidR="00573AF5" w:rsidRDefault="00573AF5">
            <w:pPr>
              <w:pStyle w:val="AttributeTableBody"/>
              <w:jc w:val="left"/>
              <w:rPr>
                <w:noProof/>
              </w:rPr>
            </w:pPr>
            <w:r>
              <w:t>Planned Treatment Stop Date</w:t>
            </w:r>
          </w:p>
        </w:tc>
      </w:tr>
      <w:tr w:rsidR="004E2DAA" w:rsidRPr="00573AF5" w14:paraId="339DF21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B1EAF1"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E8EE98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BA0DE6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17F9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2407CFA5"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AB5AAF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66D4850" w14:textId="7198C095" w:rsidR="00573AF5" w:rsidRDefault="00BF5E26">
            <w:pPr>
              <w:pStyle w:val="AttributeTableBody"/>
              <w:rPr>
                <w:noProof/>
              </w:rPr>
            </w:pPr>
            <w:r>
              <w:rPr>
                <w:noProof/>
              </w:rPr>
              <w:t>0573</w:t>
            </w:r>
          </w:p>
        </w:tc>
        <w:tc>
          <w:tcPr>
            <w:tcW w:w="720" w:type="dxa"/>
            <w:tcBorders>
              <w:top w:val="dotted" w:sz="4" w:space="0" w:color="auto"/>
              <w:left w:val="nil"/>
              <w:bottom w:val="dotted" w:sz="4" w:space="0" w:color="auto"/>
              <w:right w:val="nil"/>
            </w:tcBorders>
            <w:shd w:val="clear" w:color="auto" w:fill="FFFFFF"/>
          </w:tcPr>
          <w:p w14:paraId="297BD279" w14:textId="77777777" w:rsidR="00573AF5" w:rsidRDefault="00573AF5">
            <w:pPr>
              <w:pStyle w:val="AttributeTableBody"/>
              <w:rPr>
                <w:noProof/>
              </w:rPr>
            </w:pPr>
            <w:r>
              <w:rPr>
                <w:noProof/>
              </w:rPr>
              <w:t>03416</w:t>
            </w:r>
          </w:p>
        </w:tc>
        <w:tc>
          <w:tcPr>
            <w:tcW w:w="3888" w:type="dxa"/>
            <w:tcBorders>
              <w:top w:val="dotted" w:sz="4" w:space="0" w:color="auto"/>
              <w:left w:val="nil"/>
              <w:bottom w:val="dotted" w:sz="4" w:space="0" w:color="auto"/>
              <w:right w:val="nil"/>
            </w:tcBorders>
            <w:shd w:val="clear" w:color="auto" w:fill="FFFFFF"/>
          </w:tcPr>
          <w:p w14:paraId="0E462249" w14:textId="77777777" w:rsidR="00573AF5" w:rsidRDefault="00573AF5">
            <w:pPr>
              <w:pStyle w:val="AttributeTableBody"/>
              <w:jc w:val="left"/>
              <w:rPr>
                <w:noProof/>
              </w:rPr>
            </w:pPr>
            <w:r>
              <w:t>Clinical Service</w:t>
            </w:r>
          </w:p>
        </w:tc>
      </w:tr>
      <w:tr w:rsidR="004E2DAA" w:rsidRPr="00573AF5" w14:paraId="3B21FD9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D5CE5DF"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FEB7878"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0779995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C8149"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17F8AFD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A7E177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12579D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C74F" w14:textId="77777777" w:rsidR="00573AF5" w:rsidRDefault="00573AF5">
            <w:pPr>
              <w:pStyle w:val="AttributeTableBody"/>
              <w:rPr>
                <w:noProof/>
              </w:rPr>
            </w:pPr>
            <w:r>
              <w:rPr>
                <w:noProof/>
              </w:rPr>
              <w:t>03417</w:t>
            </w:r>
          </w:p>
        </w:tc>
        <w:tc>
          <w:tcPr>
            <w:tcW w:w="3888" w:type="dxa"/>
            <w:tcBorders>
              <w:top w:val="dotted" w:sz="4" w:space="0" w:color="auto"/>
              <w:left w:val="nil"/>
              <w:bottom w:val="dotted" w:sz="4" w:space="0" w:color="auto"/>
              <w:right w:val="nil"/>
            </w:tcBorders>
            <w:shd w:val="clear" w:color="auto" w:fill="FFFFFF"/>
          </w:tcPr>
          <w:p w14:paraId="642A0580" w14:textId="77777777" w:rsidR="00573AF5" w:rsidRDefault="00573AF5">
            <w:pPr>
              <w:pStyle w:val="AttributeTableBody"/>
              <w:jc w:val="left"/>
              <w:rPr>
                <w:noProof/>
              </w:rPr>
            </w:pPr>
            <w:r>
              <w:t>Reason Text</w:t>
            </w:r>
          </w:p>
        </w:tc>
      </w:tr>
      <w:tr w:rsidR="004E2DAA" w:rsidRPr="00573AF5" w14:paraId="188F4B7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0AF1B0"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18E6A044"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629F147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DFEE53"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8C68D4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4263C7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9EBC95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7524A" w14:textId="77777777" w:rsidR="00573AF5" w:rsidRDefault="00573AF5">
            <w:pPr>
              <w:pStyle w:val="AttributeTableBody"/>
              <w:rPr>
                <w:noProof/>
              </w:rPr>
            </w:pPr>
            <w:r>
              <w:rPr>
                <w:noProof/>
              </w:rPr>
              <w:t>03418</w:t>
            </w:r>
          </w:p>
        </w:tc>
        <w:tc>
          <w:tcPr>
            <w:tcW w:w="3888" w:type="dxa"/>
            <w:tcBorders>
              <w:top w:val="dotted" w:sz="4" w:space="0" w:color="auto"/>
              <w:left w:val="nil"/>
              <w:bottom w:val="dotted" w:sz="4" w:space="0" w:color="auto"/>
              <w:right w:val="nil"/>
            </w:tcBorders>
            <w:shd w:val="clear" w:color="auto" w:fill="FFFFFF"/>
          </w:tcPr>
          <w:p w14:paraId="293CB242" w14:textId="77777777" w:rsidR="00573AF5" w:rsidRDefault="00573AF5">
            <w:pPr>
              <w:pStyle w:val="AttributeTableBody"/>
              <w:jc w:val="left"/>
              <w:rPr>
                <w:noProof/>
              </w:rPr>
            </w:pPr>
            <w:r>
              <w:t>Number of Authorized Treatments/Units</w:t>
            </w:r>
          </w:p>
        </w:tc>
      </w:tr>
      <w:tr w:rsidR="004E2DAA" w:rsidRPr="00573AF5" w14:paraId="3846D63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4FFF7B"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409024D"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58AA1E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4F25D9"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46BC2D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51F414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17DB9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11749" w14:textId="77777777" w:rsidR="00573AF5" w:rsidRDefault="00573AF5">
            <w:pPr>
              <w:pStyle w:val="AttributeTableBody"/>
              <w:rPr>
                <w:noProof/>
              </w:rPr>
            </w:pPr>
            <w:r>
              <w:rPr>
                <w:noProof/>
              </w:rPr>
              <w:t>03419</w:t>
            </w:r>
          </w:p>
        </w:tc>
        <w:tc>
          <w:tcPr>
            <w:tcW w:w="3888" w:type="dxa"/>
            <w:tcBorders>
              <w:top w:val="dotted" w:sz="4" w:space="0" w:color="auto"/>
              <w:left w:val="nil"/>
              <w:bottom w:val="dotted" w:sz="4" w:space="0" w:color="auto"/>
              <w:right w:val="nil"/>
            </w:tcBorders>
            <w:shd w:val="clear" w:color="auto" w:fill="FFFFFF"/>
          </w:tcPr>
          <w:p w14:paraId="3AF73206" w14:textId="77777777" w:rsidR="00573AF5" w:rsidRDefault="00573AF5">
            <w:pPr>
              <w:pStyle w:val="AttributeTableBody"/>
              <w:jc w:val="left"/>
              <w:rPr>
                <w:noProof/>
              </w:rPr>
            </w:pPr>
            <w:r>
              <w:t>Number of Used Treatments/Units</w:t>
            </w:r>
          </w:p>
        </w:tc>
      </w:tr>
      <w:tr w:rsidR="004E2DAA" w:rsidRPr="00573AF5" w14:paraId="44AEBE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095B5A2"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A65C8AA"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0DD0002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A3465D"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35CF4856"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C16CA1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15456D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502DF" w14:textId="77777777" w:rsidR="00573AF5" w:rsidRDefault="00573AF5">
            <w:pPr>
              <w:pStyle w:val="AttributeTableBody"/>
              <w:rPr>
                <w:noProof/>
              </w:rPr>
            </w:pPr>
            <w:r>
              <w:rPr>
                <w:noProof/>
              </w:rPr>
              <w:t>03420</w:t>
            </w:r>
          </w:p>
        </w:tc>
        <w:tc>
          <w:tcPr>
            <w:tcW w:w="3888" w:type="dxa"/>
            <w:tcBorders>
              <w:top w:val="dotted" w:sz="4" w:space="0" w:color="auto"/>
              <w:left w:val="nil"/>
              <w:bottom w:val="dotted" w:sz="4" w:space="0" w:color="auto"/>
              <w:right w:val="nil"/>
            </w:tcBorders>
            <w:shd w:val="clear" w:color="auto" w:fill="FFFFFF"/>
          </w:tcPr>
          <w:p w14:paraId="7E9C13C1" w14:textId="77777777" w:rsidR="00573AF5" w:rsidRDefault="00573AF5">
            <w:pPr>
              <w:pStyle w:val="AttributeTableBody"/>
              <w:jc w:val="left"/>
              <w:rPr>
                <w:noProof/>
              </w:rPr>
            </w:pPr>
            <w:r>
              <w:t>Number of Schedule Treatments/Units</w:t>
            </w:r>
          </w:p>
        </w:tc>
      </w:tr>
      <w:tr w:rsidR="004E2DAA" w:rsidRPr="00573AF5" w14:paraId="08EC62D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ED9FF9B"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0C2FCE4E"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10A36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DA37ED"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11A04E0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DDD13B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4B2D47" w14:textId="0C210619" w:rsidR="00573AF5" w:rsidRDefault="00BF5E26">
            <w:pPr>
              <w:pStyle w:val="AttributeTableBody"/>
              <w:rPr>
                <w:noProof/>
              </w:rPr>
            </w:pPr>
            <w:r>
              <w:rPr>
                <w:noProof/>
              </w:rPr>
              <w:t>0574</w:t>
            </w:r>
          </w:p>
        </w:tc>
        <w:tc>
          <w:tcPr>
            <w:tcW w:w="720" w:type="dxa"/>
            <w:tcBorders>
              <w:top w:val="dotted" w:sz="4" w:space="0" w:color="auto"/>
              <w:left w:val="nil"/>
              <w:bottom w:val="dotted" w:sz="4" w:space="0" w:color="auto"/>
              <w:right w:val="nil"/>
            </w:tcBorders>
            <w:shd w:val="clear" w:color="auto" w:fill="FFFFFF"/>
          </w:tcPr>
          <w:p w14:paraId="2014BAB0" w14:textId="77777777" w:rsidR="00573AF5" w:rsidRDefault="00573AF5">
            <w:pPr>
              <w:pStyle w:val="AttributeTableBody"/>
              <w:rPr>
                <w:noProof/>
              </w:rPr>
            </w:pPr>
            <w:r>
              <w:rPr>
                <w:noProof/>
              </w:rPr>
              <w:t>03421</w:t>
            </w:r>
          </w:p>
        </w:tc>
        <w:tc>
          <w:tcPr>
            <w:tcW w:w="3888" w:type="dxa"/>
            <w:tcBorders>
              <w:top w:val="dotted" w:sz="4" w:space="0" w:color="auto"/>
              <w:left w:val="nil"/>
              <w:bottom w:val="dotted" w:sz="4" w:space="0" w:color="auto"/>
              <w:right w:val="nil"/>
            </w:tcBorders>
            <w:shd w:val="clear" w:color="auto" w:fill="FFFFFF"/>
          </w:tcPr>
          <w:p w14:paraId="564AA6C3" w14:textId="77777777" w:rsidR="00573AF5" w:rsidRDefault="00573AF5">
            <w:pPr>
              <w:pStyle w:val="AttributeTableBody"/>
              <w:jc w:val="left"/>
              <w:rPr>
                <w:noProof/>
              </w:rPr>
            </w:pPr>
            <w:r>
              <w:t>Encounter Type</w:t>
            </w:r>
          </w:p>
        </w:tc>
      </w:tr>
      <w:tr w:rsidR="004E2DAA" w:rsidRPr="00573AF5" w14:paraId="1548415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F992121"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6098EA52" w14:textId="77777777" w:rsidR="00573AF5" w:rsidRDefault="00573AF5">
            <w:pPr>
              <w:pStyle w:val="AttributeTableBody"/>
              <w:rPr>
                <w:noProof/>
              </w:rPr>
            </w:pPr>
            <w:r>
              <w:t>20</w:t>
            </w:r>
          </w:p>
        </w:tc>
        <w:tc>
          <w:tcPr>
            <w:tcW w:w="720" w:type="dxa"/>
            <w:tcBorders>
              <w:top w:val="dotted" w:sz="4" w:space="0" w:color="auto"/>
              <w:left w:val="nil"/>
              <w:bottom w:val="dotted" w:sz="4" w:space="0" w:color="auto"/>
              <w:right w:val="nil"/>
            </w:tcBorders>
            <w:shd w:val="clear" w:color="auto" w:fill="FFFFFF"/>
          </w:tcPr>
          <w:p w14:paraId="6562250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36433" w14:textId="77777777" w:rsidR="00573AF5" w:rsidRDefault="00573AF5">
            <w:pPr>
              <w:pStyle w:val="AttributeTableBody"/>
              <w:rPr>
                <w:noProof/>
              </w:rPr>
            </w:pPr>
            <w:r>
              <w:t>MO</w:t>
            </w:r>
          </w:p>
        </w:tc>
        <w:tc>
          <w:tcPr>
            <w:tcW w:w="648" w:type="dxa"/>
            <w:tcBorders>
              <w:top w:val="dotted" w:sz="4" w:space="0" w:color="auto"/>
              <w:left w:val="nil"/>
              <w:bottom w:val="dotted" w:sz="4" w:space="0" w:color="auto"/>
              <w:right w:val="nil"/>
            </w:tcBorders>
            <w:shd w:val="clear" w:color="auto" w:fill="FFFFFF"/>
          </w:tcPr>
          <w:p w14:paraId="2B97A62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3CE3E1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A321E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02C10" w14:textId="77777777" w:rsidR="00573AF5" w:rsidRDefault="00573AF5">
            <w:pPr>
              <w:pStyle w:val="AttributeTableBody"/>
              <w:rPr>
                <w:noProof/>
              </w:rPr>
            </w:pPr>
            <w:r>
              <w:rPr>
                <w:noProof/>
              </w:rPr>
              <w:t>03422</w:t>
            </w:r>
          </w:p>
        </w:tc>
        <w:tc>
          <w:tcPr>
            <w:tcW w:w="3888" w:type="dxa"/>
            <w:tcBorders>
              <w:top w:val="dotted" w:sz="4" w:space="0" w:color="auto"/>
              <w:left w:val="nil"/>
              <w:bottom w:val="dotted" w:sz="4" w:space="0" w:color="auto"/>
              <w:right w:val="nil"/>
            </w:tcBorders>
            <w:shd w:val="clear" w:color="auto" w:fill="FFFFFF"/>
          </w:tcPr>
          <w:p w14:paraId="703751C1" w14:textId="77777777" w:rsidR="00573AF5" w:rsidRDefault="00573AF5">
            <w:pPr>
              <w:pStyle w:val="AttributeTableBody"/>
              <w:jc w:val="left"/>
              <w:rPr>
                <w:noProof/>
              </w:rPr>
            </w:pPr>
            <w:r>
              <w:t>Remaining Benefit Amount</w:t>
            </w:r>
          </w:p>
        </w:tc>
      </w:tr>
      <w:tr w:rsidR="004E2DAA" w:rsidRPr="00573AF5" w14:paraId="5D74FAF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FF738F"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5600FD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F036B2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33EAF3" w14:textId="77777777" w:rsidR="00573AF5" w:rsidRDefault="00573AF5">
            <w:pPr>
              <w:pStyle w:val="AttributeTableBody"/>
              <w:rPr>
                <w:noProof/>
              </w:rPr>
            </w:pPr>
            <w:r>
              <w:t>XON</w:t>
            </w:r>
          </w:p>
        </w:tc>
        <w:tc>
          <w:tcPr>
            <w:tcW w:w="648" w:type="dxa"/>
            <w:tcBorders>
              <w:top w:val="dotted" w:sz="4" w:space="0" w:color="auto"/>
              <w:left w:val="nil"/>
              <w:bottom w:val="dotted" w:sz="4" w:space="0" w:color="auto"/>
              <w:right w:val="nil"/>
            </w:tcBorders>
            <w:shd w:val="clear" w:color="auto" w:fill="FFFFFF"/>
          </w:tcPr>
          <w:p w14:paraId="7FC9564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00A2A2"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6C18F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675BA" w14:textId="77777777" w:rsidR="00573AF5" w:rsidRDefault="00573AF5">
            <w:pPr>
              <w:pStyle w:val="AttributeTableBody"/>
              <w:rPr>
                <w:noProof/>
              </w:rPr>
            </w:pPr>
            <w:r>
              <w:rPr>
                <w:noProof/>
              </w:rPr>
              <w:t>03423</w:t>
            </w:r>
          </w:p>
        </w:tc>
        <w:tc>
          <w:tcPr>
            <w:tcW w:w="3888" w:type="dxa"/>
            <w:tcBorders>
              <w:top w:val="dotted" w:sz="4" w:space="0" w:color="auto"/>
              <w:left w:val="nil"/>
              <w:bottom w:val="dotted" w:sz="4" w:space="0" w:color="auto"/>
              <w:right w:val="nil"/>
            </w:tcBorders>
            <w:shd w:val="clear" w:color="auto" w:fill="FFFFFF"/>
          </w:tcPr>
          <w:p w14:paraId="05DF2AAE" w14:textId="77777777" w:rsidR="00573AF5" w:rsidRDefault="00573AF5">
            <w:pPr>
              <w:pStyle w:val="AttributeTableBody"/>
              <w:jc w:val="left"/>
              <w:rPr>
                <w:noProof/>
              </w:rPr>
            </w:pPr>
            <w:r>
              <w:t>Authorized Provider</w:t>
            </w:r>
          </w:p>
        </w:tc>
      </w:tr>
      <w:tr w:rsidR="004E2DAA" w:rsidRPr="00573AF5" w14:paraId="51CDA4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BCD1146"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351C9D1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5C2921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6B019A" w14:textId="77777777" w:rsidR="00573AF5" w:rsidRDefault="00573AF5">
            <w:pPr>
              <w:pStyle w:val="AttributeTableBody"/>
              <w:rPr>
                <w:noProof/>
              </w:rPr>
            </w:pPr>
            <w:r>
              <w:t>XCN</w:t>
            </w:r>
          </w:p>
        </w:tc>
        <w:tc>
          <w:tcPr>
            <w:tcW w:w="648" w:type="dxa"/>
            <w:tcBorders>
              <w:top w:val="dotted" w:sz="4" w:space="0" w:color="auto"/>
              <w:left w:val="nil"/>
              <w:bottom w:val="dotted" w:sz="4" w:space="0" w:color="auto"/>
              <w:right w:val="nil"/>
            </w:tcBorders>
            <w:shd w:val="clear" w:color="auto" w:fill="FFFFFF"/>
          </w:tcPr>
          <w:p w14:paraId="08293FD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183259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F4545A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DFBEB" w14:textId="77777777" w:rsidR="00573AF5" w:rsidRDefault="00573AF5">
            <w:pPr>
              <w:pStyle w:val="AttributeTableBody"/>
              <w:rPr>
                <w:noProof/>
              </w:rPr>
            </w:pPr>
            <w:r>
              <w:rPr>
                <w:noProof/>
              </w:rPr>
              <w:t>03424</w:t>
            </w:r>
          </w:p>
        </w:tc>
        <w:tc>
          <w:tcPr>
            <w:tcW w:w="3888" w:type="dxa"/>
            <w:tcBorders>
              <w:top w:val="dotted" w:sz="4" w:space="0" w:color="auto"/>
              <w:left w:val="nil"/>
              <w:bottom w:val="dotted" w:sz="4" w:space="0" w:color="auto"/>
              <w:right w:val="nil"/>
            </w:tcBorders>
            <w:shd w:val="clear" w:color="auto" w:fill="FFFFFF"/>
          </w:tcPr>
          <w:p w14:paraId="350667EC" w14:textId="77777777" w:rsidR="00573AF5" w:rsidRDefault="00573AF5">
            <w:pPr>
              <w:pStyle w:val="AttributeTableBody"/>
              <w:jc w:val="left"/>
              <w:rPr>
                <w:noProof/>
              </w:rPr>
            </w:pPr>
            <w:r>
              <w:t>Authorized Health Professional</w:t>
            </w:r>
          </w:p>
        </w:tc>
      </w:tr>
      <w:tr w:rsidR="004E2DAA" w:rsidRPr="00573AF5" w14:paraId="490EC0D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938EF31" w14:textId="77777777" w:rsidR="00573AF5" w:rsidRDefault="00573AF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83D2202"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5C4EA68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86AE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6B0B020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059B10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E8C4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C876B" w14:textId="77777777" w:rsidR="00573AF5" w:rsidRDefault="00573AF5">
            <w:pPr>
              <w:pStyle w:val="AttributeTableBody"/>
              <w:rPr>
                <w:noProof/>
              </w:rPr>
            </w:pPr>
            <w:r>
              <w:rPr>
                <w:noProof/>
              </w:rPr>
              <w:t>03425</w:t>
            </w:r>
          </w:p>
        </w:tc>
        <w:tc>
          <w:tcPr>
            <w:tcW w:w="3888" w:type="dxa"/>
            <w:tcBorders>
              <w:top w:val="dotted" w:sz="4" w:space="0" w:color="auto"/>
              <w:left w:val="nil"/>
              <w:bottom w:val="dotted" w:sz="4" w:space="0" w:color="auto"/>
              <w:right w:val="nil"/>
            </w:tcBorders>
            <w:shd w:val="clear" w:color="auto" w:fill="FFFFFF"/>
          </w:tcPr>
          <w:p w14:paraId="1073E46C" w14:textId="77777777" w:rsidR="00573AF5" w:rsidRDefault="00573AF5">
            <w:pPr>
              <w:pStyle w:val="AttributeTableBody"/>
              <w:jc w:val="left"/>
              <w:rPr>
                <w:noProof/>
              </w:rPr>
            </w:pPr>
            <w:r>
              <w:t>Source Text</w:t>
            </w:r>
          </w:p>
        </w:tc>
      </w:tr>
      <w:tr w:rsidR="004E2DAA" w:rsidRPr="00573AF5" w14:paraId="13E2A48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6084454" w14:textId="77777777" w:rsidR="00573AF5" w:rsidRDefault="00573AF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16323704"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1F7548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C4618"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61CA0BDD"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F3614F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78CE64D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ED57C" w14:textId="77777777" w:rsidR="00573AF5" w:rsidRDefault="00573AF5">
            <w:pPr>
              <w:pStyle w:val="AttributeTableBody"/>
              <w:rPr>
                <w:noProof/>
              </w:rPr>
            </w:pPr>
            <w:r>
              <w:rPr>
                <w:noProof/>
              </w:rPr>
              <w:t>03426</w:t>
            </w:r>
          </w:p>
        </w:tc>
        <w:tc>
          <w:tcPr>
            <w:tcW w:w="3888" w:type="dxa"/>
            <w:tcBorders>
              <w:top w:val="dotted" w:sz="4" w:space="0" w:color="auto"/>
              <w:left w:val="nil"/>
              <w:bottom w:val="dotted" w:sz="4" w:space="0" w:color="auto"/>
              <w:right w:val="nil"/>
            </w:tcBorders>
            <w:shd w:val="clear" w:color="auto" w:fill="FFFFFF"/>
          </w:tcPr>
          <w:p w14:paraId="6B50C000" w14:textId="77777777" w:rsidR="00573AF5" w:rsidRDefault="00573AF5">
            <w:pPr>
              <w:pStyle w:val="AttributeTableBody"/>
              <w:jc w:val="left"/>
              <w:rPr>
                <w:noProof/>
              </w:rPr>
            </w:pPr>
            <w:r>
              <w:t>Source Date</w:t>
            </w:r>
          </w:p>
        </w:tc>
      </w:tr>
      <w:tr w:rsidR="004E2DAA" w:rsidRPr="00573AF5" w14:paraId="68C923B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8CFAC6E" w14:textId="77777777" w:rsidR="00573AF5" w:rsidRDefault="00573AF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216F7CA"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562CD5B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01624" w14:textId="77777777" w:rsidR="00573AF5" w:rsidRDefault="00573AF5">
            <w:pPr>
              <w:pStyle w:val="AttributeTableBody"/>
              <w:rPr>
                <w:noProof/>
              </w:rPr>
            </w:pPr>
            <w:r>
              <w:t>XTN</w:t>
            </w:r>
          </w:p>
        </w:tc>
        <w:tc>
          <w:tcPr>
            <w:tcW w:w="648" w:type="dxa"/>
            <w:tcBorders>
              <w:top w:val="dotted" w:sz="4" w:space="0" w:color="auto"/>
              <w:left w:val="nil"/>
              <w:bottom w:val="dotted" w:sz="4" w:space="0" w:color="auto"/>
              <w:right w:val="nil"/>
            </w:tcBorders>
            <w:shd w:val="clear" w:color="auto" w:fill="FFFFFF"/>
          </w:tcPr>
          <w:p w14:paraId="312E273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2A23A8C"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4ACEC1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A2963" w14:textId="77777777" w:rsidR="00573AF5" w:rsidRDefault="00573AF5">
            <w:pPr>
              <w:pStyle w:val="AttributeTableBody"/>
              <w:rPr>
                <w:noProof/>
              </w:rPr>
            </w:pPr>
            <w:r>
              <w:rPr>
                <w:noProof/>
              </w:rPr>
              <w:t>03427</w:t>
            </w:r>
          </w:p>
        </w:tc>
        <w:tc>
          <w:tcPr>
            <w:tcW w:w="3888" w:type="dxa"/>
            <w:tcBorders>
              <w:top w:val="dotted" w:sz="4" w:space="0" w:color="auto"/>
              <w:left w:val="nil"/>
              <w:bottom w:val="dotted" w:sz="4" w:space="0" w:color="auto"/>
              <w:right w:val="nil"/>
            </w:tcBorders>
            <w:shd w:val="clear" w:color="auto" w:fill="FFFFFF"/>
          </w:tcPr>
          <w:p w14:paraId="7A429E8B" w14:textId="77777777" w:rsidR="00573AF5" w:rsidRDefault="00573AF5">
            <w:pPr>
              <w:pStyle w:val="AttributeTableBody"/>
              <w:jc w:val="left"/>
              <w:rPr>
                <w:noProof/>
              </w:rPr>
            </w:pPr>
            <w:r>
              <w:t>Source Phone</w:t>
            </w:r>
          </w:p>
        </w:tc>
      </w:tr>
      <w:tr w:rsidR="004E2DAA" w:rsidRPr="00573AF5" w14:paraId="14DEF44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6B3E68" w14:textId="77777777" w:rsidR="00573AF5" w:rsidRDefault="00573AF5">
            <w:pPr>
              <w:pStyle w:val="AttributeTableBody"/>
              <w:rPr>
                <w:noProof/>
              </w:rPr>
            </w:pPr>
            <w:r>
              <w:rPr>
                <w:noProof/>
              </w:rPr>
              <w:lastRenderedPageBreak/>
              <w:t>28</w:t>
            </w:r>
          </w:p>
        </w:tc>
        <w:tc>
          <w:tcPr>
            <w:tcW w:w="648" w:type="dxa"/>
            <w:tcBorders>
              <w:top w:val="dotted" w:sz="4" w:space="0" w:color="auto"/>
              <w:left w:val="nil"/>
              <w:bottom w:val="dotted" w:sz="4" w:space="0" w:color="auto"/>
              <w:right w:val="nil"/>
            </w:tcBorders>
            <w:shd w:val="clear" w:color="auto" w:fill="FFFFFF"/>
          </w:tcPr>
          <w:p w14:paraId="3845CDFC" w14:textId="77777777" w:rsidR="00573AF5" w:rsidRDefault="00573AF5">
            <w:pPr>
              <w:pStyle w:val="AttributeTableBody"/>
            </w:pPr>
            <w:r>
              <w:t>254</w:t>
            </w:r>
          </w:p>
        </w:tc>
        <w:tc>
          <w:tcPr>
            <w:tcW w:w="720" w:type="dxa"/>
            <w:tcBorders>
              <w:top w:val="dotted" w:sz="4" w:space="0" w:color="auto"/>
              <w:left w:val="nil"/>
              <w:bottom w:val="dotted" w:sz="4" w:space="0" w:color="auto"/>
              <w:right w:val="nil"/>
            </w:tcBorders>
            <w:shd w:val="clear" w:color="auto" w:fill="FFFFFF"/>
          </w:tcPr>
          <w:p w14:paraId="68FC0AD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38F98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2CCA8472"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047C44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C42DBB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F32323" w14:textId="77777777" w:rsidR="00573AF5" w:rsidRDefault="00573AF5">
            <w:pPr>
              <w:pStyle w:val="AttributeTableBody"/>
              <w:rPr>
                <w:noProof/>
              </w:rPr>
            </w:pPr>
            <w:r>
              <w:rPr>
                <w:noProof/>
              </w:rPr>
              <w:t>03428</w:t>
            </w:r>
          </w:p>
        </w:tc>
        <w:tc>
          <w:tcPr>
            <w:tcW w:w="3888" w:type="dxa"/>
            <w:tcBorders>
              <w:top w:val="dotted" w:sz="4" w:space="0" w:color="auto"/>
              <w:left w:val="nil"/>
              <w:bottom w:val="dotted" w:sz="4" w:space="0" w:color="auto"/>
              <w:right w:val="nil"/>
            </w:tcBorders>
            <w:shd w:val="clear" w:color="auto" w:fill="FFFFFF"/>
          </w:tcPr>
          <w:p w14:paraId="3997F000" w14:textId="77777777" w:rsidR="00573AF5" w:rsidRDefault="00573AF5">
            <w:pPr>
              <w:pStyle w:val="AttributeTableBody"/>
              <w:jc w:val="left"/>
              <w:rPr>
                <w:noProof/>
              </w:rPr>
            </w:pPr>
            <w:r>
              <w:t>Comment</w:t>
            </w:r>
          </w:p>
        </w:tc>
      </w:tr>
      <w:tr w:rsidR="004E2DAA" w:rsidRPr="00573AF5" w14:paraId="59BF8A28"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484D7406" w14:textId="77777777" w:rsidR="00573AF5" w:rsidRDefault="00573AF5">
            <w:pPr>
              <w:pStyle w:val="AttributeTableBody"/>
              <w:rPr>
                <w:noProof/>
              </w:rPr>
            </w:pPr>
            <w:r>
              <w:rPr>
                <w:noProof/>
              </w:rPr>
              <w:t>29</w:t>
            </w:r>
          </w:p>
        </w:tc>
        <w:tc>
          <w:tcPr>
            <w:tcW w:w="648" w:type="dxa"/>
            <w:tcBorders>
              <w:top w:val="dotted" w:sz="4" w:space="0" w:color="auto"/>
              <w:left w:val="nil"/>
              <w:bottom w:val="single" w:sz="4" w:space="0" w:color="auto"/>
              <w:right w:val="nil"/>
            </w:tcBorders>
            <w:shd w:val="clear" w:color="auto" w:fill="FFFFFF"/>
          </w:tcPr>
          <w:p w14:paraId="5E68E12B" w14:textId="5997AB1A" w:rsidR="00573AF5" w:rsidRDefault="00573AF5">
            <w:pPr>
              <w:pStyle w:val="AttributeTableBody"/>
            </w:pPr>
            <w:r>
              <w:t>1</w:t>
            </w:r>
            <w:ins w:id="2675" w:author="Frank Oemig" w:date="2022-09-08T09:52:00Z">
              <w:r w:rsidR="000D7B97">
                <w:t>..1</w:t>
              </w:r>
            </w:ins>
          </w:p>
        </w:tc>
        <w:tc>
          <w:tcPr>
            <w:tcW w:w="720" w:type="dxa"/>
            <w:tcBorders>
              <w:top w:val="dotted" w:sz="4" w:space="0" w:color="auto"/>
              <w:left w:val="nil"/>
              <w:bottom w:val="single" w:sz="4" w:space="0" w:color="auto"/>
              <w:right w:val="nil"/>
            </w:tcBorders>
            <w:shd w:val="clear" w:color="auto" w:fill="FFFFFF"/>
          </w:tcPr>
          <w:p w14:paraId="78932A66"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CE8DF4" w14:textId="77777777" w:rsidR="00573AF5" w:rsidRDefault="00573AF5">
            <w:pPr>
              <w:pStyle w:val="AttributeTableBody"/>
              <w:rPr>
                <w:noProof/>
              </w:rPr>
            </w:pPr>
            <w:r>
              <w:t>ID</w:t>
            </w:r>
          </w:p>
        </w:tc>
        <w:tc>
          <w:tcPr>
            <w:tcW w:w="648" w:type="dxa"/>
            <w:tcBorders>
              <w:top w:val="dotted" w:sz="4" w:space="0" w:color="auto"/>
              <w:left w:val="nil"/>
              <w:bottom w:val="single" w:sz="4" w:space="0" w:color="auto"/>
              <w:right w:val="nil"/>
            </w:tcBorders>
            <w:shd w:val="clear" w:color="auto" w:fill="FFFFFF"/>
          </w:tcPr>
          <w:p w14:paraId="4F28B011" w14:textId="77777777" w:rsidR="00573AF5" w:rsidRDefault="00573AF5">
            <w:pPr>
              <w:pStyle w:val="AttributeTableBody"/>
              <w:rPr>
                <w:noProof/>
              </w:rPr>
            </w:pPr>
            <w:r>
              <w:t>O</w:t>
            </w:r>
          </w:p>
        </w:tc>
        <w:tc>
          <w:tcPr>
            <w:tcW w:w="648" w:type="dxa"/>
            <w:tcBorders>
              <w:top w:val="dotted" w:sz="4" w:space="0" w:color="auto"/>
              <w:left w:val="nil"/>
              <w:bottom w:val="single" w:sz="4" w:space="0" w:color="auto"/>
              <w:right w:val="nil"/>
            </w:tcBorders>
            <w:shd w:val="clear" w:color="auto" w:fill="FFFFFF"/>
          </w:tcPr>
          <w:p w14:paraId="66F761A0" w14:textId="77777777" w:rsidR="00573AF5" w:rsidRDefault="00573AF5">
            <w:pPr>
              <w:pStyle w:val="AttributeTableBody"/>
              <w:rPr>
                <w:noProof/>
              </w:rPr>
            </w:pPr>
            <w:r>
              <w:t>N</w:t>
            </w:r>
          </w:p>
        </w:tc>
        <w:tc>
          <w:tcPr>
            <w:tcW w:w="720" w:type="dxa"/>
            <w:tcBorders>
              <w:top w:val="dotted" w:sz="4" w:space="0" w:color="auto"/>
              <w:left w:val="nil"/>
              <w:bottom w:val="single" w:sz="4" w:space="0" w:color="auto"/>
              <w:right w:val="nil"/>
            </w:tcBorders>
            <w:shd w:val="clear" w:color="auto" w:fill="FFFFFF"/>
          </w:tcPr>
          <w:p w14:paraId="3B693514" w14:textId="0B4565F7" w:rsidR="00573AF5" w:rsidRPr="002A0A6C" w:rsidRDefault="00065A17">
            <w:pPr>
              <w:pStyle w:val="AttributeTableBody"/>
              <w:rPr>
                <w:rStyle w:val="HyperlinkTable"/>
              </w:rPr>
            </w:pPr>
            <w:hyperlink r:id="rId31" w:anchor="HL70206" w:history="1">
              <w:r w:rsidR="00573AF5" w:rsidRPr="002A0A6C">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E262711" w14:textId="77777777" w:rsidR="00573AF5" w:rsidRDefault="00573AF5">
            <w:pPr>
              <w:pStyle w:val="AttributeTableBody"/>
              <w:rPr>
                <w:noProof/>
              </w:rPr>
            </w:pPr>
            <w:r>
              <w:rPr>
                <w:noProof/>
              </w:rPr>
              <w:t>03429</w:t>
            </w:r>
          </w:p>
        </w:tc>
        <w:tc>
          <w:tcPr>
            <w:tcW w:w="3888" w:type="dxa"/>
            <w:tcBorders>
              <w:top w:val="dotted" w:sz="4" w:space="0" w:color="auto"/>
              <w:left w:val="nil"/>
              <w:bottom w:val="single" w:sz="4" w:space="0" w:color="auto"/>
              <w:right w:val="nil"/>
            </w:tcBorders>
            <w:shd w:val="clear" w:color="auto" w:fill="FFFFFF"/>
          </w:tcPr>
          <w:p w14:paraId="28B5991C" w14:textId="77777777" w:rsidR="00573AF5" w:rsidRDefault="00573AF5">
            <w:pPr>
              <w:pStyle w:val="AttributeTableBody"/>
              <w:jc w:val="left"/>
              <w:rPr>
                <w:noProof/>
              </w:rPr>
            </w:pPr>
            <w:r>
              <w:t>Action Code</w:t>
            </w:r>
          </w:p>
        </w:tc>
      </w:tr>
    </w:tbl>
    <w:p w14:paraId="24240935" w14:textId="77777777" w:rsidR="00573AF5" w:rsidRDefault="00573AF5">
      <w:pPr>
        <w:pStyle w:val="Heading4"/>
        <w:rPr>
          <w:noProof/>
          <w:vanish/>
        </w:rPr>
      </w:pPr>
      <w:bookmarkStart w:id="2676" w:name="_Toc348244507"/>
      <w:r>
        <w:rPr>
          <w:noProof/>
          <w:vanish/>
        </w:rPr>
        <w:t>AUT - Field Definitions</w:t>
      </w:r>
      <w:r w:rsidR="00FD02FB">
        <w:rPr>
          <w:noProof/>
          <w:vanish/>
        </w:rPr>
        <w:fldChar w:fldCharType="begin"/>
      </w:r>
      <w:r>
        <w:rPr>
          <w:noProof/>
          <w:vanish/>
        </w:rPr>
        <w:instrText xml:space="preserve"> XE "AUT - data element definitions" </w:instrText>
      </w:r>
      <w:r w:rsidR="00FD02FB">
        <w:rPr>
          <w:noProof/>
          <w:vanish/>
        </w:rPr>
        <w:fldChar w:fldCharType="end"/>
      </w:r>
    </w:p>
    <w:p w14:paraId="15820694" w14:textId="77777777" w:rsidR="00573AF5" w:rsidRDefault="00573AF5">
      <w:pPr>
        <w:pStyle w:val="Heading4"/>
        <w:rPr>
          <w:noProof/>
        </w:rPr>
      </w:pPr>
      <w:r>
        <w:rPr>
          <w:noProof/>
        </w:rPr>
        <w:t>AUT-1   Authorizing Payor, Plan ID</w:t>
      </w:r>
      <w:r w:rsidR="00FD02FB">
        <w:rPr>
          <w:noProof/>
        </w:rPr>
        <w:fldChar w:fldCharType="begin"/>
      </w:r>
      <w:r>
        <w:rPr>
          <w:noProof/>
        </w:rPr>
        <w:instrText xml:space="preserve"> XE "Authorizing payor, plan ID" </w:instrText>
      </w:r>
      <w:r w:rsidR="00FD02FB">
        <w:rPr>
          <w:noProof/>
        </w:rPr>
        <w:fldChar w:fldCharType="end"/>
      </w:r>
      <w:r>
        <w:rPr>
          <w:noProof/>
        </w:rPr>
        <w:t xml:space="preserve">   </w:t>
      </w:r>
      <w:bookmarkEnd w:id="2676"/>
      <w:r>
        <w:rPr>
          <w:noProof/>
        </w:rPr>
        <w:t>(CWE)   01146</w:t>
      </w:r>
    </w:p>
    <w:p w14:paraId="38432AD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E5F9B" w14:textId="2397F7FA" w:rsidR="00573AF5" w:rsidRDefault="00573AF5" w:rsidP="00C87B0A">
      <w:pPr>
        <w:pStyle w:val="NormalIndented"/>
      </w:pPr>
      <w:r>
        <w:t xml:space="preserve">Definition:  This field contains the ID of the coverage plan authorizing treatment.  Values should be entries in a locally defined table of plan codes.  </w:t>
      </w:r>
      <w:hyperlink r:id="rId32" w:anchor="HL70072" w:history="1">
        <w:r w:rsidRPr="002A0A6C">
          <w:rPr>
            <w:rStyle w:val="ReferenceUserTable"/>
          </w:rPr>
          <w:t xml:space="preserve">User </w:t>
        </w:r>
        <w:bookmarkStart w:id="2677" w:name="_Hlt496435449"/>
        <w:r w:rsidRPr="002A0A6C">
          <w:rPr>
            <w:rStyle w:val="ReferenceUserTable"/>
          </w:rPr>
          <w:t>d</w:t>
        </w:r>
        <w:bookmarkEnd w:id="2677"/>
        <w:r w:rsidRPr="002A0A6C">
          <w:rPr>
            <w:rStyle w:val="ReferenceUserTable"/>
          </w:rPr>
          <w:t>efined Table 0072- Insurance Plan ID</w:t>
        </w:r>
      </w:hyperlink>
      <w:r>
        <w:rPr>
          <w:rStyle w:val="Emphasis"/>
        </w:rPr>
        <w:t xml:space="preserve"> </w:t>
      </w:r>
      <w:r>
        <w:t xml:space="preserve">is used as the HL7 identifier for the user-defined table of values for this field. </w:t>
      </w:r>
    </w:p>
    <w:p w14:paraId="1F368252" w14:textId="77777777" w:rsidR="00573AF5" w:rsidRDefault="00573AF5">
      <w:pPr>
        <w:pStyle w:val="Heading4"/>
        <w:rPr>
          <w:noProof/>
        </w:rPr>
      </w:pPr>
      <w:bookmarkStart w:id="2678" w:name="_Toc348244508"/>
      <w:r>
        <w:rPr>
          <w:noProof/>
        </w:rPr>
        <w:t>AUT-2   Authorizing Payor, Company ID</w:t>
      </w:r>
      <w:r w:rsidR="00FD02FB">
        <w:rPr>
          <w:noProof/>
        </w:rPr>
        <w:fldChar w:fldCharType="begin"/>
      </w:r>
      <w:r>
        <w:rPr>
          <w:noProof/>
        </w:rPr>
        <w:instrText xml:space="preserve"> XE "Authorizing payor, company ID" </w:instrText>
      </w:r>
      <w:r w:rsidR="00FD02FB">
        <w:rPr>
          <w:noProof/>
        </w:rPr>
        <w:fldChar w:fldCharType="end"/>
      </w:r>
      <w:r>
        <w:rPr>
          <w:noProof/>
        </w:rPr>
        <w:t xml:space="preserve">   </w:t>
      </w:r>
      <w:bookmarkEnd w:id="2678"/>
      <w:r>
        <w:rPr>
          <w:noProof/>
        </w:rPr>
        <w:t>(CWE)   01147</w:t>
      </w:r>
    </w:p>
    <w:p w14:paraId="0932426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2B4A1A" w14:textId="0D7DF4FA" w:rsidR="00573AF5" w:rsidRDefault="00573AF5" w:rsidP="00C87B0A">
      <w:pPr>
        <w:pStyle w:val="NormalIndented"/>
      </w:pPr>
      <w:r>
        <w:t>Definition:  This field contains the ID of the insurance company or other entity that administers the authorizing coverage plan.  Values may be entries in a locally defined table of payor codes</w:t>
      </w:r>
      <w:r>
        <w:rPr>
          <w:rStyle w:val="Emphasis"/>
        </w:rPr>
        <w:t xml:space="preserve">. </w:t>
      </w:r>
      <w:hyperlink r:id="rId33" w:anchor="HL70285" w:history="1">
        <w:r>
          <w:rPr>
            <w:rStyle w:val="ReferenceUserTable"/>
          </w:rPr>
          <w:t>User-defined Table 0285 - Insurance Company ID Codes</w:t>
        </w:r>
      </w:hyperlink>
      <w:r>
        <w:t xml:space="preserve"> is used as the HL7 identifier for the user-defined table of values for this field. </w:t>
      </w:r>
    </w:p>
    <w:p w14:paraId="5FC6C6F9" w14:textId="77777777" w:rsidR="00573AF5" w:rsidRDefault="00573AF5">
      <w:pPr>
        <w:pStyle w:val="Heading4"/>
        <w:rPr>
          <w:noProof/>
        </w:rPr>
      </w:pPr>
      <w:bookmarkStart w:id="2679" w:name="_Toc348244509"/>
      <w:r>
        <w:rPr>
          <w:noProof/>
        </w:rPr>
        <w:t>AUT-3   Authorizing Payor, Company Name</w:t>
      </w:r>
      <w:r w:rsidR="00FD02FB">
        <w:rPr>
          <w:noProof/>
        </w:rPr>
        <w:fldChar w:fldCharType="begin"/>
      </w:r>
      <w:r>
        <w:rPr>
          <w:noProof/>
        </w:rPr>
        <w:instrText xml:space="preserve"> XE "Authorizing payor, company name" </w:instrText>
      </w:r>
      <w:r w:rsidR="00FD02FB">
        <w:rPr>
          <w:noProof/>
        </w:rPr>
        <w:fldChar w:fldCharType="end"/>
      </w:r>
      <w:r>
        <w:rPr>
          <w:noProof/>
        </w:rPr>
        <w:t xml:space="preserve">   (ST)</w:t>
      </w:r>
      <w:bookmarkEnd w:id="2679"/>
      <w:r>
        <w:rPr>
          <w:noProof/>
        </w:rPr>
        <w:t xml:space="preserve">   01148</w:t>
      </w:r>
    </w:p>
    <w:p w14:paraId="67CC1E23" w14:textId="77777777" w:rsidR="00573AF5" w:rsidRDefault="00573AF5" w:rsidP="00C87B0A">
      <w:pPr>
        <w:pStyle w:val="NormalIndented"/>
      </w:pPr>
      <w:r>
        <w:t>Definition:  This field contains the name of the insurance company or other entity that administers the authorizing coverage plan.</w:t>
      </w:r>
    </w:p>
    <w:p w14:paraId="1CAD2332" w14:textId="77777777" w:rsidR="00573AF5" w:rsidRDefault="00573AF5">
      <w:pPr>
        <w:pStyle w:val="Heading4"/>
        <w:rPr>
          <w:noProof/>
        </w:rPr>
      </w:pPr>
      <w:bookmarkStart w:id="2680" w:name="_Toc348244510"/>
      <w:r>
        <w:rPr>
          <w:noProof/>
        </w:rPr>
        <w:t>AUT-4   Authorization Effective Date</w:t>
      </w:r>
      <w:r w:rsidR="00FD02FB">
        <w:rPr>
          <w:noProof/>
        </w:rPr>
        <w:fldChar w:fldCharType="begin"/>
      </w:r>
      <w:r>
        <w:rPr>
          <w:noProof/>
        </w:rPr>
        <w:instrText xml:space="preserve"> XE "Authorization effective date" </w:instrText>
      </w:r>
      <w:r w:rsidR="00FD02FB">
        <w:rPr>
          <w:noProof/>
        </w:rPr>
        <w:fldChar w:fldCharType="end"/>
      </w:r>
      <w:r>
        <w:rPr>
          <w:noProof/>
        </w:rPr>
        <w:t xml:space="preserve">   </w:t>
      </w:r>
      <w:bookmarkEnd w:id="2680"/>
      <w:r>
        <w:rPr>
          <w:noProof/>
        </w:rPr>
        <w:t>(DTM)   01149</w:t>
      </w:r>
    </w:p>
    <w:p w14:paraId="392C0005" w14:textId="77777777" w:rsidR="00573AF5" w:rsidRDefault="00573AF5" w:rsidP="00C87B0A">
      <w:pPr>
        <w:pStyle w:val="NormalIndented"/>
      </w:pPr>
      <w:r>
        <w:t>Definition:  This field contains the effective date of the authorization.</w:t>
      </w:r>
    </w:p>
    <w:p w14:paraId="680984E6" w14:textId="77777777" w:rsidR="00573AF5" w:rsidRDefault="00573AF5">
      <w:pPr>
        <w:pStyle w:val="Heading4"/>
        <w:rPr>
          <w:noProof/>
        </w:rPr>
      </w:pPr>
      <w:bookmarkStart w:id="2681" w:name="_Toc348244511"/>
      <w:r>
        <w:rPr>
          <w:noProof/>
        </w:rPr>
        <w:t>AUT-5   Authorization Expiration Date</w:t>
      </w:r>
      <w:r w:rsidR="00FD02FB">
        <w:rPr>
          <w:noProof/>
        </w:rPr>
        <w:fldChar w:fldCharType="begin"/>
      </w:r>
      <w:r>
        <w:rPr>
          <w:noProof/>
        </w:rPr>
        <w:instrText xml:space="preserve"> XE "Authorization expiration date" </w:instrText>
      </w:r>
      <w:r w:rsidR="00FD02FB">
        <w:rPr>
          <w:noProof/>
        </w:rPr>
        <w:fldChar w:fldCharType="end"/>
      </w:r>
      <w:r>
        <w:rPr>
          <w:noProof/>
        </w:rPr>
        <w:t xml:space="preserve">   </w:t>
      </w:r>
      <w:bookmarkEnd w:id="2681"/>
      <w:r>
        <w:rPr>
          <w:noProof/>
        </w:rPr>
        <w:t>(DTM)   01150</w:t>
      </w:r>
    </w:p>
    <w:p w14:paraId="503C5787" w14:textId="77777777" w:rsidR="00573AF5" w:rsidRDefault="00573AF5" w:rsidP="00C87B0A">
      <w:pPr>
        <w:pStyle w:val="NormalIndented"/>
      </w:pPr>
      <w:r>
        <w:t>Definition:  This field contains the expiration date after which the authorization to treat will no longer be in effect from the perspective of the coverage plan.</w:t>
      </w:r>
    </w:p>
    <w:p w14:paraId="35F6A611" w14:textId="77777777" w:rsidR="00573AF5" w:rsidRDefault="00573AF5">
      <w:pPr>
        <w:pStyle w:val="Heading4"/>
        <w:rPr>
          <w:noProof/>
        </w:rPr>
      </w:pPr>
      <w:bookmarkStart w:id="2682" w:name="_Toc348244512"/>
      <w:r>
        <w:rPr>
          <w:noProof/>
        </w:rPr>
        <w:t>AUT-6   Authorization Identifier</w:t>
      </w:r>
      <w:r w:rsidR="00FD02FB">
        <w:rPr>
          <w:noProof/>
        </w:rPr>
        <w:fldChar w:fldCharType="begin"/>
      </w:r>
      <w:r>
        <w:rPr>
          <w:noProof/>
        </w:rPr>
        <w:instrText xml:space="preserve"> XE "Authorization identifier" </w:instrText>
      </w:r>
      <w:r w:rsidR="00FD02FB">
        <w:rPr>
          <w:noProof/>
        </w:rPr>
        <w:fldChar w:fldCharType="end"/>
      </w:r>
      <w:r>
        <w:rPr>
          <w:noProof/>
        </w:rPr>
        <w:t xml:space="preserve">   (EI)</w:t>
      </w:r>
      <w:bookmarkEnd w:id="2682"/>
      <w:r>
        <w:rPr>
          <w:noProof/>
        </w:rPr>
        <w:t xml:space="preserve">   01151</w:t>
      </w:r>
    </w:p>
    <w:p w14:paraId="524DB3B7" w14:textId="77777777" w:rsidR="00E1218A" w:rsidRDefault="00E1218A" w:rsidP="00E1218A">
      <w:pPr>
        <w:pStyle w:val="Components"/>
      </w:pPr>
      <w:r>
        <w:t>Components:  &lt;Entity Identifier (ST)&gt; ^ &lt;Namespace ID (IS)&gt; ^ &lt;Universal ID (ST)&gt; ^ &lt;Universal ID Type (ID)&gt;</w:t>
      </w:r>
    </w:p>
    <w:p w14:paraId="09F44FA5" w14:textId="77777777" w:rsidR="00573AF5" w:rsidRDefault="00573AF5" w:rsidP="00C87B0A">
      <w:pPr>
        <w:pStyle w:val="NormalIndented"/>
      </w:pPr>
      <w:r>
        <w:t>Definition:  This field contains the coverage application's permanent identifier assigned to track the authorization and all related billing documents.  This field is conditionally required.  It is not required when authorization information is being requested.  However, it is required when this segment is contained in a message which is responding to a request and contains the authorization information.  This is a composite field.</w:t>
      </w:r>
    </w:p>
    <w:p w14:paraId="7CA03073" w14:textId="77777777" w:rsidR="00573AF5" w:rsidRDefault="00573AF5" w:rsidP="00C87B0A">
      <w:pPr>
        <w:pStyle w:val="NormalIndented"/>
      </w:pPr>
      <w:r>
        <w:lastRenderedPageBreak/>
        <w:t>The first component of this field is a string of up to 15 characters that identifies an individual authorization.  It is assigned by the coverage application, and it identifies an authorization, and the subsequent billing transactions resulting from the given authorization, uniquely among all such authorizations granted from a particular processing application.</w:t>
      </w:r>
    </w:p>
    <w:p w14:paraId="286F9EDE" w14:textId="77777777" w:rsidR="00573AF5" w:rsidRDefault="00573AF5" w:rsidP="00C87B0A">
      <w:pPr>
        <w:pStyle w:val="NormalIndented"/>
      </w:pPr>
      <w:r>
        <w:t xml:space="preserve">The second component is optional because this field, itself, is already defined as an </w:t>
      </w:r>
      <w:r>
        <w:rPr>
          <w:rStyle w:val="Emphasis"/>
        </w:rPr>
        <w:t>authorization identifier</w:t>
      </w:r>
      <w:r>
        <w:t>.</w:t>
      </w:r>
    </w:p>
    <w:p w14:paraId="5D2E847C" w14:textId="77777777" w:rsidR="00573AF5" w:rsidRDefault="00573AF5" w:rsidP="00C87B0A">
      <w:pPr>
        <w:pStyle w:val="NormalIndented"/>
      </w:pPr>
      <w:r>
        <w:t>The third component is optional.  If used it should contain the application identifier for the coverage application. The application identifier is a string of up to six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containing authorizations, the coverage application identifier may not identify the application sending or receiving a particular message.  Data elements on the Message Header (MSH) segment are available to identify the actual sending and receiving applications.</w:t>
      </w:r>
    </w:p>
    <w:p w14:paraId="5C9D8115" w14:textId="77777777" w:rsidR="00573AF5" w:rsidRDefault="00573AF5">
      <w:pPr>
        <w:pStyle w:val="Heading4"/>
        <w:rPr>
          <w:noProof/>
        </w:rPr>
      </w:pPr>
      <w:bookmarkStart w:id="2683" w:name="_Toc348244513"/>
      <w:r>
        <w:rPr>
          <w:noProof/>
        </w:rPr>
        <w:t>AUT-7   Reimbursement Limit</w:t>
      </w:r>
      <w:r w:rsidR="00FD02FB">
        <w:rPr>
          <w:noProof/>
        </w:rPr>
        <w:fldChar w:fldCharType="begin"/>
      </w:r>
      <w:r>
        <w:rPr>
          <w:noProof/>
        </w:rPr>
        <w:instrText xml:space="preserve"> XE "Reimbursement limit" </w:instrText>
      </w:r>
      <w:r w:rsidR="00FD02FB">
        <w:rPr>
          <w:noProof/>
        </w:rPr>
        <w:fldChar w:fldCharType="end"/>
      </w:r>
      <w:r>
        <w:rPr>
          <w:noProof/>
        </w:rPr>
        <w:t xml:space="preserve">   (CP)</w:t>
      </w:r>
      <w:bookmarkEnd w:id="2683"/>
      <w:r>
        <w:rPr>
          <w:noProof/>
        </w:rPr>
        <w:t xml:space="preserve">   01152</w:t>
      </w:r>
    </w:p>
    <w:p w14:paraId="216DDC05" w14:textId="77777777" w:rsidR="00E1218A" w:rsidRDefault="00E1218A" w:rsidP="00E1218A">
      <w:pPr>
        <w:pStyle w:val="Components"/>
      </w:pPr>
      <w:bookmarkStart w:id="2684" w:name="CPComponent"/>
      <w:r>
        <w:t>Components:  &lt;Price (MO)&gt; ^ &lt;Price Type (ID)&gt; ^ &lt;From Value (NM)&gt; ^ &lt;To Value (NM)&gt; ^ &lt;Range Units (CWE)&gt; ^ &lt;Range Type (ID)&gt;</w:t>
      </w:r>
    </w:p>
    <w:p w14:paraId="0E9E7A0B" w14:textId="77777777" w:rsidR="00E1218A" w:rsidRDefault="00E1218A" w:rsidP="00E1218A">
      <w:pPr>
        <w:pStyle w:val="Components"/>
      </w:pPr>
      <w:r>
        <w:t>Subcomponents for Price (MO):  &lt;Quantity (NM)&gt; &amp; &lt;Denomination (ID)&gt;</w:t>
      </w:r>
    </w:p>
    <w:p w14:paraId="70BCC3BF" w14:textId="77777777" w:rsidR="00E1218A" w:rsidRDefault="00E1218A" w:rsidP="00E1218A">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684"/>
    </w:p>
    <w:p w14:paraId="14AE68BB" w14:textId="77777777" w:rsidR="00573AF5" w:rsidRDefault="00573AF5" w:rsidP="00C87B0A">
      <w:pPr>
        <w:pStyle w:val="NormalIndented"/>
      </w:pPr>
      <w:r>
        <w:t>Definition:  This field contains the dollar limit for reimbursement specified by the coverage plan for the authorized treatment.</w:t>
      </w:r>
    </w:p>
    <w:p w14:paraId="01F4889B" w14:textId="77777777" w:rsidR="00573AF5" w:rsidRDefault="00573AF5">
      <w:pPr>
        <w:pStyle w:val="Heading4"/>
        <w:rPr>
          <w:noProof/>
        </w:rPr>
      </w:pPr>
      <w:bookmarkStart w:id="2685" w:name="_Toc348244514"/>
      <w:r>
        <w:rPr>
          <w:noProof/>
        </w:rPr>
        <w:t>AUT-8   Requested Number of Treatments</w:t>
      </w:r>
      <w:r w:rsidR="00FD02FB">
        <w:rPr>
          <w:noProof/>
        </w:rPr>
        <w:fldChar w:fldCharType="begin"/>
      </w:r>
      <w:r>
        <w:rPr>
          <w:noProof/>
        </w:rPr>
        <w:instrText xml:space="preserve"> XE "Requested Number of Treatments" </w:instrText>
      </w:r>
      <w:r w:rsidR="00FD02FB">
        <w:rPr>
          <w:noProof/>
        </w:rPr>
        <w:fldChar w:fldCharType="end"/>
      </w:r>
      <w:r>
        <w:rPr>
          <w:noProof/>
        </w:rPr>
        <w:t xml:space="preserve">   (CQ)</w:t>
      </w:r>
      <w:bookmarkEnd w:id="2685"/>
      <w:r>
        <w:rPr>
          <w:noProof/>
        </w:rPr>
        <w:t xml:space="preserve">   01153</w:t>
      </w:r>
    </w:p>
    <w:p w14:paraId="1D295E67" w14:textId="77777777" w:rsidR="00E1218A" w:rsidRPr="003534E3" w:rsidRDefault="00E1218A" w:rsidP="00E1218A">
      <w:pPr>
        <w:pStyle w:val="Components"/>
      </w:pPr>
      <w:r w:rsidRPr="003534E3">
        <w:t>Components:  &lt;Quantity (NM)&gt; ^ &lt;Units (CWE)&gt;</w:t>
      </w:r>
    </w:p>
    <w:p w14:paraId="571762D2"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36F51F" w14:textId="77777777" w:rsidR="00573AF5" w:rsidRDefault="00573AF5" w:rsidP="00C87B0A">
      <w:pPr>
        <w:pStyle w:val="NormalIndented"/>
      </w:pPr>
      <w:r>
        <w:t xml:space="preserve">Definition:  This field contains the </w:t>
      </w:r>
      <w:r>
        <w:rPr>
          <w:rStyle w:val="Emphasis"/>
        </w:rPr>
        <w:t>requested</w:t>
      </w:r>
      <w:r>
        <w:t xml:space="preserve"> number of times that the treatment may be administered to the patient without obtaining additional authorization.</w:t>
      </w:r>
    </w:p>
    <w:p w14:paraId="52667024" w14:textId="77777777" w:rsidR="00573AF5" w:rsidRDefault="00573AF5">
      <w:pPr>
        <w:pStyle w:val="Heading4"/>
        <w:rPr>
          <w:noProof/>
        </w:rPr>
      </w:pPr>
      <w:bookmarkStart w:id="2686" w:name="_Toc348244515"/>
      <w:r>
        <w:rPr>
          <w:noProof/>
        </w:rPr>
        <w:t>AUT-9   Authorized Number of Treatments</w:t>
      </w:r>
      <w:r w:rsidR="00FD02FB">
        <w:rPr>
          <w:noProof/>
        </w:rPr>
        <w:fldChar w:fldCharType="begin"/>
      </w:r>
      <w:r>
        <w:rPr>
          <w:noProof/>
        </w:rPr>
        <w:instrText xml:space="preserve"> XE "Authorized Number of Treatments" </w:instrText>
      </w:r>
      <w:r w:rsidR="00FD02FB">
        <w:rPr>
          <w:noProof/>
        </w:rPr>
        <w:fldChar w:fldCharType="end"/>
      </w:r>
      <w:r>
        <w:rPr>
          <w:noProof/>
        </w:rPr>
        <w:t xml:space="preserve">   (CQ)</w:t>
      </w:r>
      <w:bookmarkEnd w:id="2686"/>
      <w:r>
        <w:rPr>
          <w:noProof/>
        </w:rPr>
        <w:t xml:space="preserve">   01154</w:t>
      </w:r>
    </w:p>
    <w:p w14:paraId="3EE8F2AA" w14:textId="77777777" w:rsidR="00E1218A" w:rsidRPr="003534E3" w:rsidRDefault="00E1218A" w:rsidP="00E1218A">
      <w:pPr>
        <w:pStyle w:val="Components"/>
      </w:pPr>
      <w:r w:rsidRPr="003534E3">
        <w:t>Components:  &lt;Quantity (NM)&gt; ^ &lt;Units (CWE)&gt;</w:t>
      </w:r>
    </w:p>
    <w:p w14:paraId="09B23895" w14:textId="77777777" w:rsidR="00E1218A" w:rsidRDefault="00E1218A" w:rsidP="00E1218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3150EC" w14:textId="77777777" w:rsidR="00573AF5" w:rsidRDefault="00573AF5" w:rsidP="00C87B0A">
      <w:pPr>
        <w:pStyle w:val="NormalIndented"/>
      </w:pPr>
      <w:r>
        <w:t>Definition:  This field contains the number of times that the authorized treatment may be administered to the patient without obtaining additional authorization.</w:t>
      </w:r>
    </w:p>
    <w:p w14:paraId="1FFA2855" w14:textId="77777777" w:rsidR="00573AF5" w:rsidRDefault="00573AF5">
      <w:pPr>
        <w:pStyle w:val="Heading4"/>
        <w:rPr>
          <w:noProof/>
        </w:rPr>
      </w:pPr>
      <w:bookmarkStart w:id="2687" w:name="_Toc348244516"/>
      <w:r>
        <w:rPr>
          <w:noProof/>
        </w:rPr>
        <w:t>AUT-10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2687"/>
      <w:r>
        <w:rPr>
          <w:noProof/>
        </w:rPr>
        <w:t>(DTM)   01145</w:t>
      </w:r>
    </w:p>
    <w:p w14:paraId="5AE9FA00" w14:textId="77777777" w:rsidR="00573AF5" w:rsidRDefault="00573AF5" w:rsidP="00C87B0A">
      <w:pPr>
        <w:pStyle w:val="NormalIndented"/>
      </w:pPr>
      <w:r>
        <w:t>Definition:  This field contains the date that the authorization originated with the authorizing party.</w:t>
      </w:r>
    </w:p>
    <w:p w14:paraId="5D28C9E2" w14:textId="77777777" w:rsidR="00573AF5" w:rsidRDefault="00573AF5">
      <w:pPr>
        <w:pStyle w:val="Heading4"/>
        <w:rPr>
          <w:noProof/>
        </w:rPr>
      </w:pPr>
      <w:r>
        <w:rPr>
          <w:noProof/>
        </w:rPr>
        <w:t>AUT-11   Requested Discipline(s)</w:t>
      </w:r>
      <w:r w:rsidR="00FD02FB">
        <w:rPr>
          <w:noProof/>
        </w:rPr>
        <w:fldChar w:fldCharType="begin"/>
      </w:r>
      <w:r>
        <w:rPr>
          <w:noProof/>
        </w:rPr>
        <w:instrText xml:space="preserve"> XE "Requested Discipline(s)" </w:instrText>
      </w:r>
      <w:r w:rsidR="00FD02FB">
        <w:rPr>
          <w:noProof/>
        </w:rPr>
        <w:fldChar w:fldCharType="end"/>
      </w:r>
      <w:r>
        <w:rPr>
          <w:noProof/>
        </w:rPr>
        <w:t xml:space="preserve">   (CWE)   02375</w:t>
      </w:r>
    </w:p>
    <w:p w14:paraId="00D5D4E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611D7" w14:textId="72676211" w:rsidR="00573AF5" w:rsidRDefault="00573AF5" w:rsidP="00C87B0A">
      <w:pPr>
        <w:pStyle w:val="NormalIndented"/>
      </w:pPr>
      <w:r>
        <w:t>Definition:  Discipline – The scope of medical service(s) for which reimbursement for services rendered is requested.  Examples include Physiotherapy, Occupational Therapy, Speech, etc.  This field contains the requested discipline(s).</w:t>
      </w:r>
      <w:r w:rsidR="00BF5E26">
        <w:t xml:space="preserve"> </w:t>
      </w:r>
      <w:r w:rsidR="00BF5E26" w:rsidRPr="00BF5E26">
        <w:t xml:space="preserve">Refer to Table 0522 - Requested Discipline(s) in Chapter 2C for valid values.  </w:t>
      </w:r>
    </w:p>
    <w:p w14:paraId="4EF7301C" w14:textId="77777777" w:rsidR="00573AF5" w:rsidRDefault="00573AF5">
      <w:pPr>
        <w:pStyle w:val="Heading4"/>
        <w:rPr>
          <w:noProof/>
        </w:rPr>
      </w:pPr>
      <w:r>
        <w:rPr>
          <w:noProof/>
        </w:rPr>
        <w:t>AUT-12   Authorized Discipline(s)</w:t>
      </w:r>
      <w:r w:rsidR="00FD02FB">
        <w:rPr>
          <w:noProof/>
        </w:rPr>
        <w:fldChar w:fldCharType="begin"/>
      </w:r>
      <w:r>
        <w:rPr>
          <w:noProof/>
        </w:rPr>
        <w:instrText xml:space="preserve"> XE "Authorized Discipline(s)" </w:instrText>
      </w:r>
      <w:r w:rsidR="00FD02FB">
        <w:rPr>
          <w:noProof/>
        </w:rPr>
        <w:fldChar w:fldCharType="end"/>
      </w:r>
      <w:r>
        <w:rPr>
          <w:noProof/>
        </w:rPr>
        <w:t xml:space="preserve">   (CWE)   02376</w:t>
      </w:r>
    </w:p>
    <w:p w14:paraId="7BFD80B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F8A4" w14:textId="255523C2" w:rsidR="00573AF5" w:rsidRDefault="00573AF5" w:rsidP="00C87B0A">
      <w:pPr>
        <w:pStyle w:val="NormalIndented"/>
      </w:pPr>
      <w:r>
        <w:t>Definition: Discipline – The scope of medical service(s) for which reimbursement for services rendered is authorized.  Examples include Physiotherapy, Occupational Therapy, Speech, etc.  This field contains the authorized discipline(s).</w:t>
      </w:r>
      <w:r w:rsidR="00BF5E26">
        <w:t xml:space="preserve"> </w:t>
      </w:r>
      <w:r w:rsidR="00BF5E26" w:rsidRPr="00BF5E26">
        <w:t xml:space="preserve">Refer to Table 0546 - Authorized Discipline(s) in Chapter 2C for valid values.  </w:t>
      </w:r>
    </w:p>
    <w:p w14:paraId="55D58C9C" w14:textId="77777777" w:rsidR="00573AF5" w:rsidRDefault="00573AF5">
      <w:pPr>
        <w:pStyle w:val="Heading4"/>
      </w:pPr>
      <w:r>
        <w:t>AUT-13   Authorization Referral Type</w:t>
      </w:r>
      <w:r w:rsidR="00FD02FB">
        <w:rPr>
          <w:noProof/>
        </w:rPr>
        <w:fldChar w:fldCharType="begin"/>
      </w:r>
      <w:r>
        <w:rPr>
          <w:noProof/>
        </w:rPr>
        <w:instrText xml:space="preserve"> XE "Authorization Referral Type" </w:instrText>
      </w:r>
      <w:r w:rsidR="00FD02FB">
        <w:rPr>
          <w:noProof/>
        </w:rPr>
        <w:fldChar w:fldCharType="end"/>
      </w:r>
      <w:proofErr w:type="gramStart"/>
      <w:r>
        <w:t xml:space="preserve">   (</w:t>
      </w:r>
      <w:proofErr w:type="gramEnd"/>
      <w:r>
        <w:t>CWE)   03413</w:t>
      </w:r>
    </w:p>
    <w:p w14:paraId="7C801F2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370263" w14:textId="49A41849" w:rsidR="00573AF5" w:rsidRDefault="00573AF5" w:rsidP="00C87B0A">
      <w:pPr>
        <w:pStyle w:val="NormalIndented"/>
      </w:pPr>
      <w:r>
        <w:lastRenderedPageBreak/>
        <w:t xml:space="preserve">Definition: The authorization/referral type distinguishes the content of the segment as pertaining to an authorization vs a referral vs other types. </w:t>
      </w:r>
      <w:r w:rsidR="00BF5E26" w:rsidRPr="00BF5E26">
        <w:t xml:space="preserve">Refer to Table 0551 - Authorization Referral Type in Chapter 2C for valid values.  </w:t>
      </w:r>
      <w:r>
        <w:t xml:space="preserve"> </w:t>
      </w:r>
    </w:p>
    <w:p w14:paraId="0B63823C" w14:textId="77777777" w:rsidR="00573AF5" w:rsidRDefault="00573AF5">
      <w:pPr>
        <w:pStyle w:val="Heading4"/>
      </w:pPr>
      <w:r>
        <w:t>AUT-14   Approval Status</w:t>
      </w:r>
      <w:r w:rsidR="00FD02FB">
        <w:rPr>
          <w:noProof/>
        </w:rPr>
        <w:fldChar w:fldCharType="begin"/>
      </w:r>
      <w:r>
        <w:rPr>
          <w:noProof/>
        </w:rPr>
        <w:instrText xml:space="preserve"> XE "Approval Status" </w:instrText>
      </w:r>
      <w:r w:rsidR="00FD02FB">
        <w:rPr>
          <w:noProof/>
        </w:rPr>
        <w:fldChar w:fldCharType="end"/>
      </w:r>
      <w:proofErr w:type="gramStart"/>
      <w:r>
        <w:t xml:space="preserve">   (</w:t>
      </w:r>
      <w:proofErr w:type="gramEnd"/>
      <w:r>
        <w:t>CWE)   03414</w:t>
      </w:r>
    </w:p>
    <w:p w14:paraId="0387EB5A"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5C8DFA" w14:textId="0FFB80F6" w:rsidR="00573AF5" w:rsidRDefault="00573AF5" w:rsidP="00C87B0A">
      <w:pPr>
        <w:pStyle w:val="NormalIndented"/>
      </w:pPr>
      <w:r>
        <w:t>Definition: The authorization/referral approval status indicates that status of an authorization</w:t>
      </w:r>
      <w:r w:rsidR="00BF5E26">
        <w:t>.</w:t>
      </w:r>
      <w:r w:rsidR="00BF5E26" w:rsidRPr="00BF5E26">
        <w:t xml:space="preserve"> Refer to Table 0563 - Approval Status in Chapter 2C for valid values.  </w:t>
      </w:r>
    </w:p>
    <w:p w14:paraId="49BF5EBA" w14:textId="77777777" w:rsidR="00573AF5" w:rsidRDefault="00573AF5">
      <w:pPr>
        <w:pStyle w:val="Heading4"/>
      </w:pPr>
      <w:r>
        <w:t>AUT-15   Planned Treatment Stop Date</w:t>
      </w:r>
      <w:r w:rsidR="00FD02FB">
        <w:rPr>
          <w:noProof/>
        </w:rPr>
        <w:fldChar w:fldCharType="begin"/>
      </w:r>
      <w:r>
        <w:rPr>
          <w:noProof/>
        </w:rPr>
        <w:instrText xml:space="preserve"> XE "Planned Treatment Stop Date" </w:instrText>
      </w:r>
      <w:r w:rsidR="00FD02FB">
        <w:rPr>
          <w:noProof/>
        </w:rPr>
        <w:fldChar w:fldCharType="end"/>
      </w:r>
      <w:proofErr w:type="gramStart"/>
      <w:r>
        <w:t xml:space="preserve">   (</w:t>
      </w:r>
      <w:proofErr w:type="gramEnd"/>
      <w:r>
        <w:t>DTM)   03415</w:t>
      </w:r>
    </w:p>
    <w:p w14:paraId="4DA1D42B" w14:textId="77777777" w:rsidR="00573AF5" w:rsidRDefault="00573AF5" w:rsidP="00C87B0A">
      <w:pPr>
        <w:pStyle w:val="NormalIndented"/>
      </w:pPr>
      <w:r>
        <w:t>Definition: The authorization planned treatment stop date is the date that the patient's treatment from this authorization is expected to complete, based on procedural protocols.  This value can be used to indicate that an extension to an authorization is necessary, if the treatment continues longer than expected.</w:t>
      </w:r>
    </w:p>
    <w:p w14:paraId="54556437" w14:textId="77777777" w:rsidR="00573AF5" w:rsidRDefault="00573AF5">
      <w:pPr>
        <w:pStyle w:val="Heading4"/>
      </w:pPr>
      <w:r>
        <w:t>AUT-16   Clinical Service</w:t>
      </w:r>
      <w:r w:rsidR="00FD02FB">
        <w:rPr>
          <w:noProof/>
        </w:rPr>
        <w:fldChar w:fldCharType="begin"/>
      </w:r>
      <w:r>
        <w:rPr>
          <w:noProof/>
        </w:rPr>
        <w:instrText xml:space="preserve"> XE "Clinical Service" </w:instrText>
      </w:r>
      <w:r w:rsidR="00FD02FB">
        <w:rPr>
          <w:noProof/>
        </w:rPr>
        <w:fldChar w:fldCharType="end"/>
      </w:r>
      <w:proofErr w:type="gramStart"/>
      <w:r>
        <w:t xml:space="preserve">   (</w:t>
      </w:r>
      <w:proofErr w:type="gramEnd"/>
      <w:r>
        <w:t>CWE)   03416</w:t>
      </w:r>
    </w:p>
    <w:p w14:paraId="6AF26FB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B4A23C" w14:textId="6680ED00" w:rsidR="00573AF5" w:rsidRDefault="00573AF5" w:rsidP="00C87B0A">
      <w:pPr>
        <w:pStyle w:val="NormalIndented"/>
      </w:pPr>
      <w:r>
        <w:t xml:space="preserve">Definition: The authorization clinical service provides a means of categorizing the authorization.  This is especially valuable for differentiating authorizations that do not have specific procedure codes associated with them.  </w:t>
      </w:r>
      <w:r w:rsidR="00BF5E26" w:rsidRPr="00BF5E26">
        <w:t>Refer to Table 0573 - Clinical Service in Chapter 2C for valid values.</w:t>
      </w:r>
    </w:p>
    <w:p w14:paraId="39C0C139" w14:textId="77777777" w:rsidR="00573AF5" w:rsidRDefault="00573AF5">
      <w:pPr>
        <w:pStyle w:val="Heading4"/>
      </w:pPr>
      <w:r>
        <w:t>AUT-17   Reason Text</w:t>
      </w:r>
      <w:r w:rsidR="00FD02FB">
        <w:rPr>
          <w:noProof/>
        </w:rPr>
        <w:fldChar w:fldCharType="begin"/>
      </w:r>
      <w:r>
        <w:rPr>
          <w:noProof/>
        </w:rPr>
        <w:instrText xml:space="preserve"> XE "Reason Text" </w:instrText>
      </w:r>
      <w:r w:rsidR="00FD02FB">
        <w:rPr>
          <w:noProof/>
        </w:rPr>
        <w:fldChar w:fldCharType="end"/>
      </w:r>
      <w:proofErr w:type="gramStart"/>
      <w:r>
        <w:t xml:space="preserve">   (</w:t>
      </w:r>
      <w:proofErr w:type="gramEnd"/>
      <w:r>
        <w:t>ST)   03417</w:t>
      </w:r>
    </w:p>
    <w:p w14:paraId="32C17110" w14:textId="77777777" w:rsidR="00573AF5" w:rsidRDefault="00573AF5" w:rsidP="00C87B0A">
      <w:pPr>
        <w:pStyle w:val="NormalIndented"/>
      </w:pPr>
      <w:r>
        <w:t>Definition: The authorization reason is a free text field allowing a user to capture, in a non-coded format, the reason for the authorization.  Typically this would describe the patient's condition or illness for which the authorization is recorded.</w:t>
      </w:r>
    </w:p>
    <w:p w14:paraId="421B45FC" w14:textId="77777777" w:rsidR="00573AF5" w:rsidRDefault="00573AF5">
      <w:pPr>
        <w:pStyle w:val="Heading4"/>
      </w:pPr>
      <w:r>
        <w:t>AUT-18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proofErr w:type="gramStart"/>
      <w:r>
        <w:t xml:space="preserve">   (</w:t>
      </w:r>
      <w:proofErr w:type="gramEnd"/>
      <w:r>
        <w:t>CQ)   03418</w:t>
      </w:r>
    </w:p>
    <w:p w14:paraId="2B589FDA" w14:textId="77777777" w:rsidR="00E1218A" w:rsidRPr="003534E3" w:rsidRDefault="00E1218A" w:rsidP="00E1218A">
      <w:pPr>
        <w:pStyle w:val="Components"/>
      </w:pPr>
      <w:r w:rsidRPr="003534E3">
        <w:t>Components:  &lt;Quantity (NM)&gt; ^ &lt;Units (CWE)&gt;</w:t>
      </w:r>
    </w:p>
    <w:p w14:paraId="01F936BB"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B550D1" w14:textId="77777777" w:rsidR="00573AF5" w:rsidRDefault="00573AF5" w:rsidP="00C87B0A">
      <w:pPr>
        <w:pStyle w:val="NormalIndented"/>
      </w:pPr>
      <w:r>
        <w:t>Definition: The authorized duration is the amount of time, in days or visits, that the patient has been authorized for treatment by this authorization.  The duration of "days" is reserved for inpatient authorizations.</w:t>
      </w:r>
    </w:p>
    <w:p w14:paraId="56EA3433" w14:textId="77777777" w:rsidR="00573AF5" w:rsidRDefault="00573AF5">
      <w:pPr>
        <w:pStyle w:val="Heading4"/>
      </w:pPr>
      <w:r>
        <w:lastRenderedPageBreak/>
        <w:t>AUT-19   Number of Used Treatments/Units</w:t>
      </w:r>
      <w:r w:rsidR="00FD02FB">
        <w:rPr>
          <w:noProof/>
        </w:rPr>
        <w:fldChar w:fldCharType="begin"/>
      </w:r>
      <w:r>
        <w:rPr>
          <w:noProof/>
        </w:rPr>
        <w:instrText xml:space="preserve"> XE "Number of Used Treatments/Units" </w:instrText>
      </w:r>
      <w:r w:rsidR="00FD02FB">
        <w:rPr>
          <w:noProof/>
        </w:rPr>
        <w:fldChar w:fldCharType="end"/>
      </w:r>
      <w:proofErr w:type="gramStart"/>
      <w:r>
        <w:t xml:space="preserve">   (</w:t>
      </w:r>
      <w:proofErr w:type="gramEnd"/>
      <w:r>
        <w:t>CQ)   03419</w:t>
      </w:r>
    </w:p>
    <w:p w14:paraId="71E163F0" w14:textId="77777777" w:rsidR="00E1218A" w:rsidRPr="003534E3" w:rsidRDefault="00E1218A" w:rsidP="00E1218A">
      <w:pPr>
        <w:pStyle w:val="Components"/>
      </w:pPr>
      <w:r w:rsidRPr="003534E3">
        <w:t>Components:  &lt;Quantity (NM)&gt; ^ &lt;Units (CWE)&gt;</w:t>
      </w:r>
    </w:p>
    <w:p w14:paraId="6EC3DF1A"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52DE74" w14:textId="77777777" w:rsidR="00573AF5" w:rsidRDefault="00573AF5" w:rsidP="00C87B0A">
      <w:pPr>
        <w:pStyle w:val="NormalIndented"/>
      </w:pPr>
      <w:r>
        <w:t>Definition: The used duration is the amount of time, in days or visits that the patient has used of the originally authorized duration. The duration of "days" is reserved for inpatient authorizations.</w:t>
      </w:r>
    </w:p>
    <w:p w14:paraId="652D0BA3" w14:textId="77777777" w:rsidR="00573AF5" w:rsidRDefault="00573AF5">
      <w:pPr>
        <w:pStyle w:val="Heading4"/>
      </w:pPr>
      <w:r>
        <w:t>AUT-</w:t>
      </w:r>
      <w:proofErr w:type="gramStart"/>
      <w:r>
        <w:t>20  Number</w:t>
      </w:r>
      <w:proofErr w:type="gramEnd"/>
      <w:r>
        <w:t xml:space="preserve"> of Scheduled Treatments/Units</w:t>
      </w:r>
      <w:r w:rsidR="00FD02FB">
        <w:rPr>
          <w:noProof/>
        </w:rPr>
        <w:fldChar w:fldCharType="begin"/>
      </w:r>
      <w:r>
        <w:rPr>
          <w:noProof/>
        </w:rPr>
        <w:instrText xml:space="preserve"> XE "Number of Scheduled Treatments/Units" </w:instrText>
      </w:r>
      <w:r w:rsidR="00FD02FB">
        <w:rPr>
          <w:noProof/>
        </w:rPr>
        <w:fldChar w:fldCharType="end"/>
      </w:r>
      <w:r>
        <w:t xml:space="preserve">   (CQ)   03420</w:t>
      </w:r>
    </w:p>
    <w:p w14:paraId="0C246407" w14:textId="77777777" w:rsidR="00E1218A" w:rsidRPr="003534E3" w:rsidRDefault="00E1218A" w:rsidP="00E1218A">
      <w:pPr>
        <w:pStyle w:val="Components"/>
      </w:pPr>
      <w:r w:rsidRPr="003534E3">
        <w:t>Components:  &lt;Quantity (NM)&gt; ^ &lt;Units (CWE)&gt;</w:t>
      </w:r>
    </w:p>
    <w:p w14:paraId="6B1E250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7F5821" w14:textId="77777777" w:rsidR="00573AF5" w:rsidRDefault="00573AF5" w:rsidP="00C87B0A">
      <w:pPr>
        <w:pStyle w:val="NormalIndented"/>
      </w:pPr>
      <w:r>
        <w:t>Definition: The scheduled treatments is the amount of time, in days or visits that the patient has planned treatments scheduled The duration of "days" is reserved for inpatient authorizations.</w:t>
      </w:r>
    </w:p>
    <w:p w14:paraId="7664DB0D" w14:textId="77777777" w:rsidR="00573AF5" w:rsidRDefault="00573AF5">
      <w:pPr>
        <w:pStyle w:val="Heading4"/>
      </w:pPr>
      <w:r>
        <w:t>AUT-21   Encounter Type</w:t>
      </w:r>
      <w:r w:rsidR="00FD02FB">
        <w:rPr>
          <w:noProof/>
        </w:rPr>
        <w:fldChar w:fldCharType="begin"/>
      </w:r>
      <w:r>
        <w:rPr>
          <w:noProof/>
        </w:rPr>
        <w:instrText xml:space="preserve"> XE "Encounter Type" </w:instrText>
      </w:r>
      <w:r w:rsidR="00FD02FB">
        <w:rPr>
          <w:noProof/>
        </w:rPr>
        <w:fldChar w:fldCharType="end"/>
      </w:r>
      <w:proofErr w:type="gramStart"/>
      <w:r>
        <w:t xml:space="preserve">   (</w:t>
      </w:r>
      <w:proofErr w:type="gramEnd"/>
      <w:r>
        <w:t>CWE)   03421</w:t>
      </w:r>
    </w:p>
    <w:p w14:paraId="163485AD"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F8EC60" w14:textId="46F63E5F" w:rsidR="00573AF5" w:rsidRDefault="00573AF5" w:rsidP="00C87B0A">
      <w:pPr>
        <w:pStyle w:val="NormalIndented"/>
      </w:pPr>
      <w:r>
        <w:t xml:space="preserve">Definition: The authorization encounter type provides a means of specifying the environment for the performance of the authorized services.  For example, it is common for a procedure to be authorized only for an outpatient environment.  If something causes the procedure to be performed in an inpatient environment, a new authorization would be needed.  </w:t>
      </w:r>
      <w:r w:rsidR="00BF5E26" w:rsidRPr="00BF5E26">
        <w:t>Refer to Table 0574 - Encounter Type in Chapter 2C for valid values.</w:t>
      </w:r>
    </w:p>
    <w:p w14:paraId="2391175D" w14:textId="77777777" w:rsidR="00573AF5" w:rsidRDefault="00573AF5">
      <w:pPr>
        <w:pStyle w:val="Heading4"/>
      </w:pPr>
      <w:r>
        <w:t>AUT-22   Remaining Benefit Amount</w:t>
      </w:r>
      <w:r w:rsidR="00FD02FB">
        <w:rPr>
          <w:noProof/>
        </w:rPr>
        <w:fldChar w:fldCharType="begin"/>
      </w:r>
      <w:r>
        <w:rPr>
          <w:noProof/>
        </w:rPr>
        <w:instrText xml:space="preserve"> XE "Remaining Benefit Amount" </w:instrText>
      </w:r>
      <w:r w:rsidR="00FD02FB">
        <w:rPr>
          <w:noProof/>
        </w:rPr>
        <w:fldChar w:fldCharType="end"/>
      </w:r>
      <w:proofErr w:type="gramStart"/>
      <w:r>
        <w:t xml:space="preserve">   (</w:t>
      </w:r>
      <w:proofErr w:type="gramEnd"/>
      <w:r>
        <w:t>MO)   03422</w:t>
      </w:r>
    </w:p>
    <w:p w14:paraId="103A0143" w14:textId="77777777" w:rsidR="00E1218A" w:rsidRDefault="00E1218A" w:rsidP="00E1218A">
      <w:pPr>
        <w:pStyle w:val="Components"/>
      </w:pPr>
      <w:r>
        <w:t>Components:  &lt;Quantity (NM)&gt; ^ &lt;Denomination (ID)&gt;</w:t>
      </w:r>
    </w:p>
    <w:p w14:paraId="1C4F1CD7" w14:textId="77777777" w:rsidR="00573AF5" w:rsidRDefault="00573AF5" w:rsidP="00C87B0A">
      <w:pPr>
        <w:pStyle w:val="NormalIndented"/>
      </w:pPr>
      <w:r>
        <w:t xml:space="preserve">Definition: The authorization benefit amount is the amount remaining from the insurance company related to this authorization. </w:t>
      </w:r>
    </w:p>
    <w:p w14:paraId="2212321C" w14:textId="77777777" w:rsidR="00573AF5" w:rsidRDefault="00573AF5">
      <w:pPr>
        <w:pStyle w:val="Heading4"/>
      </w:pPr>
      <w:r>
        <w:t>AUT-23   Authorized Provider</w:t>
      </w:r>
      <w:r w:rsidR="00FD02FB">
        <w:rPr>
          <w:noProof/>
        </w:rPr>
        <w:fldChar w:fldCharType="begin"/>
      </w:r>
      <w:r>
        <w:rPr>
          <w:noProof/>
        </w:rPr>
        <w:instrText xml:space="preserve"> XE "Authorized Provider" </w:instrText>
      </w:r>
      <w:r w:rsidR="00FD02FB">
        <w:rPr>
          <w:noProof/>
        </w:rPr>
        <w:fldChar w:fldCharType="end"/>
      </w:r>
      <w:proofErr w:type="gramStart"/>
      <w:r>
        <w:t xml:space="preserve">   (</w:t>
      </w:r>
      <w:proofErr w:type="gramEnd"/>
      <w:r>
        <w:t>XON)   03423</w:t>
      </w:r>
    </w:p>
    <w:p w14:paraId="2F191305"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FB7F27" w14:textId="77777777" w:rsidR="00E1218A" w:rsidRDefault="00E1218A" w:rsidP="00E1218A">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4A014B" w14:textId="77777777" w:rsidR="00E1218A" w:rsidRDefault="00E1218A" w:rsidP="00E1218A">
      <w:pPr>
        <w:pStyle w:val="Components"/>
      </w:pPr>
      <w:r>
        <w:t>Subcomponents for Assigning Authority (HD):  &lt;Namespace ID (IS)&gt; &amp; &lt;Universal ID (ST)&gt; &amp; &lt;Universal ID Type (ID)&gt;</w:t>
      </w:r>
    </w:p>
    <w:p w14:paraId="1820531F" w14:textId="77777777" w:rsidR="00E1218A" w:rsidRDefault="00E1218A" w:rsidP="00E1218A">
      <w:pPr>
        <w:pStyle w:val="Components"/>
      </w:pPr>
      <w:r>
        <w:t>Subcomponents for Assigning Facility (HD):  &lt;Namespace ID (IS)&gt; &amp; &lt;Universal ID (ST)&gt; &amp; &lt;Universal ID Type (ID)&gt;</w:t>
      </w:r>
    </w:p>
    <w:p w14:paraId="2B217A92" w14:textId="77777777" w:rsidR="00573AF5" w:rsidRDefault="00573AF5" w:rsidP="00C87B0A">
      <w:pPr>
        <w:pStyle w:val="NormalIndented"/>
      </w:pPr>
      <w:r>
        <w:t>Definition: This represents the organization to which the patient was referred, or that is authorized to perform the procedure(s).  The authorized provider represents the organization recognized by the insurance carrier that is authorized to perform the services for the patient specified on the authorization.</w:t>
      </w:r>
    </w:p>
    <w:p w14:paraId="3E67F042" w14:textId="77777777" w:rsidR="00573AF5" w:rsidRDefault="00573AF5">
      <w:pPr>
        <w:pStyle w:val="Heading4"/>
      </w:pPr>
      <w:r>
        <w:t>AUT-24   Authorized Health Professional</w:t>
      </w:r>
      <w:r w:rsidR="00FD02FB">
        <w:rPr>
          <w:noProof/>
        </w:rPr>
        <w:fldChar w:fldCharType="begin"/>
      </w:r>
      <w:r>
        <w:rPr>
          <w:noProof/>
        </w:rPr>
        <w:instrText xml:space="preserve"> XE "Authorized Health Professional" </w:instrText>
      </w:r>
      <w:r w:rsidR="00FD02FB">
        <w:rPr>
          <w:noProof/>
        </w:rPr>
        <w:fldChar w:fldCharType="end"/>
      </w:r>
      <w:proofErr w:type="gramStart"/>
      <w:r>
        <w:t xml:space="preserve">   (</w:t>
      </w:r>
      <w:proofErr w:type="gramEnd"/>
      <w:r>
        <w:t>XCN)   03424</w:t>
      </w:r>
    </w:p>
    <w:p w14:paraId="3478D6D0" w14:textId="77777777" w:rsidR="00E1218A" w:rsidRDefault="00E1218A" w:rsidP="00E1218A">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5C44E"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15D8968A"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13FA6F" w14:textId="77777777" w:rsidR="00E1218A" w:rsidRDefault="00E1218A" w:rsidP="00E1218A">
      <w:pPr>
        <w:pStyle w:val="Components"/>
      </w:pPr>
      <w:r>
        <w:t>Subcomponents for Assigning Authority (HD):  &lt;Namespace ID (IS)&gt; &amp; &lt;Universal ID (ST)&gt; &amp; &lt;Universal ID Type (ID)&gt;</w:t>
      </w:r>
    </w:p>
    <w:p w14:paraId="667B470B" w14:textId="77777777" w:rsidR="00E1218A" w:rsidRDefault="00E1218A" w:rsidP="00E1218A">
      <w:pPr>
        <w:pStyle w:val="Components"/>
      </w:pPr>
      <w:r>
        <w:t>Subcomponents for Assigning Facility (HD):  &lt;Namespace ID (IS)&gt; &amp; &lt;Universal ID (ST)&gt; &amp; &lt;Universal ID Type (ID)&gt;</w:t>
      </w:r>
    </w:p>
    <w:p w14:paraId="22615F38"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8EA23E" w14:textId="77777777" w:rsidR="00E1218A" w:rsidRDefault="00E1218A" w:rsidP="00E1218A">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2CF28"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218EF" w14:textId="77777777" w:rsidR="00573AF5" w:rsidRDefault="00573AF5" w:rsidP="00C87B0A">
      <w:pPr>
        <w:pStyle w:val="NormalIndented"/>
      </w:pPr>
      <w:r>
        <w:t>Definition: The authorized HP represents the specific health professional being authorized to perform the services for the patient.  This is a less frequently used field, as most often the authorization is for a group/organization and not a specific HP within that group.</w:t>
      </w:r>
    </w:p>
    <w:p w14:paraId="378355C7" w14:textId="77777777" w:rsidR="00573AF5" w:rsidRDefault="00573AF5">
      <w:pPr>
        <w:pStyle w:val="Heading4"/>
      </w:pPr>
      <w:r>
        <w:t>AUT-25   Source Text</w:t>
      </w:r>
      <w:r w:rsidR="00FD02FB">
        <w:rPr>
          <w:noProof/>
        </w:rPr>
        <w:fldChar w:fldCharType="begin"/>
      </w:r>
      <w:r>
        <w:rPr>
          <w:noProof/>
        </w:rPr>
        <w:instrText xml:space="preserve"> XE "Source Text" </w:instrText>
      </w:r>
      <w:r w:rsidR="00FD02FB">
        <w:rPr>
          <w:noProof/>
        </w:rPr>
        <w:fldChar w:fldCharType="end"/>
      </w:r>
      <w:proofErr w:type="gramStart"/>
      <w:r>
        <w:t xml:space="preserve">   (</w:t>
      </w:r>
      <w:proofErr w:type="gramEnd"/>
      <w:r>
        <w:t>ST)   03425</w:t>
      </w:r>
    </w:p>
    <w:p w14:paraId="447E7BAC" w14:textId="77777777" w:rsidR="00573AF5" w:rsidRDefault="00573AF5" w:rsidP="00C87B0A">
      <w:pPr>
        <w:pStyle w:val="NormalIndented"/>
      </w:pPr>
      <w:r>
        <w:t>Definition: The authorization source text allows a user to capture information (such as the name) of the person contacted regarding the specific authorization.</w:t>
      </w:r>
    </w:p>
    <w:p w14:paraId="435B6128" w14:textId="77777777" w:rsidR="00573AF5" w:rsidRDefault="00573AF5">
      <w:pPr>
        <w:pStyle w:val="Heading4"/>
      </w:pPr>
      <w:r>
        <w:t>AUT-26   Source Date</w:t>
      </w:r>
      <w:r w:rsidR="00FD02FB">
        <w:rPr>
          <w:noProof/>
        </w:rPr>
        <w:fldChar w:fldCharType="begin"/>
      </w:r>
      <w:r>
        <w:rPr>
          <w:noProof/>
        </w:rPr>
        <w:instrText xml:space="preserve"> XE "Source Date" </w:instrText>
      </w:r>
      <w:r w:rsidR="00FD02FB">
        <w:rPr>
          <w:noProof/>
        </w:rPr>
        <w:fldChar w:fldCharType="end"/>
      </w:r>
      <w:proofErr w:type="gramStart"/>
      <w:r>
        <w:t xml:space="preserve">   (</w:t>
      </w:r>
      <w:proofErr w:type="gramEnd"/>
      <w:r>
        <w:t>DTM)   03426</w:t>
      </w:r>
    </w:p>
    <w:p w14:paraId="23AB160C" w14:textId="77777777" w:rsidR="00573AF5" w:rsidRDefault="00573AF5" w:rsidP="00C87B0A">
      <w:pPr>
        <w:pStyle w:val="NormalIndented"/>
      </w:pPr>
      <w:r>
        <w:t>Definition: The authorization source date allows a user to capture the date the person was contacted regarding the specific authorization.</w:t>
      </w:r>
    </w:p>
    <w:p w14:paraId="75798E04" w14:textId="77777777" w:rsidR="00573AF5" w:rsidRDefault="00573AF5">
      <w:pPr>
        <w:pStyle w:val="Heading4"/>
      </w:pPr>
      <w:r>
        <w:t>AUT-27   Source Phone</w:t>
      </w:r>
      <w:r w:rsidR="00FD02FB">
        <w:rPr>
          <w:noProof/>
        </w:rPr>
        <w:fldChar w:fldCharType="begin"/>
      </w:r>
      <w:r>
        <w:rPr>
          <w:noProof/>
        </w:rPr>
        <w:instrText xml:space="preserve"> XE "Source Phone" </w:instrText>
      </w:r>
      <w:r w:rsidR="00FD02FB">
        <w:rPr>
          <w:noProof/>
        </w:rPr>
        <w:fldChar w:fldCharType="end"/>
      </w:r>
      <w:proofErr w:type="gramStart"/>
      <w:r>
        <w:t xml:space="preserve">   (</w:t>
      </w:r>
      <w:proofErr w:type="gramEnd"/>
      <w:r>
        <w:t>XTN)   03427</w:t>
      </w:r>
    </w:p>
    <w:p w14:paraId="534A307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32B06E"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A74C52" w14:textId="77777777" w:rsidR="00E1218A" w:rsidRDefault="00E1218A" w:rsidP="00E1218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27AFE5"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5193B051" w14:textId="77777777" w:rsidR="00573AF5" w:rsidRDefault="00573AF5" w:rsidP="00C87B0A">
      <w:pPr>
        <w:pStyle w:val="NormalIndented"/>
      </w:pPr>
      <w:r>
        <w:t>Definition: The authorization source phone number allows a user to capture the phone number of the person contacted regarding the specific authorization.</w:t>
      </w:r>
    </w:p>
    <w:p w14:paraId="29E0023F" w14:textId="77777777" w:rsidR="00573AF5" w:rsidRDefault="00573AF5">
      <w:pPr>
        <w:pStyle w:val="Heading4"/>
      </w:pPr>
      <w:r>
        <w:t>AUT-28   Comment</w:t>
      </w:r>
      <w:r w:rsidR="00FD02FB">
        <w:rPr>
          <w:noProof/>
        </w:rPr>
        <w:fldChar w:fldCharType="begin"/>
      </w:r>
      <w:r>
        <w:rPr>
          <w:noProof/>
        </w:rPr>
        <w:instrText xml:space="preserve"> XE "Comment" </w:instrText>
      </w:r>
      <w:r w:rsidR="00FD02FB">
        <w:rPr>
          <w:noProof/>
        </w:rPr>
        <w:fldChar w:fldCharType="end"/>
      </w:r>
      <w:proofErr w:type="gramStart"/>
      <w:r>
        <w:t xml:space="preserve">   (</w:t>
      </w:r>
      <w:proofErr w:type="gramEnd"/>
      <w:r>
        <w:t>TX)   03428</w:t>
      </w:r>
    </w:p>
    <w:p w14:paraId="11C2F72B" w14:textId="77777777" w:rsidR="00573AF5" w:rsidRDefault="00573AF5" w:rsidP="00C87B0A">
      <w:pPr>
        <w:pStyle w:val="NormalIndented"/>
      </w:pPr>
      <w:r>
        <w:t>Definition: The authorization notes allow for a free text capture of any notes the user wishes to capture related to the authorization.  This is a single notes field that allows the user to add additional text over time, or replace the text that already exists.</w:t>
      </w:r>
    </w:p>
    <w:p w14:paraId="7F90DCA6" w14:textId="77777777" w:rsidR="00573AF5" w:rsidRDefault="00573AF5">
      <w:pPr>
        <w:pStyle w:val="Heading4"/>
      </w:pPr>
      <w:r>
        <w:t>AUT-29   Action Code</w:t>
      </w:r>
      <w:r w:rsidR="00FD02FB">
        <w:rPr>
          <w:noProof/>
        </w:rPr>
        <w:fldChar w:fldCharType="begin"/>
      </w:r>
      <w:r>
        <w:rPr>
          <w:noProof/>
        </w:rPr>
        <w:instrText xml:space="preserve"> XE "Action Code" </w:instrText>
      </w:r>
      <w:r w:rsidR="00FD02FB">
        <w:rPr>
          <w:noProof/>
        </w:rPr>
        <w:fldChar w:fldCharType="end"/>
      </w:r>
      <w:proofErr w:type="gramStart"/>
      <w:r>
        <w:t xml:space="preserve">   (</w:t>
      </w:r>
      <w:proofErr w:type="gramEnd"/>
      <w:r>
        <w:t>ID)   03429</w:t>
      </w:r>
    </w:p>
    <w:p w14:paraId="736DB6B3" w14:textId="0C2FF71E" w:rsidR="00573AF5" w:rsidRDefault="00573AF5" w:rsidP="00C87B0A">
      <w:pPr>
        <w:pStyle w:val="NormalIndented"/>
      </w:pPr>
      <w:r>
        <w:t>Definition: This field defines the action to be taken for this authorization.  Refer to HL7 Table 0206 - Segment Action Code in Chapter 2</w:t>
      </w:r>
      <w:r w:rsidR="00BF5E26">
        <w:t>C</w:t>
      </w:r>
      <w:r>
        <w:t xml:space="preserve"> for valid values.  When this field is valued, the AUT segment is not in "snapshot mode", rather in "action mode". </w:t>
      </w:r>
    </w:p>
    <w:p w14:paraId="5306EE88" w14:textId="77777777" w:rsidR="00573AF5" w:rsidRDefault="00573AF5">
      <w:pPr>
        <w:pStyle w:val="Heading3"/>
        <w:rPr>
          <w:noProof/>
        </w:rPr>
      </w:pPr>
      <w:bookmarkStart w:id="2688" w:name="_Toc348244517"/>
      <w:bookmarkStart w:id="2689" w:name="_Toc348244630"/>
      <w:bookmarkStart w:id="2690" w:name="_Toc348260662"/>
      <w:bookmarkStart w:id="2691" w:name="_Toc348346635"/>
      <w:bookmarkStart w:id="2692" w:name="_Toc380430457"/>
      <w:bookmarkStart w:id="2693" w:name="_Toc28982352"/>
      <w:r>
        <w:rPr>
          <w:noProof/>
        </w:rPr>
        <w:t>PRD</w:t>
      </w:r>
      <w:r w:rsidR="00FD02FB">
        <w:rPr>
          <w:noProof/>
        </w:rPr>
        <w:fldChar w:fldCharType="begin"/>
      </w:r>
      <w:r>
        <w:rPr>
          <w:noProof/>
        </w:rPr>
        <w:instrText xml:space="preserve"> XE "PRD" </w:instrText>
      </w:r>
      <w:r w:rsidR="00FD02FB">
        <w:rPr>
          <w:noProof/>
        </w:rPr>
        <w:fldChar w:fldCharType="end"/>
      </w:r>
      <w:r>
        <w:rPr>
          <w:noProof/>
        </w:rPr>
        <w:t xml:space="preserve"> - </w:t>
      </w:r>
      <w:r w:rsidR="00FD02FB">
        <w:rPr>
          <w:noProof/>
        </w:rPr>
        <w:fldChar w:fldCharType="begin"/>
      </w:r>
      <w:r>
        <w:rPr>
          <w:noProof/>
        </w:rPr>
        <w:instrText xml:space="preserve"> XE "Segments:PRD" </w:instrText>
      </w:r>
      <w:r w:rsidR="00FD02FB">
        <w:rPr>
          <w:noProof/>
        </w:rPr>
        <w:fldChar w:fldCharType="end"/>
      </w:r>
      <w:r>
        <w:rPr>
          <w:noProof/>
        </w:rPr>
        <w:t>provider data segment</w:t>
      </w:r>
      <w:bookmarkEnd w:id="2688"/>
      <w:bookmarkEnd w:id="2689"/>
      <w:bookmarkEnd w:id="2690"/>
      <w:bookmarkEnd w:id="2691"/>
      <w:bookmarkEnd w:id="2692"/>
      <w:bookmarkEnd w:id="2693"/>
      <w:r w:rsidR="00FD02FB">
        <w:rPr>
          <w:noProof/>
        </w:rPr>
        <w:fldChar w:fldCharType="begin"/>
      </w:r>
      <w:r>
        <w:rPr>
          <w:noProof/>
        </w:rPr>
        <w:instrText xml:space="preserve"> XE "provider data segment" </w:instrText>
      </w:r>
      <w:r w:rsidR="00FD02FB">
        <w:rPr>
          <w:noProof/>
        </w:rPr>
        <w:fldChar w:fldCharType="end"/>
      </w:r>
      <w:bookmarkStart w:id="2694" w:name="_Toc380430458"/>
      <w:bookmarkEnd w:id="2694"/>
    </w:p>
    <w:p w14:paraId="4BF9BAD6" w14:textId="77777777" w:rsidR="00573AF5" w:rsidRDefault="00573AF5" w:rsidP="00C87B0A">
      <w:pPr>
        <w:pStyle w:val="NormalIndented"/>
      </w:pPr>
      <w:r>
        <w:t>This segment will be employed as part of a patient referral message and its related transactions.  The PRD segment contains data specifically focused on a referral, and it is inter-enterprise in nature.  The justification for this new segment comes from the fact that we are dealing with referrals that are external to the facilities that received them.  Therefore, using a segment such as the current PV1 would be inadequate for all the return information that may be required by the receiving facility or application.  In addition, the PV1 does not always provide information sufficient to enable the external facility to make a complete identification of the referring entity.  The information contained in the PRD segment will include the referring provider, the referred</w:t>
      </w:r>
      <w:r>
        <w:noBreakHyphen/>
        <w:t>to provider, the referred</w:t>
      </w:r>
      <w:r>
        <w:noBreakHyphen/>
        <w:t xml:space="preserve">to location or service, and the referring provider clinic address. </w:t>
      </w:r>
    </w:p>
    <w:p w14:paraId="46817F01" w14:textId="77777777" w:rsidR="00573AF5" w:rsidRDefault="00573AF5">
      <w:pPr>
        <w:pStyle w:val="AttributeTableCaption"/>
        <w:rPr>
          <w:noProof/>
        </w:rPr>
      </w:pPr>
      <w:bookmarkStart w:id="2695" w:name="PRD"/>
      <w:bookmarkEnd w:id="2695"/>
      <w:r>
        <w:rPr>
          <w:noProof/>
        </w:rPr>
        <w:t>HL7 Attribute Table - PRD</w:t>
      </w:r>
      <w:r w:rsidR="00FD02FB">
        <w:rPr>
          <w:noProof/>
        </w:rPr>
        <w:fldChar w:fldCharType="begin"/>
      </w:r>
      <w:r>
        <w:rPr>
          <w:noProof/>
        </w:rPr>
        <w:instrText xml:space="preserve"> XE "HL7 Attribute Table - PRD" </w:instrText>
      </w:r>
      <w:r w:rsidR="00FD02FB">
        <w:rPr>
          <w:noProof/>
        </w:rPr>
        <w:fldChar w:fldCharType="end"/>
      </w:r>
      <w:r>
        <w:rPr>
          <w:noProof/>
        </w:rPr>
        <w:t xml:space="preserve"> – Provider Data</w:t>
      </w:r>
      <w:r w:rsidR="00FD02FB">
        <w:rPr>
          <w:noProof/>
        </w:rPr>
        <w:fldChar w:fldCharType="begin"/>
      </w:r>
      <w:r>
        <w:rPr>
          <w:noProof/>
        </w:rPr>
        <w:instrText xml:space="preserve"> XE "PRD" </w:instrText>
      </w:r>
      <w:r w:rsidR="00FD02FB">
        <w:rPr>
          <w:noProof/>
        </w:rPr>
        <w:fldChar w:fldCharType="end"/>
      </w:r>
      <w:r w:rsidR="00FD02FB">
        <w:rPr>
          <w:noProof/>
        </w:rPr>
        <w:fldChar w:fldCharType="begin"/>
      </w:r>
      <w:r>
        <w:rPr>
          <w:noProof/>
        </w:rPr>
        <w:instrText xml:space="preserve"> XE "Segments: PRD"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2E3BD71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70F22C57"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59C03CA"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D4A0B5E"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CA2C45B"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539B2B"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1749EBB"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1FA4B2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A22854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9604B76" w14:textId="77777777" w:rsidR="00573AF5" w:rsidRDefault="00573AF5">
            <w:pPr>
              <w:pStyle w:val="AttributeTableHeader"/>
              <w:jc w:val="left"/>
              <w:rPr>
                <w:noProof/>
              </w:rPr>
            </w:pPr>
            <w:r>
              <w:rPr>
                <w:noProof/>
              </w:rPr>
              <w:t>ELEMENT NAME</w:t>
            </w:r>
          </w:p>
        </w:tc>
      </w:tr>
      <w:tr w:rsidR="004E2DAA" w:rsidRPr="00573AF5" w14:paraId="6C4F4955"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48B681EA"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CA2C693"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A8C3B4"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68A31E"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D465764"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E937896"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0A85E37E" w14:textId="6D077A77" w:rsidR="00573AF5" w:rsidRDefault="00065A17">
            <w:pPr>
              <w:pStyle w:val="AttributeTableBody"/>
              <w:rPr>
                <w:rStyle w:val="HyperlinkTable"/>
                <w:noProof/>
              </w:rPr>
            </w:pPr>
            <w:hyperlink r:id="rId34" w:anchor="HL70286" w:history="1">
              <w:r w:rsidR="00573AF5">
                <w:rPr>
                  <w:rStyle w:val="HyperlinkTable"/>
                  <w:noProof/>
                </w:rPr>
                <w:t>0286</w:t>
              </w:r>
            </w:hyperlink>
          </w:p>
        </w:tc>
        <w:tc>
          <w:tcPr>
            <w:tcW w:w="720" w:type="dxa"/>
            <w:tcBorders>
              <w:top w:val="single" w:sz="4" w:space="0" w:color="auto"/>
              <w:left w:val="nil"/>
              <w:bottom w:val="dotted" w:sz="4" w:space="0" w:color="auto"/>
              <w:right w:val="nil"/>
            </w:tcBorders>
            <w:shd w:val="clear" w:color="auto" w:fill="FFFFFF"/>
          </w:tcPr>
          <w:p w14:paraId="4D7519D0" w14:textId="77777777" w:rsidR="00573AF5" w:rsidRDefault="00573AF5">
            <w:pPr>
              <w:pStyle w:val="AttributeTableBody"/>
              <w:rPr>
                <w:noProof/>
              </w:rPr>
            </w:pPr>
            <w:r>
              <w:rPr>
                <w:noProof/>
              </w:rPr>
              <w:t>01155</w:t>
            </w:r>
          </w:p>
        </w:tc>
        <w:tc>
          <w:tcPr>
            <w:tcW w:w="3888" w:type="dxa"/>
            <w:tcBorders>
              <w:top w:val="single" w:sz="4" w:space="0" w:color="auto"/>
              <w:left w:val="nil"/>
              <w:bottom w:val="dotted" w:sz="4" w:space="0" w:color="auto"/>
              <w:right w:val="nil"/>
            </w:tcBorders>
            <w:shd w:val="clear" w:color="auto" w:fill="FFFFFF"/>
          </w:tcPr>
          <w:p w14:paraId="206C0D84" w14:textId="77777777" w:rsidR="00573AF5" w:rsidRDefault="00573AF5">
            <w:pPr>
              <w:pStyle w:val="AttributeTableBody"/>
              <w:jc w:val="left"/>
              <w:rPr>
                <w:noProof/>
              </w:rPr>
            </w:pPr>
            <w:r>
              <w:rPr>
                <w:noProof/>
              </w:rPr>
              <w:t>Provider Role</w:t>
            </w:r>
          </w:p>
        </w:tc>
      </w:tr>
      <w:tr w:rsidR="004E2DAA" w:rsidRPr="00573AF5" w14:paraId="0C871C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8BD2D8D"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4C8954C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77A3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78058"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8B381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8CC974"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91924E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8BF5A" w14:textId="77777777" w:rsidR="00573AF5" w:rsidRDefault="00573AF5">
            <w:pPr>
              <w:pStyle w:val="AttributeTableBody"/>
              <w:rPr>
                <w:noProof/>
              </w:rPr>
            </w:pPr>
            <w:r>
              <w:rPr>
                <w:noProof/>
              </w:rPr>
              <w:t>01156</w:t>
            </w:r>
          </w:p>
        </w:tc>
        <w:tc>
          <w:tcPr>
            <w:tcW w:w="3888" w:type="dxa"/>
            <w:tcBorders>
              <w:top w:val="dotted" w:sz="4" w:space="0" w:color="auto"/>
              <w:left w:val="nil"/>
              <w:bottom w:val="dotted" w:sz="4" w:space="0" w:color="auto"/>
              <w:right w:val="nil"/>
            </w:tcBorders>
            <w:shd w:val="clear" w:color="auto" w:fill="FFFFFF"/>
          </w:tcPr>
          <w:p w14:paraId="08C1C3F4" w14:textId="77777777" w:rsidR="00573AF5" w:rsidRDefault="00573AF5">
            <w:pPr>
              <w:pStyle w:val="AttributeTableBody"/>
              <w:jc w:val="left"/>
              <w:rPr>
                <w:noProof/>
              </w:rPr>
            </w:pPr>
            <w:r>
              <w:rPr>
                <w:noProof/>
              </w:rPr>
              <w:t>Provider Name</w:t>
            </w:r>
          </w:p>
        </w:tc>
      </w:tr>
      <w:tr w:rsidR="004E2DAA" w:rsidRPr="00573AF5" w14:paraId="67DF870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6619CFC"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9D0433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0773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DB5791"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2BB51E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42116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2EB1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EA08" w14:textId="77777777" w:rsidR="00573AF5" w:rsidRDefault="00573AF5">
            <w:pPr>
              <w:pStyle w:val="AttributeTableBody"/>
              <w:rPr>
                <w:noProof/>
              </w:rPr>
            </w:pPr>
            <w:r>
              <w:rPr>
                <w:noProof/>
              </w:rPr>
              <w:t>01157</w:t>
            </w:r>
          </w:p>
        </w:tc>
        <w:tc>
          <w:tcPr>
            <w:tcW w:w="3888" w:type="dxa"/>
            <w:tcBorders>
              <w:top w:val="dotted" w:sz="4" w:space="0" w:color="auto"/>
              <w:left w:val="nil"/>
              <w:bottom w:val="dotted" w:sz="4" w:space="0" w:color="auto"/>
              <w:right w:val="nil"/>
            </w:tcBorders>
            <w:shd w:val="clear" w:color="auto" w:fill="FFFFFF"/>
          </w:tcPr>
          <w:p w14:paraId="06BEFC3E" w14:textId="77777777" w:rsidR="00573AF5" w:rsidRDefault="00573AF5">
            <w:pPr>
              <w:pStyle w:val="AttributeTableBody"/>
              <w:jc w:val="left"/>
              <w:rPr>
                <w:noProof/>
              </w:rPr>
            </w:pPr>
            <w:r>
              <w:rPr>
                <w:noProof/>
              </w:rPr>
              <w:t>Provider Address</w:t>
            </w:r>
          </w:p>
        </w:tc>
      </w:tr>
      <w:tr w:rsidR="004E2DAA" w:rsidRPr="00573AF5" w14:paraId="774AFC9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4AF8D9"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8395B4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E65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851F1"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2CAC42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897C1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97A7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A684" w14:textId="77777777" w:rsidR="00573AF5" w:rsidRDefault="00573AF5">
            <w:pPr>
              <w:pStyle w:val="AttributeTableBody"/>
              <w:rPr>
                <w:noProof/>
              </w:rPr>
            </w:pPr>
            <w:r>
              <w:rPr>
                <w:noProof/>
              </w:rPr>
              <w:t>01158</w:t>
            </w:r>
          </w:p>
        </w:tc>
        <w:tc>
          <w:tcPr>
            <w:tcW w:w="3888" w:type="dxa"/>
            <w:tcBorders>
              <w:top w:val="dotted" w:sz="4" w:space="0" w:color="auto"/>
              <w:left w:val="nil"/>
              <w:bottom w:val="dotted" w:sz="4" w:space="0" w:color="auto"/>
              <w:right w:val="nil"/>
            </w:tcBorders>
            <w:shd w:val="clear" w:color="auto" w:fill="FFFFFF"/>
          </w:tcPr>
          <w:p w14:paraId="73DCC3A8" w14:textId="77777777" w:rsidR="00573AF5" w:rsidRDefault="00573AF5">
            <w:pPr>
              <w:pStyle w:val="AttributeTableBody"/>
              <w:jc w:val="left"/>
              <w:rPr>
                <w:noProof/>
              </w:rPr>
            </w:pPr>
            <w:r>
              <w:rPr>
                <w:noProof/>
              </w:rPr>
              <w:t>Provider Location</w:t>
            </w:r>
          </w:p>
        </w:tc>
      </w:tr>
      <w:tr w:rsidR="004E2DAA" w:rsidRPr="00573AF5" w14:paraId="04D037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C910BD"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93DB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885D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43D223"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32E16FAB"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85BCA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EA227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7EBDC" w14:textId="77777777" w:rsidR="00573AF5" w:rsidRDefault="00573AF5">
            <w:pPr>
              <w:pStyle w:val="AttributeTableBody"/>
              <w:rPr>
                <w:noProof/>
              </w:rPr>
            </w:pPr>
            <w:r>
              <w:rPr>
                <w:noProof/>
              </w:rPr>
              <w:t>01159</w:t>
            </w:r>
          </w:p>
        </w:tc>
        <w:tc>
          <w:tcPr>
            <w:tcW w:w="3888" w:type="dxa"/>
            <w:tcBorders>
              <w:top w:val="dotted" w:sz="4" w:space="0" w:color="auto"/>
              <w:left w:val="nil"/>
              <w:bottom w:val="dotted" w:sz="4" w:space="0" w:color="auto"/>
              <w:right w:val="nil"/>
            </w:tcBorders>
            <w:shd w:val="clear" w:color="auto" w:fill="FFFFFF"/>
          </w:tcPr>
          <w:p w14:paraId="49B02034" w14:textId="77777777" w:rsidR="00573AF5" w:rsidRDefault="00573AF5">
            <w:pPr>
              <w:pStyle w:val="AttributeTableBody"/>
              <w:jc w:val="left"/>
              <w:rPr>
                <w:noProof/>
              </w:rPr>
            </w:pPr>
            <w:r>
              <w:rPr>
                <w:noProof/>
              </w:rPr>
              <w:t>Provider Communication Information</w:t>
            </w:r>
          </w:p>
        </w:tc>
      </w:tr>
      <w:tr w:rsidR="004E2DAA" w:rsidRPr="00573AF5" w14:paraId="2825C55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DE6325"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88E4A9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0A65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A8B36"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E0B592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68126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695D0" w14:textId="708EE869" w:rsidR="00573AF5" w:rsidRDefault="00065A17">
            <w:pPr>
              <w:pStyle w:val="AttributeTableBody"/>
              <w:rPr>
                <w:rStyle w:val="HyperlinkTable"/>
              </w:rPr>
            </w:pPr>
            <w:hyperlink r:id="rId35" w:anchor="HL70185" w:history="1">
              <w:r w:rsidR="00573AF5">
                <w:rPr>
                  <w:rStyle w:val="HyperlinkTable"/>
                </w:rPr>
                <w:t>0185</w:t>
              </w:r>
            </w:hyperlink>
          </w:p>
        </w:tc>
        <w:tc>
          <w:tcPr>
            <w:tcW w:w="720" w:type="dxa"/>
            <w:tcBorders>
              <w:top w:val="dotted" w:sz="4" w:space="0" w:color="auto"/>
              <w:left w:val="nil"/>
              <w:bottom w:val="dotted" w:sz="4" w:space="0" w:color="auto"/>
              <w:right w:val="nil"/>
            </w:tcBorders>
            <w:shd w:val="clear" w:color="auto" w:fill="FFFFFF"/>
          </w:tcPr>
          <w:p w14:paraId="66FE46B2"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43EAF780" w14:textId="77777777" w:rsidR="00573AF5" w:rsidRDefault="00573AF5">
            <w:pPr>
              <w:pStyle w:val="AttributeTableBody"/>
              <w:jc w:val="left"/>
              <w:rPr>
                <w:noProof/>
              </w:rPr>
            </w:pPr>
            <w:r>
              <w:rPr>
                <w:noProof/>
              </w:rPr>
              <w:t xml:space="preserve">Preferred Method of Contact </w:t>
            </w:r>
          </w:p>
        </w:tc>
      </w:tr>
      <w:tr w:rsidR="004E2DAA" w:rsidRPr="00573AF5" w14:paraId="7B9E61A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114EC9"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F0852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779C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1780B1" w14:textId="77777777" w:rsidR="00573AF5" w:rsidRDefault="00573AF5">
            <w:pPr>
              <w:pStyle w:val="AttributeTableBody"/>
              <w:rPr>
                <w:noProof/>
              </w:rPr>
            </w:pPr>
            <w:r>
              <w:rPr>
                <w:noProof/>
              </w:rPr>
              <w:t>PLN</w:t>
            </w:r>
          </w:p>
        </w:tc>
        <w:tc>
          <w:tcPr>
            <w:tcW w:w="648" w:type="dxa"/>
            <w:tcBorders>
              <w:top w:val="dotted" w:sz="4" w:space="0" w:color="auto"/>
              <w:left w:val="nil"/>
              <w:bottom w:val="dotted" w:sz="4" w:space="0" w:color="auto"/>
              <w:right w:val="nil"/>
            </w:tcBorders>
            <w:shd w:val="clear" w:color="auto" w:fill="FFFFFF"/>
          </w:tcPr>
          <w:p w14:paraId="42B0BF0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9D0FE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1784977" w14:textId="3BE5F552" w:rsidR="00573AF5" w:rsidRDefault="00065A17">
            <w:pPr>
              <w:pStyle w:val="AttributeTableBody"/>
              <w:rPr>
                <w:rStyle w:val="HyperlinkTable"/>
              </w:rPr>
            </w:pPr>
            <w:hyperlink r:id="rId36" w:anchor="HL70338" w:history="1">
              <w:r w:rsidR="00573AF5">
                <w:rPr>
                  <w:rStyle w:val="HyperlinkTable"/>
                </w:rPr>
                <w:t>0338</w:t>
              </w:r>
            </w:hyperlink>
          </w:p>
        </w:tc>
        <w:tc>
          <w:tcPr>
            <w:tcW w:w="720" w:type="dxa"/>
            <w:tcBorders>
              <w:top w:val="dotted" w:sz="4" w:space="0" w:color="auto"/>
              <w:left w:val="nil"/>
              <w:bottom w:val="dotted" w:sz="4" w:space="0" w:color="auto"/>
              <w:right w:val="nil"/>
            </w:tcBorders>
            <w:shd w:val="clear" w:color="auto" w:fill="FFFFFF"/>
          </w:tcPr>
          <w:p w14:paraId="0EA742AF" w14:textId="77777777" w:rsidR="00573AF5" w:rsidRDefault="00573AF5">
            <w:pPr>
              <w:pStyle w:val="AttributeTableBody"/>
              <w:rPr>
                <w:noProof/>
              </w:rPr>
            </w:pPr>
            <w:r>
              <w:rPr>
                <w:noProof/>
              </w:rPr>
              <w:t>01162</w:t>
            </w:r>
          </w:p>
        </w:tc>
        <w:tc>
          <w:tcPr>
            <w:tcW w:w="3888" w:type="dxa"/>
            <w:tcBorders>
              <w:top w:val="dotted" w:sz="4" w:space="0" w:color="auto"/>
              <w:left w:val="nil"/>
              <w:bottom w:val="dotted" w:sz="4" w:space="0" w:color="auto"/>
              <w:right w:val="nil"/>
            </w:tcBorders>
            <w:shd w:val="clear" w:color="auto" w:fill="FFFFFF"/>
          </w:tcPr>
          <w:p w14:paraId="41B5EEFE" w14:textId="77777777" w:rsidR="00573AF5" w:rsidRDefault="00573AF5">
            <w:pPr>
              <w:pStyle w:val="AttributeTableBody"/>
              <w:jc w:val="left"/>
              <w:rPr>
                <w:noProof/>
              </w:rPr>
            </w:pPr>
            <w:r>
              <w:rPr>
                <w:noProof/>
              </w:rPr>
              <w:t>Provider Identifiers</w:t>
            </w:r>
          </w:p>
        </w:tc>
      </w:tr>
      <w:tr w:rsidR="004E2DAA" w:rsidRPr="00573AF5" w14:paraId="019F87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616677F"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48D1C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8384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E4860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1F6091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C795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675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64893" w14:textId="77777777" w:rsidR="00573AF5" w:rsidRDefault="00573AF5">
            <w:pPr>
              <w:pStyle w:val="AttributeTableBody"/>
              <w:rPr>
                <w:noProof/>
              </w:rPr>
            </w:pPr>
            <w:r>
              <w:rPr>
                <w:noProof/>
              </w:rPr>
              <w:t>01163</w:t>
            </w:r>
          </w:p>
        </w:tc>
        <w:tc>
          <w:tcPr>
            <w:tcW w:w="3888" w:type="dxa"/>
            <w:tcBorders>
              <w:top w:val="dotted" w:sz="4" w:space="0" w:color="auto"/>
              <w:left w:val="nil"/>
              <w:bottom w:val="dotted" w:sz="4" w:space="0" w:color="auto"/>
              <w:right w:val="nil"/>
            </w:tcBorders>
            <w:shd w:val="clear" w:color="auto" w:fill="FFFFFF"/>
          </w:tcPr>
          <w:p w14:paraId="7B9AEDBE" w14:textId="77777777" w:rsidR="00573AF5" w:rsidRDefault="00573AF5">
            <w:pPr>
              <w:pStyle w:val="AttributeTableBody"/>
              <w:jc w:val="left"/>
              <w:rPr>
                <w:noProof/>
              </w:rPr>
            </w:pPr>
            <w:r>
              <w:rPr>
                <w:noProof/>
              </w:rPr>
              <w:t>Effective Start Date of Provider Role</w:t>
            </w:r>
          </w:p>
        </w:tc>
      </w:tr>
      <w:tr w:rsidR="004E2DAA" w:rsidRPr="00573AF5" w14:paraId="54213EF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0243F20" w14:textId="77777777" w:rsidR="00573AF5" w:rsidRDefault="00573AF5">
            <w:pPr>
              <w:pStyle w:val="AttributeTableBody"/>
              <w:rPr>
                <w:noProof/>
              </w:rPr>
            </w:pPr>
            <w:r>
              <w:rPr>
                <w:noProof/>
              </w:rPr>
              <w:t xml:space="preserve">9 </w:t>
            </w:r>
          </w:p>
        </w:tc>
        <w:tc>
          <w:tcPr>
            <w:tcW w:w="648" w:type="dxa"/>
            <w:tcBorders>
              <w:top w:val="dotted" w:sz="4" w:space="0" w:color="auto"/>
              <w:left w:val="nil"/>
              <w:bottom w:val="dotted" w:sz="4" w:space="0" w:color="auto"/>
              <w:right w:val="nil"/>
            </w:tcBorders>
            <w:shd w:val="clear" w:color="auto" w:fill="FFFFFF"/>
          </w:tcPr>
          <w:p w14:paraId="69969B9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B196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69D3A3"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FE90AE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540EF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5CF0B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36FF0" w14:textId="77777777" w:rsidR="00573AF5" w:rsidRDefault="00573AF5">
            <w:pPr>
              <w:pStyle w:val="AttributeTableBody"/>
              <w:rPr>
                <w:noProof/>
              </w:rPr>
            </w:pPr>
            <w:r>
              <w:rPr>
                <w:noProof/>
              </w:rPr>
              <w:t>01164</w:t>
            </w:r>
          </w:p>
        </w:tc>
        <w:tc>
          <w:tcPr>
            <w:tcW w:w="3888" w:type="dxa"/>
            <w:tcBorders>
              <w:top w:val="dotted" w:sz="4" w:space="0" w:color="auto"/>
              <w:left w:val="nil"/>
              <w:bottom w:val="dotted" w:sz="4" w:space="0" w:color="auto"/>
              <w:right w:val="nil"/>
            </w:tcBorders>
            <w:shd w:val="clear" w:color="auto" w:fill="FFFFFF"/>
          </w:tcPr>
          <w:p w14:paraId="15EA2F32" w14:textId="77777777" w:rsidR="00573AF5" w:rsidRDefault="00573AF5">
            <w:pPr>
              <w:pStyle w:val="AttributeTableBody"/>
              <w:jc w:val="left"/>
              <w:rPr>
                <w:noProof/>
              </w:rPr>
            </w:pPr>
            <w:r>
              <w:rPr>
                <w:noProof/>
              </w:rPr>
              <w:t>Effective End Date of Provider Role</w:t>
            </w:r>
          </w:p>
        </w:tc>
      </w:tr>
      <w:tr w:rsidR="004E2DAA" w:rsidRPr="00573AF5" w14:paraId="4BC6411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A78A315"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11515F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7E3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DB648D"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BAD13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9E2F086"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32205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EA2E2" w14:textId="77777777" w:rsidR="00573AF5" w:rsidRDefault="00573AF5">
            <w:pPr>
              <w:pStyle w:val="AttributeTableBody"/>
              <w:rPr>
                <w:noProof/>
              </w:rPr>
            </w:pPr>
            <w:r>
              <w:rPr>
                <w:noProof/>
              </w:rPr>
              <w:t>02256</w:t>
            </w:r>
          </w:p>
        </w:tc>
        <w:tc>
          <w:tcPr>
            <w:tcW w:w="3888" w:type="dxa"/>
            <w:tcBorders>
              <w:top w:val="dotted" w:sz="4" w:space="0" w:color="auto"/>
              <w:left w:val="nil"/>
              <w:bottom w:val="dotted" w:sz="4" w:space="0" w:color="auto"/>
              <w:right w:val="nil"/>
            </w:tcBorders>
            <w:shd w:val="clear" w:color="auto" w:fill="FFFFFF"/>
          </w:tcPr>
          <w:p w14:paraId="148BA1AE" w14:textId="77777777" w:rsidR="00573AF5" w:rsidRDefault="00573AF5">
            <w:pPr>
              <w:pStyle w:val="AttributeTableBody"/>
              <w:jc w:val="left"/>
              <w:rPr>
                <w:noProof/>
              </w:rPr>
            </w:pPr>
            <w:r>
              <w:rPr>
                <w:noProof/>
              </w:rPr>
              <w:t>Provider Organization Name and Identifier</w:t>
            </w:r>
          </w:p>
        </w:tc>
      </w:tr>
      <w:tr w:rsidR="004E2DAA" w:rsidRPr="00573AF5" w14:paraId="47AFF2C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BAED24"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112827E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16F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FEF7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942B9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C85F0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4F2668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46B30" w14:textId="77777777" w:rsidR="00573AF5" w:rsidRDefault="00573AF5">
            <w:pPr>
              <w:pStyle w:val="AttributeTableBody"/>
              <w:rPr>
                <w:noProof/>
              </w:rPr>
            </w:pPr>
            <w:r>
              <w:rPr>
                <w:noProof/>
              </w:rPr>
              <w:t>02257</w:t>
            </w:r>
          </w:p>
        </w:tc>
        <w:tc>
          <w:tcPr>
            <w:tcW w:w="3888" w:type="dxa"/>
            <w:tcBorders>
              <w:top w:val="dotted" w:sz="4" w:space="0" w:color="auto"/>
              <w:left w:val="nil"/>
              <w:bottom w:val="dotted" w:sz="4" w:space="0" w:color="auto"/>
              <w:right w:val="nil"/>
            </w:tcBorders>
            <w:shd w:val="clear" w:color="auto" w:fill="FFFFFF"/>
          </w:tcPr>
          <w:p w14:paraId="5BA0ECF9" w14:textId="77777777" w:rsidR="00573AF5" w:rsidRDefault="00573AF5">
            <w:pPr>
              <w:pStyle w:val="AttributeTableBody"/>
              <w:jc w:val="left"/>
              <w:rPr>
                <w:noProof/>
              </w:rPr>
            </w:pPr>
            <w:r>
              <w:rPr>
                <w:noProof/>
              </w:rPr>
              <w:t>Provider Organization Address</w:t>
            </w:r>
          </w:p>
        </w:tc>
      </w:tr>
      <w:tr w:rsidR="004E2DAA" w:rsidRPr="00573AF5" w14:paraId="5F01F40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402CDA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998E4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6CF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4655E"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76B19EB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239F7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953C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00A276" w14:textId="77777777" w:rsidR="00573AF5" w:rsidRDefault="00573AF5">
            <w:pPr>
              <w:pStyle w:val="AttributeTableBody"/>
              <w:rPr>
                <w:noProof/>
              </w:rPr>
            </w:pPr>
            <w:r>
              <w:rPr>
                <w:noProof/>
              </w:rPr>
              <w:t>02258</w:t>
            </w:r>
          </w:p>
        </w:tc>
        <w:tc>
          <w:tcPr>
            <w:tcW w:w="3888" w:type="dxa"/>
            <w:tcBorders>
              <w:top w:val="dotted" w:sz="4" w:space="0" w:color="auto"/>
              <w:left w:val="nil"/>
              <w:bottom w:val="dotted" w:sz="4" w:space="0" w:color="auto"/>
              <w:right w:val="nil"/>
            </w:tcBorders>
            <w:shd w:val="clear" w:color="auto" w:fill="FFFFFF"/>
          </w:tcPr>
          <w:p w14:paraId="0E654B2F" w14:textId="77777777" w:rsidR="00573AF5" w:rsidRDefault="00573AF5">
            <w:pPr>
              <w:pStyle w:val="AttributeTableBody"/>
              <w:jc w:val="left"/>
              <w:rPr>
                <w:noProof/>
                <w:color w:val="FF0000"/>
              </w:rPr>
            </w:pPr>
            <w:r>
              <w:rPr>
                <w:noProof/>
              </w:rPr>
              <w:t>Provider</w:t>
            </w:r>
            <w:r>
              <w:rPr>
                <w:noProof/>
                <w:color w:val="FF0000"/>
              </w:rPr>
              <w:t xml:space="preserve"> </w:t>
            </w:r>
            <w:r>
              <w:rPr>
                <w:noProof/>
              </w:rPr>
              <w:t>Organization Location Information</w:t>
            </w:r>
          </w:p>
        </w:tc>
      </w:tr>
      <w:tr w:rsidR="004E2DAA" w:rsidRPr="00573AF5" w14:paraId="3B97075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8FBCC51" w14:textId="77777777" w:rsidR="00573AF5" w:rsidRDefault="00573AF5">
            <w:pPr>
              <w:pStyle w:val="AttributeTableBody"/>
              <w:rPr>
                <w:noProof/>
              </w:rPr>
            </w:pPr>
            <w:r>
              <w:rPr>
                <w:noProof/>
              </w:rPr>
              <w:lastRenderedPageBreak/>
              <w:t>13</w:t>
            </w:r>
          </w:p>
        </w:tc>
        <w:tc>
          <w:tcPr>
            <w:tcW w:w="648" w:type="dxa"/>
            <w:tcBorders>
              <w:top w:val="dotted" w:sz="4" w:space="0" w:color="auto"/>
              <w:left w:val="nil"/>
              <w:bottom w:val="dotted" w:sz="4" w:space="0" w:color="auto"/>
              <w:right w:val="nil"/>
            </w:tcBorders>
            <w:shd w:val="clear" w:color="auto" w:fill="FFFFFF"/>
          </w:tcPr>
          <w:p w14:paraId="1EDA317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88D9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4D31F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00820B6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FD076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11B3B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293D46" w14:textId="77777777" w:rsidR="00573AF5" w:rsidRDefault="00573AF5">
            <w:pPr>
              <w:pStyle w:val="AttributeTableBody"/>
              <w:rPr>
                <w:noProof/>
              </w:rPr>
            </w:pPr>
            <w:r>
              <w:rPr>
                <w:noProof/>
              </w:rPr>
              <w:t>02259</w:t>
            </w:r>
          </w:p>
        </w:tc>
        <w:tc>
          <w:tcPr>
            <w:tcW w:w="3888" w:type="dxa"/>
            <w:tcBorders>
              <w:top w:val="dotted" w:sz="4" w:space="0" w:color="auto"/>
              <w:left w:val="nil"/>
              <w:bottom w:val="dotted" w:sz="4" w:space="0" w:color="auto"/>
              <w:right w:val="nil"/>
            </w:tcBorders>
            <w:shd w:val="clear" w:color="auto" w:fill="FFFFFF"/>
          </w:tcPr>
          <w:p w14:paraId="6C20A641" w14:textId="77777777" w:rsidR="00573AF5" w:rsidRDefault="00573AF5">
            <w:pPr>
              <w:pStyle w:val="AttributeTableBody"/>
              <w:jc w:val="left"/>
              <w:rPr>
                <w:noProof/>
              </w:rPr>
            </w:pPr>
            <w:r>
              <w:rPr>
                <w:noProof/>
              </w:rPr>
              <w:t>Provider Organization Communication Information</w:t>
            </w:r>
          </w:p>
        </w:tc>
      </w:tr>
      <w:tr w:rsidR="004E2DAA" w:rsidRPr="00573AF5" w14:paraId="135A4E0A"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C00AA6F" w14:textId="77777777" w:rsidR="00573AF5" w:rsidRDefault="00573AF5">
            <w:pPr>
              <w:pStyle w:val="AttributeTableBody"/>
              <w:rPr>
                <w:noProof/>
              </w:rPr>
            </w:pPr>
            <w:r>
              <w:rPr>
                <w:noProof/>
              </w:rPr>
              <w:t>14</w:t>
            </w:r>
          </w:p>
        </w:tc>
        <w:tc>
          <w:tcPr>
            <w:tcW w:w="648" w:type="dxa"/>
            <w:tcBorders>
              <w:top w:val="dotted" w:sz="4" w:space="0" w:color="auto"/>
              <w:left w:val="nil"/>
              <w:bottom w:val="single" w:sz="4" w:space="0" w:color="auto"/>
              <w:right w:val="nil"/>
            </w:tcBorders>
            <w:shd w:val="clear" w:color="auto" w:fill="FFFFFF"/>
          </w:tcPr>
          <w:p w14:paraId="30972F67"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025C68"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C9FE163" w14:textId="77777777" w:rsidR="00573AF5" w:rsidRDefault="00573AF5">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C968A7A"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64B395E"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1EE4BD31" w14:textId="73089459" w:rsidR="00573AF5" w:rsidRDefault="00065A17">
            <w:pPr>
              <w:pStyle w:val="AttributeTableBody"/>
              <w:rPr>
                <w:rStyle w:val="HyperlinkTable"/>
              </w:rPr>
            </w:pPr>
            <w:hyperlink r:id="rId37" w:anchor="HL70185" w:history="1">
              <w:r w:rsidR="00573AF5">
                <w:rPr>
                  <w:rStyle w:val="HyperlinkTable"/>
                </w:rPr>
                <w:t>0185</w:t>
              </w:r>
            </w:hyperlink>
          </w:p>
        </w:tc>
        <w:tc>
          <w:tcPr>
            <w:tcW w:w="720" w:type="dxa"/>
            <w:tcBorders>
              <w:top w:val="dotted" w:sz="4" w:space="0" w:color="auto"/>
              <w:left w:val="nil"/>
              <w:bottom w:val="single" w:sz="4" w:space="0" w:color="auto"/>
              <w:right w:val="nil"/>
            </w:tcBorders>
            <w:shd w:val="clear" w:color="auto" w:fill="FFFFFF"/>
          </w:tcPr>
          <w:p w14:paraId="483AC5CF" w14:textId="77777777" w:rsidR="00573AF5" w:rsidRDefault="00573AF5">
            <w:pPr>
              <w:pStyle w:val="AttributeTableBody"/>
              <w:rPr>
                <w:noProof/>
              </w:rPr>
            </w:pPr>
            <w:r>
              <w:rPr>
                <w:noProof/>
              </w:rPr>
              <w:t>02260</w:t>
            </w:r>
          </w:p>
        </w:tc>
        <w:tc>
          <w:tcPr>
            <w:tcW w:w="3888" w:type="dxa"/>
            <w:tcBorders>
              <w:top w:val="dotted" w:sz="4" w:space="0" w:color="auto"/>
              <w:left w:val="nil"/>
              <w:bottom w:val="single" w:sz="4" w:space="0" w:color="auto"/>
              <w:right w:val="nil"/>
            </w:tcBorders>
            <w:shd w:val="clear" w:color="auto" w:fill="FFFFFF"/>
          </w:tcPr>
          <w:p w14:paraId="11C37B35" w14:textId="77777777" w:rsidR="00573AF5" w:rsidRDefault="00573AF5">
            <w:pPr>
              <w:pStyle w:val="AttributeTableBody"/>
              <w:jc w:val="left"/>
              <w:rPr>
                <w:noProof/>
              </w:rPr>
            </w:pPr>
            <w:r>
              <w:rPr>
                <w:noProof/>
              </w:rPr>
              <w:t>Provider Organization Method of Contact</w:t>
            </w:r>
          </w:p>
        </w:tc>
      </w:tr>
    </w:tbl>
    <w:p w14:paraId="0A708870" w14:textId="77777777" w:rsidR="00573AF5" w:rsidRDefault="00573AF5">
      <w:pPr>
        <w:pStyle w:val="Heading4"/>
        <w:rPr>
          <w:noProof/>
          <w:vanish/>
        </w:rPr>
      </w:pPr>
      <w:r>
        <w:rPr>
          <w:noProof/>
          <w:vanish/>
        </w:rPr>
        <w:t>PRD Field Definitions</w:t>
      </w:r>
      <w:r w:rsidR="00FD02FB">
        <w:rPr>
          <w:noProof/>
          <w:vanish/>
        </w:rPr>
        <w:fldChar w:fldCharType="begin"/>
      </w:r>
      <w:r>
        <w:rPr>
          <w:noProof/>
          <w:vanish/>
        </w:rPr>
        <w:instrText xml:space="preserve"> XE "PRD data element definitions" </w:instrText>
      </w:r>
      <w:r w:rsidR="00FD02FB">
        <w:rPr>
          <w:noProof/>
          <w:vanish/>
        </w:rPr>
        <w:fldChar w:fldCharType="end"/>
      </w:r>
    </w:p>
    <w:p w14:paraId="1A2EEA03" w14:textId="77777777" w:rsidR="00573AF5" w:rsidRDefault="00573AF5">
      <w:pPr>
        <w:pStyle w:val="Heading4"/>
        <w:rPr>
          <w:noProof/>
        </w:rPr>
      </w:pPr>
      <w:bookmarkStart w:id="2696" w:name="_Toc348244518"/>
      <w:r>
        <w:rPr>
          <w:noProof/>
        </w:rPr>
        <w:t>PRD-1   Provider Role</w:t>
      </w:r>
      <w:r w:rsidR="00FD02FB">
        <w:rPr>
          <w:noProof/>
        </w:rPr>
        <w:fldChar w:fldCharType="begin"/>
      </w:r>
      <w:r>
        <w:rPr>
          <w:noProof/>
        </w:rPr>
        <w:instrText xml:space="preserve"> XE "Provider role" </w:instrText>
      </w:r>
      <w:r w:rsidR="00FD02FB">
        <w:rPr>
          <w:noProof/>
        </w:rPr>
        <w:fldChar w:fldCharType="end"/>
      </w:r>
      <w:r>
        <w:rPr>
          <w:noProof/>
        </w:rPr>
        <w:t xml:space="preserve">   </w:t>
      </w:r>
      <w:bookmarkEnd w:id="2696"/>
      <w:r>
        <w:rPr>
          <w:noProof/>
        </w:rPr>
        <w:t>(CWE)   01155</w:t>
      </w:r>
    </w:p>
    <w:p w14:paraId="14D426D8"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2F753" w14:textId="18C6105B" w:rsidR="00573AF5" w:rsidRDefault="00573AF5" w:rsidP="00C87B0A">
      <w:pPr>
        <w:pStyle w:val="NormalIndented"/>
      </w:pPr>
      <w:r>
        <w:t xml:space="preserve">Definition:  This field contains the contact role that defines the relationship of the person or organization described in this segment to the patient being referred.  When a referral is inter-enterprise in nature, there are several important relationships that must be identified.  For example, the proper identification of both the referring and the referred-to provider is critical for proper processing of a referral.  In addition, some enterprises may want information regarding a consulting provider or the identity of the person who actually prepared the referral.  This contact role may also expand to represent affiliated persons to whom information regarding this referral must be forwarded or copied.  Refer to </w:t>
      </w:r>
      <w:hyperlink r:id="rId38" w:anchor="HL70286" w:history="1">
        <w:r>
          <w:rPr>
            <w:rStyle w:val="ReferenceUserTable"/>
          </w:rPr>
          <w:t>User-defined Table 0286 - Provider Role</w:t>
        </w:r>
      </w:hyperlink>
      <w:r>
        <w:t xml:space="preserve"> for suggested values. </w:t>
      </w:r>
    </w:p>
    <w:p w14:paraId="0336F03E" w14:textId="77777777" w:rsidR="00573AF5" w:rsidRDefault="00573AF5">
      <w:pPr>
        <w:pStyle w:val="Heading4"/>
        <w:rPr>
          <w:noProof/>
        </w:rPr>
      </w:pPr>
      <w:bookmarkStart w:id="2697" w:name="_Toc348244519"/>
      <w:r>
        <w:rPr>
          <w:noProof/>
        </w:rPr>
        <w:t>PRD-2   Provider Name</w:t>
      </w:r>
      <w:r w:rsidR="00FD02FB">
        <w:rPr>
          <w:noProof/>
        </w:rPr>
        <w:fldChar w:fldCharType="begin"/>
      </w:r>
      <w:r>
        <w:rPr>
          <w:noProof/>
        </w:rPr>
        <w:instrText xml:space="preserve"> XE "Provider name" </w:instrText>
      </w:r>
      <w:r w:rsidR="00FD02FB">
        <w:rPr>
          <w:noProof/>
        </w:rPr>
        <w:fldChar w:fldCharType="end"/>
      </w:r>
      <w:r>
        <w:rPr>
          <w:noProof/>
        </w:rPr>
        <w:t xml:space="preserve">   (XPN)</w:t>
      </w:r>
      <w:bookmarkEnd w:id="2697"/>
      <w:r>
        <w:rPr>
          <w:noProof/>
        </w:rPr>
        <w:t xml:space="preserve">   01156</w:t>
      </w:r>
    </w:p>
    <w:p w14:paraId="6DAB19C4" w14:textId="77777777" w:rsidR="00E1218A" w:rsidRDefault="00E1218A" w:rsidP="00E1218A">
      <w:pPr>
        <w:pStyle w:val="Components"/>
      </w:pPr>
      <w:bookmarkStart w:id="2698"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8086A97"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55EE1379"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698"/>
    </w:p>
    <w:p w14:paraId="296DE306" w14:textId="77777777" w:rsidR="00573AF5" w:rsidRDefault="00573AF5" w:rsidP="00C87B0A">
      <w:pPr>
        <w:pStyle w:val="NormalIndented"/>
      </w:pPr>
      <w:r>
        <w:t xml:space="preserve">Definition:  This field contains the name of the provider identified in this segment.  Generally, this field will describe a physician associated with the referral.  However, it is not limited to physicians.  If the provider is an organization then </w:t>
      </w:r>
      <w:r>
        <w:rPr>
          <w:rStyle w:val="ReferenceAttribute"/>
        </w:rPr>
        <w:t>PRD-10 – Provider Organization Name and Identifier</w:t>
      </w:r>
      <w:r>
        <w:t xml:space="preserve"> will be used.  This field may contain the name of any valid healthcare provider associated with this referral.  If this Provider Name is a physician's name, you may refer to </w:t>
      </w:r>
      <w:r>
        <w:rPr>
          <w:rStyle w:val="ReferenceAttribute"/>
        </w:rPr>
        <w:t>PRD-7-Provider identifiers</w:t>
      </w:r>
      <w:r>
        <w:t xml:space="preserve"> for the physician identifier. </w:t>
      </w:r>
    </w:p>
    <w:p w14:paraId="77AB1D64" w14:textId="77777777" w:rsidR="00573AF5" w:rsidRDefault="00573AF5">
      <w:pPr>
        <w:pStyle w:val="Heading4"/>
        <w:rPr>
          <w:noProof/>
        </w:rPr>
      </w:pPr>
      <w:bookmarkStart w:id="2699" w:name="_Toc348244520"/>
      <w:r>
        <w:rPr>
          <w:noProof/>
        </w:rPr>
        <w:lastRenderedPageBreak/>
        <w:t>PRD-3   Provider Address</w:t>
      </w:r>
      <w:r w:rsidR="00FD02FB">
        <w:rPr>
          <w:noProof/>
        </w:rPr>
        <w:fldChar w:fldCharType="begin"/>
      </w:r>
      <w:r>
        <w:rPr>
          <w:noProof/>
        </w:rPr>
        <w:instrText xml:space="preserve"> XE "Provider address" </w:instrText>
      </w:r>
      <w:r w:rsidR="00FD02FB">
        <w:rPr>
          <w:noProof/>
        </w:rPr>
        <w:fldChar w:fldCharType="end"/>
      </w:r>
      <w:r>
        <w:rPr>
          <w:noProof/>
        </w:rPr>
        <w:t xml:space="preserve">   (XAD)</w:t>
      </w:r>
      <w:bookmarkEnd w:id="2699"/>
      <w:r>
        <w:rPr>
          <w:noProof/>
        </w:rPr>
        <w:t xml:space="preserve">   01157</w:t>
      </w:r>
    </w:p>
    <w:p w14:paraId="7A9378B7" w14:textId="77777777" w:rsidR="00E1218A" w:rsidRDefault="00E1218A" w:rsidP="00E1218A">
      <w:pPr>
        <w:pStyle w:val="Components"/>
      </w:pPr>
      <w:bookmarkStart w:id="2700"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8AFA32" w14:textId="77777777" w:rsidR="00E1218A" w:rsidRDefault="00E1218A" w:rsidP="00E1218A">
      <w:pPr>
        <w:pStyle w:val="Components"/>
      </w:pPr>
      <w:r>
        <w:t>Subcomponents for Street Address (SAD):  &lt;Street or Mailing Address (ST)&gt; &amp; &lt;Street Name (ST)&gt; &amp; &lt;Dwelling Number (ST)&gt;</w:t>
      </w:r>
    </w:p>
    <w:p w14:paraId="1CAD116E"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82647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54988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6C131D"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260F7D" w14:textId="77777777" w:rsidR="00E1218A" w:rsidRDefault="00E1218A" w:rsidP="00E1218A">
      <w:pPr>
        <w:pStyle w:val="Components"/>
      </w:pPr>
      <w:r>
        <w:t>Subcomponents for Address Identifier (EI):  &lt;Entity Identifier (ST)&gt; &amp; &lt;Namespace ID (IS)&gt; &amp; &lt;Universal ID (ST)&gt; &amp; &lt;Universal ID Type (ID)&gt;</w:t>
      </w:r>
      <w:bookmarkEnd w:id="2700"/>
    </w:p>
    <w:p w14:paraId="1F2CDA9F" w14:textId="77777777" w:rsidR="00573AF5" w:rsidRDefault="00573AF5" w:rsidP="00C87B0A">
      <w:pPr>
        <w:pStyle w:val="NormalIndented"/>
      </w:pPr>
      <w:r>
        <w:t>Definition:  This field contains the mailing address of the provider identified in this segment.  One of the key components to completing the "circle of care" and provider/institution bonding is the issuance of follow</w:t>
      </w:r>
      <w:r>
        <w:noBreakHyphen/>
        <w:t>up correspondence to the referring provider.</w:t>
      </w:r>
    </w:p>
    <w:p w14:paraId="16CBBFAF" w14:textId="77777777" w:rsidR="00573AF5" w:rsidRDefault="00573AF5">
      <w:pPr>
        <w:pStyle w:val="Heading4"/>
        <w:rPr>
          <w:noProof/>
        </w:rPr>
      </w:pPr>
      <w:bookmarkStart w:id="2701" w:name="_Toc348244521"/>
      <w:r>
        <w:rPr>
          <w:noProof/>
        </w:rPr>
        <w:lastRenderedPageBreak/>
        <w:t>PRD-4   Provider Location</w:t>
      </w:r>
      <w:r w:rsidR="00FD02FB">
        <w:rPr>
          <w:noProof/>
        </w:rPr>
        <w:fldChar w:fldCharType="begin"/>
      </w:r>
      <w:r>
        <w:rPr>
          <w:noProof/>
        </w:rPr>
        <w:instrText xml:space="preserve"> XE "Provider location" </w:instrText>
      </w:r>
      <w:r w:rsidR="00FD02FB">
        <w:rPr>
          <w:noProof/>
        </w:rPr>
        <w:fldChar w:fldCharType="end"/>
      </w:r>
      <w:r>
        <w:rPr>
          <w:noProof/>
        </w:rPr>
        <w:t xml:space="preserve">   (PL)</w:t>
      </w:r>
      <w:bookmarkEnd w:id="2701"/>
      <w:r>
        <w:rPr>
          <w:noProof/>
        </w:rPr>
        <w:t xml:space="preserve">   01158</w:t>
      </w:r>
    </w:p>
    <w:p w14:paraId="21855FB6" w14:textId="77777777" w:rsidR="00E1218A" w:rsidRDefault="00E1218A" w:rsidP="00E1218A">
      <w:pPr>
        <w:pStyle w:val="Components"/>
      </w:pPr>
      <w:bookmarkStart w:id="2702"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4B5995E" w14:textId="77777777" w:rsidR="00E1218A" w:rsidRDefault="00E1218A" w:rsidP="00E1218A">
      <w:pPr>
        <w:pStyle w:val="Components"/>
      </w:pPr>
      <w:r>
        <w:t>Subcomponents for Point of Care (HD):  &lt;Namespace ID (IS)&gt; &amp; &lt;Universal ID (ST)&gt; &amp; &lt;Universal ID Type (ID)&gt;</w:t>
      </w:r>
    </w:p>
    <w:p w14:paraId="15C9733B" w14:textId="77777777" w:rsidR="00E1218A" w:rsidRDefault="00E1218A" w:rsidP="00E1218A">
      <w:pPr>
        <w:pStyle w:val="Components"/>
      </w:pPr>
      <w:r>
        <w:t>Subcomponents for Room (HD):  &lt;Namespace ID (IS)&gt; &amp; &lt;Universal ID (ST)&gt; &amp; &lt;Universal ID Type (ID)&gt;</w:t>
      </w:r>
    </w:p>
    <w:p w14:paraId="6C566E3B" w14:textId="77777777" w:rsidR="00E1218A" w:rsidRDefault="00E1218A" w:rsidP="00E1218A">
      <w:pPr>
        <w:pStyle w:val="Components"/>
      </w:pPr>
      <w:r>
        <w:t>Subcomponents for Bed (HD):  &lt;Namespace ID (IS)&gt; &amp; &lt;Universal ID (ST)&gt; &amp; &lt;Universal ID Type (ID)&gt;</w:t>
      </w:r>
    </w:p>
    <w:p w14:paraId="4ACFB86E" w14:textId="77777777" w:rsidR="00E1218A" w:rsidRDefault="00E1218A" w:rsidP="00E1218A">
      <w:pPr>
        <w:pStyle w:val="Components"/>
      </w:pPr>
      <w:r>
        <w:t>Subcomponents for Facility (HD):  &lt;Namespace ID (IS)&gt; &amp; &lt;Universal ID (ST)&gt; &amp; &lt;Universal ID Type (ID)&gt;</w:t>
      </w:r>
    </w:p>
    <w:p w14:paraId="1DE33C7D" w14:textId="77777777" w:rsidR="00E1218A" w:rsidRDefault="00E1218A" w:rsidP="00E1218A">
      <w:pPr>
        <w:pStyle w:val="Components"/>
      </w:pPr>
      <w:r>
        <w:t>Subcomponents for Building (HD):  &lt;Namespace ID (IS)&gt; &amp; &lt;Universal ID (ST)&gt; &amp; &lt;Universal ID Type (ID)&gt;</w:t>
      </w:r>
    </w:p>
    <w:p w14:paraId="319449CC" w14:textId="77777777" w:rsidR="00E1218A" w:rsidRDefault="00E1218A" w:rsidP="00E1218A">
      <w:pPr>
        <w:pStyle w:val="Components"/>
      </w:pPr>
      <w:r>
        <w:t>Subcomponents for Floor (HD):  &lt;Namespace ID (IS)&gt; &amp; &lt;Universal ID (ST)&gt; &amp; &lt;Universal ID Type (ID)&gt;</w:t>
      </w:r>
    </w:p>
    <w:p w14:paraId="20DFEE67"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49C9B059" w14:textId="77777777" w:rsidR="00E1218A" w:rsidRDefault="00E1218A" w:rsidP="00E1218A">
      <w:pPr>
        <w:pStyle w:val="Components"/>
      </w:pPr>
      <w:r>
        <w:t>Subcomponents for Assigning Authority for Location (HD):  &lt;Namespace ID (IS)&gt; &amp; &lt;Universal ID (ST)&gt; &amp; &lt;Universal ID Type (ID)&gt;</w:t>
      </w:r>
      <w:bookmarkEnd w:id="2702"/>
    </w:p>
    <w:p w14:paraId="597F1262" w14:textId="77777777" w:rsidR="00573AF5" w:rsidRDefault="00573AF5" w:rsidP="00C87B0A">
      <w:pPr>
        <w:pStyle w:val="NormalIndented"/>
      </w:pPr>
      <w:r>
        <w:t xml:space="preserve">Definition:  This field contains the location of the provider as needed when a provider that may be external to a given enterprise must be referenced.  For example, if this provider represented the referred-to physician, the </w:t>
      </w:r>
      <w:r>
        <w:rPr>
          <w:rStyle w:val="ReferenceAttribute"/>
        </w:rPr>
        <w:t>PRD-4-Provider location</w:t>
      </w:r>
      <w:r>
        <w:t xml:space="preserve"> should identify the clinic of the physician or provider to whom this referral has been sent.  An application and facility identifier carried in the facility field specifies the identification of the provider's location.  The application ID and facility ID would be used in the same manner as their corresponding fields in the MSH segment (</w:t>
      </w:r>
      <w:r>
        <w:rPr>
          <w:rStyle w:val="ReferenceAttribute"/>
        </w:rPr>
        <w:t>MSH-3-Sending application, MSH-5-Receiving application,</w:t>
      </w:r>
      <w:r>
        <w:t xml:space="preserve"> </w:t>
      </w:r>
      <w:r>
        <w:rPr>
          <w:rStyle w:val="ReferenceAttribute"/>
        </w:rPr>
        <w:t>MSH-4-Sending facility, MSH-6-Receiving facility</w:t>
      </w:r>
      <w:r>
        <w:t xml:space="preserve">).  That is, the facility field will contain an application identifier and facility identifier which describe the location of this provider.  However, it should be noted that they may describe a different location because the provider location being referenced in this field </w:t>
      </w:r>
      <w:r>
        <w:rPr>
          <w:rStyle w:val="Emphasis"/>
        </w:rPr>
        <w:t>may not be</w:t>
      </w:r>
      <w:r>
        <w:t xml:space="preserve"> the location from which the message originated, which is being described by the MSH.</w:t>
      </w:r>
    </w:p>
    <w:p w14:paraId="7AF12173" w14:textId="77777777" w:rsidR="00573AF5" w:rsidRDefault="00573AF5">
      <w:pPr>
        <w:pStyle w:val="Heading4"/>
        <w:rPr>
          <w:noProof/>
        </w:rPr>
      </w:pPr>
      <w:bookmarkStart w:id="2703" w:name="_Toc348244522"/>
      <w:r>
        <w:rPr>
          <w:noProof/>
        </w:rPr>
        <w:t>PRD-5   Provider Communication Information</w:t>
      </w:r>
      <w:r w:rsidR="00FD02FB">
        <w:rPr>
          <w:noProof/>
        </w:rPr>
        <w:fldChar w:fldCharType="begin"/>
      </w:r>
      <w:r>
        <w:rPr>
          <w:noProof/>
        </w:rPr>
        <w:instrText xml:space="preserve"> XE "Provider communication information" </w:instrText>
      </w:r>
      <w:r w:rsidR="00FD02FB">
        <w:rPr>
          <w:noProof/>
        </w:rPr>
        <w:fldChar w:fldCharType="end"/>
      </w:r>
      <w:r>
        <w:rPr>
          <w:noProof/>
        </w:rPr>
        <w:t xml:space="preserve">   (XTN)</w:t>
      </w:r>
      <w:bookmarkEnd w:id="2703"/>
      <w:r>
        <w:rPr>
          <w:noProof/>
        </w:rPr>
        <w:t xml:space="preserve">   01159</w:t>
      </w:r>
    </w:p>
    <w:p w14:paraId="0F9D2F8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35973A"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F75A98" w14:textId="77777777" w:rsidR="00E1218A" w:rsidRDefault="00E1218A" w:rsidP="00E1218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5B60D9"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69F2054" w14:textId="77777777" w:rsidR="00573AF5" w:rsidRDefault="00573AF5" w:rsidP="00C87B0A">
      <w:pPr>
        <w:pStyle w:val="NormalIndented"/>
      </w:pPr>
      <w:r>
        <w:t>Definition:  This field contains information, such as the phone number or electronic mail address, used to communicate with the provider or organization.</w:t>
      </w:r>
    </w:p>
    <w:p w14:paraId="21A7F28A" w14:textId="77777777" w:rsidR="00573AF5" w:rsidRDefault="00573AF5">
      <w:pPr>
        <w:pStyle w:val="Heading4"/>
        <w:rPr>
          <w:noProof/>
        </w:rPr>
      </w:pPr>
      <w:bookmarkStart w:id="2704" w:name="_Toc348244524"/>
      <w:r>
        <w:rPr>
          <w:noProof/>
        </w:rPr>
        <w:t>PRD-6   Preferred Method of Contact</w:t>
      </w:r>
      <w:r w:rsidR="00FD02FB">
        <w:rPr>
          <w:noProof/>
        </w:rPr>
        <w:fldChar w:fldCharType="begin"/>
      </w:r>
      <w:r>
        <w:rPr>
          <w:noProof/>
        </w:rPr>
        <w:instrText xml:space="preserve"> XE "Provider method of contact" </w:instrText>
      </w:r>
      <w:r w:rsidR="00FD02FB">
        <w:rPr>
          <w:noProof/>
        </w:rPr>
        <w:fldChar w:fldCharType="end"/>
      </w:r>
      <w:r>
        <w:rPr>
          <w:noProof/>
        </w:rPr>
        <w:t xml:space="preserve">   </w:t>
      </w:r>
      <w:bookmarkEnd w:id="2704"/>
      <w:r>
        <w:rPr>
          <w:noProof/>
        </w:rPr>
        <w:t>(CWE)   00684</w:t>
      </w:r>
    </w:p>
    <w:p w14:paraId="43104F3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B0F29" w14:textId="357352E6" w:rsidR="00573AF5" w:rsidRDefault="00573AF5" w:rsidP="00C87B0A">
      <w:pPr>
        <w:pStyle w:val="NormalIndented"/>
      </w:pPr>
      <w:r>
        <w:t xml:space="preserve">Definition:  This field contains the preferred method to use when communicating with the provider.  Refer to </w:t>
      </w:r>
      <w:hyperlink r:id="rId39" w:anchor="HL70185" w:history="1">
        <w:r>
          <w:rPr>
            <w:rStyle w:val="ReferenceUserTable"/>
          </w:rPr>
          <w:t>User-defined Table 0185 - Preferred Method of Contact</w:t>
        </w:r>
      </w:hyperlink>
      <w:r>
        <w:t xml:space="preserve"> in Chapter 2C, "Code Tables", for suggested values. </w:t>
      </w:r>
    </w:p>
    <w:p w14:paraId="1A417FE6" w14:textId="77777777" w:rsidR="00573AF5" w:rsidRDefault="00573AF5">
      <w:pPr>
        <w:pStyle w:val="Heading4"/>
        <w:rPr>
          <w:noProof/>
        </w:rPr>
      </w:pPr>
      <w:bookmarkStart w:id="2705" w:name="_Toc348244525"/>
      <w:bookmarkStart w:id="2706" w:name="_Ref358426118"/>
      <w:r>
        <w:rPr>
          <w:noProof/>
        </w:rPr>
        <w:t>PRD-7   Provider Identifiers</w:t>
      </w:r>
      <w:r w:rsidR="00FD02FB">
        <w:rPr>
          <w:noProof/>
        </w:rPr>
        <w:fldChar w:fldCharType="begin"/>
      </w:r>
      <w:r>
        <w:rPr>
          <w:noProof/>
        </w:rPr>
        <w:instrText xml:space="preserve"> XE "Provider identifiers" </w:instrText>
      </w:r>
      <w:r w:rsidR="00FD02FB">
        <w:rPr>
          <w:noProof/>
        </w:rPr>
        <w:fldChar w:fldCharType="end"/>
      </w:r>
      <w:r>
        <w:rPr>
          <w:noProof/>
        </w:rPr>
        <w:t xml:space="preserve">   (PLN)</w:t>
      </w:r>
      <w:bookmarkEnd w:id="2705"/>
      <w:r>
        <w:rPr>
          <w:noProof/>
        </w:rPr>
        <w:t xml:space="preserve">   01162</w:t>
      </w:r>
      <w:bookmarkEnd w:id="2706"/>
    </w:p>
    <w:p w14:paraId="5DD45286" w14:textId="77777777" w:rsidR="00E1218A" w:rsidRDefault="00E1218A" w:rsidP="00E1218A">
      <w:pPr>
        <w:pStyle w:val="Components"/>
      </w:pPr>
      <w:bookmarkStart w:id="2707" w:name="PLNComponent"/>
      <w:r>
        <w:t>Components:  &lt;ID Number (ST)&gt; ^ &lt;Type of ID Number (CWE)&gt; ^ &lt;State/other Qualifying Information (ST)&gt; ^ &lt;Expiration Date (DT)&gt;</w:t>
      </w:r>
    </w:p>
    <w:p w14:paraId="356ED2D2"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707"/>
    </w:p>
    <w:p w14:paraId="779A8A98" w14:textId="5E2E9CE4" w:rsidR="00573AF5" w:rsidRDefault="00573AF5" w:rsidP="00C87B0A">
      <w:pPr>
        <w:pStyle w:val="NormalIndented"/>
      </w:pPr>
      <w:r>
        <w:t xml:space="preserve">Definition:  This repeating field contains the provider's unique identifiers such as UPIN, Medicare and Medicaid numbers.  Refer to </w:t>
      </w:r>
      <w:hyperlink r:id="rId40" w:anchor="HL70338" w:history="1">
        <w:r>
          <w:rPr>
            <w:rStyle w:val="ReferenceUserTable"/>
          </w:rPr>
          <w:t>User-defined Table 0338 - Practitioner ID Number Type</w:t>
        </w:r>
      </w:hyperlink>
      <w:r>
        <w:t xml:space="preserve"> (in Chapter 2C, "Code Tables")</w:t>
      </w:r>
      <w:r>
        <w:rPr>
          <w:rStyle w:val="Emphasis"/>
        </w:rPr>
        <w:t xml:space="preserve"> </w:t>
      </w:r>
      <w:r>
        <w:t>for suggested values.</w:t>
      </w:r>
    </w:p>
    <w:p w14:paraId="7EC3CDEB" w14:textId="77777777" w:rsidR="00573AF5" w:rsidRDefault="00573AF5">
      <w:pPr>
        <w:pStyle w:val="Heading4"/>
        <w:rPr>
          <w:noProof/>
        </w:rPr>
      </w:pPr>
      <w:bookmarkStart w:id="2708" w:name="_Toc348244526"/>
      <w:r>
        <w:rPr>
          <w:noProof/>
        </w:rPr>
        <w:t>PRD-8   Effective Start Date of Provider Role</w:t>
      </w:r>
      <w:r w:rsidR="00FD02FB">
        <w:rPr>
          <w:noProof/>
        </w:rPr>
        <w:fldChar w:fldCharType="begin"/>
      </w:r>
      <w:r>
        <w:rPr>
          <w:noProof/>
        </w:rPr>
        <w:instrText xml:space="preserve"> XE "Effective start date of provider role" </w:instrText>
      </w:r>
      <w:r w:rsidR="00FD02FB">
        <w:rPr>
          <w:noProof/>
        </w:rPr>
        <w:fldChar w:fldCharType="end"/>
      </w:r>
      <w:r>
        <w:rPr>
          <w:noProof/>
        </w:rPr>
        <w:t xml:space="preserve">  </w:t>
      </w:r>
      <w:bookmarkEnd w:id="2708"/>
      <w:r>
        <w:rPr>
          <w:noProof/>
        </w:rPr>
        <w:t xml:space="preserve"> (DTM)   01163</w:t>
      </w:r>
    </w:p>
    <w:p w14:paraId="38BFB55F" w14:textId="77777777" w:rsidR="00573AF5" w:rsidRDefault="00573AF5" w:rsidP="00C87B0A">
      <w:pPr>
        <w:pStyle w:val="NormalIndented"/>
      </w:pPr>
      <w:r>
        <w:t>Definition:  This field contains the date that the role of the provider effectively began.  For example, this date may represent the date on which a physician was assigned as a patient's primary care provider.</w:t>
      </w:r>
    </w:p>
    <w:p w14:paraId="2D9DC0E0" w14:textId="77777777" w:rsidR="00573AF5" w:rsidRDefault="00573AF5">
      <w:pPr>
        <w:pStyle w:val="Heading4"/>
        <w:rPr>
          <w:noProof/>
        </w:rPr>
      </w:pPr>
      <w:bookmarkStart w:id="2709" w:name="_Toc348244527"/>
      <w:r>
        <w:rPr>
          <w:noProof/>
        </w:rPr>
        <w:t>PRD-9   Effective End Date of Provider Role</w:t>
      </w:r>
      <w:r w:rsidR="00FD02FB">
        <w:rPr>
          <w:noProof/>
        </w:rPr>
        <w:fldChar w:fldCharType="begin"/>
      </w:r>
      <w:r>
        <w:rPr>
          <w:noProof/>
        </w:rPr>
        <w:instrText xml:space="preserve"> XE "Effective end date of provider role" </w:instrText>
      </w:r>
      <w:r w:rsidR="00FD02FB">
        <w:rPr>
          <w:noProof/>
        </w:rPr>
        <w:fldChar w:fldCharType="end"/>
      </w:r>
      <w:r>
        <w:rPr>
          <w:noProof/>
        </w:rPr>
        <w:t xml:space="preserve">   </w:t>
      </w:r>
      <w:bookmarkEnd w:id="2709"/>
      <w:r>
        <w:rPr>
          <w:noProof/>
        </w:rPr>
        <w:t>(DTM)   01164</w:t>
      </w:r>
    </w:p>
    <w:p w14:paraId="17FD102B" w14:textId="77777777" w:rsidR="00573AF5" w:rsidRDefault="00573AF5" w:rsidP="00C87B0A">
      <w:pPr>
        <w:pStyle w:val="NormalIndented"/>
      </w:pPr>
      <w:r>
        <w:t>Definition:  This field contains the date that the role of the provider effectively ended.  For example, this date may represent the date that a physician was removed as a patient's primary care provider.</w:t>
      </w:r>
    </w:p>
    <w:p w14:paraId="6261FD56" w14:textId="77777777" w:rsidR="00573AF5" w:rsidRDefault="00573AF5">
      <w:pPr>
        <w:pStyle w:val="Note"/>
        <w:rPr>
          <w:noProof/>
        </w:rPr>
      </w:pPr>
      <w:r>
        <w:rPr>
          <w:b/>
          <w:noProof/>
        </w:rPr>
        <w:t>Note:</w:t>
      </w:r>
      <w:r>
        <w:rPr>
          <w:noProof/>
        </w:rPr>
        <w:t xml:space="preserve">  The </w:t>
      </w:r>
      <w:r>
        <w:rPr>
          <w:rStyle w:val="ReferenceAttribute"/>
          <w:noProof/>
        </w:rPr>
        <w:t>PRD-8-Effective Start Date of Role</w:t>
      </w:r>
      <w:r>
        <w:rPr>
          <w:noProof/>
        </w:rPr>
        <w:t xml:space="preserve"> and </w:t>
      </w:r>
      <w:r>
        <w:rPr>
          <w:rStyle w:val="ReferenceAttribute"/>
          <w:noProof/>
        </w:rPr>
        <w:t>PRD-9-Effective End Date of Role</w:t>
      </w:r>
      <w:r>
        <w:rPr>
          <w:noProof/>
        </w:rPr>
        <w:t xml:space="preserve"> fields should </w:t>
      </w:r>
      <w:r>
        <w:rPr>
          <w:rStyle w:val="Emphasis"/>
          <w:noProof/>
        </w:rPr>
        <w:t>not</w:t>
      </w:r>
      <w:r>
        <w:rPr>
          <w:noProof/>
        </w:rPr>
        <w:t xml:space="preserve"> be used as trigger events.  For example, they should not be used to trigger a change in role.  These two dates are for informational purposes only.</w:t>
      </w:r>
    </w:p>
    <w:p w14:paraId="6440C387" w14:textId="77777777" w:rsidR="00573AF5" w:rsidRDefault="00573AF5">
      <w:pPr>
        <w:pStyle w:val="Heading4"/>
        <w:rPr>
          <w:noProof/>
        </w:rPr>
      </w:pPr>
      <w:r>
        <w:rPr>
          <w:noProof/>
        </w:rPr>
        <w:lastRenderedPageBreak/>
        <w:t>PRD-10   Provider Organization Name and Identifier</w:t>
      </w:r>
      <w:r w:rsidR="00FD02FB">
        <w:rPr>
          <w:noProof/>
        </w:rPr>
        <w:fldChar w:fldCharType="begin"/>
      </w:r>
      <w:r>
        <w:rPr>
          <w:noProof/>
        </w:rPr>
        <w:instrText xml:space="preserve"> XE "Provider organization name and identifier" </w:instrText>
      </w:r>
      <w:r w:rsidR="00FD02FB">
        <w:rPr>
          <w:noProof/>
        </w:rPr>
        <w:fldChar w:fldCharType="end"/>
      </w:r>
      <w:r>
        <w:rPr>
          <w:noProof/>
        </w:rPr>
        <w:t xml:space="preserve">   (XON)   02256</w:t>
      </w:r>
    </w:p>
    <w:p w14:paraId="2399F27A"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3F80364"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A701B3" w14:textId="77777777" w:rsidR="00E1218A" w:rsidRDefault="00E1218A" w:rsidP="00E1218A">
      <w:pPr>
        <w:pStyle w:val="Components"/>
      </w:pPr>
      <w:r>
        <w:t>Subcomponents for Assigning Authority (HD):  &lt;Namespace ID (IS)&gt; &amp; &lt;Universal ID (ST)&gt; &amp; &lt;Universal ID Type (ID)&gt;</w:t>
      </w:r>
    </w:p>
    <w:p w14:paraId="6DF8F8DB" w14:textId="77777777" w:rsidR="00E1218A" w:rsidRDefault="00E1218A" w:rsidP="00E1218A">
      <w:pPr>
        <w:pStyle w:val="Components"/>
      </w:pPr>
      <w:r>
        <w:t>Subcomponents for Assigning Facility (HD):  &lt;Namespace ID (IS)&gt; &amp; &lt;Universal ID (ST)&gt; &amp; &lt;Universal ID Type (ID)&gt;</w:t>
      </w:r>
    </w:p>
    <w:p w14:paraId="036FD8AE" w14:textId="77777777" w:rsidR="00573AF5" w:rsidRDefault="00573AF5" w:rsidP="00C87B0A">
      <w:pPr>
        <w:pStyle w:val="NormalIndented"/>
      </w:pPr>
      <w:r>
        <w:t>Definition:  This field contains the name of the provider where the provider is an organization.</w:t>
      </w:r>
    </w:p>
    <w:p w14:paraId="74D84D12" w14:textId="77777777" w:rsidR="00573AF5" w:rsidRDefault="00573AF5">
      <w:pPr>
        <w:pStyle w:val="Heading4"/>
        <w:rPr>
          <w:noProof/>
        </w:rPr>
      </w:pPr>
      <w:r>
        <w:rPr>
          <w:noProof/>
        </w:rPr>
        <w:t>PRD-11   Provider Organization Address</w:t>
      </w:r>
      <w:r w:rsidR="00FD02FB">
        <w:rPr>
          <w:noProof/>
        </w:rPr>
        <w:fldChar w:fldCharType="begin"/>
      </w:r>
      <w:r>
        <w:rPr>
          <w:noProof/>
        </w:rPr>
        <w:instrText xml:space="preserve"> XE "Provider organization address" </w:instrText>
      </w:r>
      <w:r w:rsidR="00FD02FB">
        <w:rPr>
          <w:noProof/>
        </w:rPr>
        <w:fldChar w:fldCharType="end"/>
      </w:r>
      <w:r>
        <w:rPr>
          <w:noProof/>
        </w:rPr>
        <w:t xml:space="preserve">   (XAD)   02257</w:t>
      </w:r>
    </w:p>
    <w:p w14:paraId="29119EC8"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4052038" w14:textId="77777777" w:rsidR="00E1218A" w:rsidRDefault="00E1218A" w:rsidP="00E1218A">
      <w:pPr>
        <w:pStyle w:val="Components"/>
      </w:pPr>
      <w:r>
        <w:t>Subcomponents for Street Address (SAD):  &lt;Street or Mailing Address (ST)&gt; &amp; &lt;Street Name (ST)&gt; &amp; &lt;Dwelling Number (ST)&gt;</w:t>
      </w:r>
    </w:p>
    <w:p w14:paraId="73B1DBB5"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46A70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820C75"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24D3B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A42C7" w14:textId="77777777" w:rsidR="00E1218A" w:rsidRDefault="00E1218A" w:rsidP="00E1218A">
      <w:pPr>
        <w:pStyle w:val="Components"/>
      </w:pPr>
      <w:r>
        <w:t>Subcomponents for Address Identifier (EI):  &lt;Entity Identifier (ST)&gt; &amp; &lt;Namespace ID (IS)&gt; &amp; &lt;Universal ID (ST)&gt; &amp; &lt;Universal ID Type (ID)&gt;</w:t>
      </w:r>
    </w:p>
    <w:p w14:paraId="3940DAE2" w14:textId="77777777" w:rsidR="00573AF5" w:rsidRDefault="00573AF5" w:rsidP="00C87B0A">
      <w:pPr>
        <w:pStyle w:val="NormalIndented"/>
      </w:pPr>
      <w:r>
        <w:t>Definition:  This field contains the address of the provider if it is an organization.</w:t>
      </w:r>
    </w:p>
    <w:p w14:paraId="0819DD0F" w14:textId="77777777" w:rsidR="00573AF5" w:rsidRDefault="00573AF5">
      <w:pPr>
        <w:pStyle w:val="Heading4"/>
        <w:rPr>
          <w:noProof/>
        </w:rPr>
      </w:pPr>
      <w:r>
        <w:rPr>
          <w:noProof/>
        </w:rPr>
        <w:t>PRD-12   Provider Organization Location Information</w:t>
      </w:r>
      <w:r w:rsidR="00FD02FB">
        <w:rPr>
          <w:noProof/>
        </w:rPr>
        <w:fldChar w:fldCharType="begin"/>
      </w:r>
      <w:r>
        <w:rPr>
          <w:noProof/>
        </w:rPr>
        <w:instrText xml:space="preserve"> XE "Provider organization location information" </w:instrText>
      </w:r>
      <w:r w:rsidR="00FD02FB">
        <w:rPr>
          <w:noProof/>
        </w:rPr>
        <w:fldChar w:fldCharType="end"/>
      </w:r>
      <w:r>
        <w:rPr>
          <w:noProof/>
        </w:rPr>
        <w:t xml:space="preserve">   (PL)   02258</w:t>
      </w:r>
    </w:p>
    <w:p w14:paraId="63422A77"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C6402E6" w14:textId="77777777" w:rsidR="00E1218A" w:rsidRDefault="00E1218A" w:rsidP="00E1218A">
      <w:pPr>
        <w:pStyle w:val="Components"/>
      </w:pPr>
      <w:r>
        <w:t>Subcomponents for Point of Care (HD):  &lt;Namespace ID (IS)&gt; &amp; &lt;Universal ID (ST)&gt; &amp; &lt;Universal ID Type (ID)&gt;</w:t>
      </w:r>
    </w:p>
    <w:p w14:paraId="23D0326F" w14:textId="77777777" w:rsidR="00E1218A" w:rsidRDefault="00E1218A" w:rsidP="00E1218A">
      <w:pPr>
        <w:pStyle w:val="Components"/>
      </w:pPr>
      <w:r>
        <w:t>Subcomponents for Room (HD):  &lt;Namespace ID (IS)&gt; &amp; &lt;Universal ID (ST)&gt; &amp; &lt;Universal ID Type (ID)&gt;</w:t>
      </w:r>
    </w:p>
    <w:p w14:paraId="052B8FFD" w14:textId="77777777" w:rsidR="00E1218A" w:rsidRDefault="00E1218A" w:rsidP="00E1218A">
      <w:pPr>
        <w:pStyle w:val="Components"/>
      </w:pPr>
      <w:r>
        <w:t>Subcomponents for Bed (HD):  &lt;Namespace ID (IS)&gt; &amp; &lt;Universal ID (ST)&gt; &amp; &lt;Universal ID Type (ID)&gt;</w:t>
      </w:r>
    </w:p>
    <w:p w14:paraId="733F9135" w14:textId="77777777" w:rsidR="00E1218A" w:rsidRDefault="00E1218A" w:rsidP="00E1218A">
      <w:pPr>
        <w:pStyle w:val="Components"/>
      </w:pPr>
      <w:r>
        <w:t>Subcomponents for Facility (HD):  &lt;Namespace ID (IS)&gt; &amp; &lt;Universal ID (ST)&gt; &amp; &lt;Universal ID Type (ID)&gt;</w:t>
      </w:r>
    </w:p>
    <w:p w14:paraId="68B29636" w14:textId="77777777" w:rsidR="00E1218A" w:rsidRDefault="00E1218A" w:rsidP="00E1218A">
      <w:pPr>
        <w:pStyle w:val="Components"/>
      </w:pPr>
      <w:r>
        <w:t>Subcomponents for Building (HD):  &lt;Namespace ID (IS)&gt; &amp; &lt;Universal ID (ST)&gt; &amp; &lt;Universal ID Type (ID)&gt;</w:t>
      </w:r>
    </w:p>
    <w:p w14:paraId="26398E7A" w14:textId="77777777" w:rsidR="00E1218A" w:rsidRDefault="00E1218A" w:rsidP="00E1218A">
      <w:pPr>
        <w:pStyle w:val="Components"/>
      </w:pPr>
      <w:r>
        <w:t>Subcomponents for Floor (HD):  &lt;Namespace ID (IS)&gt; &amp; &lt;Universal ID (ST)&gt; &amp; &lt;Universal ID Type (ID)&gt;</w:t>
      </w:r>
    </w:p>
    <w:p w14:paraId="091BB7A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760AF7A" w14:textId="77777777" w:rsidR="00E1218A" w:rsidRDefault="00E1218A" w:rsidP="00E1218A">
      <w:pPr>
        <w:pStyle w:val="Components"/>
      </w:pPr>
      <w:r>
        <w:t>Subcomponents for Assigning Authority for Location (HD):  &lt;Namespace ID (IS)&gt; &amp; &lt;Universal ID (ST)&gt; &amp; &lt;Universal ID Type (ID)&gt;</w:t>
      </w:r>
    </w:p>
    <w:p w14:paraId="233884D5" w14:textId="77777777" w:rsidR="00573AF5" w:rsidRDefault="00573AF5" w:rsidP="00C87B0A">
      <w:pPr>
        <w:pStyle w:val="NormalIndented"/>
      </w:pPr>
      <w:r>
        <w:t>Definition:  This field contains the location details of the provider if it is an organization.</w:t>
      </w:r>
    </w:p>
    <w:p w14:paraId="4A4CAAFB" w14:textId="77777777" w:rsidR="00573AF5" w:rsidRDefault="00573AF5">
      <w:pPr>
        <w:pStyle w:val="Heading4"/>
        <w:rPr>
          <w:noProof/>
        </w:rPr>
      </w:pPr>
      <w:r>
        <w:rPr>
          <w:noProof/>
        </w:rPr>
        <w:t>PRD-13   Provider Organization Communication Information</w:t>
      </w:r>
      <w:r w:rsidR="00FD02FB">
        <w:rPr>
          <w:noProof/>
        </w:rPr>
        <w:fldChar w:fldCharType="begin"/>
      </w:r>
      <w:r>
        <w:rPr>
          <w:noProof/>
        </w:rPr>
        <w:instrText xml:space="preserve"> XE "Provider organization communication information" </w:instrText>
      </w:r>
      <w:r w:rsidR="00FD02FB">
        <w:rPr>
          <w:noProof/>
        </w:rPr>
        <w:fldChar w:fldCharType="end"/>
      </w:r>
      <w:r>
        <w:rPr>
          <w:noProof/>
        </w:rPr>
        <w:t xml:space="preserve">   (XTN)   02259</w:t>
      </w:r>
    </w:p>
    <w:p w14:paraId="7A484396"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55BA9E"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5133F"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20152E"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4CD94F84" w14:textId="77777777" w:rsidR="00573AF5" w:rsidRDefault="00573AF5" w:rsidP="00C87B0A">
      <w:pPr>
        <w:pStyle w:val="NormalIndented"/>
      </w:pPr>
      <w:r>
        <w:t>Definition:  This field contains information, such as the phone number or electronic mail address, used to communicate with the provider if it is an organization.</w:t>
      </w:r>
    </w:p>
    <w:p w14:paraId="47CC5192" w14:textId="77777777" w:rsidR="00573AF5" w:rsidRDefault="00573AF5">
      <w:pPr>
        <w:pStyle w:val="Heading4"/>
        <w:rPr>
          <w:noProof/>
        </w:rPr>
      </w:pPr>
      <w:r>
        <w:rPr>
          <w:noProof/>
        </w:rPr>
        <w:t>PRD-14   Provider Organization Method of Contact</w:t>
      </w:r>
      <w:r w:rsidR="00FD02FB">
        <w:rPr>
          <w:noProof/>
        </w:rPr>
        <w:fldChar w:fldCharType="begin"/>
      </w:r>
      <w:r>
        <w:rPr>
          <w:noProof/>
        </w:rPr>
        <w:instrText xml:space="preserve"> XE "Provider organization method of contact" </w:instrText>
      </w:r>
      <w:r w:rsidR="00FD02FB">
        <w:rPr>
          <w:noProof/>
        </w:rPr>
        <w:fldChar w:fldCharType="end"/>
      </w:r>
      <w:r>
        <w:rPr>
          <w:noProof/>
        </w:rPr>
        <w:t xml:space="preserve">   (CWE)   02260</w:t>
      </w:r>
    </w:p>
    <w:p w14:paraId="046226F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7E35F6" w14:textId="6EAE46C9" w:rsidR="00573AF5" w:rsidRDefault="00573AF5" w:rsidP="00C87B0A">
      <w:pPr>
        <w:pStyle w:val="NormalIndented"/>
      </w:pPr>
      <w:r>
        <w:t xml:space="preserve">Definition:  This field contains the preferred method to use when communicating with the provider if provider is an organization.  Refer to  </w:t>
      </w:r>
      <w:hyperlink r:id="rId41" w:anchor="HL70185" w:history="1">
        <w:r>
          <w:rPr>
            <w:rStyle w:val="ReferenceUserTable"/>
          </w:rPr>
          <w:t>User-defined Table 0185 - Preferred Method of Contact</w:t>
        </w:r>
      </w:hyperlink>
      <w:r>
        <w:t xml:space="preserve"> in Chapter 2C, "Code Tables", for suggested values.</w:t>
      </w:r>
    </w:p>
    <w:p w14:paraId="38E902D9" w14:textId="77777777" w:rsidR="00573AF5" w:rsidRDefault="00573AF5">
      <w:pPr>
        <w:pStyle w:val="Heading3"/>
        <w:rPr>
          <w:noProof/>
        </w:rPr>
      </w:pPr>
      <w:bookmarkStart w:id="2710" w:name="_Toc348244528"/>
      <w:bookmarkStart w:id="2711" w:name="_Toc348244631"/>
      <w:bookmarkStart w:id="2712" w:name="_Toc348260663"/>
      <w:bookmarkStart w:id="2713" w:name="_Toc348346636"/>
      <w:bookmarkStart w:id="2714" w:name="_Toc380430459"/>
      <w:bookmarkStart w:id="2715" w:name="_Toc28982353"/>
      <w:r>
        <w:rPr>
          <w:noProof/>
        </w:rPr>
        <w:t>CTD</w:t>
      </w:r>
      <w:r w:rsidR="00FD02FB">
        <w:rPr>
          <w:noProof/>
        </w:rPr>
        <w:fldChar w:fldCharType="begin"/>
      </w:r>
      <w:r>
        <w:rPr>
          <w:noProof/>
        </w:rPr>
        <w:instrText xml:space="preserve"> XE "CTD" </w:instrText>
      </w:r>
      <w:r w:rsidR="00FD02FB">
        <w:rPr>
          <w:noProof/>
        </w:rPr>
        <w:fldChar w:fldCharType="end"/>
      </w:r>
      <w:r>
        <w:rPr>
          <w:noProof/>
        </w:rPr>
        <w:t xml:space="preserve"> - </w:t>
      </w:r>
      <w:r w:rsidR="00FD02FB">
        <w:rPr>
          <w:noProof/>
        </w:rPr>
        <w:fldChar w:fldCharType="begin"/>
      </w:r>
      <w:r>
        <w:rPr>
          <w:noProof/>
        </w:rPr>
        <w:instrText xml:space="preserve"> XE "Segments:CTD" </w:instrText>
      </w:r>
      <w:r w:rsidR="00FD02FB">
        <w:rPr>
          <w:noProof/>
        </w:rPr>
        <w:fldChar w:fldCharType="end"/>
      </w:r>
      <w:r>
        <w:rPr>
          <w:noProof/>
        </w:rPr>
        <w:t>Contact Data Segment</w:t>
      </w:r>
      <w:bookmarkEnd w:id="2710"/>
      <w:bookmarkEnd w:id="2711"/>
      <w:bookmarkEnd w:id="2712"/>
      <w:bookmarkEnd w:id="2713"/>
      <w:bookmarkEnd w:id="2714"/>
      <w:bookmarkEnd w:id="2715"/>
      <w:r w:rsidR="00FD02FB">
        <w:rPr>
          <w:noProof/>
        </w:rPr>
        <w:fldChar w:fldCharType="begin"/>
      </w:r>
      <w:r>
        <w:rPr>
          <w:noProof/>
        </w:rPr>
        <w:instrText xml:space="preserve"> XE "contact data segment" </w:instrText>
      </w:r>
      <w:r w:rsidR="00FD02FB">
        <w:rPr>
          <w:noProof/>
        </w:rPr>
        <w:fldChar w:fldCharType="end"/>
      </w:r>
      <w:bookmarkStart w:id="2716" w:name="_Toc380430460"/>
      <w:bookmarkEnd w:id="2716"/>
    </w:p>
    <w:p w14:paraId="5E1F088F" w14:textId="77777777" w:rsidR="00573AF5" w:rsidRDefault="00573AF5" w:rsidP="00C87B0A">
      <w:pPr>
        <w:pStyle w:val="NormalIndented"/>
      </w:pPr>
      <w:r>
        <w:t>The CTD segment may identify any contact personnel associated with a patient referral message and its related transactions.  The CTD segment will be paired with a PRD segment.  The PRD segment contains data specifically focused on provider information in a referral.  While it is important in an inter-enterprise transaction to transmit specific information regarding the providers involved (referring and referred-to), it may also be important to identify the contact personnel associated with the given provider.  For example, a provider receiving a referral may need to know the office manager or the billing person at the institution of the provider who sent the referral.  This segment allows for multiple contact personnel to be associated with a single provider.</w:t>
      </w:r>
    </w:p>
    <w:p w14:paraId="67984BF6" w14:textId="77777777" w:rsidR="00573AF5" w:rsidRDefault="00573AF5">
      <w:pPr>
        <w:pStyle w:val="AttributeTableCaption"/>
        <w:rPr>
          <w:noProof/>
        </w:rPr>
      </w:pPr>
      <w:bookmarkStart w:id="2717" w:name="CTD"/>
      <w:bookmarkEnd w:id="2717"/>
      <w:r>
        <w:rPr>
          <w:noProof/>
        </w:rPr>
        <w:t>HL7 Attribute Table - CTD</w:t>
      </w:r>
      <w:r w:rsidR="00FD02FB">
        <w:rPr>
          <w:noProof/>
        </w:rPr>
        <w:fldChar w:fldCharType="begin"/>
      </w:r>
      <w:r>
        <w:rPr>
          <w:noProof/>
        </w:rPr>
        <w:instrText xml:space="preserve"> XE "HL7 Attribute Table - CTD" </w:instrText>
      </w:r>
      <w:r w:rsidR="00FD02FB">
        <w:rPr>
          <w:noProof/>
        </w:rPr>
        <w:fldChar w:fldCharType="end"/>
      </w:r>
      <w:r>
        <w:rPr>
          <w:noProof/>
        </w:rPr>
        <w:t xml:space="preserve"> – Contact Data</w:t>
      </w:r>
      <w:r w:rsidR="00FD02FB">
        <w:rPr>
          <w:noProof/>
        </w:rPr>
        <w:fldChar w:fldCharType="begin"/>
      </w:r>
      <w:r>
        <w:rPr>
          <w:noProof/>
        </w:rPr>
        <w:instrText xml:space="preserve"> XE "CTD" </w:instrText>
      </w:r>
      <w:r w:rsidR="00FD02FB">
        <w:rPr>
          <w:noProof/>
        </w:rPr>
        <w:fldChar w:fldCharType="end"/>
      </w:r>
      <w:r w:rsidR="00FD02FB">
        <w:rPr>
          <w:noProof/>
        </w:rPr>
        <w:fldChar w:fldCharType="begin"/>
      </w:r>
      <w:r>
        <w:rPr>
          <w:noProof/>
        </w:rPr>
        <w:instrText xml:space="preserve"> XE "Segments: CTD"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B3FEF9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58A6F96D"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8BBBB5E"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50FC6C8"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7949EB5A"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3D6CFE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2F2ECFF"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C7AB3D3"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A51808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33BD2BA4" w14:textId="77777777" w:rsidR="00573AF5" w:rsidRDefault="00573AF5">
            <w:pPr>
              <w:pStyle w:val="AttributeTableHeader"/>
              <w:jc w:val="left"/>
              <w:rPr>
                <w:noProof/>
                <w:kern w:val="0"/>
              </w:rPr>
            </w:pPr>
            <w:r>
              <w:rPr>
                <w:noProof/>
                <w:kern w:val="0"/>
              </w:rPr>
              <w:t>ELEMENT NAME</w:t>
            </w:r>
          </w:p>
        </w:tc>
      </w:tr>
      <w:tr w:rsidR="004E2DAA" w:rsidRPr="00573AF5" w14:paraId="3660DE07"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5ED68855"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390C0E"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0538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5E003E1"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E01B949"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32E0A99"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78596AB1" w14:textId="2AD97917" w:rsidR="00573AF5" w:rsidRDefault="00065A17">
            <w:pPr>
              <w:pStyle w:val="AttributeTableBody"/>
              <w:rPr>
                <w:noProof/>
              </w:rPr>
            </w:pPr>
            <w:hyperlink r:id="rId42" w:anchor="HL70131" w:history="1">
              <w:r w:rsidR="00573AF5">
                <w:rPr>
                  <w:rStyle w:val="Hyperlink"/>
                  <w:noProof/>
                  <w:kern w:val="16"/>
                </w:rPr>
                <w:t>0131</w:t>
              </w:r>
            </w:hyperlink>
          </w:p>
        </w:tc>
        <w:tc>
          <w:tcPr>
            <w:tcW w:w="720" w:type="dxa"/>
            <w:tcBorders>
              <w:top w:val="single" w:sz="4" w:space="0" w:color="auto"/>
              <w:left w:val="nil"/>
              <w:bottom w:val="dotted" w:sz="4" w:space="0" w:color="auto"/>
              <w:right w:val="nil"/>
            </w:tcBorders>
            <w:shd w:val="clear" w:color="auto" w:fill="FFFFFF"/>
          </w:tcPr>
          <w:p w14:paraId="195F03B6" w14:textId="77777777" w:rsidR="00573AF5" w:rsidRDefault="00573AF5">
            <w:pPr>
              <w:pStyle w:val="AttributeTableBody"/>
              <w:rPr>
                <w:noProof/>
              </w:rPr>
            </w:pPr>
            <w:r>
              <w:rPr>
                <w:noProof/>
              </w:rPr>
              <w:t>00196</w:t>
            </w:r>
          </w:p>
        </w:tc>
        <w:tc>
          <w:tcPr>
            <w:tcW w:w="3888" w:type="dxa"/>
            <w:tcBorders>
              <w:top w:val="single" w:sz="4" w:space="0" w:color="auto"/>
              <w:left w:val="nil"/>
              <w:bottom w:val="dotted" w:sz="4" w:space="0" w:color="auto"/>
              <w:right w:val="nil"/>
            </w:tcBorders>
            <w:shd w:val="clear" w:color="auto" w:fill="FFFFFF"/>
          </w:tcPr>
          <w:p w14:paraId="6D1E16E2" w14:textId="77777777" w:rsidR="00573AF5" w:rsidRDefault="00573AF5">
            <w:pPr>
              <w:pStyle w:val="AttributeTableBody"/>
              <w:jc w:val="left"/>
              <w:rPr>
                <w:noProof/>
              </w:rPr>
            </w:pPr>
            <w:r>
              <w:rPr>
                <w:noProof/>
              </w:rPr>
              <w:t>Contact Role</w:t>
            </w:r>
          </w:p>
        </w:tc>
      </w:tr>
      <w:tr w:rsidR="004E2DAA" w:rsidRPr="00573AF5" w14:paraId="7FB8E95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D328B2F"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7125F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0819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D78646"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7046E2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77B53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705B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2E06B" w14:textId="77777777" w:rsidR="00573AF5" w:rsidRDefault="00573AF5">
            <w:pPr>
              <w:pStyle w:val="AttributeTableBody"/>
              <w:rPr>
                <w:noProof/>
              </w:rPr>
            </w:pPr>
            <w:r>
              <w:rPr>
                <w:noProof/>
              </w:rPr>
              <w:t>01165</w:t>
            </w:r>
          </w:p>
        </w:tc>
        <w:tc>
          <w:tcPr>
            <w:tcW w:w="3888" w:type="dxa"/>
            <w:tcBorders>
              <w:top w:val="dotted" w:sz="4" w:space="0" w:color="auto"/>
              <w:left w:val="nil"/>
              <w:bottom w:val="dotted" w:sz="4" w:space="0" w:color="auto"/>
              <w:right w:val="nil"/>
            </w:tcBorders>
            <w:shd w:val="clear" w:color="auto" w:fill="FFFFFF"/>
          </w:tcPr>
          <w:p w14:paraId="14183514" w14:textId="77777777" w:rsidR="00573AF5" w:rsidRDefault="00573AF5">
            <w:pPr>
              <w:pStyle w:val="AttributeTableBody"/>
              <w:jc w:val="left"/>
              <w:rPr>
                <w:noProof/>
              </w:rPr>
            </w:pPr>
            <w:r>
              <w:rPr>
                <w:noProof/>
              </w:rPr>
              <w:t>Contact Name</w:t>
            </w:r>
          </w:p>
        </w:tc>
      </w:tr>
      <w:tr w:rsidR="004E2DAA" w:rsidRPr="00573AF5" w14:paraId="7437DCA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3DC03A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A85B45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C212"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19184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9C589F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4C07E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D803F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9C15" w14:textId="77777777" w:rsidR="00573AF5" w:rsidRDefault="00573AF5">
            <w:pPr>
              <w:pStyle w:val="AttributeTableBody"/>
              <w:rPr>
                <w:noProof/>
              </w:rPr>
            </w:pPr>
            <w:r>
              <w:rPr>
                <w:noProof/>
              </w:rPr>
              <w:t>01166</w:t>
            </w:r>
          </w:p>
        </w:tc>
        <w:tc>
          <w:tcPr>
            <w:tcW w:w="3888" w:type="dxa"/>
            <w:tcBorders>
              <w:top w:val="dotted" w:sz="4" w:space="0" w:color="auto"/>
              <w:left w:val="nil"/>
              <w:bottom w:val="dotted" w:sz="4" w:space="0" w:color="auto"/>
              <w:right w:val="nil"/>
            </w:tcBorders>
            <w:shd w:val="clear" w:color="auto" w:fill="FFFFFF"/>
          </w:tcPr>
          <w:p w14:paraId="3F9C8F72" w14:textId="77777777" w:rsidR="00573AF5" w:rsidRDefault="00573AF5">
            <w:pPr>
              <w:pStyle w:val="AttributeTableBody"/>
              <w:jc w:val="left"/>
              <w:rPr>
                <w:noProof/>
              </w:rPr>
            </w:pPr>
            <w:r>
              <w:rPr>
                <w:noProof/>
              </w:rPr>
              <w:t>Contact Address</w:t>
            </w:r>
          </w:p>
        </w:tc>
      </w:tr>
      <w:tr w:rsidR="004E2DAA" w:rsidRPr="00573AF5" w14:paraId="7D3F7CB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1812FD" w14:textId="77777777" w:rsidR="00573AF5" w:rsidRDefault="00573AF5">
            <w:pPr>
              <w:pStyle w:val="AttributeTableBody"/>
              <w:rPr>
                <w:noProof/>
              </w:rPr>
            </w:pPr>
            <w:r>
              <w:rPr>
                <w:noProof/>
              </w:rPr>
              <w:lastRenderedPageBreak/>
              <w:t>4</w:t>
            </w:r>
          </w:p>
        </w:tc>
        <w:tc>
          <w:tcPr>
            <w:tcW w:w="648" w:type="dxa"/>
            <w:tcBorders>
              <w:top w:val="dotted" w:sz="4" w:space="0" w:color="auto"/>
              <w:left w:val="nil"/>
              <w:bottom w:val="dotted" w:sz="4" w:space="0" w:color="auto"/>
              <w:right w:val="nil"/>
            </w:tcBorders>
            <w:shd w:val="clear" w:color="auto" w:fill="FFFFFF"/>
          </w:tcPr>
          <w:p w14:paraId="1C9D293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1CF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37DFA"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15C4DD6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6E7C6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6656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D54A0" w14:textId="77777777" w:rsidR="00573AF5" w:rsidRDefault="00573AF5">
            <w:pPr>
              <w:pStyle w:val="AttributeTableBody"/>
              <w:rPr>
                <w:noProof/>
              </w:rPr>
            </w:pPr>
            <w:r>
              <w:rPr>
                <w:noProof/>
              </w:rPr>
              <w:t>01167</w:t>
            </w:r>
          </w:p>
        </w:tc>
        <w:tc>
          <w:tcPr>
            <w:tcW w:w="3888" w:type="dxa"/>
            <w:tcBorders>
              <w:top w:val="dotted" w:sz="4" w:space="0" w:color="auto"/>
              <w:left w:val="nil"/>
              <w:bottom w:val="dotted" w:sz="4" w:space="0" w:color="auto"/>
              <w:right w:val="nil"/>
            </w:tcBorders>
            <w:shd w:val="clear" w:color="auto" w:fill="FFFFFF"/>
          </w:tcPr>
          <w:p w14:paraId="47F42BC2" w14:textId="77777777" w:rsidR="00573AF5" w:rsidRDefault="00573AF5">
            <w:pPr>
              <w:pStyle w:val="AttributeTableBody"/>
              <w:jc w:val="left"/>
              <w:rPr>
                <w:noProof/>
              </w:rPr>
            </w:pPr>
            <w:r>
              <w:rPr>
                <w:noProof/>
              </w:rPr>
              <w:t>Contact Location</w:t>
            </w:r>
          </w:p>
        </w:tc>
      </w:tr>
      <w:tr w:rsidR="004E2DAA" w:rsidRPr="00573AF5" w14:paraId="684C4B9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9FED52"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6013D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704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A4FFC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1AF4C47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20EC68"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91A24F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86FF1" w14:textId="77777777" w:rsidR="00573AF5" w:rsidRDefault="00573AF5">
            <w:pPr>
              <w:pStyle w:val="AttributeTableBody"/>
              <w:rPr>
                <w:noProof/>
              </w:rPr>
            </w:pPr>
            <w:r>
              <w:rPr>
                <w:noProof/>
              </w:rPr>
              <w:t>01168</w:t>
            </w:r>
          </w:p>
        </w:tc>
        <w:tc>
          <w:tcPr>
            <w:tcW w:w="3888" w:type="dxa"/>
            <w:tcBorders>
              <w:top w:val="dotted" w:sz="4" w:space="0" w:color="auto"/>
              <w:left w:val="nil"/>
              <w:bottom w:val="dotted" w:sz="4" w:space="0" w:color="auto"/>
              <w:right w:val="nil"/>
            </w:tcBorders>
            <w:shd w:val="clear" w:color="auto" w:fill="FFFFFF"/>
          </w:tcPr>
          <w:p w14:paraId="0DBB5F86" w14:textId="77777777" w:rsidR="00573AF5" w:rsidRDefault="00573AF5">
            <w:pPr>
              <w:pStyle w:val="AttributeTableBody"/>
              <w:jc w:val="left"/>
              <w:rPr>
                <w:noProof/>
              </w:rPr>
            </w:pPr>
            <w:r>
              <w:rPr>
                <w:noProof/>
              </w:rPr>
              <w:t>Contact Communication Information</w:t>
            </w:r>
          </w:p>
        </w:tc>
      </w:tr>
      <w:tr w:rsidR="004E2DAA" w:rsidRPr="00573AF5" w14:paraId="2BD524F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FD4E6D"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DB6929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23D4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FCE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CA3A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833D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5DA2" w14:textId="3F6BF1AD" w:rsidR="00573AF5" w:rsidRDefault="00065A17">
            <w:pPr>
              <w:pStyle w:val="AttributeTableBody"/>
              <w:rPr>
                <w:noProof/>
              </w:rPr>
            </w:pPr>
            <w:hyperlink r:id="rId43" w:anchor="HL70185" w:history="1">
              <w:r w:rsidR="00573AF5">
                <w:rPr>
                  <w:rStyle w:val="Hyperlink"/>
                  <w:noProof/>
                  <w:kern w:val="16"/>
                </w:rPr>
                <w:t>0185</w:t>
              </w:r>
            </w:hyperlink>
          </w:p>
        </w:tc>
        <w:tc>
          <w:tcPr>
            <w:tcW w:w="720" w:type="dxa"/>
            <w:tcBorders>
              <w:top w:val="dotted" w:sz="4" w:space="0" w:color="auto"/>
              <w:left w:val="nil"/>
              <w:bottom w:val="dotted" w:sz="4" w:space="0" w:color="auto"/>
              <w:right w:val="nil"/>
            </w:tcBorders>
            <w:shd w:val="clear" w:color="auto" w:fill="FFFFFF"/>
          </w:tcPr>
          <w:p w14:paraId="7DC6DA1B"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50AA2EE0" w14:textId="77777777" w:rsidR="00573AF5" w:rsidRDefault="00573AF5">
            <w:pPr>
              <w:pStyle w:val="AttributeTableBody"/>
              <w:jc w:val="left"/>
              <w:rPr>
                <w:noProof/>
              </w:rPr>
            </w:pPr>
            <w:r>
              <w:rPr>
                <w:noProof/>
              </w:rPr>
              <w:t xml:space="preserve">Preferred Method of Contact </w:t>
            </w:r>
          </w:p>
        </w:tc>
      </w:tr>
      <w:tr w:rsidR="00573AF5" w:rsidRPr="00573AF5" w14:paraId="4D6E0203"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AF7C630" w14:textId="77777777" w:rsidR="00573AF5" w:rsidRDefault="00573AF5">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7E7AEA96"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8683D0"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F7B9E33" w14:textId="77777777" w:rsidR="00573AF5" w:rsidRDefault="00573AF5">
            <w:pPr>
              <w:pStyle w:val="AttributeTableBody"/>
              <w:rPr>
                <w:noProof/>
              </w:rPr>
            </w:pPr>
            <w:r>
              <w:rPr>
                <w:noProof/>
              </w:rPr>
              <w:t>PLN</w:t>
            </w:r>
          </w:p>
        </w:tc>
        <w:tc>
          <w:tcPr>
            <w:tcW w:w="648" w:type="dxa"/>
            <w:tcBorders>
              <w:top w:val="dotted" w:sz="4" w:space="0" w:color="auto"/>
              <w:left w:val="nil"/>
              <w:bottom w:val="single" w:sz="4" w:space="0" w:color="auto"/>
              <w:right w:val="nil"/>
            </w:tcBorders>
            <w:shd w:val="clear" w:color="auto" w:fill="FFFFFF"/>
          </w:tcPr>
          <w:p w14:paraId="2470E9FD"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ACD5220" w14:textId="77777777" w:rsidR="00573AF5" w:rsidRDefault="00573AF5">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51D4467A" w14:textId="24D72A81" w:rsidR="00573AF5" w:rsidRDefault="00065A17">
            <w:pPr>
              <w:pStyle w:val="AttributeTableBody"/>
              <w:rPr>
                <w:noProof/>
              </w:rPr>
            </w:pPr>
            <w:hyperlink r:id="rId44" w:anchor="HL70338" w:history="1">
              <w:r w:rsidR="00573AF5">
                <w:rPr>
                  <w:rStyle w:val="Hyperlink"/>
                  <w:noProof/>
                  <w:kern w:val="16"/>
                </w:rPr>
                <w:t>0338</w:t>
              </w:r>
            </w:hyperlink>
          </w:p>
        </w:tc>
        <w:tc>
          <w:tcPr>
            <w:tcW w:w="720" w:type="dxa"/>
            <w:tcBorders>
              <w:top w:val="dotted" w:sz="4" w:space="0" w:color="auto"/>
              <w:left w:val="nil"/>
              <w:bottom w:val="single" w:sz="4" w:space="0" w:color="auto"/>
              <w:right w:val="nil"/>
            </w:tcBorders>
            <w:shd w:val="clear" w:color="auto" w:fill="FFFFFF"/>
          </w:tcPr>
          <w:p w14:paraId="57A0A0A4" w14:textId="77777777" w:rsidR="00573AF5" w:rsidRDefault="00573AF5">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483FAA1D" w14:textId="77777777" w:rsidR="00573AF5" w:rsidRDefault="00573AF5">
            <w:pPr>
              <w:pStyle w:val="AttributeTableBody"/>
              <w:jc w:val="left"/>
              <w:rPr>
                <w:noProof/>
              </w:rPr>
            </w:pPr>
            <w:r>
              <w:rPr>
                <w:noProof/>
              </w:rPr>
              <w:t>Contact Identifiers</w:t>
            </w:r>
          </w:p>
        </w:tc>
      </w:tr>
    </w:tbl>
    <w:p w14:paraId="10500103" w14:textId="77777777" w:rsidR="00573AF5" w:rsidRDefault="00573AF5">
      <w:pPr>
        <w:pStyle w:val="Heading4"/>
        <w:rPr>
          <w:noProof/>
          <w:vanish/>
        </w:rPr>
      </w:pPr>
      <w:r>
        <w:rPr>
          <w:noProof/>
          <w:vanish/>
        </w:rPr>
        <w:t>CTD Field Definitions</w:t>
      </w:r>
      <w:r w:rsidR="00FD02FB">
        <w:rPr>
          <w:noProof/>
          <w:vanish/>
        </w:rPr>
        <w:fldChar w:fldCharType="begin"/>
      </w:r>
      <w:r>
        <w:rPr>
          <w:noProof/>
          <w:vanish/>
        </w:rPr>
        <w:instrText xml:space="preserve"> XE "CTD data element definitions" </w:instrText>
      </w:r>
      <w:r w:rsidR="00FD02FB">
        <w:rPr>
          <w:noProof/>
          <w:vanish/>
        </w:rPr>
        <w:fldChar w:fldCharType="end"/>
      </w:r>
    </w:p>
    <w:p w14:paraId="68439459" w14:textId="77777777" w:rsidR="00573AF5" w:rsidRDefault="00573AF5">
      <w:pPr>
        <w:pStyle w:val="Heading4"/>
        <w:rPr>
          <w:noProof/>
        </w:rPr>
      </w:pPr>
      <w:bookmarkStart w:id="2718" w:name="_Toc348244529"/>
      <w:r>
        <w:rPr>
          <w:noProof/>
        </w:rPr>
        <w:t>CTD-1   Contact Role</w:t>
      </w:r>
      <w:r w:rsidR="00FD02FB">
        <w:rPr>
          <w:noProof/>
        </w:rPr>
        <w:fldChar w:fldCharType="begin"/>
      </w:r>
      <w:r>
        <w:rPr>
          <w:noProof/>
        </w:rPr>
        <w:instrText xml:space="preserve"> XE "Contact role" </w:instrText>
      </w:r>
      <w:r w:rsidR="00FD02FB">
        <w:rPr>
          <w:noProof/>
        </w:rPr>
        <w:fldChar w:fldCharType="end"/>
      </w:r>
      <w:r>
        <w:rPr>
          <w:noProof/>
        </w:rPr>
        <w:t xml:space="preserve">   </w:t>
      </w:r>
      <w:bookmarkEnd w:id="2718"/>
      <w:r>
        <w:rPr>
          <w:noProof/>
        </w:rPr>
        <w:t>(CWE)   00196</w:t>
      </w:r>
    </w:p>
    <w:p w14:paraId="039F066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C48E3C" w14:textId="1C2C4B94" w:rsidR="00573AF5" w:rsidRDefault="00573AF5" w:rsidP="00C87B0A">
      <w:pPr>
        <w:pStyle w:val="NormalIndented"/>
      </w:pPr>
      <w:r>
        <w:t xml:space="preserve">Definition:  This field contains the contact role that defines the relationship of the person described in this segment to the patient being referred.  When a referral is inter-enterprise in nature, there are some important relationships that must be identified.  For example, it may be necessary to identify the contact representative at the clinic that sent the referral. </w:t>
      </w:r>
      <w:hyperlink r:id="rId45" w:anchor="HL70131" w:history="1">
        <w:r>
          <w:rPr>
            <w:rStyle w:val="ReferenceUserTable"/>
          </w:rPr>
          <w:t>User-defined Table 0131 - Contact Role</w:t>
        </w:r>
      </w:hyperlink>
      <w:r>
        <w:t xml:space="preserve"> (in Chapter 3, "Patient Administration")is used as the HL7 identifier for the user-defined table of values for this field. </w:t>
      </w:r>
    </w:p>
    <w:p w14:paraId="3D9142DA" w14:textId="77777777" w:rsidR="00573AF5" w:rsidRDefault="00573AF5">
      <w:pPr>
        <w:pStyle w:val="Heading4"/>
        <w:rPr>
          <w:noProof/>
        </w:rPr>
      </w:pPr>
      <w:bookmarkStart w:id="2719" w:name="_Toc348244530"/>
      <w:r>
        <w:rPr>
          <w:noProof/>
        </w:rPr>
        <w:t>CTD-2   Contact Name</w:t>
      </w:r>
      <w:r w:rsidR="00FD02FB">
        <w:rPr>
          <w:noProof/>
        </w:rPr>
        <w:fldChar w:fldCharType="begin"/>
      </w:r>
      <w:r>
        <w:rPr>
          <w:noProof/>
        </w:rPr>
        <w:instrText xml:space="preserve"> XE "Contact name" </w:instrText>
      </w:r>
      <w:r w:rsidR="00FD02FB">
        <w:rPr>
          <w:noProof/>
        </w:rPr>
        <w:fldChar w:fldCharType="end"/>
      </w:r>
      <w:r>
        <w:rPr>
          <w:noProof/>
        </w:rPr>
        <w:t xml:space="preserve">   (XPN)</w:t>
      </w:r>
      <w:bookmarkEnd w:id="2719"/>
      <w:r>
        <w:rPr>
          <w:noProof/>
        </w:rPr>
        <w:t xml:space="preserve">   01165</w:t>
      </w:r>
    </w:p>
    <w:p w14:paraId="08BE81BC" w14:textId="77777777" w:rsidR="00E1218A" w:rsidRDefault="00E1218A" w:rsidP="00E1218A">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F83C94A"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4DCDD401"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4B0613" w14:textId="06FB3380" w:rsidR="00573AF5" w:rsidRDefault="00573AF5" w:rsidP="00C87B0A">
      <w:pPr>
        <w:pStyle w:val="NormalIndented"/>
      </w:pPr>
      <w:r>
        <w:t xml:space="preserve">Definition:  This field contains the name of the contact person identified in this segment.  Generally, this field will describe a person or provider associated with the referral.  If this contact name is a physician, you may refer to the </w:t>
      </w:r>
      <w:r>
        <w:rPr>
          <w:rStyle w:val="ReferenceAttribute"/>
        </w:rPr>
        <w:t>CTD-7-Contact identifiers</w:t>
      </w:r>
      <w:r>
        <w:t xml:space="preserve"> (section </w:t>
      </w:r>
      <w:r w:rsidR="00065A17">
        <w:fldChar w:fldCharType="begin"/>
      </w:r>
      <w:r w:rsidR="00065A17">
        <w:instrText xml:space="preserve"> REF _Ref358426255 \n  \* MERGEFORMAT </w:instrText>
      </w:r>
      <w:r w:rsidR="00065A17">
        <w:fldChar w:fldCharType="separate"/>
      </w:r>
      <w:r w:rsidR="00BD5E8C">
        <w:t>11.8.4.7</w:t>
      </w:r>
      <w:r w:rsidR="00065A17">
        <w:fldChar w:fldCharType="end"/>
      </w:r>
      <w:r>
        <w:t xml:space="preserve">) for the physician identifier. </w:t>
      </w:r>
    </w:p>
    <w:p w14:paraId="1534ED55" w14:textId="77777777" w:rsidR="00573AF5" w:rsidRDefault="00573AF5">
      <w:pPr>
        <w:pStyle w:val="Heading4"/>
        <w:rPr>
          <w:noProof/>
        </w:rPr>
      </w:pPr>
      <w:bookmarkStart w:id="2720" w:name="_Toc348244531"/>
      <w:r>
        <w:rPr>
          <w:noProof/>
        </w:rPr>
        <w:t>CTD-3   Contact Address</w:t>
      </w:r>
      <w:r w:rsidR="00FD02FB">
        <w:rPr>
          <w:noProof/>
        </w:rPr>
        <w:fldChar w:fldCharType="begin"/>
      </w:r>
      <w:r>
        <w:rPr>
          <w:noProof/>
        </w:rPr>
        <w:instrText xml:space="preserve"> XE "Contact address" </w:instrText>
      </w:r>
      <w:r w:rsidR="00FD02FB">
        <w:rPr>
          <w:noProof/>
        </w:rPr>
        <w:fldChar w:fldCharType="end"/>
      </w:r>
      <w:r>
        <w:rPr>
          <w:noProof/>
        </w:rPr>
        <w:t xml:space="preserve">   (XAD)</w:t>
      </w:r>
      <w:bookmarkEnd w:id="2720"/>
      <w:r>
        <w:rPr>
          <w:noProof/>
        </w:rPr>
        <w:t xml:space="preserve">   01166</w:t>
      </w:r>
    </w:p>
    <w:p w14:paraId="2A81950C"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83FA58E" w14:textId="77777777" w:rsidR="00E1218A" w:rsidRDefault="00E1218A" w:rsidP="00E1218A">
      <w:pPr>
        <w:pStyle w:val="Components"/>
      </w:pPr>
      <w:r>
        <w:lastRenderedPageBreak/>
        <w:t>Subcomponents for Street Address (SAD):  &lt;Street or Mailing Address (ST)&gt; &amp; &lt;Street Name (ST)&gt; &amp; &lt;Dwelling Number (ST)&gt;</w:t>
      </w:r>
    </w:p>
    <w:p w14:paraId="4CBF1B44"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85E202"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3C4C8D"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51B7A7"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FF7A3A" w14:textId="77777777" w:rsidR="00E1218A" w:rsidRDefault="00E1218A" w:rsidP="00E1218A">
      <w:pPr>
        <w:pStyle w:val="Components"/>
      </w:pPr>
      <w:r>
        <w:t>Subcomponents for Address Identifier (EI):  &lt;Entity Identifier (ST)&gt; &amp; &lt;Namespace ID (IS)&gt; &amp; &lt;Universal ID (ST)&gt; &amp; &lt;Universal ID Type (ID)&gt;</w:t>
      </w:r>
    </w:p>
    <w:p w14:paraId="4E00E6F3" w14:textId="77777777" w:rsidR="00573AF5" w:rsidRDefault="00573AF5" w:rsidP="00C87B0A">
      <w:pPr>
        <w:pStyle w:val="NormalIndented"/>
      </w:pPr>
      <w:r>
        <w:t>Definition:  This field contains the mailing address of the contact person identified in this segment. One of the key components for completing the "circle of care" and provider/institution bonding is the issuance of follow</w:t>
      </w:r>
      <w:r>
        <w:noBreakHyphen/>
        <w:t>up correspondence to the referring provider.</w:t>
      </w:r>
    </w:p>
    <w:p w14:paraId="13A8D711" w14:textId="77777777" w:rsidR="00573AF5" w:rsidRDefault="00573AF5">
      <w:pPr>
        <w:pStyle w:val="Heading4"/>
        <w:rPr>
          <w:noProof/>
        </w:rPr>
      </w:pPr>
      <w:bookmarkStart w:id="2721" w:name="_Toc348244532"/>
      <w:r>
        <w:rPr>
          <w:noProof/>
        </w:rPr>
        <w:t>CTD-4   Contact Location</w:t>
      </w:r>
      <w:r w:rsidR="00FD02FB">
        <w:rPr>
          <w:noProof/>
        </w:rPr>
        <w:fldChar w:fldCharType="begin"/>
      </w:r>
      <w:r>
        <w:rPr>
          <w:noProof/>
        </w:rPr>
        <w:instrText xml:space="preserve"> XE "Contact location" </w:instrText>
      </w:r>
      <w:r w:rsidR="00FD02FB">
        <w:rPr>
          <w:noProof/>
        </w:rPr>
        <w:fldChar w:fldCharType="end"/>
      </w:r>
      <w:r>
        <w:rPr>
          <w:noProof/>
        </w:rPr>
        <w:t xml:space="preserve">   (PL)</w:t>
      </w:r>
      <w:bookmarkEnd w:id="2721"/>
      <w:r>
        <w:rPr>
          <w:noProof/>
        </w:rPr>
        <w:t xml:space="preserve">   01167</w:t>
      </w:r>
    </w:p>
    <w:p w14:paraId="4F4F5209"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0AF937" w14:textId="77777777" w:rsidR="00E1218A" w:rsidRDefault="00E1218A" w:rsidP="00E1218A">
      <w:pPr>
        <w:pStyle w:val="Components"/>
      </w:pPr>
      <w:r>
        <w:t>Subcomponents for Point of Care (HD):  &lt;Namespace ID (IS)&gt; &amp; &lt;Universal ID (ST)&gt; &amp; &lt;Universal ID Type (ID)&gt;</w:t>
      </w:r>
    </w:p>
    <w:p w14:paraId="0D077392" w14:textId="77777777" w:rsidR="00E1218A" w:rsidRDefault="00E1218A" w:rsidP="00E1218A">
      <w:pPr>
        <w:pStyle w:val="Components"/>
      </w:pPr>
      <w:r>
        <w:t>Subcomponents for Room (HD):  &lt;Namespace ID (IS)&gt; &amp; &lt;Universal ID (ST)&gt; &amp; &lt;Universal ID Type (ID)&gt;</w:t>
      </w:r>
    </w:p>
    <w:p w14:paraId="71E9718A" w14:textId="77777777" w:rsidR="00E1218A" w:rsidRDefault="00E1218A" w:rsidP="00E1218A">
      <w:pPr>
        <w:pStyle w:val="Components"/>
      </w:pPr>
      <w:r>
        <w:t>Subcomponents for Bed (HD):  &lt;Namespace ID (IS)&gt; &amp; &lt;Universal ID (ST)&gt; &amp; &lt;Universal ID Type (ID)&gt;</w:t>
      </w:r>
    </w:p>
    <w:p w14:paraId="23B5C29B" w14:textId="77777777" w:rsidR="00E1218A" w:rsidRDefault="00E1218A" w:rsidP="00E1218A">
      <w:pPr>
        <w:pStyle w:val="Components"/>
      </w:pPr>
      <w:r>
        <w:lastRenderedPageBreak/>
        <w:t>Subcomponents for Facility (HD):  &lt;Namespace ID (IS)&gt; &amp; &lt;Universal ID (ST)&gt; &amp; &lt;Universal ID Type (ID)&gt;</w:t>
      </w:r>
    </w:p>
    <w:p w14:paraId="0EF7775F" w14:textId="77777777" w:rsidR="00E1218A" w:rsidRDefault="00E1218A" w:rsidP="00E1218A">
      <w:pPr>
        <w:pStyle w:val="Components"/>
      </w:pPr>
      <w:r>
        <w:t>Subcomponents for Building (HD):  &lt;Namespace ID (IS)&gt; &amp; &lt;Universal ID (ST)&gt; &amp; &lt;Universal ID Type (ID)&gt;</w:t>
      </w:r>
    </w:p>
    <w:p w14:paraId="46AB40CB" w14:textId="77777777" w:rsidR="00E1218A" w:rsidRDefault="00E1218A" w:rsidP="00E1218A">
      <w:pPr>
        <w:pStyle w:val="Components"/>
      </w:pPr>
      <w:r>
        <w:t>Subcomponents for Floor (HD):  &lt;Namespace ID (IS)&gt; &amp; &lt;Universal ID (ST)&gt; &amp; &lt;Universal ID Type (ID)&gt;</w:t>
      </w:r>
    </w:p>
    <w:p w14:paraId="32E177F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EC374B4" w14:textId="77777777" w:rsidR="00E1218A" w:rsidRDefault="00E1218A" w:rsidP="00E1218A">
      <w:pPr>
        <w:pStyle w:val="Components"/>
      </w:pPr>
      <w:r>
        <w:t>Subcomponents for Assigning Authority for Location (HD):  &lt;Namespace ID (IS)&gt; &amp; &lt;Universal ID (ST)&gt; &amp; &lt;Universal ID Type (ID)&gt;</w:t>
      </w:r>
    </w:p>
    <w:p w14:paraId="7B60E58B" w14:textId="77777777" w:rsidR="00573AF5" w:rsidRDefault="00573AF5" w:rsidP="00C87B0A">
      <w:pPr>
        <w:pStyle w:val="NormalIndented"/>
      </w:pPr>
      <w:r>
        <w:t>Definition:  This field contains the location of the contact, which is required when a contact that may be external to a given enterprise must be referenced.  For example, if this contact represents the office manager of the referred-to physician, then the contact location should identify the clinic of the physician or provider to whom this referral has been sent.  An application and facility identifier carried in the facility field specifies the identification of the contact's location.  The application identifier and the facility identifier would be used in the same manner as their corresponding fields in the MSH segment (</w:t>
      </w:r>
      <w:r>
        <w:rPr>
          <w:rStyle w:val="ReferenceAttribute"/>
        </w:rPr>
        <w:t>MSH-3-Sending application, MSH-5-Receiving application, MSH-4-Sending facility, MSH-6-Receiving facility</w:t>
      </w:r>
      <w:r>
        <w:t xml:space="preserve">).  That is, the facility field will contain an application identifier and facility identifier which describe the location of this contact.  However, it should be noted that they may describe a different location because the contact location being referenced in this field </w:t>
      </w:r>
      <w:r>
        <w:rPr>
          <w:rStyle w:val="Emphasis"/>
        </w:rPr>
        <w:t>may not be</w:t>
      </w:r>
      <w:r>
        <w:t xml:space="preserve"> the location from which the message originated, which is being described by the MSH.</w:t>
      </w:r>
    </w:p>
    <w:p w14:paraId="4F5302A0" w14:textId="77777777" w:rsidR="00573AF5" w:rsidRDefault="00573AF5">
      <w:pPr>
        <w:pStyle w:val="Heading4"/>
        <w:rPr>
          <w:noProof/>
        </w:rPr>
      </w:pPr>
      <w:bookmarkStart w:id="2722" w:name="_Toc348244533"/>
      <w:r>
        <w:rPr>
          <w:noProof/>
        </w:rPr>
        <w:t>CTD-5   Contact Communication Information</w:t>
      </w:r>
      <w:r w:rsidR="00FD02FB">
        <w:rPr>
          <w:noProof/>
        </w:rPr>
        <w:fldChar w:fldCharType="begin"/>
      </w:r>
      <w:r>
        <w:rPr>
          <w:noProof/>
        </w:rPr>
        <w:instrText xml:space="preserve"> XE "Contact communication information" </w:instrText>
      </w:r>
      <w:r w:rsidR="00FD02FB">
        <w:rPr>
          <w:noProof/>
        </w:rPr>
        <w:fldChar w:fldCharType="end"/>
      </w:r>
      <w:r>
        <w:rPr>
          <w:noProof/>
        </w:rPr>
        <w:t xml:space="preserve">   (XTN)</w:t>
      </w:r>
      <w:bookmarkEnd w:id="2722"/>
      <w:r>
        <w:rPr>
          <w:noProof/>
        </w:rPr>
        <w:t xml:space="preserve">   01168</w:t>
      </w:r>
    </w:p>
    <w:p w14:paraId="3E989B27"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7F84F7A3"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1D2B91"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D1D30"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CF5872B" w14:textId="77777777" w:rsidR="00573AF5" w:rsidRDefault="00573AF5" w:rsidP="00C87B0A">
      <w:pPr>
        <w:pStyle w:val="NormalIndented"/>
      </w:pPr>
      <w:r>
        <w:t>Definition:  This field contains the information, such as the phone number or electronic mail address, used to communicate with the contact person or organization.</w:t>
      </w:r>
    </w:p>
    <w:p w14:paraId="424F3019" w14:textId="77777777" w:rsidR="00573AF5" w:rsidRDefault="00573AF5">
      <w:pPr>
        <w:pStyle w:val="Heading4"/>
        <w:rPr>
          <w:noProof/>
        </w:rPr>
      </w:pPr>
      <w:bookmarkStart w:id="2723" w:name="_Toc348244535"/>
      <w:r>
        <w:rPr>
          <w:noProof/>
        </w:rPr>
        <w:lastRenderedPageBreak/>
        <w:t>CTD-6   Preferred Method of Contact</w:t>
      </w:r>
      <w:r w:rsidR="00FD02FB">
        <w:rPr>
          <w:noProof/>
        </w:rPr>
        <w:fldChar w:fldCharType="begin"/>
      </w:r>
      <w:r>
        <w:rPr>
          <w:noProof/>
        </w:rPr>
        <w:instrText xml:space="preserve"> XE "Preferred method of contact" </w:instrText>
      </w:r>
      <w:r w:rsidR="00FD02FB">
        <w:rPr>
          <w:noProof/>
        </w:rPr>
        <w:fldChar w:fldCharType="end"/>
      </w:r>
      <w:r>
        <w:rPr>
          <w:noProof/>
        </w:rPr>
        <w:t xml:space="preserve">   </w:t>
      </w:r>
      <w:bookmarkEnd w:id="2723"/>
      <w:r>
        <w:rPr>
          <w:noProof/>
        </w:rPr>
        <w:t>(CWE)   00684</w:t>
      </w:r>
    </w:p>
    <w:p w14:paraId="72F500C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AC581" w14:textId="0A610421" w:rsidR="00573AF5" w:rsidRDefault="00573AF5" w:rsidP="00C87B0A">
      <w:pPr>
        <w:pStyle w:val="NormalIndented"/>
      </w:pPr>
      <w:r>
        <w:t xml:space="preserve">Definition:  This field contains the preferred method to use when communicating with the contact person.  Refer to </w:t>
      </w:r>
      <w:hyperlink r:id="rId46" w:anchor="HL70185" w:history="1">
        <w:r>
          <w:rPr>
            <w:rStyle w:val="ReferenceUserTable"/>
          </w:rPr>
          <w:t>User-defined Table 0185 - Preferred Method of Contact</w:t>
        </w:r>
      </w:hyperlink>
      <w:r>
        <w:t xml:space="preserve"> in Chapter 2C, "Code Tables", for suggested values. </w:t>
      </w:r>
    </w:p>
    <w:p w14:paraId="4FE7B42A" w14:textId="77777777" w:rsidR="00573AF5" w:rsidRDefault="00573AF5">
      <w:pPr>
        <w:pStyle w:val="Heading4"/>
        <w:rPr>
          <w:noProof/>
        </w:rPr>
      </w:pPr>
      <w:bookmarkStart w:id="2724" w:name="_Toc348244536"/>
      <w:bookmarkStart w:id="2725" w:name="_Ref358426255"/>
      <w:r>
        <w:rPr>
          <w:noProof/>
        </w:rPr>
        <w:t>CTD-7   Contact Identifiers</w:t>
      </w:r>
      <w:r w:rsidR="00FD02FB">
        <w:rPr>
          <w:noProof/>
        </w:rPr>
        <w:fldChar w:fldCharType="begin"/>
      </w:r>
      <w:r>
        <w:rPr>
          <w:noProof/>
        </w:rPr>
        <w:instrText xml:space="preserve"> XE "Contact identifiers" </w:instrText>
      </w:r>
      <w:r w:rsidR="00FD02FB">
        <w:rPr>
          <w:noProof/>
        </w:rPr>
        <w:fldChar w:fldCharType="end"/>
      </w:r>
      <w:r>
        <w:rPr>
          <w:noProof/>
        </w:rPr>
        <w:t xml:space="preserve">   (PLN)</w:t>
      </w:r>
      <w:bookmarkEnd w:id="2724"/>
      <w:r>
        <w:rPr>
          <w:noProof/>
        </w:rPr>
        <w:t xml:space="preserve">   01171</w:t>
      </w:r>
      <w:bookmarkEnd w:id="2725"/>
    </w:p>
    <w:p w14:paraId="06F781FC" w14:textId="77777777" w:rsidR="00E1218A" w:rsidRDefault="00E1218A" w:rsidP="00E1218A">
      <w:pPr>
        <w:pStyle w:val="Components"/>
      </w:pPr>
      <w:r>
        <w:t>Components:  &lt;ID Number (ST)&gt; ^ &lt;Type of ID Number (CWE)&gt; ^ &lt;State/other Qualifying Information (ST)&gt; ^ &lt;Expiration Date (DT)&gt;</w:t>
      </w:r>
    </w:p>
    <w:p w14:paraId="6042420A"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C5AE3" w14:textId="20A21F2E" w:rsidR="00573AF5" w:rsidRDefault="00573AF5" w:rsidP="00C87B0A">
      <w:pPr>
        <w:pStyle w:val="NormalIndented"/>
      </w:pPr>
      <w:r>
        <w:t xml:space="preserve">Definition:  This repeating field contains the contact's unique identifiers such as UPIN, Medicare and Medicaid numbers.  Refer to </w:t>
      </w:r>
      <w:hyperlink r:id="rId47" w:anchor="HL70338" w:history="1">
        <w:r>
          <w:rPr>
            <w:rStyle w:val="ReferenceUserTable"/>
          </w:rPr>
          <w:t>User-defined Table 0338 - Practitioner ID Number Type</w:t>
        </w:r>
      </w:hyperlink>
      <w:r>
        <w:rPr>
          <w:rStyle w:val="Emphasis"/>
        </w:rPr>
        <w:t xml:space="preserve"> </w:t>
      </w:r>
      <w:r>
        <w:t>(see Chapter 2, "Code Tables") for suggested values.</w:t>
      </w:r>
    </w:p>
    <w:p w14:paraId="4E67ADD3" w14:textId="77777777" w:rsidR="00573AF5" w:rsidRDefault="00573AF5">
      <w:pPr>
        <w:pStyle w:val="Heading2"/>
        <w:rPr>
          <w:noProof/>
        </w:rPr>
      </w:pPr>
      <w:bookmarkStart w:id="2726" w:name="_Toc348244537"/>
      <w:bookmarkStart w:id="2727" w:name="_Toc348244632"/>
      <w:bookmarkStart w:id="2728" w:name="_Toc348260664"/>
      <w:bookmarkStart w:id="2729" w:name="_Toc348346637"/>
      <w:bookmarkStart w:id="2730" w:name="_Toc380430461"/>
      <w:bookmarkStart w:id="2731" w:name="_Toc28982354"/>
      <w:r>
        <w:rPr>
          <w:noProof/>
        </w:rPr>
        <w:t>EXAMPLES</w:t>
      </w:r>
      <w:bookmarkStart w:id="2732" w:name="_Toc380430462"/>
      <w:bookmarkEnd w:id="2726"/>
      <w:bookmarkEnd w:id="2727"/>
      <w:bookmarkEnd w:id="2728"/>
      <w:bookmarkEnd w:id="2729"/>
      <w:bookmarkEnd w:id="2730"/>
      <w:bookmarkEnd w:id="2731"/>
      <w:bookmarkEnd w:id="2732"/>
    </w:p>
    <w:p w14:paraId="7A845F0D" w14:textId="77777777" w:rsidR="00573AF5" w:rsidRDefault="00573AF5">
      <w:pPr>
        <w:rPr>
          <w:noProof/>
        </w:rPr>
      </w:pPr>
      <w:r>
        <w:rPr>
          <w:noProof/>
        </w:rPr>
        <w:t>The following examples will demonstrate the proposed way in which the RQI, RQA and REF messages can be used with the I01 (request for insurance information), I08 (request for treatment authorization information), I15 (request patient referral status) and I06 (request/receipt of clinical data listing) event codes.  The events are presented in the order in which they would occur in a typical patient encounter.  The first event to occur when the patient visits the medical practice is the verification of eligibility/coverage information.  Next, the patient will be diagnosed and may be referred to a specialist for further treatment.  This procedure may require a request for pre-authorization from the payor, which will be forwarded to the referral provider.  Once the referral provider begins treatment, messages regarding the status or outcome of the treatment will be sent to the referring provider.  Queries may also be sent to the specialist and reference laboratories.</w:t>
      </w:r>
    </w:p>
    <w:p w14:paraId="433F690A" w14:textId="77777777" w:rsidR="00573AF5" w:rsidRDefault="00573AF5">
      <w:pPr>
        <w:pStyle w:val="Heading3"/>
        <w:rPr>
          <w:noProof/>
        </w:rPr>
      </w:pPr>
      <w:bookmarkStart w:id="2733" w:name="_Toc348244538"/>
      <w:bookmarkStart w:id="2734" w:name="_Toc348244633"/>
      <w:bookmarkStart w:id="2735" w:name="_Toc348260665"/>
      <w:bookmarkStart w:id="2736" w:name="_Toc348346638"/>
      <w:bookmarkStart w:id="2737" w:name="_Toc380430463"/>
      <w:bookmarkStart w:id="2738" w:name="_Toc28982355"/>
      <w:r>
        <w:rPr>
          <w:noProof/>
        </w:rPr>
        <w:t>RQI Message Using an I01 Event with an Immediate Response</w:t>
      </w:r>
      <w:bookmarkEnd w:id="2733"/>
      <w:bookmarkEnd w:id="2734"/>
      <w:bookmarkEnd w:id="2735"/>
      <w:bookmarkEnd w:id="2736"/>
      <w:bookmarkEnd w:id="2737"/>
      <w:bookmarkEnd w:id="2738"/>
      <w:r w:rsidR="00FD02FB">
        <w:rPr>
          <w:noProof/>
        </w:rPr>
        <w:fldChar w:fldCharType="begin"/>
      </w:r>
      <w:r>
        <w:rPr>
          <w:noProof/>
        </w:rPr>
        <w:instrText xml:space="preserve"> XE "RQI immediate example" </w:instrText>
      </w:r>
      <w:r w:rsidR="00FD02FB">
        <w:rPr>
          <w:noProof/>
        </w:rPr>
        <w:fldChar w:fldCharType="end"/>
      </w:r>
      <w:bookmarkStart w:id="2739" w:name="_Toc380430464"/>
      <w:bookmarkEnd w:id="2739"/>
    </w:p>
    <w:p w14:paraId="72AD6D16" w14:textId="77777777" w:rsidR="00573AF5" w:rsidRDefault="00573AF5" w:rsidP="00C87B0A">
      <w:pPr>
        <w:pStyle w:val="NormalIndented"/>
      </w:pPr>
      <w:r>
        <w:t>When a patient arrives for an appointment, the office staff will frequently need to verify the patient's insurance information.  In the following RQI message example, Dr. Hippocrates is sending an insurance information request to the H. C. Payor Insurance Company for his patient, Adam A. Everyman.  The response from the payor is shown in a more complete IN1 segment.  However, it should be noted that in addition to the IN1 segment, this return information could have been placed in the NTE segment to serve as display data.  This strategy would serve a broader community of diverse application systems that might have different levels of ability to process the record-formatted data.</w:t>
      </w:r>
    </w:p>
    <w:p w14:paraId="023ED7A3" w14:textId="69F3AB32" w:rsidR="00573AF5" w:rsidRDefault="00573AF5">
      <w:pPr>
        <w:pStyle w:val="Example"/>
      </w:pPr>
      <w:r>
        <w:t>MSH|^~\&amp;|HIPPOCRATESMD|EWHIN|MSC|EWHIN|19940107155043||RQI^I01|HIPPOCRATESMD7888|P|2.</w:t>
      </w:r>
      <w:r w:rsidR="00C91D73">
        <w:t>9</w:t>
      </w:r>
      <w:r>
        <w:t>|||NE|AL&lt;cr&gt;</w:t>
      </w:r>
    </w:p>
    <w:p w14:paraId="3FE33865" w14:textId="77777777" w:rsidR="00573AF5" w:rsidRDefault="00573AF5">
      <w:pPr>
        <w:pStyle w:val="Example"/>
      </w:pPr>
      <w:r>
        <w:lastRenderedPageBreak/>
        <w:t>PRD|RP|HIPPOCRATES^HAROLD^^^DR^MD|1001 HEALTHCARE^DRIVE^ANN ARBOR^MI^99999| ^^^HIPPOCRATESMD&amp;EWHIN^^^^^HIPPOCRATES MEDICAL CENTER|HIPPOCRATESMD7899&lt;cr&gt;</w:t>
      </w:r>
    </w:p>
    <w:p w14:paraId="0AF74CAB" w14:textId="77777777" w:rsidR="00573AF5" w:rsidRDefault="00573AF5">
      <w:pPr>
        <w:pStyle w:val="Example"/>
      </w:pPr>
      <w:r>
        <w:t>PRD|RT|HCIC||^^^MSC&amp;EWHIN^^^^^H.C. PAYOR INSURANCE COMPANY&lt;cr&gt;</w:t>
      </w:r>
    </w:p>
    <w:p w14:paraId="4C44FBA9" w14:textId="77777777" w:rsidR="00573AF5" w:rsidRDefault="00573AF5">
      <w:pPr>
        <w:pStyle w:val="Example"/>
      </w:pPr>
      <w:r>
        <w:t>PID||| HL71001111111111^9^M10||EVERYMAN^ADAM^A||19600309||||||||||||444-33-3333&lt;cr&gt;</w:t>
      </w:r>
    </w:p>
    <w:p w14:paraId="0D775D70" w14:textId="77777777" w:rsidR="00573AF5" w:rsidRDefault="00573AF5">
      <w:pPr>
        <w:pStyle w:val="Example"/>
      </w:pPr>
      <w:r>
        <w:t>IN1|1|PPO|HC02|HCIC (MI State Code)|&lt;cr&gt;</w:t>
      </w:r>
    </w:p>
    <w:p w14:paraId="37483966" w14:textId="77777777" w:rsidR="00573AF5" w:rsidRDefault="00573AF5">
      <w:pPr>
        <w:pStyle w:val="Example"/>
      </w:pPr>
    </w:p>
    <w:p w14:paraId="68CEE23B" w14:textId="43FB8D42" w:rsidR="00573AF5" w:rsidRDefault="00573AF5">
      <w:pPr>
        <w:pStyle w:val="Example"/>
      </w:pPr>
      <w:r>
        <w:t>MSH|^~\&amp;|MSC|EWHIN|HIPPOCRATESMD|EWHIN|19940107155212||RPI^I01|MSC2112|P|2.</w:t>
      </w:r>
      <w:r w:rsidR="00C91D73">
        <w:t>9</w:t>
      </w:r>
      <w:r>
        <w:t>|||ER|ER&lt;cr&gt;</w:t>
      </w:r>
    </w:p>
    <w:p w14:paraId="63C9EC04" w14:textId="77777777" w:rsidR="00573AF5" w:rsidRDefault="00573AF5">
      <w:pPr>
        <w:pStyle w:val="Example"/>
      </w:pPr>
      <w:r>
        <w:t>MSA|AA|HIPPOCRATESMD7888|ELIGIBILITY INFORMATION FOUND&lt;cr&gt;</w:t>
      </w:r>
    </w:p>
    <w:p w14:paraId="54703596" w14:textId="77777777" w:rsidR="00573AF5" w:rsidRDefault="00573AF5">
      <w:pPr>
        <w:pStyle w:val="Example"/>
      </w:pPr>
      <w:r>
        <w:t>PRD|RP|HIPPOCRATES^HAROLD^^^DR^MD|1001 HEALTHCARE DRIVE^^ANN ARBOR^MI^99999| ^^^HIPPOCRATESMD&amp;EWHIN^^^^^HIPPOCRATES MEDICAL CENTER|HIPPOCRATESMD7899&lt;cr&gt;</w:t>
      </w:r>
    </w:p>
    <w:p w14:paraId="6FC4970D" w14:textId="77777777" w:rsidR="00573AF5" w:rsidRDefault="00573AF5">
      <w:pPr>
        <w:pStyle w:val="Example"/>
      </w:pPr>
      <w:r>
        <w:t>PRD|RT|HCIC||^^^MSC&amp;EWHIN^^^^^H.C. PAYOR INSURANCE COMPANY&lt;cr&gt;</w:t>
      </w:r>
    </w:p>
    <w:p w14:paraId="63E3CC93" w14:textId="77777777" w:rsidR="00573AF5" w:rsidRDefault="00573AF5">
      <w:pPr>
        <w:pStyle w:val="Example"/>
      </w:pPr>
      <w:r>
        <w:t>PID|||HL71001111111111^9^M10||EVERYMAN^ADAM^A||19600301||||||||||||444-33-333CR&gt;</w:t>
      </w:r>
    </w:p>
    <w:p w14:paraId="352C112C" w14:textId="77777777" w:rsidR="00573AF5" w:rsidRDefault="00573AF5">
      <w:pPr>
        <w:pStyle w:val="Example"/>
      </w:pPr>
      <w:r>
        <w:t>IN1|1|PPO|HC02|HCIC (MI State Code)|5555 INSURERS CIRCLE ^^ANN ARBOR^MI^99999^USA|CHRISTOPHER CLERK|(855)555-1234|987654321||||19901101||||EVERYMAN^ADAM^A|1|19600309|N. 2222 HOME STREET^^ANN ARBOR^MI^99999^USA|||||||||||||||||444333555||||||01|M&lt;cr&gt;</w:t>
      </w:r>
    </w:p>
    <w:p w14:paraId="769BA2CB" w14:textId="77777777" w:rsidR="00573AF5" w:rsidRDefault="00573AF5">
      <w:pPr>
        <w:pStyle w:val="Heading3"/>
        <w:rPr>
          <w:noProof/>
        </w:rPr>
      </w:pPr>
      <w:bookmarkStart w:id="2740" w:name="_Toc348244539"/>
      <w:bookmarkStart w:id="2741" w:name="_Toc348244634"/>
      <w:bookmarkStart w:id="2742" w:name="_Toc348260666"/>
      <w:bookmarkStart w:id="2743" w:name="_Toc348346639"/>
      <w:bookmarkStart w:id="2744" w:name="_Toc380430465"/>
      <w:bookmarkStart w:id="2745" w:name="_Toc28982356"/>
      <w:r>
        <w:rPr>
          <w:noProof/>
        </w:rPr>
        <w:t>RQA Message Using an I08 Event with an Immediate Response</w:t>
      </w:r>
      <w:bookmarkEnd w:id="2740"/>
      <w:bookmarkEnd w:id="2741"/>
      <w:bookmarkEnd w:id="2742"/>
      <w:bookmarkEnd w:id="2743"/>
      <w:bookmarkEnd w:id="2744"/>
      <w:bookmarkEnd w:id="2745"/>
      <w:r w:rsidR="00FD02FB">
        <w:rPr>
          <w:noProof/>
        </w:rPr>
        <w:fldChar w:fldCharType="begin"/>
      </w:r>
      <w:r>
        <w:rPr>
          <w:noProof/>
        </w:rPr>
        <w:instrText xml:space="preserve"> XE "RQA immediate example" </w:instrText>
      </w:r>
      <w:r w:rsidR="00FD02FB">
        <w:rPr>
          <w:noProof/>
        </w:rPr>
        <w:fldChar w:fldCharType="end"/>
      </w:r>
      <w:bookmarkStart w:id="2746" w:name="_Toc380430466"/>
      <w:bookmarkEnd w:id="2746"/>
    </w:p>
    <w:p w14:paraId="4BC12F78" w14:textId="77777777" w:rsidR="00573AF5" w:rsidRDefault="00573AF5" w:rsidP="00C87B0A">
      <w:pPr>
        <w:pStyle w:val="NormalIndented"/>
      </w:pPr>
      <w:r>
        <w:t>When the attending physician decides to refer the patient for treatment to another healthcare provider, pre-authorization may be required by the payor.  In the following RQA example, Dr. Blake is requesting the appropriate pre-authorization from H.C Payor Insurance Company for a colonoscopy on Adam Everyman.  The request includes the diagnosis, in case it is a factor in the approval decision.  As shown below, the immediate response indicates approval of the request that was made on 01/10/94 and that expires on 05/10/94.  In actuality, most payors require some human intervention in the pre-authorization process and would probably not respond immediately.</w:t>
      </w:r>
    </w:p>
    <w:p w14:paraId="4D46F3D2" w14:textId="2466ECA1" w:rsidR="00573AF5" w:rsidRDefault="00573AF5">
      <w:pPr>
        <w:pStyle w:val="Example"/>
      </w:pPr>
      <w:r>
        <w:t>MSH|^~\&amp;|HIPPOCRATESMD|EWHIN|MSC|EWHIN|19940110105307||RQA^I08|HIPPOCRATESMD7898|P|2.</w:t>
      </w:r>
      <w:r w:rsidR="00C91D73">
        <w:t>9</w:t>
      </w:r>
      <w:r>
        <w:t>|||NE|AL&lt;cr&gt;</w:t>
      </w:r>
    </w:p>
    <w:p w14:paraId="3604A857" w14:textId="77777777" w:rsidR="00573AF5" w:rsidRDefault="00573AF5">
      <w:pPr>
        <w:pStyle w:val="Example"/>
      </w:pPr>
      <w:r>
        <w:t>PRD|RP|HIPPOCRATES^HAROLD^^^DR^MD|1001 HEALTHCARE DRIVE^^ANN ARBOR^MI^99999| ^^^HIPPOCRATESMD&amp;EWHIN^^^^^HIPPOCRATES MEDICAL CENTER|HIPPOCRATESMD7899&lt;cr&gt;</w:t>
      </w:r>
    </w:p>
    <w:p w14:paraId="6BBADE68" w14:textId="77777777" w:rsidR="00573AF5" w:rsidRDefault="00573AF5">
      <w:pPr>
        <w:pStyle w:val="Example"/>
      </w:pPr>
      <w:r>
        <w:t>PRD|RT|HIIC||^^^MSC&amp;EWHIN^^^^^H.C.PAYOR INSURANCE COMPANY&lt;cr&gt;</w:t>
      </w:r>
    </w:p>
    <w:p w14:paraId="7AF31C96" w14:textId="77777777" w:rsidR="00573AF5" w:rsidRDefault="00573AF5">
      <w:pPr>
        <w:pStyle w:val="Example"/>
      </w:pPr>
      <w:r>
        <w:t>PID|||HL71001111111111^9^M10||EVERYMAN^ADAM^A||19600309||||||||||||444-33-3333&lt;cr&gt;</w:t>
      </w:r>
    </w:p>
    <w:p w14:paraId="5B9C9A6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 |||||||||||||||||444333555||||||01|M&lt;cr&gt;</w:t>
      </w:r>
    </w:p>
    <w:p w14:paraId="21DC619F" w14:textId="77777777" w:rsidR="00573AF5" w:rsidRDefault="00573AF5">
      <w:pPr>
        <w:pStyle w:val="Example"/>
      </w:pPr>
      <w:r>
        <w:t>DG1|1|I9|569.0|RECTAL POLYP|19940106103500|0&lt;cr&gt;</w:t>
      </w:r>
    </w:p>
    <w:p w14:paraId="1E99E270" w14:textId="77777777" w:rsidR="00573AF5" w:rsidRDefault="00573AF5">
      <w:pPr>
        <w:pStyle w:val="Example"/>
      </w:pPr>
      <w:r>
        <w:t>PR1|1|C4|45378|Colonoscopy|19940110105309|00&lt;cr&gt;</w:t>
      </w:r>
    </w:p>
    <w:p w14:paraId="109095B8" w14:textId="77777777" w:rsidR="00573AF5" w:rsidRDefault="00573AF5">
      <w:pPr>
        <w:pStyle w:val="Example"/>
      </w:pPr>
    </w:p>
    <w:p w14:paraId="15CC5BB5" w14:textId="1B909330" w:rsidR="00573AF5" w:rsidRDefault="00573AF5">
      <w:pPr>
        <w:pStyle w:val="Example"/>
      </w:pPr>
      <w:r>
        <w:t>MSH|^~\&amp;|MSC|EWHIN|HIPPOCRATESMD|EWHIN|19940110154812||RPA^I08|MSC2112|P|2.</w:t>
      </w:r>
      <w:r w:rsidR="00C91D73">
        <w:t>9</w:t>
      </w:r>
      <w:r>
        <w:t>|||ER|ER&lt;cr&gt;</w:t>
      </w:r>
    </w:p>
    <w:p w14:paraId="5BE6FA81" w14:textId="77777777" w:rsidR="00573AF5" w:rsidRDefault="00573AF5">
      <w:pPr>
        <w:pStyle w:val="Example"/>
      </w:pPr>
      <w:r>
        <w:t>MSA|AA|HIPPOCRATESMD7888&lt;cr&gt;</w:t>
      </w:r>
    </w:p>
    <w:p w14:paraId="47251934" w14:textId="77777777" w:rsidR="00573AF5" w:rsidRDefault="00573AF5">
      <w:pPr>
        <w:pStyle w:val="Example"/>
      </w:pPr>
      <w:r>
        <w:t>PRD|RP|HIPPOCRATES^HAROLD^^^DR^MD|1001 HEALTHCARE DRIVE^^ANN ARBOR^MI^99999| ^^^ HIPPOCRATESMD &amp;EWHIN^^^^^HIPPOCRATES MEDICAL CENTER| HIPPOCRATESMD7899&lt;cr&gt;</w:t>
      </w:r>
    </w:p>
    <w:p w14:paraId="7544C0C5" w14:textId="77777777" w:rsidR="00573AF5" w:rsidRDefault="00573AF5">
      <w:pPr>
        <w:pStyle w:val="Example"/>
      </w:pPr>
      <w:r>
        <w:t>PRD|RT|HIIC||^^^MSC&amp;EWHIN^^^^^H.C.PAYOR INSURANCE COMPANY&lt;cr&gt;</w:t>
      </w:r>
    </w:p>
    <w:p w14:paraId="69A44072" w14:textId="77777777" w:rsidR="00573AF5" w:rsidRDefault="00573AF5">
      <w:pPr>
        <w:pStyle w:val="Example"/>
      </w:pPr>
      <w:r>
        <w:t>PID|||HL71001111111111^9^M10||EVERYMAN^ADAM^A||19600301|||||||||||| HL71001111111111&lt;cr&gt;</w:t>
      </w:r>
    </w:p>
    <w:p w14:paraId="5D49516B" w14:textId="77777777" w:rsidR="00573AF5" w:rsidRDefault="00573AF5">
      <w:pPr>
        <w:pStyle w:val="Example"/>
      </w:pPr>
      <w:r>
        <w:lastRenderedPageBreak/>
        <w:t>IN1|1|PPO|HC02|HCIC (MI State Code)|5555 INSURERS CIRCLE^^ANN ARBOR^MI^99999^USA|CHRISTOPHER CLERK|(855)555</w:t>
      </w:r>
      <w:r>
        <w:noBreakHyphen/>
        <w:t>1234|(555)555-3002||||19901101||||EVERYMAN^ADAM^A|1|19600309|2222 HOME STREET^^ANN ARBOR^MI^99999^USA|||||||||||||||||444555333||||||01|M&lt;cr&gt;</w:t>
      </w:r>
    </w:p>
    <w:p w14:paraId="60C56750" w14:textId="77777777" w:rsidR="00573AF5" w:rsidRDefault="00573AF5">
      <w:pPr>
        <w:pStyle w:val="Example"/>
      </w:pPr>
      <w:r>
        <w:t>DG1|1|I9|569.0|RECTAL POLYP|19940106103500|0&lt;cr&gt;</w:t>
      </w:r>
    </w:p>
    <w:p w14:paraId="1019420E" w14:textId="77777777" w:rsidR="00573AF5" w:rsidRDefault="00573AF5">
      <w:pPr>
        <w:pStyle w:val="Example"/>
      </w:pPr>
      <w:r>
        <w:t>PR1|1|C4|45378|Colonoscopy|19940110105309|00&lt;cr&gt;</w:t>
      </w:r>
    </w:p>
    <w:p w14:paraId="3407CC55" w14:textId="77777777" w:rsidR="00573AF5" w:rsidRDefault="00573AF5">
      <w:pPr>
        <w:pStyle w:val="Example"/>
      </w:pPr>
      <w:r>
        <w:t>AUT|PPO|HC02|HIIC (MI State Code)|19940110|19940510|HL71001111111111|175|1&lt;cr&gt;</w:t>
      </w:r>
    </w:p>
    <w:p w14:paraId="2A36AA07" w14:textId="77777777" w:rsidR="00573AF5" w:rsidRDefault="00573AF5">
      <w:pPr>
        <w:pStyle w:val="Heading3"/>
        <w:rPr>
          <w:noProof/>
        </w:rPr>
      </w:pPr>
      <w:bookmarkStart w:id="2747" w:name="_Toc348244540"/>
      <w:bookmarkStart w:id="2748" w:name="_Toc348244635"/>
      <w:bookmarkStart w:id="2749" w:name="_Toc348260667"/>
      <w:bookmarkStart w:id="2750" w:name="_Toc348346640"/>
      <w:bookmarkStart w:id="2751" w:name="_Toc380430467"/>
      <w:bookmarkStart w:id="2752" w:name="_Toc28982357"/>
      <w:r>
        <w:rPr>
          <w:noProof/>
        </w:rPr>
        <w:t>RQA Message Using an I08 Event with a Deferred Response</w:t>
      </w:r>
      <w:bookmarkEnd w:id="2747"/>
      <w:bookmarkEnd w:id="2748"/>
      <w:bookmarkEnd w:id="2749"/>
      <w:bookmarkEnd w:id="2750"/>
      <w:bookmarkEnd w:id="2751"/>
      <w:bookmarkEnd w:id="2752"/>
      <w:r w:rsidR="00FD02FB">
        <w:rPr>
          <w:noProof/>
        </w:rPr>
        <w:fldChar w:fldCharType="begin"/>
      </w:r>
      <w:r>
        <w:rPr>
          <w:noProof/>
        </w:rPr>
        <w:instrText xml:space="preserve"> XE "RQA deferred example" </w:instrText>
      </w:r>
      <w:r w:rsidR="00FD02FB">
        <w:rPr>
          <w:noProof/>
        </w:rPr>
        <w:fldChar w:fldCharType="end"/>
      </w:r>
      <w:bookmarkStart w:id="2753" w:name="_Toc380430468"/>
      <w:bookmarkEnd w:id="2753"/>
    </w:p>
    <w:p w14:paraId="0E259D85" w14:textId="3892156F" w:rsidR="00573AF5" w:rsidRDefault="00573AF5" w:rsidP="00C87B0A">
      <w:pPr>
        <w:pStyle w:val="NormalIndented"/>
      </w:pPr>
      <w:r>
        <w:t>In the following example of a pre-authorization request, the payor indicates his receipt of the request (a standard acknowledgment message), but defers issuing a pre-authorization to a later time.  This response represents a more typical payor transaction sequence.  Note the use of the "Accept Acknowledgment Type," requiring the receiving system to respond in all cases to receipt of the message.</w:t>
      </w:r>
    </w:p>
    <w:p w14:paraId="5418BC06" w14:textId="146B62D8" w:rsidR="00573AF5" w:rsidRDefault="00573AF5">
      <w:pPr>
        <w:pStyle w:val="Example"/>
      </w:pPr>
      <w:r>
        <w:t>MSH|^~\&amp;|HIPPOCRATESMD|EWHIN|MSC|EWHIN|19940110105307||RQA^I08|HIPPOCRATES7898|P|2.</w:t>
      </w:r>
      <w:r w:rsidR="00C91D73">
        <w:t>9</w:t>
      </w:r>
      <w:r>
        <w:t>|||AL|AL&lt;cr&gt;</w:t>
      </w:r>
    </w:p>
    <w:p w14:paraId="53F221AC" w14:textId="77777777" w:rsidR="00573AF5" w:rsidRDefault="00573AF5">
      <w:pPr>
        <w:pStyle w:val="Example"/>
      </w:pPr>
      <w:r>
        <w:t>PRD|RP| HIPPOCRATES^HAROLD ^^^DR^MD|1001 HEALTHCARE DRIVE^^ANN ARBOR^MI^99999| ^^^HIPOOCRATES&amp;EWHIN^^^^^HIPPOCRATES MEDICAL CENTER|HIPPOCRATESM7899&lt;cr&gt;</w:t>
      </w:r>
    </w:p>
    <w:p w14:paraId="0B02A81E" w14:textId="77777777" w:rsidR="00573AF5" w:rsidRDefault="00573AF5">
      <w:pPr>
        <w:pStyle w:val="Example"/>
      </w:pPr>
      <w:r>
        <w:t>PRD|RT|HIIC||^^^MSC&amp;EWHIN^^^^^H.C.PAYOR INSURANCE COMPANY&lt;cr&gt;</w:t>
      </w:r>
    </w:p>
    <w:p w14:paraId="7FF83833" w14:textId="77777777" w:rsidR="00573AF5" w:rsidRDefault="00573AF5">
      <w:pPr>
        <w:pStyle w:val="Example"/>
      </w:pPr>
      <w:r>
        <w:t>PID||| HL71001111111111^9^M10||EVERYMAN^ADAM^A||19600301|||||||||||| HL71001111111111&lt;cr&gt;</w:t>
      </w:r>
    </w:p>
    <w:p w14:paraId="7090EA4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02794380" w14:textId="77777777" w:rsidR="00573AF5" w:rsidRDefault="00573AF5">
      <w:pPr>
        <w:pStyle w:val="Example"/>
      </w:pPr>
      <w:r>
        <w:t>PR1|1|C4|45378|Colonoscopy|19940110105309|00&lt;cr&gt;</w:t>
      </w:r>
    </w:p>
    <w:p w14:paraId="011F298B" w14:textId="77777777" w:rsidR="00573AF5" w:rsidRDefault="00573AF5">
      <w:pPr>
        <w:pStyle w:val="Example"/>
      </w:pPr>
    </w:p>
    <w:p w14:paraId="23897B23" w14:textId="76BBBA1A" w:rsidR="00573AF5" w:rsidRDefault="00573AF5">
      <w:pPr>
        <w:pStyle w:val="Example"/>
      </w:pPr>
      <w:r>
        <w:t>MSH|^~\&amp;|MSC|EWHIN|HIPPOCRATESMD|EWHIN|1994011015315||MCF|MSC2112|P|2.</w:t>
      </w:r>
      <w:r w:rsidR="00C91D73">
        <w:t>9</w:t>
      </w:r>
      <w:r>
        <w:t>|||ER|ER&lt;cr&gt;</w:t>
      </w:r>
    </w:p>
    <w:p w14:paraId="6C45BCAE" w14:textId="77777777" w:rsidR="00573AF5" w:rsidRDefault="00573AF5">
      <w:pPr>
        <w:pStyle w:val="Example"/>
      </w:pPr>
      <w:r>
        <w:t>MSA|AA|HIPPOCRATES7888&lt;cr&gt;</w:t>
      </w:r>
    </w:p>
    <w:p w14:paraId="4A645D81" w14:textId="77777777" w:rsidR="00573AF5" w:rsidRDefault="00573AF5">
      <w:pPr>
        <w:pStyle w:val="Example"/>
      </w:pPr>
    </w:p>
    <w:p w14:paraId="0763EA85" w14:textId="1ADF7C25" w:rsidR="00573AF5" w:rsidRDefault="00573AF5">
      <w:pPr>
        <w:pStyle w:val="Example"/>
      </w:pPr>
      <w:r>
        <w:t>MSH|^~\&amp;|MSC|EWHIN|HIPPOCRATESMD|EWHIN|19940111102304||RPA^I08|MSC2113|P|2.</w:t>
      </w:r>
      <w:r w:rsidR="00C91D73">
        <w:t>9</w:t>
      </w:r>
      <w:r>
        <w:t>|||ER|ER&lt;cr&gt;</w:t>
      </w:r>
    </w:p>
    <w:p w14:paraId="1F289CD3" w14:textId="77777777" w:rsidR="00573AF5" w:rsidRDefault="00573AF5">
      <w:pPr>
        <w:pStyle w:val="Example"/>
      </w:pPr>
      <w:r>
        <w:t>MSA|AA|HIPPOCRATESM7888&lt;cr&gt;</w:t>
      </w:r>
    </w:p>
    <w:p w14:paraId="74152071" w14:textId="77777777" w:rsidR="00573AF5" w:rsidRDefault="00573AF5">
      <w:pPr>
        <w:pStyle w:val="Example"/>
      </w:pPr>
      <w:r>
        <w:t>PRD|RP| HIPPOCRATES^HAROLD ^^^DR^MD|1001 HEALTHCARE DRIVE^^ANN ARBOR^MI^99999| ^^^HIPOOCRATES&amp;EWHIN^^^^^HIPPOCRATES MEDICAL CENTER|HIPPOCRATESM7899&lt;cr&gt;&lt;cr&gt;</w:t>
      </w:r>
    </w:p>
    <w:p w14:paraId="698A8E6D" w14:textId="77777777" w:rsidR="00573AF5" w:rsidRDefault="00573AF5">
      <w:pPr>
        <w:pStyle w:val="Example"/>
      </w:pPr>
      <w:r>
        <w:t>PRD|RT|WSIC||^^^MSC&amp;EWHIN^^^^^H.C.PAYOR INSURANCE COMPANY&lt;cr&gt;</w:t>
      </w:r>
    </w:p>
    <w:p w14:paraId="0386E3B6" w14:textId="77777777" w:rsidR="00573AF5" w:rsidRDefault="00573AF5">
      <w:pPr>
        <w:pStyle w:val="Example"/>
      </w:pPr>
      <w:r>
        <w:t>PID|||HL71001111111111^9^M10||EVERYMAN^ADAM^A ||19600301|||||||||||| HL71001111111111&lt;cr&gt;</w:t>
      </w:r>
    </w:p>
    <w:p w14:paraId="68DA771C"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20185DA4" w14:textId="77777777" w:rsidR="00573AF5" w:rsidRDefault="00573AF5">
      <w:pPr>
        <w:pStyle w:val="Example"/>
      </w:pPr>
      <w:r>
        <w:t>PR1|1|C4|45378|Colonoscopy|19940110105309|00&lt;cr&gt;</w:t>
      </w:r>
    </w:p>
    <w:p w14:paraId="61CD28B4" w14:textId="77777777" w:rsidR="00573AF5" w:rsidRDefault="00573AF5">
      <w:pPr>
        <w:pStyle w:val="Example"/>
      </w:pPr>
      <w:r>
        <w:t>AUT|PPO|HC02|HIIC (MI State Code)|19940110|19940510|HL71001111111111|175|1&lt;cr&gt;</w:t>
      </w:r>
    </w:p>
    <w:p w14:paraId="169F7036" w14:textId="77777777" w:rsidR="00573AF5" w:rsidRDefault="00573AF5">
      <w:pPr>
        <w:pStyle w:val="Example"/>
      </w:pPr>
    </w:p>
    <w:p w14:paraId="7DA093E4" w14:textId="77777777" w:rsidR="00573AF5" w:rsidRDefault="00573AF5">
      <w:pPr>
        <w:pStyle w:val="Heading3"/>
        <w:rPr>
          <w:noProof/>
        </w:rPr>
      </w:pPr>
      <w:bookmarkStart w:id="2754" w:name="_Toc348244541"/>
      <w:bookmarkStart w:id="2755" w:name="_Toc348244636"/>
      <w:bookmarkStart w:id="2756" w:name="_Toc348260668"/>
      <w:bookmarkStart w:id="2757" w:name="_Toc348346641"/>
      <w:bookmarkStart w:id="2758" w:name="_Toc380430469"/>
      <w:bookmarkStart w:id="2759" w:name="_Toc28982358"/>
      <w:r>
        <w:rPr>
          <w:noProof/>
        </w:rPr>
        <w:t>REF Message Using an I11 Event with an Immediate Response</w:t>
      </w:r>
      <w:bookmarkEnd w:id="2754"/>
      <w:bookmarkEnd w:id="2755"/>
      <w:bookmarkEnd w:id="2756"/>
      <w:bookmarkEnd w:id="2757"/>
      <w:bookmarkEnd w:id="2758"/>
      <w:bookmarkEnd w:id="2759"/>
      <w:r w:rsidR="00FD02FB">
        <w:rPr>
          <w:noProof/>
        </w:rPr>
        <w:fldChar w:fldCharType="begin"/>
      </w:r>
      <w:r>
        <w:rPr>
          <w:noProof/>
        </w:rPr>
        <w:instrText xml:space="preserve"> XE "REF immediate example" </w:instrText>
      </w:r>
      <w:r w:rsidR="00FD02FB">
        <w:rPr>
          <w:noProof/>
        </w:rPr>
        <w:fldChar w:fldCharType="end"/>
      </w:r>
      <w:bookmarkStart w:id="2760" w:name="_Toc380430470"/>
      <w:bookmarkEnd w:id="2760"/>
    </w:p>
    <w:p w14:paraId="14568E96" w14:textId="574D228F" w:rsidR="00573AF5" w:rsidRDefault="00573AF5" w:rsidP="00C87B0A">
      <w:pPr>
        <w:pStyle w:val="NormalIndented"/>
      </w:pPr>
      <w:r>
        <w:t xml:space="preserve">Once pre-authorization has been received, the patient is referred to the referral provider.  In the following example, Dr. Hippocrates is referring Adam Everyman to Dr. Tony Tum for a colonoscopy.  The referral message includes the patient's demographic information, diagnosis and the pre-authorization information retrieved during the previous transaction.  The dates contained in the pre-authorization segment (e.g., </w:t>
      </w:r>
      <w:r>
        <w:lastRenderedPageBreak/>
        <w:t>authorization date and authorization expiration date) pertain to the authorization, given by a payor, for a specified procedure.  They are not intended to imply any kind of schedule request.  Scheduling will be handled by the referral provider and the patient in a separate transaction.  Not all referrals will require a detailed chain of response messages, so in this case, a simple acknowledgment in the form of an RPI is returned with a note from the referred-to provider.</w:t>
      </w:r>
    </w:p>
    <w:p w14:paraId="57A8D49A" w14:textId="0AAA654C" w:rsidR="00573AF5" w:rsidRDefault="00573AF5">
      <w:pPr>
        <w:pStyle w:val="Example"/>
      </w:pPr>
      <w:r>
        <w:t>MSH|^~\&amp;|HIPPOCRATESMD|EWHIN|TUM|EWHIN|19940111113142||REF^I11|HIPPOCRATESM7899|P|2.</w:t>
      </w:r>
      <w:r w:rsidR="00C91D73">
        <w:t>9</w:t>
      </w:r>
      <w:r>
        <w:t>|||NE|AL&lt;cr&gt;</w:t>
      </w:r>
    </w:p>
    <w:p w14:paraId="02F0F60F" w14:textId="77777777" w:rsidR="00573AF5" w:rsidRDefault="00573AF5">
      <w:pPr>
        <w:pStyle w:val="Example"/>
      </w:pPr>
      <w:r>
        <w:t>RF1||R|MED|RP|O|REF4502|19940111|19940510|19940111&lt;cr&gt;</w:t>
      </w:r>
    </w:p>
    <w:p w14:paraId="711C5651" w14:textId="77777777" w:rsidR="00573AF5" w:rsidRDefault="00573AF5">
      <w:pPr>
        <w:pStyle w:val="Example"/>
      </w:pPr>
      <w:r>
        <w:t>PRD|RP|HIPPOCRATES^HAROLD^^^DR^MD|1001 HEALTHCARE DRIVE^^ANN ARBOR^MI^99999| ^^^HIPPOCRATESMD&amp;EWHIN^^^^^HIPPOCRATES MEDICAL CENTER|HIPPOCRATES7899&lt;cr&gt;</w:t>
      </w:r>
    </w:p>
    <w:p w14:paraId="67285C75" w14:textId="77777777" w:rsidR="00573AF5" w:rsidRDefault="00573AF5">
      <w:pPr>
        <w:pStyle w:val="Example"/>
      </w:pPr>
      <w:r>
        <w:t>CTD|PR|ENTER^ELLEN|1001 HEALTHCARE DRIVE^^ANN ARBOR^MI^99999^USA^|^^^HIPPOCRATESMD&amp;EWHIN^^^^^HIPPOCRATES MEDICAL CENTER&lt;cr&gt;</w:t>
      </w:r>
    </w:p>
    <w:p w14:paraId="126FEF2A" w14:textId="77777777" w:rsidR="00573AF5" w:rsidRDefault="00573AF5">
      <w:pPr>
        <w:pStyle w:val="Example"/>
      </w:pPr>
      <w:r>
        <w:t>PRD|RT|TUM^TONY^^^DR||^^^JIME&amp;EWHIN^^^^^TUM AND TUMOR||||531886&lt;cr&gt;</w:t>
      </w:r>
    </w:p>
    <w:p w14:paraId="6B36DEFE" w14:textId="77777777" w:rsidR="00573AF5" w:rsidRDefault="00573AF5">
      <w:pPr>
        <w:pStyle w:val="Example"/>
      </w:pPr>
      <w:r>
        <w:t>PID|||HL71001111111111^9^M10||EVERYMAN^ADAM^A ||19600309|M||C|2222 HOME STREET^^ANN ARBOR^MI^99999^USA|SPO|(555)555-2004|ENGL|M|M||HL71001111111111EVERYMAN*3-444-555^MI&lt;cr&gt;</w:t>
      </w:r>
    </w:p>
    <w:p w14:paraId="3315B414" w14:textId="77777777" w:rsidR="00573AF5" w:rsidRDefault="00573AF5">
      <w:pPr>
        <w:pStyle w:val="Example"/>
      </w:pPr>
      <w:r>
        <w:t>NK1|1|EVERYMAN^BETTERHALF^W|2|2222 HOME STREET^^ANN ARBOR^MI^99999^USA|(555)555-2004&lt;cr&gt;</w:t>
      </w:r>
    </w:p>
    <w:p w14:paraId="62AA3C34" w14:textId="77777777" w:rsidR="00573AF5" w:rsidRDefault="00573AF5">
      <w:pPr>
        <w:pStyle w:val="Example"/>
      </w:pPr>
      <w:r>
        <w:t>GT1|1||EVERYMAN^ADAM^A||2222 HOME STREET^^ANN ARBOR^MI^99999^USA|(555)4555-2004|(555)555-2004|19600309|M||1|402941703||||CONTACT*CARRIE|||456789|01&lt;cr&gt;</w:t>
      </w:r>
    </w:p>
    <w:p w14:paraId="37D4880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F737F62" w14:textId="77777777" w:rsidR="00573AF5" w:rsidRDefault="00573AF5">
      <w:pPr>
        <w:pStyle w:val="Example"/>
      </w:pPr>
      <w:r>
        <w:t>ACC|19940105125700|WR|ENTER*ELLEN&lt;&lt;cr&gt;</w:t>
      </w:r>
    </w:p>
    <w:p w14:paraId="3CEAC2B2" w14:textId="77777777" w:rsidR="00573AF5" w:rsidRDefault="00573AF5">
      <w:pPr>
        <w:pStyle w:val="Example"/>
      </w:pPr>
      <w:r>
        <w:t>DG1|1|I9|569.0|RECTAL POLYP|19940106103500|0&lt;cr&gt;</w:t>
      </w:r>
    </w:p>
    <w:p w14:paraId="153BF651" w14:textId="77777777" w:rsidR="00573AF5" w:rsidRDefault="00573AF5">
      <w:pPr>
        <w:pStyle w:val="Example"/>
      </w:pPr>
    </w:p>
    <w:p w14:paraId="38653820" w14:textId="77777777" w:rsidR="00573AF5" w:rsidRDefault="00573AF5">
      <w:pPr>
        <w:pStyle w:val="Example"/>
      </w:pPr>
      <w:r>
        <w:t>PR1|1|C4|45378|Colonoscopy|19940110105309|00&lt;cr&gt;</w:t>
      </w:r>
    </w:p>
    <w:p w14:paraId="1E26EE08" w14:textId="77777777" w:rsidR="00573AF5" w:rsidRDefault="00573AF5">
      <w:pPr>
        <w:pStyle w:val="Example"/>
      </w:pPr>
      <w:r>
        <w:t>AUT|PPO|WA02|HCIC (MI State Code)|19940110|19940510|123456789|175|1&lt;cr&gt;</w:t>
      </w:r>
    </w:p>
    <w:p w14:paraId="56866A8B" w14:textId="77777777" w:rsidR="00573AF5" w:rsidRDefault="00573AF5">
      <w:pPr>
        <w:pStyle w:val="Example"/>
      </w:pPr>
    </w:p>
    <w:p w14:paraId="7DB234D4" w14:textId="45FCBD85" w:rsidR="00573AF5" w:rsidRDefault="00573AF5">
      <w:pPr>
        <w:pStyle w:val="Example"/>
      </w:pPr>
      <w:r>
        <w:t>MSH|^~\&amp;|TUM|EWHIN|HIPPOCRATESMD|EWHIN|19940111152401||RRI^I11|TUM1123|P|2.</w:t>
      </w:r>
      <w:r w:rsidR="00C91D73">
        <w:t>9</w:t>
      </w:r>
      <w:r>
        <w:t>|||ER|ER&lt;cr&gt;</w:t>
      </w:r>
    </w:p>
    <w:p w14:paraId="38A19D28" w14:textId="77777777" w:rsidR="00573AF5" w:rsidRDefault="00573AF5">
      <w:pPr>
        <w:pStyle w:val="Example"/>
      </w:pPr>
      <w:r>
        <w:t>MSA|AA|TUMM7900&lt;cr&gt;</w:t>
      </w:r>
    </w:p>
    <w:p w14:paraId="2B16CFFD" w14:textId="77777777" w:rsidR="00573AF5" w:rsidRDefault="00573AF5">
      <w:pPr>
        <w:pStyle w:val="Example"/>
      </w:pPr>
    </w:p>
    <w:p w14:paraId="2535E930" w14:textId="77777777" w:rsidR="00573AF5" w:rsidRDefault="00573AF5">
      <w:pPr>
        <w:pStyle w:val="Example"/>
      </w:pPr>
      <w:r>
        <w:t>RF1|A|R|MED|RP|O|REF4502|19940111|19940510|19940111&lt;cr&gt;</w:t>
      </w:r>
    </w:p>
    <w:p w14:paraId="203FACD5" w14:textId="77777777" w:rsidR="00573AF5" w:rsidRDefault="00573AF5">
      <w:pPr>
        <w:pStyle w:val="Example"/>
      </w:pPr>
      <w:r>
        <w:t>PRD|RP|TUM^TONY^^^DR^MD|1031 HEALTHCARE DRIVE^^ANN ARBOR^MI^99999| ^^^TUMMD&amp;EWHIN^^^^^HIPPOCRATES MEDICAL CENTER|TUMMT7900&lt;cr&gt;</w:t>
      </w:r>
    </w:p>
    <w:p w14:paraId="45D62B6A" w14:textId="77777777" w:rsidR="00573AF5" w:rsidRDefault="00573AF5">
      <w:pPr>
        <w:pStyle w:val="Example"/>
      </w:pPr>
      <w:r>
        <w:t>CTD|PR|ENTER^ELLEN|1021 HEALTHCARE DRIVE^^ANN ARBOR^MI^99999|^^^TUMTMD&amp;EWHIN^^^^^TUM MEDICAL CENTER&lt;cr&gt;</w:t>
      </w:r>
    </w:p>
    <w:p w14:paraId="444C58A6" w14:textId="77777777" w:rsidR="00573AF5" w:rsidRDefault="00573AF5">
      <w:pPr>
        <w:pStyle w:val="Example"/>
      </w:pPr>
      <w:r>
        <w:t>PRD|RT|TUM^TONY^^^DR||^^^TUM&amp;EWHIN^^^^^TUM AND TUMOR||||531886&lt;cr&gt;</w:t>
      </w:r>
    </w:p>
    <w:p w14:paraId="3FF1BBA9" w14:textId="77777777" w:rsidR="00573AF5" w:rsidRDefault="00573AF5">
      <w:pPr>
        <w:pStyle w:val="Example"/>
      </w:pPr>
      <w:r>
        <w:t>PID|||HL71001111111111^9^M10||EVERYMAN^ADAM^A ||19600309|M||C|2222 HOME STREET^^ANN ARBOR^MI^99999^USA|SPO|(555)555-2004|ENGL|M|M||HL71001111111111EVERYMAN*3-444-555^MI&lt;cr&gt;</w:t>
      </w:r>
    </w:p>
    <w:p w14:paraId="37B916B1" w14:textId="77777777" w:rsidR="00573AF5" w:rsidRDefault="00573AF5">
      <w:pPr>
        <w:pStyle w:val="Example"/>
      </w:pPr>
      <w:r>
        <w:t>DG1|1|I9|569.0|RECTAL POLYP|19940106103500|0&lt;cr&gt;</w:t>
      </w:r>
    </w:p>
    <w:p w14:paraId="52A8450A" w14:textId="77777777" w:rsidR="00573AF5" w:rsidRDefault="00573AF5">
      <w:pPr>
        <w:pStyle w:val="Example"/>
      </w:pPr>
    </w:p>
    <w:p w14:paraId="1C6D6814" w14:textId="77777777" w:rsidR="00573AF5" w:rsidRDefault="00573AF5">
      <w:pPr>
        <w:pStyle w:val="Example"/>
      </w:pPr>
      <w:r>
        <w:t>PR1|1|C4|45378|Colonoscopy|19940111141509|00&lt;cr&gt;</w:t>
      </w:r>
    </w:p>
    <w:p w14:paraId="2C3E79C5" w14:textId="77777777" w:rsidR="00573AF5" w:rsidRDefault="00573AF5">
      <w:pPr>
        <w:pStyle w:val="Example"/>
      </w:pPr>
      <w:r>
        <w:t>NTE|||Patient is doing well.~Full recovery expected.&lt;cr&gt;</w:t>
      </w:r>
    </w:p>
    <w:p w14:paraId="73D23E60" w14:textId="77777777" w:rsidR="00573AF5" w:rsidRDefault="00573AF5">
      <w:pPr>
        <w:pStyle w:val="Heading3"/>
        <w:rPr>
          <w:noProof/>
        </w:rPr>
      </w:pPr>
      <w:bookmarkStart w:id="2761" w:name="_Toc348244542"/>
      <w:bookmarkStart w:id="2762" w:name="_Toc348244637"/>
      <w:bookmarkStart w:id="2763" w:name="_Toc348260669"/>
      <w:bookmarkStart w:id="2764" w:name="_Toc348346642"/>
      <w:bookmarkStart w:id="2765" w:name="_Toc380430471"/>
      <w:bookmarkStart w:id="2766" w:name="_Toc28982359"/>
      <w:r>
        <w:rPr>
          <w:noProof/>
        </w:rPr>
        <w:lastRenderedPageBreak/>
        <w:t>REF Message Using an I11 Event with a Deferred Response</w:t>
      </w:r>
      <w:bookmarkEnd w:id="2761"/>
      <w:bookmarkEnd w:id="2762"/>
      <w:bookmarkEnd w:id="2763"/>
      <w:bookmarkEnd w:id="2764"/>
      <w:bookmarkEnd w:id="2765"/>
      <w:bookmarkEnd w:id="2766"/>
      <w:r w:rsidR="00FD02FB">
        <w:rPr>
          <w:noProof/>
        </w:rPr>
        <w:fldChar w:fldCharType="begin"/>
      </w:r>
      <w:r>
        <w:rPr>
          <w:noProof/>
        </w:rPr>
        <w:instrText xml:space="preserve"> XE "REF deferred example" </w:instrText>
      </w:r>
      <w:r w:rsidR="00FD02FB">
        <w:rPr>
          <w:noProof/>
        </w:rPr>
        <w:fldChar w:fldCharType="end"/>
      </w:r>
      <w:bookmarkStart w:id="2767" w:name="_Toc380430472"/>
      <w:bookmarkEnd w:id="2767"/>
    </w:p>
    <w:p w14:paraId="63AFD179" w14:textId="77777777" w:rsidR="00573AF5" w:rsidRDefault="00573AF5" w:rsidP="00C87B0A">
      <w:pPr>
        <w:pStyle w:val="NormalIndented"/>
      </w:pPr>
      <w:r>
        <w:t xml:space="preserve">The following example demonstrates the ability of the referral provider to return a series of responses.  For most referrals, multiple responses will be returned because referrals may contain multiple requested procedures that may be performed over a period of time.  The referral provider determines the completion of this chain of messages and indicates that designation in the following example by setting the "Processed" flag in the MSA segment.  This procedure will probably vary from network to network. </w:t>
      </w:r>
    </w:p>
    <w:p w14:paraId="6B03FEAC" w14:textId="0BFF77E7" w:rsidR="00573AF5" w:rsidRDefault="00573AF5">
      <w:pPr>
        <w:pStyle w:val="Example"/>
      </w:pPr>
      <w:r>
        <w:t>MSH|^~\&amp;|TUMMD|EWHIN|HIPPOCRATESMD|EWHIN|19940111113142||REF^I11|TUMMM7899|P|2.</w:t>
      </w:r>
      <w:r w:rsidR="00C91D73">
        <w:t>9</w:t>
      </w:r>
      <w:r>
        <w:t>|||AL|AL&lt;cr&gt;</w:t>
      </w:r>
    </w:p>
    <w:p w14:paraId="134E0605" w14:textId="77777777" w:rsidR="00573AF5" w:rsidRDefault="00573AF5">
      <w:pPr>
        <w:pStyle w:val="Example"/>
      </w:pPr>
      <w:r>
        <w:t>RF1||R|MED|RP|O|REF4502|19940111|19940510|19940111&lt;cr&gt;</w:t>
      </w:r>
    </w:p>
    <w:p w14:paraId="3349B945" w14:textId="77777777" w:rsidR="00573AF5" w:rsidRDefault="00573AF5">
      <w:pPr>
        <w:pStyle w:val="Example"/>
      </w:pPr>
      <w:r>
        <w:t>PRD|RP|TUM^TONY^^^DR^MD|1031 HEALTHCARE DRIVE^^ANN ARBOR^MI^99999| ^^^TUMMD&amp;EWHIN^^^^^HIPPOCRATES MEDICAL CENTER|TUMMT7900&lt;cr&gt;</w:t>
      </w:r>
    </w:p>
    <w:p w14:paraId="2E556289" w14:textId="77777777" w:rsidR="00573AF5" w:rsidRDefault="00573AF5">
      <w:pPr>
        <w:pStyle w:val="Example"/>
      </w:pPr>
      <w:r>
        <w:t>CTD|PR|ENTER^ELLEN|1021 HEALTHCARE DRIVE^^ANN ARBOR^MI^99999|^^^TUMTMD&amp;EWHIN^^^^^TUM MEDICAL CENTER&lt;cr&gt;</w:t>
      </w:r>
    </w:p>
    <w:p w14:paraId="1CB1ECC6" w14:textId="77777777" w:rsidR="00573AF5" w:rsidRDefault="00573AF5">
      <w:pPr>
        <w:pStyle w:val="Example"/>
      </w:pPr>
      <w:r>
        <w:t>PRD|RT|TUM^TONY^^^DR||^^^TUM&amp;EWHIN^^^^^TUM AND TUMOR||||531886&lt;cr&gt;</w:t>
      </w:r>
    </w:p>
    <w:p w14:paraId="70D53AF3" w14:textId="77777777" w:rsidR="00573AF5" w:rsidRDefault="00573AF5">
      <w:pPr>
        <w:pStyle w:val="Example"/>
      </w:pPr>
      <w:r>
        <w:t>PID|||HL71001111111111^9^M10||EVERYMAN^ADAM^A ||19600309|M||C|2222 HOME STREET^^ANN ARBOR^MI^99999^USA|SPO|(555)555-2004|ENGL|M|M||HL71001111111111EVERYMAN*3-444-555^MI&lt;cr&gt;</w:t>
      </w:r>
    </w:p>
    <w:p w14:paraId="3F436002" w14:textId="77777777" w:rsidR="00573AF5" w:rsidRDefault="00573AF5">
      <w:pPr>
        <w:pStyle w:val="Example"/>
      </w:pPr>
      <w:r>
        <w:t>NK1|1|EVERYMAN^BETTERHALF^W|2|2222 HOME STREET^^ANN ARBOR^MI^99999^USA|(555)555-2004&lt;cr&gt;</w:t>
      </w:r>
    </w:p>
    <w:p w14:paraId="16C6FD94" w14:textId="77777777" w:rsidR="00573AF5" w:rsidRDefault="00573AF5">
      <w:pPr>
        <w:pStyle w:val="Example"/>
      </w:pPr>
      <w:r>
        <w:t>GT1|1||EVERYMAN^ADAM^A||2222 HOME STREET^^ANN ARBOR^MI^99999^USA|(555)4555-2004|(555)555-2004|19600309|M||1|402941703||||CONTACT*CARRIE|||456789|01&lt;cr&gt;</w:t>
      </w:r>
    </w:p>
    <w:p w14:paraId="6AFAC9DD"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321F1ED8" w14:textId="77777777" w:rsidR="00573AF5" w:rsidRDefault="00573AF5">
      <w:pPr>
        <w:pStyle w:val="Example"/>
      </w:pPr>
      <w:r>
        <w:t>ACC|19940105125700|WR|ENTER*ELLEN&lt;cr&gt;</w:t>
      </w:r>
    </w:p>
    <w:p w14:paraId="6EEF0C2C" w14:textId="77777777" w:rsidR="00573AF5" w:rsidRDefault="00573AF5">
      <w:pPr>
        <w:pStyle w:val="Example"/>
      </w:pPr>
      <w:r>
        <w:t>DG1|1|I9|569.0|RECTAL POLYP|19940106103500|0&lt;cr&gt;</w:t>
      </w:r>
    </w:p>
    <w:p w14:paraId="63B2EDAB" w14:textId="77777777" w:rsidR="00573AF5" w:rsidRDefault="00573AF5">
      <w:pPr>
        <w:pStyle w:val="Example"/>
      </w:pPr>
      <w:r>
        <w:t>PR1|1|C4|45378|Colonoscopy|19940110105309|00&lt;cr&gt;</w:t>
      </w:r>
    </w:p>
    <w:p w14:paraId="6254925C" w14:textId="77777777" w:rsidR="00573AF5" w:rsidRDefault="00573AF5">
      <w:pPr>
        <w:pStyle w:val="Example"/>
      </w:pPr>
      <w:r>
        <w:t>AUT|PPO|HC02|HCIC (MI State Code)|19940110|19940510|123456789|175|1&lt;cr&gt;</w:t>
      </w:r>
    </w:p>
    <w:p w14:paraId="617FBA12" w14:textId="77777777" w:rsidR="00573AF5" w:rsidRDefault="00573AF5">
      <w:pPr>
        <w:pStyle w:val="Example"/>
      </w:pPr>
    </w:p>
    <w:p w14:paraId="7C123EE5" w14:textId="62A79190" w:rsidR="00573AF5" w:rsidRDefault="00573AF5">
      <w:pPr>
        <w:pStyle w:val="Example"/>
      </w:pPr>
      <w:r>
        <w:t>MSH|^~\&amp;|TUMMD|EWHIN|HIPPOCRATESMD|EWHIN|19940111154812||MCF|TUMT1123|P|2.</w:t>
      </w:r>
      <w:r w:rsidR="00C91D73">
        <w:t>9</w:t>
      </w:r>
      <w:r>
        <w:t>|||ER|ER&lt;cr&gt;</w:t>
      </w:r>
    </w:p>
    <w:p w14:paraId="6303C8C8" w14:textId="77777777" w:rsidR="00573AF5" w:rsidRDefault="00573AF5">
      <w:pPr>
        <w:pStyle w:val="Example"/>
      </w:pPr>
      <w:r>
        <w:t>MSA|AA|TUMM7899&lt;cr&gt;</w:t>
      </w:r>
    </w:p>
    <w:p w14:paraId="233A8895" w14:textId="77777777" w:rsidR="00573AF5" w:rsidRDefault="00573AF5">
      <w:pPr>
        <w:pStyle w:val="Example"/>
      </w:pPr>
    </w:p>
    <w:p w14:paraId="17969380" w14:textId="51882770" w:rsidR="00573AF5" w:rsidRDefault="00573AF5">
      <w:pPr>
        <w:pStyle w:val="Example"/>
      </w:pPr>
      <w:r>
        <w:t>MSH|^~\&amp;|TUM|EWHIN|HIPPOCRATESMD|EWHIN|19940112152401||RRI^I11|TUMTE1124|P|2.</w:t>
      </w:r>
      <w:r w:rsidR="00C91D73">
        <w:t>9</w:t>
      </w:r>
      <w:r>
        <w:t>|||ER|ER&lt;cr&gt;</w:t>
      </w:r>
    </w:p>
    <w:p w14:paraId="06A5410A" w14:textId="77777777" w:rsidR="00573AF5" w:rsidRDefault="00573AF5">
      <w:pPr>
        <w:pStyle w:val="Example"/>
      </w:pPr>
      <w:r>
        <w:t>MSA|AA|HIPPOCRATESM7899&lt;cr&gt;</w:t>
      </w:r>
    </w:p>
    <w:p w14:paraId="0CBCBE34" w14:textId="77777777" w:rsidR="00573AF5" w:rsidRDefault="00573AF5">
      <w:pPr>
        <w:pStyle w:val="Example"/>
      </w:pPr>
      <w:r>
        <w:t>RF1|A|R|MED|RP|O|REF4502|19940111|19940510|19940111&lt;cr&gt;</w:t>
      </w:r>
    </w:p>
    <w:p w14:paraId="3FD992C1" w14:textId="77777777" w:rsidR="00573AF5" w:rsidRDefault="00573AF5">
      <w:pPr>
        <w:pStyle w:val="Example"/>
      </w:pPr>
      <w:r>
        <w:t>PRD|RP|HIPPOCRATES^HAROLD^^^DR^MD|1001 HEALTHCARE DRIVE^^ANN ARBOR^MI^99999|^^^HIPPOCRATESMD&amp;EWHIN^^^^^HIPPOCRATES MEDICAL CENTER|HIPPOCRATESM7899&lt;cr&gt;</w:t>
      </w:r>
    </w:p>
    <w:p w14:paraId="18DFC2FE" w14:textId="77777777" w:rsidR="00573AF5" w:rsidRDefault="00573AF5">
      <w:pPr>
        <w:pStyle w:val="Example"/>
      </w:pPr>
      <w:r>
        <w:t>CTD|PR|ENTER^ELLEN|1001 HEALTHCARE DRIVE^^ANN ARBOR^MI^99999|^^^HIPPOCRATESMD&amp;EWHIN^^^^^HIPPOCRATES MEDICAL CENTER&lt;cr&gt;</w:t>
      </w:r>
    </w:p>
    <w:p w14:paraId="5B484BAF" w14:textId="77777777" w:rsidR="00573AF5" w:rsidRDefault="00573AF5">
      <w:pPr>
        <w:pStyle w:val="Example"/>
      </w:pPr>
      <w:r>
        <w:t>PRD|RP|TUM^TONY^^^DR^MD|1031 HEALTHCARE DRIVE^^ANN ARBOR^MI^99999| ^^^TUMMD&amp;EWHIN^^^^^HIPPOCRATES MEDICAL CENTER|TUMMT7900&lt;cr&gt;</w:t>
      </w:r>
    </w:p>
    <w:p w14:paraId="7F8C685D" w14:textId="77777777" w:rsidR="00573AF5" w:rsidRDefault="00573AF5">
      <w:pPr>
        <w:pStyle w:val="Example"/>
      </w:pPr>
      <w:r>
        <w:t>PID|||HL71001111111111^9^M10||EVERYMAN^ADAM^A ||19600309|M||C|2222 HOME STREET^^ANN ARBOR^MI^99999^USA|SPO|(555)555-2004|ENGL|M|M||HL71001111111111EVERYMAN*3-444-555^MI&lt;cr&gt;</w:t>
      </w:r>
    </w:p>
    <w:p w14:paraId="488CB849" w14:textId="77777777" w:rsidR="00573AF5" w:rsidRDefault="00573AF5">
      <w:pPr>
        <w:pStyle w:val="Example"/>
      </w:pPr>
      <w:r>
        <w:t>DG1|1|I9|569.0|RECTAL POLYP|19940106103500|0&lt;cr&gt;</w:t>
      </w:r>
    </w:p>
    <w:p w14:paraId="5986B623" w14:textId="77777777" w:rsidR="00573AF5" w:rsidRDefault="00573AF5">
      <w:pPr>
        <w:pStyle w:val="Example"/>
      </w:pPr>
    </w:p>
    <w:p w14:paraId="200652F4" w14:textId="77777777" w:rsidR="00573AF5" w:rsidRDefault="00573AF5">
      <w:pPr>
        <w:pStyle w:val="Example"/>
      </w:pPr>
      <w:r>
        <w:lastRenderedPageBreak/>
        <w:t>PR1|1|C4|45378|Colonoscopy|19940111141509|00&lt;cr&gt;</w:t>
      </w:r>
    </w:p>
    <w:p w14:paraId="2DA9263F" w14:textId="77777777" w:rsidR="00573AF5" w:rsidRDefault="00573AF5">
      <w:pPr>
        <w:pStyle w:val="Example"/>
      </w:pPr>
      <w:r>
        <w:t>NTE|||Patient is doing well.~Full recovery expected.&lt;cr&gt;</w:t>
      </w:r>
    </w:p>
    <w:p w14:paraId="4D2CFCED" w14:textId="77777777" w:rsidR="00573AF5" w:rsidRDefault="00573AF5">
      <w:pPr>
        <w:pStyle w:val="Heading3"/>
        <w:rPr>
          <w:noProof/>
        </w:rPr>
      </w:pPr>
      <w:bookmarkStart w:id="2768" w:name="_Toc348244543"/>
      <w:bookmarkStart w:id="2769" w:name="_Toc348244638"/>
      <w:bookmarkStart w:id="2770" w:name="_Toc348260670"/>
      <w:bookmarkStart w:id="2771" w:name="_Toc348346643"/>
      <w:bookmarkStart w:id="2772" w:name="_Toc380430473"/>
      <w:bookmarkStart w:id="2773" w:name="_Toc28982360"/>
      <w:r>
        <w:rPr>
          <w:noProof/>
        </w:rPr>
        <w:t>RQC Inquiry Message Using an I05 Event with an Immediate Response</w:t>
      </w:r>
      <w:bookmarkEnd w:id="2768"/>
      <w:bookmarkEnd w:id="2769"/>
      <w:bookmarkEnd w:id="2770"/>
      <w:bookmarkEnd w:id="2771"/>
      <w:bookmarkEnd w:id="2772"/>
      <w:bookmarkEnd w:id="2773"/>
      <w:r w:rsidR="00FD02FB">
        <w:rPr>
          <w:noProof/>
        </w:rPr>
        <w:fldChar w:fldCharType="begin"/>
      </w:r>
      <w:r>
        <w:rPr>
          <w:noProof/>
        </w:rPr>
        <w:instrText xml:space="preserve"> XE "RQC immediate example" </w:instrText>
      </w:r>
      <w:r w:rsidR="00FD02FB">
        <w:rPr>
          <w:noProof/>
        </w:rPr>
        <w:fldChar w:fldCharType="end"/>
      </w:r>
      <w:bookmarkStart w:id="2774" w:name="_Toc380430474"/>
      <w:bookmarkEnd w:id="2774"/>
    </w:p>
    <w:p w14:paraId="51EFF939" w14:textId="77777777" w:rsidR="00573AF5" w:rsidRDefault="00573AF5" w:rsidP="00C87B0A">
      <w:pPr>
        <w:pStyle w:val="NormalIndented"/>
      </w:pPr>
      <w:r>
        <w:rPr>
          <w:b/>
          <w:i/>
        </w:rPr>
        <w:t>Retained for backwards compatibility only in version 2.4 and later</w:t>
      </w:r>
      <w:r>
        <w:t>; refer to Chapter 5 section 5.4, "Query Response Message Pairs."   The original mode query and the QRD/QRF segments have been replaced.</w:t>
      </w:r>
    </w:p>
    <w:p w14:paraId="7E38D379" w14:textId="77777777" w:rsidR="00573AF5" w:rsidRDefault="00573AF5" w:rsidP="00C87B0A">
      <w:pPr>
        <w:pStyle w:val="NormalIndented"/>
      </w:pPr>
      <w:r>
        <w:t xml:space="preserve">In this example, Dr. Hippocrates is querying a reference laboratory for the results of all lab work performed on Adam Everyman between the dates of 03/20/94 and 03/22/94 and requests that the data be returned in a record or data element format.  The message request contains all of the patient identification, as well as the provider identification necessary for the responding facility to qualify the request.  </w:t>
      </w:r>
    </w:p>
    <w:p w14:paraId="6515CC01" w14:textId="6F5DE3A1" w:rsidR="00573AF5" w:rsidRDefault="00573AF5">
      <w:pPr>
        <w:pStyle w:val="Example"/>
      </w:pPr>
      <w:r>
        <w:t>MSH|^~\&amp;|HIPPOCRATESMD|EWHIN|HL7_LAB|EWHIN|19940410113142||RQC^I05|HIPPOCRATES7899|P|2.</w:t>
      </w:r>
      <w:r w:rsidR="00C82F61">
        <w:t>9</w:t>
      </w:r>
      <w:r>
        <w:t>|||NE|AL&lt;cr&gt;</w:t>
      </w:r>
    </w:p>
    <w:p w14:paraId="104036BB" w14:textId="77777777" w:rsidR="00573AF5" w:rsidRDefault="00573AF5">
      <w:pPr>
        <w:pStyle w:val="Example"/>
      </w:pPr>
      <w:r>
        <w:t>QRD|19940504144501|R|I|HIPPOCRATES7899|||5^RD|PATIENT|RES|ALL&lt;cr&gt;</w:t>
      </w:r>
    </w:p>
    <w:p w14:paraId="0A805AC9" w14:textId="77777777" w:rsidR="00573AF5" w:rsidRDefault="00573AF5">
      <w:pPr>
        <w:pStyle w:val="Example"/>
      </w:pPr>
      <w:r>
        <w:t>QRF|HL7_LAB^EWHIN|19940320000000|19940322235959&lt;cr&gt;</w:t>
      </w:r>
    </w:p>
    <w:p w14:paraId="792782FE" w14:textId="77777777" w:rsidR="00573AF5" w:rsidRDefault="00573AF5">
      <w:pPr>
        <w:pStyle w:val="Example"/>
      </w:pPr>
      <w:r>
        <w:t>PRD|RP|HIPPOCRATES^HAROLD^^^DR^MD|1001 HEALTHCARE DRIVE^^ANN ARBOR^MI^99999| ^^^HIPPOCRATESMD&amp;EWHIN^^^^^HIPPOCRATES MEDICAL CENTER|HIPPOCRATES7899&lt;cr&gt;</w:t>
      </w:r>
    </w:p>
    <w:p w14:paraId="7BD95064" w14:textId="77777777" w:rsidR="00573AF5" w:rsidRDefault="00573AF5">
      <w:pPr>
        <w:pStyle w:val="Example"/>
      </w:pPr>
      <w:r>
        <w:t>CTD|PR|ENTER^ELLEN|1001 HEALTHCARE DRIVE^^ANN ARBOR^MI^99999|^^^HIPPOCRATES&amp;EWHIN^^^^^HIPPOCRATES MEDICAL CENTER&lt;cr&gt;</w:t>
      </w:r>
    </w:p>
    <w:p w14:paraId="5AEE11ED" w14:textId="77777777" w:rsidR="00573AF5" w:rsidRDefault="00573AF5">
      <w:pPr>
        <w:pStyle w:val="Example"/>
      </w:pPr>
      <w:r>
        <w:t>PRD|RT|HL7AB^HEALTH LEVEL LAB||^^^HL7_LAB&amp;EWHIN^^^^^HEALTH LEVEL LABORATORIES&lt;cr&gt;</w:t>
      </w:r>
    </w:p>
    <w:p w14:paraId="7A3285D7" w14:textId="77777777" w:rsidR="00573AF5" w:rsidRDefault="00573AF5">
      <w:pPr>
        <w:pStyle w:val="Example"/>
      </w:pPr>
      <w:r>
        <w:t>PID|||HL71001111111111^9^M10||EVERYMAN^ADAM^A ||19600309|M||C|2222 HOME STREET^^ANN ARBOR^MI^99999^USA|SPO|(555)555-2004|ENGL|M|M||HL71001111111111EVERYMAN*3-444-555^MI&lt;cr&gt;</w:t>
      </w:r>
    </w:p>
    <w:p w14:paraId="7F4573A6" w14:textId="77777777" w:rsidR="00573AF5" w:rsidRDefault="00573AF5">
      <w:pPr>
        <w:pStyle w:val="Example"/>
      </w:pPr>
    </w:p>
    <w:p w14:paraId="2672B2E6" w14:textId="7FF27F8F" w:rsidR="00573AF5" w:rsidRDefault="00573AF5">
      <w:pPr>
        <w:pStyle w:val="Example"/>
      </w:pPr>
      <w:r>
        <w:t>MSH|^~\&amp;|HL7_LAB|EWHIN|HIPPOCRATESMD|EWHIN|19940411152401||RPI^I05|HL7LAB4250|P|2.</w:t>
      </w:r>
      <w:r w:rsidR="00C82F61">
        <w:t>9</w:t>
      </w:r>
      <w:r>
        <w:t>|||ER|ER&lt;cr&gt;</w:t>
      </w:r>
    </w:p>
    <w:p w14:paraId="1945E452" w14:textId="77777777" w:rsidR="00573AF5" w:rsidRDefault="00573AF5">
      <w:pPr>
        <w:pStyle w:val="Example"/>
      </w:pPr>
      <w:r>
        <w:t>MSA|AA|HIPPOCARATES7899&lt;cr&gt;</w:t>
      </w:r>
    </w:p>
    <w:p w14:paraId="2954CB33" w14:textId="77777777" w:rsidR="00573AF5" w:rsidRDefault="00573AF5">
      <w:pPr>
        <w:pStyle w:val="Example"/>
      </w:pPr>
      <w:r>
        <w:t>QRD|19940504144501|R|I|HIPPOCRATES7899|||5^RD|PATIENT|RES|ALL&lt;cr&gt;</w:t>
      </w:r>
    </w:p>
    <w:p w14:paraId="350419DA" w14:textId="77777777" w:rsidR="00573AF5" w:rsidRDefault="00573AF5">
      <w:pPr>
        <w:pStyle w:val="Example"/>
      </w:pPr>
      <w:r>
        <w:t>QRF|HL7_LAB^EWHIN|19940320000000|19940322235959&lt;cr&gt;</w:t>
      </w:r>
    </w:p>
    <w:p w14:paraId="79608E1E" w14:textId="77777777" w:rsidR="00573AF5" w:rsidRDefault="00573AF5">
      <w:pPr>
        <w:pStyle w:val="Example"/>
      </w:pPr>
      <w:r>
        <w:t>PRD|RP|HIPPOCRATES^HAROLD^^^DR^MD||1001 HEALTHCARE DRIVE^^ANN ARBOR^MI^99999|^^^HIPPOCRATES&amp;EWHIN^^^^^HIPPOCRATES MEDICAL CENTER|HIPPOCRATES7899&lt;cr&gt;</w:t>
      </w:r>
    </w:p>
    <w:p w14:paraId="08391182" w14:textId="77777777" w:rsidR="00573AF5" w:rsidRDefault="00573AF5">
      <w:pPr>
        <w:pStyle w:val="Example"/>
      </w:pPr>
      <w:r>
        <w:t>CTD|PR|ENTER^ELLEN|1001 HEALTHCARE DRIVE^^ANN ARBOR^MI^99999|^^^HIPPOCRATES&amp;EWHIN^^^^^HIPPOCRATES MEDICAL CENTER&lt;cr&gt;</w:t>
      </w:r>
    </w:p>
    <w:p w14:paraId="10615E67" w14:textId="77777777" w:rsidR="00573AF5" w:rsidRDefault="00573AF5">
      <w:pPr>
        <w:pStyle w:val="Example"/>
      </w:pPr>
      <w:r>
        <w:t>PRD|RT|HL7LAB^HEALTH LEVEL LAB||^^^HL7_LAB&amp;EWHIN^^^^^HEALTH LEVELLABORATORIES&lt;cr&gt;</w:t>
      </w:r>
    </w:p>
    <w:p w14:paraId="026F5569" w14:textId="77777777" w:rsidR="00573AF5" w:rsidRDefault="00573AF5">
      <w:pPr>
        <w:pStyle w:val="Example"/>
      </w:pPr>
      <w:r>
        <w:t>PID|||HL71001111111111^9^M10||EVERYMAN^ADAM^A ||19600309|M||C|2222 HOME STREET^^ANN ARBOR^MI^99999^USA|SPO|(555)555-2004|ENGL|M|M||HL71001111111111EVERYMAN*3-444-555^MI&lt;cr&gt;</w:t>
      </w:r>
    </w:p>
    <w:p w14:paraId="042C5545" w14:textId="77777777" w:rsidR="00573AF5" w:rsidRDefault="00573AF5">
      <w:pPr>
        <w:pStyle w:val="Example"/>
      </w:pPr>
      <w:r>
        <w:t>OBR|1||1045813^LAB|L1505.003^COMPLETE BLOOD COUNT (D)|||19940320104700|""|1^EA|||| |19940320112400||CARMI||||||19940320104955|||F&lt;cr&gt;</w:t>
      </w:r>
    </w:p>
    <w:p w14:paraId="33CFED6B" w14:textId="77777777" w:rsidR="00573AF5" w:rsidRDefault="00573AF5">
      <w:pPr>
        <w:pStyle w:val="Example"/>
      </w:pPr>
      <w:r>
        <w:t>OBX|1|ST|L1550.000^HEMOGLOBIN, AUTO HEME||11.6|g/dl|12.0</w:t>
      </w:r>
      <w:r>
        <w:noBreakHyphen/>
        <w:t>16.0|L|||F&lt;cr&gt;</w:t>
      </w:r>
    </w:p>
    <w:p w14:paraId="4AD3F8EE" w14:textId="77777777" w:rsidR="00573AF5" w:rsidRDefault="00573AF5">
      <w:pPr>
        <w:pStyle w:val="Example"/>
      </w:pPr>
      <w:r>
        <w:t>OBX|2|ST|L1551.003^HEMATOCRIT (D)||36.4|%|36</w:t>
      </w:r>
      <w:r>
        <w:noBreakHyphen/>
        <w:t>45||||F&lt;cr&gt;</w:t>
      </w:r>
    </w:p>
    <w:p w14:paraId="41018F9A" w14:textId="77777777" w:rsidR="00573AF5" w:rsidRDefault="00573AF5">
      <w:pPr>
        <w:pStyle w:val="Example"/>
      </w:pPr>
      <w:r>
        <w:t>OBX|3|ST|L1552.000^RBC, AUTO HEME||3.94|mil/ul|4.1</w:t>
      </w:r>
      <w:r>
        <w:noBreakHyphen/>
        <w:t>5.1|L|||F&lt;cr&gt;</w:t>
      </w:r>
    </w:p>
    <w:p w14:paraId="73EECD86" w14:textId="77777777" w:rsidR="00573AF5" w:rsidRDefault="00573AF5">
      <w:pPr>
        <w:pStyle w:val="Example"/>
      </w:pPr>
      <w:r>
        <w:t>OBX|4|ST|L1553.000^MCV, AUTO HEME||92.4|fl|80</w:t>
      </w:r>
      <w:r>
        <w:noBreakHyphen/>
        <w:t>100||||F&lt;cr&gt;</w:t>
      </w:r>
    </w:p>
    <w:p w14:paraId="2B4F91EE" w14:textId="77777777" w:rsidR="00573AF5" w:rsidRDefault="00573AF5">
      <w:pPr>
        <w:pStyle w:val="Example"/>
      </w:pPr>
      <w:r>
        <w:t>OBX|5|ST|L1554.000^MCH, AUTO HEME||29.3|pg|26</w:t>
      </w:r>
      <w:r>
        <w:noBreakHyphen/>
        <w:t>34||||F&lt;cr&gt;</w:t>
      </w:r>
    </w:p>
    <w:p w14:paraId="269E21DE" w14:textId="77777777" w:rsidR="00573AF5" w:rsidRDefault="00573AF5">
      <w:pPr>
        <w:pStyle w:val="Example"/>
      </w:pPr>
      <w:r>
        <w:t>OBX|6|ST|L1555.000^MCHC, AUTO HEME||31.8|g/dl|31</w:t>
      </w:r>
      <w:r>
        <w:noBreakHyphen/>
        <w:t>37||||F&lt;cr&gt;</w:t>
      </w:r>
    </w:p>
    <w:p w14:paraId="1B86034A" w14:textId="77777777" w:rsidR="00573AF5" w:rsidRDefault="00573AF5">
      <w:pPr>
        <w:pStyle w:val="Example"/>
      </w:pPr>
      <w:r>
        <w:t>OBX|7|ST|L1557.000^RBC DISTRIBUTION WIDTH||15.3|%|0</w:t>
      </w:r>
      <w:r>
        <w:noBreakHyphen/>
        <w:t>14.8|H|||F&lt;cr&gt;</w:t>
      </w:r>
    </w:p>
    <w:p w14:paraId="7F38E5DA" w14:textId="77777777" w:rsidR="00573AF5" w:rsidRDefault="00573AF5">
      <w:pPr>
        <w:pStyle w:val="Example"/>
      </w:pPr>
      <w:r>
        <w:t>OBX|8|ST|L1558.003^PLATELET COUNT (D)||279|th/ul|140</w:t>
      </w:r>
      <w:r>
        <w:noBreakHyphen/>
        <w:t>440||||F&lt;cr&gt;</w:t>
      </w:r>
    </w:p>
    <w:p w14:paraId="44D6D056" w14:textId="77777777" w:rsidR="00573AF5" w:rsidRDefault="00573AF5">
      <w:pPr>
        <w:pStyle w:val="Example"/>
      </w:pPr>
      <w:r>
        <w:t>OBX|9|ST|L1559.000^WBC, AUTO HEME||7.9|th/ul|4.5</w:t>
      </w:r>
      <w:r>
        <w:noBreakHyphen/>
        <w:t>11.0||||F&lt;cr&gt;</w:t>
      </w:r>
    </w:p>
    <w:p w14:paraId="00033BB4" w14:textId="77777777" w:rsidR="00573AF5" w:rsidRDefault="00573AF5">
      <w:pPr>
        <w:pStyle w:val="Example"/>
      </w:pPr>
      <w:r>
        <w:lastRenderedPageBreak/>
        <w:t>OBX|10|ST|L1561.100^NEUTROPHILS, % AUTO||73.8|%|||||F&lt;cr&gt;</w:t>
      </w:r>
    </w:p>
    <w:p w14:paraId="17160E4F" w14:textId="77777777" w:rsidR="00573AF5" w:rsidRDefault="00573AF5">
      <w:pPr>
        <w:pStyle w:val="Example"/>
      </w:pPr>
      <w:r>
        <w:t>OBX|11|ST|L1561.510^LYMPHOCYTES, % AUTO||16.6|%|||||F&lt;cr&gt;</w:t>
      </w:r>
    </w:p>
    <w:p w14:paraId="442F9CBB" w14:textId="77777777" w:rsidR="00573AF5" w:rsidRDefault="00573AF5">
      <w:pPr>
        <w:pStyle w:val="Example"/>
      </w:pPr>
      <w:r>
        <w:t>OBX|12|ST|L1562.010^MONOCYTES, % AUTO||7.3|%|||||F&lt;cr&gt;</w:t>
      </w:r>
    </w:p>
    <w:p w14:paraId="719C83CA" w14:textId="77777777" w:rsidR="00573AF5" w:rsidRDefault="00573AF5">
      <w:pPr>
        <w:pStyle w:val="Example"/>
      </w:pPr>
      <w:r>
        <w:t>OBX|13|ST|L1563.010^EOSINOPHILS, % AUTO||1.7|%|||||F&lt;cr&gt;</w:t>
      </w:r>
    </w:p>
    <w:p w14:paraId="1C78DA6A" w14:textId="77777777" w:rsidR="00573AF5" w:rsidRDefault="00573AF5">
      <w:pPr>
        <w:pStyle w:val="Example"/>
      </w:pPr>
      <w:r>
        <w:t>OBX|14|ST|L1564.010^BASOPHILS, % AUTO||0.7|%|||||F&lt;cr&gt;</w:t>
      </w:r>
    </w:p>
    <w:p w14:paraId="635FDC10" w14:textId="77777777" w:rsidR="00573AF5" w:rsidRDefault="00573AF5">
      <w:pPr>
        <w:pStyle w:val="Example"/>
      </w:pPr>
      <w:r>
        <w:t>OBX|15|ST|L1565.010^NEUTROPHILS, ABS AUTO||5.8|th/ul|1.8</w:t>
      </w:r>
      <w:r>
        <w:noBreakHyphen/>
        <w:t>7.7||||F&lt;cr&gt;</w:t>
      </w:r>
    </w:p>
    <w:p w14:paraId="6F8A3D8F" w14:textId="77777777" w:rsidR="00573AF5" w:rsidRDefault="00573AF5">
      <w:pPr>
        <w:pStyle w:val="Example"/>
      </w:pPr>
      <w:r>
        <w:t>OBX|16|ST|L1566.010^LYMPHOCYTES, ABS AUTO||1.3|th/ul|1.0</w:t>
      </w:r>
      <w:r>
        <w:noBreakHyphen/>
        <w:t>4.8||||F&lt;cr&gt;</w:t>
      </w:r>
    </w:p>
    <w:p w14:paraId="2568786F" w14:textId="77777777" w:rsidR="00573AF5" w:rsidRDefault="00573AF5">
      <w:pPr>
        <w:pStyle w:val="Example"/>
      </w:pPr>
      <w:r>
        <w:t>OBX|17|ST|L1567.010^MONOYCYTES, ABS AUTO||0.6|th/ul|0.1</w:t>
      </w:r>
      <w:r>
        <w:noBreakHyphen/>
        <w:t>0.8||||F&lt;cr&gt;</w:t>
      </w:r>
    </w:p>
    <w:p w14:paraId="33E0F9F0" w14:textId="77777777" w:rsidR="00573AF5" w:rsidRDefault="00573AF5">
      <w:pPr>
        <w:pStyle w:val="Example"/>
      </w:pPr>
      <w:r>
        <w:t>OBX|18|ST|L1568.010^EOSINOPHILS, ABS AUTO||0.1|th/ul|0</w:t>
      </w:r>
      <w:r>
        <w:noBreakHyphen/>
        <w:t>0.7||||F&lt;cr&gt;</w:t>
      </w:r>
    </w:p>
    <w:p w14:paraId="58E14E31" w14:textId="77777777" w:rsidR="00573AF5" w:rsidRDefault="00573AF5">
      <w:pPr>
        <w:pStyle w:val="Example"/>
      </w:pPr>
      <w:r>
        <w:t>OBX|19|ST|L1569.000^BASOPHILS, ABS AUTO||0.1|th/ul|0</w:t>
      </w:r>
      <w:r>
        <w:noBreakHyphen/>
        <w:t>0.2||||F&lt;cr&gt;</w:t>
      </w:r>
    </w:p>
    <w:p w14:paraId="56819E1E" w14:textId="77777777" w:rsidR="00573AF5" w:rsidRDefault="00573AF5">
      <w:pPr>
        <w:pStyle w:val="Example"/>
      </w:pPr>
      <w:r>
        <w:t>OBX|20|ST|L2110.003^PROTHROMBIN TIME (D)||30.7|sec|11.1</w:t>
      </w:r>
      <w:r>
        <w:noBreakHyphen/>
        <w:t>14.0|HH|||F&lt;cr&gt;</w:t>
      </w:r>
    </w:p>
    <w:p w14:paraId="459BC974" w14:textId="77777777" w:rsidR="00573AF5" w:rsidRDefault="00573AF5">
      <w:pPr>
        <w:pStyle w:val="Example"/>
      </w:pPr>
      <w:r>
        <w:t xml:space="preserve">NTE|1|L|COAGULATION CRITICAL VALUES CALLED TO VICKIE QUASCHNICK~AT 1130 BY VON~Therapeutic Ranges(oral anticoagulant):~Most clinical situations:  16.1 </w:t>
      </w:r>
      <w:r>
        <w:noBreakHyphen/>
        <w:t xml:space="preserve"> 21.1 sec </w:t>
      </w:r>
      <w:r>
        <w:noBreakHyphen/>
        <w:t xml:space="preserve">~  (1.3 </w:t>
      </w:r>
      <w:r>
        <w:noBreakHyphen/>
        <w:t xml:space="preserve"> 1.7 times the mean of the normal range)~Mech heart valve, recurrent embolism:  18.6 </w:t>
      </w:r>
      <w:r>
        <w:noBreakHyphen/>
        <w:t xml:space="preserve"> 23.6 sec </w:t>
      </w:r>
      <w:r>
        <w:noBreakHyphen/>
        <w:t xml:space="preserve">~  (1.5 </w:t>
      </w:r>
      <w:r>
        <w:noBreakHyphen/>
        <w:t xml:space="preserve"> 1.9 times the mean of the normal range)&lt;cr&gt;</w:t>
      </w:r>
    </w:p>
    <w:p w14:paraId="048C37D8" w14:textId="77777777" w:rsidR="00573AF5" w:rsidRDefault="00573AF5">
      <w:pPr>
        <w:pStyle w:val="Example"/>
      </w:pPr>
      <w:r>
        <w:t>OBX|21|ST|L2110.500^INR||5.95||||||F&lt;cr&gt;</w:t>
      </w:r>
    </w:p>
    <w:p w14:paraId="1246FEA3" w14:textId="77777777" w:rsidR="00573AF5" w:rsidRDefault="00573AF5">
      <w:pPr>
        <w:pStyle w:val="Example"/>
      </w:pPr>
      <w:r>
        <w:t xml:space="preserve">NTE|1|L|Therapeutic Range (oral anticoagulant):~  Most clinical situations:  2.0 </w:t>
      </w:r>
      <w:r>
        <w:noBreakHyphen/>
        <w:t xml:space="preserve"> 3.0~  Mech heart valve, recurrent embolism:  3.0 </w:t>
      </w:r>
      <w:r>
        <w:noBreakHyphen/>
        <w:t xml:space="preserve"> 4.0&lt;cr&gt;</w:t>
      </w:r>
    </w:p>
    <w:p w14:paraId="48A36A49" w14:textId="77777777" w:rsidR="00573AF5" w:rsidRDefault="00573AF5">
      <w:pPr>
        <w:pStyle w:val="Example"/>
      </w:pPr>
      <w:r>
        <w:t>OBX|22|ST|L3110.003^SODIUM (D)||141|mmol/l|135</w:t>
      </w:r>
      <w:r>
        <w:noBreakHyphen/>
        <w:t>146||||F&lt;cr&gt;</w:t>
      </w:r>
    </w:p>
    <w:p w14:paraId="40315FC4" w14:textId="77777777" w:rsidR="00573AF5" w:rsidRDefault="00573AF5">
      <w:pPr>
        <w:pStyle w:val="Example"/>
      </w:pPr>
      <w:r>
        <w:t>OBX|23|ST|L3111.003^POTASSIUM (D)||3.8|mmol/l|3.5</w:t>
      </w:r>
      <w:r>
        <w:noBreakHyphen/>
        <w:t>5.1||||F&lt;cr&gt;</w:t>
      </w:r>
    </w:p>
    <w:p w14:paraId="4133B599" w14:textId="77777777" w:rsidR="00573AF5" w:rsidRDefault="00573AF5">
      <w:pPr>
        <w:pStyle w:val="Example"/>
      </w:pPr>
      <w:r>
        <w:t>OBX|24|ST|L3112.003^CHLORIDE (D)||111|mmol/l|98</w:t>
      </w:r>
      <w:r>
        <w:noBreakHyphen/>
        <w:t>108|H|||F&lt;cr&gt;</w:t>
      </w:r>
    </w:p>
    <w:p w14:paraId="77CA8EC9" w14:textId="77777777" w:rsidR="00573AF5" w:rsidRDefault="00573AF5">
      <w:pPr>
        <w:pStyle w:val="Example"/>
      </w:pPr>
      <w:r>
        <w:t>OBX|25|ST|L3113.003^CO2 (TOTAL) (D)||23.7|mmol/l|23</w:t>
      </w:r>
      <w:r>
        <w:noBreakHyphen/>
        <w:t>30||||F&lt;cr&gt;</w:t>
      </w:r>
    </w:p>
    <w:p w14:paraId="30D4BDEA" w14:textId="77777777" w:rsidR="00573AF5" w:rsidRDefault="00573AF5">
      <w:pPr>
        <w:pStyle w:val="Example"/>
      </w:pPr>
      <w:r>
        <w:t>OBX|26|ST|L3114.000^ANION GAP||6||7</w:t>
      </w:r>
      <w:r>
        <w:noBreakHyphen/>
        <w:t>17|L|||F&lt;cr&gt;</w:t>
      </w:r>
    </w:p>
    <w:p w14:paraId="6C868E73" w14:textId="77777777" w:rsidR="00573AF5" w:rsidRDefault="00573AF5">
      <w:pPr>
        <w:pStyle w:val="Example"/>
      </w:pPr>
      <w:r>
        <w:t>OBX|27|ST|L3120.003^CREATININE (D)||1.4|mg/dl|0.5</w:t>
      </w:r>
      <w:r>
        <w:noBreakHyphen/>
        <w:t>1.2|H|||F&lt;cr&gt;</w:t>
      </w:r>
    </w:p>
    <w:p w14:paraId="0113C6D2" w14:textId="77777777" w:rsidR="00573AF5" w:rsidRDefault="00573AF5">
      <w:pPr>
        <w:pStyle w:val="Example"/>
      </w:pPr>
      <w:r>
        <w:t>OBX|28|ST|L3121.003^UREA NITROGEN (D)||24|mg/dl|7</w:t>
      </w:r>
      <w:r>
        <w:noBreakHyphen/>
        <w:t>25||||F&lt;cr&gt;</w:t>
      </w:r>
    </w:p>
    <w:p w14:paraId="6EBF0F46" w14:textId="77777777" w:rsidR="00573AF5" w:rsidRDefault="00573AF5">
      <w:pPr>
        <w:pStyle w:val="Example"/>
      </w:pPr>
      <w:r>
        <w:t>OBX|29|ST|L3123.003^GLUCOSE (D)||123|mg/dl|65</w:t>
      </w:r>
      <w:r>
        <w:noBreakHyphen/>
        <w:t>115|H|||F&lt;cr&gt;</w:t>
      </w:r>
    </w:p>
    <w:p w14:paraId="32B9D7FC" w14:textId="77777777" w:rsidR="00573AF5" w:rsidRDefault="00573AF5">
      <w:pPr>
        <w:pStyle w:val="Example"/>
      </w:pPr>
      <w:r>
        <w:t>OBX|30|ST|L3126.003^CALCIUM (D)||8.7|mg/dl|8.4</w:t>
      </w:r>
      <w:r>
        <w:noBreakHyphen/>
        <w:t>10.2||||F&lt;cr&gt;</w:t>
      </w:r>
    </w:p>
    <w:p w14:paraId="1E9F9E9D" w14:textId="77777777" w:rsidR="00573AF5" w:rsidRDefault="00573AF5">
      <w:pPr>
        <w:pStyle w:val="Example"/>
      </w:pPr>
      <w:r>
        <w:t>OBR|2||1045825^LAB|L2560.000^BLOOD GAS, ARTERIAL (R)|||19940320105800|""| 1^EA|||||19940320105800||CARMI||||||19940320105844|||F&lt;cr&gt;</w:t>
      </w:r>
    </w:p>
    <w:p w14:paraId="6C94AC1F" w14:textId="77777777" w:rsidR="00573AF5" w:rsidRDefault="00573AF5">
      <w:pPr>
        <w:pStyle w:val="Example"/>
      </w:pPr>
      <w:r>
        <w:t>OBX|1|ST|L2565.000^PH, ARTERIAL BLD GAS (R)||7.46||7.35</w:t>
      </w:r>
      <w:r>
        <w:noBreakHyphen/>
        <w:t>7.45|H|||F&lt;cr&gt;</w:t>
      </w:r>
    </w:p>
    <w:p w14:paraId="1E9C1F38" w14:textId="77777777" w:rsidR="00573AF5" w:rsidRDefault="00573AF5">
      <w:pPr>
        <w:pStyle w:val="Example"/>
      </w:pPr>
      <w:r>
        <w:t>OBX|2|ST|L2566.000^PCO2, ARTERIAL BLOOD GAS||28|mm/Hg|35</w:t>
      </w:r>
      <w:r>
        <w:noBreakHyphen/>
        <w:t>45|LL|||F&lt;cr&gt;</w:t>
      </w:r>
    </w:p>
    <w:p w14:paraId="666667DB" w14:textId="77777777" w:rsidR="00573AF5" w:rsidRDefault="00573AF5">
      <w:pPr>
        <w:pStyle w:val="Example"/>
      </w:pPr>
      <w:r>
        <w:t>NTE|1|L|BLOOD GAS ANALYSIS CRITICAL VALUE(S) CALLED TO~DR. CARLSON.&lt;cr&gt;</w:t>
      </w:r>
    </w:p>
    <w:p w14:paraId="01AB2576" w14:textId="77777777" w:rsidR="00573AF5" w:rsidRDefault="00573AF5">
      <w:pPr>
        <w:pStyle w:val="Example"/>
      </w:pPr>
      <w:r>
        <w:t>OBX|3|ST|L2567.000^PO2, ARTERIAL BLOOD GAS||83|mm/Hg|80</w:t>
      </w:r>
      <w:r>
        <w:noBreakHyphen/>
        <w:t>100||||F&lt;cr&gt;</w:t>
      </w:r>
    </w:p>
    <w:p w14:paraId="1DC8DEBC" w14:textId="77777777" w:rsidR="00573AF5" w:rsidRDefault="00573AF5">
      <w:pPr>
        <w:pStyle w:val="Example"/>
      </w:pPr>
      <w:r>
        <w:t>OBX|4|ST|L2568.000^O2 SAT, ART BLD GAS (R)||96|%|95</w:t>
      </w:r>
      <w:r>
        <w:noBreakHyphen/>
        <w:t>99||||F&lt;cr&gt;</w:t>
      </w:r>
    </w:p>
    <w:p w14:paraId="3E1594FC" w14:textId="77777777" w:rsidR="00573AF5" w:rsidRDefault="00573AF5">
      <w:pPr>
        <w:pStyle w:val="Example"/>
      </w:pPr>
      <w:r>
        <w:t>OBX|5|ST|L2569.000^BASE EX, ARTERIAL BLD GAS||</w:t>
      </w:r>
      <w:r>
        <w:noBreakHyphen/>
        <w:t>2.1|mEq/l|</w:t>
      </w:r>
      <w:r>
        <w:noBreakHyphen/>
        <w:t>2.0</w:t>
      </w:r>
      <w:r>
        <w:noBreakHyphen/>
        <w:t>2.0|L|||F&lt;cr&gt;</w:t>
      </w:r>
    </w:p>
    <w:p w14:paraId="5D016B5A" w14:textId="77777777" w:rsidR="00573AF5" w:rsidRDefault="00573AF5">
      <w:pPr>
        <w:pStyle w:val="Example"/>
      </w:pPr>
      <w:r>
        <w:t>OBX|6|ST|L2570.000^HCO3, ARTERIAL BLD GAS||19.4|mEq/l|22</w:t>
      </w:r>
      <w:r>
        <w:noBreakHyphen/>
        <w:t>26|L|||F&lt;cr&gt;</w:t>
      </w:r>
    </w:p>
    <w:p w14:paraId="1A803370" w14:textId="77777777" w:rsidR="00573AF5" w:rsidRDefault="00573AF5">
      <w:pPr>
        <w:pStyle w:val="Example"/>
      </w:pPr>
      <w:r>
        <w:t>OBX|7|ST|L2571.000^PATIENT TEMP, ABG||96.2|deg F|||||F&lt;cr&gt;</w:t>
      </w:r>
    </w:p>
    <w:p w14:paraId="43421E10" w14:textId="77777777" w:rsidR="00573AF5" w:rsidRDefault="00573AF5">
      <w:pPr>
        <w:pStyle w:val="Example"/>
      </w:pPr>
      <w:r>
        <w:t>OBX|8|ST|L2572.000^MODE, ABG||ROOM AIR||||||F&lt;cr&gt;</w:t>
      </w:r>
    </w:p>
    <w:p w14:paraId="5A882580" w14:textId="77777777" w:rsidR="00573AF5" w:rsidRDefault="00573AF5">
      <w:pPr>
        <w:pStyle w:val="Example"/>
      </w:pPr>
      <w:r>
        <w:t>OBR|3||1045812^LAB|L2310.003^URINALYSISD)|||19940320121800|""|1^EA|||||19940320121800||CARMI||||||19940320104953|||F&lt;cr&gt;</w:t>
      </w:r>
    </w:p>
    <w:p w14:paraId="34138999" w14:textId="77777777" w:rsidR="00573AF5" w:rsidRDefault="00573AF5">
      <w:pPr>
        <w:pStyle w:val="Example"/>
      </w:pPr>
      <w:r>
        <w:t>OBX|1|ST|L2320.303^SPECIFIC GRAVITY, UR (D)||1.015||1.002</w:t>
      </w:r>
      <w:r>
        <w:noBreakHyphen/>
        <w:t>1.030||||F&lt;cr&gt;</w:t>
      </w:r>
    </w:p>
    <w:p w14:paraId="6C929436" w14:textId="77777777" w:rsidR="00573AF5" w:rsidRDefault="00573AF5">
      <w:pPr>
        <w:pStyle w:val="Example"/>
      </w:pPr>
      <w:r>
        <w:t>OBX|2|ST|L2320.403^PH, UR (D)||7.0||5.0</w:t>
      </w:r>
      <w:r>
        <w:noBreakHyphen/>
        <w:t>7.5||||F&lt;cr&gt;</w:t>
      </w:r>
    </w:p>
    <w:p w14:paraId="4E4CCF75" w14:textId="77777777" w:rsidR="00573AF5" w:rsidRDefault="00573AF5">
      <w:pPr>
        <w:pStyle w:val="Example"/>
      </w:pPr>
      <w:r>
        <w:t>OBX|3|ST|L2320.503^PROTEIN, QUAL, UR (D)||NEG|mg/dl|||||F&lt;cr&gt;</w:t>
      </w:r>
    </w:p>
    <w:p w14:paraId="73BF8E72" w14:textId="77777777" w:rsidR="00573AF5" w:rsidRDefault="00573AF5">
      <w:pPr>
        <w:pStyle w:val="Example"/>
      </w:pPr>
      <w:r>
        <w:t>OBX|4|ST|L2320.703^GLUCOSE, QUAL, UR (D)||0|mg/dl|0</w:t>
      </w:r>
      <w:r>
        <w:noBreakHyphen/>
        <w:t>30||||F&lt;cr&gt;</w:t>
      </w:r>
    </w:p>
    <w:p w14:paraId="16C8AE8B" w14:textId="77777777" w:rsidR="00573AF5" w:rsidRDefault="00573AF5">
      <w:pPr>
        <w:pStyle w:val="Example"/>
      </w:pPr>
      <w:r>
        <w:t>OBX|5|ST|L2320.803^KETONES, UR (D)||NEG|mg/dl|||||F&lt;cr&gt;</w:t>
      </w:r>
    </w:p>
    <w:p w14:paraId="2BDCB92E" w14:textId="77777777" w:rsidR="00573AF5" w:rsidRDefault="00573AF5">
      <w:pPr>
        <w:pStyle w:val="Example"/>
      </w:pPr>
      <w:r>
        <w:lastRenderedPageBreak/>
        <w:t>OBX|6|ST|L2320.903^OCCULT BLOOD, UR (D)||SMALL|||A|||F&lt;cr&gt;</w:t>
      </w:r>
    </w:p>
    <w:p w14:paraId="4DB8D368" w14:textId="77777777" w:rsidR="00573AF5" w:rsidRDefault="00573AF5">
      <w:pPr>
        <w:pStyle w:val="Example"/>
      </w:pPr>
      <w:r>
        <w:t>OBX|7|ST|L2321.003^BILIRUBIN, UR (D)||NEG||||||F&lt;cr&gt;</w:t>
      </w:r>
    </w:p>
    <w:p w14:paraId="46931160" w14:textId="77777777" w:rsidR="00573AF5" w:rsidRDefault="00573AF5">
      <w:pPr>
        <w:pStyle w:val="Example"/>
      </w:pPr>
      <w:r>
        <w:t>OBX|8|ST|L2321.100^LEUKOCYTES, UR||MOD|||A|||F&lt;cr&gt;</w:t>
      </w:r>
    </w:p>
    <w:p w14:paraId="130E6C7D" w14:textId="77777777" w:rsidR="00573AF5" w:rsidRDefault="00573AF5">
      <w:pPr>
        <w:pStyle w:val="Example"/>
      </w:pPr>
      <w:r>
        <w:t>OBX|9|ST|L2321.200^NITRITES, UR||NEG||||||F&lt;cr&gt;</w:t>
      </w:r>
    </w:p>
    <w:p w14:paraId="2B64BE5E" w14:textId="77777777" w:rsidR="00573AF5" w:rsidRDefault="00573AF5">
      <w:pPr>
        <w:pStyle w:val="Example"/>
      </w:pPr>
      <w:r>
        <w:t>OBX|10|ST|L2321.300^UROBILINOGEN, UR||NEG||||||F&lt;cr&gt;</w:t>
      </w:r>
    </w:p>
    <w:p w14:paraId="52E7F683" w14:textId="77777777" w:rsidR="00573AF5" w:rsidRDefault="00573AF5">
      <w:pPr>
        <w:pStyle w:val="Example"/>
      </w:pPr>
      <w:r>
        <w:t>OBX|11|ST|L2342.000^MICRO SPUN VOLUME, UR||8|ml|8</w:t>
      </w:r>
      <w:r>
        <w:noBreakHyphen/>
        <w:t>8||||F&lt;cr&gt;</w:t>
      </w:r>
    </w:p>
    <w:p w14:paraId="27E8DBAE" w14:textId="77777777" w:rsidR="00573AF5" w:rsidRDefault="00573AF5">
      <w:pPr>
        <w:pStyle w:val="Example"/>
      </w:pPr>
      <w:r>
        <w:t>OBX|12|ST|L2350.003^RBC, UR (D)||5</w:t>
      </w:r>
      <w:r>
        <w:noBreakHyphen/>
        <w:t>10|/hpf|||||F&lt;cr&gt;</w:t>
      </w:r>
    </w:p>
    <w:p w14:paraId="2B405EC1" w14:textId="77777777" w:rsidR="00573AF5" w:rsidRDefault="00573AF5">
      <w:pPr>
        <w:pStyle w:val="Example"/>
      </w:pPr>
      <w:r>
        <w:t>OBX|13|ST|L2350.100^WBC, UR||&gt;100|/hpf|||||F&lt;cr&gt;</w:t>
      </w:r>
    </w:p>
    <w:p w14:paraId="5F7FE2F6" w14:textId="77777777" w:rsidR="00573AF5" w:rsidRDefault="00573AF5">
      <w:pPr>
        <w:pStyle w:val="Example"/>
      </w:pPr>
      <w:r>
        <w:t>OBX|14|ST|L2350.200^EPITHELIAL CELLS, UR||2+||||||F&lt;cr&gt;</w:t>
      </w:r>
    </w:p>
    <w:p w14:paraId="4832D0D5" w14:textId="77777777" w:rsidR="00573AF5" w:rsidRDefault="00573AF5">
      <w:pPr>
        <w:pStyle w:val="Example"/>
      </w:pPr>
      <w:r>
        <w:t>OBX|15|ST|L2350.300^BACTERIA, UR||2+|||A|||F&lt;cr&gt;</w:t>
      </w:r>
    </w:p>
    <w:p w14:paraId="60825092" w14:textId="77777777" w:rsidR="00573AF5" w:rsidRDefault="00573AF5">
      <w:pPr>
        <w:pStyle w:val="Heading2"/>
        <w:rPr>
          <w:noProof/>
        </w:rPr>
      </w:pPr>
      <w:bookmarkStart w:id="2775" w:name="_Toc348244544"/>
      <w:bookmarkStart w:id="2776" w:name="_Toc348244639"/>
      <w:bookmarkStart w:id="2777" w:name="_Toc348260671"/>
      <w:bookmarkStart w:id="2778" w:name="_Toc348346644"/>
      <w:bookmarkStart w:id="2779" w:name="_Toc380430475"/>
      <w:bookmarkStart w:id="2780" w:name="_Toc28982361"/>
      <w:r>
        <w:rPr>
          <w:noProof/>
        </w:rPr>
        <w:t>OUTSTANDING ISSUES</w:t>
      </w:r>
      <w:bookmarkStart w:id="2781" w:name="_Toc380430476"/>
      <w:bookmarkEnd w:id="2775"/>
      <w:bookmarkEnd w:id="2776"/>
      <w:bookmarkEnd w:id="2777"/>
      <w:bookmarkEnd w:id="2778"/>
      <w:bookmarkEnd w:id="2779"/>
      <w:bookmarkEnd w:id="2780"/>
      <w:bookmarkEnd w:id="2781"/>
    </w:p>
    <w:p w14:paraId="0259DF0A" w14:textId="77777777" w:rsidR="00573AF5" w:rsidRDefault="00573AF5">
      <w:pPr>
        <w:pStyle w:val="Heading3"/>
        <w:rPr>
          <w:noProof/>
        </w:rPr>
      </w:pPr>
      <w:bookmarkStart w:id="2782" w:name="_Toc348244545"/>
      <w:bookmarkStart w:id="2783" w:name="_Toc348244640"/>
      <w:bookmarkStart w:id="2784" w:name="_Toc348260672"/>
      <w:bookmarkStart w:id="2785" w:name="_Toc348346645"/>
      <w:bookmarkStart w:id="2786" w:name="_Toc380430477"/>
      <w:bookmarkStart w:id="2787" w:name="_Toc28982362"/>
      <w:r>
        <w:rPr>
          <w:noProof/>
        </w:rPr>
        <w:t>HL7 Overlapping With ASC X12N</w:t>
      </w:r>
      <w:bookmarkStart w:id="2788" w:name="_Toc380430478"/>
      <w:bookmarkEnd w:id="2782"/>
      <w:bookmarkEnd w:id="2783"/>
      <w:bookmarkEnd w:id="2784"/>
      <w:bookmarkEnd w:id="2785"/>
      <w:bookmarkEnd w:id="2786"/>
      <w:bookmarkEnd w:id="2787"/>
      <w:bookmarkEnd w:id="2788"/>
    </w:p>
    <w:p w14:paraId="4CCE289F" w14:textId="77777777" w:rsidR="00573AF5" w:rsidRDefault="00573AF5" w:rsidP="00C87B0A">
      <w:pPr>
        <w:pStyle w:val="NormalIndented"/>
      </w:pPr>
      <w:r>
        <w:t xml:space="preserve">There have been discussions regarding overlap of the proposed Patient Referral Chapter with recent development efforts by a committee within the ASC X12N organization.  In the Healthcare Task Group (Task Group 2) of the ASC X12N Insurance Subcommittee, the Services Review Working Group (Working Group 10) has been working on a referral transaction (Transaction 278).  This transaction has been designed from a payor perspective by focusing on </w:t>
      </w:r>
      <w:r>
        <w:rPr>
          <w:rStyle w:val="Emphasis"/>
        </w:rPr>
        <w:t>certification</w:t>
      </w:r>
      <w:r>
        <w:t xml:space="preserve"> of a referral or </w:t>
      </w:r>
      <w:r>
        <w:rPr>
          <w:rStyle w:val="Emphasis"/>
        </w:rPr>
        <w:t>notification</w:t>
      </w:r>
      <w:r>
        <w:t xml:space="preserve"> that a referral took place.  This focus deals primarily with the financial or reimbursement side of a referral.  There are some similarities between the two messages.  However, there are also some clear differences.  For example, the ASC X12 transaction does not provide for provider-to-provider referrals containing clinical data.  Referrals containing a patient's clinical record along with diagnoses and requested procedures are the major focus of the work being done by HL7.  In an effort to alleviate some of the controversy that this issue has caused, sections of this HL7 Patient Referral chapter have been removed.  These sections dealt primarily with eligibility and plan coverage information.  That information will be specifically handled by ASC X12N transactions 271 and 272, and the new interactive transactions.</w:t>
      </w:r>
    </w:p>
    <w:p w14:paraId="1BF93921" w14:textId="77777777" w:rsidR="00573AF5" w:rsidRDefault="00573AF5" w:rsidP="00C87B0A">
      <w:pPr>
        <w:pStyle w:val="NormalIndented"/>
      </w:pPr>
      <w:r>
        <w:t>There are some convergence activities currently in progress.  The HL7 - X12 Joint Coordinating Committee</w:t>
      </w:r>
      <w:r w:rsidR="00FD02FB">
        <w:fldChar w:fldCharType="begin"/>
      </w:r>
      <w:r>
        <w:instrText xml:space="preserve"> XE "HL7 - X12 Joint Coordinating Committee" </w:instrText>
      </w:r>
      <w:r w:rsidR="00FD02FB">
        <w:fldChar w:fldCharType="end"/>
      </w:r>
      <w:r>
        <w:t xml:space="preserve"> has been formed to facilitate efforts to unify these two standard development organizations as well as others.  Work is in progress to harmonize HL7 trigger events within X12N transactions, as well as in joint data modeling.  There has also been some work done at the working group level to harmonize the common data segments of the two respective referral messages.  There is ongoing participation by both HL7 committees and X12N work groups to achieve a certain level of data compatibility.</w:t>
      </w:r>
    </w:p>
    <w:p w14:paraId="4311578B" w14:textId="77777777" w:rsidR="00573AF5" w:rsidRDefault="00573AF5" w:rsidP="00C87B0A">
      <w:pPr>
        <w:pStyle w:val="NormalIndented"/>
      </w:pPr>
      <w:r>
        <w:t>The HL7 Board of Directors has directed HL7 to continue development of the Patient Referral Chapter for the following reasons:</w:t>
      </w:r>
    </w:p>
    <w:p w14:paraId="0B583DF3" w14:textId="77777777" w:rsidR="00573AF5" w:rsidRDefault="00573AF5" w:rsidP="00C87B0A">
      <w:pPr>
        <w:pStyle w:val="NormalIndented"/>
      </w:pPr>
      <w:r>
        <w:t>The HL7 - X12 coordination is ongoing, but will not be complete in time for Standard Version 2.7.</w:t>
      </w:r>
    </w:p>
    <w:p w14:paraId="534D4D92" w14:textId="77777777" w:rsidR="00573AF5" w:rsidRDefault="00573AF5" w:rsidP="00C87B0A">
      <w:pPr>
        <w:pStyle w:val="NormalIndented"/>
      </w:pPr>
      <w:r>
        <w:t>The HL7 Patient Referral Chapter addresses business needs that the X12 transaction does not (e.g., transmission of codified clinical data).</w:t>
      </w:r>
    </w:p>
    <w:p w14:paraId="57A5C004" w14:textId="77777777" w:rsidR="00573AF5" w:rsidRDefault="00573AF5">
      <w:pPr>
        <w:rPr>
          <w:noProof/>
        </w:rPr>
      </w:pPr>
    </w:p>
    <w:sectPr w:rsidR="00573AF5" w:rsidSect="00B2330E">
      <w:headerReference w:type="even" r:id="rId48"/>
      <w:headerReference w:type="default" r:id="rId49"/>
      <w:footerReference w:type="even" r:id="rId50"/>
      <w:footerReference w:type="default" r:id="rId51"/>
      <w:footerReference w:type="first" r:id="rId5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55711" w14:textId="77777777" w:rsidR="003C0BEA" w:rsidRDefault="003C0BEA" w:rsidP="006A7391">
      <w:pPr>
        <w:spacing w:after="0"/>
      </w:pPr>
      <w:r>
        <w:separator/>
      </w:r>
    </w:p>
  </w:endnote>
  <w:endnote w:type="continuationSeparator" w:id="0">
    <w:p w14:paraId="03A41D14" w14:textId="77777777" w:rsidR="003C0BEA" w:rsidRDefault="003C0BEA" w:rsidP="006A73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96318" w14:textId="76F20372" w:rsidR="00206B5E" w:rsidRDefault="00206B5E" w:rsidP="00206B5E">
    <w:pPr>
      <w:pStyle w:val="Footer"/>
      <w:rPr>
        <w:ins w:id="2789" w:author="Lynn Laakso" w:date="2022-09-09T14:50:00Z"/>
      </w:rPr>
    </w:pPr>
    <w:ins w:id="2790" w:author="Lynn Laakso" w:date="2022-09-09T14:50:00Z">
      <w:r>
        <w:t xml:space="preserve">Page </w:t>
      </w:r>
      <w:r>
        <w:fldChar w:fldCharType="begin"/>
      </w:r>
      <w:r>
        <w:instrText xml:space="preserve"> PAGE </w:instrText>
      </w:r>
      <w:r>
        <w:fldChar w:fldCharType="separate"/>
      </w:r>
      <w:r>
        <w:t>1</w:t>
      </w:r>
      <w:r>
        <w:fldChar w:fldCharType="end"/>
      </w:r>
      <w:r>
        <w:tab/>
      </w:r>
      <w:r>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ins>
    <w:ins w:id="2791" w:author="Lynn Laakso" w:date="2022-09-09T14:52:00Z">
      <w:r w:rsidR="00BD5E8C">
        <w:rPr>
          <w:bCs/>
          <w:kern w:val="20"/>
        </w:rPr>
        <w:t>2.9.1</w:t>
      </w:r>
    </w:ins>
    <w:ins w:id="2792" w:author="Lynn Laakso" w:date="2022-09-09T14:50:00Z">
      <w:r>
        <w:rPr>
          <w:bCs/>
          <w:kern w:val="20"/>
        </w:rPr>
        <w:fldChar w:fldCharType="end"/>
      </w:r>
    </w:ins>
  </w:p>
  <w:p w14:paraId="116B8728" w14:textId="38E79292" w:rsidR="00206B5E" w:rsidRDefault="00206B5E" w:rsidP="00206B5E">
    <w:pPr>
      <w:pStyle w:val="Footer"/>
      <w:rPr>
        <w:ins w:id="2793" w:author="Lynn Laakso" w:date="2022-09-09T14:50:00Z"/>
      </w:rPr>
    </w:pPr>
    <w:ins w:id="2794" w:author="Lynn Laakso" w:date="2022-09-09T14:50:00Z">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ins>
    <w:ins w:id="2795" w:author="Lynn Laakso" w:date="2022-09-09T14:52:00Z">
      <w:r w:rsidR="00BD5E8C">
        <w:rPr>
          <w:bCs/>
          <w:kern w:val="20"/>
        </w:rPr>
        <w:t>2022</w:t>
      </w:r>
    </w:ins>
    <w:ins w:id="2796" w:author="Lynn Laakso" w:date="2022-09-09T14:50:00Z">
      <w:r>
        <w:rPr>
          <w:bCs/>
          <w:kern w:val="20"/>
        </w:rPr>
        <w:fldChar w:fldCharType="end"/>
      </w:r>
      <w:r>
        <w:rPr>
          <w:kern w:val="20"/>
        </w:rPr>
        <w:t xml:space="preserve"> Health Level Seven, International. All rights reserved.</w:t>
      </w:r>
      <w:r w:rsidDel="00206B5E">
        <w:t xml:space="preserve"> </w:t>
      </w:r>
      <w:r>
        <w:tab/>
      </w:r>
      <w:r>
        <w:fldChar w:fldCharType="begin"/>
      </w:r>
      <w:r>
        <w:instrText xml:space="preserve"> DOCPROPERTY  release_month  \* MERGEFORMAT </w:instrText>
      </w:r>
      <w:r>
        <w:fldChar w:fldCharType="separate"/>
      </w:r>
    </w:ins>
    <w:ins w:id="2797" w:author="Lynn Laakso" w:date="2022-09-09T14:52:00Z">
      <w:r w:rsidR="00BD5E8C">
        <w:t>September</w:t>
      </w:r>
    </w:ins>
    <w:ins w:id="2798" w:author="Lynn Laakso" w:date="2022-09-09T14:50:00Z">
      <w:r>
        <w:fldChar w:fldCharType="end"/>
      </w:r>
      <w:r>
        <w:t xml:space="preserve">  </w:t>
      </w:r>
      <w:r>
        <w:fldChar w:fldCharType="begin"/>
      </w:r>
      <w:r>
        <w:instrText xml:space="preserve"> DOCPROPERTY release_year \* MERGEFORMAT </w:instrText>
      </w:r>
      <w:r>
        <w:fldChar w:fldCharType="separate"/>
      </w:r>
    </w:ins>
    <w:ins w:id="2799" w:author="Lynn Laakso" w:date="2022-09-09T14:52:00Z">
      <w:r w:rsidR="00BD5E8C">
        <w:t>2022</w:t>
      </w:r>
    </w:ins>
    <w:ins w:id="2800" w:author="Lynn Laakso" w:date="2022-09-09T14:50:00Z">
      <w:r>
        <w:fldChar w:fldCharType="end"/>
      </w:r>
      <w:r>
        <w:t xml:space="preserve"> </w:t>
      </w:r>
      <w:r>
        <w:fldChar w:fldCharType="begin"/>
      </w:r>
      <w:r>
        <w:instrText xml:space="preserve"> DOCPROPERTY  release_status  \* MERGEFORMAT </w:instrText>
      </w:r>
      <w:r>
        <w:fldChar w:fldCharType="separate"/>
      </w:r>
    </w:ins>
    <w:ins w:id="2801" w:author="Lynn Laakso" w:date="2022-09-09T14:52:00Z">
      <w:r w:rsidR="00BD5E8C">
        <w:t>Normative Ballot #1</w:t>
      </w:r>
    </w:ins>
    <w:ins w:id="2802" w:author="Lynn Laakso" w:date="2022-09-09T14:50:00Z">
      <w:r>
        <w:fldChar w:fldCharType="end"/>
      </w:r>
    </w:ins>
  </w:p>
  <w:p w14:paraId="0FA50FF8" w14:textId="6EFE1A2A" w:rsidR="0079753E" w:rsidDel="00206B5E" w:rsidRDefault="0079753E" w:rsidP="0048442F">
    <w:pPr>
      <w:pStyle w:val="Footer"/>
      <w:rPr>
        <w:del w:id="2803" w:author="Lynn Laakso" w:date="2022-09-09T14:50:00Z"/>
      </w:rPr>
    </w:pPr>
    <w:del w:id="2804" w:author="Lynn Laakso" w:date="2022-09-09T14:50:00Z">
      <w:r w:rsidDel="00206B5E">
        <w:rPr>
          <w:kern w:val="20"/>
        </w:rPr>
        <w:delText xml:space="preserve">Page </w:delText>
      </w:r>
      <w:r w:rsidDel="00206B5E">
        <w:rPr>
          <w:kern w:val="20"/>
        </w:rPr>
        <w:fldChar w:fldCharType="begin"/>
      </w:r>
      <w:r w:rsidDel="00206B5E">
        <w:rPr>
          <w:kern w:val="20"/>
        </w:rPr>
        <w:delInstrText xml:space="preserve"> PAGE </w:delInstrText>
      </w:r>
      <w:r w:rsidDel="00206B5E">
        <w:rPr>
          <w:kern w:val="20"/>
        </w:rPr>
        <w:fldChar w:fldCharType="separate"/>
      </w:r>
      <w:r w:rsidR="00D935F7" w:rsidDel="00206B5E">
        <w:rPr>
          <w:noProof/>
          <w:kern w:val="20"/>
        </w:rPr>
        <w:delText>4</w:delText>
      </w:r>
      <w:r w:rsidDel="00206B5E">
        <w:rPr>
          <w:kern w:val="20"/>
        </w:rPr>
        <w:fldChar w:fldCharType="end"/>
      </w:r>
      <w:r w:rsidDel="00206B5E">
        <w:rPr>
          <w:kern w:val="20"/>
        </w:rPr>
        <w:tab/>
        <w:delText xml:space="preserve">Health Level Seven, Version </w:delText>
      </w:r>
      <w:r w:rsidDel="00206B5E">
        <w:rPr>
          <w:bCs/>
          <w:kern w:val="20"/>
        </w:rPr>
        <w:fldChar w:fldCharType="begin"/>
      </w:r>
      <w:r w:rsidDel="00206B5E">
        <w:rPr>
          <w:bCs/>
          <w:kern w:val="20"/>
        </w:rPr>
        <w:delInstrText xml:space="preserve"> DOCPROPERTY release_version \* MERGEFORMAT </w:delInstrText>
      </w:r>
      <w:r w:rsidDel="00206B5E">
        <w:rPr>
          <w:bCs/>
          <w:kern w:val="20"/>
        </w:rPr>
        <w:fldChar w:fldCharType="separate"/>
      </w:r>
      <w:r w:rsidR="00767D02" w:rsidDel="00206B5E">
        <w:rPr>
          <w:bCs/>
          <w:kern w:val="20"/>
        </w:rPr>
        <w:delText>2.9.1</w:delText>
      </w:r>
      <w:r w:rsidDel="00206B5E">
        <w:rPr>
          <w:bCs/>
          <w:kern w:val="20"/>
        </w:rPr>
        <w:fldChar w:fldCharType="end"/>
      </w:r>
      <w:r w:rsidDel="00206B5E">
        <w:rPr>
          <w:kern w:val="20"/>
        </w:rPr>
        <w:delText xml:space="preserve"> © </w:delText>
      </w:r>
      <w:r w:rsidDel="00206B5E">
        <w:rPr>
          <w:bCs/>
          <w:kern w:val="20"/>
        </w:rPr>
        <w:fldChar w:fldCharType="begin"/>
      </w:r>
      <w:r w:rsidDel="00206B5E">
        <w:rPr>
          <w:bCs/>
          <w:kern w:val="20"/>
        </w:rPr>
        <w:delInstrText xml:space="preserve"> DOCPROPERTY release_year \* MERGEFORMAT </w:delInstrText>
      </w:r>
      <w:r w:rsidDel="00206B5E">
        <w:rPr>
          <w:bCs/>
          <w:kern w:val="20"/>
        </w:rPr>
        <w:fldChar w:fldCharType="separate"/>
      </w:r>
      <w:r w:rsidR="00767D02" w:rsidDel="00206B5E">
        <w:rPr>
          <w:bCs/>
          <w:kern w:val="20"/>
        </w:rPr>
        <w:delText>2022</w:delText>
      </w:r>
      <w:r w:rsidDel="00206B5E">
        <w:rPr>
          <w:bCs/>
          <w:kern w:val="20"/>
        </w:rPr>
        <w:fldChar w:fldCharType="end"/>
      </w:r>
      <w:r w:rsidDel="00206B5E">
        <w:rPr>
          <w:kern w:val="20"/>
        </w:rPr>
        <w:delText>.  All rights reserved.</w:delText>
      </w:r>
    </w:del>
  </w:p>
  <w:p w14:paraId="4A625D15" w14:textId="28D3E01C" w:rsidR="0079753E" w:rsidRDefault="00065A17" w:rsidP="009D18D0">
    <w:pPr>
      <w:pStyle w:val="Footer"/>
    </w:pPr>
    <w:del w:id="2805" w:author="Lynn Laakso" w:date="2022-09-09T14:50:00Z">
      <w:r w:rsidDel="00206B5E">
        <w:fldChar w:fldCharType="begin"/>
      </w:r>
      <w:r w:rsidDel="00206B5E">
        <w:delInstrText xml:space="preserve"> DOCPROPERTY  release_month  \* MERGEFORMAT </w:delInstrText>
      </w:r>
      <w:r w:rsidDel="00206B5E">
        <w:fldChar w:fldCharType="separate"/>
      </w:r>
      <w:r w:rsidR="00767D02" w:rsidDel="00206B5E">
        <w:delText>September</w:delText>
      </w:r>
      <w:r w:rsidDel="00206B5E">
        <w:fldChar w:fldCharType="end"/>
      </w:r>
      <w:r w:rsidR="0079753E" w:rsidDel="00206B5E">
        <w:delText xml:space="preserve"> </w:delText>
      </w:r>
      <w:r w:rsidDel="00206B5E">
        <w:fldChar w:fldCharType="begin"/>
      </w:r>
      <w:r w:rsidDel="00206B5E">
        <w:delInstrText xml:space="preserve"> DOCPROPERTY release_year \* MERGEFORMAT </w:delInstrText>
      </w:r>
      <w:r w:rsidDel="00206B5E">
        <w:fldChar w:fldCharType="separate"/>
      </w:r>
      <w:r w:rsidR="00767D02" w:rsidDel="00206B5E">
        <w:delText>2022</w:delText>
      </w:r>
      <w:r w:rsidDel="00206B5E">
        <w:fldChar w:fldCharType="end"/>
      </w:r>
      <w:r w:rsidR="0079753E" w:rsidDel="00206B5E">
        <w:delText>.</w:delText>
      </w:r>
      <w:r w:rsidR="0079753E" w:rsidDel="00206B5E">
        <w:tab/>
      </w:r>
      <w:r w:rsidDel="00206B5E">
        <w:fldChar w:fldCharType="begin"/>
      </w:r>
      <w:r w:rsidDel="00206B5E">
        <w:delInstrText xml:space="preserve"> DOCPROPERTY release_status \* MERGEFORMAT </w:delInstrText>
      </w:r>
      <w:r w:rsidDel="00206B5E">
        <w:fldChar w:fldCharType="separate"/>
      </w:r>
      <w:r w:rsidR="00767D02" w:rsidDel="00206B5E">
        <w:delText>Normative Ballot #1</w:delText>
      </w:r>
      <w:r w:rsidDel="00206B5E">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47FD" w14:textId="31D873D7" w:rsidR="00206B5E" w:rsidRDefault="00206B5E" w:rsidP="00206B5E">
    <w:pPr>
      <w:pStyle w:val="Footer"/>
      <w:rPr>
        <w:ins w:id="2806" w:author="Lynn Laakso" w:date="2022-09-09T14:50:00Z"/>
      </w:rPr>
    </w:pPr>
    <w:ins w:id="2807" w:author="Lynn Laakso" w:date="2022-09-09T14:50:00Z">
      <w:r>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ins>
    <w:ins w:id="2808" w:author="Lynn Laakso" w:date="2022-09-09T14:52:00Z">
      <w:r w:rsidR="00BD5E8C">
        <w:rPr>
          <w:bCs/>
          <w:kern w:val="20"/>
        </w:rPr>
        <w:t>2.9.1</w:t>
      </w:r>
    </w:ins>
    <w:ins w:id="2809" w:author="Lynn Laakso" w:date="2022-09-09T14:50:00Z">
      <w:r>
        <w:rPr>
          <w:bCs/>
          <w:kern w:val="20"/>
        </w:rPr>
        <w:fldChar w:fldCharType="end"/>
      </w:r>
      <w:r>
        <w:tab/>
        <w:t xml:space="preserve">Page </w:t>
      </w:r>
      <w:r>
        <w:fldChar w:fldCharType="begin"/>
      </w:r>
      <w:r>
        <w:instrText xml:space="preserve"> PAGE </w:instrText>
      </w:r>
      <w:r>
        <w:fldChar w:fldCharType="separate"/>
      </w:r>
      <w:r>
        <w:t>1</w:t>
      </w:r>
      <w:r>
        <w:fldChar w:fldCharType="end"/>
      </w:r>
    </w:ins>
  </w:p>
  <w:p w14:paraId="395EAD40" w14:textId="0A8E29B9" w:rsidR="0079753E" w:rsidDel="00206B5E" w:rsidRDefault="00206B5E" w:rsidP="0048442F">
    <w:pPr>
      <w:pStyle w:val="Footer"/>
      <w:rPr>
        <w:del w:id="2810" w:author="Lynn Laakso" w:date="2022-09-09T14:50:00Z"/>
      </w:rPr>
    </w:pPr>
    <w:ins w:id="2811" w:author="Lynn Laakso" w:date="2022-09-09T14:50:00Z">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ins>
    <w:ins w:id="2812" w:author="Lynn Laakso" w:date="2022-09-09T14:52:00Z">
      <w:r w:rsidR="00BD5E8C">
        <w:rPr>
          <w:bCs/>
          <w:kern w:val="20"/>
        </w:rPr>
        <w:t>2022</w:t>
      </w:r>
    </w:ins>
    <w:ins w:id="2813" w:author="Lynn Laakso" w:date="2022-09-09T14:50:00Z">
      <w:r>
        <w:rPr>
          <w:bCs/>
          <w:kern w:val="20"/>
        </w:rPr>
        <w:fldChar w:fldCharType="end"/>
      </w:r>
      <w:r>
        <w:rPr>
          <w:kern w:val="20"/>
        </w:rPr>
        <w:t xml:space="preserve"> Health Level Seven, International. All rights reserved.</w:t>
      </w:r>
      <w:r w:rsidDel="00206B5E">
        <w:t xml:space="preserve"> </w:t>
      </w:r>
      <w:r>
        <w:tab/>
      </w:r>
      <w:r>
        <w:fldChar w:fldCharType="begin"/>
      </w:r>
      <w:r>
        <w:instrText xml:space="preserve"> DOCPROPERTY  release_month  \* MERGEFORMAT </w:instrText>
      </w:r>
      <w:r>
        <w:fldChar w:fldCharType="separate"/>
      </w:r>
    </w:ins>
    <w:ins w:id="2814" w:author="Lynn Laakso" w:date="2022-09-09T14:52:00Z">
      <w:r w:rsidR="00BD5E8C">
        <w:t>September</w:t>
      </w:r>
    </w:ins>
    <w:ins w:id="2815" w:author="Lynn Laakso" w:date="2022-09-09T14:50:00Z">
      <w:r>
        <w:fldChar w:fldCharType="end"/>
      </w:r>
      <w:r>
        <w:t xml:space="preserve">  </w:t>
      </w:r>
      <w:r>
        <w:fldChar w:fldCharType="begin"/>
      </w:r>
      <w:r>
        <w:instrText xml:space="preserve"> DOCPROPERTY release_year \* MERGEFORMAT </w:instrText>
      </w:r>
      <w:r>
        <w:fldChar w:fldCharType="separate"/>
      </w:r>
    </w:ins>
    <w:ins w:id="2816" w:author="Lynn Laakso" w:date="2022-09-09T14:52:00Z">
      <w:r w:rsidR="00BD5E8C">
        <w:t>2022</w:t>
      </w:r>
    </w:ins>
    <w:ins w:id="2817" w:author="Lynn Laakso" w:date="2022-09-09T14:50:00Z">
      <w:r>
        <w:fldChar w:fldCharType="end"/>
      </w:r>
      <w:r>
        <w:t xml:space="preserve"> </w:t>
      </w:r>
      <w:r>
        <w:fldChar w:fldCharType="begin"/>
      </w:r>
      <w:r>
        <w:instrText xml:space="preserve"> DOCPROPERTY  release_status  \* MERGEFORMAT </w:instrText>
      </w:r>
      <w:r>
        <w:fldChar w:fldCharType="separate"/>
      </w:r>
    </w:ins>
    <w:ins w:id="2818" w:author="Lynn Laakso" w:date="2022-09-09T14:52:00Z">
      <w:r w:rsidR="00BD5E8C">
        <w:t>Normative Ballot #1</w:t>
      </w:r>
    </w:ins>
    <w:ins w:id="2819" w:author="Lynn Laakso" w:date="2022-09-09T14:50:00Z">
      <w:r>
        <w:fldChar w:fldCharType="end"/>
      </w:r>
    </w:ins>
    <w:del w:id="2820" w:author="Lynn Laakso" w:date="2022-09-09T14:50:00Z">
      <w:r w:rsidR="0079753E" w:rsidDel="00206B5E">
        <w:rPr>
          <w:kern w:val="20"/>
        </w:rPr>
        <w:delText xml:space="preserve">Health Level Seven, Version </w:delText>
      </w:r>
      <w:r w:rsidR="0079753E" w:rsidDel="00206B5E">
        <w:rPr>
          <w:bCs/>
          <w:kern w:val="20"/>
        </w:rPr>
        <w:fldChar w:fldCharType="begin"/>
      </w:r>
      <w:r w:rsidR="0079753E" w:rsidDel="00206B5E">
        <w:rPr>
          <w:bCs/>
          <w:kern w:val="20"/>
        </w:rPr>
        <w:delInstrText xml:space="preserve"> DOCPROPERTY release_version \* MERGEFORMAT </w:delInstrText>
      </w:r>
      <w:r w:rsidR="0079753E" w:rsidDel="00206B5E">
        <w:rPr>
          <w:bCs/>
          <w:kern w:val="20"/>
        </w:rPr>
        <w:fldChar w:fldCharType="separate"/>
      </w:r>
      <w:r w:rsidR="00767D02" w:rsidDel="00206B5E">
        <w:rPr>
          <w:bCs/>
          <w:kern w:val="20"/>
        </w:rPr>
        <w:delText>2.9.1</w:delText>
      </w:r>
      <w:r w:rsidR="0079753E" w:rsidDel="00206B5E">
        <w:rPr>
          <w:bCs/>
          <w:kern w:val="20"/>
        </w:rPr>
        <w:fldChar w:fldCharType="end"/>
      </w:r>
      <w:r w:rsidR="0079753E" w:rsidDel="00206B5E">
        <w:rPr>
          <w:kern w:val="20"/>
        </w:rPr>
        <w:delText xml:space="preserve"> © </w:delText>
      </w:r>
      <w:r w:rsidR="0079753E" w:rsidDel="00206B5E">
        <w:rPr>
          <w:bCs/>
          <w:kern w:val="20"/>
        </w:rPr>
        <w:fldChar w:fldCharType="begin"/>
      </w:r>
      <w:r w:rsidR="0079753E" w:rsidDel="00206B5E">
        <w:rPr>
          <w:bCs/>
          <w:kern w:val="20"/>
        </w:rPr>
        <w:delInstrText xml:space="preserve"> DOCPROPERTY release_year \* MERGEFORMAT </w:delInstrText>
      </w:r>
      <w:r w:rsidR="0079753E" w:rsidDel="00206B5E">
        <w:rPr>
          <w:bCs/>
          <w:kern w:val="20"/>
        </w:rPr>
        <w:fldChar w:fldCharType="separate"/>
      </w:r>
      <w:r w:rsidR="00767D02" w:rsidDel="00206B5E">
        <w:rPr>
          <w:bCs/>
          <w:kern w:val="20"/>
        </w:rPr>
        <w:delText>2022</w:delText>
      </w:r>
      <w:r w:rsidR="0079753E" w:rsidDel="00206B5E">
        <w:rPr>
          <w:bCs/>
          <w:kern w:val="20"/>
        </w:rPr>
        <w:fldChar w:fldCharType="end"/>
      </w:r>
      <w:r w:rsidR="0079753E" w:rsidDel="00206B5E">
        <w:rPr>
          <w:kern w:val="20"/>
        </w:rPr>
        <w:delText>.  All rights reserved.</w:delText>
      </w:r>
      <w:r w:rsidR="0079753E" w:rsidDel="00206B5E">
        <w:rPr>
          <w:kern w:val="20"/>
        </w:rPr>
        <w:tab/>
        <w:delText xml:space="preserve">Page </w:delText>
      </w:r>
      <w:r w:rsidR="0079753E" w:rsidDel="00206B5E">
        <w:rPr>
          <w:kern w:val="20"/>
        </w:rPr>
        <w:fldChar w:fldCharType="begin"/>
      </w:r>
      <w:r w:rsidR="0079753E" w:rsidDel="00206B5E">
        <w:rPr>
          <w:kern w:val="20"/>
        </w:rPr>
        <w:delInstrText xml:space="preserve"> PAGE </w:delInstrText>
      </w:r>
      <w:r w:rsidR="0079753E" w:rsidDel="00206B5E">
        <w:rPr>
          <w:kern w:val="20"/>
        </w:rPr>
        <w:fldChar w:fldCharType="separate"/>
      </w:r>
      <w:r w:rsidR="00D935F7" w:rsidDel="00206B5E">
        <w:rPr>
          <w:noProof/>
          <w:kern w:val="20"/>
        </w:rPr>
        <w:delText>3</w:delText>
      </w:r>
      <w:r w:rsidR="0079753E" w:rsidDel="00206B5E">
        <w:rPr>
          <w:kern w:val="20"/>
        </w:rPr>
        <w:fldChar w:fldCharType="end"/>
      </w:r>
    </w:del>
  </w:p>
  <w:p w14:paraId="00293051" w14:textId="248CAEAF" w:rsidR="0079753E" w:rsidRPr="0048442F" w:rsidRDefault="0079753E" w:rsidP="0048442F">
    <w:pPr>
      <w:pStyle w:val="Footer"/>
    </w:pPr>
    <w:del w:id="2821" w:author="Lynn Laakso" w:date="2022-09-09T14:50:00Z">
      <w:r w:rsidDel="00206B5E">
        <w:rPr>
          <w:bCs/>
          <w:kern w:val="20"/>
        </w:rPr>
        <w:fldChar w:fldCharType="begin"/>
      </w:r>
      <w:r w:rsidDel="00206B5E">
        <w:rPr>
          <w:bCs/>
          <w:kern w:val="20"/>
        </w:rPr>
        <w:delInstrText xml:space="preserve"> DOCPROPERTY  release_status  \* MERGEFORMAT </w:delInstrText>
      </w:r>
      <w:r w:rsidDel="00206B5E">
        <w:rPr>
          <w:bCs/>
          <w:kern w:val="20"/>
        </w:rPr>
        <w:fldChar w:fldCharType="separate"/>
      </w:r>
      <w:r w:rsidR="00767D02" w:rsidDel="00206B5E">
        <w:rPr>
          <w:bCs/>
          <w:kern w:val="20"/>
        </w:rPr>
        <w:delText>Normative</w:delText>
      </w:r>
      <w:r w:rsidR="00767D02" w:rsidRPr="00767D02" w:rsidDel="00206B5E">
        <w:rPr>
          <w:kern w:val="20"/>
        </w:rPr>
        <w:delText xml:space="preserve"> Ballot</w:delText>
      </w:r>
      <w:r w:rsidR="00767D02" w:rsidDel="00206B5E">
        <w:rPr>
          <w:bCs/>
          <w:kern w:val="20"/>
        </w:rPr>
        <w:delText xml:space="preserve"> #1</w:delText>
      </w:r>
      <w:r w:rsidDel="00206B5E">
        <w:rPr>
          <w:kern w:val="20"/>
        </w:rPr>
        <w:fldChar w:fldCharType="end"/>
      </w:r>
      <w:r w:rsidDel="00206B5E">
        <w:rPr>
          <w:kern w:val="20"/>
        </w:rPr>
        <w:delText>.</w:delText>
      </w:r>
      <w:r w:rsidDel="00206B5E">
        <w:rPr>
          <w:kern w:val="20"/>
        </w:rPr>
        <w:tab/>
      </w:r>
      <w:r w:rsidDel="00206B5E">
        <w:rPr>
          <w:bCs/>
          <w:kern w:val="20"/>
        </w:rPr>
        <w:fldChar w:fldCharType="begin"/>
      </w:r>
      <w:r w:rsidDel="00206B5E">
        <w:rPr>
          <w:bCs/>
          <w:kern w:val="20"/>
        </w:rPr>
        <w:delInstrText xml:space="preserve"> DOCPROPERTY  release_month  \* MERGEFORMAT </w:delInstrText>
      </w:r>
      <w:r w:rsidDel="00206B5E">
        <w:rPr>
          <w:bCs/>
          <w:kern w:val="20"/>
        </w:rPr>
        <w:fldChar w:fldCharType="separate"/>
      </w:r>
      <w:r w:rsidR="00767D02" w:rsidDel="00206B5E">
        <w:rPr>
          <w:bCs/>
          <w:kern w:val="20"/>
        </w:rPr>
        <w:delText>September</w:delText>
      </w:r>
      <w:r w:rsidDel="00206B5E">
        <w:rPr>
          <w:bCs/>
          <w:kern w:val="20"/>
        </w:rPr>
        <w:fldChar w:fldCharType="end"/>
      </w:r>
      <w:r w:rsidDel="00206B5E">
        <w:rPr>
          <w:kern w:val="20"/>
        </w:rPr>
        <w:delText xml:space="preserve">  </w:delText>
      </w:r>
      <w:r w:rsidDel="00206B5E">
        <w:rPr>
          <w:bCs/>
          <w:kern w:val="20"/>
        </w:rPr>
        <w:fldChar w:fldCharType="begin"/>
      </w:r>
      <w:r w:rsidDel="00206B5E">
        <w:rPr>
          <w:bCs/>
          <w:kern w:val="20"/>
        </w:rPr>
        <w:delInstrText xml:space="preserve"> DOCPROPERTY release_year \* MERGEFORMAT </w:delInstrText>
      </w:r>
      <w:r w:rsidDel="00206B5E">
        <w:rPr>
          <w:bCs/>
          <w:kern w:val="20"/>
        </w:rPr>
        <w:fldChar w:fldCharType="separate"/>
      </w:r>
      <w:r w:rsidR="00767D02" w:rsidDel="00206B5E">
        <w:rPr>
          <w:bCs/>
          <w:kern w:val="20"/>
        </w:rPr>
        <w:delText>2022</w:delText>
      </w:r>
      <w:r w:rsidDel="00206B5E">
        <w:rPr>
          <w:bCs/>
          <w:kern w:val="20"/>
        </w:rPr>
        <w:fldChar w:fldCharType="end"/>
      </w:r>
      <w:r w:rsidDel="00206B5E">
        <w:rPr>
          <w:kern w:val="20"/>
        </w:rPr>
        <w:delText>.</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698B" w14:textId="4EC9EC59" w:rsidR="0079753E" w:rsidRDefault="0079753E" w:rsidP="0048442F">
    <w:pPr>
      <w:pStyle w:val="Footer"/>
    </w:pPr>
    <w:del w:id="2822" w:author="Lynn Laakso" w:date="2022-09-09T14:49:00Z">
      <w:r w:rsidDel="00206B5E">
        <w:rPr>
          <w:kern w:val="20"/>
        </w:rPr>
        <w:delText xml:space="preserve">Health Level Seven, </w:delText>
      </w:r>
    </w:del>
    <w:r>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BD5E8C">
      <w:rPr>
        <w:bCs/>
        <w:kern w:val="20"/>
      </w:rPr>
      <w:t>2.9.1</w:t>
    </w:r>
    <w:r>
      <w:rPr>
        <w:bCs/>
        <w:kern w:val="20"/>
      </w:rPr>
      <w:fldChar w:fldCharType="end"/>
    </w:r>
    <w:del w:id="2823" w:author="Lynn Laakso" w:date="2022-09-09T14:50:00Z">
      <w:r w:rsidDel="00206B5E">
        <w:rPr>
          <w:kern w:val="20"/>
        </w:rPr>
        <w:delText xml:space="preserve"> © </w:delText>
      </w:r>
      <w:r w:rsidDel="00206B5E">
        <w:rPr>
          <w:bCs/>
          <w:kern w:val="20"/>
        </w:rPr>
        <w:fldChar w:fldCharType="begin"/>
      </w:r>
      <w:r w:rsidDel="00206B5E">
        <w:rPr>
          <w:bCs/>
          <w:kern w:val="20"/>
        </w:rPr>
        <w:delInstrText xml:space="preserve"> DOCPROPERTY release_year \* MERGEFORMAT </w:delInstrText>
      </w:r>
      <w:r w:rsidDel="00206B5E">
        <w:rPr>
          <w:bCs/>
          <w:kern w:val="20"/>
        </w:rPr>
        <w:fldChar w:fldCharType="separate"/>
      </w:r>
      <w:r w:rsidR="00767D02" w:rsidDel="00206B5E">
        <w:rPr>
          <w:bCs/>
          <w:kern w:val="20"/>
        </w:rPr>
        <w:delText>2022</w:delText>
      </w:r>
      <w:r w:rsidDel="00206B5E">
        <w:rPr>
          <w:bCs/>
          <w:kern w:val="20"/>
        </w:rPr>
        <w:fldChar w:fldCharType="end"/>
      </w:r>
      <w:r w:rsidDel="00206B5E">
        <w:rPr>
          <w:kern w:val="20"/>
        </w:rPr>
        <w:delText xml:space="preserve">.  </w:delText>
      </w:r>
    </w:del>
    <w:del w:id="2824" w:author="Lynn Laakso" w:date="2022-09-09T14:49:00Z">
      <w:r w:rsidDel="00206B5E">
        <w:rPr>
          <w:kern w:val="20"/>
        </w:rPr>
        <w:delText>All rights reserved</w:delText>
      </w:r>
    </w:del>
    <w:del w:id="2825" w:author="Lynn Laakso" w:date="2022-09-09T14:50:00Z">
      <w:r w:rsidDel="00206B5E">
        <w:rPr>
          <w:kern w:val="20"/>
        </w:rPr>
        <w:delText>.</w:delText>
      </w:r>
    </w:del>
    <w:r>
      <w:tab/>
      <w:t xml:space="preserve">Page </w:t>
    </w:r>
    <w:r>
      <w:fldChar w:fldCharType="begin"/>
    </w:r>
    <w:r>
      <w:instrText xml:space="preserve"> PAGE </w:instrText>
    </w:r>
    <w:r>
      <w:fldChar w:fldCharType="separate"/>
    </w:r>
    <w:r w:rsidR="00D935F7">
      <w:rPr>
        <w:noProof/>
      </w:rPr>
      <w:t>1</w:t>
    </w:r>
    <w:r>
      <w:fldChar w:fldCharType="end"/>
    </w:r>
  </w:p>
  <w:p w14:paraId="4F46EEAF" w14:textId="175F9ADE" w:rsidR="0079753E" w:rsidRDefault="00206B5E" w:rsidP="0048442F">
    <w:pPr>
      <w:pStyle w:val="Footer"/>
    </w:pPr>
    <w:ins w:id="2826" w:author="Lynn Laakso" w:date="2022-09-09T14:50:00Z">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ins>
    <w:ins w:id="2827" w:author="Lynn Laakso" w:date="2022-09-09T14:52:00Z">
      <w:r w:rsidR="00BD5E8C">
        <w:rPr>
          <w:bCs/>
          <w:kern w:val="20"/>
        </w:rPr>
        <w:t>2022</w:t>
      </w:r>
    </w:ins>
    <w:ins w:id="2828" w:author="Lynn Laakso" w:date="2022-09-09T14:50:00Z">
      <w:r>
        <w:rPr>
          <w:bCs/>
          <w:kern w:val="20"/>
        </w:rPr>
        <w:fldChar w:fldCharType="end"/>
      </w:r>
      <w:r>
        <w:rPr>
          <w:kern w:val="20"/>
        </w:rPr>
        <w:t xml:space="preserve"> </w:t>
      </w:r>
    </w:ins>
    <w:ins w:id="2829" w:author="Lynn Laakso" w:date="2022-09-09T14:49:00Z">
      <w:r>
        <w:rPr>
          <w:kern w:val="20"/>
        </w:rPr>
        <w:t>Health Level Seven, International. All rights reserved</w:t>
      </w:r>
    </w:ins>
    <w:ins w:id="2830" w:author="Lynn Laakso" w:date="2022-09-09T14:50:00Z">
      <w:r>
        <w:rPr>
          <w:kern w:val="20"/>
        </w:rPr>
        <w:t>.</w:t>
      </w:r>
    </w:ins>
    <w:ins w:id="2831" w:author="Lynn Laakso" w:date="2022-09-09T14:49:00Z">
      <w:r w:rsidDel="00206B5E">
        <w:t xml:space="preserve"> </w:t>
      </w:r>
    </w:ins>
    <w:del w:id="2832" w:author="Lynn Laakso" w:date="2022-09-09T14:49:00Z">
      <w:r w:rsidDel="00206B5E">
        <w:fldChar w:fldCharType="begin"/>
      </w:r>
      <w:r w:rsidDel="00206B5E">
        <w:delInstrText xml:space="preserve"> DOCPROPERTY  release_status  \* MERGEFORMAT </w:delInstrText>
      </w:r>
      <w:r w:rsidDel="00206B5E">
        <w:fldChar w:fldCharType="separate"/>
      </w:r>
      <w:r w:rsidR="00767D02" w:rsidDel="00206B5E">
        <w:delText>Normative Ballot #1</w:delText>
      </w:r>
      <w:r w:rsidDel="00206B5E">
        <w:fldChar w:fldCharType="end"/>
      </w:r>
    </w:del>
    <w:r w:rsidR="0079753E">
      <w:tab/>
    </w:r>
    <w:r w:rsidR="00065A17">
      <w:fldChar w:fldCharType="begin"/>
    </w:r>
    <w:r w:rsidR="00065A17">
      <w:instrText xml:space="preserve"> DOCPROPERTY  release_month  \* MERGEFORMAT </w:instrText>
    </w:r>
    <w:r w:rsidR="00065A17">
      <w:fldChar w:fldCharType="separate"/>
    </w:r>
    <w:r w:rsidR="00BD5E8C">
      <w:t>September</w:t>
    </w:r>
    <w:r w:rsidR="00065A17">
      <w:fldChar w:fldCharType="end"/>
    </w:r>
    <w:r w:rsidR="0079753E">
      <w:t xml:space="preserve">  </w:t>
    </w:r>
    <w:r w:rsidR="00065A17">
      <w:fldChar w:fldCharType="begin"/>
    </w:r>
    <w:r w:rsidR="00065A17">
      <w:instrText xml:space="preserve"> DOCPROPERTY release_year \* MERGEFORMAT </w:instrText>
    </w:r>
    <w:r w:rsidR="00065A17">
      <w:fldChar w:fldCharType="separate"/>
    </w:r>
    <w:r w:rsidR="00BD5E8C">
      <w:t>2022</w:t>
    </w:r>
    <w:r w:rsidR="00065A17">
      <w:fldChar w:fldCharType="end"/>
    </w:r>
    <w:bookmarkStart w:id="2833" w:name="_Toc348244449"/>
    <w:bookmarkStart w:id="2834" w:name="_Toc348244618"/>
    <w:bookmarkStart w:id="2835" w:name="_Toc348260650"/>
    <w:bookmarkStart w:id="2836" w:name="_Toc348346623"/>
    <w:bookmarkStart w:id="2837" w:name="_Toc380430436"/>
    <w:bookmarkEnd w:id="2833"/>
    <w:bookmarkEnd w:id="2834"/>
    <w:bookmarkEnd w:id="2835"/>
    <w:bookmarkEnd w:id="2836"/>
    <w:bookmarkEnd w:id="2837"/>
    <w:ins w:id="2838" w:author="Lynn Laakso" w:date="2022-09-09T14:49:00Z">
      <w:r>
        <w:t xml:space="preserve"> </w:t>
      </w:r>
      <w:r>
        <w:fldChar w:fldCharType="begin"/>
      </w:r>
      <w:r>
        <w:instrText xml:space="preserve"> DOCPROPERTY  release_status  \* MERGEFORMAT </w:instrText>
      </w:r>
      <w:r>
        <w:fldChar w:fldCharType="separate"/>
      </w:r>
    </w:ins>
    <w:ins w:id="2839" w:author="Lynn Laakso" w:date="2022-09-09T14:52:00Z">
      <w:r w:rsidR="00BD5E8C">
        <w:t>Normative Ballot #1</w:t>
      </w:r>
    </w:ins>
    <w:ins w:id="2840" w:author="Lynn Laakso" w:date="2022-09-09T14:49:00Z">
      <w: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DFE24" w14:textId="77777777" w:rsidR="003C0BEA" w:rsidRDefault="003C0BEA" w:rsidP="006A7391">
      <w:pPr>
        <w:spacing w:after="0"/>
      </w:pPr>
      <w:r>
        <w:separator/>
      </w:r>
    </w:p>
  </w:footnote>
  <w:footnote w:type="continuationSeparator" w:id="0">
    <w:p w14:paraId="3AF5DEED" w14:textId="77777777" w:rsidR="003C0BEA" w:rsidRDefault="003C0BEA" w:rsidP="006A73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FD8E6" w14:textId="77777777" w:rsidR="0079753E" w:rsidRDefault="0079753E">
    <w:pPr>
      <w:pStyle w:val="Header"/>
    </w:pPr>
    <w:r>
      <w:t>Chapter 11: Referral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51896" w14:textId="77777777" w:rsidR="0079753E" w:rsidRDefault="0079753E">
    <w:pPr>
      <w:pStyle w:val="Header"/>
    </w:pPr>
    <w:r>
      <w:tab/>
      <w:t>Chapter 11: Referral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2"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3" w15:restartNumberingAfterBreak="0">
    <w:nsid w:val="212B375B"/>
    <w:multiLevelType w:val="multilevel"/>
    <w:tmpl w:val="CE38F97A"/>
    <w:lvl w:ilvl="0">
      <w:start w:val="1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72C77BF2"/>
    <w:multiLevelType w:val="hybridMultilevel"/>
    <w:tmpl w:val="29B43D58"/>
    <w:lvl w:ilvl="0" w:tplc="FFFFFFFF">
      <w:start w:val="1"/>
      <w:numFmt w:val="none"/>
      <w:lvlText w:val="11.6"/>
      <w:lvlJc w:val="left"/>
      <w:pPr>
        <w:tabs>
          <w:tab w:val="num" w:pos="1455"/>
        </w:tabs>
        <w:ind w:left="1455" w:hanging="109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2121221348">
    <w:abstractNumId w:val="1"/>
  </w:num>
  <w:num w:numId="2" w16cid:durableId="399181317">
    <w:abstractNumId w:val="3"/>
  </w:num>
  <w:num w:numId="3" w16cid:durableId="2008096497">
    <w:abstractNumId w:val="5"/>
  </w:num>
  <w:num w:numId="4" w16cid:durableId="883175885">
    <w:abstractNumId w:val="0"/>
  </w:num>
  <w:num w:numId="5" w16cid:durableId="876621810">
    <w:abstractNumId w:val="7"/>
  </w:num>
  <w:num w:numId="6" w16cid:durableId="640229657">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 w16cid:durableId="1617441361">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8" w16cid:durableId="924148835">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9" w16cid:durableId="112820637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0" w16cid:durableId="170767817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1" w16cid:durableId="2039429184">
    <w:abstractNumId w:val="5"/>
  </w:num>
  <w:num w:numId="12" w16cid:durableId="1838227671">
    <w:abstractNumId w:val="4"/>
  </w:num>
  <w:num w:numId="13" w16cid:durableId="1267999195">
    <w:abstractNumId w:val="6"/>
  </w:num>
  <w:num w:numId="14" w16cid:durableId="35596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Amit Popat">
    <w15:presenceInfo w15:providerId="AD" w15:userId="S::apopat@epic.com::d4b43766-8aa6-459e-b41f-00b38db3232a"/>
  </w15:person>
  <w15:person w15:author="Merrick, Riki | APHL">
    <w15:presenceInfo w15:providerId="AD" w15:userId="S::riki.merrick@aphl.org::300402a8-0771-4802-bebe-a22fb8edc53b"/>
  </w15:person>
  <w15:person w15:author="Craig Newman">
    <w15:presenceInfo w15:providerId="AD" w15:userId="S::Craig.Newman@Altarum.org::12887d91-09b3-475f-a544-dbb757be9fcc"/>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AF5"/>
    <w:rsid w:val="00002456"/>
    <w:rsid w:val="000106B4"/>
    <w:rsid w:val="000429EE"/>
    <w:rsid w:val="00044DC5"/>
    <w:rsid w:val="00061240"/>
    <w:rsid w:val="00065A17"/>
    <w:rsid w:val="00085F04"/>
    <w:rsid w:val="00094172"/>
    <w:rsid w:val="000945F8"/>
    <w:rsid w:val="000B1B47"/>
    <w:rsid w:val="000B2A26"/>
    <w:rsid w:val="000D7B97"/>
    <w:rsid w:val="000E3290"/>
    <w:rsid w:val="000F344B"/>
    <w:rsid w:val="001062A6"/>
    <w:rsid w:val="00106737"/>
    <w:rsid w:val="00106C95"/>
    <w:rsid w:val="00124C0D"/>
    <w:rsid w:val="00126491"/>
    <w:rsid w:val="00131D88"/>
    <w:rsid w:val="00133D95"/>
    <w:rsid w:val="001368BA"/>
    <w:rsid w:val="0014753A"/>
    <w:rsid w:val="00150417"/>
    <w:rsid w:val="00153A8C"/>
    <w:rsid w:val="00165E6D"/>
    <w:rsid w:val="0018148B"/>
    <w:rsid w:val="00194C32"/>
    <w:rsid w:val="001B68A2"/>
    <w:rsid w:val="001C0E1C"/>
    <w:rsid w:val="001E0D07"/>
    <w:rsid w:val="001E3444"/>
    <w:rsid w:val="001E40EA"/>
    <w:rsid w:val="001E5EF3"/>
    <w:rsid w:val="001F5E93"/>
    <w:rsid w:val="00206B5E"/>
    <w:rsid w:val="00210C5B"/>
    <w:rsid w:val="00222A2E"/>
    <w:rsid w:val="00237643"/>
    <w:rsid w:val="00243D02"/>
    <w:rsid w:val="00256761"/>
    <w:rsid w:val="00256A1A"/>
    <w:rsid w:val="0028162E"/>
    <w:rsid w:val="00283B53"/>
    <w:rsid w:val="002B2AF4"/>
    <w:rsid w:val="002B5BC9"/>
    <w:rsid w:val="002D619B"/>
    <w:rsid w:val="00314BE8"/>
    <w:rsid w:val="00321D40"/>
    <w:rsid w:val="00345A73"/>
    <w:rsid w:val="00351535"/>
    <w:rsid w:val="003534E3"/>
    <w:rsid w:val="0035398F"/>
    <w:rsid w:val="003A7DEE"/>
    <w:rsid w:val="003C0BEA"/>
    <w:rsid w:val="003C7EBA"/>
    <w:rsid w:val="003D5843"/>
    <w:rsid w:val="004002A9"/>
    <w:rsid w:val="004009A1"/>
    <w:rsid w:val="004052D5"/>
    <w:rsid w:val="0040761E"/>
    <w:rsid w:val="004200A5"/>
    <w:rsid w:val="00427A00"/>
    <w:rsid w:val="00427C82"/>
    <w:rsid w:val="00433EA9"/>
    <w:rsid w:val="004370A7"/>
    <w:rsid w:val="004630BD"/>
    <w:rsid w:val="0047591E"/>
    <w:rsid w:val="0048076F"/>
    <w:rsid w:val="00482E23"/>
    <w:rsid w:val="0048442F"/>
    <w:rsid w:val="004B3744"/>
    <w:rsid w:val="004B377A"/>
    <w:rsid w:val="004C24B3"/>
    <w:rsid w:val="004C29EA"/>
    <w:rsid w:val="004D64F6"/>
    <w:rsid w:val="004E2DAA"/>
    <w:rsid w:val="004F2F7B"/>
    <w:rsid w:val="0056375F"/>
    <w:rsid w:val="00573AF5"/>
    <w:rsid w:val="00583BCA"/>
    <w:rsid w:val="00592F62"/>
    <w:rsid w:val="005A387A"/>
    <w:rsid w:val="005D2A12"/>
    <w:rsid w:val="005D712A"/>
    <w:rsid w:val="005F4891"/>
    <w:rsid w:val="0061296D"/>
    <w:rsid w:val="006204A4"/>
    <w:rsid w:val="00625672"/>
    <w:rsid w:val="006511C6"/>
    <w:rsid w:val="006513E8"/>
    <w:rsid w:val="00661BC2"/>
    <w:rsid w:val="00664B38"/>
    <w:rsid w:val="00694A7D"/>
    <w:rsid w:val="006A7391"/>
    <w:rsid w:val="006C2677"/>
    <w:rsid w:val="006E0690"/>
    <w:rsid w:val="006E213F"/>
    <w:rsid w:val="006E79B4"/>
    <w:rsid w:val="006F2C2C"/>
    <w:rsid w:val="007251DA"/>
    <w:rsid w:val="0073755A"/>
    <w:rsid w:val="007406F9"/>
    <w:rsid w:val="007572D8"/>
    <w:rsid w:val="007621A4"/>
    <w:rsid w:val="00766098"/>
    <w:rsid w:val="00767D02"/>
    <w:rsid w:val="00781828"/>
    <w:rsid w:val="0079753E"/>
    <w:rsid w:val="007A4D14"/>
    <w:rsid w:val="007D330B"/>
    <w:rsid w:val="007F72F8"/>
    <w:rsid w:val="0081322D"/>
    <w:rsid w:val="0081480A"/>
    <w:rsid w:val="00815640"/>
    <w:rsid w:val="00827EF0"/>
    <w:rsid w:val="00836E68"/>
    <w:rsid w:val="008370EC"/>
    <w:rsid w:val="00895627"/>
    <w:rsid w:val="008A4239"/>
    <w:rsid w:val="008B13B7"/>
    <w:rsid w:val="008B4D8C"/>
    <w:rsid w:val="008C2A36"/>
    <w:rsid w:val="008D1295"/>
    <w:rsid w:val="009030C4"/>
    <w:rsid w:val="0091264B"/>
    <w:rsid w:val="00913917"/>
    <w:rsid w:val="00976CBD"/>
    <w:rsid w:val="00984CF4"/>
    <w:rsid w:val="009A196E"/>
    <w:rsid w:val="009B70F3"/>
    <w:rsid w:val="009C4679"/>
    <w:rsid w:val="009D18D0"/>
    <w:rsid w:val="009F6887"/>
    <w:rsid w:val="00A3669F"/>
    <w:rsid w:val="00A41766"/>
    <w:rsid w:val="00A5194E"/>
    <w:rsid w:val="00A51DAB"/>
    <w:rsid w:val="00A804D1"/>
    <w:rsid w:val="00A90A01"/>
    <w:rsid w:val="00A92C76"/>
    <w:rsid w:val="00AB1E6B"/>
    <w:rsid w:val="00AB2A0B"/>
    <w:rsid w:val="00AC0521"/>
    <w:rsid w:val="00AE0ABA"/>
    <w:rsid w:val="00AE3BA8"/>
    <w:rsid w:val="00AF5CE0"/>
    <w:rsid w:val="00B16596"/>
    <w:rsid w:val="00B2330E"/>
    <w:rsid w:val="00B2402C"/>
    <w:rsid w:val="00B27E3A"/>
    <w:rsid w:val="00B36DB7"/>
    <w:rsid w:val="00B4063A"/>
    <w:rsid w:val="00B44786"/>
    <w:rsid w:val="00B71EF4"/>
    <w:rsid w:val="00B72CC6"/>
    <w:rsid w:val="00BA03A8"/>
    <w:rsid w:val="00BA42CD"/>
    <w:rsid w:val="00BC51CA"/>
    <w:rsid w:val="00BD5E8C"/>
    <w:rsid w:val="00BD60E1"/>
    <w:rsid w:val="00BF5E26"/>
    <w:rsid w:val="00C3106C"/>
    <w:rsid w:val="00C32C72"/>
    <w:rsid w:val="00C46D1B"/>
    <w:rsid w:val="00C76DEA"/>
    <w:rsid w:val="00C80290"/>
    <w:rsid w:val="00C82F61"/>
    <w:rsid w:val="00C87B0A"/>
    <w:rsid w:val="00C91D73"/>
    <w:rsid w:val="00CD4931"/>
    <w:rsid w:val="00CF7180"/>
    <w:rsid w:val="00D0262F"/>
    <w:rsid w:val="00D11738"/>
    <w:rsid w:val="00D344E6"/>
    <w:rsid w:val="00D35FDC"/>
    <w:rsid w:val="00D41184"/>
    <w:rsid w:val="00D412C1"/>
    <w:rsid w:val="00D47A5C"/>
    <w:rsid w:val="00D935F7"/>
    <w:rsid w:val="00DB56C5"/>
    <w:rsid w:val="00DC67E3"/>
    <w:rsid w:val="00DC6FA7"/>
    <w:rsid w:val="00DE2986"/>
    <w:rsid w:val="00DE360A"/>
    <w:rsid w:val="00DF3E7B"/>
    <w:rsid w:val="00E1218A"/>
    <w:rsid w:val="00E165AE"/>
    <w:rsid w:val="00E21C08"/>
    <w:rsid w:val="00E512C3"/>
    <w:rsid w:val="00E55266"/>
    <w:rsid w:val="00E850B0"/>
    <w:rsid w:val="00E85890"/>
    <w:rsid w:val="00EC0568"/>
    <w:rsid w:val="00EC20DB"/>
    <w:rsid w:val="00EC2E1B"/>
    <w:rsid w:val="00ED0006"/>
    <w:rsid w:val="00EE3526"/>
    <w:rsid w:val="00EE6FC3"/>
    <w:rsid w:val="00EF723B"/>
    <w:rsid w:val="00F11B91"/>
    <w:rsid w:val="00F145C1"/>
    <w:rsid w:val="00F17F5E"/>
    <w:rsid w:val="00F17F8F"/>
    <w:rsid w:val="00F20E34"/>
    <w:rsid w:val="00F26463"/>
    <w:rsid w:val="00F3193A"/>
    <w:rsid w:val="00F32E91"/>
    <w:rsid w:val="00F531CA"/>
    <w:rsid w:val="00F71DCE"/>
    <w:rsid w:val="00F84D3E"/>
    <w:rsid w:val="00F860B5"/>
    <w:rsid w:val="00FA2383"/>
    <w:rsid w:val="00FB7658"/>
    <w:rsid w:val="00FD02FB"/>
    <w:rsid w:val="00FD2086"/>
    <w:rsid w:val="00FD739F"/>
    <w:rsid w:val="00FF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E45913"/>
  <w15:docId w15:val="{787EB8C3-F0BB-4531-BFFE-98B03A0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C95"/>
    <w:pPr>
      <w:spacing w:before="120" w:after="120"/>
    </w:pPr>
    <w:rPr>
      <w:rFonts w:ascii="Times New Roman" w:hAnsi="Times New Roman"/>
      <w:szCs w:val="22"/>
    </w:rPr>
  </w:style>
  <w:style w:type="paragraph" w:styleId="Heading1">
    <w:name w:val="heading 1"/>
    <w:basedOn w:val="Normal"/>
    <w:next w:val="Normal"/>
    <w:link w:val="Heading1Char"/>
    <w:qFormat/>
    <w:rsid w:val="00625672"/>
    <w:pPr>
      <w:keepNext/>
      <w:numPr>
        <w:numId w:val="2"/>
      </w:numPr>
      <w:pBdr>
        <w:bottom w:val="single" w:sz="48" w:space="1" w:color="auto"/>
      </w:pBdr>
      <w:spacing w:before="360"/>
      <w:jc w:val="right"/>
      <w:outlineLvl w:val="0"/>
    </w:pPr>
    <w:rPr>
      <w:rFonts w:eastAsia="Times New Roman"/>
      <w:b/>
      <w:kern w:val="28"/>
      <w:sz w:val="72"/>
      <w:szCs w:val="20"/>
    </w:rPr>
  </w:style>
  <w:style w:type="paragraph" w:styleId="Heading2">
    <w:name w:val="heading 2"/>
    <w:basedOn w:val="Heading1"/>
    <w:next w:val="Normal"/>
    <w:link w:val="Heading2Char"/>
    <w:qFormat/>
    <w:rsid w:val="00625672"/>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573AF5"/>
    <w:pPr>
      <w:numPr>
        <w:ilvl w:val="2"/>
      </w:numPr>
      <w:spacing w:before="240"/>
      <w:outlineLvl w:val="2"/>
    </w:pPr>
    <w:rPr>
      <w:caps w:val="0"/>
      <w:sz w:val="24"/>
    </w:rPr>
  </w:style>
  <w:style w:type="paragraph" w:styleId="Heading4">
    <w:name w:val="heading 4"/>
    <w:basedOn w:val="Heading3"/>
    <w:next w:val="NormalIndented"/>
    <w:link w:val="Heading4Char"/>
    <w:qFormat/>
    <w:rsid w:val="00573AF5"/>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573AF5"/>
    <w:pPr>
      <w:widowControl/>
      <w:numPr>
        <w:ilvl w:val="4"/>
      </w:numPr>
      <w:outlineLvl w:val="4"/>
    </w:pPr>
    <w:rPr>
      <w:rFonts w:ascii="Arial Narrow" w:hAnsi="Arial Narrow"/>
      <w:i/>
    </w:rPr>
  </w:style>
  <w:style w:type="paragraph" w:styleId="Heading6">
    <w:name w:val="heading 6"/>
    <w:basedOn w:val="Heading5"/>
    <w:next w:val="Normal"/>
    <w:link w:val="Heading6Char"/>
    <w:qFormat/>
    <w:rsid w:val="00573AF5"/>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573AF5"/>
    <w:pPr>
      <w:numPr>
        <w:ilvl w:val="6"/>
      </w:numPr>
      <w:tabs>
        <w:tab w:val="clear" w:pos="4680"/>
      </w:tabs>
      <w:spacing w:before="0" w:after="0"/>
      <w:ind w:left="0"/>
      <w:outlineLvl w:val="6"/>
    </w:pPr>
  </w:style>
  <w:style w:type="paragraph" w:styleId="Heading8">
    <w:name w:val="heading 8"/>
    <w:basedOn w:val="Heading7"/>
    <w:next w:val="Normal"/>
    <w:link w:val="Heading8Char"/>
    <w:qFormat/>
    <w:rsid w:val="00573AF5"/>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573AF5"/>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5672"/>
    <w:rPr>
      <w:rFonts w:ascii="Times New Roman" w:eastAsia="Times New Roman" w:hAnsi="Times New Roman"/>
      <w:b/>
      <w:kern w:val="28"/>
      <w:sz w:val="72"/>
    </w:rPr>
  </w:style>
  <w:style w:type="character" w:customStyle="1" w:styleId="Heading2Char">
    <w:name w:val="Heading 2 Char"/>
    <w:link w:val="Heading2"/>
    <w:rsid w:val="00625672"/>
    <w:rPr>
      <w:rFonts w:ascii="Arial" w:eastAsia="Times New Roman" w:hAnsi="Arial"/>
      <w:b/>
      <w:caps/>
      <w:kern w:val="20"/>
      <w:sz w:val="28"/>
    </w:rPr>
  </w:style>
  <w:style w:type="character" w:customStyle="1" w:styleId="Heading3Char">
    <w:name w:val="Heading 3 Char"/>
    <w:link w:val="Heading3"/>
    <w:rsid w:val="00573AF5"/>
    <w:rPr>
      <w:rFonts w:ascii="Arial" w:eastAsia="Times New Roman" w:hAnsi="Arial" w:cs="Arial"/>
      <w:b/>
      <w:kern w:val="20"/>
      <w:sz w:val="24"/>
      <w:szCs w:val="20"/>
    </w:rPr>
  </w:style>
  <w:style w:type="character" w:customStyle="1" w:styleId="Heading4Char">
    <w:name w:val="Heading 4 Char"/>
    <w:link w:val="Heading4"/>
    <w:rsid w:val="00573AF5"/>
    <w:rPr>
      <w:rFonts w:ascii="Arial" w:eastAsia="Times New Roman" w:hAnsi="Arial" w:cs="Arial"/>
      <w:kern w:val="20"/>
      <w:sz w:val="20"/>
      <w:szCs w:val="20"/>
    </w:rPr>
  </w:style>
  <w:style w:type="character" w:customStyle="1" w:styleId="Heading5Char">
    <w:name w:val="Heading 5 Char"/>
    <w:link w:val="Heading5"/>
    <w:rsid w:val="00573AF5"/>
    <w:rPr>
      <w:rFonts w:ascii="Arial Narrow" w:eastAsia="Times New Roman" w:hAnsi="Arial Narrow" w:cs="Arial"/>
      <w:i/>
      <w:kern w:val="20"/>
      <w:sz w:val="20"/>
      <w:szCs w:val="20"/>
    </w:rPr>
  </w:style>
  <w:style w:type="character" w:customStyle="1" w:styleId="Heading6Char">
    <w:name w:val="Heading 6 Char"/>
    <w:link w:val="Heading6"/>
    <w:rsid w:val="00573AF5"/>
    <w:rPr>
      <w:rFonts w:ascii="Arial" w:eastAsia="Times New Roman" w:hAnsi="Arial" w:cs="Arial"/>
      <w:i/>
      <w:kern w:val="20"/>
      <w:sz w:val="20"/>
      <w:szCs w:val="20"/>
    </w:rPr>
  </w:style>
  <w:style w:type="character" w:customStyle="1" w:styleId="Heading7Char">
    <w:name w:val="Heading 7 Char"/>
    <w:link w:val="Heading7"/>
    <w:rsid w:val="00573AF5"/>
    <w:rPr>
      <w:rFonts w:ascii="Arial" w:eastAsia="Times New Roman" w:hAnsi="Arial" w:cs="Arial"/>
      <w:i/>
      <w:kern w:val="20"/>
      <w:sz w:val="20"/>
      <w:szCs w:val="20"/>
    </w:rPr>
  </w:style>
  <w:style w:type="character" w:customStyle="1" w:styleId="Heading8Char">
    <w:name w:val="Heading 8 Char"/>
    <w:link w:val="Heading8"/>
    <w:rsid w:val="00573AF5"/>
    <w:rPr>
      <w:rFonts w:ascii="Arial" w:eastAsia="Times New Roman" w:hAnsi="Arial" w:cs="Arial"/>
      <w:i/>
      <w:kern w:val="20"/>
      <w:sz w:val="20"/>
      <w:szCs w:val="20"/>
    </w:rPr>
  </w:style>
  <w:style w:type="character" w:customStyle="1" w:styleId="Heading9Char">
    <w:name w:val="Heading 9 Char"/>
    <w:link w:val="Heading9"/>
    <w:rsid w:val="00573AF5"/>
    <w:rPr>
      <w:rFonts w:ascii="Arial" w:eastAsia="Times New Roman" w:hAnsi="Arial" w:cs="Arial"/>
      <w:i/>
      <w:kern w:val="20"/>
      <w:sz w:val="18"/>
      <w:szCs w:val="20"/>
    </w:rPr>
  </w:style>
  <w:style w:type="paragraph" w:customStyle="1" w:styleId="NormalIndented">
    <w:name w:val="Normal Indented"/>
    <w:basedOn w:val="Normal"/>
    <w:autoRedefine/>
    <w:rsid w:val="00C87B0A"/>
    <w:pPr>
      <w:ind w:left="720"/>
    </w:pPr>
    <w:rPr>
      <w:rFonts w:eastAsia="Times New Roman"/>
      <w:noProof/>
      <w:kern w:val="20"/>
      <w:szCs w:val="20"/>
    </w:rPr>
  </w:style>
  <w:style w:type="character" w:customStyle="1" w:styleId="HyperlinkTable">
    <w:name w:val="Hyperlink Table"/>
    <w:rsid w:val="00573AF5"/>
    <w:rPr>
      <w:rFonts w:ascii="Arial" w:hAnsi="Arial" w:cs="Arial"/>
      <w:b w:val="0"/>
      <w:i w:val="0"/>
      <w:dstrike w:val="0"/>
      <w:color w:val="0000FF"/>
      <w:kern w:val="20"/>
      <w:sz w:val="16"/>
      <w:u w:val="none"/>
      <w:vertAlign w:val="baseline"/>
    </w:rPr>
  </w:style>
  <w:style w:type="character" w:styleId="Hyperlink">
    <w:name w:val="Hyperlink"/>
    <w:uiPriority w:val="99"/>
    <w:rsid w:val="00573AF5"/>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206B5E"/>
    <w:pPr>
      <w:tabs>
        <w:tab w:val="clear" w:pos="648"/>
        <w:tab w:val="left" w:pos="567"/>
      </w:tabs>
      <w:pPrChange w:id="0" w:author="Lynn Laakso" w:date="2022-09-09T14:51:00Z">
        <w:pPr>
          <w:tabs>
            <w:tab w:val="left" w:pos="567"/>
            <w:tab w:val="right" w:leader="dot" w:pos="9360"/>
          </w:tabs>
          <w:spacing w:before="120" w:after="120"/>
        </w:pPr>
      </w:pPrChange>
    </w:pPr>
    <w:rPr>
      <w:caps w:val="0"/>
      <w:smallCaps/>
      <w:rPrChange w:id="0" w:author="Lynn Laakso" w:date="2022-09-09T14:51:00Z">
        <w:rPr>
          <w:b/>
          <w:smallCaps/>
          <w:noProof/>
          <w:kern w:val="20"/>
          <w:lang w:val="en-US" w:eastAsia="en-US" w:bidi="ar-SA"/>
        </w:rPr>
      </w:rPrChange>
    </w:rPr>
  </w:style>
  <w:style w:type="paragraph" w:styleId="TOC1">
    <w:name w:val="toc 1"/>
    <w:basedOn w:val="Normal"/>
    <w:next w:val="Normal"/>
    <w:autoRedefine/>
    <w:uiPriority w:val="39"/>
    <w:rsid w:val="00573AF5"/>
    <w:pPr>
      <w:tabs>
        <w:tab w:val="left" w:pos="648"/>
        <w:tab w:val="right" w:leader="dot" w:pos="9360"/>
      </w:tabs>
    </w:pPr>
    <w:rPr>
      <w:rFonts w:eastAsia="Times New Roman"/>
      <w:b/>
      <w:caps/>
      <w:noProof/>
      <w:kern w:val="20"/>
      <w:szCs w:val="20"/>
    </w:rPr>
  </w:style>
  <w:style w:type="paragraph" w:customStyle="1" w:styleId="NormalListBullets">
    <w:name w:val="Normal List Bullets"/>
    <w:basedOn w:val="Normal"/>
    <w:autoRedefine/>
    <w:rsid w:val="00573AF5"/>
    <w:pPr>
      <w:widowControl w:val="0"/>
      <w:numPr>
        <w:numId w:val="1"/>
      </w:numPr>
    </w:pPr>
    <w:rPr>
      <w:rFonts w:eastAsia="Times New Roman"/>
      <w:kern w:val="20"/>
      <w:szCs w:val="20"/>
    </w:rPr>
  </w:style>
  <w:style w:type="paragraph" w:customStyle="1" w:styleId="MsgTableBody">
    <w:name w:val="Msg Table Body"/>
    <w:basedOn w:val="Normal"/>
    <w:rsid w:val="00094172"/>
    <w:pPr>
      <w:widowControl w:val="0"/>
      <w:spacing w:before="60" w:after="60"/>
    </w:pPr>
    <w:rPr>
      <w:rFonts w:ascii="Courier New" w:eastAsia="Times New Roman" w:hAnsi="Courier New" w:cs="Courier New"/>
      <w:kern w:val="20"/>
      <w:sz w:val="16"/>
      <w:szCs w:val="20"/>
    </w:rPr>
  </w:style>
  <w:style w:type="paragraph" w:styleId="Header">
    <w:name w:val="header"/>
    <w:basedOn w:val="Normal"/>
    <w:link w:val="HeaderChar"/>
    <w:rsid w:val="00573AF5"/>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573AF5"/>
    <w:rPr>
      <w:rFonts w:ascii="Arial" w:eastAsia="Times New Roman" w:hAnsi="Arial" w:cs="Arial"/>
      <w:b/>
      <w:kern w:val="20"/>
      <w:sz w:val="20"/>
      <w:szCs w:val="20"/>
    </w:rPr>
  </w:style>
  <w:style w:type="paragraph" w:customStyle="1" w:styleId="AttributeTableBody">
    <w:name w:val="Attribute Table Body"/>
    <w:basedOn w:val="Normal"/>
    <w:rsid w:val="00256A1A"/>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573AF5"/>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573AF5"/>
    <w:pPr>
      <w:spacing w:before="6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573AF5"/>
    <w:pPr>
      <w:keepNext/>
      <w:spacing w:after="20"/>
    </w:pPr>
    <w:rPr>
      <w:b/>
    </w:rPr>
  </w:style>
  <w:style w:type="paragraph" w:customStyle="1" w:styleId="Components">
    <w:name w:val="Components"/>
    <w:basedOn w:val="Normal"/>
    <w:rsid w:val="00E1218A"/>
    <w:pPr>
      <w:keepLines/>
      <w:ind w:left="2160" w:hanging="1080"/>
    </w:pPr>
    <w:rPr>
      <w:rFonts w:ascii="Courier New" w:eastAsia="Times New Roman" w:hAnsi="Courier New"/>
      <w:kern w:val="14"/>
      <w:sz w:val="16"/>
      <w:szCs w:val="20"/>
      <w:lang w:eastAsia="de-DE"/>
    </w:rPr>
  </w:style>
  <w:style w:type="paragraph" w:customStyle="1" w:styleId="Example">
    <w:name w:val="Example"/>
    <w:basedOn w:val="Normal"/>
    <w:rsid w:val="00EE6FC3"/>
    <w:pPr>
      <w:keepLines/>
      <w:ind w:left="1871" w:hanging="357"/>
    </w:pPr>
    <w:rPr>
      <w:rFonts w:ascii="Courier New" w:eastAsia="Times New Roman" w:hAnsi="Courier New"/>
      <w:noProof/>
      <w:kern w:val="17"/>
      <w:sz w:val="16"/>
      <w:szCs w:val="20"/>
    </w:rPr>
  </w:style>
  <w:style w:type="paragraph" w:styleId="Footer">
    <w:name w:val="footer"/>
    <w:basedOn w:val="Normal"/>
    <w:link w:val="FooterChar"/>
    <w:rsid w:val="009D18D0"/>
    <w:pPr>
      <w:pBdr>
        <w:top w:val="single" w:sz="2" w:space="1" w:color="auto"/>
      </w:pBdr>
      <w:tabs>
        <w:tab w:val="right" w:pos="9360"/>
        <w:tab w:val="right" w:pos="13680"/>
      </w:tabs>
      <w:spacing w:before="0" w:after="0"/>
    </w:pPr>
    <w:rPr>
      <w:rFonts w:eastAsia="Times New Roman"/>
      <w:kern w:val="16"/>
      <w:sz w:val="16"/>
      <w:szCs w:val="20"/>
    </w:rPr>
  </w:style>
  <w:style w:type="character" w:customStyle="1" w:styleId="FooterChar">
    <w:name w:val="Footer Char"/>
    <w:link w:val="Footer"/>
    <w:rsid w:val="009D18D0"/>
    <w:rPr>
      <w:rFonts w:ascii="Times New Roman" w:eastAsia="Times New Roman" w:hAnsi="Times New Roman"/>
      <w:kern w:val="16"/>
      <w:sz w:val="16"/>
    </w:rPr>
  </w:style>
  <w:style w:type="paragraph" w:customStyle="1" w:styleId="MsgTableCaption">
    <w:name w:val="Msg Table Caption"/>
    <w:basedOn w:val="MsgTableBody"/>
    <w:rsid w:val="00EE6FC3"/>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030C4"/>
    <w:pPr>
      <w:widowControl w:val="0"/>
      <w:spacing w:before="40" w:after="20"/>
      <w:jc w:val="left"/>
    </w:pPr>
    <w:rPr>
      <w:rFonts w:ascii="Courier New" w:hAnsi="Courier New" w:cs="Courier New"/>
      <w:b/>
      <w:sz w:val="16"/>
      <w:u w:val="none"/>
    </w:rPr>
  </w:style>
  <w:style w:type="paragraph" w:customStyle="1" w:styleId="Note">
    <w:name w:val="Note"/>
    <w:basedOn w:val="Normal"/>
    <w:autoRedefine/>
    <w:rsid w:val="00573AF5"/>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Caption">
    <w:name w:val="Other Table Caption"/>
    <w:basedOn w:val="Normal"/>
    <w:next w:val="Normal"/>
    <w:rsid w:val="00573AF5"/>
    <w:pPr>
      <w:keepNext/>
      <w:spacing w:before="180" w:after="60"/>
      <w:jc w:val="center"/>
    </w:pPr>
    <w:rPr>
      <w:rFonts w:eastAsia="Times New Roman"/>
      <w:kern w:val="20"/>
      <w:szCs w:val="20"/>
    </w:rPr>
  </w:style>
  <w:style w:type="character" w:styleId="Strong">
    <w:name w:val="Strong"/>
    <w:qFormat/>
    <w:rsid w:val="00573AF5"/>
    <w:rPr>
      <w:rFonts w:ascii="Times New Roman" w:hAnsi="Times New Roman" w:cs="Times New Roman"/>
      <w:b/>
      <w:i w:val="0"/>
      <w:kern w:val="20"/>
      <w:sz w:val="20"/>
      <w:u w:val="none"/>
    </w:rPr>
  </w:style>
  <w:style w:type="character" w:styleId="Emphasis">
    <w:name w:val="Emphasis"/>
    <w:qFormat/>
    <w:rsid w:val="00573AF5"/>
    <w:rPr>
      <w:rFonts w:ascii="Times New Roman" w:hAnsi="Times New Roman" w:cs="Times New Roman"/>
      <w:b w:val="0"/>
      <w:i/>
      <w:iCs/>
      <w:kern w:val="20"/>
      <w:sz w:val="20"/>
      <w:u w:val="none"/>
    </w:rPr>
  </w:style>
  <w:style w:type="character" w:customStyle="1" w:styleId="ReferenceAttribute">
    <w:name w:val="Reference Attribute"/>
    <w:rsid w:val="00573AF5"/>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573AF5"/>
    <w:rPr>
      <w:rFonts w:ascii="Times New Roman" w:hAnsi="Times New Roman" w:cs="Times New Roman"/>
      <w:b w:val="0"/>
      <w:i/>
      <w:dstrike w:val="0"/>
      <w:color w:val="0000FF"/>
      <w:kern w:val="0"/>
      <w:sz w:val="20"/>
      <w:u w:val="none"/>
      <w:vertAlign w:val="baseline"/>
    </w:rPr>
  </w:style>
  <w:style w:type="character" w:customStyle="1" w:styleId="ReferenceUserTable">
    <w:name w:val="Reference User Table"/>
    <w:rsid w:val="00573AF5"/>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rsid w:val="00573AF5"/>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573AF5"/>
    <w:pPr>
      <w:spacing w:after="0"/>
    </w:pPr>
    <w:rPr>
      <w:rFonts w:ascii="Tahoma" w:eastAsia="Times New Roman" w:hAnsi="Tahoma"/>
      <w:sz w:val="16"/>
      <w:szCs w:val="16"/>
    </w:rPr>
  </w:style>
  <w:style w:type="character" w:customStyle="1" w:styleId="BalloonTextChar">
    <w:name w:val="Balloon Text Char"/>
    <w:link w:val="BalloonText"/>
    <w:semiHidden/>
    <w:rsid w:val="00573AF5"/>
    <w:rPr>
      <w:rFonts w:ascii="Tahoma" w:eastAsia="Times New Roman" w:hAnsi="Tahoma" w:cs="Tahoma"/>
      <w:sz w:val="16"/>
      <w:szCs w:val="16"/>
    </w:rPr>
  </w:style>
  <w:style w:type="character" w:styleId="CommentReference">
    <w:name w:val="annotation reference"/>
    <w:uiPriority w:val="99"/>
    <w:semiHidden/>
    <w:unhideWhenUsed/>
    <w:rsid w:val="00222A2E"/>
    <w:rPr>
      <w:sz w:val="16"/>
      <w:szCs w:val="16"/>
    </w:rPr>
  </w:style>
  <w:style w:type="paragraph" w:styleId="CommentText">
    <w:name w:val="annotation text"/>
    <w:basedOn w:val="Normal"/>
    <w:link w:val="CommentTextChar"/>
    <w:uiPriority w:val="99"/>
    <w:semiHidden/>
    <w:unhideWhenUsed/>
    <w:rsid w:val="00222A2E"/>
    <w:rPr>
      <w:szCs w:val="20"/>
    </w:rPr>
  </w:style>
  <w:style w:type="character" w:customStyle="1" w:styleId="CommentTextChar">
    <w:name w:val="Comment Text Char"/>
    <w:basedOn w:val="DefaultParagraphFont"/>
    <w:link w:val="CommentText"/>
    <w:uiPriority w:val="99"/>
    <w:semiHidden/>
    <w:rsid w:val="00222A2E"/>
  </w:style>
  <w:style w:type="paragraph" w:styleId="CommentSubject">
    <w:name w:val="annotation subject"/>
    <w:basedOn w:val="CommentText"/>
    <w:next w:val="CommentText"/>
    <w:link w:val="CommentSubjectChar"/>
    <w:uiPriority w:val="99"/>
    <w:semiHidden/>
    <w:unhideWhenUsed/>
    <w:rsid w:val="00222A2E"/>
    <w:rPr>
      <w:b/>
      <w:bCs/>
    </w:rPr>
  </w:style>
  <w:style w:type="character" w:customStyle="1" w:styleId="CommentSubjectChar">
    <w:name w:val="Comment Subject Char"/>
    <w:link w:val="CommentSubject"/>
    <w:uiPriority w:val="99"/>
    <w:semiHidden/>
    <w:rsid w:val="00222A2E"/>
    <w:rPr>
      <w:b/>
      <w:bCs/>
    </w:rPr>
  </w:style>
  <w:style w:type="paragraph" w:customStyle="1" w:styleId="ACK-ChoreographyHeader">
    <w:name w:val="ACK-Choreography Header"/>
    <w:basedOn w:val="Subtitle"/>
    <w:rsid w:val="00EE6FC3"/>
    <w:pPr>
      <w:keepNext/>
      <w:numPr>
        <w:ilvl w:val="0"/>
      </w:numPr>
      <w:spacing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EE6FC3"/>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62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5672"/>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243D02"/>
    <w:rPr>
      <w:color w:val="800080" w:themeColor="followedHyperlink"/>
      <w:u w:val="single"/>
    </w:rPr>
  </w:style>
  <w:style w:type="table" w:styleId="ListTable1Light-Accent3">
    <w:name w:val="List Table 1 Light Accent 3"/>
    <w:basedOn w:val="TableNormal"/>
    <w:uiPriority w:val="46"/>
    <w:rsid w:val="006F2C2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V2AlternatingTable">
    <w:name w:val="V2 Alternating Table"/>
    <w:basedOn w:val="TableNormal"/>
    <w:uiPriority w:val="99"/>
    <w:rsid w:val="006F2C2C"/>
    <w:tblPr>
      <w:tblStyleRowBandSize w:val="1"/>
    </w:tblPr>
    <w:tblStylePr w:type="firstRow">
      <w:tblPr/>
      <w:tcPr>
        <w:shd w:val="clear" w:color="auto" w:fill="99FF99"/>
      </w:tcPr>
    </w:tblStylePr>
    <w:tblStylePr w:type="band2Horz">
      <w:tblPr/>
      <w:tcPr>
        <w:shd w:val="clear" w:color="auto" w:fill="CCFFCC"/>
      </w:tcPr>
    </w:tblStylePr>
  </w:style>
  <w:style w:type="table" w:styleId="TableGrid">
    <w:name w:val="Table Grid"/>
    <w:basedOn w:val="TableNormal"/>
    <w:uiPriority w:val="59"/>
    <w:rsid w:val="006F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tributeTableHeaderExample">
    <w:name w:val="Attribute Table Header Example"/>
    <w:basedOn w:val="Heading4"/>
    <w:link w:val="AttributeTableHeaderExampleZchn"/>
    <w:rsid w:val="004E2DAA"/>
    <w:rPr>
      <w:rFonts w:cs="Arial"/>
      <w:noProof/>
    </w:rPr>
  </w:style>
  <w:style w:type="character" w:customStyle="1" w:styleId="AttributeTableHeaderExampleZchn">
    <w:name w:val="Attribute Table Header Example Zchn"/>
    <w:basedOn w:val="Heading4Char"/>
    <w:link w:val="AttributeTableHeaderExample"/>
    <w:rsid w:val="004E2DAA"/>
    <w:rPr>
      <w:rFonts w:ascii="Arial" w:eastAsia="Times New Roman" w:hAnsi="Arial" w:cs="Arial"/>
      <w:noProof/>
      <w:kern w:val="20"/>
      <w:sz w:val="20"/>
      <w:szCs w:val="20"/>
    </w:rPr>
  </w:style>
  <w:style w:type="paragraph" w:customStyle="1" w:styleId="ComponentTableHeader">
    <w:name w:val="Component Table Header"/>
    <w:basedOn w:val="Heading4"/>
    <w:link w:val="ComponentTableHeaderZchn"/>
    <w:rsid w:val="004E2DAA"/>
    <w:rPr>
      <w:rFonts w:cs="Arial"/>
      <w:noProof/>
    </w:rPr>
  </w:style>
  <w:style w:type="character" w:customStyle="1" w:styleId="ComponentTableHeaderZchn">
    <w:name w:val="Component Table Header Zchn"/>
    <w:basedOn w:val="Heading4Char"/>
    <w:link w:val="ComponentTableHeader"/>
    <w:rsid w:val="004E2DAA"/>
    <w:rPr>
      <w:rFonts w:ascii="Arial" w:eastAsia="Times New Roman" w:hAnsi="Arial" w:cs="Arial"/>
      <w:noProof/>
      <w:kern w:val="20"/>
      <w:sz w:val="20"/>
      <w:szCs w:val="20"/>
    </w:rPr>
  </w:style>
  <w:style w:type="paragraph" w:customStyle="1" w:styleId="MsgTableHeaderExample">
    <w:name w:val="Msg Table Header Example"/>
    <w:basedOn w:val="Heading4"/>
    <w:link w:val="MsgTableHeaderExampleZchn"/>
    <w:rsid w:val="004E2DAA"/>
    <w:rPr>
      <w:rFonts w:cs="Arial"/>
      <w:noProof/>
    </w:rPr>
  </w:style>
  <w:style w:type="character" w:customStyle="1" w:styleId="MsgTableHeaderExampleZchn">
    <w:name w:val="Msg Table Header Example Zchn"/>
    <w:basedOn w:val="Heading4Char"/>
    <w:link w:val="MsgTableHeaderExample"/>
    <w:rsid w:val="004E2DAA"/>
    <w:rPr>
      <w:rFonts w:ascii="Arial" w:eastAsia="Times New Roman" w:hAnsi="Arial" w:cs="Arial"/>
      <w:noProof/>
      <w:kern w:val="20"/>
      <w:sz w:val="20"/>
      <w:szCs w:val="20"/>
    </w:rPr>
  </w:style>
  <w:style w:type="paragraph" w:customStyle="1" w:styleId="UserTableHeader">
    <w:name w:val="User Table Header"/>
    <w:basedOn w:val="Heading4"/>
    <w:link w:val="UserTableHeaderZchn"/>
    <w:rsid w:val="004E2DAA"/>
    <w:pPr>
      <w:spacing w:before="40"/>
    </w:pPr>
    <w:rPr>
      <w:rFonts w:cs="Arial"/>
      <w:b/>
      <w:noProof/>
      <w:sz w:val="16"/>
    </w:rPr>
  </w:style>
  <w:style w:type="character" w:customStyle="1" w:styleId="UserTableHeaderZchn">
    <w:name w:val="User Table Header Zchn"/>
    <w:basedOn w:val="Heading4Char"/>
    <w:link w:val="UserTableHeader"/>
    <w:rsid w:val="004E2DAA"/>
    <w:rPr>
      <w:rFonts w:ascii="Arial" w:eastAsia="Times New Roman" w:hAnsi="Arial" w:cs="Arial"/>
      <w:b/>
      <w:noProof/>
      <w:kern w:val="20"/>
      <w:sz w:val="16"/>
      <w:szCs w:val="20"/>
    </w:rPr>
  </w:style>
  <w:style w:type="paragraph" w:customStyle="1" w:styleId="UserTableHeaderExample">
    <w:name w:val="User Table Header Example"/>
    <w:basedOn w:val="Heading4"/>
    <w:link w:val="UserTableHeaderExampleZchn"/>
    <w:rsid w:val="004E2DAA"/>
    <w:rPr>
      <w:rFonts w:cs="Arial"/>
      <w:noProof/>
    </w:rPr>
  </w:style>
  <w:style w:type="character" w:customStyle="1" w:styleId="UserTableHeaderExampleZchn">
    <w:name w:val="User Table Header Example Zchn"/>
    <w:basedOn w:val="Heading4Char"/>
    <w:link w:val="UserTableHeaderExample"/>
    <w:rsid w:val="004E2DAA"/>
    <w:rPr>
      <w:rFonts w:ascii="Arial" w:eastAsia="Times New Roman" w:hAnsi="Arial" w:cs="Arial"/>
      <w:noProof/>
      <w:kern w:val="20"/>
      <w:sz w:val="20"/>
      <w:szCs w:val="20"/>
    </w:rPr>
  </w:style>
  <w:style w:type="paragraph" w:customStyle="1" w:styleId="UserTableBody">
    <w:name w:val="User Table Body"/>
    <w:basedOn w:val="Heading4"/>
    <w:link w:val="UserTableBodyZchn"/>
    <w:rsid w:val="004E2DAA"/>
    <w:rPr>
      <w:rFonts w:cs="Arial"/>
      <w:noProof/>
    </w:rPr>
  </w:style>
  <w:style w:type="character" w:customStyle="1" w:styleId="UserTableBodyZchn">
    <w:name w:val="User Table Body Zchn"/>
    <w:basedOn w:val="Heading4Char"/>
    <w:link w:val="UserTableBody"/>
    <w:rsid w:val="004E2DAA"/>
    <w:rPr>
      <w:rFonts w:ascii="Arial" w:eastAsia="Times New Roman" w:hAnsi="Arial" w:cs="Arial"/>
      <w:noProof/>
      <w:kern w:val="20"/>
      <w:sz w:val="20"/>
      <w:szCs w:val="20"/>
    </w:rPr>
  </w:style>
  <w:style w:type="paragraph" w:customStyle="1" w:styleId="HL7TableHeader">
    <w:name w:val="HL7 Table Header"/>
    <w:basedOn w:val="Heading4"/>
    <w:link w:val="HL7TableHeaderZchn"/>
    <w:rsid w:val="004E2DAA"/>
    <w:pPr>
      <w:spacing w:before="20"/>
    </w:pPr>
    <w:rPr>
      <w:rFonts w:cs="Arial"/>
      <w:b/>
      <w:noProof/>
      <w:sz w:val="16"/>
    </w:rPr>
  </w:style>
  <w:style w:type="character" w:customStyle="1" w:styleId="HL7TableHeaderZchn">
    <w:name w:val="HL7 Table Header Zchn"/>
    <w:basedOn w:val="Heading4Char"/>
    <w:link w:val="HL7TableHeader"/>
    <w:rsid w:val="004E2DAA"/>
    <w:rPr>
      <w:rFonts w:ascii="Arial" w:eastAsia="Times New Roman" w:hAnsi="Arial" w:cs="Arial"/>
      <w:b/>
      <w:noProof/>
      <w:kern w:val="20"/>
      <w:sz w:val="16"/>
      <w:szCs w:val="20"/>
    </w:rPr>
  </w:style>
  <w:style w:type="paragraph" w:customStyle="1" w:styleId="HL7TableHeaderExample">
    <w:name w:val="HL7 Table Header Example"/>
    <w:basedOn w:val="Heading4"/>
    <w:link w:val="HL7TableHeaderExampleZchn"/>
    <w:rsid w:val="004E2DAA"/>
    <w:rPr>
      <w:rFonts w:cs="Arial"/>
      <w:noProof/>
    </w:rPr>
  </w:style>
  <w:style w:type="character" w:customStyle="1" w:styleId="HL7TableHeaderExampleZchn">
    <w:name w:val="HL7 Table Header Example Zchn"/>
    <w:basedOn w:val="Heading4Char"/>
    <w:link w:val="HL7TableHeaderExample"/>
    <w:rsid w:val="004E2DAA"/>
    <w:rPr>
      <w:rFonts w:ascii="Arial" w:eastAsia="Times New Roman" w:hAnsi="Arial" w:cs="Arial"/>
      <w:noProof/>
      <w:kern w:val="20"/>
      <w:sz w:val="20"/>
      <w:szCs w:val="20"/>
    </w:rPr>
  </w:style>
  <w:style w:type="paragraph" w:customStyle="1" w:styleId="HL7TableBody">
    <w:name w:val="HL7 Table Body"/>
    <w:basedOn w:val="Heading4"/>
    <w:link w:val="HL7TableBodyZchn"/>
    <w:rsid w:val="004E2DAA"/>
    <w:rPr>
      <w:rFonts w:cs="Arial"/>
      <w:noProof/>
    </w:rPr>
  </w:style>
  <w:style w:type="character" w:customStyle="1" w:styleId="HL7TableBodyZchn">
    <w:name w:val="HL7 Table Body Zchn"/>
    <w:basedOn w:val="Heading4Char"/>
    <w:link w:val="HL7TableBody"/>
    <w:rsid w:val="004E2DAA"/>
    <w:rPr>
      <w:rFonts w:ascii="Arial" w:eastAsia="Times New Roman" w:hAnsi="Arial" w:cs="Arial"/>
      <w:noProof/>
      <w:kern w:val="20"/>
      <w:sz w:val="20"/>
      <w:szCs w:val="20"/>
    </w:rPr>
  </w:style>
  <w:style w:type="paragraph" w:customStyle="1" w:styleId="ANSIdesignation">
    <w:name w:val="ANSI designation"/>
    <w:basedOn w:val="Normal"/>
    <w:rsid w:val="004F2F7B"/>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CF7180"/>
    <w:pPr>
      <w:tabs>
        <w:tab w:val="left" w:pos="1418"/>
        <w:tab w:val="right" w:leader="dot" w:pos="9350"/>
      </w:tabs>
      <w:spacing w:before="0" w:after="0"/>
      <w:ind w:left="1418" w:right="567" w:hanging="851"/>
    </w:pPr>
  </w:style>
  <w:style w:type="paragraph" w:styleId="Revision">
    <w:name w:val="Revision"/>
    <w:hidden/>
    <w:uiPriority w:val="99"/>
    <w:semiHidden/>
    <w:rsid w:val="00433EA9"/>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6840">
      <w:bodyDiv w:val="1"/>
      <w:marLeft w:val="0"/>
      <w:marRight w:val="0"/>
      <w:marTop w:val="0"/>
      <w:marBottom w:val="0"/>
      <w:divBdr>
        <w:top w:val="none" w:sz="0" w:space="0" w:color="auto"/>
        <w:left w:val="none" w:sz="0" w:space="0" w:color="auto"/>
        <w:bottom w:val="none" w:sz="0" w:space="0" w:color="auto"/>
        <w:right w:val="none" w:sz="0" w:space="0" w:color="auto"/>
      </w:divBdr>
    </w:div>
    <w:div w:id="142356394">
      <w:bodyDiv w:val="1"/>
      <w:marLeft w:val="0"/>
      <w:marRight w:val="0"/>
      <w:marTop w:val="0"/>
      <w:marBottom w:val="0"/>
      <w:divBdr>
        <w:top w:val="none" w:sz="0" w:space="0" w:color="auto"/>
        <w:left w:val="none" w:sz="0" w:space="0" w:color="auto"/>
        <w:bottom w:val="none" w:sz="0" w:space="0" w:color="auto"/>
        <w:right w:val="none" w:sz="0" w:space="0" w:color="auto"/>
      </w:divBdr>
    </w:div>
    <w:div w:id="233469562">
      <w:bodyDiv w:val="1"/>
      <w:marLeft w:val="0"/>
      <w:marRight w:val="0"/>
      <w:marTop w:val="0"/>
      <w:marBottom w:val="0"/>
      <w:divBdr>
        <w:top w:val="none" w:sz="0" w:space="0" w:color="auto"/>
        <w:left w:val="none" w:sz="0" w:space="0" w:color="auto"/>
        <w:bottom w:val="none" w:sz="0" w:space="0" w:color="auto"/>
        <w:right w:val="none" w:sz="0" w:space="0" w:color="auto"/>
      </w:divBdr>
    </w:div>
    <w:div w:id="355736502">
      <w:bodyDiv w:val="1"/>
      <w:marLeft w:val="0"/>
      <w:marRight w:val="0"/>
      <w:marTop w:val="0"/>
      <w:marBottom w:val="0"/>
      <w:divBdr>
        <w:top w:val="none" w:sz="0" w:space="0" w:color="auto"/>
        <w:left w:val="none" w:sz="0" w:space="0" w:color="auto"/>
        <w:bottom w:val="none" w:sz="0" w:space="0" w:color="auto"/>
        <w:right w:val="none" w:sz="0" w:space="0" w:color="auto"/>
      </w:divBdr>
    </w:div>
    <w:div w:id="472404206">
      <w:bodyDiv w:val="1"/>
      <w:marLeft w:val="0"/>
      <w:marRight w:val="0"/>
      <w:marTop w:val="0"/>
      <w:marBottom w:val="0"/>
      <w:divBdr>
        <w:top w:val="none" w:sz="0" w:space="0" w:color="auto"/>
        <w:left w:val="none" w:sz="0" w:space="0" w:color="auto"/>
        <w:bottom w:val="none" w:sz="0" w:space="0" w:color="auto"/>
        <w:right w:val="none" w:sz="0" w:space="0" w:color="auto"/>
      </w:divBdr>
    </w:div>
    <w:div w:id="708380139">
      <w:bodyDiv w:val="1"/>
      <w:marLeft w:val="0"/>
      <w:marRight w:val="0"/>
      <w:marTop w:val="0"/>
      <w:marBottom w:val="0"/>
      <w:divBdr>
        <w:top w:val="none" w:sz="0" w:space="0" w:color="auto"/>
        <w:left w:val="none" w:sz="0" w:space="0" w:color="auto"/>
        <w:bottom w:val="none" w:sz="0" w:space="0" w:color="auto"/>
        <w:right w:val="none" w:sz="0" w:space="0" w:color="auto"/>
      </w:divBdr>
    </w:div>
    <w:div w:id="712968378">
      <w:bodyDiv w:val="1"/>
      <w:marLeft w:val="0"/>
      <w:marRight w:val="0"/>
      <w:marTop w:val="0"/>
      <w:marBottom w:val="0"/>
      <w:divBdr>
        <w:top w:val="none" w:sz="0" w:space="0" w:color="auto"/>
        <w:left w:val="none" w:sz="0" w:space="0" w:color="auto"/>
        <w:bottom w:val="none" w:sz="0" w:space="0" w:color="auto"/>
        <w:right w:val="none" w:sz="0" w:space="0" w:color="auto"/>
      </w:divBdr>
    </w:div>
    <w:div w:id="722682129">
      <w:bodyDiv w:val="1"/>
      <w:marLeft w:val="0"/>
      <w:marRight w:val="0"/>
      <w:marTop w:val="0"/>
      <w:marBottom w:val="0"/>
      <w:divBdr>
        <w:top w:val="none" w:sz="0" w:space="0" w:color="auto"/>
        <w:left w:val="none" w:sz="0" w:space="0" w:color="auto"/>
        <w:bottom w:val="none" w:sz="0" w:space="0" w:color="auto"/>
        <w:right w:val="none" w:sz="0" w:space="0" w:color="auto"/>
      </w:divBdr>
    </w:div>
    <w:div w:id="824124565">
      <w:bodyDiv w:val="1"/>
      <w:marLeft w:val="0"/>
      <w:marRight w:val="0"/>
      <w:marTop w:val="0"/>
      <w:marBottom w:val="0"/>
      <w:divBdr>
        <w:top w:val="none" w:sz="0" w:space="0" w:color="auto"/>
        <w:left w:val="none" w:sz="0" w:space="0" w:color="auto"/>
        <w:bottom w:val="none" w:sz="0" w:space="0" w:color="auto"/>
        <w:right w:val="none" w:sz="0" w:space="0" w:color="auto"/>
      </w:divBdr>
    </w:div>
    <w:div w:id="1009023299">
      <w:bodyDiv w:val="1"/>
      <w:marLeft w:val="0"/>
      <w:marRight w:val="0"/>
      <w:marTop w:val="0"/>
      <w:marBottom w:val="0"/>
      <w:divBdr>
        <w:top w:val="none" w:sz="0" w:space="0" w:color="auto"/>
        <w:left w:val="none" w:sz="0" w:space="0" w:color="auto"/>
        <w:bottom w:val="none" w:sz="0" w:space="0" w:color="auto"/>
        <w:right w:val="none" w:sz="0" w:space="0" w:color="auto"/>
      </w:divBdr>
    </w:div>
    <w:div w:id="1060516894">
      <w:bodyDiv w:val="1"/>
      <w:marLeft w:val="0"/>
      <w:marRight w:val="0"/>
      <w:marTop w:val="0"/>
      <w:marBottom w:val="0"/>
      <w:divBdr>
        <w:top w:val="none" w:sz="0" w:space="0" w:color="auto"/>
        <w:left w:val="none" w:sz="0" w:space="0" w:color="auto"/>
        <w:bottom w:val="none" w:sz="0" w:space="0" w:color="auto"/>
        <w:right w:val="none" w:sz="0" w:space="0" w:color="auto"/>
      </w:divBdr>
    </w:div>
    <w:div w:id="1076317893">
      <w:bodyDiv w:val="1"/>
      <w:marLeft w:val="0"/>
      <w:marRight w:val="0"/>
      <w:marTop w:val="0"/>
      <w:marBottom w:val="0"/>
      <w:divBdr>
        <w:top w:val="none" w:sz="0" w:space="0" w:color="auto"/>
        <w:left w:val="none" w:sz="0" w:space="0" w:color="auto"/>
        <w:bottom w:val="none" w:sz="0" w:space="0" w:color="auto"/>
        <w:right w:val="none" w:sz="0" w:space="0" w:color="auto"/>
      </w:divBdr>
    </w:div>
    <w:div w:id="1110007980">
      <w:bodyDiv w:val="1"/>
      <w:marLeft w:val="0"/>
      <w:marRight w:val="0"/>
      <w:marTop w:val="0"/>
      <w:marBottom w:val="0"/>
      <w:divBdr>
        <w:top w:val="none" w:sz="0" w:space="0" w:color="auto"/>
        <w:left w:val="none" w:sz="0" w:space="0" w:color="auto"/>
        <w:bottom w:val="none" w:sz="0" w:space="0" w:color="auto"/>
        <w:right w:val="none" w:sz="0" w:space="0" w:color="auto"/>
      </w:divBdr>
    </w:div>
    <w:div w:id="1253005382">
      <w:bodyDiv w:val="1"/>
      <w:marLeft w:val="0"/>
      <w:marRight w:val="0"/>
      <w:marTop w:val="0"/>
      <w:marBottom w:val="0"/>
      <w:divBdr>
        <w:top w:val="none" w:sz="0" w:space="0" w:color="auto"/>
        <w:left w:val="none" w:sz="0" w:space="0" w:color="auto"/>
        <w:bottom w:val="none" w:sz="0" w:space="0" w:color="auto"/>
        <w:right w:val="none" w:sz="0" w:space="0" w:color="auto"/>
      </w:divBdr>
    </w:div>
    <w:div w:id="1337657428">
      <w:bodyDiv w:val="1"/>
      <w:marLeft w:val="0"/>
      <w:marRight w:val="0"/>
      <w:marTop w:val="0"/>
      <w:marBottom w:val="0"/>
      <w:divBdr>
        <w:top w:val="none" w:sz="0" w:space="0" w:color="auto"/>
        <w:left w:val="none" w:sz="0" w:space="0" w:color="auto"/>
        <w:bottom w:val="none" w:sz="0" w:space="0" w:color="auto"/>
        <w:right w:val="none" w:sz="0" w:space="0" w:color="auto"/>
      </w:divBdr>
    </w:div>
    <w:div w:id="1338268974">
      <w:bodyDiv w:val="1"/>
      <w:marLeft w:val="0"/>
      <w:marRight w:val="0"/>
      <w:marTop w:val="0"/>
      <w:marBottom w:val="0"/>
      <w:divBdr>
        <w:top w:val="none" w:sz="0" w:space="0" w:color="auto"/>
        <w:left w:val="none" w:sz="0" w:space="0" w:color="auto"/>
        <w:bottom w:val="none" w:sz="0" w:space="0" w:color="auto"/>
        <w:right w:val="none" w:sz="0" w:space="0" w:color="auto"/>
      </w:divBdr>
    </w:div>
    <w:div w:id="1396394400">
      <w:bodyDiv w:val="1"/>
      <w:marLeft w:val="0"/>
      <w:marRight w:val="0"/>
      <w:marTop w:val="0"/>
      <w:marBottom w:val="0"/>
      <w:divBdr>
        <w:top w:val="none" w:sz="0" w:space="0" w:color="auto"/>
        <w:left w:val="none" w:sz="0" w:space="0" w:color="auto"/>
        <w:bottom w:val="none" w:sz="0" w:space="0" w:color="auto"/>
        <w:right w:val="none" w:sz="0" w:space="0" w:color="auto"/>
      </w:divBdr>
    </w:div>
    <w:div w:id="1397514901">
      <w:bodyDiv w:val="1"/>
      <w:marLeft w:val="0"/>
      <w:marRight w:val="0"/>
      <w:marTop w:val="0"/>
      <w:marBottom w:val="0"/>
      <w:divBdr>
        <w:top w:val="none" w:sz="0" w:space="0" w:color="auto"/>
        <w:left w:val="none" w:sz="0" w:space="0" w:color="auto"/>
        <w:bottom w:val="none" w:sz="0" w:space="0" w:color="auto"/>
        <w:right w:val="none" w:sz="0" w:space="0" w:color="auto"/>
      </w:divBdr>
    </w:div>
    <w:div w:id="1475442867">
      <w:bodyDiv w:val="1"/>
      <w:marLeft w:val="0"/>
      <w:marRight w:val="0"/>
      <w:marTop w:val="0"/>
      <w:marBottom w:val="0"/>
      <w:divBdr>
        <w:top w:val="none" w:sz="0" w:space="0" w:color="auto"/>
        <w:left w:val="none" w:sz="0" w:space="0" w:color="auto"/>
        <w:bottom w:val="none" w:sz="0" w:space="0" w:color="auto"/>
        <w:right w:val="none" w:sz="0" w:space="0" w:color="auto"/>
      </w:divBdr>
    </w:div>
    <w:div w:id="1574779439">
      <w:bodyDiv w:val="1"/>
      <w:marLeft w:val="0"/>
      <w:marRight w:val="0"/>
      <w:marTop w:val="0"/>
      <w:marBottom w:val="0"/>
      <w:divBdr>
        <w:top w:val="none" w:sz="0" w:space="0" w:color="auto"/>
        <w:left w:val="none" w:sz="0" w:space="0" w:color="auto"/>
        <w:bottom w:val="none" w:sz="0" w:space="0" w:color="auto"/>
        <w:right w:val="none" w:sz="0" w:space="0" w:color="auto"/>
      </w:divBdr>
    </w:div>
    <w:div w:id="1579365786">
      <w:bodyDiv w:val="1"/>
      <w:marLeft w:val="0"/>
      <w:marRight w:val="0"/>
      <w:marTop w:val="0"/>
      <w:marBottom w:val="0"/>
      <w:divBdr>
        <w:top w:val="none" w:sz="0" w:space="0" w:color="auto"/>
        <w:left w:val="none" w:sz="0" w:space="0" w:color="auto"/>
        <w:bottom w:val="none" w:sz="0" w:space="0" w:color="auto"/>
        <w:right w:val="none" w:sz="0" w:space="0" w:color="auto"/>
      </w:divBdr>
    </w:div>
    <w:div w:id="1635060033">
      <w:bodyDiv w:val="1"/>
      <w:marLeft w:val="0"/>
      <w:marRight w:val="0"/>
      <w:marTop w:val="0"/>
      <w:marBottom w:val="0"/>
      <w:divBdr>
        <w:top w:val="none" w:sz="0" w:space="0" w:color="auto"/>
        <w:left w:val="none" w:sz="0" w:space="0" w:color="auto"/>
        <w:bottom w:val="none" w:sz="0" w:space="0" w:color="auto"/>
        <w:right w:val="none" w:sz="0" w:space="0" w:color="auto"/>
      </w:divBdr>
    </w:div>
    <w:div w:id="1651713898">
      <w:bodyDiv w:val="1"/>
      <w:marLeft w:val="0"/>
      <w:marRight w:val="0"/>
      <w:marTop w:val="0"/>
      <w:marBottom w:val="0"/>
      <w:divBdr>
        <w:top w:val="none" w:sz="0" w:space="0" w:color="auto"/>
        <w:left w:val="none" w:sz="0" w:space="0" w:color="auto"/>
        <w:bottom w:val="none" w:sz="0" w:space="0" w:color="auto"/>
        <w:right w:val="none" w:sz="0" w:space="0" w:color="auto"/>
      </w:divBdr>
    </w:div>
    <w:div w:id="1911309415">
      <w:bodyDiv w:val="1"/>
      <w:marLeft w:val="0"/>
      <w:marRight w:val="0"/>
      <w:marTop w:val="0"/>
      <w:marBottom w:val="0"/>
      <w:divBdr>
        <w:top w:val="none" w:sz="0" w:space="0" w:color="auto"/>
        <w:left w:val="none" w:sz="0" w:space="0" w:color="auto"/>
        <w:bottom w:val="none" w:sz="0" w:space="0" w:color="auto"/>
        <w:right w:val="none" w:sz="0" w:space="0" w:color="auto"/>
      </w:divBdr>
    </w:div>
    <w:div w:id="1939867290">
      <w:bodyDiv w:val="1"/>
      <w:marLeft w:val="0"/>
      <w:marRight w:val="0"/>
      <w:marTop w:val="0"/>
      <w:marBottom w:val="0"/>
      <w:divBdr>
        <w:top w:val="none" w:sz="0" w:space="0" w:color="auto"/>
        <w:left w:val="none" w:sz="0" w:space="0" w:color="auto"/>
        <w:bottom w:val="none" w:sz="0" w:space="0" w:color="auto"/>
        <w:right w:val="none" w:sz="0" w:space="0" w:color="auto"/>
      </w:divBdr>
    </w:div>
    <w:div w:id="2037073862">
      <w:bodyDiv w:val="1"/>
      <w:marLeft w:val="0"/>
      <w:marRight w:val="0"/>
      <w:marTop w:val="0"/>
      <w:marBottom w:val="0"/>
      <w:divBdr>
        <w:top w:val="none" w:sz="0" w:space="0" w:color="auto"/>
        <w:left w:val="none" w:sz="0" w:space="0" w:color="auto"/>
        <w:bottom w:val="none" w:sz="0" w:space="0" w:color="auto"/>
        <w:right w:val="none" w:sz="0" w:space="0" w:color="auto"/>
      </w:divBdr>
    </w:div>
    <w:div w:id="2088837967">
      <w:bodyDiv w:val="1"/>
      <w:marLeft w:val="0"/>
      <w:marRight w:val="0"/>
      <w:marTop w:val="0"/>
      <w:marBottom w:val="0"/>
      <w:divBdr>
        <w:top w:val="none" w:sz="0" w:space="0" w:color="auto"/>
        <w:left w:val="none" w:sz="0" w:space="0" w:color="auto"/>
        <w:bottom w:val="none" w:sz="0" w:space="0" w:color="auto"/>
        <w:right w:val="none" w:sz="0" w:space="0" w:color="auto"/>
      </w:divBdr>
    </w:div>
    <w:div w:id="2091148138">
      <w:bodyDiv w:val="1"/>
      <w:marLeft w:val="0"/>
      <w:marRight w:val="0"/>
      <w:marTop w:val="0"/>
      <w:marBottom w:val="0"/>
      <w:divBdr>
        <w:top w:val="none" w:sz="0" w:space="0" w:color="auto"/>
        <w:left w:val="none" w:sz="0" w:space="0" w:color="auto"/>
        <w:bottom w:val="none" w:sz="0" w:space="0" w:color="auto"/>
        <w:right w:val="none" w:sz="0" w:space="0" w:color="auto"/>
      </w:divBdr>
    </w:div>
    <w:div w:id="21290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image" Target="media/image3.wmf"/><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atientcare@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2EA369-43F6-4BC6-8F8D-ED651FBBB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88</Pages>
  <Words>35971</Words>
  <Characters>205038</Characters>
  <Application>Microsoft Office Word</Application>
  <DocSecurity>0</DocSecurity>
  <Lines>1708</Lines>
  <Paragraphs>481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11 - Patient Referral</vt:lpstr>
      <vt:lpstr>V2.9 Chapter 11 - Patient Referral</vt:lpstr>
    </vt:vector>
  </TitlesOfParts>
  <Company/>
  <LinksUpToDate>false</LinksUpToDate>
  <CharactersWithSpaces>240528</CharactersWithSpaces>
  <SharedDoc>false</SharedDoc>
  <HLinks>
    <vt:vector size="888" baseType="variant">
      <vt:variant>
        <vt:i4>3538984</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3538984</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3997738</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3997737</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3997737</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7602275</vt:i4>
      </vt:variant>
      <vt:variant>
        <vt:i4>516</vt:i4>
      </vt:variant>
      <vt:variant>
        <vt:i4>0</vt:i4>
      </vt:variant>
      <vt:variant>
        <vt:i4>5</vt:i4>
      </vt:variant>
      <vt:variant>
        <vt:lpwstr/>
      </vt:variant>
      <vt:variant>
        <vt:lpwstr>CTD</vt:lpwstr>
      </vt:variant>
      <vt:variant>
        <vt:i4>7667809</vt:i4>
      </vt:variant>
      <vt:variant>
        <vt:i4>513</vt:i4>
      </vt:variant>
      <vt:variant>
        <vt:i4>0</vt:i4>
      </vt:variant>
      <vt:variant>
        <vt:i4>5</vt:i4>
      </vt:variant>
      <vt:variant>
        <vt:lpwstr/>
      </vt:variant>
      <vt:variant>
        <vt:lpwstr>AUT</vt:lpwstr>
      </vt:variant>
      <vt:variant>
        <vt:i4>7602275</vt:i4>
      </vt:variant>
      <vt:variant>
        <vt:i4>510</vt:i4>
      </vt:variant>
      <vt:variant>
        <vt:i4>0</vt:i4>
      </vt:variant>
      <vt:variant>
        <vt:i4>5</vt:i4>
      </vt:variant>
      <vt:variant>
        <vt:lpwstr/>
      </vt:variant>
      <vt:variant>
        <vt:lpwstr>CTD</vt:lpwstr>
      </vt:variant>
      <vt:variant>
        <vt:i4>7471216</vt:i4>
      </vt:variant>
      <vt:variant>
        <vt:i4>507</vt:i4>
      </vt:variant>
      <vt:variant>
        <vt:i4>0</vt:i4>
      </vt:variant>
      <vt:variant>
        <vt:i4>5</vt:i4>
      </vt:variant>
      <vt:variant>
        <vt:lpwstr/>
      </vt:variant>
      <vt:variant>
        <vt:lpwstr>PRD</vt:lpwstr>
      </vt:variant>
      <vt:variant>
        <vt:i4>7602275</vt:i4>
      </vt:variant>
      <vt:variant>
        <vt:i4>504</vt:i4>
      </vt:variant>
      <vt:variant>
        <vt:i4>0</vt:i4>
      </vt:variant>
      <vt:variant>
        <vt:i4>5</vt:i4>
      </vt:variant>
      <vt:variant>
        <vt:lpwstr/>
      </vt:variant>
      <vt:variant>
        <vt:lpwstr>CTD</vt:lpwstr>
      </vt:variant>
      <vt:variant>
        <vt:i4>7667809</vt:i4>
      </vt:variant>
      <vt:variant>
        <vt:i4>501</vt:i4>
      </vt:variant>
      <vt:variant>
        <vt:i4>0</vt:i4>
      </vt:variant>
      <vt:variant>
        <vt:i4>5</vt:i4>
      </vt:variant>
      <vt:variant>
        <vt:lpwstr/>
      </vt:variant>
      <vt:variant>
        <vt:lpwstr>AUT</vt:lpwstr>
      </vt:variant>
      <vt:variant>
        <vt:i4>6684786</vt:i4>
      </vt:variant>
      <vt:variant>
        <vt:i4>498</vt:i4>
      </vt:variant>
      <vt:variant>
        <vt:i4>0</vt:i4>
      </vt:variant>
      <vt:variant>
        <vt:i4>5</vt:i4>
      </vt:variant>
      <vt:variant>
        <vt:lpwstr/>
      </vt:variant>
      <vt:variant>
        <vt:lpwstr>RF1</vt:lpwstr>
      </vt:variant>
      <vt:variant>
        <vt:i4>6684787</vt:i4>
      </vt:variant>
      <vt:variant>
        <vt:i4>495</vt:i4>
      </vt:variant>
      <vt:variant>
        <vt:i4>0</vt:i4>
      </vt:variant>
      <vt:variant>
        <vt:i4>5</vt:i4>
      </vt:variant>
      <vt:variant>
        <vt:lpwstr/>
      </vt:variant>
      <vt:variant>
        <vt:lpwstr>SFT</vt:lpwstr>
      </vt:variant>
      <vt:variant>
        <vt:i4>7602275</vt:i4>
      </vt:variant>
      <vt:variant>
        <vt:i4>492</vt:i4>
      </vt:variant>
      <vt:variant>
        <vt:i4>0</vt:i4>
      </vt:variant>
      <vt:variant>
        <vt:i4>5</vt:i4>
      </vt:variant>
      <vt:variant>
        <vt:lpwstr/>
      </vt:variant>
      <vt:variant>
        <vt:lpwstr>CTD</vt:lpwstr>
      </vt:variant>
      <vt:variant>
        <vt:i4>7667809</vt:i4>
      </vt:variant>
      <vt:variant>
        <vt:i4>489</vt:i4>
      </vt:variant>
      <vt:variant>
        <vt:i4>0</vt:i4>
      </vt:variant>
      <vt:variant>
        <vt:i4>5</vt:i4>
      </vt:variant>
      <vt:variant>
        <vt:lpwstr/>
      </vt:variant>
      <vt:variant>
        <vt:lpwstr>AUT</vt:lpwstr>
      </vt:variant>
      <vt:variant>
        <vt:i4>7602275</vt:i4>
      </vt:variant>
      <vt:variant>
        <vt:i4>486</vt:i4>
      </vt:variant>
      <vt:variant>
        <vt:i4>0</vt:i4>
      </vt:variant>
      <vt:variant>
        <vt:i4>5</vt:i4>
      </vt:variant>
      <vt:variant>
        <vt:lpwstr/>
      </vt:variant>
      <vt:variant>
        <vt:lpwstr>CTD</vt:lpwstr>
      </vt:variant>
      <vt:variant>
        <vt:i4>7471216</vt:i4>
      </vt:variant>
      <vt:variant>
        <vt:i4>483</vt:i4>
      </vt:variant>
      <vt:variant>
        <vt:i4>0</vt:i4>
      </vt:variant>
      <vt:variant>
        <vt:i4>5</vt:i4>
      </vt:variant>
      <vt:variant>
        <vt:lpwstr/>
      </vt:variant>
      <vt:variant>
        <vt:lpwstr>PRD</vt:lpwstr>
      </vt:variant>
      <vt:variant>
        <vt:i4>7602275</vt:i4>
      </vt:variant>
      <vt:variant>
        <vt:i4>480</vt:i4>
      </vt:variant>
      <vt:variant>
        <vt:i4>0</vt:i4>
      </vt:variant>
      <vt:variant>
        <vt:i4>5</vt:i4>
      </vt:variant>
      <vt:variant>
        <vt:lpwstr/>
      </vt:variant>
      <vt:variant>
        <vt:lpwstr>CTD</vt:lpwstr>
      </vt:variant>
      <vt:variant>
        <vt:i4>7667809</vt:i4>
      </vt:variant>
      <vt:variant>
        <vt:i4>477</vt:i4>
      </vt:variant>
      <vt:variant>
        <vt:i4>0</vt:i4>
      </vt:variant>
      <vt:variant>
        <vt:i4>5</vt:i4>
      </vt:variant>
      <vt:variant>
        <vt:lpwstr/>
      </vt:variant>
      <vt:variant>
        <vt:lpwstr>AUT</vt:lpwstr>
      </vt:variant>
      <vt:variant>
        <vt:i4>6684786</vt:i4>
      </vt:variant>
      <vt:variant>
        <vt:i4>474</vt:i4>
      </vt:variant>
      <vt:variant>
        <vt:i4>0</vt:i4>
      </vt:variant>
      <vt:variant>
        <vt:i4>5</vt:i4>
      </vt:variant>
      <vt:variant>
        <vt:lpwstr/>
      </vt:variant>
      <vt:variant>
        <vt:lpwstr>RFI</vt:lpwstr>
      </vt:variant>
      <vt:variant>
        <vt:i4>6684787</vt:i4>
      </vt:variant>
      <vt:variant>
        <vt:i4>471</vt:i4>
      </vt:variant>
      <vt:variant>
        <vt:i4>0</vt:i4>
      </vt:variant>
      <vt:variant>
        <vt:i4>5</vt:i4>
      </vt:variant>
      <vt:variant>
        <vt:lpwstr/>
      </vt:variant>
      <vt:variant>
        <vt:lpwstr>SFT</vt:lpwstr>
      </vt:variant>
      <vt:variant>
        <vt:i4>7602275</vt:i4>
      </vt:variant>
      <vt:variant>
        <vt:i4>444</vt:i4>
      </vt:variant>
      <vt:variant>
        <vt:i4>0</vt:i4>
      </vt:variant>
      <vt:variant>
        <vt:i4>5</vt:i4>
      </vt:variant>
      <vt:variant>
        <vt:lpwstr/>
      </vt:variant>
      <vt:variant>
        <vt:lpwstr>CTD</vt:lpwstr>
      </vt:variant>
      <vt:variant>
        <vt:i4>7667809</vt:i4>
      </vt:variant>
      <vt:variant>
        <vt:i4>441</vt:i4>
      </vt:variant>
      <vt:variant>
        <vt:i4>0</vt:i4>
      </vt:variant>
      <vt:variant>
        <vt:i4>5</vt:i4>
      </vt:variant>
      <vt:variant>
        <vt:lpwstr/>
      </vt:variant>
      <vt:variant>
        <vt:lpwstr>AUT</vt:lpwstr>
      </vt:variant>
      <vt:variant>
        <vt:i4>7602275</vt:i4>
      </vt:variant>
      <vt:variant>
        <vt:i4>438</vt:i4>
      </vt:variant>
      <vt:variant>
        <vt:i4>0</vt:i4>
      </vt:variant>
      <vt:variant>
        <vt:i4>5</vt:i4>
      </vt:variant>
      <vt:variant>
        <vt:lpwstr/>
      </vt:variant>
      <vt:variant>
        <vt:lpwstr>CTD</vt:lpwstr>
      </vt:variant>
      <vt:variant>
        <vt:i4>7471216</vt:i4>
      </vt:variant>
      <vt:variant>
        <vt:i4>435</vt:i4>
      </vt:variant>
      <vt:variant>
        <vt:i4>0</vt:i4>
      </vt:variant>
      <vt:variant>
        <vt:i4>5</vt:i4>
      </vt:variant>
      <vt:variant>
        <vt:lpwstr/>
      </vt:variant>
      <vt:variant>
        <vt:lpwstr>PRD</vt:lpwstr>
      </vt:variant>
      <vt:variant>
        <vt:i4>7602275</vt:i4>
      </vt:variant>
      <vt:variant>
        <vt:i4>432</vt:i4>
      </vt:variant>
      <vt:variant>
        <vt:i4>0</vt:i4>
      </vt:variant>
      <vt:variant>
        <vt:i4>5</vt:i4>
      </vt:variant>
      <vt:variant>
        <vt:lpwstr/>
      </vt:variant>
      <vt:variant>
        <vt:lpwstr>CTD</vt:lpwstr>
      </vt:variant>
      <vt:variant>
        <vt:i4>7667809</vt:i4>
      </vt:variant>
      <vt:variant>
        <vt:i4>429</vt:i4>
      </vt:variant>
      <vt:variant>
        <vt:i4>0</vt:i4>
      </vt:variant>
      <vt:variant>
        <vt:i4>5</vt:i4>
      </vt:variant>
      <vt:variant>
        <vt:lpwstr/>
      </vt:variant>
      <vt:variant>
        <vt:lpwstr>AUT</vt:lpwstr>
      </vt:variant>
      <vt:variant>
        <vt:i4>6684786</vt:i4>
      </vt:variant>
      <vt:variant>
        <vt:i4>426</vt:i4>
      </vt:variant>
      <vt:variant>
        <vt:i4>0</vt:i4>
      </vt:variant>
      <vt:variant>
        <vt:i4>5</vt:i4>
      </vt:variant>
      <vt:variant>
        <vt:lpwstr/>
      </vt:variant>
      <vt:variant>
        <vt:lpwstr>RFI</vt:lpwstr>
      </vt:variant>
      <vt:variant>
        <vt:i4>6684787</vt:i4>
      </vt:variant>
      <vt:variant>
        <vt:i4>423</vt:i4>
      </vt:variant>
      <vt:variant>
        <vt:i4>0</vt:i4>
      </vt:variant>
      <vt:variant>
        <vt:i4>5</vt:i4>
      </vt:variant>
      <vt:variant>
        <vt:lpwstr/>
      </vt:variant>
      <vt:variant>
        <vt:lpwstr>SFT</vt:lpwstr>
      </vt:variant>
      <vt:variant>
        <vt:i4>7602275</vt:i4>
      </vt:variant>
      <vt:variant>
        <vt:i4>420</vt:i4>
      </vt:variant>
      <vt:variant>
        <vt:i4>0</vt:i4>
      </vt:variant>
      <vt:variant>
        <vt:i4>5</vt:i4>
      </vt:variant>
      <vt:variant>
        <vt:lpwstr/>
      </vt:variant>
      <vt:variant>
        <vt:lpwstr>CTD</vt:lpwstr>
      </vt:variant>
      <vt:variant>
        <vt:i4>7667809</vt:i4>
      </vt:variant>
      <vt:variant>
        <vt:i4>417</vt:i4>
      </vt:variant>
      <vt:variant>
        <vt:i4>0</vt:i4>
      </vt:variant>
      <vt:variant>
        <vt:i4>5</vt:i4>
      </vt:variant>
      <vt:variant>
        <vt:lpwstr/>
      </vt:variant>
      <vt:variant>
        <vt:lpwstr>AUT</vt:lpwstr>
      </vt:variant>
      <vt:variant>
        <vt:i4>7602275</vt:i4>
      </vt:variant>
      <vt:variant>
        <vt:i4>414</vt:i4>
      </vt:variant>
      <vt:variant>
        <vt:i4>0</vt:i4>
      </vt:variant>
      <vt:variant>
        <vt:i4>5</vt:i4>
      </vt:variant>
      <vt:variant>
        <vt:lpwstr/>
      </vt:variant>
      <vt:variant>
        <vt:lpwstr>CTD</vt:lpwstr>
      </vt:variant>
      <vt:variant>
        <vt:i4>7471216</vt:i4>
      </vt:variant>
      <vt:variant>
        <vt:i4>411</vt:i4>
      </vt:variant>
      <vt:variant>
        <vt:i4>0</vt:i4>
      </vt:variant>
      <vt:variant>
        <vt:i4>5</vt:i4>
      </vt:variant>
      <vt:variant>
        <vt:lpwstr/>
      </vt:variant>
      <vt:variant>
        <vt:lpwstr>PRD</vt:lpwstr>
      </vt:variant>
      <vt:variant>
        <vt:i4>7602275</vt:i4>
      </vt:variant>
      <vt:variant>
        <vt:i4>408</vt:i4>
      </vt:variant>
      <vt:variant>
        <vt:i4>0</vt:i4>
      </vt:variant>
      <vt:variant>
        <vt:i4>5</vt:i4>
      </vt:variant>
      <vt:variant>
        <vt:lpwstr/>
      </vt:variant>
      <vt:variant>
        <vt:lpwstr>CTD</vt:lpwstr>
      </vt:variant>
      <vt:variant>
        <vt:i4>7667809</vt:i4>
      </vt:variant>
      <vt:variant>
        <vt:i4>405</vt:i4>
      </vt:variant>
      <vt:variant>
        <vt:i4>0</vt:i4>
      </vt:variant>
      <vt:variant>
        <vt:i4>5</vt:i4>
      </vt:variant>
      <vt:variant>
        <vt:lpwstr/>
      </vt:variant>
      <vt:variant>
        <vt:lpwstr>AUT</vt:lpwstr>
      </vt:variant>
      <vt:variant>
        <vt:i4>6684786</vt:i4>
      </vt:variant>
      <vt:variant>
        <vt:i4>402</vt:i4>
      </vt:variant>
      <vt:variant>
        <vt:i4>0</vt:i4>
      </vt:variant>
      <vt:variant>
        <vt:i4>5</vt:i4>
      </vt:variant>
      <vt:variant>
        <vt:lpwstr/>
      </vt:variant>
      <vt:variant>
        <vt:lpwstr>RFI</vt:lpwstr>
      </vt:variant>
      <vt:variant>
        <vt:i4>6684787</vt:i4>
      </vt:variant>
      <vt:variant>
        <vt:i4>399</vt:i4>
      </vt:variant>
      <vt:variant>
        <vt:i4>0</vt:i4>
      </vt:variant>
      <vt:variant>
        <vt:i4>5</vt:i4>
      </vt:variant>
      <vt:variant>
        <vt:lpwstr/>
      </vt:variant>
      <vt:variant>
        <vt:lpwstr>SFT</vt:lpwstr>
      </vt:variant>
      <vt:variant>
        <vt:i4>7471205</vt:i4>
      </vt:variant>
      <vt:variant>
        <vt:i4>396</vt:i4>
      </vt:variant>
      <vt:variant>
        <vt:i4>0</vt:i4>
      </vt:variant>
      <vt:variant>
        <vt:i4>5</vt:i4>
      </vt:variant>
      <vt:variant>
        <vt:lpwstr/>
      </vt:variant>
      <vt:variant>
        <vt:lpwstr>ERR</vt:lpwstr>
      </vt:variant>
      <vt:variant>
        <vt:i4>7536749</vt:i4>
      </vt:variant>
      <vt:variant>
        <vt:i4>393</vt:i4>
      </vt:variant>
      <vt:variant>
        <vt:i4>0</vt:i4>
      </vt:variant>
      <vt:variant>
        <vt:i4>5</vt:i4>
      </vt:variant>
      <vt:variant>
        <vt:lpwstr/>
      </vt:variant>
      <vt:variant>
        <vt:lpwstr>MSA</vt:lpwstr>
      </vt:variant>
      <vt:variant>
        <vt:i4>6684787</vt:i4>
      </vt:variant>
      <vt:variant>
        <vt:i4>390</vt:i4>
      </vt:variant>
      <vt:variant>
        <vt:i4>0</vt:i4>
      </vt:variant>
      <vt:variant>
        <vt:i4>5</vt:i4>
      </vt:variant>
      <vt:variant>
        <vt:lpwstr/>
      </vt:variant>
      <vt:variant>
        <vt:lpwstr>SFT</vt:lpwstr>
      </vt:variant>
      <vt:variant>
        <vt:i4>7536749</vt:i4>
      </vt:variant>
      <vt:variant>
        <vt:i4>387</vt:i4>
      </vt:variant>
      <vt:variant>
        <vt:i4>0</vt:i4>
      </vt:variant>
      <vt:variant>
        <vt:i4>5</vt:i4>
      </vt:variant>
      <vt:variant>
        <vt:lpwstr/>
      </vt:variant>
      <vt:variant>
        <vt:lpwstr>MSH</vt:lpwstr>
      </vt:variant>
      <vt:variant>
        <vt:i4>7602275</vt:i4>
      </vt:variant>
      <vt:variant>
        <vt:i4>384</vt:i4>
      </vt:variant>
      <vt:variant>
        <vt:i4>0</vt:i4>
      </vt:variant>
      <vt:variant>
        <vt:i4>5</vt:i4>
      </vt:variant>
      <vt:variant>
        <vt:lpwstr/>
      </vt:variant>
      <vt:variant>
        <vt:lpwstr>CTD</vt:lpwstr>
      </vt:variant>
      <vt:variant>
        <vt:i4>7471216</vt:i4>
      </vt:variant>
      <vt:variant>
        <vt:i4>381</vt:i4>
      </vt:variant>
      <vt:variant>
        <vt:i4>0</vt:i4>
      </vt:variant>
      <vt:variant>
        <vt:i4>5</vt:i4>
      </vt:variant>
      <vt:variant>
        <vt:lpwstr/>
      </vt:variant>
      <vt:variant>
        <vt:lpwstr>PRD</vt:lpwstr>
      </vt:variant>
      <vt:variant>
        <vt:i4>6684787</vt:i4>
      </vt:variant>
      <vt:variant>
        <vt:i4>378</vt:i4>
      </vt:variant>
      <vt:variant>
        <vt:i4>0</vt:i4>
      </vt:variant>
      <vt:variant>
        <vt:i4>5</vt:i4>
      </vt:variant>
      <vt:variant>
        <vt:lpwstr/>
      </vt:variant>
      <vt:variant>
        <vt:lpwstr>SFT</vt:lpwstr>
      </vt:variant>
      <vt:variant>
        <vt:i4>7602275</vt:i4>
      </vt:variant>
      <vt:variant>
        <vt:i4>375</vt:i4>
      </vt:variant>
      <vt:variant>
        <vt:i4>0</vt:i4>
      </vt:variant>
      <vt:variant>
        <vt:i4>5</vt:i4>
      </vt:variant>
      <vt:variant>
        <vt:lpwstr/>
      </vt:variant>
      <vt:variant>
        <vt:lpwstr>CTD</vt:lpwstr>
      </vt:variant>
      <vt:variant>
        <vt:i4>7471216</vt:i4>
      </vt:variant>
      <vt:variant>
        <vt:i4>372</vt:i4>
      </vt:variant>
      <vt:variant>
        <vt:i4>0</vt:i4>
      </vt:variant>
      <vt:variant>
        <vt:i4>5</vt:i4>
      </vt:variant>
      <vt:variant>
        <vt:lpwstr/>
      </vt:variant>
      <vt:variant>
        <vt:lpwstr>PRD</vt:lpwstr>
      </vt:variant>
      <vt:variant>
        <vt:i4>6684787</vt:i4>
      </vt:variant>
      <vt:variant>
        <vt:i4>369</vt:i4>
      </vt:variant>
      <vt:variant>
        <vt:i4>0</vt:i4>
      </vt:variant>
      <vt:variant>
        <vt:i4>5</vt:i4>
      </vt:variant>
      <vt:variant>
        <vt:lpwstr/>
      </vt:variant>
      <vt:variant>
        <vt:lpwstr>SFT</vt:lpwstr>
      </vt:variant>
      <vt:variant>
        <vt:i4>7602275</vt:i4>
      </vt:variant>
      <vt:variant>
        <vt:i4>366</vt:i4>
      </vt:variant>
      <vt:variant>
        <vt:i4>0</vt:i4>
      </vt:variant>
      <vt:variant>
        <vt:i4>5</vt:i4>
      </vt:variant>
      <vt:variant>
        <vt:lpwstr/>
      </vt:variant>
      <vt:variant>
        <vt:lpwstr>CTD</vt:lpwstr>
      </vt:variant>
      <vt:variant>
        <vt:i4>7471216</vt:i4>
      </vt:variant>
      <vt:variant>
        <vt:i4>363</vt:i4>
      </vt:variant>
      <vt:variant>
        <vt:i4>0</vt:i4>
      </vt:variant>
      <vt:variant>
        <vt:i4>5</vt:i4>
      </vt:variant>
      <vt:variant>
        <vt:lpwstr/>
      </vt:variant>
      <vt:variant>
        <vt:lpwstr>PRD</vt:lpwstr>
      </vt:variant>
      <vt:variant>
        <vt:i4>6684787</vt:i4>
      </vt:variant>
      <vt:variant>
        <vt:i4>360</vt:i4>
      </vt:variant>
      <vt:variant>
        <vt:i4>0</vt:i4>
      </vt:variant>
      <vt:variant>
        <vt:i4>5</vt:i4>
      </vt:variant>
      <vt:variant>
        <vt:lpwstr/>
      </vt:variant>
      <vt:variant>
        <vt:lpwstr>SFT</vt:lpwstr>
      </vt:variant>
      <vt:variant>
        <vt:i4>7602275</vt:i4>
      </vt:variant>
      <vt:variant>
        <vt:i4>357</vt:i4>
      </vt:variant>
      <vt:variant>
        <vt:i4>0</vt:i4>
      </vt:variant>
      <vt:variant>
        <vt:i4>5</vt:i4>
      </vt:variant>
      <vt:variant>
        <vt:lpwstr/>
      </vt:variant>
      <vt:variant>
        <vt:lpwstr>CTD</vt:lpwstr>
      </vt:variant>
      <vt:variant>
        <vt:i4>7471216</vt:i4>
      </vt:variant>
      <vt:variant>
        <vt:i4>354</vt:i4>
      </vt:variant>
      <vt:variant>
        <vt:i4>0</vt:i4>
      </vt:variant>
      <vt:variant>
        <vt:i4>5</vt:i4>
      </vt:variant>
      <vt:variant>
        <vt:lpwstr/>
      </vt:variant>
      <vt:variant>
        <vt:lpwstr>PRD</vt:lpwstr>
      </vt:variant>
      <vt:variant>
        <vt:i4>6684787</vt:i4>
      </vt:variant>
      <vt:variant>
        <vt:i4>351</vt:i4>
      </vt:variant>
      <vt:variant>
        <vt:i4>0</vt:i4>
      </vt:variant>
      <vt:variant>
        <vt:i4>5</vt:i4>
      </vt:variant>
      <vt:variant>
        <vt:lpwstr/>
      </vt:variant>
      <vt:variant>
        <vt:lpwstr>SFT</vt:lpwstr>
      </vt:variant>
      <vt:variant>
        <vt:i4>7602275</vt:i4>
      </vt:variant>
      <vt:variant>
        <vt:i4>348</vt:i4>
      </vt:variant>
      <vt:variant>
        <vt:i4>0</vt:i4>
      </vt:variant>
      <vt:variant>
        <vt:i4>5</vt:i4>
      </vt:variant>
      <vt:variant>
        <vt:lpwstr/>
      </vt:variant>
      <vt:variant>
        <vt:lpwstr>CTD</vt:lpwstr>
      </vt:variant>
      <vt:variant>
        <vt:i4>7471216</vt:i4>
      </vt:variant>
      <vt:variant>
        <vt:i4>345</vt:i4>
      </vt:variant>
      <vt:variant>
        <vt:i4>0</vt:i4>
      </vt:variant>
      <vt:variant>
        <vt:i4>5</vt:i4>
      </vt:variant>
      <vt:variant>
        <vt:lpwstr/>
      </vt:variant>
      <vt:variant>
        <vt:lpwstr>PRD</vt:lpwstr>
      </vt:variant>
      <vt:variant>
        <vt:i4>6684787</vt:i4>
      </vt:variant>
      <vt:variant>
        <vt:i4>342</vt:i4>
      </vt:variant>
      <vt:variant>
        <vt:i4>0</vt:i4>
      </vt:variant>
      <vt:variant>
        <vt:i4>5</vt:i4>
      </vt:variant>
      <vt:variant>
        <vt:lpwstr/>
      </vt:variant>
      <vt:variant>
        <vt:lpwstr>SFT</vt:lpwstr>
      </vt:variant>
      <vt:variant>
        <vt:i4>7602275</vt:i4>
      </vt:variant>
      <vt:variant>
        <vt:i4>339</vt:i4>
      </vt:variant>
      <vt:variant>
        <vt:i4>0</vt:i4>
      </vt:variant>
      <vt:variant>
        <vt:i4>5</vt:i4>
      </vt:variant>
      <vt:variant>
        <vt:lpwstr/>
      </vt:variant>
      <vt:variant>
        <vt:lpwstr>CTD</vt:lpwstr>
      </vt:variant>
      <vt:variant>
        <vt:i4>6684787</vt:i4>
      </vt:variant>
      <vt:variant>
        <vt:i4>336</vt:i4>
      </vt:variant>
      <vt:variant>
        <vt:i4>0</vt:i4>
      </vt:variant>
      <vt:variant>
        <vt:i4>5</vt:i4>
      </vt:variant>
      <vt:variant>
        <vt:lpwstr/>
      </vt:variant>
      <vt:variant>
        <vt:lpwstr>SFT</vt:lpwstr>
      </vt:variant>
      <vt:variant>
        <vt:i4>7602275</vt:i4>
      </vt:variant>
      <vt:variant>
        <vt:i4>333</vt:i4>
      </vt:variant>
      <vt:variant>
        <vt:i4>0</vt:i4>
      </vt:variant>
      <vt:variant>
        <vt:i4>5</vt:i4>
      </vt:variant>
      <vt:variant>
        <vt:lpwstr/>
      </vt:variant>
      <vt:variant>
        <vt:lpwstr>CTD</vt:lpwstr>
      </vt:variant>
      <vt:variant>
        <vt:i4>7471216</vt:i4>
      </vt:variant>
      <vt:variant>
        <vt:i4>330</vt:i4>
      </vt:variant>
      <vt:variant>
        <vt:i4>0</vt:i4>
      </vt:variant>
      <vt:variant>
        <vt:i4>5</vt:i4>
      </vt:variant>
      <vt:variant>
        <vt:lpwstr/>
      </vt:variant>
      <vt:variant>
        <vt:lpwstr>PRD</vt:lpwstr>
      </vt:variant>
      <vt:variant>
        <vt:i4>6684787</vt:i4>
      </vt:variant>
      <vt:variant>
        <vt:i4>327</vt:i4>
      </vt:variant>
      <vt:variant>
        <vt:i4>0</vt:i4>
      </vt:variant>
      <vt:variant>
        <vt:i4>5</vt:i4>
      </vt:variant>
      <vt:variant>
        <vt:lpwstr/>
      </vt:variant>
      <vt:variant>
        <vt:lpwstr>SFT</vt:lpwstr>
      </vt:variant>
      <vt:variant>
        <vt:i4>7602275</vt:i4>
      </vt:variant>
      <vt:variant>
        <vt:i4>324</vt:i4>
      </vt:variant>
      <vt:variant>
        <vt:i4>0</vt:i4>
      </vt:variant>
      <vt:variant>
        <vt:i4>5</vt:i4>
      </vt:variant>
      <vt:variant>
        <vt:lpwstr/>
      </vt:variant>
      <vt:variant>
        <vt:lpwstr>CTD</vt:lpwstr>
      </vt:variant>
      <vt:variant>
        <vt:i4>7471216</vt:i4>
      </vt:variant>
      <vt:variant>
        <vt:i4>321</vt:i4>
      </vt:variant>
      <vt:variant>
        <vt:i4>0</vt:i4>
      </vt:variant>
      <vt:variant>
        <vt:i4>5</vt:i4>
      </vt:variant>
      <vt:variant>
        <vt:lpwstr/>
      </vt:variant>
      <vt:variant>
        <vt:lpwstr>PRD</vt:lpwstr>
      </vt:variant>
      <vt:variant>
        <vt:i4>6684787</vt:i4>
      </vt:variant>
      <vt:variant>
        <vt:i4>318</vt:i4>
      </vt:variant>
      <vt:variant>
        <vt:i4>0</vt:i4>
      </vt:variant>
      <vt:variant>
        <vt:i4>5</vt:i4>
      </vt:variant>
      <vt:variant>
        <vt:lpwstr/>
      </vt:variant>
      <vt:variant>
        <vt:lpwstr>SFT</vt:lpwstr>
      </vt:variant>
      <vt:variant>
        <vt:i4>7602275</vt:i4>
      </vt:variant>
      <vt:variant>
        <vt:i4>315</vt:i4>
      </vt:variant>
      <vt:variant>
        <vt:i4>0</vt:i4>
      </vt:variant>
      <vt:variant>
        <vt:i4>5</vt:i4>
      </vt:variant>
      <vt:variant>
        <vt:lpwstr/>
      </vt:variant>
      <vt:variant>
        <vt:lpwstr>CTD</vt:lpwstr>
      </vt:variant>
      <vt:variant>
        <vt:i4>7471216</vt:i4>
      </vt:variant>
      <vt:variant>
        <vt:i4>312</vt:i4>
      </vt:variant>
      <vt:variant>
        <vt:i4>0</vt:i4>
      </vt:variant>
      <vt:variant>
        <vt:i4>5</vt:i4>
      </vt:variant>
      <vt:variant>
        <vt:lpwstr/>
      </vt:variant>
      <vt:variant>
        <vt:lpwstr>PRD</vt:lpwstr>
      </vt:variant>
      <vt:variant>
        <vt:i4>6684787</vt:i4>
      </vt:variant>
      <vt:variant>
        <vt:i4>309</vt:i4>
      </vt:variant>
      <vt:variant>
        <vt:i4>0</vt:i4>
      </vt:variant>
      <vt:variant>
        <vt:i4>5</vt:i4>
      </vt:variant>
      <vt:variant>
        <vt:lpwstr/>
      </vt:variant>
      <vt:variant>
        <vt:lpwstr>SFT</vt:lpwstr>
      </vt:variant>
      <vt:variant>
        <vt:i4>1179702</vt:i4>
      </vt:variant>
      <vt:variant>
        <vt:i4>299</vt:i4>
      </vt:variant>
      <vt:variant>
        <vt:i4>0</vt:i4>
      </vt:variant>
      <vt:variant>
        <vt:i4>5</vt:i4>
      </vt:variant>
      <vt:variant>
        <vt:lpwstr/>
      </vt:variant>
      <vt:variant>
        <vt:lpwstr>_Toc462313132</vt:lpwstr>
      </vt:variant>
      <vt:variant>
        <vt:i4>1179702</vt:i4>
      </vt:variant>
      <vt:variant>
        <vt:i4>293</vt:i4>
      </vt:variant>
      <vt:variant>
        <vt:i4>0</vt:i4>
      </vt:variant>
      <vt:variant>
        <vt:i4>5</vt:i4>
      </vt:variant>
      <vt:variant>
        <vt:lpwstr/>
      </vt:variant>
      <vt:variant>
        <vt:lpwstr>_Toc462313131</vt:lpwstr>
      </vt:variant>
      <vt:variant>
        <vt:i4>1179702</vt:i4>
      </vt:variant>
      <vt:variant>
        <vt:i4>287</vt:i4>
      </vt:variant>
      <vt:variant>
        <vt:i4>0</vt:i4>
      </vt:variant>
      <vt:variant>
        <vt:i4>5</vt:i4>
      </vt:variant>
      <vt:variant>
        <vt:lpwstr/>
      </vt:variant>
      <vt:variant>
        <vt:lpwstr>_Toc462313130</vt:lpwstr>
      </vt:variant>
      <vt:variant>
        <vt:i4>1245238</vt:i4>
      </vt:variant>
      <vt:variant>
        <vt:i4>281</vt:i4>
      </vt:variant>
      <vt:variant>
        <vt:i4>0</vt:i4>
      </vt:variant>
      <vt:variant>
        <vt:i4>5</vt:i4>
      </vt:variant>
      <vt:variant>
        <vt:lpwstr/>
      </vt:variant>
      <vt:variant>
        <vt:lpwstr>_Toc462313129</vt:lpwstr>
      </vt:variant>
      <vt:variant>
        <vt:i4>1245238</vt:i4>
      </vt:variant>
      <vt:variant>
        <vt:i4>275</vt:i4>
      </vt:variant>
      <vt:variant>
        <vt:i4>0</vt:i4>
      </vt:variant>
      <vt:variant>
        <vt:i4>5</vt:i4>
      </vt:variant>
      <vt:variant>
        <vt:lpwstr/>
      </vt:variant>
      <vt:variant>
        <vt:lpwstr>_Toc462313128</vt:lpwstr>
      </vt:variant>
      <vt:variant>
        <vt:i4>1245238</vt:i4>
      </vt:variant>
      <vt:variant>
        <vt:i4>269</vt:i4>
      </vt:variant>
      <vt:variant>
        <vt:i4>0</vt:i4>
      </vt:variant>
      <vt:variant>
        <vt:i4>5</vt:i4>
      </vt:variant>
      <vt:variant>
        <vt:lpwstr/>
      </vt:variant>
      <vt:variant>
        <vt:lpwstr>_Toc462313127</vt:lpwstr>
      </vt:variant>
      <vt:variant>
        <vt:i4>1245238</vt:i4>
      </vt:variant>
      <vt:variant>
        <vt:i4>263</vt:i4>
      </vt:variant>
      <vt:variant>
        <vt:i4>0</vt:i4>
      </vt:variant>
      <vt:variant>
        <vt:i4>5</vt:i4>
      </vt:variant>
      <vt:variant>
        <vt:lpwstr/>
      </vt:variant>
      <vt:variant>
        <vt:lpwstr>_Toc462313126</vt:lpwstr>
      </vt:variant>
      <vt:variant>
        <vt:i4>1245238</vt:i4>
      </vt:variant>
      <vt:variant>
        <vt:i4>257</vt:i4>
      </vt:variant>
      <vt:variant>
        <vt:i4>0</vt:i4>
      </vt:variant>
      <vt:variant>
        <vt:i4>5</vt:i4>
      </vt:variant>
      <vt:variant>
        <vt:lpwstr/>
      </vt:variant>
      <vt:variant>
        <vt:lpwstr>_Toc462313125</vt:lpwstr>
      </vt:variant>
      <vt:variant>
        <vt:i4>1245238</vt:i4>
      </vt:variant>
      <vt:variant>
        <vt:i4>251</vt:i4>
      </vt:variant>
      <vt:variant>
        <vt:i4>0</vt:i4>
      </vt:variant>
      <vt:variant>
        <vt:i4>5</vt:i4>
      </vt:variant>
      <vt:variant>
        <vt:lpwstr/>
      </vt:variant>
      <vt:variant>
        <vt:lpwstr>_Toc462313124</vt:lpwstr>
      </vt:variant>
      <vt:variant>
        <vt:i4>1245238</vt:i4>
      </vt:variant>
      <vt:variant>
        <vt:i4>245</vt:i4>
      </vt:variant>
      <vt:variant>
        <vt:i4>0</vt:i4>
      </vt:variant>
      <vt:variant>
        <vt:i4>5</vt:i4>
      </vt:variant>
      <vt:variant>
        <vt:lpwstr/>
      </vt:variant>
      <vt:variant>
        <vt:lpwstr>_Toc462313123</vt:lpwstr>
      </vt:variant>
      <vt:variant>
        <vt:i4>1245238</vt:i4>
      </vt:variant>
      <vt:variant>
        <vt:i4>239</vt:i4>
      </vt:variant>
      <vt:variant>
        <vt:i4>0</vt:i4>
      </vt:variant>
      <vt:variant>
        <vt:i4>5</vt:i4>
      </vt:variant>
      <vt:variant>
        <vt:lpwstr/>
      </vt:variant>
      <vt:variant>
        <vt:lpwstr>_Toc462313122</vt:lpwstr>
      </vt:variant>
      <vt:variant>
        <vt:i4>1245238</vt:i4>
      </vt:variant>
      <vt:variant>
        <vt:i4>233</vt:i4>
      </vt:variant>
      <vt:variant>
        <vt:i4>0</vt:i4>
      </vt:variant>
      <vt:variant>
        <vt:i4>5</vt:i4>
      </vt:variant>
      <vt:variant>
        <vt:lpwstr/>
      </vt:variant>
      <vt:variant>
        <vt:lpwstr>_Toc462313121</vt:lpwstr>
      </vt:variant>
      <vt:variant>
        <vt:i4>1245238</vt:i4>
      </vt:variant>
      <vt:variant>
        <vt:i4>227</vt:i4>
      </vt:variant>
      <vt:variant>
        <vt:i4>0</vt:i4>
      </vt:variant>
      <vt:variant>
        <vt:i4>5</vt:i4>
      </vt:variant>
      <vt:variant>
        <vt:lpwstr/>
      </vt:variant>
      <vt:variant>
        <vt:lpwstr>_Toc462313120</vt:lpwstr>
      </vt:variant>
      <vt:variant>
        <vt:i4>1048630</vt:i4>
      </vt:variant>
      <vt:variant>
        <vt:i4>221</vt:i4>
      </vt:variant>
      <vt:variant>
        <vt:i4>0</vt:i4>
      </vt:variant>
      <vt:variant>
        <vt:i4>5</vt:i4>
      </vt:variant>
      <vt:variant>
        <vt:lpwstr/>
      </vt:variant>
      <vt:variant>
        <vt:lpwstr>_Toc462313119</vt:lpwstr>
      </vt:variant>
      <vt:variant>
        <vt:i4>1048630</vt:i4>
      </vt:variant>
      <vt:variant>
        <vt:i4>215</vt:i4>
      </vt:variant>
      <vt:variant>
        <vt:i4>0</vt:i4>
      </vt:variant>
      <vt:variant>
        <vt:i4>5</vt:i4>
      </vt:variant>
      <vt:variant>
        <vt:lpwstr/>
      </vt:variant>
      <vt:variant>
        <vt:lpwstr>_Toc462313118</vt:lpwstr>
      </vt:variant>
      <vt:variant>
        <vt:i4>1048630</vt:i4>
      </vt:variant>
      <vt:variant>
        <vt:i4>209</vt:i4>
      </vt:variant>
      <vt:variant>
        <vt:i4>0</vt:i4>
      </vt:variant>
      <vt:variant>
        <vt:i4>5</vt:i4>
      </vt:variant>
      <vt:variant>
        <vt:lpwstr/>
      </vt:variant>
      <vt:variant>
        <vt:lpwstr>_Toc462313117</vt:lpwstr>
      </vt:variant>
      <vt:variant>
        <vt:i4>1048630</vt:i4>
      </vt:variant>
      <vt:variant>
        <vt:i4>203</vt:i4>
      </vt:variant>
      <vt:variant>
        <vt:i4>0</vt:i4>
      </vt:variant>
      <vt:variant>
        <vt:i4>5</vt:i4>
      </vt:variant>
      <vt:variant>
        <vt:lpwstr/>
      </vt:variant>
      <vt:variant>
        <vt:lpwstr>_Toc462313116</vt:lpwstr>
      </vt:variant>
      <vt:variant>
        <vt:i4>1048630</vt:i4>
      </vt:variant>
      <vt:variant>
        <vt:i4>197</vt:i4>
      </vt:variant>
      <vt:variant>
        <vt:i4>0</vt:i4>
      </vt:variant>
      <vt:variant>
        <vt:i4>5</vt:i4>
      </vt:variant>
      <vt:variant>
        <vt:lpwstr/>
      </vt:variant>
      <vt:variant>
        <vt:lpwstr>_Toc462313115</vt:lpwstr>
      </vt:variant>
      <vt:variant>
        <vt:i4>1048630</vt:i4>
      </vt:variant>
      <vt:variant>
        <vt:i4>191</vt:i4>
      </vt:variant>
      <vt:variant>
        <vt:i4>0</vt:i4>
      </vt:variant>
      <vt:variant>
        <vt:i4>5</vt:i4>
      </vt:variant>
      <vt:variant>
        <vt:lpwstr/>
      </vt:variant>
      <vt:variant>
        <vt:lpwstr>_Toc462313114</vt:lpwstr>
      </vt:variant>
      <vt:variant>
        <vt:i4>1048630</vt:i4>
      </vt:variant>
      <vt:variant>
        <vt:i4>185</vt:i4>
      </vt:variant>
      <vt:variant>
        <vt:i4>0</vt:i4>
      </vt:variant>
      <vt:variant>
        <vt:i4>5</vt:i4>
      </vt:variant>
      <vt:variant>
        <vt:lpwstr/>
      </vt:variant>
      <vt:variant>
        <vt:lpwstr>_Toc462313113</vt:lpwstr>
      </vt:variant>
      <vt:variant>
        <vt:i4>1048630</vt:i4>
      </vt:variant>
      <vt:variant>
        <vt:i4>179</vt:i4>
      </vt:variant>
      <vt:variant>
        <vt:i4>0</vt:i4>
      </vt:variant>
      <vt:variant>
        <vt:i4>5</vt:i4>
      </vt:variant>
      <vt:variant>
        <vt:lpwstr/>
      </vt:variant>
      <vt:variant>
        <vt:lpwstr>_Toc462313112</vt:lpwstr>
      </vt:variant>
      <vt:variant>
        <vt:i4>1048630</vt:i4>
      </vt:variant>
      <vt:variant>
        <vt:i4>173</vt:i4>
      </vt:variant>
      <vt:variant>
        <vt:i4>0</vt:i4>
      </vt:variant>
      <vt:variant>
        <vt:i4>5</vt:i4>
      </vt:variant>
      <vt:variant>
        <vt:lpwstr/>
      </vt:variant>
      <vt:variant>
        <vt:lpwstr>_Toc462313111</vt:lpwstr>
      </vt:variant>
      <vt:variant>
        <vt:i4>1048630</vt:i4>
      </vt:variant>
      <vt:variant>
        <vt:i4>167</vt:i4>
      </vt:variant>
      <vt:variant>
        <vt:i4>0</vt:i4>
      </vt:variant>
      <vt:variant>
        <vt:i4>5</vt:i4>
      </vt:variant>
      <vt:variant>
        <vt:lpwstr/>
      </vt:variant>
      <vt:variant>
        <vt:lpwstr>_Toc462313110</vt:lpwstr>
      </vt:variant>
      <vt:variant>
        <vt:i4>1114166</vt:i4>
      </vt:variant>
      <vt:variant>
        <vt:i4>161</vt:i4>
      </vt:variant>
      <vt:variant>
        <vt:i4>0</vt:i4>
      </vt:variant>
      <vt:variant>
        <vt:i4>5</vt:i4>
      </vt:variant>
      <vt:variant>
        <vt:lpwstr/>
      </vt:variant>
      <vt:variant>
        <vt:lpwstr>_Toc462313109</vt:lpwstr>
      </vt:variant>
      <vt:variant>
        <vt:i4>1114166</vt:i4>
      </vt:variant>
      <vt:variant>
        <vt:i4>155</vt:i4>
      </vt:variant>
      <vt:variant>
        <vt:i4>0</vt:i4>
      </vt:variant>
      <vt:variant>
        <vt:i4>5</vt:i4>
      </vt:variant>
      <vt:variant>
        <vt:lpwstr/>
      </vt:variant>
      <vt:variant>
        <vt:lpwstr>_Toc462313108</vt:lpwstr>
      </vt:variant>
      <vt:variant>
        <vt:i4>1114166</vt:i4>
      </vt:variant>
      <vt:variant>
        <vt:i4>149</vt:i4>
      </vt:variant>
      <vt:variant>
        <vt:i4>0</vt:i4>
      </vt:variant>
      <vt:variant>
        <vt:i4>5</vt:i4>
      </vt:variant>
      <vt:variant>
        <vt:lpwstr/>
      </vt:variant>
      <vt:variant>
        <vt:lpwstr>_Toc462313107</vt:lpwstr>
      </vt:variant>
      <vt:variant>
        <vt:i4>1114166</vt:i4>
      </vt:variant>
      <vt:variant>
        <vt:i4>143</vt:i4>
      </vt:variant>
      <vt:variant>
        <vt:i4>0</vt:i4>
      </vt:variant>
      <vt:variant>
        <vt:i4>5</vt:i4>
      </vt:variant>
      <vt:variant>
        <vt:lpwstr/>
      </vt:variant>
      <vt:variant>
        <vt:lpwstr>_Toc462313106</vt:lpwstr>
      </vt:variant>
      <vt:variant>
        <vt:i4>1114166</vt:i4>
      </vt:variant>
      <vt:variant>
        <vt:i4>137</vt:i4>
      </vt:variant>
      <vt:variant>
        <vt:i4>0</vt:i4>
      </vt:variant>
      <vt:variant>
        <vt:i4>5</vt:i4>
      </vt:variant>
      <vt:variant>
        <vt:lpwstr/>
      </vt:variant>
      <vt:variant>
        <vt:lpwstr>_Toc462313105</vt:lpwstr>
      </vt:variant>
      <vt:variant>
        <vt:i4>1114166</vt:i4>
      </vt:variant>
      <vt:variant>
        <vt:i4>131</vt:i4>
      </vt:variant>
      <vt:variant>
        <vt:i4>0</vt:i4>
      </vt:variant>
      <vt:variant>
        <vt:i4>5</vt:i4>
      </vt:variant>
      <vt:variant>
        <vt:lpwstr/>
      </vt:variant>
      <vt:variant>
        <vt:lpwstr>_Toc462313104</vt:lpwstr>
      </vt:variant>
      <vt:variant>
        <vt:i4>1114166</vt:i4>
      </vt:variant>
      <vt:variant>
        <vt:i4>125</vt:i4>
      </vt:variant>
      <vt:variant>
        <vt:i4>0</vt:i4>
      </vt:variant>
      <vt:variant>
        <vt:i4>5</vt:i4>
      </vt:variant>
      <vt:variant>
        <vt:lpwstr/>
      </vt:variant>
      <vt:variant>
        <vt:lpwstr>_Toc462313103</vt:lpwstr>
      </vt:variant>
      <vt:variant>
        <vt:i4>1114166</vt:i4>
      </vt:variant>
      <vt:variant>
        <vt:i4>119</vt:i4>
      </vt:variant>
      <vt:variant>
        <vt:i4>0</vt:i4>
      </vt:variant>
      <vt:variant>
        <vt:i4>5</vt:i4>
      </vt:variant>
      <vt:variant>
        <vt:lpwstr/>
      </vt:variant>
      <vt:variant>
        <vt:lpwstr>_Toc462313102</vt:lpwstr>
      </vt:variant>
      <vt:variant>
        <vt:i4>1114166</vt:i4>
      </vt:variant>
      <vt:variant>
        <vt:i4>113</vt:i4>
      </vt:variant>
      <vt:variant>
        <vt:i4>0</vt:i4>
      </vt:variant>
      <vt:variant>
        <vt:i4>5</vt:i4>
      </vt:variant>
      <vt:variant>
        <vt:lpwstr/>
      </vt:variant>
      <vt:variant>
        <vt:lpwstr>_Toc462313101</vt:lpwstr>
      </vt:variant>
      <vt:variant>
        <vt:i4>1114166</vt:i4>
      </vt:variant>
      <vt:variant>
        <vt:i4>107</vt:i4>
      </vt:variant>
      <vt:variant>
        <vt:i4>0</vt:i4>
      </vt:variant>
      <vt:variant>
        <vt:i4>5</vt:i4>
      </vt:variant>
      <vt:variant>
        <vt:lpwstr/>
      </vt:variant>
      <vt:variant>
        <vt:lpwstr>_Toc462313100</vt:lpwstr>
      </vt:variant>
      <vt:variant>
        <vt:i4>1572919</vt:i4>
      </vt:variant>
      <vt:variant>
        <vt:i4>101</vt:i4>
      </vt:variant>
      <vt:variant>
        <vt:i4>0</vt:i4>
      </vt:variant>
      <vt:variant>
        <vt:i4>5</vt:i4>
      </vt:variant>
      <vt:variant>
        <vt:lpwstr/>
      </vt:variant>
      <vt:variant>
        <vt:lpwstr>_Toc462313099</vt:lpwstr>
      </vt:variant>
      <vt:variant>
        <vt:i4>1572919</vt:i4>
      </vt:variant>
      <vt:variant>
        <vt:i4>95</vt:i4>
      </vt:variant>
      <vt:variant>
        <vt:i4>0</vt:i4>
      </vt:variant>
      <vt:variant>
        <vt:i4>5</vt:i4>
      </vt:variant>
      <vt:variant>
        <vt:lpwstr/>
      </vt:variant>
      <vt:variant>
        <vt:lpwstr>_Toc462313098</vt:lpwstr>
      </vt:variant>
      <vt:variant>
        <vt:i4>1572919</vt:i4>
      </vt:variant>
      <vt:variant>
        <vt:i4>89</vt:i4>
      </vt:variant>
      <vt:variant>
        <vt:i4>0</vt:i4>
      </vt:variant>
      <vt:variant>
        <vt:i4>5</vt:i4>
      </vt:variant>
      <vt:variant>
        <vt:lpwstr/>
      </vt:variant>
      <vt:variant>
        <vt:lpwstr>_Toc462313097</vt:lpwstr>
      </vt:variant>
      <vt:variant>
        <vt:i4>1572919</vt:i4>
      </vt:variant>
      <vt:variant>
        <vt:i4>83</vt:i4>
      </vt:variant>
      <vt:variant>
        <vt:i4>0</vt:i4>
      </vt:variant>
      <vt:variant>
        <vt:i4>5</vt:i4>
      </vt:variant>
      <vt:variant>
        <vt:lpwstr/>
      </vt:variant>
      <vt:variant>
        <vt:lpwstr>_Toc462313096</vt:lpwstr>
      </vt:variant>
      <vt:variant>
        <vt:i4>1572919</vt:i4>
      </vt:variant>
      <vt:variant>
        <vt:i4>77</vt:i4>
      </vt:variant>
      <vt:variant>
        <vt:i4>0</vt:i4>
      </vt:variant>
      <vt:variant>
        <vt:i4>5</vt:i4>
      </vt:variant>
      <vt:variant>
        <vt:lpwstr/>
      </vt:variant>
      <vt:variant>
        <vt:lpwstr>_Toc462313095</vt:lpwstr>
      </vt:variant>
      <vt:variant>
        <vt:i4>1572919</vt:i4>
      </vt:variant>
      <vt:variant>
        <vt:i4>71</vt:i4>
      </vt:variant>
      <vt:variant>
        <vt:i4>0</vt:i4>
      </vt:variant>
      <vt:variant>
        <vt:i4>5</vt:i4>
      </vt:variant>
      <vt:variant>
        <vt:lpwstr/>
      </vt:variant>
      <vt:variant>
        <vt:lpwstr>_Toc462313094</vt:lpwstr>
      </vt:variant>
      <vt:variant>
        <vt:i4>1572919</vt:i4>
      </vt:variant>
      <vt:variant>
        <vt:i4>65</vt:i4>
      </vt:variant>
      <vt:variant>
        <vt:i4>0</vt:i4>
      </vt:variant>
      <vt:variant>
        <vt:i4>5</vt:i4>
      </vt:variant>
      <vt:variant>
        <vt:lpwstr/>
      </vt:variant>
      <vt:variant>
        <vt:lpwstr>_Toc462313093</vt:lpwstr>
      </vt:variant>
      <vt:variant>
        <vt:i4>1572919</vt:i4>
      </vt:variant>
      <vt:variant>
        <vt:i4>59</vt:i4>
      </vt:variant>
      <vt:variant>
        <vt:i4>0</vt:i4>
      </vt:variant>
      <vt:variant>
        <vt:i4>5</vt:i4>
      </vt:variant>
      <vt:variant>
        <vt:lpwstr/>
      </vt:variant>
      <vt:variant>
        <vt:lpwstr>_Toc462313092</vt:lpwstr>
      </vt:variant>
      <vt:variant>
        <vt:i4>1572919</vt:i4>
      </vt:variant>
      <vt:variant>
        <vt:i4>53</vt:i4>
      </vt:variant>
      <vt:variant>
        <vt:i4>0</vt:i4>
      </vt:variant>
      <vt:variant>
        <vt:i4>5</vt:i4>
      </vt:variant>
      <vt:variant>
        <vt:lpwstr/>
      </vt:variant>
      <vt:variant>
        <vt:lpwstr>_Toc462313091</vt:lpwstr>
      </vt:variant>
      <vt:variant>
        <vt:i4>1572919</vt:i4>
      </vt:variant>
      <vt:variant>
        <vt:i4>47</vt:i4>
      </vt:variant>
      <vt:variant>
        <vt:i4>0</vt:i4>
      </vt:variant>
      <vt:variant>
        <vt:i4>5</vt:i4>
      </vt:variant>
      <vt:variant>
        <vt:lpwstr/>
      </vt:variant>
      <vt:variant>
        <vt:lpwstr>_Toc462313090</vt:lpwstr>
      </vt:variant>
      <vt:variant>
        <vt:i4>1638455</vt:i4>
      </vt:variant>
      <vt:variant>
        <vt:i4>41</vt:i4>
      </vt:variant>
      <vt:variant>
        <vt:i4>0</vt:i4>
      </vt:variant>
      <vt:variant>
        <vt:i4>5</vt:i4>
      </vt:variant>
      <vt:variant>
        <vt:lpwstr/>
      </vt:variant>
      <vt:variant>
        <vt:lpwstr>_Toc462313089</vt:lpwstr>
      </vt:variant>
      <vt:variant>
        <vt:i4>1638455</vt:i4>
      </vt:variant>
      <vt:variant>
        <vt:i4>35</vt:i4>
      </vt:variant>
      <vt:variant>
        <vt:i4>0</vt:i4>
      </vt:variant>
      <vt:variant>
        <vt:i4>5</vt:i4>
      </vt:variant>
      <vt:variant>
        <vt:lpwstr/>
      </vt:variant>
      <vt:variant>
        <vt:lpwstr>_Toc462313088</vt:lpwstr>
      </vt:variant>
      <vt:variant>
        <vt:i4>1638455</vt:i4>
      </vt:variant>
      <vt:variant>
        <vt:i4>29</vt:i4>
      </vt:variant>
      <vt:variant>
        <vt:i4>0</vt:i4>
      </vt:variant>
      <vt:variant>
        <vt:i4>5</vt:i4>
      </vt:variant>
      <vt:variant>
        <vt:lpwstr/>
      </vt:variant>
      <vt:variant>
        <vt:lpwstr>_Toc462313087</vt:lpwstr>
      </vt:variant>
      <vt:variant>
        <vt:i4>1638455</vt:i4>
      </vt:variant>
      <vt:variant>
        <vt:i4>23</vt:i4>
      </vt:variant>
      <vt:variant>
        <vt:i4>0</vt:i4>
      </vt:variant>
      <vt:variant>
        <vt:i4>5</vt:i4>
      </vt:variant>
      <vt:variant>
        <vt:lpwstr/>
      </vt:variant>
      <vt:variant>
        <vt:lpwstr>_Toc462313086</vt:lpwstr>
      </vt:variant>
      <vt:variant>
        <vt:i4>1638455</vt:i4>
      </vt:variant>
      <vt:variant>
        <vt:i4>17</vt:i4>
      </vt:variant>
      <vt:variant>
        <vt:i4>0</vt:i4>
      </vt:variant>
      <vt:variant>
        <vt:i4>5</vt:i4>
      </vt:variant>
      <vt:variant>
        <vt:lpwstr/>
      </vt:variant>
      <vt:variant>
        <vt:lpwstr>_Toc462313085</vt:lpwstr>
      </vt:variant>
      <vt:variant>
        <vt:i4>1638455</vt:i4>
      </vt:variant>
      <vt:variant>
        <vt:i4>11</vt:i4>
      </vt:variant>
      <vt:variant>
        <vt:i4>0</vt:i4>
      </vt:variant>
      <vt:variant>
        <vt:i4>5</vt:i4>
      </vt:variant>
      <vt:variant>
        <vt:lpwstr/>
      </vt:variant>
      <vt:variant>
        <vt:lpwstr>_Toc462313084</vt:lpwstr>
      </vt:variant>
      <vt:variant>
        <vt:i4>1638455</vt:i4>
      </vt:variant>
      <vt:variant>
        <vt:i4>5</vt:i4>
      </vt:variant>
      <vt:variant>
        <vt:i4>0</vt:i4>
      </vt:variant>
      <vt:variant>
        <vt:i4>5</vt:i4>
      </vt:variant>
      <vt:variant>
        <vt:lpwstr/>
      </vt:variant>
      <vt:variant>
        <vt:lpwstr>_Toc462313083</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11 - Patient Referral</dc:title>
  <dc:creator>Amit Popat</dc:creator>
  <cp:lastModifiedBy>Craig Newman</cp:lastModifiedBy>
  <cp:revision>5</cp:revision>
  <cp:lastPrinted>2022-09-09T18:52:00Z</cp:lastPrinted>
  <dcterms:created xsi:type="dcterms:W3CDTF">2022-09-09T18:51:00Z</dcterms:created>
  <dcterms:modified xsi:type="dcterms:W3CDTF">2023-07-03T13:06:00Z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2022-09-05T10:00:00Z</vt:filetime>
  </property>
</Properties>
</file>