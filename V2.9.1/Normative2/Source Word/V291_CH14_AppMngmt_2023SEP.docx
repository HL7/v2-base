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6BFE" w14:textId="0224DDE8" w:rsidR="001167D6" w:rsidRPr="007941F9" w:rsidRDefault="004F4F4D" w:rsidP="007941F9">
      <w:pPr>
        <w:pStyle w:val="ANSIdesignation"/>
        <w:spacing w:before="0"/>
        <w:rPr>
          <w:bCs/>
        </w:rPr>
      </w:pPr>
      <w:bookmarkStart w:id="0" w:name="_Toc25579082"/>
      <w:bookmarkStart w:id="1" w:name="_Toc25585447"/>
      <w:bookmarkStart w:id="2" w:name="_Toc1891053"/>
      <w:r w:rsidRPr="007941F9">
        <w:rPr>
          <w:bCs/>
          <w:noProof/>
        </w:rPr>
        <w:drawing>
          <wp:anchor distT="0" distB="0" distL="114300" distR="114300" simplePos="0" relativeHeight="251659264"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7941F9" w:rsidRPr="007941F9">
        <w:rPr>
          <w:rFonts w:ascii="Arial Narrow" w:hAnsi="Arial Narrow"/>
          <w:bCs/>
          <w:noProof/>
        </w:rPr>
        <w:t>V291_R1_N1_2022SEP</w:t>
      </w:r>
    </w:p>
    <w:p w14:paraId="68EEB476" w14:textId="77777777" w:rsidR="00C55AFD" w:rsidRPr="003D6457" w:rsidRDefault="00C55AFD">
      <w:pPr>
        <w:pStyle w:val="Heading1"/>
        <w:rPr>
          <w:noProof/>
        </w:rPr>
      </w:pPr>
      <w:r w:rsidRPr="003D6457">
        <w:rPr>
          <w:noProof/>
        </w:rPr>
        <w:t>.</w:t>
      </w:r>
      <w:r w:rsidRPr="003D6457">
        <w:rPr>
          <w:noProof/>
        </w:rPr>
        <w:br/>
        <w:t>Application Management</w:t>
      </w:r>
      <w:bookmarkEnd w:id="2"/>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383C5F1C" w:rsidR="00C55AFD" w:rsidRPr="003D6457" w:rsidRDefault="00EB38A1">
      <w:pPr>
        <w:rPr>
          <w:noProof/>
        </w:rPr>
      </w:pPr>
      <w:r>
        <w:rPr>
          <w:vanish/>
        </w:rPr>
        <w:fldChar w:fldCharType="begin"/>
      </w:r>
      <w:r>
        <w:rPr>
          <w:vanish/>
        </w:rPr>
        <w:instrText xml:space="preserve"> SEQ Kapitel \r 14 \* MERGEFORMAT </w:instrText>
      </w:r>
      <w:r>
        <w:rPr>
          <w:vanish/>
        </w:rPr>
        <w:fldChar w:fldCharType="separate"/>
      </w:r>
      <w:r w:rsidR="00357748">
        <w:rPr>
          <w:noProof/>
          <w:vanish/>
        </w:rPr>
        <w:t>14</w:t>
      </w:r>
      <w:r>
        <w:rPr>
          <w:vanish/>
        </w:rPr>
        <w:fldChar w:fldCharType="end"/>
      </w: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77777777" w:rsidR="00C55AFD" w:rsidRPr="003D6457" w:rsidRDefault="00C55AFD">
            <w:pPr>
              <w:rPr>
                <w:noProof/>
              </w:rPr>
            </w:pPr>
            <w:r w:rsidRPr="003D6457">
              <w:rPr>
                <w:noProof/>
              </w:rPr>
              <w:t xml:space="preserve">Chapter </w:t>
            </w:r>
            <w:del w:id="3" w:author="Craig Newman" w:date="2023-07-03T12:59:00Z">
              <w:r w:rsidR="00B15A59" w:rsidDel="00173B80">
                <w:rPr>
                  <w:noProof/>
                </w:rPr>
                <w:delText>Co-</w:delText>
              </w:r>
            </w:del>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77777777" w:rsidR="00B15A59" w:rsidRPr="003D6457" w:rsidRDefault="00B15A59" w:rsidP="000B3F80">
            <w:pPr>
              <w:spacing w:before="0" w:after="0"/>
              <w:rPr>
                <w:noProof/>
              </w:rPr>
            </w:pPr>
            <w:r>
              <w:rPr>
                <w:noProof/>
              </w:rPr>
              <w:t xml:space="preserve">Chapter </w:t>
            </w:r>
            <w:del w:id="4" w:author="Craig Newman" w:date="2023-07-03T12:59:00Z">
              <w:r w:rsidDel="00173B80">
                <w:rPr>
                  <w:noProof/>
                </w:rPr>
                <w:delText>Co-</w:delText>
              </w:r>
            </w:del>
            <w:r w:rsidRPr="009928E9">
              <w:rPr>
                <w:noProof/>
              </w:rPr>
              <w:t>Chair</w:t>
            </w:r>
          </w:p>
        </w:tc>
        <w:tc>
          <w:tcPr>
            <w:tcW w:w="6066" w:type="dxa"/>
          </w:tcPr>
          <w:p w14:paraId="12FBBBBD" w14:textId="77777777" w:rsidR="00B15A59" w:rsidRDefault="00B15A59" w:rsidP="000B3F80">
            <w:pPr>
              <w:spacing w:before="0" w:after="0"/>
              <w:rPr>
                <w:noProof/>
              </w:rPr>
            </w:pPr>
            <w:r>
              <w:rPr>
                <w:noProof/>
              </w:rPr>
              <w:t>Nick Radov</w:t>
            </w:r>
          </w:p>
          <w:p w14:paraId="5E5DFC41" w14:textId="77777777" w:rsidR="00B15A59" w:rsidRDefault="00B15A59" w:rsidP="000B3F80">
            <w:pPr>
              <w:spacing w:before="0" w:after="0"/>
              <w:rPr>
                <w:noProof/>
              </w:rPr>
            </w:pPr>
            <w:r>
              <w:rPr>
                <w:noProof/>
              </w:rPr>
              <w:t>United Healthcare</w:t>
            </w:r>
          </w:p>
        </w:tc>
      </w:tr>
      <w:tr w:rsidR="00C55AFD" w:rsidRPr="003D6457" w14:paraId="6C3A7153" w14:textId="77777777" w:rsidTr="00E564C2">
        <w:tc>
          <w:tcPr>
            <w:tcW w:w="3402" w:type="dxa"/>
          </w:tcPr>
          <w:p w14:paraId="4BD327F8" w14:textId="77777777" w:rsidR="00C55AFD" w:rsidRPr="003D6457" w:rsidRDefault="00C55AFD" w:rsidP="000B3F80">
            <w:pPr>
              <w:spacing w:before="0" w:after="0"/>
              <w:rPr>
                <w:noProof/>
              </w:rPr>
            </w:pPr>
            <w:r w:rsidRPr="003D6457">
              <w:rPr>
                <w:noProof/>
              </w:rPr>
              <w:t xml:space="preserve">Chapter </w:t>
            </w:r>
            <w:del w:id="5" w:author="Craig Newman" w:date="2023-07-03T13:00:00Z">
              <w:r w:rsidR="00B15A59" w:rsidDel="00173B80">
                <w:rPr>
                  <w:noProof/>
                </w:rPr>
                <w:delText>Co</w:delText>
              </w:r>
            </w:del>
            <w:del w:id="6" w:author="Craig Newman" w:date="2023-07-03T12:59:00Z">
              <w:r w:rsidR="00B15A59" w:rsidDel="00173B80">
                <w:rPr>
                  <w:noProof/>
                </w:rPr>
                <w:delText>-</w:delText>
              </w:r>
            </w:del>
            <w:r w:rsidR="00B15A59" w:rsidRPr="009928E9">
              <w:rPr>
                <w:noProof/>
              </w:rPr>
              <w:t>Chair</w:t>
            </w:r>
            <w:r w:rsidRPr="003D6457">
              <w:rPr>
                <w:noProof/>
              </w:rPr>
              <w:t xml:space="preserve"> </w:t>
            </w:r>
          </w:p>
        </w:tc>
        <w:tc>
          <w:tcPr>
            <w:tcW w:w="6066" w:type="dxa"/>
          </w:tcPr>
          <w:p w14:paraId="5F8C31A8" w14:textId="77777777" w:rsidR="008F0021" w:rsidRDefault="00C55AFD" w:rsidP="000B3F80">
            <w:pPr>
              <w:spacing w:before="0" w:after="0"/>
              <w:rPr>
                <w:ins w:id="7" w:author="Craig Newman" w:date="2023-07-03T12:58:00Z"/>
                <w:noProof/>
              </w:rPr>
            </w:pPr>
            <w:del w:id="8" w:author="Craig Newman" w:date="2023-07-03T12:58:00Z">
              <w:r w:rsidDel="008F0021">
                <w:rPr>
                  <w:noProof/>
                </w:rPr>
                <w:delText>Sandra Stuart</w:delText>
              </w:r>
              <w:r w:rsidRPr="003D6457" w:rsidDel="008F0021">
                <w:rPr>
                  <w:noProof/>
                </w:rPr>
                <w:br/>
              </w:r>
            </w:del>
            <w:ins w:id="9" w:author="Craig Newman" w:date="2023-07-03T12:58:00Z">
              <w:r w:rsidR="008F0021">
                <w:rPr>
                  <w:noProof/>
                </w:rPr>
                <w:t>Isaac Vetter</w:t>
              </w:r>
            </w:ins>
          </w:p>
          <w:p w14:paraId="7EB1208B" w14:textId="10F2643C" w:rsidR="00C55AFD" w:rsidRPr="003D6457" w:rsidRDefault="008F0021" w:rsidP="000B3F80">
            <w:pPr>
              <w:spacing w:before="0" w:after="0"/>
              <w:rPr>
                <w:noProof/>
              </w:rPr>
            </w:pPr>
            <w:ins w:id="10" w:author="Craig Newman" w:date="2023-07-03T12:58:00Z">
              <w:r>
                <w:rPr>
                  <w:noProof/>
                </w:rPr>
                <w:t>Epic</w:t>
              </w:r>
            </w:ins>
            <w:del w:id="11" w:author="Craig Newman" w:date="2023-07-03T12:58:00Z">
              <w:r w:rsidR="00C55AFD" w:rsidRPr="003D6457" w:rsidDel="008F0021">
                <w:rPr>
                  <w:noProof/>
                </w:rPr>
                <w:delText>Kaiser Permanente</w:delText>
              </w:r>
            </w:del>
          </w:p>
        </w:tc>
      </w:tr>
      <w:tr w:rsidR="00C55AFD" w:rsidRPr="003D6457" w:rsidDel="008F0021" w14:paraId="7A2BF59F" w14:textId="2E7CF294" w:rsidTr="00E564C2">
        <w:trPr>
          <w:del w:id="12" w:author="Craig Newman" w:date="2023-07-03T12:58:00Z"/>
        </w:trPr>
        <w:tc>
          <w:tcPr>
            <w:tcW w:w="3402" w:type="dxa"/>
          </w:tcPr>
          <w:p w14:paraId="191A6EAC" w14:textId="2D5EC1B1" w:rsidR="00C55AFD" w:rsidRPr="003D6457" w:rsidDel="008F0021" w:rsidRDefault="00C55AFD">
            <w:pPr>
              <w:rPr>
                <w:del w:id="13" w:author="Craig Newman" w:date="2023-07-03T12:58:00Z"/>
                <w:noProof/>
              </w:rPr>
            </w:pPr>
            <w:del w:id="14" w:author="Craig Newman" w:date="2023-07-03T12:58:00Z">
              <w:r w:rsidRPr="003D6457" w:rsidDel="008F0021">
                <w:rPr>
                  <w:noProof/>
                </w:rPr>
                <w:delText xml:space="preserve">Chapter </w:delText>
              </w:r>
              <w:r w:rsidR="00B15A59" w:rsidDel="008F0021">
                <w:rPr>
                  <w:noProof/>
                </w:rPr>
                <w:delText>Co-</w:delText>
              </w:r>
              <w:r w:rsidR="00B15A59" w:rsidRPr="009928E9" w:rsidDel="008F0021">
                <w:rPr>
                  <w:noProof/>
                </w:rPr>
                <w:delText>Chair</w:delText>
              </w:r>
            </w:del>
          </w:p>
        </w:tc>
        <w:tc>
          <w:tcPr>
            <w:tcW w:w="6066" w:type="dxa"/>
          </w:tcPr>
          <w:p w14:paraId="26147728" w14:textId="585E234C" w:rsidR="00C55AFD" w:rsidRPr="003D6457" w:rsidDel="008F0021" w:rsidRDefault="00C55AFD">
            <w:pPr>
              <w:rPr>
                <w:del w:id="15" w:author="Craig Newman" w:date="2023-07-03T12:58:00Z"/>
                <w:noProof/>
              </w:rPr>
            </w:pPr>
            <w:del w:id="16" w:author="Craig Newman" w:date="2023-07-03T12:58:00Z">
              <w:r w:rsidRPr="003D6457" w:rsidDel="008F0021">
                <w:rPr>
                  <w:noProof/>
                </w:rPr>
                <w:delText>Dave Shaver</w:delText>
              </w:r>
              <w:r w:rsidDel="008F0021">
                <w:rPr>
                  <w:noProof/>
                </w:rPr>
                <w:br/>
                <w:delText>Corepoint Health</w:delText>
              </w:r>
            </w:del>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000000">
            <w:pPr>
              <w:rPr>
                <w:rStyle w:val="HyperlinkText"/>
                <w:i w:val="0"/>
                <w:sz w:val="22"/>
                <w:szCs w:val="22"/>
              </w:rPr>
            </w:pPr>
            <w:hyperlink r:id="rId9" w:history="1">
              <w:r w:rsidR="00C55AFD" w:rsidRPr="0030070F">
                <w:rPr>
                  <w:rStyle w:val="HyperlinkText"/>
                  <w:i w:val="0"/>
                  <w:sz w:val="22"/>
                  <w:szCs w:val="22"/>
                </w:rPr>
                <w:t>inm@lists.hl7.org</w:t>
              </w:r>
            </w:hyperlink>
          </w:p>
        </w:tc>
      </w:tr>
    </w:tbl>
    <w:p w14:paraId="2F659786" w14:textId="77777777" w:rsidR="00C55AFD" w:rsidRDefault="00C55AFD" w:rsidP="009E7AE4">
      <w:bookmarkStart w:id="17" w:name="_Toc536442051"/>
      <w:bookmarkStart w:id="18" w:name="_Toc1891054"/>
    </w:p>
    <w:p w14:paraId="606E4356" w14:textId="77777777" w:rsidR="007941F9" w:rsidRPr="007941F9" w:rsidRDefault="007941F9" w:rsidP="007941F9">
      <w:pPr>
        <w:pStyle w:val="Heading3"/>
        <w:numPr>
          <w:ilvl w:val="0"/>
          <w:numId w:val="0"/>
        </w:numPr>
      </w:pPr>
      <w:bookmarkStart w:id="19" w:name="_Hlk113628941"/>
      <w:r w:rsidRPr="007941F9">
        <w:t xml:space="preserve">NOTE TO BALLOTERS: This content is unchanged from </w:t>
      </w:r>
      <w:hyperlink r:id="rId10" w:history="1">
        <w:r w:rsidRPr="007941F9">
          <w:t>HL7 Messaging Standard Version 2.9</w:t>
        </w:r>
      </w:hyperlink>
    </w:p>
    <w:bookmarkEnd w:id="19"/>
    <w:p w14:paraId="6772CDCA" w14:textId="77777777" w:rsidR="00175C05" w:rsidRDefault="00175C05" w:rsidP="009E7AE4"/>
    <w:p w14:paraId="1977EEC2" w14:textId="4AD908A0" w:rsidR="00C55AFD" w:rsidRPr="003D6457" w:rsidRDefault="0059125F">
      <w:pPr>
        <w:pStyle w:val="Heading2"/>
        <w:rPr>
          <w:noProof/>
        </w:rPr>
      </w:pPr>
      <w:bookmarkStart w:id="20" w:name="_Toc29039282"/>
      <w:r>
        <w:rPr>
          <w:noProof/>
        </w:rPr>
        <w:t>C</w:t>
      </w:r>
      <w:r w:rsidR="00C55AFD" w:rsidRPr="003D6457">
        <w:rPr>
          <w:noProof/>
        </w:rPr>
        <w:t xml:space="preserve">hapter 14 </w:t>
      </w:r>
      <w:r>
        <w:rPr>
          <w:noProof/>
        </w:rPr>
        <w:t>C</w:t>
      </w:r>
      <w:r w:rsidR="00C55AFD" w:rsidRPr="003D6457">
        <w:rPr>
          <w:noProof/>
        </w:rPr>
        <w:t>ontents</w:t>
      </w:r>
      <w:bookmarkEnd w:id="17"/>
      <w:bookmarkEnd w:id="18"/>
      <w:bookmarkEnd w:id="20"/>
    </w:p>
    <w:p w14:paraId="290F4B50" w14:textId="77777777" w:rsidR="00C55AFD" w:rsidRPr="003D6457" w:rsidRDefault="00C55AFD">
      <w:pPr>
        <w:rPr>
          <w:noProof/>
        </w:rPr>
      </w:pPr>
    </w:p>
    <w:p w14:paraId="1769470C" w14:textId="113A2728" w:rsidR="00577185" w:rsidRDefault="00577185">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282" w:history="1">
        <w:r w:rsidRPr="00C43E60">
          <w:rPr>
            <w:rStyle w:val="Hyperlink"/>
          </w:rPr>
          <w:t>14.1</w:t>
        </w:r>
        <w:r>
          <w:rPr>
            <w:rFonts w:asciiTheme="minorHAnsi" w:eastAsiaTheme="minorEastAsia" w:hAnsiTheme="minorHAnsi" w:cstheme="minorBidi"/>
            <w:b w:val="0"/>
            <w:kern w:val="0"/>
            <w:sz w:val="22"/>
            <w:szCs w:val="22"/>
          </w:rPr>
          <w:tab/>
        </w:r>
        <w:r w:rsidRPr="00C43E60">
          <w:rPr>
            <w:rStyle w:val="Hyperlink"/>
          </w:rPr>
          <w:t>Chapter 14 Contents</w:t>
        </w:r>
        <w:r>
          <w:rPr>
            <w:webHidden/>
          </w:rPr>
          <w:tab/>
        </w:r>
        <w:r>
          <w:rPr>
            <w:webHidden/>
          </w:rPr>
          <w:fldChar w:fldCharType="begin"/>
        </w:r>
        <w:r>
          <w:rPr>
            <w:webHidden/>
          </w:rPr>
          <w:instrText xml:space="preserve"> PAGEREF _Toc29039282 \h </w:instrText>
        </w:r>
        <w:r>
          <w:rPr>
            <w:webHidden/>
          </w:rPr>
        </w:r>
        <w:r>
          <w:rPr>
            <w:webHidden/>
          </w:rPr>
          <w:fldChar w:fldCharType="separate"/>
        </w:r>
        <w:r w:rsidR="00357748">
          <w:rPr>
            <w:webHidden/>
          </w:rPr>
          <w:t>1</w:t>
        </w:r>
        <w:r>
          <w:rPr>
            <w:webHidden/>
          </w:rPr>
          <w:fldChar w:fldCharType="end"/>
        </w:r>
      </w:hyperlink>
    </w:p>
    <w:p w14:paraId="3CD757B9" w14:textId="4469F666" w:rsidR="00577185" w:rsidRDefault="00000000">
      <w:pPr>
        <w:pStyle w:val="TOC2"/>
        <w:rPr>
          <w:rFonts w:asciiTheme="minorHAnsi" w:eastAsiaTheme="minorEastAsia" w:hAnsiTheme="minorHAnsi" w:cstheme="minorBidi"/>
          <w:b w:val="0"/>
          <w:kern w:val="0"/>
          <w:sz w:val="22"/>
          <w:szCs w:val="22"/>
        </w:rPr>
      </w:pPr>
      <w:hyperlink w:anchor="_Toc29039283" w:history="1">
        <w:r w:rsidR="00577185" w:rsidRPr="00C43E60">
          <w:rPr>
            <w:rStyle w:val="Hyperlink"/>
          </w:rPr>
          <w:t>14.2</w:t>
        </w:r>
        <w:r w:rsidR="00577185">
          <w:rPr>
            <w:rFonts w:asciiTheme="minorHAnsi" w:eastAsiaTheme="minorEastAsia" w:hAnsiTheme="minorHAnsi" w:cstheme="minorBidi"/>
            <w:b w:val="0"/>
            <w:kern w:val="0"/>
            <w:sz w:val="22"/>
            <w:szCs w:val="22"/>
          </w:rPr>
          <w:tab/>
        </w:r>
        <w:r w:rsidR="00577185" w:rsidRPr="00C43E60">
          <w:rPr>
            <w:rStyle w:val="Hyperlink"/>
          </w:rPr>
          <w:t>Introduction</w:t>
        </w:r>
        <w:r w:rsidR="00577185">
          <w:rPr>
            <w:webHidden/>
          </w:rPr>
          <w:tab/>
        </w:r>
        <w:r w:rsidR="00577185">
          <w:rPr>
            <w:webHidden/>
          </w:rPr>
          <w:fldChar w:fldCharType="begin"/>
        </w:r>
        <w:r w:rsidR="00577185">
          <w:rPr>
            <w:webHidden/>
          </w:rPr>
          <w:instrText xml:space="preserve"> PAGEREF _Toc29039283 \h </w:instrText>
        </w:r>
        <w:r w:rsidR="00577185">
          <w:rPr>
            <w:webHidden/>
          </w:rPr>
        </w:r>
        <w:r w:rsidR="00577185">
          <w:rPr>
            <w:webHidden/>
          </w:rPr>
          <w:fldChar w:fldCharType="separate"/>
        </w:r>
        <w:r w:rsidR="00357748">
          <w:rPr>
            <w:webHidden/>
          </w:rPr>
          <w:t>2</w:t>
        </w:r>
        <w:r w:rsidR="00577185">
          <w:rPr>
            <w:webHidden/>
          </w:rPr>
          <w:fldChar w:fldCharType="end"/>
        </w:r>
      </w:hyperlink>
    </w:p>
    <w:p w14:paraId="2C4D2F2C" w14:textId="1FDE84DD" w:rsidR="00577185" w:rsidRDefault="00000000">
      <w:pPr>
        <w:pStyle w:val="TOC2"/>
        <w:rPr>
          <w:rFonts w:asciiTheme="minorHAnsi" w:eastAsiaTheme="minorEastAsia" w:hAnsiTheme="minorHAnsi" w:cstheme="minorBidi"/>
          <w:b w:val="0"/>
          <w:kern w:val="0"/>
          <w:sz w:val="22"/>
          <w:szCs w:val="22"/>
        </w:rPr>
      </w:pPr>
      <w:hyperlink w:anchor="_Toc29039284" w:history="1">
        <w:r w:rsidR="00577185" w:rsidRPr="00C43E60">
          <w:rPr>
            <w:rStyle w:val="Hyperlink"/>
          </w:rPr>
          <w:t>14.3</w:t>
        </w:r>
        <w:r w:rsidR="00577185">
          <w:rPr>
            <w:rFonts w:asciiTheme="minorHAnsi" w:eastAsiaTheme="minorEastAsia" w:hAnsiTheme="minorHAnsi" w:cstheme="minorBidi"/>
            <w:b w:val="0"/>
            <w:kern w:val="0"/>
            <w:sz w:val="22"/>
            <w:szCs w:val="22"/>
          </w:rPr>
          <w:tab/>
        </w:r>
        <w:r w:rsidR="00577185" w:rsidRPr="00C43E60">
          <w:rPr>
            <w:rStyle w:val="Hyperlink"/>
          </w:rPr>
          <w:t>Trigger Events and Message Definitions</w:t>
        </w:r>
        <w:r w:rsidR="00577185">
          <w:rPr>
            <w:webHidden/>
          </w:rPr>
          <w:tab/>
        </w:r>
        <w:r w:rsidR="00577185">
          <w:rPr>
            <w:webHidden/>
          </w:rPr>
          <w:fldChar w:fldCharType="begin"/>
        </w:r>
        <w:r w:rsidR="00577185">
          <w:rPr>
            <w:webHidden/>
          </w:rPr>
          <w:instrText xml:space="preserve"> PAGEREF _Toc29039284 \h </w:instrText>
        </w:r>
        <w:r w:rsidR="00577185">
          <w:rPr>
            <w:webHidden/>
          </w:rPr>
        </w:r>
        <w:r w:rsidR="00577185">
          <w:rPr>
            <w:webHidden/>
          </w:rPr>
          <w:fldChar w:fldCharType="separate"/>
        </w:r>
        <w:r w:rsidR="00357748">
          <w:rPr>
            <w:webHidden/>
          </w:rPr>
          <w:t>2</w:t>
        </w:r>
        <w:r w:rsidR="00577185">
          <w:rPr>
            <w:webHidden/>
          </w:rPr>
          <w:fldChar w:fldCharType="end"/>
        </w:r>
      </w:hyperlink>
    </w:p>
    <w:p w14:paraId="28177218" w14:textId="1160571E" w:rsidR="00577185" w:rsidRDefault="00000000">
      <w:pPr>
        <w:pStyle w:val="TOC3"/>
        <w:rPr>
          <w:rFonts w:asciiTheme="minorHAnsi" w:eastAsiaTheme="minorEastAsia" w:hAnsiTheme="minorHAnsi" w:cstheme="minorBidi"/>
          <w:sz w:val="22"/>
        </w:rPr>
      </w:pPr>
      <w:hyperlink w:anchor="_Toc29039285" w:history="1">
        <w:r w:rsidR="00577185" w:rsidRPr="00C43E60">
          <w:rPr>
            <w:rStyle w:val="Hyperlink"/>
          </w:rPr>
          <w:t>14.3.1</w:t>
        </w:r>
        <w:r w:rsidR="00577185">
          <w:rPr>
            <w:rFonts w:asciiTheme="minorHAnsi" w:eastAsiaTheme="minorEastAsia" w:hAnsiTheme="minorHAnsi" w:cstheme="minorBidi"/>
            <w:sz w:val="22"/>
          </w:rPr>
          <w:tab/>
        </w:r>
        <w:r w:rsidR="00577185" w:rsidRPr="00C43E60">
          <w:rPr>
            <w:rStyle w:val="Hyperlink"/>
          </w:rPr>
          <w:t>NMQ - Application Management Query Message (Event N01)</w:t>
        </w:r>
        <w:r w:rsidR="00577185">
          <w:rPr>
            <w:webHidden/>
          </w:rPr>
          <w:tab/>
        </w:r>
        <w:r w:rsidR="00577185">
          <w:rPr>
            <w:webHidden/>
          </w:rPr>
          <w:fldChar w:fldCharType="begin"/>
        </w:r>
        <w:r w:rsidR="00577185">
          <w:rPr>
            <w:webHidden/>
          </w:rPr>
          <w:instrText xml:space="preserve"> PAGEREF _Toc29039285 \h </w:instrText>
        </w:r>
        <w:r w:rsidR="00577185">
          <w:rPr>
            <w:webHidden/>
          </w:rPr>
        </w:r>
        <w:r w:rsidR="00577185">
          <w:rPr>
            <w:webHidden/>
          </w:rPr>
          <w:fldChar w:fldCharType="separate"/>
        </w:r>
        <w:r w:rsidR="00357748">
          <w:rPr>
            <w:webHidden/>
          </w:rPr>
          <w:t>2</w:t>
        </w:r>
        <w:r w:rsidR="00577185">
          <w:rPr>
            <w:webHidden/>
          </w:rPr>
          <w:fldChar w:fldCharType="end"/>
        </w:r>
      </w:hyperlink>
    </w:p>
    <w:p w14:paraId="2680C4A8" w14:textId="2D94174E" w:rsidR="00577185" w:rsidRDefault="00000000">
      <w:pPr>
        <w:pStyle w:val="TOC3"/>
        <w:rPr>
          <w:rFonts w:asciiTheme="minorHAnsi" w:eastAsiaTheme="minorEastAsia" w:hAnsiTheme="minorHAnsi" w:cstheme="minorBidi"/>
          <w:sz w:val="22"/>
        </w:rPr>
      </w:pPr>
      <w:hyperlink w:anchor="_Toc29039286" w:history="1">
        <w:r w:rsidR="00577185" w:rsidRPr="00C43E60">
          <w:rPr>
            <w:rStyle w:val="Hyperlink"/>
          </w:rPr>
          <w:t>14.3.2</w:t>
        </w:r>
        <w:r w:rsidR="00577185">
          <w:rPr>
            <w:rFonts w:asciiTheme="minorHAnsi" w:eastAsiaTheme="minorEastAsia" w:hAnsiTheme="minorHAnsi" w:cstheme="minorBidi"/>
            <w:sz w:val="22"/>
          </w:rPr>
          <w:tab/>
        </w:r>
        <w:r w:rsidR="00577185" w:rsidRPr="00C43E60">
          <w:rPr>
            <w:rStyle w:val="Hyperlink"/>
          </w:rPr>
          <w:t>NMD - Application Management Data Message (Event N02)</w:t>
        </w:r>
        <w:r w:rsidR="00577185">
          <w:rPr>
            <w:webHidden/>
          </w:rPr>
          <w:tab/>
        </w:r>
        <w:r w:rsidR="00577185">
          <w:rPr>
            <w:webHidden/>
          </w:rPr>
          <w:fldChar w:fldCharType="begin"/>
        </w:r>
        <w:r w:rsidR="00577185">
          <w:rPr>
            <w:webHidden/>
          </w:rPr>
          <w:instrText xml:space="preserve"> PAGEREF _Toc29039286 \h </w:instrText>
        </w:r>
        <w:r w:rsidR="00577185">
          <w:rPr>
            <w:webHidden/>
          </w:rPr>
        </w:r>
        <w:r w:rsidR="00577185">
          <w:rPr>
            <w:webHidden/>
          </w:rPr>
          <w:fldChar w:fldCharType="separate"/>
        </w:r>
        <w:r w:rsidR="00357748">
          <w:rPr>
            <w:webHidden/>
          </w:rPr>
          <w:t>2</w:t>
        </w:r>
        <w:r w:rsidR="00577185">
          <w:rPr>
            <w:webHidden/>
          </w:rPr>
          <w:fldChar w:fldCharType="end"/>
        </w:r>
      </w:hyperlink>
    </w:p>
    <w:p w14:paraId="350534E1" w14:textId="5BEC2159" w:rsidR="00577185" w:rsidRDefault="00000000">
      <w:pPr>
        <w:pStyle w:val="TOC2"/>
        <w:rPr>
          <w:rFonts w:asciiTheme="minorHAnsi" w:eastAsiaTheme="minorEastAsia" w:hAnsiTheme="minorHAnsi" w:cstheme="minorBidi"/>
          <w:b w:val="0"/>
          <w:kern w:val="0"/>
          <w:sz w:val="22"/>
          <w:szCs w:val="22"/>
        </w:rPr>
      </w:pPr>
      <w:hyperlink w:anchor="_Toc29039287" w:history="1">
        <w:r w:rsidR="00577185" w:rsidRPr="00C43E60">
          <w:rPr>
            <w:rStyle w:val="Hyperlink"/>
          </w:rPr>
          <w:t>14.4</w:t>
        </w:r>
        <w:r w:rsidR="00577185">
          <w:rPr>
            <w:rFonts w:asciiTheme="minorHAnsi" w:eastAsiaTheme="minorEastAsia" w:hAnsiTheme="minorHAnsi" w:cstheme="minorBidi"/>
            <w:b w:val="0"/>
            <w:kern w:val="0"/>
            <w:sz w:val="22"/>
            <w:szCs w:val="22"/>
          </w:rPr>
          <w:tab/>
        </w:r>
        <w:r w:rsidR="00577185" w:rsidRPr="00C43E60">
          <w:rPr>
            <w:rStyle w:val="Hyperlink"/>
          </w:rPr>
          <w:t>Message Segments</w:t>
        </w:r>
        <w:r w:rsidR="00577185">
          <w:rPr>
            <w:webHidden/>
          </w:rPr>
          <w:tab/>
        </w:r>
        <w:r w:rsidR="00577185">
          <w:rPr>
            <w:webHidden/>
          </w:rPr>
          <w:fldChar w:fldCharType="begin"/>
        </w:r>
        <w:r w:rsidR="00577185">
          <w:rPr>
            <w:webHidden/>
          </w:rPr>
          <w:instrText xml:space="preserve"> PAGEREF _Toc29039287 \h </w:instrText>
        </w:r>
        <w:r w:rsidR="00577185">
          <w:rPr>
            <w:webHidden/>
          </w:rPr>
        </w:r>
        <w:r w:rsidR="00577185">
          <w:rPr>
            <w:webHidden/>
          </w:rPr>
          <w:fldChar w:fldCharType="separate"/>
        </w:r>
        <w:r w:rsidR="00357748">
          <w:rPr>
            <w:webHidden/>
          </w:rPr>
          <w:t>4</w:t>
        </w:r>
        <w:r w:rsidR="00577185">
          <w:rPr>
            <w:webHidden/>
          </w:rPr>
          <w:fldChar w:fldCharType="end"/>
        </w:r>
      </w:hyperlink>
    </w:p>
    <w:p w14:paraId="23CA5908" w14:textId="7B538AC9" w:rsidR="00577185" w:rsidRDefault="00000000">
      <w:pPr>
        <w:pStyle w:val="TOC3"/>
        <w:rPr>
          <w:rFonts w:asciiTheme="minorHAnsi" w:eastAsiaTheme="minorEastAsia" w:hAnsiTheme="minorHAnsi" w:cstheme="minorBidi"/>
          <w:sz w:val="22"/>
        </w:rPr>
      </w:pPr>
      <w:hyperlink w:anchor="_Toc29039288" w:history="1">
        <w:r w:rsidR="00577185" w:rsidRPr="00C43E60">
          <w:rPr>
            <w:rStyle w:val="Hyperlink"/>
          </w:rPr>
          <w:t>14.4.1</w:t>
        </w:r>
        <w:r w:rsidR="00577185">
          <w:rPr>
            <w:rFonts w:asciiTheme="minorHAnsi" w:eastAsiaTheme="minorEastAsia" w:hAnsiTheme="minorHAnsi" w:cstheme="minorBidi"/>
            <w:sz w:val="22"/>
          </w:rPr>
          <w:tab/>
        </w:r>
        <w:r w:rsidR="00577185" w:rsidRPr="00C43E60">
          <w:rPr>
            <w:rStyle w:val="Hyperlink"/>
          </w:rPr>
          <w:t xml:space="preserve">NCK </w:t>
        </w:r>
        <w:r w:rsidR="00577185" w:rsidRPr="00C43E60">
          <w:rPr>
            <w:rStyle w:val="Hyperlink"/>
          </w:rPr>
          <w:noBreakHyphen/>
          <w:t xml:space="preserve"> System Clock Segment</w:t>
        </w:r>
        <w:r w:rsidR="00577185">
          <w:rPr>
            <w:webHidden/>
          </w:rPr>
          <w:tab/>
        </w:r>
        <w:r w:rsidR="00577185">
          <w:rPr>
            <w:webHidden/>
          </w:rPr>
          <w:fldChar w:fldCharType="begin"/>
        </w:r>
        <w:r w:rsidR="00577185">
          <w:rPr>
            <w:webHidden/>
          </w:rPr>
          <w:instrText xml:space="preserve"> PAGEREF _Toc29039288 \h </w:instrText>
        </w:r>
        <w:r w:rsidR="00577185">
          <w:rPr>
            <w:webHidden/>
          </w:rPr>
        </w:r>
        <w:r w:rsidR="00577185">
          <w:rPr>
            <w:webHidden/>
          </w:rPr>
          <w:fldChar w:fldCharType="separate"/>
        </w:r>
        <w:r w:rsidR="00357748">
          <w:rPr>
            <w:webHidden/>
          </w:rPr>
          <w:t>4</w:t>
        </w:r>
        <w:r w:rsidR="00577185">
          <w:rPr>
            <w:webHidden/>
          </w:rPr>
          <w:fldChar w:fldCharType="end"/>
        </w:r>
      </w:hyperlink>
    </w:p>
    <w:p w14:paraId="24C651B6" w14:textId="556BD521" w:rsidR="00577185" w:rsidRDefault="00000000">
      <w:pPr>
        <w:pStyle w:val="TOC3"/>
        <w:rPr>
          <w:rFonts w:asciiTheme="minorHAnsi" w:eastAsiaTheme="minorEastAsia" w:hAnsiTheme="minorHAnsi" w:cstheme="minorBidi"/>
          <w:sz w:val="22"/>
        </w:rPr>
      </w:pPr>
      <w:hyperlink w:anchor="_Toc29039289" w:history="1">
        <w:r w:rsidR="00577185" w:rsidRPr="00C43E60">
          <w:rPr>
            <w:rStyle w:val="Hyperlink"/>
          </w:rPr>
          <w:t>14.4.2</w:t>
        </w:r>
        <w:r w:rsidR="00577185">
          <w:rPr>
            <w:rFonts w:asciiTheme="minorHAnsi" w:eastAsiaTheme="minorEastAsia" w:hAnsiTheme="minorHAnsi" w:cstheme="minorBidi"/>
            <w:sz w:val="22"/>
          </w:rPr>
          <w:tab/>
        </w:r>
        <w:r w:rsidR="00577185" w:rsidRPr="00C43E60">
          <w:rPr>
            <w:rStyle w:val="Hyperlink"/>
          </w:rPr>
          <w:t>NSC – Application Status Change Segment</w:t>
        </w:r>
        <w:r w:rsidR="00577185">
          <w:rPr>
            <w:webHidden/>
          </w:rPr>
          <w:tab/>
        </w:r>
        <w:r w:rsidR="00577185">
          <w:rPr>
            <w:webHidden/>
          </w:rPr>
          <w:fldChar w:fldCharType="begin"/>
        </w:r>
        <w:r w:rsidR="00577185">
          <w:rPr>
            <w:webHidden/>
          </w:rPr>
          <w:instrText xml:space="preserve"> PAGEREF _Toc29039289 \h </w:instrText>
        </w:r>
        <w:r w:rsidR="00577185">
          <w:rPr>
            <w:webHidden/>
          </w:rPr>
        </w:r>
        <w:r w:rsidR="00577185">
          <w:rPr>
            <w:webHidden/>
          </w:rPr>
          <w:fldChar w:fldCharType="separate"/>
        </w:r>
        <w:r w:rsidR="00357748">
          <w:rPr>
            <w:webHidden/>
          </w:rPr>
          <w:t>4</w:t>
        </w:r>
        <w:r w:rsidR="00577185">
          <w:rPr>
            <w:webHidden/>
          </w:rPr>
          <w:fldChar w:fldCharType="end"/>
        </w:r>
      </w:hyperlink>
    </w:p>
    <w:p w14:paraId="673989BB" w14:textId="2E996837" w:rsidR="00577185" w:rsidRDefault="00000000">
      <w:pPr>
        <w:pStyle w:val="TOC3"/>
        <w:rPr>
          <w:rFonts w:asciiTheme="minorHAnsi" w:eastAsiaTheme="minorEastAsia" w:hAnsiTheme="minorHAnsi" w:cstheme="minorBidi"/>
          <w:sz w:val="22"/>
        </w:rPr>
      </w:pPr>
      <w:hyperlink w:anchor="_Toc29039290" w:history="1">
        <w:r w:rsidR="00577185" w:rsidRPr="00C43E60">
          <w:rPr>
            <w:rStyle w:val="Hyperlink"/>
          </w:rPr>
          <w:t>14.4.3</w:t>
        </w:r>
        <w:r w:rsidR="00577185">
          <w:rPr>
            <w:rFonts w:asciiTheme="minorHAnsi" w:eastAsiaTheme="minorEastAsia" w:hAnsiTheme="minorHAnsi" w:cstheme="minorBidi"/>
            <w:sz w:val="22"/>
          </w:rPr>
          <w:tab/>
        </w:r>
        <w:r w:rsidR="00577185" w:rsidRPr="00C43E60">
          <w:rPr>
            <w:rStyle w:val="Hyperlink"/>
          </w:rPr>
          <w:t>NST – Application Control-Level Statistics Segment</w:t>
        </w:r>
        <w:r w:rsidR="00577185">
          <w:rPr>
            <w:webHidden/>
          </w:rPr>
          <w:tab/>
        </w:r>
        <w:r w:rsidR="00577185">
          <w:rPr>
            <w:webHidden/>
          </w:rPr>
          <w:fldChar w:fldCharType="begin"/>
        </w:r>
        <w:r w:rsidR="00577185">
          <w:rPr>
            <w:webHidden/>
          </w:rPr>
          <w:instrText xml:space="preserve"> PAGEREF _Toc29039290 \h </w:instrText>
        </w:r>
        <w:r w:rsidR="00577185">
          <w:rPr>
            <w:webHidden/>
          </w:rPr>
        </w:r>
        <w:r w:rsidR="00577185">
          <w:rPr>
            <w:webHidden/>
          </w:rPr>
          <w:fldChar w:fldCharType="separate"/>
        </w:r>
        <w:r w:rsidR="00357748">
          <w:rPr>
            <w:webHidden/>
          </w:rPr>
          <w:t>6</w:t>
        </w:r>
        <w:r w:rsidR="00577185">
          <w:rPr>
            <w:webHidden/>
          </w:rPr>
          <w:fldChar w:fldCharType="end"/>
        </w:r>
      </w:hyperlink>
    </w:p>
    <w:p w14:paraId="2565CA3D" w14:textId="7F611C29" w:rsidR="00577185" w:rsidRDefault="00000000">
      <w:pPr>
        <w:pStyle w:val="TOC2"/>
        <w:rPr>
          <w:rFonts w:asciiTheme="minorHAnsi" w:eastAsiaTheme="minorEastAsia" w:hAnsiTheme="minorHAnsi" w:cstheme="minorBidi"/>
          <w:b w:val="0"/>
          <w:kern w:val="0"/>
          <w:sz w:val="22"/>
          <w:szCs w:val="22"/>
        </w:rPr>
      </w:pPr>
      <w:hyperlink w:anchor="_Toc29039291" w:history="1">
        <w:r w:rsidR="00577185" w:rsidRPr="00C43E60">
          <w:rPr>
            <w:rStyle w:val="Hyperlink"/>
          </w:rPr>
          <w:t>14.5</w:t>
        </w:r>
        <w:r w:rsidR="00577185">
          <w:rPr>
            <w:rFonts w:asciiTheme="minorHAnsi" w:eastAsiaTheme="minorEastAsia" w:hAnsiTheme="minorHAnsi" w:cstheme="minorBidi"/>
            <w:b w:val="0"/>
            <w:kern w:val="0"/>
            <w:sz w:val="22"/>
            <w:szCs w:val="22"/>
          </w:rPr>
          <w:tab/>
        </w:r>
        <w:r w:rsidR="00577185" w:rsidRPr="00C43E60">
          <w:rPr>
            <w:rStyle w:val="Hyperlink"/>
          </w:rPr>
          <w:t>Outstanding Issues</w:t>
        </w:r>
        <w:r w:rsidR="00577185">
          <w:rPr>
            <w:webHidden/>
          </w:rPr>
          <w:tab/>
        </w:r>
        <w:r w:rsidR="00577185">
          <w:rPr>
            <w:webHidden/>
          </w:rPr>
          <w:fldChar w:fldCharType="begin"/>
        </w:r>
        <w:r w:rsidR="00577185">
          <w:rPr>
            <w:webHidden/>
          </w:rPr>
          <w:instrText xml:space="preserve"> PAGEREF _Toc29039291 \h </w:instrText>
        </w:r>
        <w:r w:rsidR="00577185">
          <w:rPr>
            <w:webHidden/>
          </w:rPr>
        </w:r>
        <w:r w:rsidR="00577185">
          <w:rPr>
            <w:webHidden/>
          </w:rPr>
          <w:fldChar w:fldCharType="separate"/>
        </w:r>
        <w:r w:rsidR="00357748">
          <w:rPr>
            <w:webHidden/>
          </w:rPr>
          <w:t>8</w:t>
        </w:r>
        <w:r w:rsidR="00577185">
          <w:rPr>
            <w:webHidden/>
          </w:rPr>
          <w:fldChar w:fldCharType="end"/>
        </w:r>
      </w:hyperlink>
    </w:p>
    <w:p w14:paraId="29DDFA90" w14:textId="4D0C50F0" w:rsidR="00C55AFD" w:rsidRPr="003D6457" w:rsidRDefault="00577185">
      <w:pPr>
        <w:rPr>
          <w:noProof/>
        </w:rPr>
      </w:pPr>
      <w:r>
        <w:rPr>
          <w:b/>
          <w:caps/>
          <w:noProof/>
          <w:kern w:val="20"/>
          <w:szCs w:val="20"/>
        </w:rPr>
        <w:fldChar w:fldCharType="end"/>
      </w:r>
    </w:p>
    <w:p w14:paraId="43E242B3" w14:textId="77777777" w:rsidR="00C55AFD" w:rsidRPr="003D6457" w:rsidRDefault="00C55AFD">
      <w:pPr>
        <w:pStyle w:val="Heading2"/>
        <w:rPr>
          <w:noProof/>
        </w:rPr>
      </w:pPr>
      <w:bookmarkStart w:id="21" w:name="_Toc536442052"/>
      <w:bookmarkStart w:id="22" w:name="_Toc1891055"/>
      <w:bookmarkStart w:id="23" w:name="_Toc29039283"/>
      <w:r w:rsidRPr="003D6457">
        <w:rPr>
          <w:noProof/>
        </w:rPr>
        <w:t>Introduction</w:t>
      </w:r>
      <w:bookmarkEnd w:id="21"/>
      <w:bookmarkEnd w:id="22"/>
      <w:bookmarkEnd w:id="23"/>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24" w:name="_Toc536442053"/>
      <w:bookmarkStart w:id="25" w:name="_Toc1891056"/>
      <w:bookmarkStart w:id="26" w:name="_Toc29039284"/>
      <w:r w:rsidRPr="003D6457">
        <w:rPr>
          <w:noProof/>
        </w:rPr>
        <w:t>Trigger Events and Message Definitions</w:t>
      </w:r>
      <w:bookmarkEnd w:id="24"/>
      <w:bookmarkEnd w:id="25"/>
      <w:bookmarkEnd w:id="26"/>
    </w:p>
    <w:p w14:paraId="7C0A9FAB" w14:textId="77777777" w:rsidR="00C55AFD" w:rsidRPr="003D6457" w:rsidRDefault="00C55AFD">
      <w:pPr>
        <w:pStyle w:val="Heading3"/>
        <w:rPr>
          <w:noProof/>
        </w:rPr>
      </w:pPr>
      <w:bookmarkStart w:id="27" w:name="_Toc348247861"/>
      <w:bookmarkStart w:id="28" w:name="_Toc348260983"/>
      <w:bookmarkStart w:id="29" w:name="_Toc348346849"/>
      <w:bookmarkStart w:id="30" w:name="_Toc536442054"/>
      <w:bookmarkStart w:id="31" w:name="_Toc1891057"/>
      <w:bookmarkStart w:id="32" w:name="_Toc29039285"/>
      <w:r w:rsidRPr="003D6457">
        <w:rPr>
          <w:noProof/>
        </w:rPr>
        <w:t>NMQ - Application Management Query Message</w:t>
      </w:r>
      <w:bookmarkEnd w:id="27"/>
      <w:bookmarkEnd w:id="28"/>
      <w:bookmarkEnd w:id="29"/>
      <w:r w:rsidRPr="003D6457">
        <w:rPr>
          <w:noProof/>
        </w:rPr>
        <w:t xml:space="preserve"> (Event N01)</w:t>
      </w:r>
      <w:bookmarkEnd w:id="30"/>
      <w:bookmarkEnd w:id="31"/>
      <w:bookmarkEnd w:id="32"/>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33" w:name="_Toc348247862"/>
      <w:bookmarkStart w:id="34" w:name="_Toc348260984"/>
      <w:bookmarkStart w:id="35" w:name="_Toc348346850"/>
      <w:bookmarkStart w:id="36" w:name="_Toc536442055"/>
      <w:bookmarkStart w:id="37" w:name="_Toc1891058"/>
      <w:bookmarkStart w:id="38" w:name="_Toc29039286"/>
      <w:r w:rsidRPr="003D6457">
        <w:rPr>
          <w:noProof/>
        </w:rPr>
        <w:t>NMD - Application Management Data Message</w:t>
      </w:r>
      <w:bookmarkEnd w:id="33"/>
      <w:bookmarkEnd w:id="34"/>
      <w:bookmarkEnd w:id="35"/>
      <w:r w:rsidRPr="003D6457">
        <w:rPr>
          <w:noProof/>
        </w:rPr>
        <w:t xml:space="preserve"> (Event N02)</w:t>
      </w:r>
      <w:bookmarkEnd w:id="36"/>
      <w:bookmarkEnd w:id="37"/>
      <w:bookmarkEnd w:id="38"/>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01"/>
        <w:gridCol w:w="1455"/>
        <w:gridCol w:w="2581"/>
        <w:gridCol w:w="8"/>
      </w:tblGrid>
      <w:tr w:rsidR="001D3E9E" w:rsidRPr="009928E9" w14:paraId="24C8FE3A" w14:textId="77777777" w:rsidTr="001D3E9E">
        <w:trPr>
          <w:gridAfter w:val="1"/>
          <w:wAfter w:w="8" w:type="dxa"/>
          <w:jc w:val="center"/>
        </w:trPr>
        <w:tc>
          <w:tcPr>
            <w:tcW w:w="7905" w:type="dxa"/>
            <w:gridSpan w:val="4"/>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gridAfter w:val="1"/>
          <w:wAfter w:w="8" w:type="dxa"/>
          <w:jc w:val="center"/>
        </w:trPr>
        <w:tc>
          <w:tcPr>
            <w:tcW w:w="7905" w:type="dxa"/>
            <w:gridSpan w:val="4"/>
          </w:tcPr>
          <w:p w14:paraId="466C1A3D" w14:textId="68F7580B" w:rsidR="001D3E9E" w:rsidRPr="00B41858" w:rsidRDefault="001D3E9E" w:rsidP="00B41858">
            <w:pPr>
              <w:jc w:val="center"/>
            </w:pPr>
            <w:r w:rsidRPr="00B41858">
              <w:t>NMD^N02^NMD_N02</w:t>
            </w:r>
          </w:p>
        </w:tc>
      </w:tr>
      <w:tr w:rsidR="00D65147" w:rsidRPr="009928E9" w14:paraId="3D51EC7B" w14:textId="77777777" w:rsidTr="00C8141F">
        <w:trPr>
          <w:gridAfter w:val="1"/>
          <w:wAfter w:w="8" w:type="dxa"/>
          <w:jc w:val="center"/>
        </w:trPr>
        <w:tc>
          <w:tcPr>
            <w:tcW w:w="1526" w:type="dxa"/>
          </w:tcPr>
          <w:p w14:paraId="09F5A881" w14:textId="77777777" w:rsidR="00D65147" w:rsidRPr="009928E9" w:rsidRDefault="00D65147" w:rsidP="007C3A5B">
            <w:pPr>
              <w:pStyle w:val="ACK-ChoreographyBody"/>
            </w:pPr>
            <w:r w:rsidRPr="009928E9">
              <w:t>Field name</w:t>
            </w:r>
          </w:p>
        </w:tc>
        <w:tc>
          <w:tcPr>
            <w:tcW w:w="2701" w:type="dxa"/>
          </w:tcPr>
          <w:p w14:paraId="304E0EC4" w14:textId="77777777" w:rsidR="00D65147" w:rsidRPr="009928E9" w:rsidRDefault="00D65147" w:rsidP="007C3A5B">
            <w:pPr>
              <w:pStyle w:val="ACK-ChoreographyBody"/>
            </w:pPr>
            <w:r w:rsidRPr="009928E9">
              <w:t>Field Value: Original mode</w:t>
            </w:r>
          </w:p>
        </w:tc>
        <w:tc>
          <w:tcPr>
            <w:tcW w:w="3678" w:type="dxa"/>
            <w:gridSpan w:val="2"/>
          </w:tcPr>
          <w:p w14:paraId="3D994DFE" w14:textId="77777777" w:rsidR="00D65147" w:rsidRPr="009928E9" w:rsidRDefault="00D65147" w:rsidP="007C3A5B">
            <w:pPr>
              <w:pStyle w:val="ACK-ChoreographyBody"/>
            </w:pPr>
            <w:r w:rsidRPr="009928E9">
              <w:t>Field value: Enhanced mode</w:t>
            </w:r>
          </w:p>
        </w:tc>
      </w:tr>
      <w:tr w:rsidR="00C8141F" w:rsidRPr="009928E9" w14:paraId="648C9962" w14:textId="77777777" w:rsidTr="00C8141F">
        <w:trPr>
          <w:jc w:val="center"/>
        </w:trPr>
        <w:tc>
          <w:tcPr>
            <w:tcW w:w="1526" w:type="dxa"/>
          </w:tcPr>
          <w:p w14:paraId="0AE9F10B" w14:textId="77777777" w:rsidR="00C8141F" w:rsidRPr="009928E9" w:rsidRDefault="00C8141F" w:rsidP="007C3A5B">
            <w:pPr>
              <w:pStyle w:val="ACK-ChoreographyBody"/>
            </w:pPr>
            <w:r w:rsidRPr="009928E9">
              <w:t>MSH</w:t>
            </w:r>
            <w:r>
              <w:t>-</w:t>
            </w:r>
            <w:r w:rsidRPr="009928E9">
              <w:t>15</w:t>
            </w:r>
          </w:p>
        </w:tc>
        <w:tc>
          <w:tcPr>
            <w:tcW w:w="2701" w:type="dxa"/>
          </w:tcPr>
          <w:p w14:paraId="4BD0FBFA" w14:textId="77777777" w:rsidR="00C8141F" w:rsidRPr="009928E9" w:rsidRDefault="00C8141F" w:rsidP="007C3A5B">
            <w:pPr>
              <w:pStyle w:val="ACK-ChoreographyBody"/>
            </w:pPr>
            <w:r w:rsidRPr="009928E9">
              <w:t>Blank</w:t>
            </w:r>
          </w:p>
        </w:tc>
        <w:tc>
          <w:tcPr>
            <w:tcW w:w="1097" w:type="dxa"/>
          </w:tcPr>
          <w:p w14:paraId="2B5F7C84" w14:textId="77777777" w:rsidR="00C8141F" w:rsidRPr="009928E9" w:rsidRDefault="00C8141F" w:rsidP="007C3A5B">
            <w:pPr>
              <w:pStyle w:val="ACK-ChoreographyBody"/>
            </w:pPr>
            <w:r>
              <w:t>AL, SU, ER</w:t>
            </w:r>
          </w:p>
        </w:tc>
        <w:tc>
          <w:tcPr>
            <w:tcW w:w="2589" w:type="dxa"/>
            <w:gridSpan w:val="2"/>
          </w:tcPr>
          <w:p w14:paraId="09388D80" w14:textId="77777777" w:rsidR="00C8141F" w:rsidRPr="009928E9" w:rsidRDefault="00C8141F" w:rsidP="007C3A5B">
            <w:pPr>
              <w:pStyle w:val="ACK-ChoreographyBody"/>
            </w:pPr>
            <w:r>
              <w:t>NE</w:t>
            </w:r>
          </w:p>
        </w:tc>
      </w:tr>
      <w:tr w:rsidR="00C8141F" w:rsidRPr="009928E9" w14:paraId="4E219348" w14:textId="77777777" w:rsidTr="00C8141F">
        <w:trPr>
          <w:jc w:val="center"/>
        </w:trPr>
        <w:tc>
          <w:tcPr>
            <w:tcW w:w="1526" w:type="dxa"/>
          </w:tcPr>
          <w:p w14:paraId="00E5312D" w14:textId="77777777" w:rsidR="00C8141F" w:rsidRPr="009928E9" w:rsidRDefault="00C8141F" w:rsidP="007C3A5B">
            <w:pPr>
              <w:pStyle w:val="ACK-ChoreographyBody"/>
            </w:pPr>
            <w:r w:rsidRPr="009928E9">
              <w:t>MSH</w:t>
            </w:r>
            <w:r>
              <w:t>-</w:t>
            </w:r>
            <w:r w:rsidRPr="009928E9">
              <w:t>16</w:t>
            </w:r>
          </w:p>
        </w:tc>
        <w:tc>
          <w:tcPr>
            <w:tcW w:w="2701" w:type="dxa"/>
          </w:tcPr>
          <w:p w14:paraId="739C4663" w14:textId="77777777" w:rsidR="00C8141F" w:rsidRPr="009928E9" w:rsidRDefault="00C8141F" w:rsidP="007C3A5B">
            <w:pPr>
              <w:pStyle w:val="ACK-ChoreographyBody"/>
            </w:pPr>
            <w:r w:rsidRPr="009928E9">
              <w:t>Blank</w:t>
            </w:r>
          </w:p>
        </w:tc>
        <w:tc>
          <w:tcPr>
            <w:tcW w:w="1097" w:type="dxa"/>
          </w:tcPr>
          <w:p w14:paraId="4D454943" w14:textId="77777777" w:rsidR="00C8141F" w:rsidRPr="009928E9" w:rsidRDefault="00C8141F" w:rsidP="007C3A5B">
            <w:pPr>
              <w:pStyle w:val="ACK-ChoreographyBody"/>
            </w:pPr>
            <w:r>
              <w:t>NE</w:t>
            </w:r>
          </w:p>
        </w:tc>
        <w:tc>
          <w:tcPr>
            <w:tcW w:w="2589" w:type="dxa"/>
            <w:gridSpan w:val="2"/>
          </w:tcPr>
          <w:p w14:paraId="76187A1C" w14:textId="77777777" w:rsidR="00C8141F" w:rsidRPr="009928E9" w:rsidRDefault="00C8141F" w:rsidP="007C3A5B">
            <w:pPr>
              <w:pStyle w:val="ACK-ChoreographyBody"/>
            </w:pPr>
            <w:r>
              <w:t>NE</w:t>
            </w:r>
          </w:p>
        </w:tc>
      </w:tr>
      <w:tr w:rsidR="00C8141F" w:rsidRPr="009928E9" w14:paraId="7470E8F0" w14:textId="77777777" w:rsidTr="00C8141F">
        <w:trPr>
          <w:jc w:val="center"/>
        </w:trPr>
        <w:tc>
          <w:tcPr>
            <w:tcW w:w="1526" w:type="dxa"/>
          </w:tcPr>
          <w:p w14:paraId="791C0752" w14:textId="77777777" w:rsidR="00C8141F" w:rsidRPr="009928E9" w:rsidRDefault="00C8141F" w:rsidP="007C3A5B">
            <w:pPr>
              <w:pStyle w:val="ACK-ChoreographyBody"/>
            </w:pPr>
            <w:r w:rsidRPr="009928E9">
              <w:t>Immediate Ack</w:t>
            </w:r>
          </w:p>
        </w:tc>
        <w:tc>
          <w:tcPr>
            <w:tcW w:w="2701" w:type="dxa"/>
          </w:tcPr>
          <w:p w14:paraId="4351D0A5" w14:textId="77777777" w:rsidR="00C8141F" w:rsidRPr="009928E9" w:rsidRDefault="00C8141F" w:rsidP="007C3A5B">
            <w:pPr>
              <w:pStyle w:val="ACK-ChoreographyBody"/>
            </w:pPr>
            <w:r>
              <w:t>ACK^N02^ACK</w:t>
            </w:r>
          </w:p>
        </w:tc>
        <w:tc>
          <w:tcPr>
            <w:tcW w:w="1097" w:type="dxa"/>
          </w:tcPr>
          <w:p w14:paraId="34BE2D86" w14:textId="77777777" w:rsidR="00C8141F" w:rsidRPr="009928E9" w:rsidRDefault="00C8141F" w:rsidP="007C3A5B">
            <w:pPr>
              <w:pStyle w:val="ACK-ChoreographyBody"/>
            </w:pPr>
            <w:r>
              <w:t>ACK^N02^ACK</w:t>
            </w:r>
          </w:p>
        </w:tc>
        <w:tc>
          <w:tcPr>
            <w:tcW w:w="2589" w:type="dxa"/>
            <w:gridSpan w:val="2"/>
          </w:tcPr>
          <w:p w14:paraId="7EE53083" w14:textId="77777777" w:rsidR="00C8141F" w:rsidRPr="009928E9" w:rsidRDefault="00C8141F" w:rsidP="007C3A5B">
            <w:pPr>
              <w:pStyle w:val="ACK-ChoreographyBody"/>
            </w:pPr>
            <w:r>
              <w:t>-</w:t>
            </w:r>
          </w:p>
        </w:tc>
      </w:tr>
      <w:tr w:rsidR="00C8141F" w:rsidRPr="009928E9" w14:paraId="79C0D206" w14:textId="77777777" w:rsidTr="00C8141F">
        <w:trPr>
          <w:jc w:val="center"/>
        </w:trPr>
        <w:tc>
          <w:tcPr>
            <w:tcW w:w="1526" w:type="dxa"/>
          </w:tcPr>
          <w:p w14:paraId="2AA53AD2" w14:textId="77777777" w:rsidR="00C8141F" w:rsidRPr="009928E9" w:rsidRDefault="00C8141F" w:rsidP="007C3A5B">
            <w:pPr>
              <w:pStyle w:val="ACK-ChoreographyBody"/>
            </w:pPr>
            <w:r w:rsidRPr="009928E9">
              <w:t>Application Ack</w:t>
            </w:r>
          </w:p>
        </w:tc>
        <w:tc>
          <w:tcPr>
            <w:tcW w:w="2701" w:type="dxa"/>
          </w:tcPr>
          <w:p w14:paraId="1FCE590A" w14:textId="77777777" w:rsidR="00C8141F" w:rsidRPr="009928E9" w:rsidRDefault="00C8141F" w:rsidP="007C3A5B">
            <w:pPr>
              <w:pStyle w:val="ACK-ChoreographyBody"/>
            </w:pPr>
            <w:r>
              <w:t>-</w:t>
            </w:r>
          </w:p>
        </w:tc>
        <w:tc>
          <w:tcPr>
            <w:tcW w:w="1097" w:type="dxa"/>
          </w:tcPr>
          <w:p w14:paraId="4A3AAACD" w14:textId="77777777" w:rsidR="00C8141F" w:rsidRPr="009928E9" w:rsidRDefault="00C8141F" w:rsidP="007C3A5B">
            <w:pPr>
              <w:pStyle w:val="ACK-ChoreographyBody"/>
            </w:pPr>
            <w:r>
              <w:t>-</w:t>
            </w:r>
          </w:p>
        </w:tc>
        <w:tc>
          <w:tcPr>
            <w:tcW w:w="2589" w:type="dxa"/>
            <w:gridSpan w:val="2"/>
          </w:tcPr>
          <w:p w14:paraId="47B74FF7" w14:textId="77777777" w:rsidR="00C8141F" w:rsidRPr="009928E9" w:rsidRDefault="00C8141F" w:rsidP="007C3A5B">
            <w:pPr>
              <w:pStyle w:val="ACK-ChoreographyBody"/>
            </w:pPr>
            <w:r>
              <w:t>-</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39" w:name="_Toc536442056"/>
      <w:bookmarkStart w:id="40" w:name="_Toc1891059"/>
      <w:bookmarkStart w:id="41" w:name="_Toc348247864"/>
      <w:bookmarkStart w:id="42" w:name="_Toc348260986"/>
      <w:bookmarkStart w:id="43"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43882CA2" w:rsidR="00C55AFD" w:rsidRPr="003D6457" w:rsidRDefault="0059125F">
      <w:pPr>
        <w:pStyle w:val="Heading2"/>
        <w:rPr>
          <w:noProof/>
        </w:rPr>
      </w:pPr>
      <w:bookmarkStart w:id="44" w:name="_Toc29039287"/>
      <w:r>
        <w:rPr>
          <w:noProof/>
        </w:rPr>
        <w:lastRenderedPageBreak/>
        <w:t>M</w:t>
      </w:r>
      <w:r w:rsidR="00C55AFD" w:rsidRPr="003D6457">
        <w:rPr>
          <w:noProof/>
        </w:rPr>
        <w:t xml:space="preserve">essage </w:t>
      </w:r>
      <w:r>
        <w:rPr>
          <w:noProof/>
        </w:rPr>
        <w:t>S</w:t>
      </w:r>
      <w:r w:rsidR="00C55AFD" w:rsidRPr="003D6457">
        <w:rPr>
          <w:noProof/>
        </w:rPr>
        <w:t>egments</w:t>
      </w:r>
      <w:bookmarkEnd w:id="39"/>
      <w:bookmarkEnd w:id="40"/>
      <w:bookmarkEnd w:id="44"/>
    </w:p>
    <w:p w14:paraId="0CB54057" w14:textId="77777777" w:rsidR="00C55AFD" w:rsidRPr="003D6457" w:rsidRDefault="00C55AFD">
      <w:pPr>
        <w:pStyle w:val="Heading3"/>
        <w:rPr>
          <w:noProof/>
        </w:rPr>
      </w:pPr>
      <w:bookmarkStart w:id="45" w:name="_Toc536442057"/>
      <w:bookmarkStart w:id="46" w:name="_Toc1891060"/>
      <w:bookmarkStart w:id="47" w:name="_Toc29039288"/>
      <w:r w:rsidRPr="003D6457">
        <w:rPr>
          <w:noProof/>
        </w:rPr>
        <w:t xml:space="preserve">NCK </w:t>
      </w:r>
      <w:r w:rsidRPr="003D6457">
        <w:rPr>
          <w:noProof/>
        </w:rPr>
        <w:noBreakHyphen/>
        <w:t xml:space="preserve"> System Clock Segment</w:t>
      </w:r>
      <w:bookmarkEnd w:id="41"/>
      <w:bookmarkEnd w:id="42"/>
      <w:bookmarkEnd w:id="43"/>
      <w:bookmarkEnd w:id="45"/>
      <w:bookmarkEnd w:id="46"/>
      <w:bookmarkEnd w:id="47"/>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48" w:name="NCK"/>
      <w:bookmarkEnd w:id="48"/>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49" w:name="_Toc348247866"/>
      <w:bookmarkStart w:id="50" w:name="_Toc348260988"/>
      <w:bookmarkStart w:id="51" w:name="_Toc348346854"/>
      <w:bookmarkStart w:id="52" w:name="_Toc536442058"/>
      <w:bookmarkStart w:id="53" w:name="_Toc1891061"/>
      <w:bookmarkStart w:id="54" w:name="_Toc29039289"/>
      <w:r w:rsidRPr="003D6457">
        <w:rPr>
          <w:noProof/>
        </w:rPr>
        <w:t>NSC – Application Status Change Segment</w:t>
      </w:r>
      <w:bookmarkEnd w:id="49"/>
      <w:bookmarkEnd w:id="50"/>
      <w:bookmarkEnd w:id="51"/>
      <w:bookmarkEnd w:id="52"/>
      <w:bookmarkEnd w:id="53"/>
      <w:bookmarkEnd w:id="54"/>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55" w:name="NSC"/>
      <w:bookmarkEnd w:id="55"/>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56"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fldChar w:fldCharType="separate"/>
            </w:r>
            <w:r w:rsidR="00C55AFD" w:rsidRPr="003D6457">
              <w:rPr>
                <w:rStyle w:val="HyperlinkTable"/>
                <w:rFonts w:cs="Arial"/>
                <w:noProof/>
              </w:rPr>
              <w:t>0409</w:t>
            </w:r>
            <w:bookmarkEnd w:id="56"/>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000000" w:rsidP="00D25F0C">
            <w:pPr>
              <w:pStyle w:val="AttributeTableBody"/>
              <w:rPr>
                <w:noProof/>
              </w:rPr>
            </w:pPr>
            <w:hyperlink r:id="rId11"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000000">
            <w:pPr>
              <w:pStyle w:val="AttributeTableBody"/>
              <w:rPr>
                <w:noProof/>
              </w:rPr>
            </w:pPr>
            <w:hyperlink r:id="rId12"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000000" w:rsidP="009E7AE4">
            <w:pPr>
              <w:pStyle w:val="AttributeTableBody"/>
              <w:rPr>
                <w:noProof/>
              </w:rPr>
            </w:pPr>
            <w:hyperlink r:id="rId13"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000000" w:rsidP="009E7AE4">
            <w:pPr>
              <w:pStyle w:val="AttributeTableBody"/>
              <w:rPr>
                <w:noProof/>
              </w:rPr>
            </w:pPr>
            <w:hyperlink r:id="rId14"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lastRenderedPageBreak/>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5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7"/>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5"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58" w:name="HL70333"/>
      <w:bookmarkEnd w:id="58"/>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59" w:name="HDComponent"/>
      <w:r>
        <w:t>Components:  &lt;Namespace ID (IS)&gt; ^ &lt;Universal ID (ST)&gt; ^ &lt;Universal ID Type (ID)&gt;</w:t>
      </w:r>
      <w:bookmarkEnd w:id="59"/>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6"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7"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8"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9"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lastRenderedPageBreak/>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20"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1"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2"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3"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60" w:name="_Toc348247865"/>
      <w:bookmarkStart w:id="61" w:name="_Toc348260987"/>
      <w:bookmarkStart w:id="62" w:name="_Toc348346853"/>
      <w:bookmarkStart w:id="63" w:name="_Toc536442059"/>
      <w:bookmarkStart w:id="64" w:name="_Toc1891062"/>
      <w:bookmarkStart w:id="65" w:name="_Toc29039290"/>
      <w:r w:rsidRPr="003D6457">
        <w:rPr>
          <w:noProof/>
        </w:rPr>
        <w:t>NST – Application Control-Level Statistics Segment</w:t>
      </w:r>
      <w:bookmarkEnd w:id="60"/>
      <w:bookmarkEnd w:id="61"/>
      <w:bookmarkEnd w:id="62"/>
      <w:bookmarkEnd w:id="63"/>
      <w:bookmarkEnd w:id="64"/>
      <w:bookmarkEnd w:id="65"/>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66" w:name="NST"/>
      <w:bookmarkEnd w:id="66"/>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000000">
            <w:pPr>
              <w:pStyle w:val="AttributeTableBody"/>
              <w:rPr>
                <w:noProof/>
              </w:rPr>
            </w:pPr>
            <w:hyperlink r:id="rId24"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000000">
            <w:pPr>
              <w:pStyle w:val="AttributeTableBody"/>
              <w:rPr>
                <w:rStyle w:val="HyperlinkTable"/>
                <w:rFonts w:cs="Arial"/>
                <w:noProof/>
              </w:rPr>
            </w:pPr>
            <w:hyperlink r:id="rId25" w:anchor="HL70332" w:history="1">
              <w:r w:rsidR="00C55AFD" w:rsidRPr="003D6457">
                <w:rPr>
                  <w:rStyle w:val="HyperlinkTable"/>
                  <w:rFonts w:cs="Arial"/>
                  <w:noProof/>
                </w:rPr>
                <w:t>03</w:t>
              </w:r>
              <w:bookmarkStart w:id="67" w:name="_Hlt496437087"/>
              <w:r w:rsidR="00C55AFD" w:rsidRPr="003D6457">
                <w:rPr>
                  <w:rStyle w:val="HyperlinkTable"/>
                  <w:rFonts w:cs="Arial"/>
                  <w:noProof/>
                </w:rPr>
                <w:t>3</w:t>
              </w:r>
              <w:bookmarkEnd w:id="67"/>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6"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lastRenderedPageBreak/>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7" w:anchor="HL70332" w:history="1">
        <w:r w:rsidRPr="003D6457">
          <w:rPr>
            <w:rStyle w:val="HyperlinkText"/>
            <w:noProof/>
          </w:rPr>
          <w:t xml:space="preserve"> HL7 Table 033</w:t>
        </w:r>
        <w:bookmarkStart w:id="68" w:name="_Hlt536438781"/>
        <w:r w:rsidRPr="003D6457">
          <w:rPr>
            <w:rStyle w:val="HyperlinkText"/>
            <w:noProof/>
          </w:rPr>
          <w:t>2</w:t>
        </w:r>
        <w:bookmarkEnd w:id="68"/>
        <w:r w:rsidRPr="003D6457">
          <w:rPr>
            <w:rStyle w:val="HyperlinkText"/>
            <w:noProof/>
          </w:rPr>
          <w:t xml:space="preserve"> – Sou</w:t>
        </w:r>
        <w:bookmarkStart w:id="69" w:name="_Hlt602748"/>
        <w:r w:rsidRPr="003D6457">
          <w:rPr>
            <w:rStyle w:val="HyperlinkText"/>
            <w:noProof/>
          </w:rPr>
          <w:t>r</w:t>
        </w:r>
        <w:bookmarkEnd w:id="69"/>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70" w:name="HL70332"/>
      <w:bookmarkEnd w:id="70"/>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3F17ECD" w:rsidR="00C55AFD" w:rsidRPr="003D6457" w:rsidRDefault="0059125F">
      <w:pPr>
        <w:pStyle w:val="Heading2"/>
        <w:rPr>
          <w:noProof/>
        </w:rPr>
      </w:pPr>
      <w:bookmarkStart w:id="71" w:name="_Toc536442060"/>
      <w:bookmarkStart w:id="72" w:name="_Toc1891063"/>
      <w:bookmarkStart w:id="73" w:name="_Toc29039291"/>
      <w:r>
        <w:rPr>
          <w:noProof/>
        </w:rPr>
        <w:lastRenderedPageBreak/>
        <w:t>O</w:t>
      </w:r>
      <w:r w:rsidR="00C55AFD" w:rsidRPr="003D6457">
        <w:rPr>
          <w:noProof/>
        </w:rPr>
        <w:t xml:space="preserve">utstanding </w:t>
      </w:r>
      <w:r>
        <w:rPr>
          <w:noProof/>
        </w:rPr>
        <w:t>I</w:t>
      </w:r>
      <w:r w:rsidR="00C55AFD" w:rsidRPr="003D6457">
        <w:rPr>
          <w:noProof/>
        </w:rPr>
        <w:t>ssues</w:t>
      </w:r>
      <w:bookmarkEnd w:id="71"/>
      <w:bookmarkEnd w:id="72"/>
      <w:bookmarkEnd w:id="73"/>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0BF8" w14:textId="77777777" w:rsidR="00524AE9" w:rsidRDefault="00524AE9">
      <w:r>
        <w:separator/>
      </w:r>
    </w:p>
  </w:endnote>
  <w:endnote w:type="continuationSeparator" w:id="0">
    <w:p w14:paraId="2391F3F7" w14:textId="77777777" w:rsidR="00524AE9" w:rsidRDefault="0052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15AC" w14:textId="568CD975" w:rsidR="007941F9" w:rsidRDefault="007941F9" w:rsidP="007941F9">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357748">
        <w:t>2.9.1</w:t>
      </w:r>
    </w:fldSimple>
  </w:p>
  <w:p w14:paraId="26BE6A5C" w14:textId="09D4D812" w:rsidR="001E10B4" w:rsidRPr="007941F9" w:rsidRDefault="007941F9" w:rsidP="007941F9">
    <w:pPr>
      <w:pStyle w:val="Footer"/>
    </w:pPr>
    <w:r>
      <w:t xml:space="preserve">© </w:t>
    </w:r>
    <w:fldSimple w:instr=" DOCPROPERTY release_year \* MERGEFORMAT ">
      <w:r w:rsidR="00357748">
        <w:t>2022</w:t>
      </w:r>
    </w:fldSimple>
    <w:r>
      <w:t xml:space="preserve"> Health Level Seven, International.  All rights reserved.</w:t>
    </w:r>
    <w:r>
      <w:tab/>
    </w:r>
    <w:fldSimple w:instr=" DOCPROPERTY release_month\* MERGEFORMAT ">
      <w:r w:rsidR="00357748">
        <w:t>September</w:t>
      </w:r>
    </w:fldSimple>
    <w:r>
      <w:t xml:space="preserve"> </w:t>
    </w:r>
    <w:fldSimple w:instr=" DOCPROPERTY release_year \* MERGEFORMAT ">
      <w:r w:rsidR="00357748">
        <w:t>2022</w:t>
      </w:r>
    </w:fldSimple>
    <w:r>
      <w:t xml:space="preserve"> </w:t>
    </w:r>
    <w:fldSimple w:instr=" DOCPROPERTY release_status \* MERGEFORMAT ">
      <w:r w:rsidR="00357748">
        <w:t>Normative Ballot #1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DA2E" w14:textId="3F9AEBE1" w:rsidR="007941F9" w:rsidRDefault="007941F9" w:rsidP="007941F9">
    <w:pPr>
      <w:pStyle w:val="Footer"/>
    </w:pPr>
    <w:r>
      <w:t xml:space="preserve">Version </w:t>
    </w:r>
    <w:fldSimple w:instr=" DOCPROPERTY release_version \* MERGEFORMAT ">
      <w:r w:rsidR="00357748">
        <w:t>2.9.1</w:t>
      </w:r>
    </w:fldSimple>
    <w:r>
      <w:tab/>
      <w:t xml:space="preserve">Page </w:t>
    </w:r>
    <w:r>
      <w:fldChar w:fldCharType="begin"/>
    </w:r>
    <w:r>
      <w:instrText xml:space="preserve"> PAGE </w:instrText>
    </w:r>
    <w:r>
      <w:fldChar w:fldCharType="separate"/>
    </w:r>
    <w:r>
      <w:t>1</w:t>
    </w:r>
    <w:r>
      <w:fldChar w:fldCharType="end"/>
    </w:r>
  </w:p>
  <w:p w14:paraId="00B9B7A0" w14:textId="7AFC258B" w:rsidR="001E10B4" w:rsidRPr="007941F9" w:rsidRDefault="007941F9" w:rsidP="007941F9">
    <w:pPr>
      <w:pStyle w:val="Footer"/>
    </w:pPr>
    <w:r>
      <w:t xml:space="preserve">© </w:t>
    </w:r>
    <w:fldSimple w:instr=" DOCPROPERTY release_year \* MERGEFORMAT ">
      <w:r w:rsidR="00357748">
        <w:t>2022</w:t>
      </w:r>
    </w:fldSimple>
    <w:r>
      <w:t xml:space="preserve"> Health Level Seven, International.  All rights reserved.</w:t>
    </w:r>
    <w:r>
      <w:tab/>
    </w:r>
    <w:fldSimple w:instr=" DOCPROPERTY release_month\* MERGEFORMAT ">
      <w:r w:rsidR="00357748">
        <w:t>September</w:t>
      </w:r>
    </w:fldSimple>
    <w:r>
      <w:t xml:space="preserve"> </w:t>
    </w:r>
    <w:fldSimple w:instr=" DOCPROPERTY release_year \* MERGEFORMAT ">
      <w:r w:rsidR="00357748">
        <w:t>2022</w:t>
      </w:r>
    </w:fldSimple>
    <w:r>
      <w:t xml:space="preserve"> </w:t>
    </w:r>
    <w:fldSimple w:instr=" DOCPROPERTY release_status \* MERGEFORMAT ">
      <w:r w:rsidR="00357748">
        <w:t>Normative Ballot #1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56E5" w14:textId="4E957160" w:rsidR="001E10B4" w:rsidRDefault="001E10B4" w:rsidP="0059125F">
    <w:pPr>
      <w:pStyle w:val="Footer"/>
    </w:pPr>
    <w:r>
      <w:t xml:space="preserve">Version </w:t>
    </w:r>
    <w:fldSimple w:instr=" DOCPROPERTY release_version \* MERGEFORMAT ">
      <w:r w:rsidR="00357748">
        <w:t>2.9.1</w:t>
      </w:r>
    </w:fldSimple>
    <w:r>
      <w:tab/>
      <w:t xml:space="preserve">Page </w:t>
    </w:r>
    <w:r>
      <w:fldChar w:fldCharType="begin"/>
    </w:r>
    <w:r>
      <w:instrText xml:space="preserve"> PAGE </w:instrText>
    </w:r>
    <w:r>
      <w:fldChar w:fldCharType="separate"/>
    </w:r>
    <w:r w:rsidR="00AB3097">
      <w:rPr>
        <w:noProof/>
      </w:rPr>
      <w:t>1</w:t>
    </w:r>
    <w:r>
      <w:fldChar w:fldCharType="end"/>
    </w:r>
  </w:p>
  <w:p w14:paraId="2A5765E3" w14:textId="24F992FD" w:rsidR="001E10B4" w:rsidRDefault="007941F9" w:rsidP="0059125F">
    <w:pPr>
      <w:pStyle w:val="Footer"/>
    </w:pPr>
    <w:r>
      <w:t xml:space="preserve">© </w:t>
    </w:r>
    <w:fldSimple w:instr=" DOCPROPERTY release_year \* MERGEFORMAT ">
      <w:r w:rsidR="00357748">
        <w:t>2022</w:t>
      </w:r>
    </w:fldSimple>
    <w:r>
      <w:t xml:space="preserve"> Health Level Seven, International.  All rights reserved.</w:t>
    </w:r>
    <w:r w:rsidR="001E10B4">
      <w:tab/>
    </w:r>
    <w:fldSimple w:instr=" DOCPROPERTY release_month\* MERGEFORMAT ">
      <w:r w:rsidR="00357748">
        <w:t>September</w:t>
      </w:r>
    </w:fldSimple>
    <w:r w:rsidR="001E10B4">
      <w:t xml:space="preserve"> </w:t>
    </w:r>
    <w:fldSimple w:instr=" DOCPROPERTY release_year \* MERGEFORMAT ">
      <w:r w:rsidR="00357748">
        <w:t>2022</w:t>
      </w:r>
    </w:fldSimple>
    <w:r>
      <w:t xml:space="preserve"> </w:t>
    </w:r>
    <w:fldSimple w:instr=" DOCPROPERTY release_status \* MERGEFORMAT ">
      <w:r w:rsidR="00357748">
        <w:t>Normative Ballot #1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CAFEB" w14:textId="77777777" w:rsidR="00524AE9" w:rsidRDefault="00524AE9">
      <w:r>
        <w:separator/>
      </w:r>
    </w:p>
  </w:footnote>
  <w:footnote w:type="continuationSeparator" w:id="0">
    <w:p w14:paraId="1AC15BF5" w14:textId="77777777" w:rsidR="00524AE9" w:rsidRDefault="00524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16cid:durableId="1042948737">
    <w:abstractNumId w:val="0"/>
  </w:num>
  <w:num w:numId="2" w16cid:durableId="360977802">
    <w:abstractNumId w:val="0"/>
  </w:num>
  <w:num w:numId="3" w16cid:durableId="16321321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3F80"/>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3B80"/>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C7F7F"/>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0578"/>
    <w:rsid w:val="002D12F9"/>
    <w:rsid w:val="002D1310"/>
    <w:rsid w:val="002D15A1"/>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748"/>
    <w:rsid w:val="00357E74"/>
    <w:rsid w:val="003613C9"/>
    <w:rsid w:val="003625FB"/>
    <w:rsid w:val="00364575"/>
    <w:rsid w:val="00364A42"/>
    <w:rsid w:val="00366390"/>
    <w:rsid w:val="003675B6"/>
    <w:rsid w:val="00373B20"/>
    <w:rsid w:val="00375686"/>
    <w:rsid w:val="00375950"/>
    <w:rsid w:val="003769A3"/>
    <w:rsid w:val="0037732F"/>
    <w:rsid w:val="003778DE"/>
    <w:rsid w:val="00380063"/>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4AE9"/>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185"/>
    <w:rsid w:val="00577A4A"/>
    <w:rsid w:val="0058370B"/>
    <w:rsid w:val="00584FC8"/>
    <w:rsid w:val="0058537C"/>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41F9"/>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21"/>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772"/>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41F"/>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446"/>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Revision">
    <w:name w:val="Revision"/>
    <w:hidden/>
    <w:uiPriority w:val="99"/>
    <w:semiHidden/>
    <w:rsid w:val="008F002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hl7.org/implement/standards/product_brief.cfm?product_id=516" TargetMode="External"/><Relationship Id="rId19" Type="http://schemas.openxmlformats.org/officeDocument/2006/relationships/hyperlink" Target="file:///E:\V2\v2.9%20final%20Nov%20from%20Frank\V29_CH02C_Table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10B4-44A8-4528-94EC-EF9015C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3018</Words>
  <Characters>17204</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20182</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Craig Newman</cp:lastModifiedBy>
  <cp:revision>7</cp:revision>
  <cp:lastPrinted>2022-09-09T19:23:00Z</cp:lastPrinted>
  <dcterms:created xsi:type="dcterms:W3CDTF">2022-09-09T19:21:00Z</dcterms:created>
  <dcterms:modified xsi:type="dcterms:W3CDTF">2023-07-03T18:00:00Z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2019-12-01T10:00:00Z</vt:filetime>
  </property>
</Properties>
</file>