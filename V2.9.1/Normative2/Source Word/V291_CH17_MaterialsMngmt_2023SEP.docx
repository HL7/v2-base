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1210" w14:textId="5C414D20" w:rsidR="00BF1529" w:rsidRPr="00024C48" w:rsidDel="00024C48" w:rsidRDefault="00FD73B4" w:rsidP="00BF1529">
      <w:pPr>
        <w:pStyle w:val="ANSIdesignation"/>
        <w:spacing w:before="0" w:after="0"/>
        <w:rPr>
          <w:del w:id="1" w:author="Lynn Laakso" w:date="2022-09-09T15:39:00Z"/>
          <w:rFonts w:ascii="Arial Narrow" w:hAnsi="Arial Narrow"/>
          <w:bCs/>
          <w:rPrChange w:id="2" w:author="Lynn Laakso" w:date="2022-09-09T15:39:00Z">
            <w:rPr>
              <w:del w:id="3" w:author="Lynn Laakso" w:date="2022-09-09T15:39:00Z"/>
              <w:rFonts w:ascii="Arial Narrow" w:hAnsi="Arial Narrow"/>
              <w:b/>
            </w:rPr>
          </w:rPrChange>
        </w:rPr>
      </w:pPr>
      <w:bookmarkStart w:id="4" w:name="_Toc25579082"/>
      <w:bookmarkStart w:id="5" w:name="_Toc25585447"/>
      <w:bookmarkStart w:id="6" w:name="_Toc358711079"/>
      <w:bookmarkStart w:id="7" w:name="_Toc79043497"/>
      <w:r w:rsidRPr="00024C48">
        <w:rPr>
          <w:bCs/>
          <w:noProof/>
        </w:rPr>
        <w:drawing>
          <wp:anchor distT="0" distB="0" distL="114300" distR="114300" simplePos="0" relativeHeight="251658240"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del w:id="8" w:author="Lynn Laakso" w:date="2022-09-09T15:39:00Z">
        <w:r w:rsidR="00BF1529" w:rsidRPr="00024C48" w:rsidDel="00024C48">
          <w:rPr>
            <w:rFonts w:ascii="Arial Narrow" w:hAnsi="Arial Narrow"/>
            <w:bCs/>
            <w:noProof/>
            <w:rPrChange w:id="9" w:author="Lynn Laakso" w:date="2022-09-09T15:39:00Z">
              <w:rPr>
                <w:rFonts w:ascii="Arial Narrow" w:hAnsi="Arial Narrow"/>
                <w:b/>
                <w:noProof/>
              </w:rPr>
            </w:rPrChange>
          </w:rPr>
          <w:drawing>
            <wp:inline distT="0" distB="0" distL="0" distR="0" wp14:anchorId="03D23C20" wp14:editId="33593CB7">
              <wp:extent cx="1516380" cy="982980"/>
              <wp:effectExtent l="0" t="0" r="7620" b="7620"/>
              <wp:docPr id="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793BAF7" w14:textId="2A2C29FC" w:rsidR="00BF1529" w:rsidRPr="00024C48" w:rsidDel="00024C48" w:rsidRDefault="00BF1529" w:rsidP="00BF1529">
      <w:pPr>
        <w:spacing w:after="0"/>
        <w:jc w:val="right"/>
        <w:rPr>
          <w:del w:id="10" w:author="Lynn Laakso" w:date="2022-09-09T15:39:00Z"/>
          <w:rFonts w:ascii="Garamond" w:hAnsi="Garamond"/>
          <w:bCs/>
          <w:sz w:val="32"/>
          <w:rPrChange w:id="11" w:author="Lynn Laakso" w:date="2022-09-09T15:39:00Z">
            <w:rPr>
              <w:del w:id="12" w:author="Lynn Laakso" w:date="2022-09-09T15:39:00Z"/>
              <w:rFonts w:ascii="Garamond" w:hAnsi="Garamond"/>
              <w:b/>
              <w:sz w:val="32"/>
            </w:rPr>
          </w:rPrChange>
        </w:rPr>
      </w:pPr>
      <w:del w:id="13" w:author="Lynn Laakso" w:date="2022-09-09T15:39:00Z">
        <w:r w:rsidRPr="00024C48" w:rsidDel="00024C48">
          <w:rPr>
            <w:rFonts w:ascii="Garamond" w:hAnsi="Garamond"/>
            <w:bCs/>
            <w:sz w:val="32"/>
            <w:rPrChange w:id="14" w:author="Lynn Laakso" w:date="2022-09-09T15:39:00Z">
              <w:rPr>
                <w:rFonts w:ascii="Garamond" w:hAnsi="Garamond"/>
                <w:b/>
                <w:sz w:val="32"/>
              </w:rPr>
            </w:rPrChange>
          </w:rPr>
          <w:delText>ANSI/HL7 V2.9-2019</w:delText>
        </w:r>
      </w:del>
    </w:p>
    <w:p w14:paraId="597876B0" w14:textId="51AB77C6" w:rsidR="00BF1529" w:rsidRPr="00024C48" w:rsidRDefault="00BF1529">
      <w:pPr>
        <w:pStyle w:val="ANSIdesignation"/>
        <w:spacing w:before="0" w:after="0"/>
        <w:rPr>
          <w:bCs/>
        </w:rPr>
        <w:pPrChange w:id="15" w:author="Lynn Laakso" w:date="2022-09-09T15:39:00Z">
          <w:pPr>
            <w:spacing w:after="0"/>
            <w:jc w:val="right"/>
          </w:pPr>
        </w:pPrChange>
      </w:pPr>
      <w:del w:id="16" w:author="Lynn Laakso" w:date="2022-09-09T15:39:00Z">
        <w:r w:rsidRPr="00024C48" w:rsidDel="00024C48">
          <w:rPr>
            <w:rFonts w:ascii="Garamond" w:hAnsi="Garamond"/>
            <w:bCs/>
            <w:rPrChange w:id="17" w:author="Lynn Laakso" w:date="2022-09-09T15:39:00Z">
              <w:rPr>
                <w:rFonts w:ascii="Garamond" w:hAnsi="Garamond"/>
                <w:b/>
              </w:rPr>
            </w:rPrChange>
          </w:rPr>
          <w:delText>12/9/2019</w:delText>
        </w:r>
      </w:del>
      <w:ins w:id="18" w:author="Lynn Laakso" w:date="2022-09-09T15:39:00Z">
        <w:r w:rsidR="00024C48" w:rsidRPr="00024C48">
          <w:rPr>
            <w:rFonts w:ascii="Arial Narrow" w:hAnsi="Arial Narrow"/>
            <w:bCs/>
            <w:noProof/>
            <w:rPrChange w:id="19" w:author="Lynn Laakso" w:date="2022-09-09T15:39:00Z">
              <w:rPr>
                <w:rFonts w:ascii="Arial Narrow" w:hAnsi="Arial Narrow"/>
                <w:b/>
                <w:noProof/>
              </w:rPr>
            </w:rPrChange>
          </w:rPr>
          <w:t>V291_R1_N1_2022SEP</w:t>
        </w:r>
      </w:ins>
    </w:p>
    <w:bookmarkEnd w:id="4"/>
    <w:bookmarkEnd w:id="5"/>
    <w:p w14:paraId="0B6ABFDB" w14:textId="77777777" w:rsidR="00B8301A" w:rsidRDefault="00E74308" w:rsidP="00B8301A">
      <w:pPr>
        <w:pStyle w:val="Heading1"/>
        <w:rPr>
          <w:noProof/>
        </w:rPr>
      </w:pPr>
      <w:r>
        <w:rPr>
          <w:noProof/>
        </w:rPr>
        <w:t>.</w:t>
      </w:r>
      <w:r>
        <w:rPr>
          <w:noProof/>
        </w:rPr>
        <w:br/>
      </w:r>
      <w:bookmarkEnd w:id="6"/>
      <w:r>
        <w:rPr>
          <w:noProof/>
        </w:rPr>
        <w:t>Materials Management</w:t>
      </w:r>
      <w:bookmarkEnd w:id="7"/>
      <w:r w:rsidR="0014653E">
        <w:rPr>
          <w:noProof/>
        </w:rPr>
        <w:fldChar w:fldCharType="begin"/>
      </w:r>
      <w:r>
        <w:rPr>
          <w:noProof/>
        </w:rPr>
        <w:instrText>XE "Materials Management"</w:instrText>
      </w:r>
      <w:r w:rsidR="0014653E">
        <w:rPr>
          <w:noProof/>
        </w:rPr>
        <w:fldChar w:fldCharType="end"/>
      </w:r>
    </w:p>
    <w:p w14:paraId="02786CD1" w14:textId="31B81446" w:rsidR="00207DEA" w:rsidRDefault="009D7CDB">
      <w:r>
        <w:rPr>
          <w:vanish/>
        </w:rPr>
        <w:fldChar w:fldCharType="begin"/>
      </w:r>
      <w:r>
        <w:rPr>
          <w:vanish/>
        </w:rPr>
        <w:instrText xml:space="preserve"> SEQ Kapitel \r 17 \* MERGEFORMAT </w:instrText>
      </w:r>
      <w:r>
        <w:rPr>
          <w:vanish/>
        </w:rPr>
        <w:fldChar w:fldCharType="separate"/>
      </w:r>
      <w:r w:rsidR="009F6653">
        <w:rPr>
          <w:noProof/>
          <w:vanish/>
        </w:rPr>
        <w:t>17</w:t>
      </w:r>
      <w:r>
        <w:rPr>
          <w:vanish/>
        </w:rPr>
        <w:fldChar w:fldCharType="end"/>
      </w:r>
    </w:p>
    <w:tbl>
      <w:tblPr>
        <w:tblW w:w="8870" w:type="dxa"/>
        <w:tblCellMar>
          <w:left w:w="115" w:type="dxa"/>
          <w:right w:w="115" w:type="dxa"/>
        </w:tblCellMar>
        <w:tblLook w:val="0000" w:firstRow="0" w:lastRow="0" w:firstColumn="0" w:lastColumn="0" w:noHBand="0" w:noVBand="0"/>
      </w:tblPr>
      <w:tblGrid>
        <w:gridCol w:w="2556"/>
        <w:gridCol w:w="6314"/>
      </w:tblGrid>
      <w:tr w:rsidR="00E15796" w14:paraId="6864624D" w14:textId="77777777" w:rsidTr="006025C0">
        <w:tc>
          <w:tcPr>
            <w:tcW w:w="2556" w:type="dxa"/>
          </w:tcPr>
          <w:p w14:paraId="60F34F69" w14:textId="4B5D08BC" w:rsidR="00E15796" w:rsidRDefault="00E15796" w:rsidP="00E15796">
            <w:pPr>
              <w:rPr>
                <w:noProof/>
              </w:rPr>
            </w:pPr>
            <w:ins w:id="20" w:author="Craig Newman" w:date="2023-07-03T13:01:00Z">
              <w:r>
                <w:rPr>
                  <w:noProof/>
                </w:rPr>
                <w:t>Chapter -</w:t>
              </w:r>
              <w:r w:rsidRPr="00643D28">
                <w:rPr>
                  <w:noProof/>
                </w:rPr>
                <w:t>Chair:</w:t>
              </w:r>
            </w:ins>
            <w:del w:id="21" w:author="Craig Newman" w:date="2023-07-03T13:01:00Z">
              <w:r w:rsidDel="00940C08">
                <w:rPr>
                  <w:noProof/>
                </w:rPr>
                <w:delText>Chapter Chair:</w:delText>
              </w:r>
            </w:del>
          </w:p>
        </w:tc>
        <w:tc>
          <w:tcPr>
            <w:tcW w:w="6314" w:type="dxa"/>
          </w:tcPr>
          <w:p w14:paraId="713A65E8" w14:textId="3B8798AF" w:rsidR="00E15796" w:rsidRDefault="00E15796" w:rsidP="00E15796">
            <w:pPr>
              <w:rPr>
                <w:noProof/>
              </w:rPr>
            </w:pPr>
            <w:ins w:id="22" w:author="Craig Newman" w:date="2023-07-03T13:01:00Z">
              <w:r w:rsidRPr="00643D28">
                <w:rPr>
                  <w:noProof/>
                </w:rPr>
                <w:t>Hans Buitendijk</w:t>
              </w:r>
              <w:r w:rsidRPr="00643D28">
                <w:rPr>
                  <w:noProof/>
                </w:rPr>
                <w:br/>
              </w:r>
              <w:r>
                <w:rPr>
                  <w:noProof/>
                </w:rPr>
                <w:t>Oracle</w:t>
              </w:r>
            </w:ins>
            <w:del w:id="23" w:author="Craig Newman" w:date="2023-07-03T13:01:00Z">
              <w:r w:rsidDel="00940C08">
                <w:rPr>
                  <w:noProof/>
                </w:rPr>
                <w:delText>Hans Buitendijk</w:delText>
              </w:r>
              <w:r w:rsidDel="00940C08">
                <w:rPr>
                  <w:noProof/>
                </w:rPr>
                <w:br/>
                <w:delText>Cerner Corporation</w:delText>
              </w:r>
            </w:del>
          </w:p>
        </w:tc>
      </w:tr>
      <w:tr w:rsidR="00E15796" w:rsidRPr="004A0EEA" w14:paraId="23169D28" w14:textId="77777777" w:rsidTr="006025C0">
        <w:tc>
          <w:tcPr>
            <w:tcW w:w="2556" w:type="dxa"/>
          </w:tcPr>
          <w:p w14:paraId="6E1C08E6" w14:textId="077E1FC9" w:rsidR="00E15796" w:rsidRDefault="00E15796" w:rsidP="00E15796">
            <w:pPr>
              <w:rPr>
                <w:noProof/>
              </w:rPr>
            </w:pPr>
            <w:ins w:id="24" w:author="Craig Newman" w:date="2023-07-03T13:01:00Z">
              <w:r>
                <w:rPr>
                  <w:noProof/>
                </w:rPr>
                <w:t xml:space="preserve">Chapter </w:t>
              </w:r>
              <w:r w:rsidRPr="00643D28">
                <w:rPr>
                  <w:noProof/>
                </w:rPr>
                <w:t>Chair:</w:t>
              </w:r>
            </w:ins>
            <w:del w:id="25" w:author="Craig Newman" w:date="2023-07-03T13:01:00Z">
              <w:r w:rsidDel="00940C08">
                <w:rPr>
                  <w:noProof/>
                </w:rPr>
                <w:delText>Chapter Chair:</w:delText>
              </w:r>
            </w:del>
          </w:p>
        </w:tc>
        <w:tc>
          <w:tcPr>
            <w:tcW w:w="6314" w:type="dxa"/>
          </w:tcPr>
          <w:p w14:paraId="448E5318" w14:textId="78B0B795" w:rsidR="00E15796" w:rsidRPr="004A0EEA" w:rsidRDefault="00E15796" w:rsidP="00E15796">
            <w:pPr>
              <w:rPr>
                <w:noProof/>
              </w:rPr>
            </w:pPr>
            <w:ins w:id="26" w:author="Craig Newman" w:date="2023-07-03T13:01:00Z">
              <w:r>
                <w:rPr>
                  <w:noProof/>
                </w:rPr>
                <w:t>Jose Costa Teixeria</w:t>
              </w:r>
              <w:r>
                <w:rPr>
                  <w:noProof/>
                </w:rPr>
                <w:br/>
                <w:t>HL7 Belgium</w:t>
              </w:r>
            </w:ins>
            <w:del w:id="27" w:author="Craig Newman" w:date="2023-07-03T13:01:00Z">
              <w:r w:rsidRPr="004A0EEA" w:rsidDel="00940C08">
                <w:rPr>
                  <w:noProof/>
                </w:rPr>
                <w:delText>Lorrain Constable</w:delText>
              </w:r>
              <w:r w:rsidRPr="004A0EEA" w:rsidDel="00940C08">
                <w:rPr>
                  <w:noProof/>
                </w:rPr>
                <w:br/>
                <w:delText xml:space="preserve">Constable Consulting Inc. </w:delText>
              </w:r>
            </w:del>
          </w:p>
        </w:tc>
      </w:tr>
      <w:tr w:rsidR="00E15796" w:rsidRPr="004A0EEA" w14:paraId="10C1FD21" w14:textId="77777777" w:rsidTr="006025C0">
        <w:tc>
          <w:tcPr>
            <w:tcW w:w="2556" w:type="dxa"/>
          </w:tcPr>
          <w:p w14:paraId="3597CE6A" w14:textId="78AEFCB5" w:rsidR="00E15796" w:rsidRDefault="00E15796" w:rsidP="00E15796">
            <w:ins w:id="28" w:author="Craig Newman" w:date="2023-07-03T13:01:00Z">
              <w:r>
                <w:rPr>
                  <w:noProof/>
                </w:rPr>
                <w:t xml:space="preserve">Chapter </w:t>
              </w:r>
              <w:r w:rsidRPr="00643D28">
                <w:rPr>
                  <w:noProof/>
                </w:rPr>
                <w:t>Chair:</w:t>
              </w:r>
            </w:ins>
            <w:del w:id="29" w:author="Craig Newman" w:date="2023-07-03T13:01:00Z">
              <w:r w:rsidDel="00940C08">
                <w:rPr>
                  <w:noProof/>
                </w:rPr>
                <w:delText>Chapter Chair:</w:delText>
              </w:r>
            </w:del>
          </w:p>
        </w:tc>
        <w:tc>
          <w:tcPr>
            <w:tcW w:w="6314" w:type="dxa"/>
          </w:tcPr>
          <w:p w14:paraId="1BD68BE8" w14:textId="635001DB" w:rsidR="00E15796" w:rsidRPr="004A0EEA" w:rsidRDefault="00E15796" w:rsidP="00E15796">
            <w:pPr>
              <w:rPr>
                <w:noProof/>
              </w:rPr>
            </w:pPr>
            <w:ins w:id="30" w:author="Craig Newman" w:date="2023-07-03T13:01:00Z">
              <w:r w:rsidRPr="00643D28">
                <w:rPr>
                  <w:noProof/>
                </w:rPr>
                <w:t>Lorraine Constable</w:t>
              </w:r>
              <w:r w:rsidRPr="00643D28">
                <w:rPr>
                  <w:noProof/>
                </w:rPr>
                <w:br/>
                <w:t>HL7 Canada</w:t>
              </w:r>
            </w:ins>
            <w:del w:id="31" w:author="Craig Newman" w:date="2023-07-03T13:01:00Z">
              <w:r w:rsidRPr="004A0EEA" w:rsidDel="00940C08">
                <w:rPr>
                  <w:noProof/>
                </w:rPr>
                <w:delText>Robert Hausam MD</w:delText>
              </w:r>
              <w:r w:rsidRPr="004A0EEA" w:rsidDel="00940C08">
                <w:rPr>
                  <w:noProof/>
                </w:rPr>
                <w:br/>
                <w:delText>Hausam Consulting</w:delText>
              </w:r>
            </w:del>
          </w:p>
        </w:tc>
      </w:tr>
      <w:tr w:rsidR="00E15796" w14:paraId="44FB3EC6" w14:textId="77777777" w:rsidTr="006025C0">
        <w:tc>
          <w:tcPr>
            <w:tcW w:w="2556" w:type="dxa"/>
          </w:tcPr>
          <w:p w14:paraId="7D189727" w14:textId="0C88F862" w:rsidR="00E15796" w:rsidRDefault="00E15796" w:rsidP="00E15796">
            <w:ins w:id="32" w:author="Craig Newman" w:date="2023-07-03T13:01:00Z">
              <w:r>
                <w:rPr>
                  <w:noProof/>
                </w:rPr>
                <w:t xml:space="preserve">Chapter </w:t>
              </w:r>
              <w:r w:rsidRPr="00643D28">
                <w:rPr>
                  <w:noProof/>
                </w:rPr>
                <w:t>Chair:</w:t>
              </w:r>
            </w:ins>
            <w:del w:id="33" w:author="Craig Newman" w:date="2023-07-03T13:01:00Z">
              <w:r w:rsidDel="00940C08">
                <w:rPr>
                  <w:noProof/>
                </w:rPr>
                <w:delText>Chapter Chair:</w:delText>
              </w:r>
            </w:del>
          </w:p>
        </w:tc>
        <w:tc>
          <w:tcPr>
            <w:tcW w:w="6314" w:type="dxa"/>
          </w:tcPr>
          <w:p w14:paraId="336BADE7" w14:textId="059C25D1" w:rsidR="00E15796" w:rsidRDefault="00E15796" w:rsidP="00E15796">
            <w:pPr>
              <w:rPr>
                <w:noProof/>
              </w:rPr>
            </w:pPr>
            <w:ins w:id="34" w:author="Craig Newman" w:date="2023-07-03T13:01:00Z">
              <w:r w:rsidRPr="00643D28">
                <w:rPr>
                  <w:noProof/>
                </w:rPr>
                <w:t>Robert Hausam MD</w:t>
              </w:r>
              <w:r w:rsidRPr="00643D28">
                <w:rPr>
                  <w:noProof/>
                </w:rPr>
                <w:br/>
                <w:t>Hausam  Consulting</w:t>
              </w:r>
            </w:ins>
            <w:del w:id="35" w:author="Craig Newman" w:date="2023-07-03T13:01:00Z">
              <w:r w:rsidDel="00940C08">
                <w:rPr>
                  <w:noProof/>
                </w:rPr>
                <w:delText>Patrick Lloyd</w:delText>
              </w:r>
              <w:r w:rsidDel="00940C08">
                <w:rPr>
                  <w:noProof/>
                </w:rPr>
                <w:br/>
                <w:delText>ICode Solutions</w:delText>
              </w:r>
            </w:del>
          </w:p>
        </w:tc>
      </w:tr>
      <w:tr w:rsidR="00E15796" w14:paraId="16882ECE" w14:textId="77777777" w:rsidTr="006025C0">
        <w:tc>
          <w:tcPr>
            <w:tcW w:w="2556" w:type="dxa"/>
          </w:tcPr>
          <w:p w14:paraId="75A4132F" w14:textId="79A2619E" w:rsidR="00E15796" w:rsidRDefault="00E15796" w:rsidP="00E15796">
            <w:ins w:id="36" w:author="Craig Newman" w:date="2023-07-03T13:01:00Z">
              <w:r>
                <w:rPr>
                  <w:noProof/>
                </w:rPr>
                <w:t>Chapter Chair:</w:t>
              </w:r>
            </w:ins>
            <w:del w:id="37" w:author="Craig Newman" w:date="2023-07-03T13:01:00Z">
              <w:r w:rsidRPr="000D351C" w:rsidDel="00940C08">
                <w:rPr>
                  <w:noProof/>
                </w:rPr>
                <w:delText>Cha</w:delText>
              </w:r>
              <w:r w:rsidDel="00940C08">
                <w:rPr>
                  <w:noProof/>
                </w:rPr>
                <w:delText>pter Chair</w:delText>
              </w:r>
              <w:r w:rsidRPr="000D351C" w:rsidDel="00940C08">
                <w:rPr>
                  <w:noProof/>
                </w:rPr>
                <w:delText>:</w:delText>
              </w:r>
            </w:del>
          </w:p>
        </w:tc>
        <w:tc>
          <w:tcPr>
            <w:tcW w:w="6314" w:type="dxa"/>
          </w:tcPr>
          <w:p w14:paraId="3280E970" w14:textId="53790F5D" w:rsidR="00E15796" w:rsidRDefault="00E15796" w:rsidP="00E15796">
            <w:pPr>
              <w:rPr>
                <w:noProof/>
              </w:rPr>
            </w:pPr>
            <w:ins w:id="38" w:author="Craig Newman" w:date="2023-07-03T13:01:00Z">
              <w:r>
                <w:rPr>
                  <w:bCs/>
                </w:rPr>
                <w:t>Ralf Herzog</w:t>
              </w:r>
              <w:r w:rsidRPr="00643D28">
                <w:br/>
              </w:r>
              <w:r>
                <w:t>Roche Diagnostics International Ltd</w:t>
              </w:r>
            </w:ins>
            <w:del w:id="39" w:author="Craig Newman" w:date="2023-07-03T13:01:00Z">
              <w:r w:rsidDel="00940C08">
                <w:rPr>
                  <w:noProof/>
                </w:rPr>
                <w:delText>Ken McCaslin</w:delText>
              </w:r>
              <w:r w:rsidDel="00940C08">
                <w:rPr>
                  <w:noProof/>
                </w:rPr>
                <w:br/>
                <w:delText>Accenture Federal</w:delText>
              </w:r>
            </w:del>
          </w:p>
        </w:tc>
      </w:tr>
      <w:tr w:rsidR="00E15796" w14:paraId="469DB653" w14:textId="77777777" w:rsidTr="006025C0">
        <w:trPr>
          <w:trHeight w:val="594"/>
        </w:trPr>
        <w:tc>
          <w:tcPr>
            <w:tcW w:w="2556" w:type="dxa"/>
          </w:tcPr>
          <w:p w14:paraId="01784266" w14:textId="1B08E85A" w:rsidR="00E15796" w:rsidRDefault="00E15796" w:rsidP="00E15796">
            <w:ins w:id="40" w:author="Craig Newman" w:date="2023-07-03T13:01:00Z">
              <w:r>
                <w:rPr>
                  <w:noProof/>
                </w:rPr>
                <w:t>Chapter Chair:</w:t>
              </w:r>
            </w:ins>
            <w:del w:id="41" w:author="Craig Newman" w:date="2023-07-03T13:01:00Z">
              <w:r w:rsidRPr="000D351C" w:rsidDel="00940C08">
                <w:rPr>
                  <w:noProof/>
                </w:rPr>
                <w:delText>Cha</w:delText>
              </w:r>
              <w:r w:rsidDel="00940C08">
                <w:rPr>
                  <w:noProof/>
                </w:rPr>
                <w:delText>pter Chair</w:delText>
              </w:r>
              <w:r w:rsidRPr="000D351C" w:rsidDel="00940C08">
                <w:rPr>
                  <w:noProof/>
                </w:rPr>
                <w:delText>:</w:delText>
              </w:r>
            </w:del>
          </w:p>
        </w:tc>
        <w:tc>
          <w:tcPr>
            <w:tcW w:w="6314" w:type="dxa"/>
          </w:tcPr>
          <w:p w14:paraId="25754084" w14:textId="77777777" w:rsidR="00E15796" w:rsidRDefault="00E15796" w:rsidP="00E15796">
            <w:pPr>
              <w:spacing w:after="0"/>
              <w:rPr>
                <w:ins w:id="42" w:author="Craig Newman" w:date="2023-07-03T13:01:00Z"/>
                <w:noProof/>
              </w:rPr>
            </w:pPr>
            <w:ins w:id="43" w:author="Craig Newman" w:date="2023-07-03T13:01:00Z">
              <w:r>
                <w:rPr>
                  <w:noProof/>
                </w:rPr>
                <w:t>Marti Velezis</w:t>
              </w:r>
            </w:ins>
          </w:p>
          <w:p w14:paraId="7D97E0F3" w14:textId="1E38D26F" w:rsidR="00E15796" w:rsidRDefault="00E15796" w:rsidP="00E15796">
            <w:pPr>
              <w:rPr>
                <w:noProof/>
              </w:rPr>
            </w:pPr>
            <w:ins w:id="44" w:author="Craig Newman" w:date="2023-07-03T13:01:00Z">
              <w:r>
                <w:rPr>
                  <w:noProof/>
                </w:rPr>
                <w:t>Food and Drug Administration</w:t>
              </w:r>
            </w:ins>
            <w:del w:id="45" w:author="Craig Newman" w:date="2023-07-03T13:01:00Z">
              <w:r w:rsidDel="00940C08">
                <w:rPr>
                  <w:noProof/>
                </w:rPr>
                <w:delText>Riki Merrick</w:delText>
              </w:r>
              <w:r w:rsidDel="00940C08">
                <w:rPr>
                  <w:noProof/>
                </w:rPr>
                <w:br/>
              </w:r>
              <w:r w:rsidRPr="00B85D5C" w:rsidDel="00940C08">
                <w:rPr>
                  <w:noProof/>
                </w:rPr>
                <w:delText>Vernetzt, LLC</w:delText>
              </w:r>
            </w:del>
          </w:p>
        </w:tc>
      </w:tr>
      <w:tr w:rsidR="00E15796" w14:paraId="5D640B15" w14:textId="77777777" w:rsidTr="006025C0">
        <w:trPr>
          <w:trHeight w:val="594"/>
        </w:trPr>
        <w:tc>
          <w:tcPr>
            <w:tcW w:w="2556" w:type="dxa"/>
          </w:tcPr>
          <w:p w14:paraId="2B6870AF" w14:textId="2E42E8AD" w:rsidR="00E15796" w:rsidRPr="000D351C" w:rsidRDefault="00E15796" w:rsidP="00E15796">
            <w:pPr>
              <w:rPr>
                <w:noProof/>
              </w:rPr>
            </w:pPr>
            <w:ins w:id="46" w:author="Craig Newman" w:date="2023-07-03T13:01:00Z">
              <w:r w:rsidRPr="00643D28">
                <w:rPr>
                  <w:noProof/>
                </w:rPr>
                <w:t>Chapter Chair</w:t>
              </w:r>
              <w:r>
                <w:rPr>
                  <w:noProof/>
                </w:rPr>
                <w:t>:</w:t>
              </w:r>
            </w:ins>
            <w:del w:id="47" w:author="Craig Newman" w:date="2023-07-03T13:01:00Z">
              <w:r w:rsidDel="00940C08">
                <w:rPr>
                  <w:noProof/>
                </w:rPr>
                <w:delText>Chapter-Chair</w:delText>
              </w:r>
            </w:del>
          </w:p>
        </w:tc>
        <w:tc>
          <w:tcPr>
            <w:tcW w:w="6314" w:type="dxa"/>
          </w:tcPr>
          <w:p w14:paraId="03FEB4A0" w14:textId="2F3ADED3" w:rsidR="00E15796" w:rsidRDefault="00E15796" w:rsidP="00E15796">
            <w:pPr>
              <w:rPr>
                <w:noProof/>
              </w:rPr>
            </w:pPr>
            <w:ins w:id="48" w:author="Craig Newman" w:date="2023-07-03T13:01:00Z">
              <w:r>
                <w:rPr>
                  <w:noProof/>
                </w:rPr>
                <w:t>Riki Merrick</w:t>
              </w:r>
              <w:r>
                <w:rPr>
                  <w:noProof/>
                </w:rPr>
                <w:br/>
                <w:t>Vernetzt, L</w:t>
              </w:r>
              <w:r w:rsidRPr="00643D28">
                <w:rPr>
                  <w:noProof/>
                </w:rPr>
                <w:t>L</w:t>
              </w:r>
              <w:r>
                <w:rPr>
                  <w:noProof/>
                </w:rPr>
                <w:t>C</w:t>
              </w:r>
            </w:ins>
            <w:del w:id="49" w:author="Craig Newman" w:date="2023-07-03T13:01:00Z">
              <w:r w:rsidDel="00940C08">
                <w:rPr>
                  <w:noProof/>
                </w:rPr>
                <w:delText>J.D. Nolen</w:delText>
              </w:r>
              <w:r w:rsidDel="00940C08">
                <w:rPr>
                  <w:noProof/>
                </w:rPr>
                <w:br/>
                <w:delText>Mercy Children’s Hospital</w:delText>
              </w:r>
            </w:del>
          </w:p>
        </w:tc>
      </w:tr>
      <w:tr w:rsidR="00E15796" w14:paraId="51B27252" w14:textId="77777777" w:rsidTr="006025C0">
        <w:trPr>
          <w:trHeight w:val="594"/>
        </w:trPr>
        <w:tc>
          <w:tcPr>
            <w:tcW w:w="2556" w:type="dxa"/>
          </w:tcPr>
          <w:p w14:paraId="6209FDDE" w14:textId="3DEB5F57" w:rsidR="00E15796" w:rsidRPr="000D351C" w:rsidRDefault="00E15796" w:rsidP="00E15796">
            <w:pPr>
              <w:rPr>
                <w:noProof/>
              </w:rPr>
            </w:pPr>
            <w:ins w:id="50" w:author="Craig Newman" w:date="2023-07-03T13:01:00Z">
              <w:r>
                <w:rPr>
                  <w:noProof/>
                </w:rPr>
                <w:t>Chapter Chair:</w:t>
              </w:r>
            </w:ins>
            <w:del w:id="51" w:author="Craig Newman" w:date="2023-07-03T13:01:00Z">
              <w:r w:rsidDel="00940C08">
                <w:rPr>
                  <w:noProof/>
                </w:rPr>
                <w:delText>Chapter Chair</w:delText>
              </w:r>
            </w:del>
          </w:p>
        </w:tc>
        <w:tc>
          <w:tcPr>
            <w:tcW w:w="6314" w:type="dxa"/>
          </w:tcPr>
          <w:p w14:paraId="71E0A1F7" w14:textId="63D26D56" w:rsidR="00E15796" w:rsidRDefault="00E15796" w:rsidP="00E15796">
            <w:pPr>
              <w:rPr>
                <w:noProof/>
              </w:rPr>
            </w:pPr>
            <w:ins w:id="52" w:author="Craig Newman" w:date="2023-07-03T13:01:00Z">
              <w:r>
                <w:rPr>
                  <w:noProof/>
                </w:rPr>
                <w:t>J.D. Nolen</w:t>
              </w:r>
              <w:r>
                <w:rPr>
                  <w:noProof/>
                </w:rPr>
                <w:br/>
                <w:t>Children’s Mercy Hospital</w:t>
              </w:r>
            </w:ins>
            <w:del w:id="53" w:author="Craig Newman" w:date="2023-07-03T13:01:00Z">
              <w:r w:rsidDel="00940C08">
                <w:rPr>
                  <w:noProof/>
                </w:rPr>
                <w:delText>David Burgess</w:delText>
              </w:r>
              <w:r w:rsidDel="00940C08">
                <w:rPr>
                  <w:noProof/>
                </w:rPr>
                <w:br/>
                <w:delText>LabCorp</w:delText>
              </w:r>
            </w:del>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594060BA" w14:textId="58ABF205" w:rsidR="003A5A53" w:rsidRDefault="003A5A53" w:rsidP="00CE2217">
            <w:pPr>
              <w:rPr>
                <w:noProof/>
              </w:rPr>
            </w:pPr>
            <w:r>
              <w:rPr>
                <w:noProof/>
              </w:rPr>
              <w:t>Riki Merrick</w:t>
            </w:r>
            <w:r w:rsidR="00CE2217">
              <w:rPr>
                <w:noProof/>
              </w:rPr>
              <w:br/>
            </w:r>
            <w:r>
              <w:rPr>
                <w:noProof/>
              </w:rPr>
              <w:t>Vernetzt, LLC</w:t>
            </w:r>
          </w:p>
        </w:tc>
      </w:tr>
      <w:tr w:rsidR="00B7340E" w14:paraId="34EDCA02" w14:textId="77777777" w:rsidTr="006025C0">
        <w:tc>
          <w:tcPr>
            <w:tcW w:w="2556" w:type="dxa"/>
          </w:tcPr>
          <w:p w14:paraId="41D9DF83" w14:textId="77777777" w:rsidR="00B7340E" w:rsidRDefault="00B7340E" w:rsidP="00E74308">
            <w:r>
              <w:rPr>
                <w:noProof/>
              </w:rPr>
              <w:lastRenderedPageBreak/>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000000" w:rsidP="00E74308">
            <w:pPr>
              <w:rPr>
                <w:noProof/>
              </w:rPr>
            </w:pPr>
            <w:hyperlink r:id="rId10"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333012DC" w14:textId="3F8022F0" w:rsidR="00CE2217" w:rsidRDefault="00CE2217" w:rsidP="00CE2217">
      <w:pPr>
        <w:rPr>
          <w:ins w:id="54" w:author="Frank Oemig" w:date="2022-09-07T17:09:00Z"/>
        </w:rPr>
      </w:pPr>
    </w:p>
    <w:p w14:paraId="136F3D24" w14:textId="77777777" w:rsidR="0046293F" w:rsidRPr="007D514E"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55" w:author="Frank Oemig" w:date="2022-09-07T17:09:00Z"/>
          <w:rFonts w:eastAsia="Calibri"/>
          <w:bCs/>
          <w:noProof/>
          <w:sz w:val="32"/>
          <w:szCs w:val="36"/>
          <w:rPrChange w:id="56" w:author="Frank Oemig" w:date="2022-09-06T17:22:00Z">
            <w:rPr>
              <w:ins w:id="57" w:author="Frank Oemig" w:date="2022-09-07T17:09:00Z"/>
              <w:noProof/>
            </w:rPr>
          </w:rPrChange>
        </w:rPr>
        <w:pPrChange w:id="58" w:author="Frank Oemig" w:date="2022-09-06T17:22:00Z">
          <w:pPr>
            <w:pStyle w:val="Heading2"/>
            <w:numPr>
              <w:ilvl w:val="0"/>
              <w:numId w:val="0"/>
            </w:numPr>
          </w:pPr>
        </w:pPrChange>
      </w:pPr>
      <w:ins w:id="59" w:author="Frank Oemig" w:date="2022-09-07T17:09:00Z">
        <w:r w:rsidRPr="007D514E">
          <w:rPr>
            <w:rFonts w:eastAsia="Calibri"/>
            <w:b/>
            <w:bCs/>
            <w:noProof/>
            <w:sz w:val="32"/>
            <w:szCs w:val="36"/>
            <w:rPrChange w:id="60" w:author="Frank Oemig" w:date="2022-09-06T17:22:00Z">
              <w:rPr>
                <w:noProof/>
                <w:szCs w:val="20"/>
              </w:rPr>
            </w:rPrChange>
          </w:rPr>
          <w:t>Note to Balloters</w:t>
        </w:r>
      </w:ins>
    </w:p>
    <w:p w14:paraId="2D893D0F"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61" w:author="Frank Oemig" w:date="2022-09-07T17:09:00Z"/>
          <w:lang w:eastAsia="de-DE"/>
        </w:rPr>
        <w:pPrChange w:id="62" w:author="Frank Oemig" w:date="2022-09-06T17:22:00Z">
          <w:pPr/>
        </w:pPrChange>
      </w:pPr>
      <w:ins w:id="63" w:author="Frank Oemig" w:date="2022-09-07T17:09:00Z">
        <w:r>
          <w:rPr>
            <w:lang w:eastAsia="de-DE"/>
          </w:rPr>
          <w:t>We are seeking your input on these topics:</w:t>
        </w:r>
      </w:ins>
    </w:p>
    <w:p w14:paraId="04F83E05" w14:textId="7086B0AA"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64" w:author="Frank Oemig" w:date="2022-09-07T17:09:00Z"/>
          <w:lang w:eastAsia="de-DE"/>
        </w:rPr>
        <w:pPrChange w:id="65" w:author="Frank Oemig" w:date="2022-09-06T17:22:00Z">
          <w:pPr/>
        </w:pPrChange>
      </w:pPr>
      <w:ins w:id="66" w:author="Frank Oemig" w:date="2022-09-07T17:09: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w:t>
        </w:r>
        <w:del w:id="67" w:author="Lynn Laakso" w:date="2022-09-09T15:40:00Z">
          <w:r w:rsidDel="00024C48">
            <w:rPr>
              <w:lang w:eastAsia="de-DE"/>
            </w:rPr>
            <w:delText>in the</w:delText>
          </w:r>
        </w:del>
      </w:ins>
      <w:ins w:id="68" w:author="Lynn Laakso" w:date="2022-09-09T15:40:00Z">
        <w:r w:rsidR="00024C48">
          <w:rPr>
            <w:lang w:eastAsia="de-DE"/>
          </w:rPr>
          <w:t>at</w:t>
        </w:r>
      </w:ins>
      <w:ins w:id="69" w:author="Frank Oemig" w:date="2022-09-07T17:09:00Z">
        <w:r>
          <w:rPr>
            <w:lang w:eastAsia="de-DE"/>
          </w:rPr>
          <w:t xml:space="preserve"> </w:t>
        </w:r>
      </w:ins>
      <w:ins w:id="70" w:author="Lynn Laakso" w:date="2022-09-13T16:08:00Z">
        <w:r w:rsidR="00080649">
          <w:rPr>
            <w:lang w:eastAsia="de-DE"/>
          </w:rPr>
          <w:fldChar w:fldCharType="begin"/>
        </w:r>
        <w:r w:rsidR="00080649">
          <w:rPr>
            <w:lang w:eastAsia="de-DE"/>
          </w:rPr>
          <w:instrText xml:space="preserve"> HYPERLINK "http://www.hl7.org/permalink/?GenderHarmonyIGBallot" </w:instrText>
        </w:r>
        <w:r w:rsidR="00080649">
          <w:rPr>
            <w:lang w:eastAsia="de-DE"/>
          </w:rPr>
          <w:fldChar w:fldCharType="separate"/>
        </w:r>
        <w:r w:rsidR="00080649" w:rsidRPr="00080649">
          <w:rPr>
            <w:rStyle w:val="Hyperlink"/>
            <w:rFonts w:ascii="Times New Roman" w:hAnsi="Times New Roman" w:cs="Times New Roman"/>
            <w:kern w:val="0"/>
            <w:sz w:val="20"/>
            <w:lang w:eastAsia="de-DE"/>
          </w:rPr>
          <w:t>http://www.hl7.org/permalink/?GenderHarmonyIGBallot</w:t>
        </w:r>
        <w:r w:rsidR="00080649">
          <w:rPr>
            <w:lang w:eastAsia="de-DE"/>
          </w:rPr>
          <w:fldChar w:fldCharType="end"/>
        </w:r>
      </w:ins>
      <w:ins w:id="71" w:author="Frank Oemig" w:date="2022-09-07T17:09:00Z">
        <w:del w:id="72" w:author="Lynn Laakso" w:date="2022-09-09T15:40:00Z">
          <w:r w:rsidDel="00024C48">
            <w:rPr>
              <w:lang w:eastAsia="de-DE"/>
            </w:rPr>
            <w:delText>&lt;ADD LINK TO THE Cross Paradigm IG here!&gt;</w:delText>
          </w:r>
        </w:del>
      </w:ins>
    </w:p>
    <w:p w14:paraId="427009ED" w14:textId="579CDD83"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73" w:author="Frank Oemig" w:date="2022-09-07T17:09:00Z"/>
          <w:lang w:eastAsia="de-DE"/>
        </w:rPr>
        <w:pPrChange w:id="74" w:author="Frank Oemig" w:date="2022-09-06T17:22:00Z">
          <w:pPr/>
        </w:pPrChange>
      </w:pPr>
      <w:ins w:id="75" w:author="Frank Oemig" w:date="2022-09-07T17:09:00Z">
        <w:r>
          <w:rPr>
            <w:lang w:eastAsia="de-DE"/>
          </w:rPr>
          <w:t xml:space="preserve">#2 In order to ensure we stay in sync with vocabulary used to represent the Gender Harmony attributes of a person, please provide feedback on the definitions and associated terminology in the </w:t>
        </w:r>
      </w:ins>
      <w:ins w:id="76" w:author="Lynn Laakso" w:date="2022-09-13T16:08:00Z">
        <w:r w:rsidR="00080649">
          <w:rPr>
            <w:lang w:eastAsia="de-DE"/>
          </w:rPr>
          <w:fldChar w:fldCharType="begin"/>
        </w:r>
        <w:r w:rsidR="00080649">
          <w:rPr>
            <w:lang w:eastAsia="de-DE"/>
          </w:rPr>
          <w:instrText xml:space="preserve"> HYPERLINK "http://www.hl7.org/permalink/?GenderHarmonyIGBallot" </w:instrText>
        </w:r>
        <w:r w:rsidR="00080649">
          <w:rPr>
            <w:lang w:eastAsia="de-DE"/>
          </w:rPr>
          <w:fldChar w:fldCharType="separate"/>
        </w:r>
        <w:r w:rsidR="00080649" w:rsidRPr="00080649">
          <w:rPr>
            <w:rStyle w:val="Hyperlink"/>
            <w:rFonts w:ascii="Times New Roman" w:hAnsi="Times New Roman" w:cs="Times New Roman"/>
            <w:kern w:val="0"/>
            <w:sz w:val="20"/>
            <w:lang w:eastAsia="de-DE"/>
          </w:rPr>
          <w:t>http://www.hl7.org/permalink/?GenderHarmonyIGBallot</w:t>
        </w:r>
        <w:r w:rsidR="00080649">
          <w:rPr>
            <w:lang w:eastAsia="de-DE"/>
          </w:rPr>
          <w:fldChar w:fldCharType="end"/>
        </w:r>
        <w:r w:rsidR="00080649">
          <w:rPr>
            <w:lang w:eastAsia="de-DE"/>
          </w:rPr>
          <w:t xml:space="preserve"> ballot</w:t>
        </w:r>
      </w:ins>
      <w:ins w:id="77" w:author="Frank Oemig" w:date="2022-09-07T17:09:00Z">
        <w:del w:id="78" w:author="Lynn Laakso" w:date="2022-09-09T15:40:00Z">
          <w:r w:rsidDel="00024C48">
            <w:rPr>
              <w:lang w:eastAsia="de-DE"/>
            </w:rPr>
            <w:delText xml:space="preserve">&lt;ADD LINK TO THE Cross Paradigm IG here!&gt; </w:delText>
          </w:r>
        </w:del>
        <w:del w:id="79" w:author="Lynn Laakso" w:date="2022-09-13T16:08:00Z">
          <w:r w:rsidDel="00080649">
            <w:rPr>
              <w:lang w:eastAsia="de-DE"/>
            </w:rPr>
            <w:delText>ballot</w:delText>
          </w:r>
        </w:del>
        <w:r>
          <w:rPr>
            <w:lang w:eastAsia="de-DE"/>
          </w:rPr>
          <w:t>.</w:t>
        </w:r>
      </w:ins>
    </w:p>
    <w:p w14:paraId="5F39A735"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80" w:author="Frank Oemig" w:date="2022-09-07T17:09:00Z"/>
          <w:lang w:eastAsia="de-DE"/>
        </w:rPr>
        <w:pPrChange w:id="81" w:author="Frank Oemig" w:date="2022-09-06T17:22:00Z">
          <w:pPr/>
        </w:pPrChange>
      </w:pPr>
      <w:ins w:id="82" w:author="Frank Oemig" w:date="2022-09-07T17:09: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1D07B7D"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83" w:author="Frank Oemig" w:date="2022-09-07T17:09:00Z"/>
          <w:lang w:eastAsia="de-DE"/>
        </w:rPr>
        <w:pPrChange w:id="84" w:author="Frank Oemig" w:date="2022-09-06T17:22:00Z">
          <w:pPr/>
        </w:pPrChange>
      </w:pPr>
      <w:ins w:id="85" w:author="Frank Oemig" w:date="2022-09-07T17:09:00Z">
        <w:r>
          <w:rPr>
            <w:lang w:eastAsia="de-DE"/>
          </w:rPr>
          <w:t>#4 Are these segments needed for the Specimen Shipment Manifest?</w:t>
        </w:r>
      </w:ins>
    </w:p>
    <w:p w14:paraId="31C92E2D" w14:textId="682AB774" w:rsidR="0046293F" w:rsidRDefault="0046293F" w:rsidP="00CE2217">
      <w:pPr>
        <w:rPr>
          <w:ins w:id="86" w:author="Frank Oemig" w:date="2022-09-07T17:0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46293F" w:rsidRPr="00D3405B" w14:paraId="6D69F98C" w14:textId="77777777" w:rsidTr="00780EAC">
        <w:trPr>
          <w:trHeight w:val="530"/>
          <w:tblHeader/>
          <w:ins w:id="87" w:author="Frank Oemig" w:date="2022-09-07T17:16:00Z"/>
        </w:trPr>
        <w:tc>
          <w:tcPr>
            <w:tcW w:w="930" w:type="dxa"/>
            <w:shd w:val="clear" w:color="auto" w:fill="D9D9D9"/>
          </w:tcPr>
          <w:p w14:paraId="0D6CDB1D" w14:textId="77777777" w:rsidR="0046293F" w:rsidRPr="00D3405B" w:rsidRDefault="0046293F" w:rsidP="00780EAC">
            <w:pPr>
              <w:widowControl w:val="0"/>
              <w:autoSpaceDE w:val="0"/>
              <w:autoSpaceDN w:val="0"/>
              <w:adjustRightInd w:val="0"/>
              <w:spacing w:before="110" w:line="276" w:lineRule="auto"/>
              <w:rPr>
                <w:ins w:id="88" w:author="Frank Oemig" w:date="2022-09-07T17:16:00Z"/>
                <w:rFonts w:ascii="Arial" w:hAnsi="Arial"/>
                <w:sz w:val="22"/>
              </w:rPr>
            </w:pPr>
            <w:ins w:id="89" w:author="Frank Oemig" w:date="2022-09-07T17:16:00Z">
              <w:r w:rsidRPr="00D3405B">
                <w:rPr>
                  <w:b/>
                  <w:bCs/>
                  <w:i/>
                  <w:iCs/>
                  <w:color w:val="000080"/>
                  <w:sz w:val="22"/>
                </w:rPr>
                <w:t>Section</w:t>
              </w:r>
            </w:ins>
          </w:p>
        </w:tc>
        <w:tc>
          <w:tcPr>
            <w:tcW w:w="2306" w:type="dxa"/>
            <w:shd w:val="clear" w:color="auto" w:fill="D9D9D9"/>
          </w:tcPr>
          <w:p w14:paraId="241E94CB" w14:textId="77777777" w:rsidR="0046293F" w:rsidRPr="00D3405B" w:rsidRDefault="0046293F" w:rsidP="00780EAC">
            <w:pPr>
              <w:widowControl w:val="0"/>
              <w:autoSpaceDE w:val="0"/>
              <w:autoSpaceDN w:val="0"/>
              <w:adjustRightInd w:val="0"/>
              <w:spacing w:before="110" w:line="276" w:lineRule="auto"/>
              <w:rPr>
                <w:ins w:id="90" w:author="Frank Oemig" w:date="2022-09-07T17:16:00Z"/>
                <w:rFonts w:ascii="Arial" w:hAnsi="Arial"/>
                <w:sz w:val="22"/>
              </w:rPr>
            </w:pPr>
            <w:ins w:id="91" w:author="Frank Oemig" w:date="2022-09-07T17:16:00Z">
              <w:r w:rsidRPr="00D3405B">
                <w:rPr>
                  <w:b/>
                  <w:bCs/>
                  <w:i/>
                  <w:iCs/>
                  <w:color w:val="000080"/>
                  <w:sz w:val="22"/>
                </w:rPr>
                <w:t>Section Name</w:t>
              </w:r>
            </w:ins>
          </w:p>
        </w:tc>
        <w:tc>
          <w:tcPr>
            <w:tcW w:w="3060" w:type="dxa"/>
            <w:shd w:val="clear" w:color="auto" w:fill="D9D9D9"/>
          </w:tcPr>
          <w:p w14:paraId="443EFE7F" w14:textId="77777777" w:rsidR="0046293F" w:rsidRPr="00D3405B" w:rsidRDefault="0046293F" w:rsidP="00780EAC">
            <w:pPr>
              <w:widowControl w:val="0"/>
              <w:autoSpaceDE w:val="0"/>
              <w:autoSpaceDN w:val="0"/>
              <w:adjustRightInd w:val="0"/>
              <w:spacing w:before="110" w:line="276" w:lineRule="auto"/>
              <w:rPr>
                <w:ins w:id="92" w:author="Frank Oemig" w:date="2022-09-07T17:16:00Z"/>
                <w:rFonts w:ascii="Arial" w:hAnsi="Arial"/>
                <w:sz w:val="22"/>
              </w:rPr>
            </w:pPr>
            <w:ins w:id="93" w:author="Frank Oemig" w:date="2022-09-07T17:16:00Z">
              <w:r w:rsidRPr="00D3405B">
                <w:rPr>
                  <w:b/>
                  <w:bCs/>
                  <w:i/>
                  <w:iCs/>
                  <w:color w:val="000080"/>
                  <w:sz w:val="22"/>
                </w:rPr>
                <w:t>Change  Type</w:t>
              </w:r>
            </w:ins>
          </w:p>
        </w:tc>
        <w:tc>
          <w:tcPr>
            <w:tcW w:w="1070" w:type="dxa"/>
            <w:shd w:val="clear" w:color="auto" w:fill="D9D9D9"/>
          </w:tcPr>
          <w:p w14:paraId="3FB6244E" w14:textId="77777777" w:rsidR="0046293F" w:rsidRPr="00D3405B" w:rsidRDefault="0046293F" w:rsidP="00780EAC">
            <w:pPr>
              <w:widowControl w:val="0"/>
              <w:autoSpaceDE w:val="0"/>
              <w:autoSpaceDN w:val="0"/>
              <w:adjustRightInd w:val="0"/>
              <w:spacing w:before="110" w:line="276" w:lineRule="auto"/>
              <w:rPr>
                <w:ins w:id="94" w:author="Frank Oemig" w:date="2022-09-07T17:16:00Z"/>
                <w:b/>
                <w:bCs/>
                <w:i/>
                <w:iCs/>
                <w:color w:val="000080"/>
                <w:sz w:val="22"/>
              </w:rPr>
            </w:pPr>
            <w:ins w:id="95" w:author="Frank Oemig" w:date="2022-09-07T17:16:00Z">
              <w:r w:rsidRPr="00D3405B">
                <w:rPr>
                  <w:b/>
                  <w:bCs/>
                  <w:i/>
                  <w:iCs/>
                  <w:color w:val="000080"/>
                  <w:sz w:val="22"/>
                </w:rPr>
                <w:t>Proposal #</w:t>
              </w:r>
            </w:ins>
          </w:p>
        </w:tc>
        <w:tc>
          <w:tcPr>
            <w:tcW w:w="1268" w:type="dxa"/>
            <w:shd w:val="clear" w:color="auto" w:fill="D9D9D9"/>
          </w:tcPr>
          <w:p w14:paraId="499B99D4" w14:textId="77777777" w:rsidR="0046293F" w:rsidRPr="00D3405B" w:rsidRDefault="0046293F" w:rsidP="00780EAC">
            <w:pPr>
              <w:widowControl w:val="0"/>
              <w:autoSpaceDE w:val="0"/>
              <w:autoSpaceDN w:val="0"/>
              <w:adjustRightInd w:val="0"/>
              <w:spacing w:before="110" w:line="276" w:lineRule="auto"/>
              <w:jc w:val="center"/>
              <w:rPr>
                <w:ins w:id="96" w:author="Frank Oemig" w:date="2022-09-07T17:16:00Z"/>
                <w:b/>
                <w:bCs/>
                <w:i/>
                <w:iCs/>
                <w:color w:val="000080"/>
                <w:sz w:val="28"/>
                <w:szCs w:val="28"/>
              </w:rPr>
            </w:pPr>
            <w:ins w:id="97" w:author="Frank Oemig" w:date="2022-09-07T17:16: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71693D85" w14:textId="77777777" w:rsidR="0046293F" w:rsidRPr="00D3405B" w:rsidRDefault="0046293F" w:rsidP="00780EAC">
            <w:pPr>
              <w:widowControl w:val="0"/>
              <w:autoSpaceDE w:val="0"/>
              <w:autoSpaceDN w:val="0"/>
              <w:adjustRightInd w:val="0"/>
              <w:spacing w:before="110" w:line="276" w:lineRule="auto"/>
              <w:jc w:val="center"/>
              <w:rPr>
                <w:ins w:id="98" w:author="Frank Oemig" w:date="2022-09-07T17:16:00Z"/>
                <w:b/>
                <w:bCs/>
                <w:i/>
                <w:iCs/>
                <w:color w:val="000080"/>
                <w:sz w:val="28"/>
                <w:szCs w:val="28"/>
              </w:rPr>
            </w:pPr>
            <w:ins w:id="99" w:author="Frank Oemig" w:date="2022-09-07T17:16:00Z">
              <w:r w:rsidRPr="00D3405B">
                <w:rPr>
                  <w:b/>
                  <w:bCs/>
                  <w:i/>
                  <w:iCs/>
                  <w:color w:val="000080"/>
                  <w:sz w:val="22"/>
                </w:rPr>
                <w:t>Line</w:t>
              </w:r>
              <w:r w:rsidRPr="00D3405B">
                <w:rPr>
                  <w:b/>
                  <w:bCs/>
                  <w:i/>
                  <w:iCs/>
                  <w:color w:val="000080"/>
                  <w:sz w:val="22"/>
                </w:rPr>
                <w:br/>
                <w:t>Item</w:t>
              </w:r>
            </w:ins>
          </w:p>
        </w:tc>
      </w:tr>
      <w:tr w:rsidR="0046293F" w:rsidRPr="00D3405B" w14:paraId="08E4C101" w14:textId="77777777" w:rsidTr="00780EAC">
        <w:trPr>
          <w:trHeight w:val="530"/>
          <w:ins w:id="100" w:author="Frank Oemig" w:date="2022-09-07T17:16:00Z"/>
        </w:trPr>
        <w:tc>
          <w:tcPr>
            <w:tcW w:w="930" w:type="dxa"/>
            <w:shd w:val="clear" w:color="auto" w:fill="D9D9D9"/>
          </w:tcPr>
          <w:p w14:paraId="0088A693" w14:textId="2FEA5B05" w:rsidR="0046293F" w:rsidRPr="005625E3" w:rsidRDefault="0046293F" w:rsidP="00780EAC">
            <w:pPr>
              <w:widowControl w:val="0"/>
              <w:autoSpaceDE w:val="0"/>
              <w:autoSpaceDN w:val="0"/>
              <w:adjustRightInd w:val="0"/>
              <w:spacing w:before="110" w:line="276" w:lineRule="auto"/>
              <w:rPr>
                <w:ins w:id="101" w:author="Frank Oemig" w:date="2022-09-07T17:16:00Z"/>
                <w:b/>
                <w:bCs/>
                <w:i/>
                <w:iCs/>
                <w:color w:val="000080"/>
                <w:sz w:val="22"/>
              </w:rPr>
            </w:pPr>
            <w:ins w:id="102" w:author="Frank Oemig" w:date="2022-09-07T17:16:00Z">
              <w:r>
                <w:rPr>
                  <w:b/>
                  <w:bCs/>
                  <w:i/>
                  <w:iCs/>
                  <w:color w:val="000080"/>
                  <w:sz w:val="22"/>
                </w:rPr>
                <w:t>17.9.1</w:t>
              </w:r>
            </w:ins>
          </w:p>
        </w:tc>
        <w:tc>
          <w:tcPr>
            <w:tcW w:w="2306" w:type="dxa"/>
            <w:shd w:val="clear" w:color="auto" w:fill="D9D9D9"/>
          </w:tcPr>
          <w:p w14:paraId="156B092E" w14:textId="77777777" w:rsidR="0046293F" w:rsidRPr="005625E3" w:rsidRDefault="0046293F" w:rsidP="00780EAC">
            <w:pPr>
              <w:widowControl w:val="0"/>
              <w:autoSpaceDE w:val="0"/>
              <w:autoSpaceDN w:val="0"/>
              <w:adjustRightInd w:val="0"/>
              <w:spacing w:before="110" w:line="276" w:lineRule="auto"/>
              <w:rPr>
                <w:ins w:id="103" w:author="Frank Oemig" w:date="2022-09-07T17:16:00Z"/>
                <w:bCs/>
                <w:i/>
                <w:iCs/>
                <w:noProof/>
                <w:sz w:val="22"/>
              </w:rPr>
            </w:pPr>
            <w:bookmarkStart w:id="104" w:name="_Hlk113630491"/>
            <w:ins w:id="105" w:author="Frank Oemig" w:date="2022-09-07T17:16:00Z">
              <w:r>
                <w:rPr>
                  <w:bCs/>
                  <w:i/>
                  <w:iCs/>
                  <w:noProof/>
                  <w:sz w:val="22"/>
                </w:rPr>
                <w:t>Data Element 00816 -&gt; 02534</w:t>
              </w:r>
              <w:bookmarkEnd w:id="104"/>
            </w:ins>
          </w:p>
        </w:tc>
        <w:tc>
          <w:tcPr>
            <w:tcW w:w="3060" w:type="dxa"/>
            <w:shd w:val="clear" w:color="auto" w:fill="D9D9D9"/>
          </w:tcPr>
          <w:p w14:paraId="464BF0E5" w14:textId="77777777" w:rsidR="0046293F" w:rsidRDefault="0046293F" w:rsidP="00780EAC">
            <w:pPr>
              <w:widowControl w:val="0"/>
              <w:autoSpaceDE w:val="0"/>
              <w:autoSpaceDN w:val="0"/>
              <w:adjustRightInd w:val="0"/>
              <w:spacing w:before="110" w:line="276" w:lineRule="auto"/>
              <w:rPr>
                <w:ins w:id="106" w:author="Frank Oemig" w:date="2022-09-07T17:16:00Z"/>
                <w:color w:val="000080"/>
                <w:sz w:val="22"/>
              </w:rPr>
            </w:pPr>
            <w:bookmarkStart w:id="107" w:name="_Hlk113630507"/>
            <w:ins w:id="108" w:author="Frank Oemig" w:date="2022-09-07T17:16:00Z">
              <w:r>
                <w:rPr>
                  <w:color w:val="000080"/>
                  <w:sz w:val="22"/>
                </w:rPr>
                <w:t xml:space="preserve">eliminate conflict with table assignment to 0287 </w:t>
              </w:r>
              <w:bookmarkEnd w:id="107"/>
            </w:ins>
          </w:p>
        </w:tc>
        <w:tc>
          <w:tcPr>
            <w:tcW w:w="1070" w:type="dxa"/>
            <w:shd w:val="clear" w:color="auto" w:fill="D9D9D9"/>
          </w:tcPr>
          <w:p w14:paraId="6A655599" w14:textId="77777777" w:rsidR="0046293F" w:rsidRDefault="0046293F" w:rsidP="00780EAC">
            <w:pPr>
              <w:widowControl w:val="0"/>
              <w:autoSpaceDE w:val="0"/>
              <w:autoSpaceDN w:val="0"/>
              <w:adjustRightInd w:val="0"/>
              <w:spacing w:before="110" w:line="276" w:lineRule="auto"/>
              <w:rPr>
                <w:ins w:id="109" w:author="Frank Oemig" w:date="2022-09-07T17:16:00Z"/>
                <w:sz w:val="22"/>
              </w:rPr>
            </w:pPr>
          </w:p>
        </w:tc>
        <w:tc>
          <w:tcPr>
            <w:tcW w:w="1268" w:type="dxa"/>
            <w:shd w:val="clear" w:color="auto" w:fill="D9D9D9"/>
          </w:tcPr>
          <w:p w14:paraId="4C91ACFE" w14:textId="77777777" w:rsidR="0046293F" w:rsidRDefault="0046293F" w:rsidP="00780EAC">
            <w:pPr>
              <w:widowControl w:val="0"/>
              <w:autoSpaceDE w:val="0"/>
              <w:autoSpaceDN w:val="0"/>
              <w:adjustRightInd w:val="0"/>
              <w:spacing w:before="110" w:line="276" w:lineRule="auto"/>
              <w:rPr>
                <w:ins w:id="110" w:author="Frank Oemig" w:date="2022-09-07T17:16:00Z"/>
                <w:b/>
                <w:bCs/>
                <w:i/>
                <w:iCs/>
                <w:color w:val="000080"/>
                <w:sz w:val="22"/>
              </w:rPr>
            </w:pPr>
            <w:ins w:id="111" w:author="Frank Oemig" w:date="2022-09-07T17:16:00Z">
              <w:r>
                <w:rPr>
                  <w:b/>
                  <w:bCs/>
                  <w:i/>
                  <w:iCs/>
                  <w:color w:val="000080"/>
                  <w:sz w:val="22"/>
                </w:rPr>
                <w:t>No</w:t>
              </w:r>
            </w:ins>
          </w:p>
        </w:tc>
        <w:tc>
          <w:tcPr>
            <w:tcW w:w="716" w:type="dxa"/>
            <w:shd w:val="clear" w:color="auto" w:fill="D9D9D9"/>
          </w:tcPr>
          <w:p w14:paraId="0BA66105" w14:textId="77777777" w:rsidR="0046293F" w:rsidRPr="00D3405B" w:rsidRDefault="0046293F" w:rsidP="00780EAC">
            <w:pPr>
              <w:widowControl w:val="0"/>
              <w:autoSpaceDE w:val="0"/>
              <w:autoSpaceDN w:val="0"/>
              <w:adjustRightInd w:val="0"/>
              <w:spacing w:before="110" w:line="276" w:lineRule="auto"/>
              <w:rPr>
                <w:ins w:id="112" w:author="Frank Oemig" w:date="2022-09-07T17:16:00Z"/>
                <w:b/>
                <w:bCs/>
                <w:i/>
                <w:iCs/>
                <w:color w:val="000080"/>
                <w:sz w:val="22"/>
              </w:rPr>
            </w:pPr>
          </w:p>
        </w:tc>
      </w:tr>
    </w:tbl>
    <w:p w14:paraId="49CCD2B4" w14:textId="77777777" w:rsidR="0046293F" w:rsidRDefault="0046293F" w:rsidP="00CE2217"/>
    <w:bookmarkStart w:id="113" w:name="_Toc29039797"/>
    <w:p w14:paraId="09329208" w14:textId="56486AA5" w:rsidR="00E74308" w:rsidRDefault="0032372C" w:rsidP="00CE2217">
      <w:pPr>
        <w:pStyle w:val="Heading2"/>
        <w:rPr>
          <w:noProof/>
        </w:rPr>
      </w:pPr>
      <w:r w:rsidRPr="00CE2217">
        <w:rPr>
          <w:noProof/>
        </w:rPr>
        <mc:AlternateContent>
          <mc:Choice Requires="wps">
            <w:drawing>
              <wp:anchor distT="0" distB="0" distL="114300" distR="114300" simplePos="0" relativeHeight="251657216"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39317" id="Rectangle 3" o:spid="_x0000_s1026" style="position:absolute;margin-left:-32.4pt;margin-top:-204.2pt;width:525.6pt;height:1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" o:allowincell="f" filled="f" fillcolor="#ff9" stroked="f">
                <v:fill opacity="32896f"/>
              </v:rect>
            </w:pict>
          </mc:Fallback>
        </mc:AlternateContent>
      </w:r>
      <w:r w:rsidR="00E74308" w:rsidRPr="00CE2217">
        <w:t>Chapter</w:t>
      </w:r>
      <w:r w:rsidR="00E74308">
        <w:rPr>
          <w:noProof/>
        </w:rPr>
        <w:t xml:space="preserve"> 17 </w:t>
      </w:r>
      <w:r w:rsidR="00E74308" w:rsidRPr="00CE2217">
        <w:t>Contents</w:t>
      </w:r>
      <w:bookmarkEnd w:id="113"/>
    </w:p>
    <w:p w14:paraId="42D79EB3" w14:textId="429CDC35" w:rsidR="00CC08BB" w:rsidRDefault="00CC08BB" w:rsidP="00024C48">
      <w:pPr>
        <w:pStyle w:val="TOC2"/>
        <w:rPr>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hyperlink w:anchor="_Toc29039797" w:history="1">
        <w:r w:rsidRPr="008A4CC9">
          <w:rPr>
            <w:rStyle w:val="Hyperlink"/>
          </w:rPr>
          <w:t>17.2</w:t>
        </w:r>
        <w:r>
          <w:rPr>
            <w:rFonts w:asciiTheme="minorHAnsi" w:eastAsiaTheme="minorEastAsia" w:hAnsiTheme="minorHAnsi" w:cstheme="minorBidi"/>
            <w:kern w:val="0"/>
            <w:sz w:val="22"/>
            <w:szCs w:val="22"/>
          </w:rPr>
          <w:tab/>
        </w:r>
        <w:r w:rsidRPr="008A4CC9">
          <w:rPr>
            <w:rStyle w:val="Hyperlink"/>
          </w:rPr>
          <w:t>Chapter 17 Contents</w:t>
        </w:r>
        <w:r>
          <w:rPr>
            <w:webHidden/>
          </w:rPr>
          <w:tab/>
        </w:r>
        <w:r>
          <w:rPr>
            <w:webHidden/>
          </w:rPr>
          <w:fldChar w:fldCharType="begin"/>
        </w:r>
        <w:r>
          <w:rPr>
            <w:webHidden/>
          </w:rPr>
          <w:instrText xml:space="preserve"> PAGEREF _Toc29039797 \h </w:instrText>
        </w:r>
        <w:r>
          <w:rPr>
            <w:webHidden/>
          </w:rPr>
        </w:r>
        <w:r>
          <w:rPr>
            <w:webHidden/>
          </w:rPr>
          <w:fldChar w:fldCharType="separate"/>
        </w:r>
        <w:r w:rsidR="009F6653">
          <w:rPr>
            <w:webHidden/>
          </w:rPr>
          <w:t>2</w:t>
        </w:r>
        <w:r>
          <w:rPr>
            <w:webHidden/>
          </w:rPr>
          <w:fldChar w:fldCharType="end"/>
        </w:r>
      </w:hyperlink>
    </w:p>
    <w:p w14:paraId="64F004C7" w14:textId="48F2D2C4" w:rsidR="00CC08BB" w:rsidRDefault="00000000" w:rsidP="00024C48">
      <w:pPr>
        <w:pStyle w:val="TOC2"/>
        <w:rPr>
          <w:rFonts w:asciiTheme="minorHAnsi" w:eastAsiaTheme="minorEastAsia" w:hAnsiTheme="minorHAnsi" w:cstheme="minorBidi"/>
          <w:kern w:val="0"/>
          <w:sz w:val="22"/>
          <w:szCs w:val="22"/>
        </w:rPr>
      </w:pPr>
      <w:hyperlink w:anchor="_Toc29039798" w:history="1">
        <w:r w:rsidR="00CC08BB" w:rsidRPr="008A4CC9">
          <w:rPr>
            <w:rStyle w:val="Hyperlink"/>
          </w:rPr>
          <w:t>17.3</w:t>
        </w:r>
        <w:r w:rsidR="00CC08BB">
          <w:rPr>
            <w:rFonts w:asciiTheme="minorHAnsi" w:eastAsiaTheme="minorEastAsia" w:hAnsiTheme="minorHAnsi" w:cstheme="minorBidi"/>
            <w:kern w:val="0"/>
            <w:sz w:val="22"/>
            <w:szCs w:val="22"/>
          </w:rPr>
          <w:tab/>
        </w:r>
        <w:r w:rsidR="00CC08BB" w:rsidRPr="008A4CC9">
          <w:rPr>
            <w:rStyle w:val="Hyperlink"/>
          </w:rPr>
          <w:t>Purpose</w:t>
        </w:r>
        <w:r w:rsidR="00CC08BB">
          <w:rPr>
            <w:webHidden/>
          </w:rPr>
          <w:tab/>
        </w:r>
        <w:r w:rsidR="00CC08BB">
          <w:rPr>
            <w:webHidden/>
          </w:rPr>
          <w:fldChar w:fldCharType="begin"/>
        </w:r>
        <w:r w:rsidR="00CC08BB">
          <w:rPr>
            <w:webHidden/>
          </w:rPr>
          <w:instrText xml:space="preserve"> PAGEREF _Toc29039798 \h </w:instrText>
        </w:r>
        <w:r w:rsidR="00CC08BB">
          <w:rPr>
            <w:webHidden/>
          </w:rPr>
        </w:r>
        <w:r w:rsidR="00CC08BB">
          <w:rPr>
            <w:webHidden/>
          </w:rPr>
          <w:fldChar w:fldCharType="separate"/>
        </w:r>
        <w:r w:rsidR="009F6653">
          <w:rPr>
            <w:webHidden/>
          </w:rPr>
          <w:t>3</w:t>
        </w:r>
        <w:r w:rsidR="00CC08BB">
          <w:rPr>
            <w:webHidden/>
          </w:rPr>
          <w:fldChar w:fldCharType="end"/>
        </w:r>
      </w:hyperlink>
    </w:p>
    <w:p w14:paraId="66F438A2" w14:textId="7A88AC44"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"_Toc29039799" </w:instrText>
      </w:r>
      <w:r>
        <w:rPr>
          <w:noProof/>
        </w:rPr>
        <w:fldChar w:fldCharType="separate"/>
      </w:r>
      <w:r w:rsidR="00CC08BB" w:rsidRPr="008A4CC9">
        <w:rPr>
          <w:rStyle w:val="Hyperlink"/>
          <w:noProof/>
        </w:rPr>
        <w:t>17.3.1</w:t>
      </w:r>
      <w:r w:rsidR="00CC08BB">
        <w:rPr>
          <w:rFonts w:asciiTheme="minorHAnsi" w:eastAsiaTheme="minorEastAsia" w:hAnsiTheme="minorHAnsi" w:cstheme="minorBidi"/>
          <w:noProof/>
          <w:sz w:val="22"/>
          <w:szCs w:val="22"/>
        </w:rPr>
        <w:tab/>
      </w:r>
      <w:r w:rsidR="00CC08BB" w:rsidRPr="008A4CC9">
        <w:rPr>
          <w:rStyle w:val="Hyperlink"/>
          <w:noProof/>
        </w:rPr>
        <w:t>Inventory Item Master Updates</w:t>
      </w:r>
      <w:r w:rsidR="00CC08BB">
        <w:rPr>
          <w:noProof/>
          <w:webHidden/>
        </w:rPr>
        <w:tab/>
      </w:r>
      <w:r w:rsidR="00CC08BB">
        <w:rPr>
          <w:noProof/>
          <w:webHidden/>
        </w:rPr>
        <w:fldChar w:fldCharType="begin"/>
      </w:r>
      <w:r w:rsidR="00CC08BB">
        <w:rPr>
          <w:noProof/>
          <w:webHidden/>
        </w:rPr>
        <w:instrText xml:space="preserve"> PAGEREF _Toc29039799 \h </w:instrText>
      </w:r>
      <w:r w:rsidR="00CC08BB">
        <w:rPr>
          <w:noProof/>
          <w:webHidden/>
        </w:rPr>
      </w:r>
      <w:r w:rsidR="00CC08BB">
        <w:rPr>
          <w:noProof/>
          <w:webHidden/>
        </w:rPr>
        <w:fldChar w:fldCharType="separate"/>
      </w:r>
      <w:ins w:id="114" w:author="Lynn Laakso" w:date="2022-09-09T15:43:00Z">
        <w:r w:rsidR="009F6653">
          <w:rPr>
            <w:noProof/>
            <w:webHidden/>
          </w:rPr>
          <w:t>4</w:t>
        </w:r>
      </w:ins>
      <w:del w:id="115" w:author="Lynn Laakso" w:date="2022-09-09T15:42:00Z">
        <w:r w:rsidR="00CC08BB" w:rsidDel="00024C48">
          <w:rPr>
            <w:noProof/>
            <w:webHidden/>
          </w:rPr>
          <w:delText>3</w:delText>
        </w:r>
      </w:del>
      <w:r w:rsidR="00CC08BB">
        <w:rPr>
          <w:noProof/>
          <w:webHidden/>
        </w:rPr>
        <w:fldChar w:fldCharType="end"/>
      </w:r>
      <w:r>
        <w:rPr>
          <w:noProof/>
        </w:rPr>
        <w:fldChar w:fldCharType="end"/>
      </w:r>
    </w:p>
    <w:p w14:paraId="422D7FBC" w14:textId="50A8B8D3" w:rsidR="00CC08BB"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800" w:history="1">
        <w:r w:rsidR="00CC08BB" w:rsidRPr="008A4CC9">
          <w:rPr>
            <w:rStyle w:val="Hyperlink"/>
            <w:noProof/>
          </w:rPr>
          <w:t>17.3.2</w:t>
        </w:r>
        <w:r w:rsidR="00CC08BB">
          <w:rPr>
            <w:rFonts w:asciiTheme="minorHAnsi" w:eastAsiaTheme="minorEastAsia" w:hAnsiTheme="minorHAnsi" w:cstheme="minorBidi"/>
            <w:noProof/>
            <w:sz w:val="22"/>
            <w:szCs w:val="22"/>
          </w:rPr>
          <w:tab/>
        </w:r>
        <w:r w:rsidR="00CC08BB" w:rsidRPr="008A4CC9">
          <w:rPr>
            <w:rStyle w:val="Hyperlink"/>
            <w:noProof/>
          </w:rPr>
          <w:t>Sterilization and Decontamination</w:t>
        </w:r>
        <w:r w:rsidR="00CC08BB">
          <w:rPr>
            <w:noProof/>
            <w:webHidden/>
          </w:rPr>
          <w:tab/>
        </w:r>
        <w:r w:rsidR="00CC08BB">
          <w:rPr>
            <w:noProof/>
            <w:webHidden/>
          </w:rPr>
          <w:fldChar w:fldCharType="begin"/>
        </w:r>
        <w:r w:rsidR="00CC08BB">
          <w:rPr>
            <w:noProof/>
            <w:webHidden/>
          </w:rPr>
          <w:instrText xml:space="preserve"> PAGEREF _Toc29039800 \h </w:instrText>
        </w:r>
        <w:r w:rsidR="00CC08BB">
          <w:rPr>
            <w:noProof/>
            <w:webHidden/>
          </w:rPr>
        </w:r>
        <w:r w:rsidR="00CC08BB">
          <w:rPr>
            <w:noProof/>
            <w:webHidden/>
          </w:rPr>
          <w:fldChar w:fldCharType="separate"/>
        </w:r>
        <w:r w:rsidR="009F6653">
          <w:rPr>
            <w:noProof/>
            <w:webHidden/>
          </w:rPr>
          <w:t>4</w:t>
        </w:r>
        <w:r w:rsidR="00CC08BB">
          <w:rPr>
            <w:noProof/>
            <w:webHidden/>
          </w:rPr>
          <w:fldChar w:fldCharType="end"/>
        </w:r>
      </w:hyperlink>
    </w:p>
    <w:p w14:paraId="668A23D0" w14:textId="42AF4931" w:rsidR="00CC08BB"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801" w:history="1">
        <w:r w:rsidR="00CC08BB" w:rsidRPr="008A4CC9">
          <w:rPr>
            <w:rStyle w:val="Hyperlink"/>
            <w:noProof/>
          </w:rPr>
          <w:t>17.3.3</w:t>
        </w:r>
        <w:r w:rsidR="00CC08BB">
          <w:rPr>
            <w:rFonts w:asciiTheme="minorHAnsi" w:eastAsiaTheme="minorEastAsia" w:hAnsiTheme="minorHAnsi" w:cstheme="minorBidi"/>
            <w:noProof/>
            <w:sz w:val="22"/>
            <w:szCs w:val="22"/>
          </w:rPr>
          <w:tab/>
        </w:r>
        <w:r w:rsidR="00CC08BB" w:rsidRPr="008A4CC9">
          <w:rPr>
            <w:rStyle w:val="Hyperlink"/>
            <w:noProof/>
          </w:rPr>
          <w:t>Application roles</w:t>
        </w:r>
        <w:r w:rsidR="00CC08BB">
          <w:rPr>
            <w:noProof/>
            <w:webHidden/>
          </w:rPr>
          <w:tab/>
        </w:r>
        <w:r w:rsidR="00CC08BB">
          <w:rPr>
            <w:noProof/>
            <w:webHidden/>
          </w:rPr>
          <w:fldChar w:fldCharType="begin"/>
        </w:r>
        <w:r w:rsidR="00CC08BB">
          <w:rPr>
            <w:noProof/>
            <w:webHidden/>
          </w:rPr>
          <w:instrText xml:space="preserve"> PAGEREF _Toc29039801 \h </w:instrText>
        </w:r>
        <w:r w:rsidR="00CC08BB">
          <w:rPr>
            <w:noProof/>
            <w:webHidden/>
          </w:rPr>
        </w:r>
        <w:r w:rsidR="00CC08BB">
          <w:rPr>
            <w:noProof/>
            <w:webHidden/>
          </w:rPr>
          <w:fldChar w:fldCharType="separate"/>
        </w:r>
        <w:r w:rsidR="009F6653">
          <w:rPr>
            <w:noProof/>
            <w:webHidden/>
          </w:rPr>
          <w:t>5</w:t>
        </w:r>
        <w:r w:rsidR="00CC08BB">
          <w:rPr>
            <w:noProof/>
            <w:webHidden/>
          </w:rPr>
          <w:fldChar w:fldCharType="end"/>
        </w:r>
      </w:hyperlink>
    </w:p>
    <w:p w14:paraId="5C8CDE91" w14:textId="2D54B718" w:rsidR="00CC08BB" w:rsidRDefault="00000000" w:rsidP="00024C48">
      <w:pPr>
        <w:pStyle w:val="TOC2"/>
        <w:rPr>
          <w:rFonts w:asciiTheme="minorHAnsi" w:eastAsiaTheme="minorEastAsia" w:hAnsiTheme="minorHAnsi" w:cstheme="minorBidi"/>
          <w:kern w:val="0"/>
          <w:sz w:val="22"/>
          <w:szCs w:val="22"/>
        </w:rPr>
      </w:pPr>
      <w:hyperlink w:anchor="_Toc29039802" w:history="1">
        <w:r w:rsidR="00CC08BB" w:rsidRPr="008A4CC9">
          <w:rPr>
            <w:rStyle w:val="Hyperlink"/>
          </w:rPr>
          <w:t>17.4</w:t>
        </w:r>
        <w:r w:rsidR="00CC08BB">
          <w:rPr>
            <w:rFonts w:asciiTheme="minorHAnsi" w:eastAsiaTheme="minorEastAsia" w:hAnsiTheme="minorHAnsi" w:cstheme="minorBidi"/>
            <w:kern w:val="0"/>
            <w:sz w:val="22"/>
            <w:szCs w:val="22"/>
          </w:rPr>
          <w:tab/>
        </w:r>
        <w:r w:rsidR="00CC08BB" w:rsidRPr="008A4CC9">
          <w:rPr>
            <w:rStyle w:val="Hyperlink"/>
          </w:rPr>
          <w:t>Trigger Events</w:t>
        </w:r>
        <w:r w:rsidR="00CC08BB">
          <w:rPr>
            <w:webHidden/>
          </w:rPr>
          <w:tab/>
        </w:r>
        <w:r w:rsidR="00CC08BB">
          <w:rPr>
            <w:webHidden/>
          </w:rPr>
          <w:fldChar w:fldCharType="begin"/>
        </w:r>
        <w:r w:rsidR="00CC08BB">
          <w:rPr>
            <w:webHidden/>
          </w:rPr>
          <w:instrText xml:space="preserve"> PAGEREF _Toc29039802 \h </w:instrText>
        </w:r>
        <w:r w:rsidR="00CC08BB">
          <w:rPr>
            <w:webHidden/>
          </w:rPr>
        </w:r>
        <w:r w:rsidR="00CC08BB">
          <w:rPr>
            <w:webHidden/>
          </w:rPr>
          <w:fldChar w:fldCharType="separate"/>
        </w:r>
        <w:r w:rsidR="009F6653">
          <w:rPr>
            <w:webHidden/>
          </w:rPr>
          <w:t>5</w:t>
        </w:r>
        <w:r w:rsidR="00CC08BB">
          <w:rPr>
            <w:webHidden/>
          </w:rPr>
          <w:fldChar w:fldCharType="end"/>
        </w:r>
      </w:hyperlink>
    </w:p>
    <w:p w14:paraId="2343521F" w14:textId="0C055FDE"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"_Toc29039803" </w:instrText>
      </w:r>
      <w:r>
        <w:rPr>
          <w:noProof/>
        </w:rPr>
        <w:fldChar w:fldCharType="separate"/>
      </w:r>
      <w:r w:rsidR="00CC08BB" w:rsidRPr="008A4CC9">
        <w:rPr>
          <w:rStyle w:val="Hyperlink"/>
          <w:noProof/>
        </w:rPr>
        <w:t>17.4.1</w:t>
      </w:r>
      <w:r w:rsidR="00CC08BB">
        <w:rPr>
          <w:rFonts w:asciiTheme="minorHAnsi" w:eastAsiaTheme="minorEastAsia" w:hAnsiTheme="minorHAnsi" w:cstheme="minorBidi"/>
          <w:noProof/>
          <w:sz w:val="22"/>
          <w:szCs w:val="22"/>
        </w:rPr>
        <w:tab/>
      </w:r>
      <w:r w:rsidR="00CC08BB" w:rsidRPr="008A4CC9">
        <w:rPr>
          <w:rStyle w:val="Hyperlink"/>
          <w:noProof/>
        </w:rPr>
        <w:t>Statuses</w:t>
      </w:r>
      <w:r w:rsidR="00CC08BB">
        <w:rPr>
          <w:noProof/>
          <w:webHidden/>
        </w:rPr>
        <w:tab/>
      </w:r>
      <w:r w:rsidR="00CC08BB">
        <w:rPr>
          <w:noProof/>
          <w:webHidden/>
        </w:rPr>
        <w:fldChar w:fldCharType="begin"/>
      </w:r>
      <w:r w:rsidR="00CC08BB">
        <w:rPr>
          <w:noProof/>
          <w:webHidden/>
        </w:rPr>
        <w:instrText xml:space="preserve"> PAGEREF _Toc29039803 \h </w:instrText>
      </w:r>
      <w:r w:rsidR="00CC08BB">
        <w:rPr>
          <w:noProof/>
          <w:webHidden/>
        </w:rPr>
      </w:r>
      <w:r w:rsidR="00CC08BB">
        <w:rPr>
          <w:noProof/>
          <w:webHidden/>
        </w:rPr>
        <w:fldChar w:fldCharType="separate"/>
      </w:r>
      <w:ins w:id="116" w:author="Lynn Laakso" w:date="2022-09-09T15:43:00Z">
        <w:r w:rsidR="009F6653">
          <w:rPr>
            <w:noProof/>
            <w:webHidden/>
          </w:rPr>
          <w:t>6</w:t>
        </w:r>
      </w:ins>
      <w:del w:id="117" w:author="Lynn Laakso" w:date="2022-09-09T15:42:00Z">
        <w:r w:rsidR="00CC08BB" w:rsidDel="00024C48">
          <w:rPr>
            <w:noProof/>
            <w:webHidden/>
          </w:rPr>
          <w:delText>5</w:delText>
        </w:r>
      </w:del>
      <w:r w:rsidR="00CC08BB">
        <w:rPr>
          <w:noProof/>
          <w:webHidden/>
        </w:rPr>
        <w:fldChar w:fldCharType="end"/>
      </w:r>
      <w:r>
        <w:rPr>
          <w:noProof/>
        </w:rPr>
        <w:fldChar w:fldCharType="end"/>
      </w:r>
    </w:p>
    <w:p w14:paraId="68B222E3" w14:textId="15F50C0B"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lastRenderedPageBreak/>
        <w:fldChar w:fldCharType="begin"/>
      </w:r>
      <w:r>
        <w:rPr>
          <w:noProof/>
        </w:rPr>
        <w:instrText xml:space="preserve"> HYPERLINK \l "_Toc29039804" </w:instrText>
      </w:r>
      <w:r>
        <w:rPr>
          <w:noProof/>
        </w:rPr>
        <w:fldChar w:fldCharType="separate"/>
      </w:r>
      <w:r w:rsidR="00CC08BB" w:rsidRPr="008A4CC9">
        <w:rPr>
          <w:rStyle w:val="Hyperlink"/>
          <w:noProof/>
        </w:rPr>
        <w:t>17.4.2</w:t>
      </w:r>
      <w:r w:rsidR="00CC08BB">
        <w:rPr>
          <w:rFonts w:asciiTheme="minorHAnsi" w:eastAsiaTheme="minorEastAsia" w:hAnsiTheme="minorHAnsi" w:cstheme="minorBidi"/>
          <w:noProof/>
          <w:sz w:val="22"/>
          <w:szCs w:val="22"/>
        </w:rPr>
        <w:tab/>
      </w:r>
      <w:r w:rsidR="00CC08BB" w:rsidRPr="008A4CC9">
        <w:rPr>
          <w:rStyle w:val="Hyperlink"/>
          <w:noProof/>
        </w:rPr>
        <w:t>Glossary</w:t>
      </w:r>
      <w:r w:rsidR="00CC08BB">
        <w:rPr>
          <w:noProof/>
          <w:webHidden/>
        </w:rPr>
        <w:tab/>
      </w:r>
      <w:r w:rsidR="00CC08BB">
        <w:rPr>
          <w:noProof/>
          <w:webHidden/>
        </w:rPr>
        <w:fldChar w:fldCharType="begin"/>
      </w:r>
      <w:r w:rsidR="00CC08BB">
        <w:rPr>
          <w:noProof/>
          <w:webHidden/>
        </w:rPr>
        <w:instrText xml:space="preserve"> PAGEREF _Toc29039804 \h </w:instrText>
      </w:r>
      <w:r w:rsidR="00CC08BB">
        <w:rPr>
          <w:noProof/>
          <w:webHidden/>
        </w:rPr>
      </w:r>
      <w:r w:rsidR="00CC08BB">
        <w:rPr>
          <w:noProof/>
          <w:webHidden/>
        </w:rPr>
        <w:fldChar w:fldCharType="separate"/>
      </w:r>
      <w:ins w:id="118" w:author="Lynn Laakso" w:date="2022-09-09T15:43:00Z">
        <w:r w:rsidR="009F6653">
          <w:rPr>
            <w:noProof/>
            <w:webHidden/>
          </w:rPr>
          <w:t>6</w:t>
        </w:r>
      </w:ins>
      <w:del w:id="119" w:author="Lynn Laakso" w:date="2022-09-09T15:42:00Z">
        <w:r w:rsidR="00CC08BB" w:rsidDel="00024C48">
          <w:rPr>
            <w:noProof/>
            <w:webHidden/>
          </w:rPr>
          <w:delText>5</w:delText>
        </w:r>
      </w:del>
      <w:r w:rsidR="00CC08BB">
        <w:rPr>
          <w:noProof/>
          <w:webHidden/>
        </w:rPr>
        <w:fldChar w:fldCharType="end"/>
      </w:r>
      <w:r>
        <w:rPr>
          <w:noProof/>
        </w:rPr>
        <w:fldChar w:fldCharType="end"/>
      </w:r>
    </w:p>
    <w:p w14:paraId="14F13E14" w14:textId="2A8043A2" w:rsidR="00CC08BB"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805" w:history="1">
        <w:r w:rsidR="00CC08BB" w:rsidRPr="008A4CC9">
          <w:rPr>
            <w:rStyle w:val="Hyperlink"/>
            <w:noProof/>
          </w:rPr>
          <w:t>17.4.3</w:t>
        </w:r>
        <w:r w:rsidR="00CC08BB">
          <w:rPr>
            <w:rFonts w:asciiTheme="minorHAnsi" w:eastAsiaTheme="minorEastAsia" w:hAnsiTheme="minorHAnsi" w:cstheme="minorBidi"/>
            <w:noProof/>
            <w:sz w:val="22"/>
            <w:szCs w:val="22"/>
          </w:rPr>
          <w:tab/>
        </w:r>
        <w:r w:rsidR="00CC08BB" w:rsidRPr="008A4CC9">
          <w:rPr>
            <w:rStyle w:val="Hyperlink"/>
            <w:noProof/>
          </w:rPr>
          <w:t>Organization of This Chapter: Trigger Events and Message Definitions</w:t>
        </w:r>
        <w:r w:rsidR="00CC08BB">
          <w:rPr>
            <w:noProof/>
            <w:webHidden/>
          </w:rPr>
          <w:tab/>
        </w:r>
        <w:r w:rsidR="00CC08BB">
          <w:rPr>
            <w:noProof/>
            <w:webHidden/>
          </w:rPr>
          <w:fldChar w:fldCharType="begin"/>
        </w:r>
        <w:r w:rsidR="00CC08BB">
          <w:rPr>
            <w:noProof/>
            <w:webHidden/>
          </w:rPr>
          <w:instrText xml:space="preserve"> PAGEREF _Toc29039805 \h </w:instrText>
        </w:r>
        <w:r w:rsidR="00CC08BB">
          <w:rPr>
            <w:noProof/>
            <w:webHidden/>
          </w:rPr>
        </w:r>
        <w:r w:rsidR="00CC08BB">
          <w:rPr>
            <w:noProof/>
            <w:webHidden/>
          </w:rPr>
          <w:fldChar w:fldCharType="separate"/>
        </w:r>
        <w:r w:rsidR="009F6653">
          <w:rPr>
            <w:noProof/>
            <w:webHidden/>
          </w:rPr>
          <w:t>7</w:t>
        </w:r>
        <w:r w:rsidR="00CC08BB">
          <w:rPr>
            <w:noProof/>
            <w:webHidden/>
          </w:rPr>
          <w:fldChar w:fldCharType="end"/>
        </w:r>
      </w:hyperlink>
    </w:p>
    <w:p w14:paraId="05E7300E" w14:textId="046AB730"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"_Toc29039806" </w:instrText>
      </w:r>
      <w:r>
        <w:fldChar w:fldCharType="separate"/>
      </w:r>
      <w:r w:rsidR="00CC08BB" w:rsidRPr="008A4CC9">
        <w:rPr>
          <w:rStyle w:val="Hyperlink"/>
        </w:rPr>
        <w:t>17.5</w:t>
      </w:r>
      <w:r w:rsidR="00CC08BB">
        <w:rPr>
          <w:rFonts w:asciiTheme="minorHAnsi" w:eastAsiaTheme="minorEastAsia" w:hAnsiTheme="minorHAnsi" w:cstheme="minorBidi"/>
          <w:kern w:val="0"/>
          <w:sz w:val="22"/>
          <w:szCs w:val="22"/>
        </w:rPr>
        <w:tab/>
      </w:r>
      <w:r w:rsidR="00CC08BB" w:rsidRPr="008A4CC9">
        <w:rPr>
          <w:rStyle w:val="Hyperlink"/>
        </w:rPr>
        <w:t>Inventory Item Master Messages Segments</w:t>
      </w:r>
      <w:r w:rsidR="00CC08BB">
        <w:rPr>
          <w:webHidden/>
        </w:rPr>
        <w:tab/>
      </w:r>
      <w:r w:rsidR="00CC08BB">
        <w:rPr>
          <w:webHidden/>
        </w:rPr>
        <w:fldChar w:fldCharType="begin"/>
      </w:r>
      <w:r w:rsidR="00CC08BB">
        <w:rPr>
          <w:webHidden/>
        </w:rPr>
        <w:instrText xml:space="preserve"> PAGEREF _Toc29039806 \h </w:instrText>
      </w:r>
      <w:r w:rsidR="00CC08BB">
        <w:rPr>
          <w:webHidden/>
        </w:rPr>
      </w:r>
      <w:r w:rsidR="00CC08BB">
        <w:rPr>
          <w:webHidden/>
        </w:rPr>
        <w:fldChar w:fldCharType="separate"/>
      </w:r>
      <w:ins w:id="120" w:author="Lynn Laakso" w:date="2022-09-09T15:43:00Z">
        <w:r w:rsidR="009F6653">
          <w:rPr>
            <w:webHidden/>
          </w:rPr>
          <w:t>8</w:t>
        </w:r>
      </w:ins>
      <w:del w:id="121" w:author="Lynn Laakso" w:date="2022-09-09T15:42:00Z">
        <w:r w:rsidR="00CC08BB" w:rsidDel="00024C48">
          <w:rPr>
            <w:webHidden/>
          </w:rPr>
          <w:delText>7</w:delText>
        </w:r>
      </w:del>
      <w:r w:rsidR="00CC08BB">
        <w:rPr>
          <w:webHidden/>
        </w:rPr>
        <w:fldChar w:fldCharType="end"/>
      </w:r>
      <w:r>
        <w:fldChar w:fldCharType="end"/>
      </w:r>
    </w:p>
    <w:p w14:paraId="112B31B3" w14:textId="2F882149"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"_Toc29039807" </w:instrText>
      </w:r>
      <w:r>
        <w:rPr>
          <w:noProof/>
        </w:rPr>
        <w:fldChar w:fldCharType="separate"/>
      </w:r>
      <w:r w:rsidR="00CC08BB" w:rsidRPr="008A4CC9">
        <w:rPr>
          <w:rStyle w:val="Hyperlink"/>
          <w:noProof/>
        </w:rPr>
        <w:t>17.5.1</w:t>
      </w:r>
      <w:r w:rsidR="00CC08BB">
        <w:rPr>
          <w:rFonts w:asciiTheme="minorHAnsi" w:eastAsiaTheme="minorEastAsia" w:hAnsiTheme="minorHAnsi" w:cstheme="minorBidi"/>
          <w:noProof/>
          <w:sz w:val="22"/>
          <w:szCs w:val="22"/>
        </w:rPr>
        <w:tab/>
      </w:r>
      <w:r w:rsidR="00CC08BB" w:rsidRPr="008A4CC9">
        <w:rPr>
          <w:rStyle w:val="Hyperlink"/>
          <w:noProof/>
        </w:rPr>
        <w:t>IIM - Inventory Item Master Segment</w:t>
      </w:r>
      <w:r w:rsidR="00CC08BB">
        <w:rPr>
          <w:noProof/>
          <w:webHidden/>
        </w:rPr>
        <w:tab/>
      </w:r>
      <w:r w:rsidR="00CC08BB">
        <w:rPr>
          <w:noProof/>
          <w:webHidden/>
        </w:rPr>
        <w:fldChar w:fldCharType="begin"/>
      </w:r>
      <w:r w:rsidR="00CC08BB">
        <w:rPr>
          <w:noProof/>
          <w:webHidden/>
        </w:rPr>
        <w:instrText xml:space="preserve"> PAGEREF _Toc29039807 \h </w:instrText>
      </w:r>
      <w:r w:rsidR="00CC08BB">
        <w:rPr>
          <w:noProof/>
          <w:webHidden/>
        </w:rPr>
      </w:r>
      <w:r w:rsidR="00CC08BB">
        <w:rPr>
          <w:noProof/>
          <w:webHidden/>
        </w:rPr>
        <w:fldChar w:fldCharType="separate"/>
      </w:r>
      <w:ins w:id="122" w:author="Lynn Laakso" w:date="2022-09-09T15:43:00Z">
        <w:r w:rsidR="009F6653">
          <w:rPr>
            <w:noProof/>
            <w:webHidden/>
          </w:rPr>
          <w:t>8</w:t>
        </w:r>
      </w:ins>
      <w:del w:id="123" w:author="Lynn Laakso" w:date="2022-09-09T15:42:00Z">
        <w:r w:rsidR="00CC08BB" w:rsidDel="00024C48">
          <w:rPr>
            <w:noProof/>
            <w:webHidden/>
          </w:rPr>
          <w:delText>7</w:delText>
        </w:r>
      </w:del>
      <w:r w:rsidR="00CC08BB">
        <w:rPr>
          <w:noProof/>
          <w:webHidden/>
        </w:rPr>
        <w:fldChar w:fldCharType="end"/>
      </w:r>
      <w:r>
        <w:rPr>
          <w:noProof/>
        </w:rPr>
        <w:fldChar w:fldCharType="end"/>
      </w:r>
    </w:p>
    <w:p w14:paraId="411E64BD" w14:textId="68289210"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"_Toc29039808" </w:instrText>
      </w:r>
      <w:r>
        <w:rPr>
          <w:noProof/>
        </w:rPr>
        <w:fldChar w:fldCharType="separate"/>
      </w:r>
      <w:r w:rsidR="00CC08BB" w:rsidRPr="008A4CC9">
        <w:rPr>
          <w:rStyle w:val="Hyperlink"/>
          <w:noProof/>
        </w:rPr>
        <w:t>17.5.2</w:t>
      </w:r>
      <w:r w:rsidR="00CC08BB">
        <w:rPr>
          <w:rFonts w:asciiTheme="minorHAnsi" w:eastAsiaTheme="minorEastAsia" w:hAnsiTheme="minorHAnsi" w:cstheme="minorBidi"/>
          <w:noProof/>
          <w:sz w:val="22"/>
          <w:szCs w:val="22"/>
        </w:rPr>
        <w:tab/>
      </w:r>
      <w:r w:rsidR="00CC08BB" w:rsidRPr="008A4CC9">
        <w:rPr>
          <w:rStyle w:val="Hyperlink"/>
          <w:noProof/>
        </w:rPr>
        <w:t>ITM - Material Item Segment</w:t>
      </w:r>
      <w:r w:rsidR="00CC08BB">
        <w:rPr>
          <w:noProof/>
          <w:webHidden/>
        </w:rPr>
        <w:tab/>
      </w:r>
      <w:r w:rsidR="00CC08BB">
        <w:rPr>
          <w:noProof/>
          <w:webHidden/>
        </w:rPr>
        <w:fldChar w:fldCharType="begin"/>
      </w:r>
      <w:r w:rsidR="00CC08BB">
        <w:rPr>
          <w:noProof/>
          <w:webHidden/>
        </w:rPr>
        <w:instrText xml:space="preserve"> PAGEREF _Toc29039808 \h </w:instrText>
      </w:r>
      <w:r w:rsidR="00CC08BB">
        <w:rPr>
          <w:noProof/>
          <w:webHidden/>
        </w:rPr>
      </w:r>
      <w:r w:rsidR="00CC08BB">
        <w:rPr>
          <w:noProof/>
          <w:webHidden/>
        </w:rPr>
        <w:fldChar w:fldCharType="separate"/>
      </w:r>
      <w:ins w:id="124" w:author="Lynn Laakso" w:date="2022-09-09T15:43:00Z">
        <w:r w:rsidR="009F6653">
          <w:rPr>
            <w:noProof/>
            <w:webHidden/>
          </w:rPr>
          <w:t>12</w:t>
        </w:r>
      </w:ins>
      <w:del w:id="125" w:author="Lynn Laakso" w:date="2022-09-09T15:42:00Z">
        <w:r w:rsidR="00CC08BB" w:rsidDel="00024C48">
          <w:rPr>
            <w:noProof/>
            <w:webHidden/>
          </w:rPr>
          <w:delText>11</w:delText>
        </w:r>
      </w:del>
      <w:r w:rsidR="00CC08BB">
        <w:rPr>
          <w:noProof/>
          <w:webHidden/>
        </w:rPr>
        <w:fldChar w:fldCharType="end"/>
      </w:r>
      <w:r>
        <w:rPr>
          <w:noProof/>
        </w:rPr>
        <w:fldChar w:fldCharType="end"/>
      </w:r>
    </w:p>
    <w:p w14:paraId="460B6FCA" w14:textId="5F9F7B74"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"_Toc29039809" </w:instrText>
      </w:r>
      <w:r>
        <w:rPr>
          <w:noProof/>
        </w:rPr>
        <w:fldChar w:fldCharType="separate"/>
      </w:r>
      <w:r w:rsidR="00CC08BB" w:rsidRPr="008A4CC9">
        <w:rPr>
          <w:rStyle w:val="Hyperlink"/>
          <w:noProof/>
        </w:rPr>
        <w:t>17.5.3</w:t>
      </w:r>
      <w:r w:rsidR="00CC08BB">
        <w:rPr>
          <w:rFonts w:asciiTheme="minorHAnsi" w:eastAsiaTheme="minorEastAsia" w:hAnsiTheme="minorHAnsi" w:cstheme="minorBidi"/>
          <w:noProof/>
          <w:sz w:val="22"/>
          <w:szCs w:val="22"/>
        </w:rPr>
        <w:tab/>
      </w:r>
      <w:r w:rsidR="00CC08BB" w:rsidRPr="008A4CC9">
        <w:rPr>
          <w:rStyle w:val="Hyperlink"/>
          <w:noProof/>
        </w:rPr>
        <w:t>STZ - Sterilization Parameter Segment</w:t>
      </w:r>
      <w:r w:rsidR="00CC08BB">
        <w:rPr>
          <w:noProof/>
          <w:webHidden/>
        </w:rPr>
        <w:tab/>
      </w:r>
      <w:r w:rsidR="00CC08BB">
        <w:rPr>
          <w:noProof/>
          <w:webHidden/>
        </w:rPr>
        <w:fldChar w:fldCharType="begin"/>
      </w:r>
      <w:r w:rsidR="00CC08BB">
        <w:rPr>
          <w:noProof/>
          <w:webHidden/>
        </w:rPr>
        <w:instrText xml:space="preserve"> PAGEREF _Toc29039809 \h </w:instrText>
      </w:r>
      <w:r w:rsidR="00CC08BB">
        <w:rPr>
          <w:noProof/>
          <w:webHidden/>
        </w:rPr>
      </w:r>
      <w:r w:rsidR="00CC08BB">
        <w:rPr>
          <w:noProof/>
          <w:webHidden/>
        </w:rPr>
        <w:fldChar w:fldCharType="separate"/>
      </w:r>
      <w:ins w:id="126" w:author="Lynn Laakso" w:date="2022-09-09T15:43:00Z">
        <w:r w:rsidR="009F6653">
          <w:rPr>
            <w:noProof/>
            <w:webHidden/>
          </w:rPr>
          <w:t>22</w:t>
        </w:r>
      </w:ins>
      <w:del w:id="127" w:author="Lynn Laakso" w:date="2022-09-09T15:42:00Z">
        <w:r w:rsidR="00CC08BB" w:rsidDel="00024C48">
          <w:rPr>
            <w:noProof/>
            <w:webHidden/>
          </w:rPr>
          <w:delText>21</w:delText>
        </w:r>
      </w:del>
      <w:r w:rsidR="00CC08BB">
        <w:rPr>
          <w:noProof/>
          <w:webHidden/>
        </w:rPr>
        <w:fldChar w:fldCharType="end"/>
      </w:r>
      <w:r>
        <w:rPr>
          <w:noProof/>
        </w:rPr>
        <w:fldChar w:fldCharType="end"/>
      </w:r>
    </w:p>
    <w:p w14:paraId="3FCC7D03" w14:textId="0DD038FD"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"_Toc29039810" </w:instrText>
      </w:r>
      <w:r>
        <w:rPr>
          <w:noProof/>
        </w:rPr>
        <w:fldChar w:fldCharType="separate"/>
      </w:r>
      <w:r w:rsidR="00CC08BB" w:rsidRPr="008A4CC9">
        <w:rPr>
          <w:rStyle w:val="Hyperlink"/>
          <w:noProof/>
        </w:rPr>
        <w:t>17.5.4</w:t>
      </w:r>
      <w:r w:rsidR="00CC08BB">
        <w:rPr>
          <w:rFonts w:asciiTheme="minorHAnsi" w:eastAsiaTheme="minorEastAsia" w:hAnsiTheme="minorHAnsi" w:cstheme="minorBidi"/>
          <w:noProof/>
          <w:sz w:val="22"/>
          <w:szCs w:val="22"/>
        </w:rPr>
        <w:tab/>
      </w:r>
      <w:r w:rsidR="00CC08BB" w:rsidRPr="008A4CC9">
        <w:rPr>
          <w:rStyle w:val="Hyperlink"/>
          <w:noProof/>
        </w:rPr>
        <w:t>VND – Purchasing Vendor Segment</w:t>
      </w:r>
      <w:r w:rsidR="00CC08BB">
        <w:rPr>
          <w:noProof/>
          <w:webHidden/>
        </w:rPr>
        <w:tab/>
      </w:r>
      <w:r w:rsidR="00CC08BB">
        <w:rPr>
          <w:noProof/>
          <w:webHidden/>
        </w:rPr>
        <w:fldChar w:fldCharType="begin"/>
      </w:r>
      <w:r w:rsidR="00CC08BB">
        <w:rPr>
          <w:noProof/>
          <w:webHidden/>
        </w:rPr>
        <w:instrText xml:space="preserve"> PAGEREF _Toc29039810 \h </w:instrText>
      </w:r>
      <w:r w:rsidR="00CC08BB">
        <w:rPr>
          <w:noProof/>
          <w:webHidden/>
        </w:rPr>
      </w:r>
      <w:r w:rsidR="00CC08BB">
        <w:rPr>
          <w:noProof/>
          <w:webHidden/>
        </w:rPr>
        <w:fldChar w:fldCharType="separate"/>
      </w:r>
      <w:ins w:id="128" w:author="Lynn Laakso" w:date="2022-09-09T15:43:00Z">
        <w:r w:rsidR="009F6653">
          <w:rPr>
            <w:noProof/>
            <w:webHidden/>
          </w:rPr>
          <w:t>23</w:t>
        </w:r>
      </w:ins>
      <w:del w:id="129" w:author="Lynn Laakso" w:date="2022-09-09T15:42:00Z">
        <w:r w:rsidR="00CC08BB" w:rsidDel="00024C48">
          <w:rPr>
            <w:noProof/>
            <w:webHidden/>
          </w:rPr>
          <w:delText>22</w:delText>
        </w:r>
      </w:del>
      <w:r w:rsidR="00CC08BB">
        <w:rPr>
          <w:noProof/>
          <w:webHidden/>
        </w:rPr>
        <w:fldChar w:fldCharType="end"/>
      </w:r>
      <w:r>
        <w:rPr>
          <w:noProof/>
        </w:rPr>
        <w:fldChar w:fldCharType="end"/>
      </w:r>
    </w:p>
    <w:p w14:paraId="22E4B3C2" w14:textId="5CF94219"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"_Toc29039811" </w:instrText>
      </w:r>
      <w:r>
        <w:rPr>
          <w:noProof/>
        </w:rPr>
        <w:fldChar w:fldCharType="separate"/>
      </w:r>
      <w:r w:rsidR="00CC08BB" w:rsidRPr="008A4CC9">
        <w:rPr>
          <w:rStyle w:val="Hyperlink"/>
          <w:noProof/>
        </w:rPr>
        <w:t>17.5.5</w:t>
      </w:r>
      <w:r w:rsidR="00CC08BB">
        <w:rPr>
          <w:rFonts w:asciiTheme="minorHAnsi" w:eastAsiaTheme="minorEastAsia" w:hAnsiTheme="minorHAnsi" w:cstheme="minorBidi"/>
          <w:noProof/>
          <w:sz w:val="22"/>
          <w:szCs w:val="22"/>
        </w:rPr>
        <w:tab/>
      </w:r>
      <w:r w:rsidR="00CC08BB" w:rsidRPr="008A4CC9">
        <w:rPr>
          <w:rStyle w:val="Hyperlink"/>
          <w:noProof/>
        </w:rPr>
        <w:t>PKG - Packaging Segment</w:t>
      </w:r>
      <w:r w:rsidR="00CC08BB">
        <w:rPr>
          <w:noProof/>
          <w:webHidden/>
        </w:rPr>
        <w:tab/>
      </w:r>
      <w:r w:rsidR="00CC08BB">
        <w:rPr>
          <w:noProof/>
          <w:webHidden/>
        </w:rPr>
        <w:fldChar w:fldCharType="begin"/>
      </w:r>
      <w:r w:rsidR="00CC08BB">
        <w:rPr>
          <w:noProof/>
          <w:webHidden/>
        </w:rPr>
        <w:instrText xml:space="preserve"> PAGEREF _Toc29039811 \h </w:instrText>
      </w:r>
      <w:r w:rsidR="00CC08BB">
        <w:rPr>
          <w:noProof/>
          <w:webHidden/>
        </w:rPr>
      </w:r>
      <w:r w:rsidR="00CC08BB">
        <w:rPr>
          <w:noProof/>
          <w:webHidden/>
        </w:rPr>
        <w:fldChar w:fldCharType="separate"/>
      </w:r>
      <w:ins w:id="130" w:author="Lynn Laakso" w:date="2022-09-09T15:43:00Z">
        <w:r w:rsidR="009F6653">
          <w:rPr>
            <w:noProof/>
            <w:webHidden/>
          </w:rPr>
          <w:t>25</w:t>
        </w:r>
      </w:ins>
      <w:del w:id="131" w:author="Lynn Laakso" w:date="2022-09-09T15:42:00Z">
        <w:r w:rsidR="00CC08BB" w:rsidDel="00024C48">
          <w:rPr>
            <w:noProof/>
            <w:webHidden/>
          </w:rPr>
          <w:delText>24</w:delText>
        </w:r>
      </w:del>
      <w:r w:rsidR="00CC08BB">
        <w:rPr>
          <w:noProof/>
          <w:webHidden/>
        </w:rPr>
        <w:fldChar w:fldCharType="end"/>
      </w:r>
      <w:r>
        <w:rPr>
          <w:noProof/>
        </w:rPr>
        <w:fldChar w:fldCharType="end"/>
      </w:r>
    </w:p>
    <w:p w14:paraId="3AD0E0E2" w14:textId="2A13BAF6"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"_Toc29039812" </w:instrText>
      </w:r>
      <w:r>
        <w:rPr>
          <w:noProof/>
        </w:rPr>
        <w:fldChar w:fldCharType="separate"/>
      </w:r>
      <w:r w:rsidR="00CC08BB" w:rsidRPr="008A4CC9">
        <w:rPr>
          <w:rStyle w:val="Hyperlink"/>
          <w:noProof/>
        </w:rPr>
        <w:t>17.5.6</w:t>
      </w:r>
      <w:r w:rsidR="00CC08BB">
        <w:rPr>
          <w:rFonts w:asciiTheme="minorHAnsi" w:eastAsiaTheme="minorEastAsia" w:hAnsiTheme="minorHAnsi" w:cstheme="minorBidi"/>
          <w:noProof/>
          <w:sz w:val="22"/>
          <w:szCs w:val="22"/>
        </w:rPr>
        <w:tab/>
      </w:r>
      <w:r w:rsidR="00CC08BB" w:rsidRPr="008A4CC9">
        <w:rPr>
          <w:rStyle w:val="Hyperlink"/>
          <w:noProof/>
        </w:rPr>
        <w:t>PCE – Patient Charge Cost Center Exception</w:t>
      </w:r>
      <w:r w:rsidR="00CC08BB">
        <w:rPr>
          <w:noProof/>
          <w:webHidden/>
        </w:rPr>
        <w:tab/>
      </w:r>
      <w:r w:rsidR="00CC08BB">
        <w:rPr>
          <w:noProof/>
          <w:webHidden/>
        </w:rPr>
        <w:fldChar w:fldCharType="begin"/>
      </w:r>
      <w:r w:rsidR="00CC08BB">
        <w:rPr>
          <w:noProof/>
          <w:webHidden/>
        </w:rPr>
        <w:instrText xml:space="preserve"> PAGEREF _Toc29039812 \h </w:instrText>
      </w:r>
      <w:r w:rsidR="00CC08BB">
        <w:rPr>
          <w:noProof/>
          <w:webHidden/>
        </w:rPr>
      </w:r>
      <w:r w:rsidR="00CC08BB">
        <w:rPr>
          <w:noProof/>
          <w:webHidden/>
        </w:rPr>
        <w:fldChar w:fldCharType="separate"/>
      </w:r>
      <w:ins w:id="132" w:author="Lynn Laakso" w:date="2022-09-09T15:43:00Z">
        <w:r w:rsidR="009F6653">
          <w:rPr>
            <w:noProof/>
            <w:webHidden/>
          </w:rPr>
          <w:t>28</w:t>
        </w:r>
      </w:ins>
      <w:del w:id="133" w:author="Lynn Laakso" w:date="2022-09-09T15:42:00Z">
        <w:r w:rsidR="00CC08BB" w:rsidDel="00024C48">
          <w:rPr>
            <w:noProof/>
            <w:webHidden/>
          </w:rPr>
          <w:delText>27</w:delText>
        </w:r>
      </w:del>
      <w:r w:rsidR="00CC08BB">
        <w:rPr>
          <w:noProof/>
          <w:webHidden/>
        </w:rPr>
        <w:fldChar w:fldCharType="end"/>
      </w:r>
      <w:r>
        <w:rPr>
          <w:noProof/>
        </w:rPr>
        <w:fldChar w:fldCharType="end"/>
      </w:r>
    </w:p>
    <w:p w14:paraId="7A501BE9" w14:textId="38F5B7C7"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"_Toc29039813" </w:instrText>
      </w:r>
      <w:r>
        <w:rPr>
          <w:noProof/>
        </w:rPr>
        <w:fldChar w:fldCharType="separate"/>
      </w:r>
      <w:r w:rsidR="00CC08BB" w:rsidRPr="008A4CC9">
        <w:rPr>
          <w:rStyle w:val="Hyperlink"/>
          <w:noProof/>
        </w:rPr>
        <w:t>17.5.7</w:t>
      </w:r>
      <w:r w:rsidR="00CC08BB">
        <w:rPr>
          <w:rFonts w:asciiTheme="minorHAnsi" w:eastAsiaTheme="minorEastAsia" w:hAnsiTheme="minorHAnsi" w:cstheme="minorBidi"/>
          <w:noProof/>
          <w:sz w:val="22"/>
          <w:szCs w:val="22"/>
        </w:rPr>
        <w:tab/>
      </w:r>
      <w:r w:rsidR="00CC08BB" w:rsidRPr="008A4CC9">
        <w:rPr>
          <w:rStyle w:val="Hyperlink"/>
          <w:noProof/>
        </w:rPr>
        <w:t>IVT – Material Location Segment</w:t>
      </w:r>
      <w:r w:rsidR="00CC08BB">
        <w:rPr>
          <w:noProof/>
          <w:webHidden/>
        </w:rPr>
        <w:tab/>
      </w:r>
      <w:r w:rsidR="00CC08BB">
        <w:rPr>
          <w:noProof/>
          <w:webHidden/>
        </w:rPr>
        <w:fldChar w:fldCharType="begin"/>
      </w:r>
      <w:r w:rsidR="00CC08BB">
        <w:rPr>
          <w:noProof/>
          <w:webHidden/>
        </w:rPr>
        <w:instrText xml:space="preserve"> PAGEREF _Toc29039813 \h </w:instrText>
      </w:r>
      <w:r w:rsidR="00CC08BB">
        <w:rPr>
          <w:noProof/>
          <w:webHidden/>
        </w:rPr>
      </w:r>
      <w:r w:rsidR="00CC08BB">
        <w:rPr>
          <w:noProof/>
          <w:webHidden/>
        </w:rPr>
        <w:fldChar w:fldCharType="separate"/>
      </w:r>
      <w:ins w:id="134" w:author="Lynn Laakso" w:date="2022-09-09T15:43:00Z">
        <w:r w:rsidR="009F6653">
          <w:rPr>
            <w:noProof/>
            <w:webHidden/>
          </w:rPr>
          <w:t>29</w:t>
        </w:r>
      </w:ins>
      <w:del w:id="135" w:author="Lynn Laakso" w:date="2022-09-09T15:42:00Z">
        <w:r w:rsidR="00CC08BB" w:rsidDel="00024C48">
          <w:rPr>
            <w:noProof/>
            <w:webHidden/>
          </w:rPr>
          <w:delText>28</w:delText>
        </w:r>
      </w:del>
      <w:r w:rsidR="00CC08BB">
        <w:rPr>
          <w:noProof/>
          <w:webHidden/>
        </w:rPr>
        <w:fldChar w:fldCharType="end"/>
      </w:r>
      <w:r>
        <w:rPr>
          <w:noProof/>
        </w:rPr>
        <w:fldChar w:fldCharType="end"/>
      </w:r>
    </w:p>
    <w:p w14:paraId="6E4BA35E" w14:textId="779B269C"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"_Toc29039814" </w:instrText>
      </w:r>
      <w:r>
        <w:rPr>
          <w:noProof/>
        </w:rPr>
        <w:fldChar w:fldCharType="separate"/>
      </w:r>
      <w:r w:rsidR="00CC08BB" w:rsidRPr="008A4CC9">
        <w:rPr>
          <w:rStyle w:val="Hyperlink"/>
          <w:noProof/>
        </w:rPr>
        <w:t>17.5.8</w:t>
      </w:r>
      <w:r w:rsidR="00CC08BB">
        <w:rPr>
          <w:rFonts w:asciiTheme="minorHAnsi" w:eastAsiaTheme="minorEastAsia" w:hAnsiTheme="minorHAnsi" w:cstheme="minorBidi"/>
          <w:noProof/>
          <w:sz w:val="22"/>
          <w:szCs w:val="22"/>
        </w:rPr>
        <w:tab/>
      </w:r>
      <w:r w:rsidR="00CC08BB" w:rsidRPr="008A4CC9">
        <w:rPr>
          <w:rStyle w:val="Hyperlink"/>
          <w:noProof/>
        </w:rPr>
        <w:t>ILT – Material Lot Segment</w:t>
      </w:r>
      <w:r w:rsidR="00CC08BB">
        <w:rPr>
          <w:noProof/>
          <w:webHidden/>
        </w:rPr>
        <w:tab/>
      </w:r>
      <w:r w:rsidR="00CC08BB">
        <w:rPr>
          <w:noProof/>
          <w:webHidden/>
        </w:rPr>
        <w:fldChar w:fldCharType="begin"/>
      </w:r>
      <w:r w:rsidR="00CC08BB">
        <w:rPr>
          <w:noProof/>
          <w:webHidden/>
        </w:rPr>
        <w:instrText xml:space="preserve"> PAGEREF _Toc29039814 \h </w:instrText>
      </w:r>
      <w:r w:rsidR="00CC08BB">
        <w:rPr>
          <w:noProof/>
          <w:webHidden/>
        </w:rPr>
      </w:r>
      <w:r w:rsidR="00CC08BB">
        <w:rPr>
          <w:noProof/>
          <w:webHidden/>
        </w:rPr>
        <w:fldChar w:fldCharType="separate"/>
      </w:r>
      <w:ins w:id="136" w:author="Lynn Laakso" w:date="2022-09-09T15:43:00Z">
        <w:r w:rsidR="009F6653">
          <w:rPr>
            <w:noProof/>
            <w:webHidden/>
          </w:rPr>
          <w:t>35</w:t>
        </w:r>
      </w:ins>
      <w:del w:id="137" w:author="Lynn Laakso" w:date="2022-09-09T15:42:00Z">
        <w:r w:rsidR="00CC08BB" w:rsidDel="00024C48">
          <w:rPr>
            <w:noProof/>
            <w:webHidden/>
          </w:rPr>
          <w:delText>34</w:delText>
        </w:r>
      </w:del>
      <w:r w:rsidR="00CC08BB">
        <w:rPr>
          <w:noProof/>
          <w:webHidden/>
        </w:rPr>
        <w:fldChar w:fldCharType="end"/>
      </w:r>
      <w:r>
        <w:rPr>
          <w:noProof/>
        </w:rPr>
        <w:fldChar w:fldCharType="end"/>
      </w:r>
    </w:p>
    <w:p w14:paraId="66C73260" w14:textId="2933F3C4"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"_Toc29039815" </w:instrText>
      </w:r>
      <w:r>
        <w:fldChar w:fldCharType="separate"/>
      </w:r>
      <w:r w:rsidR="00CC08BB" w:rsidRPr="008A4CC9">
        <w:rPr>
          <w:rStyle w:val="Hyperlink"/>
        </w:rPr>
        <w:t>17.6</w:t>
      </w:r>
      <w:r w:rsidR="00CC08BB">
        <w:rPr>
          <w:rFonts w:asciiTheme="minorHAnsi" w:eastAsiaTheme="minorEastAsia" w:hAnsiTheme="minorHAnsi" w:cstheme="minorBidi"/>
          <w:kern w:val="0"/>
          <w:sz w:val="22"/>
          <w:szCs w:val="22"/>
        </w:rPr>
        <w:tab/>
      </w:r>
      <w:r w:rsidR="00CC08BB" w:rsidRPr="008A4CC9">
        <w:rPr>
          <w:rStyle w:val="Hyperlink"/>
        </w:rPr>
        <w:t>Placer Application Requests and Trigger Events</w:t>
      </w:r>
      <w:r w:rsidR="00CC08BB">
        <w:rPr>
          <w:webHidden/>
        </w:rPr>
        <w:tab/>
      </w:r>
      <w:r w:rsidR="00CC08BB">
        <w:rPr>
          <w:webHidden/>
        </w:rPr>
        <w:fldChar w:fldCharType="begin"/>
      </w:r>
      <w:r w:rsidR="00CC08BB">
        <w:rPr>
          <w:webHidden/>
        </w:rPr>
        <w:instrText xml:space="preserve"> PAGEREF _Toc29039815 \h </w:instrText>
      </w:r>
      <w:r w:rsidR="00CC08BB">
        <w:rPr>
          <w:webHidden/>
        </w:rPr>
      </w:r>
      <w:r w:rsidR="00CC08BB">
        <w:rPr>
          <w:webHidden/>
        </w:rPr>
        <w:fldChar w:fldCharType="separate"/>
      </w:r>
      <w:ins w:id="138" w:author="Lynn Laakso" w:date="2022-09-09T15:43:00Z">
        <w:r w:rsidR="009F6653">
          <w:rPr>
            <w:webHidden/>
          </w:rPr>
          <w:t>37</w:t>
        </w:r>
      </w:ins>
      <w:del w:id="139" w:author="Lynn Laakso" w:date="2022-09-09T15:42:00Z">
        <w:r w:rsidR="00CC08BB" w:rsidDel="00024C48">
          <w:rPr>
            <w:webHidden/>
          </w:rPr>
          <w:delText>36</w:delText>
        </w:r>
      </w:del>
      <w:r w:rsidR="00CC08BB">
        <w:rPr>
          <w:webHidden/>
        </w:rPr>
        <w:fldChar w:fldCharType="end"/>
      </w:r>
      <w:r>
        <w:fldChar w:fldCharType="end"/>
      </w:r>
    </w:p>
    <w:p w14:paraId="02E47601" w14:textId="3B040619"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"_Toc29039816" </w:instrText>
      </w:r>
      <w:r>
        <w:rPr>
          <w:noProof/>
        </w:rPr>
        <w:fldChar w:fldCharType="separate"/>
      </w:r>
      <w:r w:rsidR="00CC08BB" w:rsidRPr="008A4CC9">
        <w:rPr>
          <w:rStyle w:val="Hyperlink"/>
          <w:noProof/>
        </w:rPr>
        <w:t>17.6.1</w:t>
      </w:r>
      <w:r w:rsidR="00CC08BB">
        <w:rPr>
          <w:rFonts w:asciiTheme="minorHAnsi" w:eastAsiaTheme="minorEastAsia" w:hAnsiTheme="minorHAnsi" w:cstheme="minorBidi"/>
          <w:noProof/>
          <w:sz w:val="22"/>
          <w:szCs w:val="22"/>
        </w:rPr>
        <w:tab/>
      </w:r>
      <w:r w:rsidR="00CC08BB" w:rsidRPr="008A4CC9">
        <w:rPr>
          <w:rStyle w:val="Hyperlink"/>
          <w:noProof/>
        </w:rPr>
        <w:t>SLR/ACK/SLS - Request New Sterilization Lot (Event S28)</w:t>
      </w:r>
      <w:r w:rsidR="00CC08BB">
        <w:rPr>
          <w:noProof/>
          <w:webHidden/>
        </w:rPr>
        <w:tab/>
      </w:r>
      <w:r w:rsidR="00CC08BB">
        <w:rPr>
          <w:noProof/>
          <w:webHidden/>
        </w:rPr>
        <w:fldChar w:fldCharType="begin"/>
      </w:r>
      <w:r w:rsidR="00CC08BB">
        <w:rPr>
          <w:noProof/>
          <w:webHidden/>
        </w:rPr>
        <w:instrText xml:space="preserve"> PAGEREF _Toc29039816 \h </w:instrText>
      </w:r>
      <w:r w:rsidR="00CC08BB">
        <w:rPr>
          <w:noProof/>
          <w:webHidden/>
        </w:rPr>
      </w:r>
      <w:r w:rsidR="00CC08BB">
        <w:rPr>
          <w:noProof/>
          <w:webHidden/>
        </w:rPr>
        <w:fldChar w:fldCharType="separate"/>
      </w:r>
      <w:ins w:id="140" w:author="Lynn Laakso" w:date="2022-09-09T15:43:00Z">
        <w:r w:rsidR="009F6653">
          <w:rPr>
            <w:noProof/>
            <w:webHidden/>
          </w:rPr>
          <w:t>38</w:t>
        </w:r>
      </w:ins>
      <w:del w:id="141" w:author="Lynn Laakso" w:date="2022-09-09T15:42:00Z">
        <w:r w:rsidR="00CC08BB" w:rsidDel="00024C48">
          <w:rPr>
            <w:noProof/>
            <w:webHidden/>
          </w:rPr>
          <w:delText>37</w:delText>
        </w:r>
      </w:del>
      <w:r w:rsidR="00CC08BB">
        <w:rPr>
          <w:noProof/>
          <w:webHidden/>
        </w:rPr>
        <w:fldChar w:fldCharType="end"/>
      </w:r>
      <w:r>
        <w:rPr>
          <w:noProof/>
        </w:rPr>
        <w:fldChar w:fldCharType="end"/>
      </w:r>
    </w:p>
    <w:p w14:paraId="118FB1C6" w14:textId="2CCBDB06"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"_Toc29039817" </w:instrText>
      </w:r>
      <w:r>
        <w:rPr>
          <w:noProof/>
        </w:rPr>
        <w:fldChar w:fldCharType="separate"/>
      </w:r>
      <w:r w:rsidR="00CC08BB" w:rsidRPr="008A4CC9">
        <w:rPr>
          <w:rStyle w:val="Hyperlink"/>
          <w:noProof/>
        </w:rPr>
        <w:t>17.6.2</w:t>
      </w:r>
      <w:r w:rsidR="00CC08BB">
        <w:rPr>
          <w:rFonts w:asciiTheme="minorHAnsi" w:eastAsiaTheme="minorEastAsia" w:hAnsiTheme="minorHAnsi" w:cstheme="minorBidi"/>
          <w:noProof/>
          <w:sz w:val="22"/>
          <w:szCs w:val="22"/>
        </w:rPr>
        <w:tab/>
      </w:r>
      <w:r w:rsidR="00CC08BB" w:rsidRPr="008A4CC9">
        <w:rPr>
          <w:rStyle w:val="Hyperlink"/>
          <w:noProof/>
        </w:rPr>
        <w:t>SLR/ACK/SLS - Request Sterilization Lot Deletion (Event S29)</w:t>
      </w:r>
      <w:r w:rsidR="00CC08BB">
        <w:rPr>
          <w:noProof/>
          <w:webHidden/>
        </w:rPr>
        <w:tab/>
      </w:r>
      <w:r w:rsidR="00CC08BB">
        <w:rPr>
          <w:noProof/>
          <w:webHidden/>
        </w:rPr>
        <w:fldChar w:fldCharType="begin"/>
      </w:r>
      <w:r w:rsidR="00CC08BB">
        <w:rPr>
          <w:noProof/>
          <w:webHidden/>
        </w:rPr>
        <w:instrText xml:space="preserve"> PAGEREF _Toc29039817 \h </w:instrText>
      </w:r>
      <w:r w:rsidR="00CC08BB">
        <w:rPr>
          <w:noProof/>
          <w:webHidden/>
        </w:rPr>
      </w:r>
      <w:r w:rsidR="00CC08BB">
        <w:rPr>
          <w:noProof/>
          <w:webHidden/>
        </w:rPr>
        <w:fldChar w:fldCharType="separate"/>
      </w:r>
      <w:ins w:id="142" w:author="Lynn Laakso" w:date="2022-09-09T15:43:00Z">
        <w:r w:rsidR="009F6653">
          <w:rPr>
            <w:noProof/>
            <w:webHidden/>
          </w:rPr>
          <w:t>39</w:t>
        </w:r>
      </w:ins>
      <w:del w:id="143" w:author="Lynn Laakso" w:date="2022-09-09T15:42:00Z">
        <w:r w:rsidR="00CC08BB" w:rsidDel="00024C48">
          <w:rPr>
            <w:noProof/>
            <w:webHidden/>
          </w:rPr>
          <w:delText>38</w:delText>
        </w:r>
      </w:del>
      <w:r w:rsidR="00CC08BB">
        <w:rPr>
          <w:noProof/>
          <w:webHidden/>
        </w:rPr>
        <w:fldChar w:fldCharType="end"/>
      </w:r>
      <w:r>
        <w:rPr>
          <w:noProof/>
        </w:rPr>
        <w:fldChar w:fldCharType="end"/>
      </w:r>
    </w:p>
    <w:p w14:paraId="50A3AF41" w14:textId="08EBBFC8"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"_Toc29039818" </w:instrText>
      </w:r>
      <w:r>
        <w:rPr>
          <w:noProof/>
        </w:rPr>
        <w:fldChar w:fldCharType="separate"/>
      </w:r>
      <w:r w:rsidR="00CC08BB" w:rsidRPr="008A4CC9">
        <w:rPr>
          <w:rStyle w:val="Hyperlink"/>
          <w:noProof/>
        </w:rPr>
        <w:t>17.6.3</w:t>
      </w:r>
      <w:r w:rsidR="00CC08BB">
        <w:rPr>
          <w:rFonts w:asciiTheme="minorHAnsi" w:eastAsiaTheme="minorEastAsia" w:hAnsiTheme="minorHAnsi" w:cstheme="minorBidi"/>
          <w:noProof/>
          <w:sz w:val="22"/>
          <w:szCs w:val="22"/>
        </w:rPr>
        <w:tab/>
      </w:r>
      <w:r w:rsidR="00CC08BB" w:rsidRPr="008A4CC9">
        <w:rPr>
          <w:rStyle w:val="Hyperlink"/>
          <w:noProof/>
        </w:rPr>
        <w:t>STI/ACK/STS - Request Item (Event S30)</w:t>
      </w:r>
      <w:r w:rsidR="00CC08BB">
        <w:rPr>
          <w:noProof/>
          <w:webHidden/>
        </w:rPr>
        <w:tab/>
      </w:r>
      <w:r w:rsidR="00CC08BB">
        <w:rPr>
          <w:noProof/>
          <w:webHidden/>
        </w:rPr>
        <w:fldChar w:fldCharType="begin"/>
      </w:r>
      <w:r w:rsidR="00CC08BB">
        <w:rPr>
          <w:noProof/>
          <w:webHidden/>
        </w:rPr>
        <w:instrText xml:space="preserve"> PAGEREF _Toc29039818 \h </w:instrText>
      </w:r>
      <w:r w:rsidR="00CC08BB">
        <w:rPr>
          <w:noProof/>
          <w:webHidden/>
        </w:rPr>
      </w:r>
      <w:r w:rsidR="00CC08BB">
        <w:rPr>
          <w:noProof/>
          <w:webHidden/>
        </w:rPr>
        <w:fldChar w:fldCharType="separate"/>
      </w:r>
      <w:ins w:id="144" w:author="Lynn Laakso" w:date="2022-09-09T15:43:00Z">
        <w:r w:rsidR="009F6653">
          <w:rPr>
            <w:noProof/>
            <w:webHidden/>
          </w:rPr>
          <w:t>41</w:t>
        </w:r>
      </w:ins>
      <w:del w:id="145" w:author="Lynn Laakso" w:date="2022-09-09T15:42:00Z">
        <w:r w:rsidR="00CC08BB" w:rsidDel="00024C48">
          <w:rPr>
            <w:noProof/>
            <w:webHidden/>
          </w:rPr>
          <w:delText>40</w:delText>
        </w:r>
      </w:del>
      <w:r w:rsidR="00CC08BB">
        <w:rPr>
          <w:noProof/>
          <w:webHidden/>
        </w:rPr>
        <w:fldChar w:fldCharType="end"/>
      </w:r>
      <w:r>
        <w:rPr>
          <w:noProof/>
        </w:rPr>
        <w:fldChar w:fldCharType="end"/>
      </w:r>
    </w:p>
    <w:p w14:paraId="3287358B" w14:textId="5B3993EA"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"_Toc29039819" </w:instrText>
      </w:r>
      <w:r>
        <w:rPr>
          <w:noProof/>
        </w:rPr>
        <w:fldChar w:fldCharType="separate"/>
      </w:r>
      <w:r w:rsidR="00CC08BB" w:rsidRPr="008A4CC9">
        <w:rPr>
          <w:rStyle w:val="Hyperlink"/>
          <w:noProof/>
        </w:rPr>
        <w:t>17.6.4</w:t>
      </w:r>
      <w:r w:rsidR="00CC08BB">
        <w:rPr>
          <w:rFonts w:asciiTheme="minorHAnsi" w:eastAsiaTheme="minorEastAsia" w:hAnsiTheme="minorHAnsi" w:cstheme="minorBidi"/>
          <w:noProof/>
          <w:sz w:val="22"/>
          <w:szCs w:val="22"/>
        </w:rPr>
        <w:tab/>
      </w:r>
      <w:r w:rsidR="00CC08BB" w:rsidRPr="008A4CC9">
        <w:rPr>
          <w:rStyle w:val="Hyperlink"/>
          <w:noProof/>
        </w:rPr>
        <w:t>SDR/ACK/SDS - Request Anti-Microbial Device Data (Event S31)</w:t>
      </w:r>
      <w:r w:rsidR="00CC08BB">
        <w:rPr>
          <w:noProof/>
          <w:webHidden/>
        </w:rPr>
        <w:tab/>
      </w:r>
      <w:r w:rsidR="00CC08BB">
        <w:rPr>
          <w:noProof/>
          <w:webHidden/>
        </w:rPr>
        <w:fldChar w:fldCharType="begin"/>
      </w:r>
      <w:r w:rsidR="00CC08BB">
        <w:rPr>
          <w:noProof/>
          <w:webHidden/>
        </w:rPr>
        <w:instrText xml:space="preserve"> PAGEREF _Toc29039819 \h </w:instrText>
      </w:r>
      <w:r w:rsidR="00CC08BB">
        <w:rPr>
          <w:noProof/>
          <w:webHidden/>
        </w:rPr>
      </w:r>
      <w:r w:rsidR="00CC08BB">
        <w:rPr>
          <w:noProof/>
          <w:webHidden/>
        </w:rPr>
        <w:fldChar w:fldCharType="separate"/>
      </w:r>
      <w:ins w:id="146" w:author="Lynn Laakso" w:date="2022-09-09T15:43:00Z">
        <w:r w:rsidR="009F6653">
          <w:rPr>
            <w:noProof/>
            <w:webHidden/>
          </w:rPr>
          <w:t>42</w:t>
        </w:r>
      </w:ins>
      <w:del w:id="147" w:author="Lynn Laakso" w:date="2022-09-09T15:42:00Z">
        <w:r w:rsidR="00CC08BB" w:rsidDel="00024C48">
          <w:rPr>
            <w:noProof/>
            <w:webHidden/>
          </w:rPr>
          <w:delText>41</w:delText>
        </w:r>
      </w:del>
      <w:r w:rsidR="00CC08BB">
        <w:rPr>
          <w:noProof/>
          <w:webHidden/>
        </w:rPr>
        <w:fldChar w:fldCharType="end"/>
      </w:r>
      <w:r>
        <w:rPr>
          <w:noProof/>
        </w:rPr>
        <w:fldChar w:fldCharType="end"/>
      </w:r>
    </w:p>
    <w:p w14:paraId="081DE2AD" w14:textId="670FA35F"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"_Toc29039820" </w:instrText>
      </w:r>
      <w:r>
        <w:rPr>
          <w:noProof/>
        </w:rPr>
        <w:fldChar w:fldCharType="separate"/>
      </w:r>
      <w:r w:rsidR="00CC08BB" w:rsidRPr="008A4CC9">
        <w:rPr>
          <w:rStyle w:val="Hyperlink"/>
          <w:noProof/>
        </w:rPr>
        <w:t>17.6.5</w:t>
      </w:r>
      <w:r w:rsidR="00CC08BB">
        <w:rPr>
          <w:rFonts w:asciiTheme="minorHAnsi" w:eastAsiaTheme="minorEastAsia" w:hAnsiTheme="minorHAnsi" w:cstheme="minorBidi"/>
          <w:noProof/>
          <w:sz w:val="22"/>
          <w:szCs w:val="22"/>
        </w:rPr>
        <w:tab/>
      </w:r>
      <w:r w:rsidR="00CC08BB" w:rsidRPr="008A4CC9">
        <w:rPr>
          <w:rStyle w:val="Hyperlink"/>
          <w:noProof/>
        </w:rPr>
        <w:t>SMD/ACK/SMS - Request Anti-Microbial Device Cycle Data (Event S32)</w:t>
      </w:r>
      <w:r w:rsidR="00CC08BB">
        <w:rPr>
          <w:noProof/>
          <w:webHidden/>
        </w:rPr>
        <w:tab/>
      </w:r>
      <w:r w:rsidR="00CC08BB">
        <w:rPr>
          <w:noProof/>
          <w:webHidden/>
        </w:rPr>
        <w:fldChar w:fldCharType="begin"/>
      </w:r>
      <w:r w:rsidR="00CC08BB">
        <w:rPr>
          <w:noProof/>
          <w:webHidden/>
        </w:rPr>
        <w:instrText xml:space="preserve"> PAGEREF _Toc29039820 \h </w:instrText>
      </w:r>
      <w:r w:rsidR="00CC08BB">
        <w:rPr>
          <w:noProof/>
          <w:webHidden/>
        </w:rPr>
      </w:r>
      <w:r w:rsidR="00CC08BB">
        <w:rPr>
          <w:noProof/>
          <w:webHidden/>
        </w:rPr>
        <w:fldChar w:fldCharType="separate"/>
      </w:r>
      <w:ins w:id="148" w:author="Lynn Laakso" w:date="2022-09-09T15:43:00Z">
        <w:r w:rsidR="009F6653">
          <w:rPr>
            <w:noProof/>
            <w:webHidden/>
          </w:rPr>
          <w:t>44</w:t>
        </w:r>
      </w:ins>
      <w:del w:id="149" w:author="Lynn Laakso" w:date="2022-09-09T15:42:00Z">
        <w:r w:rsidR="00CC08BB" w:rsidDel="00024C48">
          <w:rPr>
            <w:noProof/>
            <w:webHidden/>
          </w:rPr>
          <w:delText>43</w:delText>
        </w:r>
      </w:del>
      <w:r w:rsidR="00CC08BB">
        <w:rPr>
          <w:noProof/>
          <w:webHidden/>
        </w:rPr>
        <w:fldChar w:fldCharType="end"/>
      </w:r>
      <w:r>
        <w:rPr>
          <w:noProof/>
        </w:rPr>
        <w:fldChar w:fldCharType="end"/>
      </w:r>
    </w:p>
    <w:p w14:paraId="7D8DBDC4" w14:textId="11E3AD0B"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"_Toc29039821" </w:instrText>
      </w:r>
      <w:r>
        <w:fldChar w:fldCharType="separate"/>
      </w:r>
      <w:r w:rsidR="00CC08BB" w:rsidRPr="008A4CC9">
        <w:rPr>
          <w:rStyle w:val="Hyperlink"/>
        </w:rPr>
        <w:t>17.7</w:t>
      </w:r>
      <w:r w:rsidR="00CC08BB">
        <w:rPr>
          <w:rFonts w:asciiTheme="minorHAnsi" w:eastAsiaTheme="minorEastAsia" w:hAnsiTheme="minorHAnsi" w:cstheme="minorBidi"/>
          <w:kern w:val="0"/>
          <w:sz w:val="22"/>
          <w:szCs w:val="22"/>
        </w:rPr>
        <w:tab/>
      </w:r>
      <w:r w:rsidR="00CC08BB" w:rsidRPr="008A4CC9">
        <w:rPr>
          <w:rStyle w:val="Hyperlink"/>
        </w:rPr>
        <w:t>Filler Application Messages and Trigger Events Unsolicited</w:t>
      </w:r>
      <w:r w:rsidR="00CC08BB">
        <w:rPr>
          <w:webHidden/>
        </w:rPr>
        <w:tab/>
      </w:r>
      <w:r w:rsidR="00CC08BB">
        <w:rPr>
          <w:webHidden/>
        </w:rPr>
        <w:fldChar w:fldCharType="begin"/>
      </w:r>
      <w:r w:rsidR="00CC08BB">
        <w:rPr>
          <w:webHidden/>
        </w:rPr>
        <w:instrText xml:space="preserve"> PAGEREF _Toc29039821 \h </w:instrText>
      </w:r>
      <w:r w:rsidR="00CC08BB">
        <w:rPr>
          <w:webHidden/>
        </w:rPr>
      </w:r>
      <w:r w:rsidR="00CC08BB">
        <w:rPr>
          <w:webHidden/>
        </w:rPr>
        <w:fldChar w:fldCharType="separate"/>
      </w:r>
      <w:ins w:id="150" w:author="Lynn Laakso" w:date="2022-09-09T15:43:00Z">
        <w:r w:rsidR="009F6653">
          <w:rPr>
            <w:webHidden/>
          </w:rPr>
          <w:t>45</w:t>
        </w:r>
      </w:ins>
      <w:del w:id="151" w:author="Lynn Laakso" w:date="2022-09-09T15:42:00Z">
        <w:r w:rsidR="00CC08BB" w:rsidDel="00024C48">
          <w:rPr>
            <w:webHidden/>
          </w:rPr>
          <w:delText>44</w:delText>
        </w:r>
      </w:del>
      <w:r w:rsidR="00CC08BB">
        <w:rPr>
          <w:webHidden/>
        </w:rPr>
        <w:fldChar w:fldCharType="end"/>
      </w:r>
      <w:r>
        <w:fldChar w:fldCharType="end"/>
      </w:r>
    </w:p>
    <w:p w14:paraId="41B60DE0" w14:textId="492359CE"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"_Toc29039822" </w:instrText>
      </w:r>
      <w:r>
        <w:rPr>
          <w:noProof/>
        </w:rPr>
        <w:fldChar w:fldCharType="separate"/>
      </w:r>
      <w:r w:rsidR="00CC08BB" w:rsidRPr="008A4CC9">
        <w:rPr>
          <w:rStyle w:val="Hyperlink"/>
          <w:noProof/>
        </w:rPr>
        <w:t>17.7.1</w:t>
      </w:r>
      <w:r w:rsidR="00CC08BB">
        <w:rPr>
          <w:rFonts w:asciiTheme="minorHAnsi" w:eastAsiaTheme="minorEastAsia" w:hAnsiTheme="minorHAnsi" w:cstheme="minorBidi"/>
          <w:noProof/>
          <w:sz w:val="22"/>
          <w:szCs w:val="22"/>
        </w:rPr>
        <w:tab/>
      </w:r>
      <w:r w:rsidR="00CC08BB" w:rsidRPr="008A4CC9">
        <w:rPr>
          <w:rStyle w:val="Hyperlink"/>
          <w:noProof/>
        </w:rPr>
        <w:t>STC/ACK - Notification of Sterilization Configuration (Event S33)</w:t>
      </w:r>
      <w:r w:rsidR="00CC08BB">
        <w:rPr>
          <w:noProof/>
          <w:webHidden/>
        </w:rPr>
        <w:tab/>
      </w:r>
      <w:r w:rsidR="00CC08BB">
        <w:rPr>
          <w:noProof/>
          <w:webHidden/>
        </w:rPr>
        <w:fldChar w:fldCharType="begin"/>
      </w:r>
      <w:r w:rsidR="00CC08BB">
        <w:rPr>
          <w:noProof/>
          <w:webHidden/>
        </w:rPr>
        <w:instrText xml:space="preserve"> PAGEREF _Toc29039822 \h </w:instrText>
      </w:r>
      <w:r w:rsidR="00CC08BB">
        <w:rPr>
          <w:noProof/>
          <w:webHidden/>
        </w:rPr>
      </w:r>
      <w:r w:rsidR="00CC08BB">
        <w:rPr>
          <w:noProof/>
          <w:webHidden/>
        </w:rPr>
        <w:fldChar w:fldCharType="separate"/>
      </w:r>
      <w:ins w:id="152" w:author="Lynn Laakso" w:date="2022-09-09T15:43:00Z">
        <w:r w:rsidR="009F6653">
          <w:rPr>
            <w:noProof/>
            <w:webHidden/>
          </w:rPr>
          <w:t>46</w:t>
        </w:r>
      </w:ins>
      <w:del w:id="153" w:author="Lynn Laakso" w:date="2022-09-09T15:42:00Z">
        <w:r w:rsidR="00CC08BB" w:rsidDel="00024C48">
          <w:rPr>
            <w:noProof/>
            <w:webHidden/>
          </w:rPr>
          <w:delText>45</w:delText>
        </w:r>
      </w:del>
      <w:r w:rsidR="00CC08BB">
        <w:rPr>
          <w:noProof/>
          <w:webHidden/>
        </w:rPr>
        <w:fldChar w:fldCharType="end"/>
      </w:r>
      <w:r>
        <w:rPr>
          <w:noProof/>
        </w:rPr>
        <w:fldChar w:fldCharType="end"/>
      </w:r>
    </w:p>
    <w:p w14:paraId="003F2604" w14:textId="65248821"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"_Toc29039823" </w:instrText>
      </w:r>
      <w:r>
        <w:rPr>
          <w:noProof/>
        </w:rPr>
        <w:fldChar w:fldCharType="separate"/>
      </w:r>
      <w:r w:rsidR="00CC08BB" w:rsidRPr="008A4CC9">
        <w:rPr>
          <w:rStyle w:val="Hyperlink"/>
          <w:noProof/>
        </w:rPr>
        <w:t>17.7.2</w:t>
      </w:r>
      <w:r w:rsidR="00CC08BB">
        <w:rPr>
          <w:rFonts w:asciiTheme="minorHAnsi" w:eastAsiaTheme="minorEastAsia" w:hAnsiTheme="minorHAnsi" w:cstheme="minorBidi"/>
          <w:noProof/>
          <w:sz w:val="22"/>
          <w:szCs w:val="22"/>
        </w:rPr>
        <w:tab/>
      </w:r>
      <w:r w:rsidR="00CC08BB" w:rsidRPr="008A4CC9">
        <w:rPr>
          <w:rStyle w:val="Hyperlink"/>
          <w:noProof/>
        </w:rPr>
        <w:t>SLN/ACK - Notification of New Sterilization Lot (Event S34)</w:t>
      </w:r>
      <w:r w:rsidR="00CC08BB">
        <w:rPr>
          <w:noProof/>
          <w:webHidden/>
        </w:rPr>
        <w:tab/>
      </w:r>
      <w:r w:rsidR="00CC08BB">
        <w:rPr>
          <w:noProof/>
          <w:webHidden/>
        </w:rPr>
        <w:fldChar w:fldCharType="begin"/>
      </w:r>
      <w:r w:rsidR="00CC08BB">
        <w:rPr>
          <w:noProof/>
          <w:webHidden/>
        </w:rPr>
        <w:instrText xml:space="preserve"> PAGEREF _Toc29039823 \h </w:instrText>
      </w:r>
      <w:r w:rsidR="00CC08BB">
        <w:rPr>
          <w:noProof/>
          <w:webHidden/>
        </w:rPr>
      </w:r>
      <w:r w:rsidR="00CC08BB">
        <w:rPr>
          <w:noProof/>
          <w:webHidden/>
        </w:rPr>
        <w:fldChar w:fldCharType="separate"/>
      </w:r>
      <w:ins w:id="154" w:author="Lynn Laakso" w:date="2022-09-09T15:43:00Z">
        <w:r w:rsidR="009F6653">
          <w:rPr>
            <w:noProof/>
            <w:webHidden/>
          </w:rPr>
          <w:t>47</w:t>
        </w:r>
      </w:ins>
      <w:del w:id="155" w:author="Lynn Laakso" w:date="2022-09-09T15:42:00Z">
        <w:r w:rsidR="00CC08BB" w:rsidDel="00024C48">
          <w:rPr>
            <w:noProof/>
            <w:webHidden/>
          </w:rPr>
          <w:delText>46</w:delText>
        </w:r>
      </w:del>
      <w:r w:rsidR="00CC08BB">
        <w:rPr>
          <w:noProof/>
          <w:webHidden/>
        </w:rPr>
        <w:fldChar w:fldCharType="end"/>
      </w:r>
      <w:r>
        <w:rPr>
          <w:noProof/>
        </w:rPr>
        <w:fldChar w:fldCharType="end"/>
      </w:r>
    </w:p>
    <w:p w14:paraId="11A2208D" w14:textId="700CCFFA"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"_Toc29039824" </w:instrText>
      </w:r>
      <w:r>
        <w:rPr>
          <w:noProof/>
        </w:rPr>
        <w:fldChar w:fldCharType="separate"/>
      </w:r>
      <w:r w:rsidR="00CC08BB" w:rsidRPr="008A4CC9">
        <w:rPr>
          <w:rStyle w:val="Hyperlink"/>
          <w:noProof/>
        </w:rPr>
        <w:t>17.7.3</w:t>
      </w:r>
      <w:r w:rsidR="00CC08BB">
        <w:rPr>
          <w:rFonts w:asciiTheme="minorHAnsi" w:eastAsiaTheme="minorEastAsia" w:hAnsiTheme="minorHAnsi" w:cstheme="minorBidi"/>
          <w:noProof/>
          <w:sz w:val="22"/>
          <w:szCs w:val="22"/>
        </w:rPr>
        <w:tab/>
      </w:r>
      <w:r w:rsidR="00CC08BB" w:rsidRPr="008A4CC9">
        <w:rPr>
          <w:rStyle w:val="Hyperlink"/>
          <w:noProof/>
        </w:rPr>
        <w:t>SLN/ACK - Notification of Sterilization Lot Deletion (Event S35)</w:t>
      </w:r>
      <w:r w:rsidR="00CC08BB">
        <w:rPr>
          <w:noProof/>
          <w:webHidden/>
        </w:rPr>
        <w:tab/>
      </w:r>
      <w:r w:rsidR="00CC08BB">
        <w:rPr>
          <w:noProof/>
          <w:webHidden/>
        </w:rPr>
        <w:fldChar w:fldCharType="begin"/>
      </w:r>
      <w:r w:rsidR="00CC08BB">
        <w:rPr>
          <w:noProof/>
          <w:webHidden/>
        </w:rPr>
        <w:instrText xml:space="preserve"> PAGEREF _Toc29039824 \h </w:instrText>
      </w:r>
      <w:r w:rsidR="00CC08BB">
        <w:rPr>
          <w:noProof/>
          <w:webHidden/>
        </w:rPr>
      </w:r>
      <w:r w:rsidR="00CC08BB">
        <w:rPr>
          <w:noProof/>
          <w:webHidden/>
        </w:rPr>
        <w:fldChar w:fldCharType="separate"/>
      </w:r>
      <w:ins w:id="156" w:author="Lynn Laakso" w:date="2022-09-09T15:43:00Z">
        <w:r w:rsidR="009F6653">
          <w:rPr>
            <w:noProof/>
            <w:webHidden/>
          </w:rPr>
          <w:t>48</w:t>
        </w:r>
      </w:ins>
      <w:del w:id="157" w:author="Lynn Laakso" w:date="2022-09-09T15:42:00Z">
        <w:r w:rsidR="00CC08BB" w:rsidDel="00024C48">
          <w:rPr>
            <w:noProof/>
            <w:webHidden/>
          </w:rPr>
          <w:delText>47</w:delText>
        </w:r>
      </w:del>
      <w:r w:rsidR="00CC08BB">
        <w:rPr>
          <w:noProof/>
          <w:webHidden/>
        </w:rPr>
        <w:fldChar w:fldCharType="end"/>
      </w:r>
      <w:r>
        <w:rPr>
          <w:noProof/>
        </w:rPr>
        <w:fldChar w:fldCharType="end"/>
      </w:r>
    </w:p>
    <w:p w14:paraId="13C78470" w14:textId="57A4144F"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"_Toc29039825" </w:instrText>
      </w:r>
      <w:r>
        <w:rPr>
          <w:noProof/>
        </w:rPr>
        <w:fldChar w:fldCharType="separate"/>
      </w:r>
      <w:r w:rsidR="00CC08BB" w:rsidRPr="008A4CC9">
        <w:rPr>
          <w:rStyle w:val="Hyperlink"/>
          <w:noProof/>
        </w:rPr>
        <w:t>17.7.4</w:t>
      </w:r>
      <w:r w:rsidR="00CC08BB">
        <w:rPr>
          <w:rFonts w:asciiTheme="minorHAnsi" w:eastAsiaTheme="minorEastAsia" w:hAnsiTheme="minorHAnsi" w:cstheme="minorBidi"/>
          <w:noProof/>
          <w:sz w:val="22"/>
          <w:szCs w:val="22"/>
        </w:rPr>
        <w:tab/>
      </w:r>
      <w:r w:rsidR="00CC08BB" w:rsidRPr="008A4CC9">
        <w:rPr>
          <w:rStyle w:val="Hyperlink"/>
          <w:noProof/>
        </w:rPr>
        <w:t>SDN/ACK - Notification of Anti-Microbial Device Data (Event S36)</w:t>
      </w:r>
      <w:r w:rsidR="00CC08BB">
        <w:rPr>
          <w:noProof/>
          <w:webHidden/>
        </w:rPr>
        <w:tab/>
      </w:r>
      <w:r w:rsidR="00CC08BB">
        <w:rPr>
          <w:noProof/>
          <w:webHidden/>
        </w:rPr>
        <w:fldChar w:fldCharType="begin"/>
      </w:r>
      <w:r w:rsidR="00CC08BB">
        <w:rPr>
          <w:noProof/>
          <w:webHidden/>
        </w:rPr>
        <w:instrText xml:space="preserve"> PAGEREF _Toc29039825 \h </w:instrText>
      </w:r>
      <w:r w:rsidR="00CC08BB">
        <w:rPr>
          <w:noProof/>
          <w:webHidden/>
        </w:rPr>
      </w:r>
      <w:r w:rsidR="00CC08BB">
        <w:rPr>
          <w:noProof/>
          <w:webHidden/>
        </w:rPr>
        <w:fldChar w:fldCharType="separate"/>
      </w:r>
      <w:ins w:id="158" w:author="Lynn Laakso" w:date="2022-09-09T15:43:00Z">
        <w:r w:rsidR="009F6653">
          <w:rPr>
            <w:noProof/>
            <w:webHidden/>
          </w:rPr>
          <w:t>49</w:t>
        </w:r>
      </w:ins>
      <w:del w:id="159" w:author="Lynn Laakso" w:date="2022-09-09T15:42:00Z">
        <w:r w:rsidR="00CC08BB" w:rsidDel="00024C48">
          <w:rPr>
            <w:noProof/>
            <w:webHidden/>
          </w:rPr>
          <w:delText>48</w:delText>
        </w:r>
      </w:del>
      <w:r w:rsidR="00CC08BB">
        <w:rPr>
          <w:noProof/>
          <w:webHidden/>
        </w:rPr>
        <w:fldChar w:fldCharType="end"/>
      </w:r>
      <w:r>
        <w:rPr>
          <w:noProof/>
        </w:rPr>
        <w:fldChar w:fldCharType="end"/>
      </w:r>
    </w:p>
    <w:p w14:paraId="68307BE8" w14:textId="7C4CBE3E"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"_Toc29039826" </w:instrText>
      </w:r>
      <w:r>
        <w:rPr>
          <w:noProof/>
        </w:rPr>
        <w:fldChar w:fldCharType="separate"/>
      </w:r>
      <w:r w:rsidR="00CC08BB" w:rsidRPr="008A4CC9">
        <w:rPr>
          <w:rStyle w:val="Hyperlink"/>
          <w:noProof/>
        </w:rPr>
        <w:t>17.7.5</w:t>
      </w:r>
      <w:r w:rsidR="00CC08BB">
        <w:rPr>
          <w:rFonts w:asciiTheme="minorHAnsi" w:eastAsiaTheme="minorEastAsia" w:hAnsiTheme="minorHAnsi" w:cstheme="minorBidi"/>
          <w:noProof/>
          <w:sz w:val="22"/>
          <w:szCs w:val="22"/>
        </w:rPr>
        <w:tab/>
      </w:r>
      <w:r w:rsidR="00CC08BB" w:rsidRPr="008A4CC9">
        <w:rPr>
          <w:rStyle w:val="Hyperlink"/>
          <w:noProof/>
        </w:rPr>
        <w:t>SCN/ACK - Notification of Anti-Microbial Device Cycle Data (Event S37)</w:t>
      </w:r>
      <w:r w:rsidR="00CC08BB">
        <w:rPr>
          <w:noProof/>
          <w:webHidden/>
        </w:rPr>
        <w:tab/>
      </w:r>
      <w:r w:rsidR="00CC08BB">
        <w:rPr>
          <w:noProof/>
          <w:webHidden/>
        </w:rPr>
        <w:fldChar w:fldCharType="begin"/>
      </w:r>
      <w:r w:rsidR="00CC08BB">
        <w:rPr>
          <w:noProof/>
          <w:webHidden/>
        </w:rPr>
        <w:instrText xml:space="preserve"> PAGEREF _Toc29039826 \h </w:instrText>
      </w:r>
      <w:r w:rsidR="00CC08BB">
        <w:rPr>
          <w:noProof/>
          <w:webHidden/>
        </w:rPr>
      </w:r>
      <w:r w:rsidR="00CC08BB">
        <w:rPr>
          <w:noProof/>
          <w:webHidden/>
        </w:rPr>
        <w:fldChar w:fldCharType="separate"/>
      </w:r>
      <w:ins w:id="160" w:author="Lynn Laakso" w:date="2022-09-09T15:43:00Z">
        <w:r w:rsidR="009F6653">
          <w:rPr>
            <w:noProof/>
            <w:webHidden/>
          </w:rPr>
          <w:t>50</w:t>
        </w:r>
      </w:ins>
      <w:del w:id="161" w:author="Lynn Laakso" w:date="2022-09-09T15:42:00Z">
        <w:r w:rsidR="00CC08BB" w:rsidDel="00024C48">
          <w:rPr>
            <w:noProof/>
            <w:webHidden/>
          </w:rPr>
          <w:delText>49</w:delText>
        </w:r>
      </w:del>
      <w:r w:rsidR="00CC08BB">
        <w:rPr>
          <w:noProof/>
          <w:webHidden/>
        </w:rPr>
        <w:fldChar w:fldCharType="end"/>
      </w:r>
      <w:r>
        <w:rPr>
          <w:noProof/>
        </w:rPr>
        <w:fldChar w:fldCharType="end"/>
      </w:r>
    </w:p>
    <w:p w14:paraId="270E60A9" w14:textId="40244B04"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"_Toc29039827" </w:instrText>
      </w:r>
      <w:r>
        <w:fldChar w:fldCharType="separate"/>
      </w:r>
      <w:r w:rsidR="00CC08BB" w:rsidRPr="008A4CC9">
        <w:rPr>
          <w:rStyle w:val="Hyperlink"/>
        </w:rPr>
        <w:t>17.8</w:t>
      </w:r>
      <w:r w:rsidR="00CC08BB">
        <w:rPr>
          <w:rFonts w:asciiTheme="minorHAnsi" w:eastAsiaTheme="minorEastAsia" w:hAnsiTheme="minorHAnsi" w:cstheme="minorBidi"/>
          <w:kern w:val="0"/>
          <w:sz w:val="22"/>
          <w:szCs w:val="22"/>
        </w:rPr>
        <w:tab/>
      </w:r>
      <w:r w:rsidR="00CC08BB" w:rsidRPr="008A4CC9">
        <w:rPr>
          <w:rStyle w:val="Hyperlink"/>
        </w:rPr>
        <w:t>Sterilization and Decontamination Message segments</w:t>
      </w:r>
      <w:r w:rsidR="00CC08BB">
        <w:rPr>
          <w:webHidden/>
        </w:rPr>
        <w:tab/>
      </w:r>
      <w:r w:rsidR="00CC08BB">
        <w:rPr>
          <w:webHidden/>
        </w:rPr>
        <w:fldChar w:fldCharType="begin"/>
      </w:r>
      <w:r w:rsidR="00CC08BB">
        <w:rPr>
          <w:webHidden/>
        </w:rPr>
        <w:instrText xml:space="preserve"> PAGEREF _Toc29039827 \h </w:instrText>
      </w:r>
      <w:r w:rsidR="00CC08BB">
        <w:rPr>
          <w:webHidden/>
        </w:rPr>
      </w:r>
      <w:r w:rsidR="00CC08BB">
        <w:rPr>
          <w:webHidden/>
        </w:rPr>
        <w:fldChar w:fldCharType="separate"/>
      </w:r>
      <w:ins w:id="162" w:author="Lynn Laakso" w:date="2022-09-09T15:43:00Z">
        <w:r w:rsidR="009F6653">
          <w:rPr>
            <w:webHidden/>
          </w:rPr>
          <w:t>51</w:t>
        </w:r>
      </w:ins>
      <w:del w:id="163" w:author="Lynn Laakso" w:date="2022-09-09T15:42:00Z">
        <w:r w:rsidR="00CC08BB" w:rsidDel="00024C48">
          <w:rPr>
            <w:webHidden/>
          </w:rPr>
          <w:delText>50</w:delText>
        </w:r>
      </w:del>
      <w:r w:rsidR="00CC08BB">
        <w:rPr>
          <w:webHidden/>
        </w:rPr>
        <w:fldChar w:fldCharType="end"/>
      </w:r>
      <w:r>
        <w:fldChar w:fldCharType="end"/>
      </w:r>
    </w:p>
    <w:p w14:paraId="6D9EF63A" w14:textId="091BEDBE"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"_Toc29039828" </w:instrText>
      </w:r>
      <w:r>
        <w:rPr>
          <w:noProof/>
        </w:rPr>
        <w:fldChar w:fldCharType="separate"/>
      </w:r>
      <w:r w:rsidR="00CC08BB" w:rsidRPr="008A4CC9">
        <w:rPr>
          <w:rStyle w:val="Hyperlink"/>
          <w:noProof/>
        </w:rPr>
        <w:t>17.8.1</w:t>
      </w:r>
      <w:r w:rsidR="00CC08BB">
        <w:rPr>
          <w:rFonts w:asciiTheme="minorHAnsi" w:eastAsiaTheme="minorEastAsia" w:hAnsiTheme="minorHAnsi" w:cstheme="minorBidi"/>
          <w:noProof/>
          <w:sz w:val="22"/>
          <w:szCs w:val="22"/>
        </w:rPr>
        <w:tab/>
      </w:r>
      <w:r w:rsidR="00CC08BB" w:rsidRPr="008A4CC9">
        <w:rPr>
          <w:rStyle w:val="Hyperlink"/>
          <w:noProof/>
        </w:rPr>
        <w:t>SCP – Sterilizer Configuration Segment</w:t>
      </w:r>
      <w:r w:rsidR="00CC08BB">
        <w:rPr>
          <w:noProof/>
          <w:webHidden/>
        </w:rPr>
        <w:tab/>
      </w:r>
      <w:r w:rsidR="00CC08BB">
        <w:rPr>
          <w:noProof/>
          <w:webHidden/>
        </w:rPr>
        <w:fldChar w:fldCharType="begin"/>
      </w:r>
      <w:r w:rsidR="00CC08BB">
        <w:rPr>
          <w:noProof/>
          <w:webHidden/>
        </w:rPr>
        <w:instrText xml:space="preserve"> PAGEREF _Toc29039828 \h </w:instrText>
      </w:r>
      <w:r w:rsidR="00CC08BB">
        <w:rPr>
          <w:noProof/>
          <w:webHidden/>
        </w:rPr>
      </w:r>
      <w:r w:rsidR="00CC08BB">
        <w:rPr>
          <w:noProof/>
          <w:webHidden/>
        </w:rPr>
        <w:fldChar w:fldCharType="separate"/>
      </w:r>
      <w:ins w:id="164" w:author="Lynn Laakso" w:date="2022-09-09T15:43:00Z">
        <w:r w:rsidR="009F6653">
          <w:rPr>
            <w:noProof/>
            <w:webHidden/>
          </w:rPr>
          <w:t>51</w:t>
        </w:r>
      </w:ins>
      <w:del w:id="165" w:author="Lynn Laakso" w:date="2022-09-09T15:42:00Z">
        <w:r w:rsidR="00CC08BB" w:rsidDel="00024C48">
          <w:rPr>
            <w:noProof/>
            <w:webHidden/>
          </w:rPr>
          <w:delText>50</w:delText>
        </w:r>
      </w:del>
      <w:r w:rsidR="00CC08BB">
        <w:rPr>
          <w:noProof/>
          <w:webHidden/>
        </w:rPr>
        <w:fldChar w:fldCharType="end"/>
      </w:r>
      <w:r>
        <w:rPr>
          <w:noProof/>
        </w:rPr>
        <w:fldChar w:fldCharType="end"/>
      </w:r>
    </w:p>
    <w:p w14:paraId="0659102D" w14:textId="2F23DE6C"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"_Toc29039829" </w:instrText>
      </w:r>
      <w:r>
        <w:rPr>
          <w:noProof/>
        </w:rPr>
        <w:fldChar w:fldCharType="separate"/>
      </w:r>
      <w:r w:rsidR="00CC08BB" w:rsidRPr="008A4CC9">
        <w:rPr>
          <w:rStyle w:val="Hyperlink"/>
          <w:noProof/>
        </w:rPr>
        <w:t>17.8.2</w:t>
      </w:r>
      <w:r w:rsidR="00CC08BB">
        <w:rPr>
          <w:rFonts w:asciiTheme="minorHAnsi" w:eastAsiaTheme="minorEastAsia" w:hAnsiTheme="minorHAnsi" w:cstheme="minorBidi"/>
          <w:noProof/>
          <w:sz w:val="22"/>
          <w:szCs w:val="22"/>
        </w:rPr>
        <w:tab/>
      </w:r>
      <w:r w:rsidR="00CC08BB" w:rsidRPr="008A4CC9">
        <w:rPr>
          <w:rStyle w:val="Hyperlink"/>
          <w:noProof/>
        </w:rPr>
        <w:t>SLT – Sterilization Lot Segment</w:t>
      </w:r>
      <w:r w:rsidR="00CC08BB">
        <w:rPr>
          <w:noProof/>
          <w:webHidden/>
        </w:rPr>
        <w:tab/>
      </w:r>
      <w:r w:rsidR="00CC08BB">
        <w:rPr>
          <w:noProof/>
          <w:webHidden/>
        </w:rPr>
        <w:fldChar w:fldCharType="begin"/>
      </w:r>
      <w:r w:rsidR="00CC08BB">
        <w:rPr>
          <w:noProof/>
          <w:webHidden/>
        </w:rPr>
        <w:instrText xml:space="preserve"> PAGEREF _Toc29039829 \h </w:instrText>
      </w:r>
      <w:r w:rsidR="00CC08BB">
        <w:rPr>
          <w:noProof/>
          <w:webHidden/>
        </w:rPr>
      </w:r>
      <w:r w:rsidR="00CC08BB">
        <w:rPr>
          <w:noProof/>
          <w:webHidden/>
        </w:rPr>
        <w:fldChar w:fldCharType="separate"/>
      </w:r>
      <w:ins w:id="166" w:author="Lynn Laakso" w:date="2022-09-09T15:43:00Z">
        <w:r w:rsidR="009F6653">
          <w:rPr>
            <w:noProof/>
            <w:webHidden/>
          </w:rPr>
          <w:t>53</w:t>
        </w:r>
      </w:ins>
      <w:del w:id="167" w:author="Lynn Laakso" w:date="2022-09-09T15:42:00Z">
        <w:r w:rsidR="00CC08BB" w:rsidDel="00024C48">
          <w:rPr>
            <w:noProof/>
            <w:webHidden/>
          </w:rPr>
          <w:delText>52</w:delText>
        </w:r>
      </w:del>
      <w:r w:rsidR="00CC08BB">
        <w:rPr>
          <w:noProof/>
          <w:webHidden/>
        </w:rPr>
        <w:fldChar w:fldCharType="end"/>
      </w:r>
      <w:r>
        <w:rPr>
          <w:noProof/>
        </w:rPr>
        <w:fldChar w:fldCharType="end"/>
      </w:r>
    </w:p>
    <w:p w14:paraId="21CE40A0" w14:textId="60A00480"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"_Toc29039830" </w:instrText>
      </w:r>
      <w:r>
        <w:rPr>
          <w:noProof/>
        </w:rPr>
        <w:fldChar w:fldCharType="separate"/>
      </w:r>
      <w:r w:rsidR="00CC08BB" w:rsidRPr="008A4CC9">
        <w:rPr>
          <w:rStyle w:val="Hyperlink"/>
          <w:noProof/>
        </w:rPr>
        <w:t>17.8.3</w:t>
      </w:r>
      <w:r w:rsidR="00CC08BB">
        <w:rPr>
          <w:rFonts w:asciiTheme="minorHAnsi" w:eastAsiaTheme="minorEastAsia" w:hAnsiTheme="minorHAnsi" w:cstheme="minorBidi"/>
          <w:noProof/>
          <w:sz w:val="22"/>
          <w:szCs w:val="22"/>
        </w:rPr>
        <w:tab/>
      </w:r>
      <w:r w:rsidR="00CC08BB" w:rsidRPr="008A4CC9">
        <w:rPr>
          <w:rStyle w:val="Hyperlink"/>
          <w:noProof/>
        </w:rPr>
        <w:t>SDD - Sterilization Device Data Segment</w:t>
      </w:r>
      <w:r w:rsidR="00CC08BB">
        <w:rPr>
          <w:noProof/>
          <w:webHidden/>
        </w:rPr>
        <w:tab/>
      </w:r>
      <w:r w:rsidR="00CC08BB">
        <w:rPr>
          <w:noProof/>
          <w:webHidden/>
        </w:rPr>
        <w:fldChar w:fldCharType="begin"/>
      </w:r>
      <w:r w:rsidR="00CC08BB">
        <w:rPr>
          <w:noProof/>
          <w:webHidden/>
        </w:rPr>
        <w:instrText xml:space="preserve"> PAGEREF _Toc29039830 \h </w:instrText>
      </w:r>
      <w:r w:rsidR="00CC08BB">
        <w:rPr>
          <w:noProof/>
          <w:webHidden/>
        </w:rPr>
      </w:r>
      <w:r w:rsidR="00CC08BB">
        <w:rPr>
          <w:noProof/>
          <w:webHidden/>
        </w:rPr>
        <w:fldChar w:fldCharType="separate"/>
      </w:r>
      <w:ins w:id="168" w:author="Lynn Laakso" w:date="2022-09-09T15:43:00Z">
        <w:r w:rsidR="009F6653">
          <w:rPr>
            <w:noProof/>
            <w:webHidden/>
          </w:rPr>
          <w:t>54</w:t>
        </w:r>
      </w:ins>
      <w:del w:id="169" w:author="Lynn Laakso" w:date="2022-09-09T15:42:00Z">
        <w:r w:rsidR="00CC08BB" w:rsidDel="00024C48">
          <w:rPr>
            <w:noProof/>
            <w:webHidden/>
          </w:rPr>
          <w:delText>52</w:delText>
        </w:r>
      </w:del>
      <w:r w:rsidR="00CC08BB">
        <w:rPr>
          <w:noProof/>
          <w:webHidden/>
        </w:rPr>
        <w:fldChar w:fldCharType="end"/>
      </w:r>
      <w:r>
        <w:rPr>
          <w:noProof/>
        </w:rPr>
        <w:fldChar w:fldCharType="end"/>
      </w:r>
    </w:p>
    <w:p w14:paraId="00920F66" w14:textId="355E31F1"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"_Toc29039831" </w:instrText>
      </w:r>
      <w:r>
        <w:rPr>
          <w:noProof/>
        </w:rPr>
        <w:fldChar w:fldCharType="separate"/>
      </w:r>
      <w:r w:rsidR="00CC08BB" w:rsidRPr="008A4CC9">
        <w:rPr>
          <w:rStyle w:val="Hyperlink"/>
          <w:noProof/>
        </w:rPr>
        <w:t>17.8.4</w:t>
      </w:r>
      <w:r w:rsidR="00CC08BB">
        <w:rPr>
          <w:rFonts w:asciiTheme="minorHAnsi" w:eastAsiaTheme="minorEastAsia" w:hAnsiTheme="minorHAnsi" w:cstheme="minorBidi"/>
          <w:noProof/>
          <w:sz w:val="22"/>
          <w:szCs w:val="22"/>
        </w:rPr>
        <w:tab/>
      </w:r>
      <w:r w:rsidR="00CC08BB" w:rsidRPr="008A4CC9">
        <w:rPr>
          <w:rStyle w:val="Hyperlink"/>
          <w:noProof/>
        </w:rPr>
        <w:t>SCD – Anti-Microbial Cycle Data Segment</w:t>
      </w:r>
      <w:r w:rsidR="00CC08BB">
        <w:rPr>
          <w:noProof/>
          <w:webHidden/>
        </w:rPr>
        <w:tab/>
      </w:r>
      <w:r w:rsidR="00CC08BB">
        <w:rPr>
          <w:noProof/>
          <w:webHidden/>
        </w:rPr>
        <w:fldChar w:fldCharType="begin"/>
      </w:r>
      <w:r w:rsidR="00CC08BB">
        <w:rPr>
          <w:noProof/>
          <w:webHidden/>
        </w:rPr>
        <w:instrText xml:space="preserve"> PAGEREF _Toc29039831 \h </w:instrText>
      </w:r>
      <w:r w:rsidR="00CC08BB">
        <w:rPr>
          <w:noProof/>
          <w:webHidden/>
        </w:rPr>
      </w:r>
      <w:r w:rsidR="00CC08BB">
        <w:rPr>
          <w:noProof/>
          <w:webHidden/>
        </w:rPr>
        <w:fldChar w:fldCharType="separate"/>
      </w:r>
      <w:ins w:id="170" w:author="Lynn Laakso" w:date="2022-09-09T15:43:00Z">
        <w:r w:rsidR="009F6653">
          <w:rPr>
            <w:noProof/>
            <w:webHidden/>
          </w:rPr>
          <w:t>55</w:t>
        </w:r>
      </w:ins>
      <w:del w:id="171" w:author="Lynn Laakso" w:date="2022-09-09T15:42:00Z">
        <w:r w:rsidR="00CC08BB" w:rsidDel="00024C48">
          <w:rPr>
            <w:noProof/>
            <w:webHidden/>
          </w:rPr>
          <w:delText>54</w:delText>
        </w:r>
      </w:del>
      <w:r w:rsidR="00CC08BB">
        <w:rPr>
          <w:noProof/>
          <w:webHidden/>
        </w:rPr>
        <w:fldChar w:fldCharType="end"/>
      </w:r>
      <w:r>
        <w:rPr>
          <w:noProof/>
        </w:rPr>
        <w:fldChar w:fldCharType="end"/>
      </w:r>
    </w:p>
    <w:p w14:paraId="7E65644A" w14:textId="3C7832A1"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"_Toc29039832" </w:instrText>
      </w:r>
      <w:r>
        <w:fldChar w:fldCharType="separate"/>
      </w:r>
      <w:r w:rsidR="00CC08BB" w:rsidRPr="008A4CC9">
        <w:rPr>
          <w:rStyle w:val="Hyperlink"/>
        </w:rPr>
        <w:t>17.9</w:t>
      </w:r>
      <w:r w:rsidR="00CC08BB">
        <w:rPr>
          <w:rFonts w:asciiTheme="minorHAnsi" w:eastAsiaTheme="minorEastAsia" w:hAnsiTheme="minorHAnsi" w:cstheme="minorBidi"/>
          <w:kern w:val="0"/>
          <w:sz w:val="22"/>
          <w:szCs w:val="22"/>
        </w:rPr>
        <w:tab/>
      </w:r>
      <w:r w:rsidR="00CC08BB" w:rsidRPr="008A4CC9">
        <w:rPr>
          <w:rStyle w:val="Hyperlink"/>
        </w:rPr>
        <w:t>Material Management Segments</w:t>
      </w:r>
      <w:r w:rsidR="00CC08BB">
        <w:rPr>
          <w:webHidden/>
        </w:rPr>
        <w:tab/>
      </w:r>
      <w:r w:rsidR="00CC08BB">
        <w:rPr>
          <w:webHidden/>
        </w:rPr>
        <w:fldChar w:fldCharType="begin"/>
      </w:r>
      <w:r w:rsidR="00CC08BB">
        <w:rPr>
          <w:webHidden/>
        </w:rPr>
        <w:instrText xml:space="preserve"> PAGEREF _Toc29039832 \h </w:instrText>
      </w:r>
      <w:r w:rsidR="00CC08BB">
        <w:rPr>
          <w:webHidden/>
        </w:rPr>
      </w:r>
      <w:r w:rsidR="00CC08BB">
        <w:rPr>
          <w:webHidden/>
        </w:rPr>
        <w:fldChar w:fldCharType="separate"/>
      </w:r>
      <w:ins w:id="172" w:author="Lynn Laakso" w:date="2022-09-09T15:43:00Z">
        <w:r w:rsidR="009F6653">
          <w:rPr>
            <w:webHidden/>
          </w:rPr>
          <w:t>66</w:t>
        </w:r>
      </w:ins>
      <w:del w:id="173" w:author="Lynn Laakso" w:date="2022-09-09T15:42:00Z">
        <w:r w:rsidR="00CC08BB" w:rsidDel="00024C48">
          <w:rPr>
            <w:webHidden/>
          </w:rPr>
          <w:delText>65</w:delText>
        </w:r>
      </w:del>
      <w:r w:rsidR="00CC08BB">
        <w:rPr>
          <w:webHidden/>
        </w:rPr>
        <w:fldChar w:fldCharType="end"/>
      </w:r>
      <w:r>
        <w:fldChar w:fldCharType="end"/>
      </w:r>
    </w:p>
    <w:p w14:paraId="12C5597B" w14:textId="7661250D"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"_Toc29039833" </w:instrText>
      </w:r>
      <w:r>
        <w:rPr>
          <w:noProof/>
        </w:rPr>
        <w:fldChar w:fldCharType="separate"/>
      </w:r>
      <w:r w:rsidR="00CC08BB" w:rsidRPr="008A4CC9">
        <w:rPr>
          <w:rStyle w:val="Hyperlink"/>
          <w:noProof/>
        </w:rPr>
        <w:t>17.9.1</w:t>
      </w:r>
      <w:r w:rsidR="00CC08BB">
        <w:rPr>
          <w:rFonts w:asciiTheme="minorHAnsi" w:eastAsiaTheme="minorEastAsia" w:hAnsiTheme="minorHAnsi" w:cstheme="minorBidi"/>
          <w:noProof/>
          <w:sz w:val="22"/>
          <w:szCs w:val="22"/>
        </w:rPr>
        <w:tab/>
      </w:r>
      <w:r w:rsidR="00CC08BB" w:rsidRPr="008A4CC9">
        <w:rPr>
          <w:rStyle w:val="Hyperlink"/>
          <w:noProof/>
        </w:rPr>
        <w:t>DEV – Device Segment</w:t>
      </w:r>
      <w:r w:rsidR="00CC08BB">
        <w:rPr>
          <w:noProof/>
          <w:webHidden/>
        </w:rPr>
        <w:tab/>
      </w:r>
      <w:r w:rsidR="00CC08BB">
        <w:rPr>
          <w:noProof/>
          <w:webHidden/>
        </w:rPr>
        <w:fldChar w:fldCharType="begin"/>
      </w:r>
      <w:r w:rsidR="00CC08BB">
        <w:rPr>
          <w:noProof/>
          <w:webHidden/>
        </w:rPr>
        <w:instrText xml:space="preserve"> PAGEREF _Toc29039833 \h </w:instrText>
      </w:r>
      <w:r w:rsidR="00CC08BB">
        <w:rPr>
          <w:noProof/>
          <w:webHidden/>
        </w:rPr>
      </w:r>
      <w:r w:rsidR="00CC08BB">
        <w:rPr>
          <w:noProof/>
          <w:webHidden/>
        </w:rPr>
        <w:fldChar w:fldCharType="separate"/>
      </w:r>
      <w:ins w:id="174" w:author="Lynn Laakso" w:date="2022-09-09T15:43:00Z">
        <w:r w:rsidR="009F6653">
          <w:rPr>
            <w:noProof/>
            <w:webHidden/>
          </w:rPr>
          <w:t>66</w:t>
        </w:r>
      </w:ins>
      <w:del w:id="175" w:author="Lynn Laakso" w:date="2022-09-09T15:42:00Z">
        <w:r w:rsidR="00CC08BB" w:rsidDel="00024C48">
          <w:rPr>
            <w:noProof/>
            <w:webHidden/>
          </w:rPr>
          <w:delText>65</w:delText>
        </w:r>
      </w:del>
      <w:r w:rsidR="00CC08BB">
        <w:rPr>
          <w:noProof/>
          <w:webHidden/>
        </w:rPr>
        <w:fldChar w:fldCharType="end"/>
      </w:r>
      <w:r>
        <w:rPr>
          <w:noProof/>
        </w:rPr>
        <w:fldChar w:fldCharType="end"/>
      </w:r>
    </w:p>
    <w:p w14:paraId="38068698" w14:textId="6CBF913D"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"_Toc29039834" </w:instrText>
      </w:r>
      <w:r>
        <w:fldChar w:fldCharType="separate"/>
      </w:r>
      <w:r w:rsidR="00CC08BB" w:rsidRPr="008A4CC9">
        <w:rPr>
          <w:rStyle w:val="Hyperlink"/>
        </w:rPr>
        <w:t>17.10</w:t>
      </w:r>
      <w:r w:rsidR="00CC08BB">
        <w:rPr>
          <w:rFonts w:asciiTheme="minorHAnsi" w:eastAsiaTheme="minorEastAsia" w:hAnsiTheme="minorHAnsi" w:cstheme="minorBidi"/>
          <w:kern w:val="0"/>
          <w:sz w:val="22"/>
          <w:szCs w:val="22"/>
        </w:rPr>
        <w:tab/>
      </w:r>
      <w:r w:rsidR="00CC08BB" w:rsidRPr="008A4CC9">
        <w:rPr>
          <w:rStyle w:val="Hyperlink"/>
        </w:rPr>
        <w:t>Example Transactions</w:t>
      </w:r>
      <w:r w:rsidR="00CC08BB">
        <w:rPr>
          <w:webHidden/>
        </w:rPr>
        <w:tab/>
      </w:r>
      <w:r w:rsidR="00CC08BB">
        <w:rPr>
          <w:webHidden/>
        </w:rPr>
        <w:fldChar w:fldCharType="begin"/>
      </w:r>
      <w:r w:rsidR="00CC08BB">
        <w:rPr>
          <w:webHidden/>
        </w:rPr>
        <w:instrText xml:space="preserve"> PAGEREF _Toc29039834 \h </w:instrText>
      </w:r>
      <w:r w:rsidR="00CC08BB">
        <w:rPr>
          <w:webHidden/>
        </w:rPr>
      </w:r>
      <w:r w:rsidR="00CC08BB">
        <w:rPr>
          <w:webHidden/>
        </w:rPr>
        <w:fldChar w:fldCharType="separate"/>
      </w:r>
      <w:ins w:id="176" w:author="Lynn Laakso" w:date="2022-09-09T15:43:00Z">
        <w:r w:rsidR="009F6653">
          <w:rPr>
            <w:webHidden/>
          </w:rPr>
          <w:t>70</w:t>
        </w:r>
      </w:ins>
      <w:del w:id="177" w:author="Lynn Laakso" w:date="2022-09-09T15:42:00Z">
        <w:r w:rsidR="00CC08BB" w:rsidDel="00024C48">
          <w:rPr>
            <w:webHidden/>
          </w:rPr>
          <w:delText>69</w:delText>
        </w:r>
      </w:del>
      <w:r w:rsidR="00CC08BB">
        <w:rPr>
          <w:webHidden/>
        </w:rPr>
        <w:fldChar w:fldCharType="end"/>
      </w:r>
      <w:r>
        <w:fldChar w:fldCharType="end"/>
      </w:r>
    </w:p>
    <w:p w14:paraId="6D6656EC" w14:textId="39EE1A3A"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"_Toc29039835" </w:instrText>
      </w:r>
      <w:r>
        <w:rPr>
          <w:noProof/>
        </w:rPr>
        <w:fldChar w:fldCharType="separate"/>
      </w:r>
      <w:r w:rsidR="00CC08BB" w:rsidRPr="008A4CC9">
        <w:rPr>
          <w:rStyle w:val="Hyperlink"/>
          <w:noProof/>
        </w:rPr>
        <w:t>17.10.1</w:t>
      </w:r>
      <w:r w:rsidR="00CC08BB">
        <w:rPr>
          <w:rFonts w:asciiTheme="minorHAnsi" w:eastAsiaTheme="minorEastAsia" w:hAnsiTheme="minorHAnsi" w:cstheme="minorBidi"/>
          <w:noProof/>
          <w:sz w:val="22"/>
          <w:szCs w:val="22"/>
        </w:rPr>
        <w:tab/>
      </w:r>
      <w:r w:rsidR="00CC08BB" w:rsidRPr="008A4CC9">
        <w:rPr>
          <w:rStyle w:val="Hyperlink"/>
          <w:noProof/>
        </w:rPr>
        <w:t>Inventory Item Master Catalog Add - Event M16</w:t>
      </w:r>
      <w:r w:rsidR="00CC08BB">
        <w:rPr>
          <w:noProof/>
          <w:webHidden/>
        </w:rPr>
        <w:tab/>
      </w:r>
      <w:r w:rsidR="00CC08BB">
        <w:rPr>
          <w:noProof/>
          <w:webHidden/>
        </w:rPr>
        <w:fldChar w:fldCharType="begin"/>
      </w:r>
      <w:r w:rsidR="00CC08BB">
        <w:rPr>
          <w:noProof/>
          <w:webHidden/>
        </w:rPr>
        <w:instrText xml:space="preserve"> PAGEREF _Toc29039835 \h </w:instrText>
      </w:r>
      <w:r w:rsidR="00CC08BB">
        <w:rPr>
          <w:noProof/>
          <w:webHidden/>
        </w:rPr>
      </w:r>
      <w:r w:rsidR="00CC08BB">
        <w:rPr>
          <w:noProof/>
          <w:webHidden/>
        </w:rPr>
        <w:fldChar w:fldCharType="separate"/>
      </w:r>
      <w:ins w:id="178" w:author="Lynn Laakso" w:date="2022-09-09T15:43:00Z">
        <w:r w:rsidR="009F6653">
          <w:rPr>
            <w:noProof/>
            <w:webHidden/>
          </w:rPr>
          <w:t>70</w:t>
        </w:r>
      </w:ins>
      <w:del w:id="179" w:author="Lynn Laakso" w:date="2022-09-09T15:42:00Z">
        <w:r w:rsidR="00CC08BB" w:rsidDel="00024C48">
          <w:rPr>
            <w:noProof/>
            <w:webHidden/>
          </w:rPr>
          <w:delText>69</w:delText>
        </w:r>
      </w:del>
      <w:r w:rsidR="00CC08BB">
        <w:rPr>
          <w:noProof/>
          <w:webHidden/>
        </w:rPr>
        <w:fldChar w:fldCharType="end"/>
      </w:r>
      <w:r>
        <w:rPr>
          <w:noProof/>
        </w:rPr>
        <w:fldChar w:fldCharType="end"/>
      </w:r>
    </w:p>
    <w:p w14:paraId="0A21968C" w14:textId="4E4777F7"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"_Toc29039836" </w:instrText>
      </w:r>
      <w:r>
        <w:rPr>
          <w:noProof/>
        </w:rPr>
        <w:fldChar w:fldCharType="separate"/>
      </w:r>
      <w:r w:rsidR="00CC08BB" w:rsidRPr="008A4CC9">
        <w:rPr>
          <w:rStyle w:val="Hyperlink"/>
          <w:noProof/>
        </w:rPr>
        <w:t>17.10.2</w:t>
      </w:r>
      <w:r w:rsidR="00CC08BB">
        <w:rPr>
          <w:rFonts w:asciiTheme="minorHAnsi" w:eastAsiaTheme="minorEastAsia" w:hAnsiTheme="minorHAnsi" w:cstheme="minorBidi"/>
          <w:noProof/>
          <w:sz w:val="22"/>
          <w:szCs w:val="22"/>
        </w:rPr>
        <w:tab/>
      </w:r>
      <w:r w:rsidR="00CC08BB" w:rsidRPr="008A4CC9">
        <w:rPr>
          <w:rStyle w:val="Hyperlink"/>
          <w:noProof/>
        </w:rPr>
        <w:t>Request New Sterilization Lot - Event S28</w:t>
      </w:r>
      <w:r w:rsidR="00CC08BB">
        <w:rPr>
          <w:noProof/>
          <w:webHidden/>
        </w:rPr>
        <w:tab/>
      </w:r>
      <w:r w:rsidR="00CC08BB">
        <w:rPr>
          <w:noProof/>
          <w:webHidden/>
        </w:rPr>
        <w:fldChar w:fldCharType="begin"/>
      </w:r>
      <w:r w:rsidR="00CC08BB">
        <w:rPr>
          <w:noProof/>
          <w:webHidden/>
        </w:rPr>
        <w:instrText xml:space="preserve"> PAGEREF _Toc29039836 \h </w:instrText>
      </w:r>
      <w:r w:rsidR="00CC08BB">
        <w:rPr>
          <w:noProof/>
          <w:webHidden/>
        </w:rPr>
      </w:r>
      <w:r w:rsidR="00CC08BB">
        <w:rPr>
          <w:noProof/>
          <w:webHidden/>
        </w:rPr>
        <w:fldChar w:fldCharType="separate"/>
      </w:r>
      <w:ins w:id="180" w:author="Lynn Laakso" w:date="2022-09-09T15:43:00Z">
        <w:r w:rsidR="009F6653">
          <w:rPr>
            <w:noProof/>
            <w:webHidden/>
          </w:rPr>
          <w:t>71</w:t>
        </w:r>
      </w:ins>
      <w:del w:id="181" w:author="Lynn Laakso" w:date="2022-09-09T15:42:00Z">
        <w:r w:rsidR="00CC08BB" w:rsidDel="00024C48">
          <w:rPr>
            <w:noProof/>
            <w:webHidden/>
          </w:rPr>
          <w:delText>70</w:delText>
        </w:r>
      </w:del>
      <w:r w:rsidR="00CC08BB">
        <w:rPr>
          <w:noProof/>
          <w:webHidden/>
        </w:rPr>
        <w:fldChar w:fldCharType="end"/>
      </w:r>
      <w:r>
        <w:rPr>
          <w:noProof/>
        </w:rPr>
        <w:fldChar w:fldCharType="end"/>
      </w:r>
    </w:p>
    <w:p w14:paraId="4599213F" w14:textId="64F42B7C"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"_Toc29039837" </w:instrText>
      </w:r>
      <w:r>
        <w:fldChar w:fldCharType="separate"/>
      </w:r>
      <w:r w:rsidR="00CC08BB" w:rsidRPr="008A4CC9">
        <w:rPr>
          <w:rStyle w:val="Hyperlink"/>
        </w:rPr>
        <w:t>17.11</w:t>
      </w:r>
      <w:r w:rsidR="00CC08BB">
        <w:rPr>
          <w:rFonts w:asciiTheme="minorHAnsi" w:eastAsiaTheme="minorEastAsia" w:hAnsiTheme="minorHAnsi" w:cstheme="minorBidi"/>
          <w:kern w:val="0"/>
          <w:sz w:val="22"/>
          <w:szCs w:val="22"/>
        </w:rPr>
        <w:tab/>
      </w:r>
      <w:r w:rsidR="00CC08BB" w:rsidRPr="008A4CC9">
        <w:rPr>
          <w:rStyle w:val="Hyperlink"/>
        </w:rPr>
        <w:t>Implementation Considerations</w:t>
      </w:r>
      <w:r w:rsidR="00CC08BB">
        <w:rPr>
          <w:webHidden/>
        </w:rPr>
        <w:tab/>
      </w:r>
      <w:r w:rsidR="00CC08BB">
        <w:rPr>
          <w:webHidden/>
        </w:rPr>
        <w:fldChar w:fldCharType="begin"/>
      </w:r>
      <w:r w:rsidR="00CC08BB">
        <w:rPr>
          <w:webHidden/>
        </w:rPr>
        <w:instrText xml:space="preserve"> PAGEREF _Toc29039837 \h </w:instrText>
      </w:r>
      <w:r w:rsidR="00CC08BB">
        <w:rPr>
          <w:webHidden/>
        </w:rPr>
      </w:r>
      <w:r w:rsidR="00CC08BB">
        <w:rPr>
          <w:webHidden/>
        </w:rPr>
        <w:fldChar w:fldCharType="separate"/>
      </w:r>
      <w:ins w:id="182" w:author="Lynn Laakso" w:date="2022-09-09T15:43:00Z">
        <w:r w:rsidR="009F6653">
          <w:rPr>
            <w:webHidden/>
          </w:rPr>
          <w:t>71</w:t>
        </w:r>
      </w:ins>
      <w:del w:id="183" w:author="Lynn Laakso" w:date="2022-09-09T15:42:00Z">
        <w:r w:rsidR="00CC08BB" w:rsidDel="00024C48">
          <w:rPr>
            <w:webHidden/>
          </w:rPr>
          <w:delText>70</w:delText>
        </w:r>
      </w:del>
      <w:r w:rsidR="00CC08BB">
        <w:rPr>
          <w:webHidden/>
        </w:rPr>
        <w:fldChar w:fldCharType="end"/>
      </w:r>
      <w:r>
        <w:fldChar w:fldCharType="end"/>
      </w:r>
    </w:p>
    <w:p w14:paraId="1E9D440E" w14:textId="4005E53C"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"_Toc29039838" </w:instrText>
      </w:r>
      <w:r>
        <w:fldChar w:fldCharType="separate"/>
      </w:r>
      <w:r w:rsidR="00CC08BB" w:rsidRPr="008A4CC9">
        <w:rPr>
          <w:rStyle w:val="Hyperlink"/>
        </w:rPr>
        <w:t>17.12</w:t>
      </w:r>
      <w:r w:rsidR="00CC08BB">
        <w:rPr>
          <w:rFonts w:asciiTheme="minorHAnsi" w:eastAsiaTheme="minorEastAsia" w:hAnsiTheme="minorHAnsi" w:cstheme="minorBidi"/>
          <w:kern w:val="0"/>
          <w:sz w:val="22"/>
          <w:szCs w:val="22"/>
        </w:rPr>
        <w:tab/>
      </w:r>
      <w:r w:rsidR="00CC08BB" w:rsidRPr="008A4CC9">
        <w:rPr>
          <w:rStyle w:val="Hyperlink"/>
        </w:rPr>
        <w:t>Outstanding Issues</w:t>
      </w:r>
      <w:r w:rsidR="00CC08BB">
        <w:rPr>
          <w:webHidden/>
        </w:rPr>
        <w:tab/>
      </w:r>
      <w:r w:rsidR="00CC08BB">
        <w:rPr>
          <w:webHidden/>
        </w:rPr>
        <w:fldChar w:fldCharType="begin"/>
      </w:r>
      <w:r w:rsidR="00CC08BB">
        <w:rPr>
          <w:webHidden/>
        </w:rPr>
        <w:instrText xml:space="preserve"> PAGEREF _Toc29039838 \h </w:instrText>
      </w:r>
      <w:r w:rsidR="00CC08BB">
        <w:rPr>
          <w:webHidden/>
        </w:rPr>
      </w:r>
      <w:r w:rsidR="00CC08BB">
        <w:rPr>
          <w:webHidden/>
        </w:rPr>
        <w:fldChar w:fldCharType="separate"/>
      </w:r>
      <w:ins w:id="184" w:author="Lynn Laakso" w:date="2022-09-09T15:43:00Z">
        <w:r w:rsidR="009F6653">
          <w:rPr>
            <w:webHidden/>
          </w:rPr>
          <w:t>72</w:t>
        </w:r>
      </w:ins>
      <w:del w:id="185" w:author="Lynn Laakso" w:date="2022-09-09T15:42:00Z">
        <w:r w:rsidR="00CC08BB" w:rsidDel="00024C48">
          <w:rPr>
            <w:webHidden/>
          </w:rPr>
          <w:delText>71</w:delText>
        </w:r>
      </w:del>
      <w:r w:rsidR="00CC08BB">
        <w:rPr>
          <w:webHidden/>
        </w:rPr>
        <w:fldChar w:fldCharType="end"/>
      </w:r>
      <w:r>
        <w:fldChar w:fldCharType="end"/>
      </w:r>
    </w:p>
    <w:p w14:paraId="31B99AEE" w14:textId="1248A295" w:rsidR="00E74308" w:rsidRDefault="00CC08BB" w:rsidP="00CE2217">
      <w:pPr>
        <w:rPr>
          <w:noProof/>
        </w:rPr>
      </w:pPr>
      <w:r>
        <w:rPr>
          <w:b/>
          <w:caps/>
          <w:smallCaps/>
          <w:noProof/>
          <w:kern w:val="20"/>
          <w:szCs w:val="20"/>
        </w:rPr>
        <w:fldChar w:fldCharType="end"/>
      </w:r>
    </w:p>
    <w:p w14:paraId="38797973" w14:textId="45E8550C" w:rsidR="00E74308" w:rsidRDefault="00E74308" w:rsidP="00CE2217">
      <w:pPr>
        <w:pStyle w:val="Heading2"/>
        <w:rPr>
          <w:noProof/>
        </w:rPr>
      </w:pPr>
      <w:bookmarkStart w:id="186" w:name="_Toc497011353"/>
      <w:bookmarkStart w:id="187" w:name="_Toc29039798"/>
      <w:r>
        <w:rPr>
          <w:noProof/>
        </w:rPr>
        <w:lastRenderedPageBreak/>
        <w:t>P</w:t>
      </w:r>
      <w:r w:rsidR="00CE2217">
        <w:rPr>
          <w:noProof/>
        </w:rPr>
        <w:t>urpose</w:t>
      </w:r>
      <w:bookmarkEnd w:id="186"/>
      <w:bookmarkEnd w:id="187"/>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188" w:name="_Toc29039799"/>
      <w:r>
        <w:rPr>
          <w:noProof/>
        </w:rPr>
        <w:t>Inventory Item Master Updates</w:t>
      </w:r>
      <w:bookmarkEnd w:id="188"/>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F4636D">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F4636D">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F4636D">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F4636D">
      <w:pPr>
        <w:pStyle w:val="NormalIndented"/>
      </w:pPr>
      <w:r>
        <w:t>The following are the primary attributes of a supply item:</w:t>
      </w:r>
    </w:p>
    <w:p w14:paraId="5B8DC2B2" w14:textId="77777777" w:rsidR="003E5B2C" w:rsidRDefault="00E74308" w:rsidP="003E5B2C">
      <w:pPr>
        <w:pStyle w:val="NormalList"/>
        <w:ind w:left="1440"/>
      </w:pPr>
      <w:r>
        <w:t>Unique identification code</w:t>
      </w:r>
    </w:p>
    <w:p w14:paraId="7E033378" w14:textId="6873182E" w:rsidR="00E74308" w:rsidRDefault="00E74308" w:rsidP="003E5B2C">
      <w:pPr>
        <w:pStyle w:val="NormalList"/>
        <w:numPr>
          <w:ilvl w:val="0"/>
          <w:numId w:val="28"/>
        </w:numPr>
      </w:pPr>
      <w:r>
        <w:t xml:space="preserve">The unique identification code for a supply item describes a relation to a supply that can be ordered. This would likely be a catalog number specific to a manufacturer of the supply item.  </w:t>
      </w:r>
    </w:p>
    <w:p w14:paraId="74F7B0B1" w14:textId="77777777" w:rsidR="003E5B2C" w:rsidRDefault="00E74308" w:rsidP="003E5B2C">
      <w:pPr>
        <w:pStyle w:val="NormalList"/>
        <w:ind w:left="1440"/>
      </w:pPr>
      <w:r>
        <w:t>Supply Item Description</w:t>
      </w:r>
    </w:p>
    <w:p w14:paraId="5BDA7DD9" w14:textId="5D426C29" w:rsidR="00E74308" w:rsidRDefault="00E74308" w:rsidP="003E5B2C">
      <w:pPr>
        <w:pStyle w:val="NormalList"/>
        <w:numPr>
          <w:ilvl w:val="0"/>
          <w:numId w:val="28"/>
        </w:numPr>
      </w:pPr>
      <w:r>
        <w:t>The name or text description of the supply item provides a human-readable identification of the supply.</w:t>
      </w:r>
    </w:p>
    <w:p w14:paraId="049B76AB" w14:textId="77777777" w:rsidR="003E5B2C" w:rsidRDefault="00E74308" w:rsidP="003E5B2C">
      <w:pPr>
        <w:pStyle w:val="NormalList"/>
        <w:ind w:left="1440"/>
      </w:pPr>
      <w:r>
        <w:lastRenderedPageBreak/>
        <w:t xml:space="preserve">Supply Item Type </w:t>
      </w:r>
    </w:p>
    <w:p w14:paraId="681AE664" w14:textId="5B24362B" w:rsidR="00E74308" w:rsidRDefault="00E74308" w:rsidP="003E5B2C">
      <w:pPr>
        <w:pStyle w:val="NormalList"/>
        <w:numPr>
          <w:ilvl w:val="0"/>
          <w:numId w:val="28"/>
        </w:numPr>
      </w:pPr>
      <w: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bookmarkStart w:id="189" w:name="_Toc497011356"/>
      <w:bookmarkStart w:id="190" w:name="_Toc29039800"/>
      <w:r>
        <w:rPr>
          <w:noProof/>
        </w:rPr>
        <w:t>S</w:t>
      </w:r>
      <w:bookmarkEnd w:id="189"/>
      <w:r>
        <w:rPr>
          <w:noProof/>
        </w:rPr>
        <w:t>terilization and Decontamination</w:t>
      </w:r>
      <w:bookmarkEnd w:id="190"/>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F4636D">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F4636D">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F4636D">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F4636D">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F4636D">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F4636D">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F4636D">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F4636D">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98"/>
        <w:gridCol w:w="1701"/>
        <w:gridCol w:w="1253"/>
        <w:gridCol w:w="1404"/>
        <w:gridCol w:w="3604"/>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F4636D">
      <w:pPr>
        <w:pStyle w:val="NormalIndented"/>
      </w:pPr>
    </w:p>
    <w:p w14:paraId="224B6BFB" w14:textId="77777777" w:rsidR="00E74308" w:rsidRDefault="00E74308">
      <w:pPr>
        <w:pStyle w:val="OtherTableCaption"/>
        <w:rPr>
          <w:noProof/>
        </w:rPr>
      </w:pPr>
      <w:r>
        <w:rPr>
          <w:noProof/>
        </w:rPr>
        <w:t>Prevacuum Testing Cycles for Steam Sterilizers</w:t>
      </w:r>
    </w:p>
    <w:tbl>
      <w:tblPr>
        <w:tblW w:w="0" w:type="auto"/>
        <w:jc w:val="center"/>
        <w:tblLook w:val="01E0" w:firstRow="1" w:lastRow="1" w:firstColumn="1" w:lastColumn="1" w:noHBand="0" w:noVBand="0"/>
      </w:tblPr>
      <w:tblGrid>
        <w:gridCol w:w="1874"/>
        <w:gridCol w:w="1880"/>
        <w:gridCol w:w="1638"/>
        <w:gridCol w:w="1631"/>
        <w:gridCol w:w="233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91" w:name="_Toc348247531"/>
      <w:bookmarkStart w:id="192" w:name="_Toc348260549"/>
      <w:bookmarkStart w:id="193" w:name="_Toc348346547"/>
      <w:bookmarkStart w:id="194" w:name="_Toc348847838"/>
      <w:bookmarkStart w:id="195" w:name="_Toc348848792"/>
      <w:bookmarkStart w:id="196" w:name="_Toc358637979"/>
      <w:bookmarkStart w:id="197" w:name="_Toc358711082"/>
      <w:bookmarkStart w:id="198" w:name="_Toc497011359"/>
      <w:bookmarkStart w:id="199" w:name="_Toc29039801"/>
      <w:r>
        <w:rPr>
          <w:noProof/>
        </w:rPr>
        <w:lastRenderedPageBreak/>
        <w:t>Application roles</w:t>
      </w:r>
      <w:bookmarkEnd w:id="191"/>
      <w:bookmarkEnd w:id="192"/>
      <w:bookmarkEnd w:id="193"/>
      <w:bookmarkEnd w:id="194"/>
      <w:bookmarkEnd w:id="195"/>
      <w:bookmarkEnd w:id="196"/>
      <w:bookmarkEnd w:id="197"/>
      <w:bookmarkEnd w:id="198"/>
      <w:bookmarkEnd w:id="199"/>
    </w:p>
    <w:p w14:paraId="0DA365CA" w14:textId="77777777" w:rsidR="00E74308" w:rsidRDefault="00E74308" w:rsidP="00F4636D">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F4636D">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200" w:name="_Toc497011366"/>
      <w:bookmarkStart w:id="201" w:name="_Toc29039802"/>
      <w:r>
        <w:rPr>
          <w:noProof/>
        </w:rPr>
        <w:t>Trigger Events</w:t>
      </w:r>
      <w:bookmarkEnd w:id="200"/>
      <w:bookmarkEnd w:id="201"/>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3F9DDEAF"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ins w:id="202" w:author="Lynn Laakso" w:date="2022-09-09T15:43:00Z">
        <w:r w:rsidR="009F6653" w:rsidRPr="009F6653">
          <w:rPr>
            <w:rStyle w:val="HyperlinkText"/>
            <w:rPrChange w:id="203" w:author="Lynn Laakso" w:date="2022-09-09T15:43:00Z">
              <w:rPr/>
            </w:rPrChange>
          </w:rPr>
          <w:t>17.5</w:t>
        </w:r>
      </w:ins>
      <w:del w:id="204" w:author="Lynn Laakso" w:date="2022-09-09T15:43:00Z">
        <w:r w:rsidR="00DC41D9" w:rsidRPr="006025C0" w:rsidDel="009F6653">
          <w:rPr>
            <w:rStyle w:val="HyperlinkText"/>
          </w:rPr>
          <w:delText>17.4</w:delText>
        </w:r>
      </w:del>
      <w:r w:rsidR="00B85D5C">
        <w:fldChar w:fldCharType="end"/>
      </w:r>
      <w:r>
        <w:rPr>
          <w:noProof/>
        </w:rPr>
        <w:t>, "</w:t>
      </w:r>
      <w:r w:rsidR="00B85D5C">
        <w:fldChar w:fldCharType="begin"/>
      </w:r>
      <w:r w:rsidR="00B85D5C">
        <w:instrText xml:space="preserve"> REF _Ref176754492 \h  \* MERGEFORMAT </w:instrText>
      </w:r>
      <w:r w:rsidR="00B85D5C">
        <w:fldChar w:fldCharType="separate"/>
      </w:r>
      <w:ins w:id="205" w:author="Lynn Laakso" w:date="2022-09-09T15:43:00Z">
        <w:r w:rsidR="009F6653" w:rsidRPr="009F6653">
          <w:rPr>
            <w:rStyle w:val="HyperlinkText"/>
            <w:rPrChange w:id="206" w:author="Lynn Laakso" w:date="2022-09-09T15:43:00Z">
              <w:rPr>
                <w:noProof/>
              </w:rPr>
            </w:rPrChange>
          </w:rPr>
          <w:t>Inventory Item Master Messages Segments</w:t>
        </w:r>
      </w:ins>
      <w:del w:id="207" w:author="Lynn Laakso" w:date="2022-09-09T15:43:00Z">
        <w:r w:rsidR="00DC41D9" w:rsidRPr="006025C0" w:rsidDel="009F6653">
          <w:rPr>
            <w:rStyle w:val="HyperlinkText"/>
          </w:rPr>
          <w:delText>Inventory Item Master Messages Segments</w:delText>
        </w:r>
      </w:del>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ins w:id="208" w:author="Lynn Laakso" w:date="2022-09-09T15:43:00Z">
        <w:r w:rsidR="009F6653" w:rsidRPr="009F6653">
          <w:rPr>
            <w:rStyle w:val="HyperlinkText"/>
            <w:rPrChange w:id="209" w:author="Lynn Laakso" w:date="2022-09-09T15:43:00Z">
              <w:rPr/>
            </w:rPrChange>
          </w:rPr>
          <w:t>17.6</w:t>
        </w:r>
      </w:ins>
      <w:del w:id="210" w:author="Lynn Laakso" w:date="2022-09-09T15:43:00Z">
        <w:r w:rsidR="00DC41D9" w:rsidRPr="006025C0" w:rsidDel="009F6653">
          <w:rPr>
            <w:rStyle w:val="HyperlinkText"/>
          </w:rPr>
          <w:delText>17.5</w:delText>
        </w:r>
      </w:del>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ins w:id="211" w:author="Lynn Laakso" w:date="2022-09-09T15:43:00Z">
        <w:r w:rsidR="009F6653" w:rsidRPr="009F6653">
          <w:rPr>
            <w:rStyle w:val="HyperlinkText"/>
            <w:lang w:val="en-GB"/>
            <w:rPrChange w:id="212" w:author="Lynn Laakso" w:date="2022-09-09T15:43:00Z">
              <w:rPr/>
            </w:rPrChange>
          </w:rPr>
          <w:t>Placer Application Requests and Trigger Events</w:t>
        </w:r>
      </w:ins>
      <w:del w:id="213" w:author="Lynn Laakso" w:date="2022-09-09T15:43:00Z">
        <w:r w:rsidR="00DC41D9" w:rsidRPr="006025C0" w:rsidDel="009F6653">
          <w:rPr>
            <w:rStyle w:val="HyperlinkText"/>
            <w:lang w:val="en-GB"/>
          </w:rPr>
          <w:delText>Placer Application Requests and Trigger Events</w:delText>
        </w:r>
      </w:del>
      <w:r w:rsidR="00B85D5C">
        <w:fldChar w:fldCharType="end"/>
      </w:r>
      <w:r>
        <w:rPr>
          <w:noProof/>
          <w:lang w:val="en-GB"/>
        </w:rPr>
        <w:t>."</w:t>
      </w:r>
    </w:p>
    <w:p w14:paraId="1B8B729A" w14:textId="77777777" w:rsidR="00E74308" w:rsidRDefault="00E74308">
      <w:pPr>
        <w:pStyle w:val="Heading3"/>
        <w:rPr>
          <w:noProof/>
        </w:rPr>
      </w:pPr>
      <w:bookmarkStart w:id="214" w:name="_Toc497011367"/>
      <w:bookmarkStart w:id="215" w:name="_Toc29039803"/>
      <w:r>
        <w:rPr>
          <w:noProof/>
        </w:rPr>
        <w:t>Status</w:t>
      </w:r>
      <w:bookmarkEnd w:id="214"/>
      <w:r>
        <w:rPr>
          <w:noProof/>
        </w:rPr>
        <w:t>es</w:t>
      </w:r>
      <w:bookmarkEnd w:id="215"/>
    </w:p>
    <w:p w14:paraId="4FB84607" w14:textId="77777777" w:rsidR="00E74308" w:rsidRDefault="00E74308" w:rsidP="00F4636D">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F4636D">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216" w:name="_Toc348247534"/>
      <w:bookmarkStart w:id="217" w:name="_Toc348260552"/>
      <w:bookmarkStart w:id="218" w:name="_Toc348346550"/>
      <w:bookmarkStart w:id="219" w:name="_Toc348847841"/>
      <w:bookmarkStart w:id="220" w:name="_Toc348848795"/>
      <w:bookmarkStart w:id="221" w:name="_Toc358637982"/>
      <w:bookmarkStart w:id="222" w:name="_Toc358711085"/>
      <w:bookmarkStart w:id="223" w:name="_Toc497011371"/>
      <w:bookmarkStart w:id="224" w:name="_Toc29039804"/>
      <w:r>
        <w:rPr>
          <w:noProof/>
        </w:rPr>
        <w:t>Glossary</w:t>
      </w:r>
      <w:bookmarkEnd w:id="216"/>
      <w:bookmarkEnd w:id="217"/>
      <w:bookmarkEnd w:id="218"/>
      <w:bookmarkEnd w:id="219"/>
      <w:bookmarkEnd w:id="220"/>
      <w:bookmarkEnd w:id="221"/>
      <w:bookmarkEnd w:id="222"/>
      <w:bookmarkEnd w:id="223"/>
      <w:bookmarkEnd w:id="224"/>
    </w:p>
    <w:p w14:paraId="2260BA79" w14:textId="77777777" w:rsidR="00E74308" w:rsidRDefault="00E74308" w:rsidP="00A572E7">
      <w:pPr>
        <w:pStyle w:val="Heading4"/>
      </w:pPr>
      <w:r>
        <w:t>Bowie-Dick Test</w:t>
      </w:r>
    </w:p>
    <w:p w14:paraId="73DE7657" w14:textId="77777777" w:rsidR="00E74308" w:rsidRDefault="00E74308" w:rsidP="00F4636D">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F4636D">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F4636D">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F4636D">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F4636D">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t>Decontamination</w:t>
      </w:r>
    </w:p>
    <w:p w14:paraId="53392A62" w14:textId="77777777" w:rsidR="00E74308" w:rsidRDefault="00E74308" w:rsidP="00F4636D">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lastRenderedPageBreak/>
        <w:t xml:space="preserve"> Entrainment</w:t>
      </w:r>
    </w:p>
    <w:p w14:paraId="6DEDCD7C" w14:textId="77777777" w:rsidR="00E74308" w:rsidRDefault="00E74308" w:rsidP="00F4636D">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F4636D">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F4636D">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smartTag w:uri="urn:schemas-microsoft-com:office:smarttags" w:element="place">
        <w:r>
          <w:t>Lot</w:t>
        </w:r>
      </w:smartTag>
      <w:r>
        <w:t xml:space="preserve"> Control</w:t>
      </w:r>
    </w:p>
    <w:p w14:paraId="51F07D80" w14:textId="77777777" w:rsidR="00E74308" w:rsidRDefault="00E74308" w:rsidP="00F4636D">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F4636D">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t>NonCatalog Item</w:t>
      </w:r>
    </w:p>
    <w:p w14:paraId="2DEDE244" w14:textId="77777777" w:rsidR="00E74308" w:rsidRDefault="00E74308" w:rsidP="00F4636D">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F4636D">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F4636D">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F4636D">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F4636D">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F4636D">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F4636D">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F4636D">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225" w:name="_Toc358637983"/>
      <w:bookmarkStart w:id="226" w:name="_Toc358711086"/>
      <w:bookmarkStart w:id="227" w:name="_Toc497011385"/>
      <w:bookmarkStart w:id="228" w:name="_Toc29039805"/>
      <w:bookmarkStart w:id="229" w:name="_Toc348247535"/>
      <w:bookmarkStart w:id="230" w:name="_Toc348260553"/>
      <w:bookmarkStart w:id="231" w:name="_Toc348346551"/>
      <w:bookmarkStart w:id="232" w:name="_Toc348847842"/>
      <w:bookmarkStart w:id="233" w:name="_Toc348848796"/>
      <w:r>
        <w:rPr>
          <w:noProof/>
        </w:rPr>
        <w:t>Organization of This Chapter: Trigger Events and Message Definitions</w:t>
      </w:r>
      <w:bookmarkEnd w:id="225"/>
      <w:bookmarkEnd w:id="226"/>
      <w:bookmarkEnd w:id="227"/>
      <w:bookmarkEnd w:id="228"/>
    </w:p>
    <w:p w14:paraId="30BD6B83" w14:textId="77777777" w:rsidR="00E74308" w:rsidRDefault="00E74308" w:rsidP="00F4636D">
      <w:pPr>
        <w:pStyle w:val="NormalIndented"/>
      </w:pPr>
      <w:bookmarkStart w:id="234"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F4636D">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3743D45" w:rsidR="00E74308" w:rsidRDefault="00E74308" w:rsidP="00F4636D">
      <w:pPr>
        <w:pStyle w:val="NormalIndented"/>
      </w:pPr>
      <w:r>
        <w:lastRenderedPageBreak/>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ins w:id="235" w:author="Lynn Laakso" w:date="2022-09-09T15:43:00Z">
        <w:r w:rsidR="009F6653" w:rsidRPr="009F6653">
          <w:rPr>
            <w:rStyle w:val="HyperlinkText"/>
            <w:rPrChange w:id="236" w:author="Lynn Laakso" w:date="2022-09-09T15:43:00Z">
              <w:rPr/>
            </w:rPrChange>
          </w:rPr>
          <w:t>17.6</w:t>
        </w:r>
      </w:ins>
      <w:del w:id="237" w:author="Lynn Laakso" w:date="2022-09-09T15:43:00Z">
        <w:r w:rsidR="00DC41D9" w:rsidRPr="006025C0" w:rsidDel="009F6653">
          <w:rPr>
            <w:rStyle w:val="HyperlinkText"/>
          </w:rPr>
          <w:delText>17.5</w:delText>
        </w:r>
      </w:del>
      <w:r w:rsidR="00B85D5C">
        <w:fldChar w:fldCharType="end"/>
      </w:r>
      <w:r>
        <w:t>, "</w:t>
      </w:r>
      <w:r w:rsidR="00B85D5C">
        <w:fldChar w:fldCharType="begin"/>
      </w:r>
      <w:r w:rsidR="00B85D5C">
        <w:instrText xml:space="preserve"> REF _Ref176754724 \h  \* MERGEFORMAT </w:instrText>
      </w:r>
      <w:r w:rsidR="00B85D5C">
        <w:fldChar w:fldCharType="separate"/>
      </w:r>
      <w:ins w:id="238" w:author="Lynn Laakso" w:date="2022-09-09T15:43:00Z">
        <w:r w:rsidR="009F6653" w:rsidRPr="009F6653">
          <w:rPr>
            <w:rStyle w:val="HyperlinkText"/>
            <w:rPrChange w:id="239" w:author="Lynn Laakso" w:date="2022-09-09T15:43:00Z">
              <w:rPr/>
            </w:rPrChange>
          </w:rPr>
          <w:t>Placer Application Requests and Trigger Events</w:t>
        </w:r>
      </w:ins>
      <w:del w:id="240" w:author="Lynn Laakso" w:date="2022-09-09T15:43:00Z">
        <w:r w:rsidR="00DC41D9" w:rsidRPr="006025C0" w:rsidDel="009F6653">
          <w:rPr>
            <w:rStyle w:val="HyperlinkText"/>
          </w:rPr>
          <w:delText>Placer Application Requests and Trigger Events</w:delText>
        </w:r>
      </w:del>
      <w:r w:rsidR="00B85D5C">
        <w:fldChar w:fldCharType="end"/>
      </w:r>
      <w:r>
        <w:t>."</w:t>
      </w:r>
    </w:p>
    <w:p w14:paraId="57FDF186" w14:textId="31DA2741" w:rsidR="00E74308" w:rsidRDefault="00E74308" w:rsidP="00F4636D">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ins w:id="241" w:author="Lynn Laakso" w:date="2022-09-09T15:43:00Z">
        <w:r w:rsidR="009F6653" w:rsidRPr="009F6653">
          <w:rPr>
            <w:rStyle w:val="HyperlinkText"/>
            <w:rPrChange w:id="242" w:author="Lynn Laakso" w:date="2022-09-09T15:43:00Z">
              <w:rPr/>
            </w:rPrChange>
          </w:rPr>
          <w:t>17.7</w:t>
        </w:r>
      </w:ins>
      <w:del w:id="243" w:author="Lynn Laakso" w:date="2022-09-09T15:43:00Z">
        <w:r w:rsidR="00DC41D9" w:rsidRPr="006025C0" w:rsidDel="009F6653">
          <w:rPr>
            <w:rStyle w:val="HyperlinkText"/>
          </w:rPr>
          <w:delText>17.6</w:delText>
        </w:r>
      </w:del>
      <w:r w:rsidR="00B85D5C">
        <w:fldChar w:fldCharType="end"/>
      </w:r>
      <w:r>
        <w:rPr>
          <w:lang w:val="en-GB"/>
        </w:rPr>
        <w:t>, "</w:t>
      </w:r>
      <w:r w:rsidR="00B85D5C">
        <w:fldChar w:fldCharType="begin"/>
      </w:r>
      <w:r w:rsidR="00B85D5C">
        <w:instrText xml:space="preserve"> REF _Ref176755522 \h  \* MERGEFORMAT </w:instrText>
      </w:r>
      <w:r w:rsidR="00B85D5C">
        <w:fldChar w:fldCharType="separate"/>
      </w:r>
      <w:ins w:id="244" w:author="Lynn Laakso" w:date="2022-09-09T15:43:00Z">
        <w:r w:rsidR="009F6653" w:rsidRPr="009F6653">
          <w:rPr>
            <w:rStyle w:val="HyperlinkText"/>
            <w:lang w:val="en-GB"/>
            <w:rPrChange w:id="245" w:author="Lynn Laakso" w:date="2022-09-09T15:43:00Z">
              <w:rPr/>
            </w:rPrChange>
          </w:rPr>
          <w:t>Filler Application Messages and Trigger Events Unsolicited</w:t>
        </w:r>
      </w:ins>
      <w:del w:id="246" w:author="Lynn Laakso" w:date="2022-09-09T15:43:00Z">
        <w:r w:rsidR="00DC41D9" w:rsidRPr="006025C0" w:rsidDel="009F6653">
          <w:rPr>
            <w:rStyle w:val="HyperlinkText"/>
            <w:lang w:val="en-GB"/>
          </w:rPr>
          <w:delText>Filler Application Messages and Trigger Events Unsolicited</w:delText>
        </w:r>
      </w:del>
      <w:r w:rsidR="00B85D5C">
        <w:fldChar w:fldCharType="end"/>
      </w:r>
      <w:r>
        <w:rPr>
          <w:lang w:val="en-GB"/>
        </w:rPr>
        <w:t xml:space="preserve">."  </w:t>
      </w:r>
    </w:p>
    <w:p w14:paraId="44277C31" w14:textId="77777777" w:rsidR="00E74308" w:rsidRDefault="00E74308" w:rsidP="00F4636D">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234"/>
    </w:p>
    <w:p w14:paraId="20BA7251" w14:textId="77777777" w:rsidR="00E74308" w:rsidRDefault="00E74308" w:rsidP="00F4636D">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247" w:name="_Ref176754492"/>
      <w:bookmarkStart w:id="248" w:name="_Ref176754548"/>
      <w:bookmarkStart w:id="249" w:name="_Toc29039806"/>
      <w:bookmarkStart w:id="250" w:name="_Toc1816001"/>
      <w:bookmarkStart w:id="251" w:name="_Toc21372545"/>
      <w:bookmarkStart w:id="252" w:name="_Toc45691283"/>
      <w:bookmarkEnd w:id="229"/>
      <w:bookmarkEnd w:id="230"/>
      <w:bookmarkEnd w:id="231"/>
      <w:bookmarkEnd w:id="232"/>
      <w:bookmarkEnd w:id="233"/>
      <w:r>
        <w:rPr>
          <w:noProof/>
        </w:rPr>
        <w:t xml:space="preserve">Inventory Item Master </w:t>
      </w:r>
      <w:bookmarkStart w:id="253" w:name="_Toc2163617"/>
      <w:bookmarkStart w:id="254" w:name="_Toc46036564"/>
      <w:r>
        <w:rPr>
          <w:noProof/>
        </w:rPr>
        <w:t>Messages Segments</w:t>
      </w:r>
      <w:bookmarkEnd w:id="247"/>
      <w:bookmarkEnd w:id="248"/>
      <w:bookmarkEnd w:id="249"/>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255" w:name="_Toc46036565"/>
      <w:bookmarkStart w:id="256" w:name="_Toc29039807"/>
      <w:bookmarkEnd w:id="253"/>
      <w:bookmarkEnd w:id="254"/>
      <w:r>
        <w:rPr>
          <w:noProof/>
        </w:rPr>
        <w:t>IIM - Inventory Item Master Segment</w:t>
      </w:r>
      <w:bookmarkEnd w:id="255"/>
      <w:bookmarkEnd w:id="256"/>
    </w:p>
    <w:p w14:paraId="38EDCCE6" w14:textId="77777777" w:rsidR="00E74308" w:rsidRDefault="00E74308" w:rsidP="00F4636D">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257" w:name="IIM"/>
      <w:r>
        <w:rPr>
          <w:noProof/>
        </w:rPr>
        <w:t>IIM</w:t>
      </w:r>
      <w:bookmarkEnd w:id="257"/>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lastRenderedPageBreak/>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000000">
            <w:pPr>
              <w:pStyle w:val="AttributeTableBody"/>
              <w:rPr>
                <w:noProof/>
                <w:lang w:val="it-IT"/>
              </w:rPr>
            </w:pPr>
            <w:hyperlink r:id="rId11"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000000">
            <w:pPr>
              <w:pStyle w:val="AttributeTableBody"/>
              <w:rPr>
                <w:noProof/>
              </w:rPr>
            </w:pPr>
            <w:hyperlink r:id="rId12"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25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8"/>
    </w:p>
    <w:p w14:paraId="64E6300A" w14:textId="77777777" w:rsidR="00E74308" w:rsidRDefault="00E74308" w:rsidP="00F4636D">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F4636D">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F4636D">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259" w:name="_Toc2163623"/>
      <w:r>
        <w:t>IIM-4   Inventory Expiration Date</w:t>
      </w:r>
      <w:r w:rsidR="0014653E">
        <w:fldChar w:fldCharType="begin"/>
      </w:r>
      <w:r>
        <w:instrText xml:space="preserve"> XE "Inventory expiration date" </w:instrText>
      </w:r>
      <w:r w:rsidR="0014653E">
        <w:fldChar w:fldCharType="end"/>
      </w:r>
      <w:r>
        <w:t xml:space="preserve">   (DTM)   01801</w:t>
      </w:r>
      <w:bookmarkEnd w:id="259"/>
    </w:p>
    <w:p w14:paraId="0DFA026E" w14:textId="77777777" w:rsidR="00E74308" w:rsidRDefault="00E74308" w:rsidP="00F4636D">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260" w:name="_Toc2163624"/>
      <w:r>
        <w:lastRenderedPageBreak/>
        <w:t>IIM-5   Inventory Manufacturer Name</w:t>
      </w:r>
      <w:r w:rsidR="0014653E">
        <w:fldChar w:fldCharType="begin"/>
      </w:r>
      <w:r>
        <w:instrText xml:space="preserve"> XE "Inventory manufacturer name" </w:instrText>
      </w:r>
      <w:r w:rsidR="0014653E">
        <w:fldChar w:fldCharType="end"/>
      </w:r>
      <w:r>
        <w:t xml:space="preserve">   (CWE)   01802</w:t>
      </w:r>
      <w:bookmarkEnd w:id="260"/>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F4636D">
      <w:pPr>
        <w:pStyle w:val="NormalIndented"/>
      </w:pPr>
      <w:r>
        <w:t>Definition:  This field contains the manufacturer of the service item in inventory.</w:t>
      </w:r>
    </w:p>
    <w:p w14:paraId="267EE36D" w14:textId="77777777" w:rsidR="00E74308" w:rsidRDefault="00E74308" w:rsidP="00A572E7">
      <w:pPr>
        <w:pStyle w:val="Heading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F4636D">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F4636D">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F4636D">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261"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261"/>
    </w:p>
    <w:p w14:paraId="3E69C734" w14:textId="77777777" w:rsidR="00D1542C" w:rsidRDefault="00D1542C" w:rsidP="00D1542C">
      <w:pPr>
        <w:pStyle w:val="Components"/>
      </w:pPr>
      <w:bookmarkStart w:id="262" w:name="MOComponent"/>
      <w:r>
        <w:t>Components:  &lt;Quantity (NM)&gt; ^ &lt;Denomination (ID)&gt;</w:t>
      </w:r>
      <w:bookmarkEnd w:id="262"/>
    </w:p>
    <w:p w14:paraId="7B0BD93F" w14:textId="77777777" w:rsidR="00E74308" w:rsidRDefault="00E74308" w:rsidP="00F4636D">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263" w:name="_Toc2163630"/>
      <w:r>
        <w:t>IIM-11   Inventory on Hand Date</w:t>
      </w:r>
      <w:r w:rsidR="0014653E">
        <w:fldChar w:fldCharType="begin"/>
      </w:r>
      <w:r>
        <w:instrText xml:space="preserve"> XE "Inventory on hand date" </w:instrText>
      </w:r>
      <w:r w:rsidR="0014653E">
        <w:fldChar w:fldCharType="end"/>
      </w:r>
      <w:r>
        <w:t xml:space="preserve">   (DTM)   01808</w:t>
      </w:r>
      <w:bookmarkEnd w:id="263"/>
    </w:p>
    <w:p w14:paraId="0B31BEA7" w14:textId="77777777" w:rsidR="00E74308" w:rsidRDefault="00E74308" w:rsidP="00F4636D">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264" w:name="_Toc2163631"/>
      <w:r>
        <w:lastRenderedPageBreak/>
        <w:t>IIM-12   Inventory on Hand Quantity</w:t>
      </w:r>
      <w:r w:rsidR="0014653E">
        <w:fldChar w:fldCharType="begin"/>
      </w:r>
      <w:r>
        <w:instrText xml:space="preserve"> XE "Inventory on hand quantity" </w:instrText>
      </w:r>
      <w:r w:rsidR="0014653E">
        <w:fldChar w:fldCharType="end"/>
      </w:r>
      <w:r>
        <w:t xml:space="preserve">   (NM)   01809</w:t>
      </w:r>
      <w:bookmarkEnd w:id="264"/>
    </w:p>
    <w:p w14:paraId="5777B473"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265"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265"/>
    </w:p>
    <w:p w14:paraId="43DCE1E9" w14:textId="77777777" w:rsidR="00D1542C" w:rsidRDefault="00D1542C" w:rsidP="00D1542C">
      <w:pPr>
        <w:pStyle w:val="Components"/>
      </w:pPr>
      <w:bookmarkStart w:id="266"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F4636D">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266"/>
      <w:r>
        <w:rPr>
          <w:lang w:val="it-IT"/>
        </w:rPr>
        <w:t>00393</w:t>
      </w:r>
    </w:p>
    <w:p w14:paraId="261E2636" w14:textId="77777777" w:rsidR="00D1542C" w:rsidRDefault="00D1542C" w:rsidP="00D1542C">
      <w:pPr>
        <w:pStyle w:val="Components"/>
      </w:pPr>
      <w:bookmarkStart w:id="26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67"/>
    </w:p>
    <w:p w14:paraId="6DAC9D49" w14:textId="66A09EF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Refer to </w:t>
      </w:r>
      <w:hyperlink r:id="rId13"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268" w:name="_Toc2163634"/>
      <w:r>
        <w:lastRenderedPageBreak/>
        <w:t>IIM-15   Procedure Code Modifier</w:t>
      </w:r>
      <w:r w:rsidR="0014653E">
        <w:fldChar w:fldCharType="begin"/>
      </w:r>
      <w:r>
        <w:instrText xml:space="preserve"> XE "Procedure code modifier" </w:instrText>
      </w:r>
      <w:r w:rsidR="0014653E">
        <w:fldChar w:fldCharType="end"/>
      </w:r>
      <w:r>
        <w:t xml:space="preserve">   (CNE)   </w:t>
      </w:r>
      <w:bookmarkEnd w:id="268"/>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F4636D">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reported.  Refer to </w:t>
      </w:r>
      <w:hyperlink r:id="rId14"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Heading3"/>
        <w:rPr>
          <w:noProof/>
        </w:rPr>
      </w:pPr>
      <w:bookmarkStart w:id="269" w:name="_Toc29039808"/>
      <w:bookmarkEnd w:id="250"/>
      <w:bookmarkEnd w:id="251"/>
      <w:bookmarkEnd w:id="252"/>
      <w:r>
        <w:rPr>
          <w:noProof/>
        </w:rPr>
        <w:t>ITM - Material Item Segment</w:t>
      </w:r>
      <w:bookmarkEnd w:id="269"/>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F4636D">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000000">
            <w:pPr>
              <w:pStyle w:val="AttributeTableBody"/>
              <w:rPr>
                <w:rStyle w:val="HyperlinkTable"/>
                <w:noProof/>
              </w:rPr>
            </w:pPr>
            <w:hyperlink r:id="rId15"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000000">
            <w:pPr>
              <w:pStyle w:val="AttributeTableBody"/>
              <w:rPr>
                <w:rStyle w:val="HyperlinkTable"/>
                <w:noProof/>
              </w:rPr>
            </w:pPr>
            <w:hyperlink r:id="rId16"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000000">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000000">
            <w:pPr>
              <w:pStyle w:val="AttributeTableBody"/>
              <w:rPr>
                <w:noProof/>
              </w:rPr>
            </w:pPr>
            <w:hyperlink r:id="rId1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000000">
            <w:pPr>
              <w:pStyle w:val="AttributeTableBody"/>
              <w:rPr>
                <w:rStyle w:val="HyperlinkTable"/>
                <w:noProof/>
              </w:rPr>
            </w:pPr>
            <w:hyperlink r:id="rId19"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000000">
            <w:pPr>
              <w:pStyle w:val="AttributeTableBody"/>
              <w:rPr>
                <w:noProof/>
              </w:rPr>
            </w:pPr>
            <w:hyperlink r:id="rId2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000000">
            <w:pPr>
              <w:pStyle w:val="AttributeTableBody"/>
              <w:rPr>
                <w:rStyle w:val="HyperlinkTable"/>
                <w:noProof/>
              </w:rPr>
            </w:pPr>
            <w:hyperlink r:id="rId21"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000000">
            <w:pPr>
              <w:pStyle w:val="AttributeTableBody"/>
              <w:rPr>
                <w:noProof/>
              </w:rPr>
            </w:pPr>
            <w:hyperlink r:id="rId22"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000000">
            <w:pPr>
              <w:pStyle w:val="AttributeTableBody"/>
              <w:rPr>
                <w:noProof/>
                <w:lang w:val="it-IT"/>
              </w:rPr>
            </w:pPr>
            <w:hyperlink r:id="rId23"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000000">
            <w:pPr>
              <w:pStyle w:val="AttributeTableBody"/>
              <w:rPr>
                <w:rStyle w:val="HyperlinkTable"/>
                <w:noProof/>
              </w:rPr>
            </w:pPr>
            <w:hyperlink r:id="rId24"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000000" w:rsidP="009032A5">
            <w:pPr>
              <w:pStyle w:val="AttributeTableBody"/>
              <w:rPr>
                <w:noProof/>
              </w:rPr>
            </w:pPr>
            <w:hyperlink r:id="rId25"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000000">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000000">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000000">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000000">
            <w:pPr>
              <w:pStyle w:val="AttributeTableBody"/>
              <w:rPr>
                <w:noProof/>
              </w:rPr>
            </w:pPr>
            <w:hyperlink r:id="rId2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000000">
            <w:pPr>
              <w:pStyle w:val="AttributeTableBody"/>
              <w:rPr>
                <w:noProof/>
                <w:lang w:val="it-IT"/>
              </w:rPr>
            </w:pPr>
            <w:hyperlink r:id="rId30"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000000">
            <w:pPr>
              <w:pStyle w:val="AttributeTableBody"/>
              <w:rPr>
                <w:noProof/>
                <w:lang w:val="it-IT"/>
              </w:rPr>
            </w:pPr>
            <w:hyperlink r:id="rId31"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000000">
            <w:pPr>
              <w:pStyle w:val="AttributeTableBody"/>
              <w:rPr>
                <w:noProof/>
              </w:rPr>
            </w:pPr>
            <w:hyperlink r:id="rId32"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000000">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000000">
            <w:pPr>
              <w:pStyle w:val="AttributeTableBody"/>
              <w:rPr>
                <w:noProof/>
              </w:rPr>
            </w:pPr>
            <w:hyperlink r:id="rId3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000000">
            <w:pPr>
              <w:pStyle w:val="AttributeTableBody"/>
              <w:rPr>
                <w:noProof/>
              </w:rPr>
            </w:pPr>
            <w:hyperlink r:id="rId35"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270" w:name="EIComponent"/>
      <w:r>
        <w:t>Components:  &lt;Entity Identifier (ST)&gt; ^ &lt;Namespace ID (IS)&gt; ^ &lt;Universal ID (ST)&gt; ^ &lt;Universal ID Type (ID)&gt;</w:t>
      </w:r>
      <w:bookmarkEnd w:id="270"/>
    </w:p>
    <w:p w14:paraId="0B85E266" w14:textId="77777777" w:rsidR="00E74308" w:rsidRDefault="00E74308" w:rsidP="00F4636D">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F4636D">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F4636D">
      <w:pPr>
        <w:pStyle w:val="NormalIndented"/>
      </w:pPr>
      <w:r>
        <w:t xml:space="preserve">Definition: The status (useful for reporting and item usage purposes) that applies to an item.  Refer to </w:t>
      </w:r>
      <w:hyperlink r:id="rId36"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lastRenderedPageBreak/>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F4636D">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7"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F4636D">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F4636D">
      <w:pPr>
        <w:pStyle w:val="NormalIndented"/>
      </w:pPr>
      <w:r>
        <w:t xml:space="preserve">Definition: This field contains an indicator used as a reference to specify whether the item is subject to containing an expiration date.  Refer to </w:t>
      </w:r>
      <w:hyperlink r:id="rId38"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F4636D">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F4636D">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F4636D">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lastRenderedPageBreak/>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F4636D">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F4636D">
      <w:pPr>
        <w:pStyle w:val="NormalIndented"/>
      </w:pPr>
      <w:r>
        <w:t xml:space="preserve">Definition: This field indicates whether the item is patient chargeable.  Refer to </w:t>
      </w:r>
      <w:hyperlink r:id="rId39"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F4636D">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4613D7CC" w:rsidR="00E74308" w:rsidRDefault="00E74308" w:rsidP="00F4636D">
      <w:pPr>
        <w:pStyle w:val="NormalIndented"/>
      </w:pPr>
      <w:r>
        <w:t xml:space="preserve">Refer to </w:t>
      </w:r>
      <w:hyperlink r:id="rId40" w:anchor="HL70132" w:history="1">
        <w:r>
          <w:rPr>
            <w:rStyle w:val="ReferenceUserTable"/>
          </w:rPr>
          <w:t>User-</w:t>
        </w:r>
        <w:bookmarkStart w:id="271" w:name="_Hlt1329334"/>
        <w:r>
          <w:rPr>
            <w:rStyle w:val="ReferenceUserTable"/>
          </w:rPr>
          <w:t>d</w:t>
        </w:r>
        <w:bookmarkEnd w:id="271"/>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272"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2"/>
    </w:p>
    <w:p w14:paraId="0DBB081D" w14:textId="77777777" w:rsidR="00E74308" w:rsidRDefault="00E74308" w:rsidP="00F4636D">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F4636D">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1"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F4636D">
      <w:pPr>
        <w:pStyle w:val="NormalIndented"/>
      </w:pPr>
      <w:r>
        <w:t xml:space="preserve">Definition: This field contains a code that identifies any known or suspected hazard associated with this material item.  Refer to </w:t>
      </w:r>
      <w:hyperlink r:id="rId42"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27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lastRenderedPageBreak/>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273"/>
    </w:p>
    <w:p w14:paraId="7E04A3AC" w14:textId="77777777" w:rsidR="00E74308" w:rsidRDefault="00E74308" w:rsidP="00F4636D">
      <w:pPr>
        <w:pStyle w:val="NormalIndented"/>
      </w:pPr>
      <w:r>
        <w:t>Definition: This field contains a code indicating the regulatory agency the item has been approved by, such as the FDA or AMA.</w:t>
      </w:r>
    </w:p>
    <w:p w14:paraId="1307FC0B" w14:textId="6690F98C" w:rsidR="00E74308" w:rsidRDefault="00E74308" w:rsidP="00F4636D">
      <w:pPr>
        <w:pStyle w:val="NormalIndented"/>
      </w:pPr>
      <w:r>
        <w:t xml:space="preserve">Refer to </w:t>
      </w:r>
      <w:hyperlink r:id="rId43"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F4636D">
      <w:pPr>
        <w:pStyle w:val="NormalIndented"/>
      </w:pPr>
      <w:r>
        <w:t xml:space="preserve">Definition: This field contains an indicator signifying whether the item is made of or contains latex.  Refer to </w:t>
      </w:r>
      <w:hyperlink r:id="rId44"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F4636D">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5"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F4636D">
      <w:pPr>
        <w:pStyle w:val="NormalIndented"/>
      </w:pPr>
      <w:r>
        <w:t xml:space="preserve">Definition: This field contains the expense/natural account number from the general ledger chart of accounts associated with the item. Refer to </w:t>
      </w:r>
      <w:hyperlink r:id="rId46"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F4636D">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lastRenderedPageBreak/>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F4636D">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F4636D">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7"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F4636D">
      <w:pPr>
        <w:pStyle w:val="NormalIndented"/>
      </w:pPr>
      <w:r>
        <w:t xml:space="preserve">Definition: This field contains an indicator signifying whether freight is an allowable charge to be allocated to the line of an invoice containing the item.  Refer to </w:t>
      </w:r>
      <w:hyperlink r:id="rId48"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F4636D">
      <w:pPr>
        <w:pStyle w:val="NormalIndented"/>
      </w:pPr>
      <w:r>
        <w:t xml:space="preserve">Definition:  This field contains an indicator signifying whether the item is an 'item set' rather than an individual item.  An item set is a set of surgical supplies.  Refer to </w:t>
      </w:r>
      <w:hyperlink r:id="rId49"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F4636D">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lastRenderedPageBreak/>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F4636D">
      <w:pPr>
        <w:pStyle w:val="NormalIndented"/>
      </w:pPr>
      <w:r>
        <w:t xml:space="preserve">Definition: This field contains an indicator signifying whether the usage figures are tracked for this item by department.  Refer to </w:t>
      </w:r>
      <w:hyperlink r:id="rId50"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1"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F4636D">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w:t>
      </w:r>
      <w:r w:rsidRPr="00BC73DC">
        <w:t xml:space="preserve">reported.  Refer to </w:t>
      </w:r>
      <w:hyperlink r:id="rId52"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lastRenderedPageBreak/>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F4636D">
      <w:pPr>
        <w:pStyle w:val="NormalIndented"/>
      </w:pPr>
      <w:r>
        <w:t>Definition:  This field contains a special handling code to describe special handling considerations for this item.  Refer t</w:t>
      </w:r>
      <w:r w:rsidRPr="00BC73DC">
        <w:t xml:space="preserve">o </w:t>
      </w:r>
      <w:hyperlink r:id="rId53"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F4636D">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F4636D">
      <w:pPr>
        <w:pStyle w:val="NormalIndented"/>
      </w:pPr>
      <w:r w:rsidRPr="00191867">
        <w:t xml:space="preserve">Definition: This field contains an indicator signifying whether the item is sterile or not.  Refer to </w:t>
      </w:r>
      <w:hyperlink r:id="rId54"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F4636D">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lastRenderedPageBreak/>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F4636D">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5"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4636D">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27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4"/>
    </w:p>
    <w:p w14:paraId="6CA8BDB3" w14:textId="77777777" w:rsidR="007C6142" w:rsidRDefault="007C6142" w:rsidP="00F4636D">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F4636D">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F4636D">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F4636D">
      <w:pPr>
        <w:pStyle w:val="NormalIndented"/>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275" w:name="_Toc29039809"/>
      <w:r>
        <w:rPr>
          <w:noProof/>
        </w:rPr>
        <w:t>STZ - Sterilization Parameter Segment</w:t>
      </w:r>
      <w:bookmarkEnd w:id="275"/>
      <w:r>
        <w:rPr>
          <w:noProof/>
        </w:rPr>
        <w:t xml:space="preserve"> </w:t>
      </w:r>
    </w:p>
    <w:p w14:paraId="4F02AD49" w14:textId="77777777" w:rsidR="00E74308" w:rsidRDefault="00E74308" w:rsidP="00F4636D">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000000">
            <w:pPr>
              <w:pStyle w:val="AttributeTableBody"/>
              <w:rPr>
                <w:rStyle w:val="HyperlinkTable"/>
                <w:noProof/>
              </w:rPr>
            </w:pPr>
            <w:hyperlink r:id="rId56"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000000">
            <w:pPr>
              <w:pStyle w:val="AttributeTableBody"/>
              <w:rPr>
                <w:noProof/>
              </w:rPr>
            </w:pPr>
            <w:hyperlink r:id="rId57"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000000">
            <w:pPr>
              <w:pStyle w:val="AttributeTableBody"/>
              <w:rPr>
                <w:rStyle w:val="HyperlinkTable"/>
                <w:noProof/>
                <w:lang w:val="fr-FR"/>
              </w:rPr>
            </w:pPr>
            <w:hyperlink r:id="rId58"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000000">
            <w:pPr>
              <w:pStyle w:val="AttributeTableBody"/>
              <w:rPr>
                <w:rStyle w:val="HyperlinkTable"/>
                <w:noProof/>
              </w:rPr>
            </w:pPr>
            <w:hyperlink r:id="rId59"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F4636D">
      <w:pPr>
        <w:pStyle w:val="NormalIndented"/>
      </w:pPr>
      <w:r>
        <w:lastRenderedPageBreak/>
        <w:t xml:space="preserve">Definition:  This field contains the type of sterilization used for sterilizing the inventory supply item in the ITM segment.  Refer to </w:t>
      </w:r>
      <w:hyperlink r:id="rId60"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175D8B6D" w:rsidR="00E74308" w:rsidRDefault="00E74308" w:rsidP="00F4636D">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ins w:id="276" w:author="Lynn Laakso" w:date="2022-09-09T15:43:00Z">
        <w:r w:rsidR="009F6653" w:rsidRPr="009F6653">
          <w:rPr>
            <w:rStyle w:val="ReferenceAttribute"/>
            <w:rPrChange w:id="277" w:author="Lynn Laakso" w:date="2022-09-09T15:43:00Z">
              <w:rPr>
                <w:lang w:val="fr-FR"/>
              </w:rPr>
            </w:rPrChange>
          </w:rPr>
          <w:t>SCD-28   Cycle Type</w:t>
        </w:r>
        <w:r w:rsidR="009F6653" w:rsidRPr="009F6653">
          <w:rPr>
            <w:rStyle w:val="ReferenceAttribute"/>
            <w:rPrChange w:id="278" w:author="Lynn Laakso" w:date="2022-09-09T15:43:00Z">
              <w:rPr/>
            </w:rPrChange>
          </w:rPr>
          <w:fldChar w:fldCharType="begin"/>
        </w:r>
        <w:r w:rsidR="009F6653" w:rsidRPr="009F6653">
          <w:rPr>
            <w:rStyle w:val="ReferenceAttribute"/>
            <w:rPrChange w:id="279" w:author="Lynn Laakso" w:date="2022-09-09T15:43:00Z">
              <w:rPr>
                <w:lang w:val="fr-FR"/>
              </w:rPr>
            </w:rPrChange>
          </w:rPr>
          <w:instrText xml:space="preserve"> XE "Cycle type" </w:instrText>
        </w:r>
        <w:r w:rsidR="009F6653" w:rsidRPr="009F6653">
          <w:rPr>
            <w:rStyle w:val="ReferenceAttribute"/>
            <w:rPrChange w:id="280" w:author="Lynn Laakso" w:date="2022-09-09T15:43:00Z">
              <w:rPr/>
            </w:rPrChange>
          </w:rPr>
          <w:fldChar w:fldCharType="end"/>
        </w:r>
        <w:r w:rsidR="009F6653">
          <w:rPr>
            <w:lang w:val="fr-FR"/>
          </w:rPr>
          <w:t xml:space="preserve">   (CWE)   02131</w:t>
        </w:r>
      </w:ins>
      <w:del w:id="281" w:author="Lynn Laakso" w:date="2022-09-09T15:43:00Z">
        <w:r w:rsidR="00DC41D9" w:rsidRPr="006025C0" w:rsidDel="009F6653">
          <w:rPr>
            <w:rStyle w:val="ReferenceAttribute"/>
          </w:rPr>
          <w:delText>SCD-28   Cycle Type</w:delText>
        </w:r>
        <w:r w:rsidR="00DC41D9" w:rsidRPr="006025C0" w:rsidDel="009F6653">
          <w:rPr>
            <w:rStyle w:val="ReferenceAttribute"/>
          </w:rPr>
          <w:fldChar w:fldCharType="begin"/>
        </w:r>
        <w:r w:rsidR="00DC41D9" w:rsidRPr="006025C0" w:rsidDel="009F6653">
          <w:rPr>
            <w:rStyle w:val="ReferenceAttribute"/>
          </w:rPr>
          <w:delInstrText xml:space="preserve"> XE "Cycle type" </w:delInstrText>
        </w:r>
        <w:r w:rsidR="00DC41D9" w:rsidRPr="006025C0" w:rsidDel="009F6653">
          <w:rPr>
            <w:rStyle w:val="ReferenceAttribute"/>
          </w:rPr>
          <w:fldChar w:fldCharType="end"/>
        </w:r>
        <w:r w:rsidR="00DC41D9" w:rsidDel="009F6653">
          <w:rPr>
            <w:lang w:val="fr-FR"/>
          </w:rPr>
          <w:delText xml:space="preserve">   (CWE)   02131</w:delText>
        </w:r>
      </w:del>
      <w:r w:rsidR="00B85D5C">
        <w:fldChar w:fldCharType="end"/>
      </w:r>
      <w:r>
        <w:rPr>
          <w:rStyle w:val="ReferenceUserTable"/>
        </w:rPr>
        <w:t xml:space="preserve"> </w:t>
      </w:r>
      <w:r w:rsidRPr="009D16C5">
        <w:t>which references</w:t>
      </w:r>
      <w:r>
        <w:rPr>
          <w:rStyle w:val="ReferenceUserTable"/>
        </w:rPr>
        <w:t xml:space="preserve"> </w:t>
      </w:r>
      <w:hyperlink r:id="rId61"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F4636D">
      <w:pPr>
        <w:pStyle w:val="NormalIndented"/>
      </w:pPr>
      <w:r>
        <w:t xml:space="preserve">Definition:  This field contains the maintenance cycle used for the inventory supply item, such as the number of times to sharpen after five uses. Refer to </w:t>
      </w:r>
      <w:hyperlink r:id="rId62"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F4636D">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3"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282" w:name="_Toc29039810"/>
      <w:r>
        <w:rPr>
          <w:noProof/>
        </w:rPr>
        <w:t>VND – Purchasing Vendor Segment</w:t>
      </w:r>
      <w:bookmarkEnd w:id="282"/>
    </w:p>
    <w:p w14:paraId="5B429440" w14:textId="77777777" w:rsidR="00E74308" w:rsidRDefault="00E74308" w:rsidP="00F4636D">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lastRenderedPageBreak/>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000000">
            <w:pPr>
              <w:pStyle w:val="AttributeTableBody"/>
              <w:rPr>
                <w:noProof/>
                <w:lang w:val="it-IT"/>
              </w:rPr>
            </w:pPr>
            <w:hyperlink r:id="rId64"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F4636D">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Heading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F4636D">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F4636D">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F4636D">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F4636D">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F4636D">
      <w:pPr>
        <w:pStyle w:val="NormalIndented"/>
      </w:pPr>
      <w:r w:rsidRPr="00BC73DC">
        <w:t xml:space="preserve">Definition:  This field contains an indicator to communicate whether this purchasing vendor is the primary vendor used to place orders for inventory supply item.  Refer to </w:t>
      </w:r>
      <w:hyperlink r:id="rId65"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lastRenderedPageBreak/>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F4636D">
      <w:pPr>
        <w:pStyle w:val="NormalIndented"/>
      </w:pPr>
      <w:r>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F4636D">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283" w:name="MOPComponent"/>
      <w:r>
        <w:t>Components:  &lt;Money or Percentage Indicator (ID)&gt; ^ &lt;Money or Percentage Quantity (NM)&gt; ^ &lt;Monetary  Denomination (ID)&gt;</w:t>
      </w:r>
      <w:bookmarkEnd w:id="283"/>
    </w:p>
    <w:p w14:paraId="720D755B" w14:textId="77777777" w:rsidR="007C6DF9" w:rsidRDefault="007C6DF9" w:rsidP="00F4636D">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F4636D">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F4636D">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F4636D">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284" w:name="_Toc29039811"/>
      <w:r>
        <w:rPr>
          <w:noProof/>
        </w:rPr>
        <w:t>PKG - Packaging Segment</w:t>
      </w:r>
      <w:bookmarkEnd w:id="284"/>
    </w:p>
    <w:p w14:paraId="0DDAC32D" w14:textId="77777777" w:rsidR="00E74308" w:rsidRPr="00BC73DC" w:rsidRDefault="00E74308" w:rsidP="00F4636D">
      <w:pPr>
        <w:pStyle w:val="NormalIndented"/>
      </w:pPr>
      <w:r>
        <w:t xml:space="preserve">This segment contains the type of packaging available for the inventory supply item to be ordered and/or issued to a department or other supply location for a specified Purchasing Vendor.   It would be </w:t>
      </w:r>
      <w:r>
        <w:lastRenderedPageBreak/>
        <w:t>recommended to send this segment in descending unit of measure order corresponding with the ascending Set ID.</w:t>
      </w:r>
    </w:p>
    <w:p w14:paraId="1C7E4B00" w14:textId="77777777" w:rsidR="00E74308" w:rsidRDefault="00E74308">
      <w:pPr>
        <w:pStyle w:val="AttributeTableCaption"/>
        <w:rPr>
          <w:noProof/>
        </w:rPr>
      </w:pPr>
      <w:r>
        <w:rPr>
          <w:noProof/>
        </w:rPr>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000000">
            <w:pPr>
              <w:pStyle w:val="AttributeTableBody"/>
              <w:rPr>
                <w:rStyle w:val="HyperlinkTable"/>
                <w:noProof/>
              </w:rPr>
            </w:pPr>
            <w:hyperlink r:id="rId66"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000000">
            <w:pPr>
              <w:pStyle w:val="AttributeTableBody"/>
              <w:rPr>
                <w:noProof/>
              </w:rPr>
            </w:pPr>
            <w:hyperlink r:id="rId67"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Heading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F4636D">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F4636D">
      <w:pPr>
        <w:pStyle w:val="NormalIndented"/>
      </w:pPr>
      <w:r>
        <w:t xml:space="preserve">Definition:   This field contains the packaging unit that this inventory supply item can be ordered or issued in when purchased from the vendor in the related vendor segment.  Refer to </w:t>
      </w:r>
      <w:hyperlink r:id="rId68"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F4636D">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9"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lastRenderedPageBreak/>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F4636D">
      <w:pPr>
        <w:pStyle w:val="NormalIndented"/>
      </w:pPr>
      <w:r>
        <w:t>Definition:  This field contains the number of units present within a unit of measure.</w:t>
      </w:r>
    </w:p>
    <w:p w14:paraId="1AD9D70D" w14:textId="77777777" w:rsidR="00E74308" w:rsidRDefault="00E74308" w:rsidP="00A572E7">
      <w:pPr>
        <w:pStyle w:val="Heading4"/>
      </w:pPr>
      <w:r>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F4636D">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F4636D">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F4636D">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F4636D">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lastRenderedPageBreak/>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F4636D">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F4636D">
      <w:pPr>
        <w:pStyle w:val="NormalIndented"/>
      </w:pPr>
      <w:r>
        <w:t xml:space="preserve">Definition: This field contains the vendor catalog number of the item UM sent in sequence 3 </w:t>
      </w:r>
      <w:r w:rsidRPr="00BC73DC">
        <w:t>(Default Order Unit of Measure)</w:t>
      </w:r>
      <w:r>
        <w:t>.</w:t>
      </w:r>
    </w:p>
    <w:p w14:paraId="1E09C386" w14:textId="7A2CB45D" w:rsidR="00E74308" w:rsidRDefault="00E74308">
      <w:pPr>
        <w:pStyle w:val="Heading3"/>
        <w:tabs>
          <w:tab w:val="clear" w:pos="1008"/>
        </w:tabs>
        <w:autoSpaceDE w:val="0"/>
        <w:autoSpaceDN w:val="0"/>
        <w:rPr>
          <w:noProof/>
        </w:rPr>
      </w:pPr>
      <w:bookmarkStart w:id="285" w:name="_Toc29039812"/>
      <w:r>
        <w:rPr>
          <w:noProof/>
        </w:rPr>
        <w:t>PCE – Patient Charge Cost Center Exception</w:t>
      </w:r>
      <w:bookmarkEnd w:id="285"/>
      <w:r w:rsidR="00FB2798">
        <w:rPr>
          <w:noProof/>
        </w:rPr>
        <w:t xml:space="preserve"> segment</w:t>
      </w:r>
    </w:p>
    <w:p w14:paraId="779EAFB6" w14:textId="77777777" w:rsidR="00E74308" w:rsidRDefault="00E74308" w:rsidP="00F4636D">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000000">
            <w:pPr>
              <w:pStyle w:val="AttributeTableBody"/>
              <w:rPr>
                <w:noProof/>
              </w:rPr>
            </w:pPr>
            <w:hyperlink r:id="rId70"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000000">
            <w:pPr>
              <w:pStyle w:val="AttributeTableBody"/>
              <w:rPr>
                <w:noProof/>
                <w:lang w:val="fr-FR"/>
              </w:rPr>
            </w:pPr>
            <w:hyperlink r:id="rId71"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Heading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F4636D">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28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6"/>
    </w:p>
    <w:p w14:paraId="36B3355B" w14:textId="6AC96DC2" w:rsidR="00E74308" w:rsidRDefault="00E74308" w:rsidP="00F4636D">
      <w:pPr>
        <w:pStyle w:val="NormalIndented"/>
      </w:pPr>
      <w:r>
        <w:t xml:space="preserve">Definition:  This field would contain the specific general ledger cost center account number associated with a department that may issue or charge for this item.  Refer to </w:t>
      </w:r>
      <w:hyperlink r:id="rId72"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F4636D">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3"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F4636D">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287" w:name="_Toc29039813"/>
      <w:r>
        <w:rPr>
          <w:noProof/>
        </w:rPr>
        <w:t>IVT – Material Location Segment</w:t>
      </w:r>
      <w:bookmarkEnd w:id="287"/>
    </w:p>
    <w:p w14:paraId="0B9B2448" w14:textId="77777777" w:rsidR="00E74308" w:rsidRDefault="00E74308" w:rsidP="00F4636D">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000000">
            <w:pPr>
              <w:pStyle w:val="AttributeTableBody"/>
              <w:rPr>
                <w:noProof/>
                <w:color w:val="000000"/>
              </w:rPr>
            </w:pPr>
            <w:hyperlink r:id="rId74"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000000">
            <w:pPr>
              <w:pStyle w:val="AttributeTableBody"/>
              <w:rPr>
                <w:bCs/>
                <w:noProof/>
                <w:color w:val="000000"/>
              </w:rPr>
            </w:pPr>
            <w:hyperlink r:id="rId75"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000000">
            <w:pPr>
              <w:pStyle w:val="AttributeTableBody"/>
              <w:rPr>
                <w:noProof/>
                <w:color w:val="000000"/>
              </w:rPr>
            </w:pPr>
            <w:hyperlink r:id="rId76"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000000">
            <w:pPr>
              <w:pStyle w:val="AttributeTableBody"/>
              <w:rPr>
                <w:noProof/>
                <w:color w:val="000000"/>
              </w:rPr>
            </w:pPr>
            <w:hyperlink r:id="rId77"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000000">
            <w:pPr>
              <w:pStyle w:val="AttributeTableBody"/>
              <w:rPr>
                <w:noProof/>
                <w:color w:val="000000"/>
              </w:rPr>
            </w:pPr>
            <w:hyperlink r:id="rId78"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000000">
            <w:pPr>
              <w:pStyle w:val="AttributeTableBody"/>
              <w:rPr>
                <w:noProof/>
              </w:rPr>
            </w:pPr>
            <w:hyperlink r:id="rId79"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000000">
            <w:pPr>
              <w:pStyle w:val="AttributeTableBody"/>
              <w:rPr>
                <w:noProof/>
                <w:color w:val="000000"/>
                <w:lang w:val="it-IT"/>
              </w:rPr>
            </w:pPr>
            <w:hyperlink r:id="rId80"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000000">
            <w:pPr>
              <w:pStyle w:val="AttributeTableBody"/>
              <w:rPr>
                <w:noProof/>
                <w:color w:val="000000"/>
              </w:rPr>
            </w:pPr>
            <w:hyperlink r:id="rId81"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000000">
            <w:pPr>
              <w:pStyle w:val="AttributeTableBody"/>
              <w:rPr>
                <w:noProof/>
                <w:color w:val="000000"/>
              </w:rPr>
            </w:pPr>
            <w:hyperlink r:id="rId82"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000000">
            <w:pPr>
              <w:pStyle w:val="AttributeTableBody"/>
              <w:rPr>
                <w:noProof/>
                <w:color w:val="000000"/>
              </w:rPr>
            </w:pPr>
            <w:hyperlink r:id="rId83"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F4636D">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F4636D">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F4636D">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F4636D">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F4636D">
      <w:pPr>
        <w:pStyle w:val="NormalIndented"/>
      </w:pPr>
      <w:r>
        <w:lastRenderedPageBreak/>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F4636D">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F4636D">
      <w:pPr>
        <w:pStyle w:val="NormalIndented"/>
      </w:pPr>
      <w:r>
        <w:t xml:space="preserve">Definition: This field contains the status that applies to the inventory supply item for the inventory location specified in IVT-2.  Refer to </w:t>
      </w:r>
      <w:hyperlink r:id="rId84"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F4636D">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F4636D">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lastRenderedPageBreak/>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F4636D">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6"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F4636D">
      <w:pPr>
        <w:pStyle w:val="NormalIndented"/>
      </w:pPr>
      <w:r>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F4636D">
      <w:pPr>
        <w:pStyle w:val="NormalIndented"/>
      </w:pPr>
      <w:r>
        <w:t xml:space="preserve">Definition: This field indicates whether the item is patient chargeable at this inventory location.  Refer to </w:t>
      </w:r>
      <w:hyperlink r:id="rId87"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F4636D">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8"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lastRenderedPageBreak/>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F4636D">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F4636D">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9"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F4636D">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90"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F4636D">
      <w:pPr>
        <w:pStyle w:val="NormalIndented"/>
      </w:pPr>
      <w:r>
        <w:lastRenderedPageBreak/>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1"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F4636D">
      <w:pPr>
        <w:pStyle w:val="NormalIndented"/>
      </w:pPr>
      <w:r>
        <w:t xml:space="preserve">Definition: This field contains an indicator signifying that the inventory supply item is reusable, for example, after sterilization.  Refer to </w:t>
      </w:r>
      <w:hyperlink r:id="rId92"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F4636D">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F4636D">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F4636D">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lastRenderedPageBreak/>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F4636D">
      <w:pPr>
        <w:pStyle w:val="NormalIndented"/>
      </w:pPr>
      <w:r>
        <w:t xml:space="preserve">Definition: This field contains the method used to calculate a recommendation for when and how much of an inventory supply item to reorder.  Refer to </w:t>
      </w:r>
      <w:hyperlink r:id="rId93"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F4636D">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F4636D">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F4636D">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F4636D">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F4636D">
      <w:pPr>
        <w:pStyle w:val="NormalIndented"/>
      </w:pPr>
      <w:r>
        <w:t xml:space="preserve">Definition: This field contains an indicator that determines whether on-hands inventory will be decremented when performing Preference List Issues. Refer to </w:t>
      </w:r>
      <w:hyperlink r:id="rId94"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F4636D">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288" w:name="_Toc29039814"/>
      <w:r>
        <w:rPr>
          <w:noProof/>
        </w:rPr>
        <w:t xml:space="preserve">ILT – Material </w:t>
      </w:r>
      <w:smartTag w:uri="urn:schemas-microsoft-com:office:smarttags" w:element="place">
        <w:r>
          <w:rPr>
            <w:noProof/>
          </w:rPr>
          <w:t>Lot</w:t>
        </w:r>
      </w:smartTag>
      <w:r>
        <w:rPr>
          <w:noProof/>
        </w:rPr>
        <w:t xml:space="preserve"> Segment</w:t>
      </w:r>
      <w:bookmarkEnd w:id="288"/>
    </w:p>
    <w:p w14:paraId="6351087E" w14:textId="77777777" w:rsidR="00E74308" w:rsidRDefault="00E74308" w:rsidP="00F4636D">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lastRenderedPageBreak/>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000000">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000000">
            <w:pPr>
              <w:pStyle w:val="AttributeTableBody"/>
              <w:rPr>
                <w:noProof/>
              </w:rPr>
            </w:pPr>
            <w:hyperlink r:id="rId96"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F4636D">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F4636D">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F4636D">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F4636D">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F4636D">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lastRenderedPageBreak/>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F4636D">
      <w:pPr>
        <w:pStyle w:val="NormalIndented"/>
      </w:pPr>
      <w:r>
        <w:t xml:space="preserve">Definition:  This field specifies the unit for the </w:t>
      </w:r>
      <w:r>
        <w:rPr>
          <w:rStyle w:val="ReferenceAttribute"/>
        </w:rPr>
        <w:t>Inventory Received Quantity</w:t>
      </w:r>
      <w:r>
        <w:t xml:space="preserv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F4636D">
      <w:pPr>
        <w:pStyle w:val="NormalIndented"/>
      </w:pPr>
      <w:r>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F4636D">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8"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289" w:name="_Ref176754724"/>
      <w:bookmarkStart w:id="290" w:name="_Toc29039815"/>
      <w:bookmarkStart w:id="291" w:name="_Toc71546275"/>
      <w:bookmarkStart w:id="292" w:name="_Toc348247538"/>
      <w:bookmarkStart w:id="293" w:name="_Toc348260556"/>
      <w:bookmarkStart w:id="294" w:name="_Toc348346554"/>
      <w:bookmarkStart w:id="295" w:name="_Toc348847845"/>
      <w:bookmarkStart w:id="296" w:name="_Toc348848799"/>
      <w:bookmarkStart w:id="297" w:name="_Ref358366889"/>
      <w:bookmarkStart w:id="298" w:name="_Toc358638011"/>
      <w:bookmarkStart w:id="299" w:name="_Toc358711114"/>
      <w:bookmarkStart w:id="300" w:name="_Ref373290932"/>
      <w:bookmarkStart w:id="301" w:name="_Toc497011414"/>
      <w:r w:rsidRPr="00BC73DC">
        <w:t>Placer Application Requests and Trigger Events</w:t>
      </w:r>
      <w:bookmarkEnd w:id="289"/>
      <w:bookmarkEnd w:id="290"/>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lastRenderedPageBreak/>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240B0D8F"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ins w:id="302" w:author="Lynn Laakso" w:date="2022-09-09T15:43:00Z">
        <w:r w:rsidR="009F6653" w:rsidRPr="009F6653">
          <w:rPr>
            <w:rStyle w:val="HyperlinkText"/>
            <w:rPrChange w:id="303" w:author="Lynn Laakso" w:date="2022-09-09T15:43:00Z">
              <w:rPr/>
            </w:rPrChange>
          </w:rPr>
          <w:t>17.7</w:t>
        </w:r>
      </w:ins>
      <w:del w:id="304" w:author="Lynn Laakso" w:date="2022-09-09T15:43:00Z">
        <w:r w:rsidR="00DC41D9" w:rsidRPr="006025C0" w:rsidDel="009F6653">
          <w:rPr>
            <w:rStyle w:val="HyperlinkText"/>
          </w:rPr>
          <w:delText>17.6</w:delText>
        </w:r>
      </w:del>
      <w:r w:rsidR="00B85D5C">
        <w:fldChar w:fldCharType="end"/>
      </w:r>
      <w:r>
        <w:rPr>
          <w:noProof/>
        </w:rPr>
        <w:t>, "</w:t>
      </w:r>
      <w:r w:rsidR="00B85D5C">
        <w:fldChar w:fldCharType="begin"/>
      </w:r>
      <w:r w:rsidR="00B85D5C">
        <w:instrText xml:space="preserve"> REF _Ref176755522 \h  \* MERGEFORMAT </w:instrText>
      </w:r>
      <w:r w:rsidR="00B85D5C">
        <w:fldChar w:fldCharType="separate"/>
      </w:r>
      <w:ins w:id="305" w:author="Lynn Laakso" w:date="2022-09-09T15:43:00Z">
        <w:r w:rsidR="009F6653" w:rsidRPr="009F6653">
          <w:rPr>
            <w:rStyle w:val="HyperlinkText"/>
            <w:rPrChange w:id="306" w:author="Lynn Laakso" w:date="2022-09-09T15:43:00Z">
              <w:rPr>
                <w:noProof/>
              </w:rPr>
            </w:rPrChange>
          </w:rPr>
          <w:t>Filler Application Messages and Trigger Events Unsolicited</w:t>
        </w:r>
      </w:ins>
      <w:del w:id="307" w:author="Lynn Laakso" w:date="2022-09-09T15:43:00Z">
        <w:r w:rsidR="00DC41D9" w:rsidRPr="006025C0" w:rsidDel="009F6653">
          <w:rPr>
            <w:rStyle w:val="HyperlinkText"/>
          </w:rPr>
          <w:delText>Filler Application Messages and Trigger Events Unsolicited</w:delText>
        </w:r>
      </w:del>
      <w:r w:rsidR="00B85D5C">
        <w:fldChar w:fldCharType="end"/>
      </w:r>
      <w:r>
        <w:rPr>
          <w:noProof/>
        </w:rPr>
        <w:t>."</w:t>
      </w:r>
    </w:p>
    <w:p w14:paraId="667B6DB8" w14:textId="77777777" w:rsidR="00E74308" w:rsidRDefault="00E74308">
      <w:pPr>
        <w:rPr>
          <w:noProof/>
        </w:rPr>
      </w:pPr>
      <w:r>
        <w:rPr>
          <w:noProof/>
        </w:rPr>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308" w:name="_Toc29039816"/>
      <w:r>
        <w:rPr>
          <w:noProof/>
        </w:rPr>
        <w:t>SLR/ACK</w:t>
      </w:r>
      <w:r w:rsidR="00B16840">
        <w:rPr>
          <w:noProof/>
        </w:rPr>
        <w:t>/SLS</w:t>
      </w:r>
      <w:r>
        <w:rPr>
          <w:noProof/>
        </w:rPr>
        <w:t xml:space="preserve"> - Request New Sterilization Lot (Event S28)</w:t>
      </w:r>
      <w:bookmarkEnd w:id="308"/>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F4636D">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lastRenderedPageBreak/>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309" w:name="_Toc29039817"/>
      <w:r>
        <w:rPr>
          <w:noProof/>
        </w:rPr>
        <w:t>SLR/ACK</w:t>
      </w:r>
      <w:r w:rsidR="00B16840">
        <w:rPr>
          <w:noProof/>
        </w:rPr>
        <w:t>/SLS</w:t>
      </w:r>
      <w:r>
        <w:rPr>
          <w:noProof/>
        </w:rPr>
        <w:t xml:space="preserve"> - Request Sterilization Lot Deletion (Event S29)</w:t>
      </w:r>
      <w:bookmarkEnd w:id="309"/>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F4636D">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F4636D">
      <w:pPr>
        <w:pStyle w:val="NormalIndented"/>
      </w:pPr>
      <w:r>
        <w:t xml:space="preserve">The delete trigger event should be implemented with careful forethought, as it typically has different effects and repercussions in various applications.  In some applications, a delete event cannot be undone.  This </w:t>
      </w:r>
      <w:r>
        <w:lastRenderedPageBreak/>
        <w:t>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lastRenderedPageBreak/>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F4636D">
      <w:pPr>
        <w:pStyle w:val="NormalIndented"/>
      </w:pPr>
    </w:p>
    <w:p w14:paraId="3325AF39" w14:textId="77777777" w:rsidR="00E74308" w:rsidRDefault="00E74308">
      <w:pPr>
        <w:pStyle w:val="Heading3"/>
        <w:rPr>
          <w:noProof/>
        </w:rPr>
      </w:pPr>
      <w:bookmarkStart w:id="310" w:name="_Toc29039818"/>
      <w:r>
        <w:rPr>
          <w:noProof/>
        </w:rPr>
        <w:t>STI/ACK</w:t>
      </w:r>
      <w:r w:rsidR="00163D76">
        <w:rPr>
          <w:noProof/>
        </w:rPr>
        <w:t>/STS</w:t>
      </w:r>
      <w:r>
        <w:rPr>
          <w:noProof/>
        </w:rPr>
        <w:t xml:space="preserve"> - Request Item (Event S30)</w:t>
      </w:r>
      <w:bookmarkEnd w:id="310"/>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F4636D">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F4636D">
      <w:pPr>
        <w:pStyle w:val="NormalIndented"/>
      </w:pPr>
    </w:p>
    <w:p w14:paraId="71DCAD6D" w14:textId="77777777" w:rsidR="00E74308" w:rsidRDefault="00E74308">
      <w:pPr>
        <w:pStyle w:val="Heading3"/>
        <w:rPr>
          <w:noProof/>
        </w:rPr>
      </w:pPr>
      <w:bookmarkStart w:id="311" w:name="_Toc29039819"/>
      <w:r>
        <w:rPr>
          <w:noProof/>
        </w:rPr>
        <w:t>SDR/ACK</w:t>
      </w:r>
      <w:r w:rsidR="000D44FC">
        <w:rPr>
          <w:noProof/>
        </w:rPr>
        <w:t>/SDS</w:t>
      </w:r>
      <w:r>
        <w:rPr>
          <w:noProof/>
        </w:rPr>
        <w:t xml:space="preserve"> - Request Anti-Microbial Device Data (Event S31)</w:t>
      </w:r>
      <w:bookmarkEnd w:id="311"/>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F4636D">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F4636D">
      <w:pPr>
        <w:pStyle w:val="NormalIndented"/>
      </w:pPr>
    </w:p>
    <w:p w14:paraId="2DBB8770" w14:textId="77777777" w:rsidR="00E74308" w:rsidRDefault="00E74308">
      <w:pPr>
        <w:pStyle w:val="Heading3"/>
        <w:rPr>
          <w:noProof/>
        </w:rPr>
      </w:pPr>
      <w:bookmarkStart w:id="312" w:name="_Toc29039820"/>
      <w:r>
        <w:rPr>
          <w:noProof/>
        </w:rPr>
        <w:t>SMD/ACK</w:t>
      </w:r>
      <w:r w:rsidR="000A7D15">
        <w:rPr>
          <w:noProof/>
        </w:rPr>
        <w:t>/SMS</w:t>
      </w:r>
      <w:r>
        <w:rPr>
          <w:noProof/>
        </w:rPr>
        <w:t xml:space="preserve"> - Request Anti-Microbial Device Cycle Data (Event S32)</w:t>
      </w:r>
      <w:bookmarkEnd w:id="312"/>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F4636D">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F4636D">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F4636D">
      <w:pPr>
        <w:pStyle w:val="NormalIndented"/>
        <w:rPr>
          <w:lang w:eastAsia="de-DE"/>
        </w:rPr>
      </w:pPr>
    </w:p>
    <w:p w14:paraId="6B16872E" w14:textId="77777777" w:rsidR="00E74308" w:rsidRDefault="00E74308">
      <w:pPr>
        <w:pStyle w:val="Heading2"/>
        <w:rPr>
          <w:noProof/>
        </w:rPr>
      </w:pPr>
      <w:bookmarkStart w:id="313" w:name="_Ref176755522"/>
      <w:bookmarkStart w:id="314" w:name="_Toc29039821"/>
      <w:bookmarkEnd w:id="291"/>
      <w:r>
        <w:rPr>
          <w:noProof/>
        </w:rPr>
        <w:t>Filler Application Messages and Trigger Events Unsolicited</w:t>
      </w:r>
      <w:bookmarkEnd w:id="313"/>
      <w:bookmarkEnd w:id="314"/>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315" w:name="_Toc29039822"/>
      <w:r>
        <w:rPr>
          <w:noProof/>
        </w:rPr>
        <w:t>STC/ACK - Notification of Sterilization Configuration (Event S33)</w:t>
      </w:r>
      <w:bookmarkEnd w:id="315"/>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F4636D">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F4636D">
      <w:pPr>
        <w:pStyle w:val="NormalIndented"/>
      </w:pPr>
    </w:p>
    <w:p w14:paraId="6A63A600" w14:textId="77777777" w:rsidR="00E74308" w:rsidRDefault="00E74308">
      <w:pPr>
        <w:pStyle w:val="Heading3"/>
        <w:rPr>
          <w:noProof/>
        </w:rPr>
      </w:pPr>
      <w:bookmarkStart w:id="316" w:name="_Toc358637997"/>
      <w:bookmarkStart w:id="317" w:name="_Toc358711100"/>
      <w:bookmarkStart w:id="318" w:name="_Toc497011400"/>
      <w:bookmarkStart w:id="319" w:name="_Toc29039823"/>
      <w:r>
        <w:rPr>
          <w:noProof/>
        </w:rPr>
        <w:t xml:space="preserve">SLN/ACK - Notification of New Sterilization </w:t>
      </w:r>
      <w:smartTag w:uri="urn:schemas-microsoft-com:office:smarttags" w:element="place">
        <w:r>
          <w:rPr>
            <w:noProof/>
          </w:rPr>
          <w:t>Lot</w:t>
        </w:r>
      </w:smartTag>
      <w:r>
        <w:rPr>
          <w:noProof/>
        </w:rPr>
        <w:t xml:space="preserve"> </w:t>
      </w:r>
      <w:bookmarkEnd w:id="316"/>
      <w:bookmarkEnd w:id="317"/>
      <w:bookmarkEnd w:id="318"/>
      <w:r>
        <w:rPr>
          <w:noProof/>
        </w:rPr>
        <w:t>(Event S34)</w:t>
      </w:r>
      <w:bookmarkEnd w:id="319"/>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F4636D">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F4636D">
      <w:pPr>
        <w:pStyle w:val="NormalIndented"/>
      </w:pPr>
    </w:p>
    <w:p w14:paraId="3A8CCAD3" w14:textId="77777777" w:rsidR="00E74308" w:rsidRDefault="00E74308">
      <w:pPr>
        <w:pStyle w:val="Heading3"/>
        <w:rPr>
          <w:noProof/>
        </w:rPr>
      </w:pPr>
      <w:bookmarkStart w:id="320" w:name="_Toc29039824"/>
      <w:r>
        <w:rPr>
          <w:noProof/>
        </w:rPr>
        <w:t xml:space="preserve">SLN/ACK - Notification of Sterilization </w:t>
      </w:r>
      <w:smartTag w:uri="urn:schemas-microsoft-com:office:smarttags" w:element="place">
        <w:r>
          <w:rPr>
            <w:noProof/>
          </w:rPr>
          <w:t>Lot</w:t>
        </w:r>
      </w:smartTag>
      <w:r>
        <w:rPr>
          <w:noProof/>
        </w:rPr>
        <w:t xml:space="preserve"> Deletion (Event S35)</w:t>
      </w:r>
      <w:bookmarkEnd w:id="320"/>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F4636D">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F4636D">
      <w:pPr>
        <w:pStyle w:val="NormalIndented"/>
      </w:pPr>
    </w:p>
    <w:p w14:paraId="0D1918F2" w14:textId="77777777" w:rsidR="00E74308" w:rsidRDefault="00E74308">
      <w:pPr>
        <w:pStyle w:val="Heading3"/>
        <w:rPr>
          <w:noProof/>
        </w:rPr>
      </w:pPr>
      <w:bookmarkStart w:id="321" w:name="_Toc29039825"/>
      <w:bookmarkStart w:id="322" w:name="_Toc358637998"/>
      <w:bookmarkStart w:id="323" w:name="_Toc358711101"/>
      <w:bookmarkStart w:id="324" w:name="_Ref373291480"/>
      <w:bookmarkStart w:id="325" w:name="_Toc497011401"/>
      <w:r>
        <w:rPr>
          <w:noProof/>
        </w:rPr>
        <w:t>SDN/ACK - Notification of Anti-Microbial Device Data (Event S36)</w:t>
      </w:r>
      <w:bookmarkEnd w:id="321"/>
      <w:r>
        <w:rPr>
          <w:noProof/>
        </w:rPr>
        <w:t xml:space="preserve"> </w:t>
      </w:r>
      <w:r w:rsidR="0014653E">
        <w:rPr>
          <w:noProof/>
        </w:rPr>
        <w:fldChar w:fldCharType="begin"/>
      </w:r>
      <w:r>
        <w:rPr>
          <w:noProof/>
        </w:rPr>
        <w:instrText xml:space="preserve"> XE "S36" </w:instrText>
      </w:r>
      <w:r w:rsidR="0014653E">
        <w:rPr>
          <w:noProof/>
        </w:rPr>
        <w:fldChar w:fldCharType="end"/>
      </w:r>
    </w:p>
    <w:bookmarkEnd w:id="322"/>
    <w:bookmarkEnd w:id="323"/>
    <w:bookmarkEnd w:id="324"/>
    <w:bookmarkEnd w:id="325"/>
    <w:p w14:paraId="16DEB1F1" w14:textId="77777777" w:rsidR="00E74308" w:rsidRDefault="00E74308" w:rsidP="00F4636D">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F4636D">
      <w:pPr>
        <w:pStyle w:val="NormalIndented"/>
      </w:pPr>
    </w:p>
    <w:p w14:paraId="6DE34A4E" w14:textId="77777777" w:rsidR="00E74308" w:rsidRDefault="00E74308">
      <w:pPr>
        <w:pStyle w:val="Heading3"/>
        <w:rPr>
          <w:noProof/>
        </w:rPr>
      </w:pPr>
      <w:bookmarkStart w:id="326" w:name="_Toc29039826"/>
      <w:r>
        <w:rPr>
          <w:noProof/>
        </w:rPr>
        <w:t>SCN/ACK - Notification of Anti-Microbial Device Cycle Data (Event S37)</w:t>
      </w:r>
      <w:bookmarkEnd w:id="326"/>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F4636D">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327" w:name="_Toc29039827"/>
      <w:bookmarkStart w:id="328" w:name="_Toc71546277"/>
      <w:r>
        <w:t>S</w:t>
      </w:r>
      <w:r w:rsidR="0014653E" w:rsidRPr="00B85D5C">
        <w:t xml:space="preserve">terilization and </w:t>
      </w:r>
      <w:r>
        <w:t>D</w:t>
      </w:r>
      <w:r w:rsidR="0014653E" w:rsidRPr="00B85D5C">
        <w:t>econtamination Message segments</w:t>
      </w:r>
      <w:bookmarkEnd w:id="327"/>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329" w:name="_Toc2163618"/>
      <w:bookmarkStart w:id="330" w:name="_Toc2163696"/>
      <w:bookmarkStart w:id="331" w:name="_Toc71546276"/>
      <w:bookmarkStart w:id="332" w:name="_Toc29039828"/>
      <w:r>
        <w:rPr>
          <w:noProof/>
        </w:rPr>
        <w:t>SCP – Sterilizer Configuration Segment</w:t>
      </w:r>
      <w:bookmarkEnd w:id="329"/>
      <w:bookmarkEnd w:id="330"/>
      <w:bookmarkEnd w:id="331"/>
      <w:bookmarkEnd w:id="332"/>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333"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000000">
            <w:pPr>
              <w:pStyle w:val="AttributeTableBody"/>
              <w:rPr>
                <w:rStyle w:val="HyperlinkTable"/>
                <w:noProof/>
              </w:rPr>
            </w:pPr>
            <w:hyperlink r:id="rId99"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000000">
            <w:pPr>
              <w:pStyle w:val="AttributeTableBody"/>
              <w:rPr>
                <w:rStyle w:val="HyperlinkTable"/>
                <w:noProof/>
              </w:rPr>
            </w:pPr>
            <w:hyperlink r:id="rId100"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000000">
            <w:pPr>
              <w:pStyle w:val="AttributeTableBody"/>
              <w:rPr>
                <w:rStyle w:val="HyperlinkTable"/>
                <w:noProof/>
              </w:rPr>
            </w:pPr>
            <w:hyperlink r:id="rId101"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000000">
            <w:pPr>
              <w:pStyle w:val="AttributeTableBody"/>
              <w:rPr>
                <w:rStyle w:val="HyperlinkTable"/>
                <w:noProof/>
              </w:rPr>
            </w:pPr>
            <w:hyperlink r:id="rId102"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333"/>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F4636D">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334" w:name="_Toc2163621"/>
      <w:r>
        <w:t>SCP-</w:t>
      </w:r>
      <w:bookmarkEnd w:id="334"/>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F4636D">
      <w:pPr>
        <w:pStyle w:val="NormalIndented"/>
      </w:pPr>
      <w:r>
        <w:t xml:space="preserve">Definition:  The method at which labor is calculated for use in tracking employee productivity. Refer to </w:t>
      </w:r>
      <w:hyperlink r:id="rId103"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335" w:name="_Toc2163622"/>
      <w:r>
        <w:t xml:space="preserve">SCP-3   </w:t>
      </w:r>
      <w:bookmarkEnd w:id="335"/>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F4636D">
      <w:pPr>
        <w:pStyle w:val="NormalIndented"/>
      </w:pPr>
      <w:r>
        <w:t xml:space="preserve">Definition:  The format of the date that is used to record date parameters of a decontamination/sterilization instance.  Refer to </w:t>
      </w:r>
      <w:hyperlink r:id="rId104"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336" w:name="_Toc2163625"/>
      <w:r>
        <w:t xml:space="preserve">SCP-4   </w:t>
      </w:r>
      <w:bookmarkEnd w:id="336"/>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F4636D">
      <w:pPr>
        <w:pStyle w:val="NormalIndented"/>
      </w:pPr>
      <w:r>
        <w:t>Definition:  The number of the device (e.g., 01).</w:t>
      </w:r>
    </w:p>
    <w:p w14:paraId="333894AA" w14:textId="77777777" w:rsidR="00E74308" w:rsidRDefault="00E74308" w:rsidP="00A572E7">
      <w:pPr>
        <w:pStyle w:val="Heading4"/>
      </w:pPr>
      <w:bookmarkStart w:id="337"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F4636D">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337"/>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F4636D">
      <w:pPr>
        <w:pStyle w:val="NormalIndented"/>
      </w:pPr>
      <w:r>
        <w:t>Definition:  The manufacturer's designated model name.</w:t>
      </w:r>
    </w:p>
    <w:p w14:paraId="73F3220C" w14:textId="77777777" w:rsidR="00E74308" w:rsidRDefault="00E74308" w:rsidP="00A572E7">
      <w:pPr>
        <w:pStyle w:val="Heading4"/>
        <w:rPr>
          <w:lang w:val="fr-FR"/>
        </w:rPr>
      </w:pPr>
      <w:bookmarkStart w:id="338" w:name="_Toc2163627"/>
      <w:r>
        <w:rPr>
          <w:lang w:val="fr-FR"/>
        </w:rPr>
        <w:t>SCP-</w:t>
      </w:r>
      <w:bookmarkEnd w:id="338"/>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F4636D">
      <w:pPr>
        <w:pStyle w:val="NormalIndented"/>
      </w:pPr>
      <w:r>
        <w:t xml:space="preserve">Definition:  The type of device, such as a steam sterilizer or gas sterilizer.   Refer to </w:t>
      </w:r>
      <w:hyperlink r:id="rId105"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339" w:name="_Toc2163628"/>
      <w:r>
        <w:t>SCP-</w:t>
      </w:r>
      <w:bookmarkEnd w:id="339"/>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F4636D">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6"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340" w:name="_Toc29039829"/>
      <w:r>
        <w:rPr>
          <w:noProof/>
        </w:rPr>
        <w:t>SLT – Sterilization Lot Segment</w:t>
      </w:r>
      <w:bookmarkEnd w:id="328"/>
      <w:bookmarkEnd w:id="340"/>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F4636D">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341" w:name="ARQ"/>
      <w:bookmarkEnd w:id="341"/>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F4636D">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F4636D">
      <w:pPr>
        <w:pStyle w:val="NormalIndented"/>
      </w:pPr>
      <w:r>
        <w:t>Definition:  The name of the device associated with the device number in SLT-1 (e.g., VAC).</w:t>
      </w:r>
    </w:p>
    <w:p w14:paraId="241F4E47" w14:textId="77777777" w:rsidR="00E74308" w:rsidRDefault="00E74308" w:rsidP="00A572E7">
      <w:pPr>
        <w:pStyle w:val="Heading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F4636D">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F4636D">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t>SLT-5   Bar Code</w:t>
      </w:r>
      <w:r w:rsidR="0014653E">
        <w:fldChar w:fldCharType="begin"/>
      </w:r>
      <w:r>
        <w:instrText>XE "Bar code"</w:instrText>
      </w:r>
      <w:r w:rsidR="0014653E">
        <w:fldChar w:fldCharType="end"/>
      </w:r>
      <w:r>
        <w:t xml:space="preserve">   (ST)   02097</w:t>
      </w:r>
    </w:p>
    <w:p w14:paraId="366FE444" w14:textId="77777777" w:rsidR="00E74308" w:rsidRDefault="00E74308" w:rsidP="00F4636D">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342" w:name="_Toc29039830"/>
      <w:r>
        <w:rPr>
          <w:noProof/>
        </w:rPr>
        <w:t>SDD - Sterilization Device Data Segment</w:t>
      </w:r>
      <w:bookmarkEnd w:id="342"/>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F4636D">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000000">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000000">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F4636D">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F4636D">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F4636D">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F4636D">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7"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F4636D">
      <w:pPr>
        <w:pStyle w:val="NormalIndented"/>
      </w:pPr>
      <w:r>
        <w:t xml:space="preserve">Definition:  The status of the load.  Refer to </w:t>
      </w:r>
      <w:hyperlink r:id="rId108"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F4636D">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F4636D">
      <w:pPr>
        <w:pStyle w:val="NormalIndented"/>
      </w:pPr>
      <w:r>
        <w:t>Definition:  The person who started the device load for the decontamination/sterilization process.</w:t>
      </w:r>
    </w:p>
    <w:p w14:paraId="6BC5F95F" w14:textId="77777777" w:rsidR="00E74308" w:rsidRDefault="00E74308">
      <w:pPr>
        <w:pStyle w:val="Heading3"/>
        <w:rPr>
          <w:noProof/>
        </w:rPr>
      </w:pPr>
      <w:bookmarkStart w:id="343" w:name="_Toc71546279"/>
      <w:bookmarkStart w:id="344" w:name="_Toc29039831"/>
      <w:r>
        <w:rPr>
          <w:noProof/>
        </w:rPr>
        <w:t>SCD – Anti-Microbial Cycle Data Segment</w:t>
      </w:r>
      <w:bookmarkEnd w:id="343"/>
      <w:bookmarkEnd w:id="344"/>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F4636D">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000000">
            <w:pPr>
              <w:pStyle w:val="AttributeTableBody"/>
              <w:rPr>
                <w:rStyle w:val="HyperlinkTable"/>
                <w:noProof/>
              </w:rPr>
            </w:pPr>
            <w:hyperlink r:id="rId109"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000000">
            <w:pPr>
              <w:pStyle w:val="AttributeTableBody"/>
              <w:rPr>
                <w:noProof/>
                <w:lang w:val="fr-FR"/>
              </w:rPr>
            </w:pPr>
            <w:hyperlink r:id="rId110"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000000">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000000">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000000">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000000">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000000">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000000">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000000">
            <w:pPr>
              <w:pStyle w:val="AttributeTableBody"/>
              <w:rPr>
                <w:noProof/>
              </w:rPr>
            </w:pPr>
            <w:hyperlink r:id="rId117"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000000">
            <w:pPr>
              <w:pStyle w:val="AttributeTableBody"/>
              <w:rPr>
                <w:rStyle w:val="HyperlinkTable"/>
                <w:noProof/>
                <w:lang w:val="fr-FR"/>
              </w:rPr>
            </w:pPr>
            <w:hyperlink r:id="rId118"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000000">
            <w:pPr>
              <w:pStyle w:val="AttributeTableBody"/>
              <w:rPr>
                <w:noProof/>
                <w:lang w:val="it-IT"/>
              </w:rPr>
            </w:pPr>
            <w:hyperlink r:id="rId119"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000000">
            <w:pPr>
              <w:pStyle w:val="AttributeTableBody"/>
              <w:rPr>
                <w:rStyle w:val="HyperlinkTable"/>
                <w:noProof/>
              </w:rPr>
            </w:pPr>
            <w:hyperlink r:id="rId120"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F4636D">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F4636D">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345" w:name="CQComponent"/>
      <w: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5"/>
    </w:p>
    <w:p w14:paraId="22BF08F5" w14:textId="77777777" w:rsidR="00E74308" w:rsidRDefault="00E74308" w:rsidP="00F4636D">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F4636D">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F4636D">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F4636D">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F4636D">
      <w:pPr>
        <w:pStyle w:val="NormalIndented"/>
      </w:pPr>
      <w:r>
        <w:t>Definition:  The actual amount of cycle time spent sterilizing supplies.</w:t>
      </w:r>
    </w:p>
    <w:p w14:paraId="619A869D" w14:textId="77777777" w:rsidR="00E74308" w:rsidRDefault="00E74308" w:rsidP="00A572E7">
      <w:pPr>
        <w:pStyle w:val="Heading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F4636D">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F4636D">
      <w:pPr>
        <w:pStyle w:val="NormalIndented"/>
      </w:pPr>
      <w:r>
        <w:t>Definition:  The sum of time spent in all phases of a cycle.</w:t>
      </w:r>
    </w:p>
    <w:p w14:paraId="56F39943" w14:textId="77777777" w:rsidR="00E74308" w:rsidRDefault="00E74308" w:rsidP="00A572E7">
      <w:pPr>
        <w:pStyle w:val="Heading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F4636D">
      <w:pPr>
        <w:pStyle w:val="NormalIndented"/>
      </w:pPr>
      <w:r>
        <w:t xml:space="preserve">Definition:  The status of a device.  </w:t>
      </w:r>
      <w:r>
        <w:tab/>
        <w:t xml:space="preserve">Refer to </w:t>
      </w:r>
      <w:hyperlink r:id="rId121"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F4636D">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F4636D">
      <w:pPr>
        <w:pStyle w:val="NormalIndented"/>
      </w:pPr>
      <w:r>
        <w:t>Definition:  The amount of cycle time spent drying the load.</w:t>
      </w:r>
    </w:p>
    <w:p w14:paraId="0FE73BA1" w14:textId="77777777" w:rsidR="00E74308" w:rsidRDefault="00E74308" w:rsidP="00A572E7">
      <w:pPr>
        <w:pStyle w:val="Heading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F4636D">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F4636D">
      <w:pPr>
        <w:pStyle w:val="NormalIndented"/>
      </w:pPr>
      <w:r>
        <w:t>Definition:  Amount of overdrive above the sterilize temperature.</w:t>
      </w:r>
    </w:p>
    <w:p w14:paraId="44FCFE75" w14:textId="77777777" w:rsidR="00E74308" w:rsidRDefault="00E74308" w:rsidP="00A572E7">
      <w:pPr>
        <w:pStyle w:val="Heading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F4636D">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F4636D">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F4636D">
      <w:pPr>
        <w:pStyle w:val="NormalIndented"/>
      </w:pPr>
      <w:r>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F4636D">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F4636D">
      <w:pPr>
        <w:pStyle w:val="NormalIndented"/>
      </w:pPr>
      <w:r>
        <w:t xml:space="preserve">Definition:  A notification that the cycle was aborted.  Refer to </w:t>
      </w:r>
      <w:hyperlink r:id="rId122"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F4636D">
      <w:pPr>
        <w:pStyle w:val="NormalIndented"/>
      </w:pPr>
      <w:r>
        <w:t xml:space="preserve">Definition:  A notification that the time, temperature, or pressure reached is invalid for a specific phase of a cycle.  Refer to </w:t>
      </w:r>
      <w:hyperlink r:id="rId123"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F4636D">
      <w:pPr>
        <w:pStyle w:val="NormalIndented"/>
      </w:pPr>
      <w:r>
        <w:t xml:space="preserve">Definition:  A notification that the charge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F4636D">
      <w:pPr>
        <w:pStyle w:val="NormalIndented"/>
      </w:pPr>
      <w:r>
        <w:t xml:space="preserve">Definition:  A notification that the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F4636D">
      <w:pPr>
        <w:pStyle w:val="NormalIndented"/>
      </w:pPr>
      <w:r>
        <w:t xml:space="preserve">Definition:  A notification that the fast exhaust phase in the cycle has exceeded the maximum time allowed.  Refer to </w:t>
      </w:r>
      <w:hyperlink r:id="rId126"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F4636D">
      <w:pPr>
        <w:pStyle w:val="NormalIndented"/>
      </w:pPr>
      <w:r>
        <w:t xml:space="preserve">Definition:  An indicator that specific anti-microbial device parameters have been set to system defaults.  Refer to </w:t>
      </w:r>
      <w:hyperlink r:id="rId127"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34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6"/>
    </w:p>
    <w:p w14:paraId="524AC026" w14:textId="77777777" w:rsidR="00E74308" w:rsidRDefault="00E74308" w:rsidP="00F4636D">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F4636D">
      <w:pPr>
        <w:pStyle w:val="NormalIndented"/>
      </w:pPr>
      <w:r>
        <w:t xml:space="preserve">Definition:  An indicator that the door is open.  Refer to </w:t>
      </w:r>
      <w:hyperlink r:id="rId128"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F4636D">
      <w:pPr>
        <w:pStyle w:val="NormalIndented"/>
      </w:pPr>
      <w:r>
        <w:t xml:space="preserve">Definition:  A notification that an error was encountered while reading the cycle data for a specific cycle.  Refer to </w:t>
      </w:r>
      <w:hyperlink r:id="rId129"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347" w:name="_Ref364684983"/>
      <w:r>
        <w:rPr>
          <w:lang w:val="fr-FR"/>
        </w:rPr>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347"/>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F4636D">
      <w:pPr>
        <w:pStyle w:val="NormalIndented"/>
      </w:pPr>
      <w:r>
        <w:t xml:space="preserve">Definition:  The type of cycle that is being executed.  A cycle type is a specific sterilization method used for a specific type of supply item.  Refer to </w:t>
      </w:r>
      <w:hyperlink r:id="rId130"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F4636D">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F4636D">
      <w:pPr>
        <w:pStyle w:val="NormalIndented"/>
      </w:pPr>
      <w:r>
        <w:t xml:space="preserve">Definition:  The amount of time spent in the wash phase of a decontamination cycle.  </w:t>
      </w:r>
    </w:p>
    <w:p w14:paraId="4BD93748" w14:textId="77777777" w:rsidR="00E74308" w:rsidRDefault="00E74308" w:rsidP="00A572E7">
      <w:pPr>
        <w:pStyle w:val="Heading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F4636D">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F4636D">
      <w:pPr>
        <w:pStyle w:val="NormalIndented"/>
      </w:pPr>
      <w:r>
        <w:t xml:space="preserve">Definition:  The unique identifier indicating the type of procedure performed on the patient with the supplies being sterilized. </w:t>
      </w:r>
    </w:p>
    <w:p w14:paraId="31E22F7D" w14:textId="44592E9B" w:rsidR="00E74308" w:rsidRDefault="00E74308" w:rsidP="00F4636D">
      <w:pPr>
        <w:pStyle w:val="NormalIndented"/>
      </w:pPr>
      <w:r>
        <w:t xml:space="preserve">Refer to </w:t>
      </w:r>
      <w:hyperlink r:id="rId131"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F4636D">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F4636D">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F4636D">
      <w:pPr>
        <w:pStyle w:val="NormalIndented"/>
      </w:pPr>
      <w:r>
        <w:t xml:space="preserve">Definition: The unique identifier associating the physician with the supplies being sterilized, used for the procedure and patient identified in this message.  Refer to </w:t>
      </w:r>
      <w:hyperlink r:id="rId132"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348" w:name="SNComponent"/>
      <w:r>
        <w:t>Components:  &lt;Comparator (ST)&gt; ^ &lt;Num1 (NM)&gt; ^ &lt;Separator/Suffix (ST)&gt; ^ &lt;Num2 (NM)&gt;</w:t>
      </w:r>
      <w:bookmarkEnd w:id="348"/>
    </w:p>
    <w:p w14:paraId="22CACA8D" w14:textId="77777777" w:rsidR="00E74308" w:rsidRDefault="00E74308" w:rsidP="00F4636D">
      <w:pPr>
        <w:pStyle w:val="NormalIndented"/>
      </w:pPr>
      <w:r>
        <w:t>Definition:  The dilution ratio of peracetic acid to water.</w:t>
      </w:r>
    </w:p>
    <w:p w14:paraId="58C93BA4" w14:textId="77777777" w:rsidR="00E74308" w:rsidRDefault="00E74308" w:rsidP="00A572E7">
      <w:pPr>
        <w:pStyle w:val="Heading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F4636D">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F4636D">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349" w:name="_Toc29039832"/>
      <w:bookmarkStart w:id="350" w:name="_Toc348247547"/>
      <w:bookmarkStart w:id="351" w:name="_Toc348260565"/>
      <w:bookmarkStart w:id="352" w:name="_Toc348346563"/>
      <w:bookmarkStart w:id="353" w:name="_Toc348847854"/>
      <w:bookmarkStart w:id="354" w:name="_Toc348848808"/>
      <w:bookmarkStart w:id="355" w:name="_Toc358638025"/>
      <w:bookmarkStart w:id="356" w:name="_Toc358711128"/>
      <w:bookmarkStart w:id="357" w:name="_Toc497011546"/>
      <w:bookmarkStart w:id="358" w:name="_Toc71546281"/>
      <w:bookmarkEnd w:id="292"/>
      <w:bookmarkEnd w:id="293"/>
      <w:bookmarkEnd w:id="294"/>
      <w:bookmarkEnd w:id="295"/>
      <w:bookmarkEnd w:id="296"/>
      <w:bookmarkEnd w:id="297"/>
      <w:bookmarkEnd w:id="298"/>
      <w:bookmarkEnd w:id="299"/>
      <w:bookmarkEnd w:id="300"/>
      <w:bookmarkEnd w:id="301"/>
      <w:r>
        <w:t>Material Management Segments</w:t>
      </w:r>
      <w:bookmarkEnd w:id="349"/>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359" w:name="_Toc29039833"/>
      <w:r w:rsidRPr="001D30FC">
        <w:t>DEV – Device Segment</w:t>
      </w:r>
      <w:bookmarkEnd w:id="359"/>
    </w:p>
    <w:p w14:paraId="509B95A9" w14:textId="77777777" w:rsidR="00CD1AC3" w:rsidRDefault="00E55C13" w:rsidP="00F4636D">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5645CB25" w:rsidR="00E55C13" w:rsidRDefault="00E55C13" w:rsidP="00B8301A">
            <w:pPr>
              <w:pStyle w:val="AttributeTableBody"/>
              <w:rPr>
                <w:noProof/>
              </w:rPr>
            </w:pPr>
            <w:del w:id="360" w:author="Frank Oemig" w:date="2022-09-07T17:19:00Z">
              <w:r w:rsidDel="005809ED">
                <w:rPr>
                  <w:noProof/>
                </w:rPr>
                <w:delText>00816</w:delText>
              </w:r>
            </w:del>
            <w:ins w:id="361" w:author="Frank Oemig" w:date="2022-09-07T17:19:00Z">
              <w:r w:rsidR="005809ED">
                <w:rPr>
                  <w:noProof/>
                </w:rPr>
                <w:t>02534</w:t>
              </w:r>
            </w:ins>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362" w:name="_Toc497904859"/>
      <w:r>
        <w:t>DEV Field Definitions</w:t>
      </w:r>
      <w:r w:rsidR="0014653E">
        <w:fldChar w:fldCharType="begin"/>
      </w:r>
      <w:r>
        <w:instrText xml:space="preserve"> XE "DEV - data element definitions" </w:instrText>
      </w:r>
      <w:r w:rsidR="0014653E">
        <w:fldChar w:fldCharType="end"/>
      </w:r>
    </w:p>
    <w:p w14:paraId="6ACF9D37" w14:textId="28624087"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w:t>
      </w:r>
      <w:del w:id="363" w:author="Frank Oemig" w:date="2022-09-07T17:19:00Z">
        <w:r w:rsidRPr="009901C4" w:rsidDel="005809ED">
          <w:delText>00816</w:delText>
        </w:r>
      </w:del>
      <w:bookmarkEnd w:id="362"/>
      <w:ins w:id="364" w:author="Frank Oemig" w:date="2022-09-07T17:19:00Z">
        <w:r w:rsidR="005809ED">
          <w:t>02534</w:t>
        </w:r>
      </w:ins>
    </w:p>
    <w:p w14:paraId="39CF39C5" w14:textId="1ABAC9D1" w:rsidR="00E55C13" w:rsidRPr="009901C4" w:rsidRDefault="00E55C13" w:rsidP="00F4636D">
      <w:pPr>
        <w:pStyle w:val="NormalIndented"/>
      </w:pPr>
      <w:r w:rsidRPr="009901C4">
        <w:t xml:space="preserve">Definition:  This field reveals the intent of the message.  Refer to </w:t>
      </w:r>
      <w:hyperlink r:id="rId133"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Heading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F4636D">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F4636D">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F4636D">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365" w:name="_Toc532896264"/>
      <w:bookmarkStart w:id="366" w:name="_Toc246076"/>
      <w:bookmarkStart w:id="367" w:name="_Toc532896266"/>
      <w:bookmarkStart w:id="368"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F4636D">
      <w:pPr>
        <w:pStyle w:val="NormalIndented"/>
      </w:pPr>
      <w:r w:rsidRPr="009901C4">
        <w:t xml:space="preserve">Definition:  This field contains the </w:t>
      </w:r>
      <w:r>
        <w:t xml:space="preserve">type of device used in the participation.  </w:t>
      </w:r>
    </w:p>
    <w:p w14:paraId="547955BA" w14:textId="77777777" w:rsidR="00E55C13" w:rsidRDefault="00991CFC" w:rsidP="00F4636D">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F4636D">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F4636D">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F4636D">
      <w:pPr>
        <w:pStyle w:val="NormalIndented"/>
      </w:pPr>
      <w:r>
        <w:t xml:space="preserve">When communicating a UDI Carrier in this field, the coding system used is limited to FDA (FDAUDI), HIBCC (HIBUDI), ICCBBA (ICCUDI), and GS1 (GS1UDI) coding systems defined in </w:t>
      </w:r>
      <w:hyperlink r:id="rId134" w:anchor="HL70396" w:history="1">
        <w:r w:rsidRPr="006B14A2">
          <w:rPr>
            <w:rStyle w:val="Hyperlink"/>
          </w:rPr>
          <w:t>HL7 Table 0396</w:t>
        </w:r>
      </w:hyperlink>
      <w:r>
        <w:t>.</w:t>
      </w:r>
    </w:p>
    <w:p w14:paraId="36610D15" w14:textId="77777777" w:rsidR="00E55C13" w:rsidRPr="009901C4" w:rsidRDefault="00E55C13" w:rsidP="00F4636D">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F4636D">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365"/>
      <w:bookmarkEnd w:id="366"/>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F4636D">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367"/>
      <w:bookmarkEnd w:id="368"/>
    </w:p>
    <w:p w14:paraId="647319C4" w14:textId="77777777" w:rsidR="00E55C13" w:rsidRPr="009901C4" w:rsidRDefault="00E55C13" w:rsidP="00F4636D">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369" w:name="_Toc532896269"/>
      <w:bookmarkStart w:id="370"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369"/>
      <w:bookmarkEnd w:id="370"/>
    </w:p>
    <w:p w14:paraId="3E9A65F1" w14:textId="77777777" w:rsidR="00E55C13" w:rsidRPr="009901C4" w:rsidRDefault="00E55C13" w:rsidP="00F4636D">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371" w:name="_Toc532896270"/>
      <w:bookmarkStart w:id="372"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371"/>
      <w:bookmarkEnd w:id="372"/>
    </w:p>
    <w:p w14:paraId="3C71577F" w14:textId="77777777" w:rsidR="00E55C13" w:rsidRPr="009901C4" w:rsidRDefault="00E55C13" w:rsidP="00F4636D">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Heading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F4636D">
      <w:pPr>
        <w:pStyle w:val="NormalIndented"/>
      </w:pPr>
      <w:r>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F4636D">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F4636D">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F4636D">
      <w:pPr>
        <w:pStyle w:val="NormalIndented"/>
        <w:rPr>
          <w:lang w:val="en-CA"/>
        </w:rPr>
      </w:pPr>
      <w:r>
        <w:rPr>
          <w:lang w:val="en-CA"/>
        </w:rPr>
        <w:tab/>
        <w:t xml:space="preserve">GS1 DIs: </w:t>
      </w:r>
      <w:r>
        <w:rPr>
          <w:lang w:val="en-CA"/>
        </w:rPr>
        <w:tab/>
        <w:t>2.51.1.1</w:t>
      </w:r>
    </w:p>
    <w:p w14:paraId="24B58DAE" w14:textId="77777777" w:rsidR="00E55C13" w:rsidRDefault="00E55C13" w:rsidP="00F4636D">
      <w:pPr>
        <w:pStyle w:val="NormalIndented"/>
        <w:rPr>
          <w:lang w:val="en-CA"/>
        </w:rPr>
      </w:pPr>
      <w:r>
        <w:rPr>
          <w:lang w:val="en-CA"/>
        </w:rPr>
        <w:tab/>
        <w:t>HIBCC DIs:</w:t>
      </w:r>
      <w:r>
        <w:rPr>
          <w:lang w:val="en-CA"/>
        </w:rPr>
        <w:tab/>
        <w:t>1.0.15961.10.816</w:t>
      </w:r>
    </w:p>
    <w:p w14:paraId="64090E5F" w14:textId="77777777" w:rsidR="00E55C13" w:rsidRDefault="00E55C13">
      <w:pPr>
        <w:pStyle w:val="NormalIndented"/>
        <w:rPr>
          <w:lang w:val="en-CA"/>
        </w:rPr>
        <w:pPrChange w:id="373" w:author="Frank Oemig" w:date="2022-09-07T17:19:00Z">
          <w:pPr>
            <w:pStyle w:val="NormalIndented"/>
            <w:ind w:left="2880" w:hanging="1440"/>
          </w:pPr>
        </w:pPrChange>
      </w:pPr>
      <w:r>
        <w:rPr>
          <w:lang w:val="en-CA"/>
        </w:rPr>
        <w:t>ICCBBA DIs:</w:t>
      </w:r>
      <w:r>
        <w:rPr>
          <w:lang w:val="en-CA"/>
        </w:rPr>
        <w:tab/>
        <w:t>2.16.840.1.113883.6.18.1.17 for Blood containers and 2.16.840.1.113883.6.18.1.34 otherwise.</w:t>
      </w:r>
    </w:p>
    <w:p w14:paraId="4A793B43" w14:textId="77777777" w:rsidR="00E55C13" w:rsidRDefault="00E55C13" w:rsidP="00F4636D">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F4636D">
      <w:pPr>
        <w:pStyle w:val="NormalIndented"/>
      </w:pPr>
      <w:r>
        <w:t>Definition: Alphanumeric string that identifies the device’s production lot number.</w:t>
      </w:r>
    </w:p>
    <w:p w14:paraId="4BB1C1B5" w14:textId="77777777" w:rsidR="00E55C13" w:rsidRDefault="00E55C13" w:rsidP="00F4636D">
      <w:pPr>
        <w:pStyle w:val="NormalIndented"/>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F4636D">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F4636D">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F4636D">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F4636D">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F4636D">
      <w:pPr>
        <w:pStyle w:val="NormalIndented"/>
      </w:pPr>
      <w:r>
        <w:t>Example:</w:t>
      </w:r>
      <w:r>
        <w:tab/>
      </w:r>
      <w:r>
        <w:rPr>
          <w:lang w:val="en-CA"/>
        </w:rPr>
        <w:t>|20</w:t>
      </w:r>
      <w:r>
        <w:t>160712|</w:t>
      </w:r>
    </w:p>
    <w:p w14:paraId="3F06C121" w14:textId="77777777" w:rsidR="00E55C13" w:rsidRDefault="00E55C13" w:rsidP="00F4636D">
      <w:pPr>
        <w:pStyle w:val="NormalIndented"/>
      </w:pPr>
      <w:r>
        <w:t xml:space="preserve">CAUTION:  See the related privacy considerations discussion in PRT-10.  </w:t>
      </w:r>
    </w:p>
    <w:p w14:paraId="012BD221" w14:textId="77777777" w:rsidR="00E55C13" w:rsidRDefault="00E55C13" w:rsidP="00F4636D">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F4636D">
      <w:pPr>
        <w:pStyle w:val="NormalIndented"/>
      </w:pPr>
      <w:r w:rsidRPr="009901C4">
        <w:t xml:space="preserve">Definition:  This field </w:t>
      </w:r>
      <w:r>
        <w:t>a safety characteristic of a device, e.g., latex safety, MRI safety.</w:t>
      </w:r>
    </w:p>
    <w:p w14:paraId="4DB5031F" w14:textId="77777777" w:rsidR="005E6C54" w:rsidRDefault="005E6C54" w:rsidP="00F4636D">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Heading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F4636D">
      <w:pPr>
        <w:pStyle w:val="NormalIndented"/>
      </w:pPr>
      <w:r>
        <w:t xml:space="preserve">Definition: Identifies a device related to a donation.  </w:t>
      </w:r>
    </w:p>
    <w:p w14:paraId="226E4A47" w14:textId="77777777" w:rsidR="00E55C13" w:rsidRDefault="00E55C13" w:rsidP="00F4636D">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F4636D">
      <w:pPr>
        <w:pStyle w:val="NormalIndented"/>
        <w:rPr>
          <w:lang w:val="en-CA"/>
        </w:rPr>
      </w:pPr>
      <w:r>
        <w:rPr>
          <w:lang w:val="en-CA"/>
        </w:rPr>
        <w:tab/>
        <w:t>ICCBBA DINs:</w:t>
      </w:r>
      <w:r>
        <w:rPr>
          <w:lang w:val="en-CA"/>
        </w:rPr>
        <w:tab/>
        <w:t>2.16.840.1.113883.6.18.2.1</w:t>
      </w:r>
    </w:p>
    <w:p w14:paraId="14F7FAC4" w14:textId="77777777" w:rsidR="00E55C13" w:rsidRDefault="00E55C13" w:rsidP="00F4636D">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F4636D">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F4636D">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F4636D">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5"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374" w:name="_Toc29039834"/>
      <w:bookmarkEnd w:id="350"/>
      <w:bookmarkEnd w:id="351"/>
      <w:bookmarkEnd w:id="352"/>
      <w:bookmarkEnd w:id="353"/>
      <w:bookmarkEnd w:id="354"/>
      <w:bookmarkEnd w:id="355"/>
      <w:bookmarkEnd w:id="356"/>
      <w:bookmarkEnd w:id="357"/>
      <w:bookmarkEnd w:id="358"/>
      <w:r>
        <w:rPr>
          <w:noProof/>
        </w:rPr>
        <w:t>Example Transactions</w:t>
      </w:r>
      <w:bookmarkEnd w:id="374"/>
    </w:p>
    <w:p w14:paraId="1767397E" w14:textId="77777777" w:rsidR="00E74308" w:rsidRDefault="00E74308">
      <w:pPr>
        <w:pStyle w:val="Heading3"/>
        <w:rPr>
          <w:noProof/>
        </w:rPr>
      </w:pPr>
      <w:bookmarkStart w:id="375" w:name="_Toc348247548"/>
      <w:bookmarkStart w:id="376" w:name="_Toc348260566"/>
      <w:bookmarkStart w:id="377" w:name="_Toc348346564"/>
      <w:bookmarkStart w:id="378" w:name="_Toc348847855"/>
      <w:bookmarkStart w:id="379" w:name="_Toc348848809"/>
      <w:bookmarkStart w:id="380" w:name="_Toc358638026"/>
      <w:bookmarkStart w:id="381" w:name="_Toc358711129"/>
      <w:bookmarkStart w:id="382" w:name="_Toc497011547"/>
      <w:bookmarkStart w:id="383" w:name="_Toc71546282"/>
      <w:bookmarkStart w:id="384" w:name="_Toc29039835"/>
      <w:r>
        <w:rPr>
          <w:noProof/>
        </w:rPr>
        <w:t xml:space="preserve">Inventory Item Master Catalog Add - Event </w:t>
      </w:r>
      <w:bookmarkEnd w:id="375"/>
      <w:bookmarkEnd w:id="376"/>
      <w:bookmarkEnd w:id="377"/>
      <w:bookmarkEnd w:id="378"/>
      <w:bookmarkEnd w:id="379"/>
      <w:bookmarkEnd w:id="380"/>
      <w:bookmarkEnd w:id="381"/>
      <w:bookmarkEnd w:id="382"/>
      <w:r>
        <w:rPr>
          <w:noProof/>
        </w:rPr>
        <w:t>M1</w:t>
      </w:r>
      <w:bookmarkEnd w:id="383"/>
      <w:r>
        <w:rPr>
          <w:noProof/>
        </w:rPr>
        <w:t>6</w:t>
      </w:r>
      <w:bookmarkEnd w:id="384"/>
    </w:p>
    <w:p w14:paraId="6E154830" w14:textId="77777777" w:rsidR="00E74308" w:rsidRDefault="00E74308" w:rsidP="00F4636D">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385" w:name="_Toc348247549"/>
      <w:bookmarkStart w:id="386" w:name="_Toc348260567"/>
      <w:bookmarkStart w:id="387" w:name="_Toc348346565"/>
      <w:bookmarkStart w:id="388" w:name="_Toc348847856"/>
      <w:bookmarkStart w:id="389" w:name="_Toc348848810"/>
      <w:bookmarkStart w:id="390" w:name="_Toc358638027"/>
      <w:bookmarkStart w:id="391" w:name="_Toc358711130"/>
      <w:bookmarkStart w:id="392" w:name="_Toc497011548"/>
      <w:bookmarkStart w:id="393" w:name="_Toc71546283"/>
      <w:bookmarkStart w:id="394" w:name="_Toc29039836"/>
      <w:r>
        <w:rPr>
          <w:noProof/>
        </w:rPr>
        <w:t xml:space="preserve">Request New Sterilization </w:t>
      </w:r>
      <w:smartTag w:uri="urn:schemas-microsoft-com:office:smarttags" w:element="place">
        <w:r>
          <w:rPr>
            <w:noProof/>
          </w:rPr>
          <w:t>Lot</w:t>
        </w:r>
      </w:smartTag>
      <w:r>
        <w:rPr>
          <w:noProof/>
        </w:rPr>
        <w:t xml:space="preserve"> - Event S</w:t>
      </w:r>
      <w:bookmarkEnd w:id="385"/>
      <w:bookmarkEnd w:id="386"/>
      <w:bookmarkEnd w:id="387"/>
      <w:bookmarkEnd w:id="388"/>
      <w:bookmarkEnd w:id="389"/>
      <w:bookmarkEnd w:id="390"/>
      <w:bookmarkEnd w:id="391"/>
      <w:bookmarkEnd w:id="392"/>
      <w:bookmarkEnd w:id="393"/>
      <w:r>
        <w:rPr>
          <w:noProof/>
        </w:rPr>
        <w:t>28</w:t>
      </w:r>
      <w:bookmarkEnd w:id="394"/>
    </w:p>
    <w:p w14:paraId="509B1ED2" w14:textId="77777777" w:rsidR="00E74308" w:rsidRDefault="00E74308" w:rsidP="00F4636D">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395" w:name="_Toc348247551"/>
      <w:bookmarkStart w:id="396" w:name="_Toc348260569"/>
      <w:bookmarkStart w:id="397" w:name="_Toc348346567"/>
      <w:bookmarkStart w:id="398" w:name="_Toc348847858"/>
      <w:bookmarkStart w:id="399" w:name="_Toc348848812"/>
      <w:bookmarkStart w:id="400" w:name="_Toc358638029"/>
      <w:bookmarkStart w:id="401" w:name="_Toc358711132"/>
      <w:bookmarkStart w:id="402" w:name="_Toc497011550"/>
      <w:bookmarkStart w:id="403" w:name="_Toc71546285"/>
      <w:r>
        <w:rPr>
          <w:noProof/>
        </w:rPr>
        <w:t xml:space="preserve"> </w:t>
      </w:r>
      <w:bookmarkStart w:id="404" w:name="_Toc29039837"/>
      <w:bookmarkEnd w:id="395"/>
      <w:bookmarkEnd w:id="396"/>
      <w:bookmarkEnd w:id="397"/>
      <w:bookmarkEnd w:id="398"/>
      <w:bookmarkEnd w:id="399"/>
      <w:bookmarkEnd w:id="400"/>
      <w:bookmarkEnd w:id="401"/>
      <w:bookmarkEnd w:id="402"/>
      <w:bookmarkEnd w:id="403"/>
      <w:r w:rsidR="00CC73C4">
        <w:rPr>
          <w:noProof/>
        </w:rPr>
        <w:t>Implementation Considerations</w:t>
      </w:r>
      <w:bookmarkEnd w:id="404"/>
    </w:p>
    <w:p w14:paraId="1140C376" w14:textId="77777777" w:rsidR="00E74308" w:rsidRDefault="00E74308" w:rsidP="00F4636D">
      <w:pPr>
        <w:pStyle w:val="NormalIndented"/>
      </w:pPr>
      <w:r>
        <w:t>None</w:t>
      </w:r>
    </w:p>
    <w:p w14:paraId="7C974015" w14:textId="7046234C" w:rsidR="00E74308" w:rsidRDefault="00CC73C4">
      <w:pPr>
        <w:pStyle w:val="Heading2"/>
        <w:rPr>
          <w:noProof/>
        </w:rPr>
      </w:pPr>
      <w:bookmarkStart w:id="405" w:name="_Toc29039838"/>
      <w:r>
        <w:rPr>
          <w:noProof/>
        </w:rPr>
        <w:t>O</w:t>
      </w:r>
      <w:r w:rsidR="00CE2217">
        <w:rPr>
          <w:noProof/>
        </w:rPr>
        <w:t>u</w:t>
      </w:r>
      <w:r>
        <w:rPr>
          <w:noProof/>
        </w:rPr>
        <w:t>tstanding Issues</w:t>
      </w:r>
      <w:bookmarkEnd w:id="405"/>
    </w:p>
    <w:p w14:paraId="51826B00" w14:textId="77777777" w:rsidR="00E74308" w:rsidRDefault="00E74308" w:rsidP="00F4636D">
      <w:pPr>
        <w:pStyle w:val="NormalIndented"/>
      </w:pPr>
      <w:r>
        <w:t>None</w:t>
      </w:r>
    </w:p>
    <w:p w14:paraId="134FC521" w14:textId="77777777" w:rsidR="00E74308" w:rsidRDefault="00E74308">
      <w:pPr>
        <w:rPr>
          <w:noProof/>
        </w:rPr>
      </w:pPr>
    </w:p>
    <w:sectPr w:rsidR="00E74308" w:rsidSect="00CE2217">
      <w:headerReference w:type="even" r:id="rId136"/>
      <w:headerReference w:type="default" r:id="rId137"/>
      <w:footerReference w:type="even" r:id="rId138"/>
      <w:footerReference w:type="default" r:id="rId139"/>
      <w:footerReference w:type="first" r:id="rId1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B7DEB" w14:textId="77777777" w:rsidR="00D91A53" w:rsidRDefault="00D91A53">
      <w:r>
        <w:separator/>
      </w:r>
    </w:p>
  </w:endnote>
  <w:endnote w:type="continuationSeparator" w:id="0">
    <w:p w14:paraId="086C0467" w14:textId="77777777" w:rsidR="00D91A53" w:rsidRDefault="00D9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F44" w14:textId="7B49D7FE" w:rsidR="00024C48" w:rsidRDefault="00024C48" w:rsidP="00024C48">
    <w:pPr>
      <w:pStyle w:val="Footer"/>
      <w:rPr>
        <w:ins w:id="406" w:author="Lynn Laakso" w:date="2022-09-09T15:42:00Z"/>
      </w:rPr>
    </w:pPr>
    <w:ins w:id="407" w:author="Lynn Laakso" w:date="2022-09-09T15:42:00Z">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ab/>
      </w:r>
      <w:r>
        <w:t xml:space="preserve">Version </w:t>
      </w:r>
      <w:r>
        <w:fldChar w:fldCharType="begin"/>
      </w:r>
      <w:r>
        <w:instrText xml:space="preserve"> DOCPROPERTY release_version \* MERGEFORMAT </w:instrText>
      </w:r>
      <w:r>
        <w:fldChar w:fldCharType="separate"/>
      </w:r>
    </w:ins>
    <w:ins w:id="408" w:author="Lynn Laakso" w:date="2022-09-09T15:43:00Z">
      <w:r w:rsidR="009F6653">
        <w:t>2.9.1</w:t>
      </w:r>
    </w:ins>
    <w:ins w:id="409" w:author="Lynn Laakso" w:date="2022-09-09T15:42:00Z">
      <w:r>
        <w:fldChar w:fldCharType="end"/>
      </w:r>
    </w:ins>
  </w:p>
  <w:p w14:paraId="20B8FE83" w14:textId="4DB06693" w:rsidR="00303EE0" w:rsidDel="00024C48" w:rsidRDefault="00024C48" w:rsidP="00CE2217">
    <w:pPr>
      <w:pStyle w:val="Footer"/>
      <w:rPr>
        <w:del w:id="410" w:author="Lynn Laakso" w:date="2022-09-09T15:42:00Z"/>
      </w:rPr>
    </w:pPr>
    <w:ins w:id="411" w:author="Lynn Laakso" w:date="2022-09-09T15:42:00Z">
      <w:r w:rsidRPr="00C92926">
        <w:t xml:space="preserve">© </w:t>
      </w:r>
      <w:r>
        <w:fldChar w:fldCharType="begin"/>
      </w:r>
      <w:r>
        <w:instrText xml:space="preserve"> DOCPROPERTY release_year \* MERGEFORMAT </w:instrText>
      </w:r>
      <w:r>
        <w:fldChar w:fldCharType="separate"/>
      </w:r>
    </w:ins>
    <w:ins w:id="412" w:author="Lynn Laakso" w:date="2022-09-09T15:43:00Z">
      <w:r w:rsidR="009F6653">
        <w:t>2022</w:t>
      </w:r>
    </w:ins>
    <w:ins w:id="413" w:author="Lynn Laakso" w:date="2022-09-09T15:42:00Z">
      <w:r>
        <w:fldChar w:fldCharType="end"/>
      </w:r>
      <w:r>
        <w:t xml:space="preserve"> Health Level Seven, International</w:t>
      </w:r>
      <w:r w:rsidRPr="00C92926">
        <w:t>.  All rights reserved</w:t>
      </w:r>
      <w:r w:rsidDel="00024C48">
        <w:t xml:space="preserve"> </w:t>
      </w:r>
      <w:r>
        <w:tab/>
      </w:r>
      <w:r>
        <w:fldChar w:fldCharType="begin"/>
      </w:r>
      <w:r>
        <w:instrText xml:space="preserve"> DOCPROPERTY release_month \* MERGEFORMAT </w:instrText>
      </w:r>
      <w:r>
        <w:fldChar w:fldCharType="separate"/>
      </w:r>
    </w:ins>
    <w:ins w:id="414" w:author="Lynn Laakso" w:date="2022-09-09T15:43:00Z">
      <w:r w:rsidR="009F6653">
        <w:t>September</w:t>
      </w:r>
    </w:ins>
    <w:ins w:id="415" w:author="Lynn Laakso" w:date="2022-09-09T15:42:00Z">
      <w:r>
        <w:fldChar w:fldCharType="end"/>
      </w:r>
      <w:r>
        <w:t xml:space="preserve"> </w:t>
      </w:r>
      <w:r>
        <w:fldChar w:fldCharType="begin"/>
      </w:r>
      <w:r>
        <w:instrText xml:space="preserve"> DOCPROPERTY release_year \* MERGEFORMAT </w:instrText>
      </w:r>
      <w:r>
        <w:fldChar w:fldCharType="separate"/>
      </w:r>
    </w:ins>
    <w:ins w:id="416" w:author="Lynn Laakso" w:date="2022-09-09T15:43:00Z">
      <w:r w:rsidR="009F6653">
        <w:t>2022</w:t>
      </w:r>
    </w:ins>
    <w:ins w:id="417" w:author="Lynn Laakso" w:date="2022-09-09T15:42:00Z">
      <w:r>
        <w:fldChar w:fldCharType="end"/>
      </w:r>
      <w:r>
        <w:t xml:space="preserve"> </w:t>
      </w:r>
      <w:r>
        <w:fldChar w:fldCharType="begin"/>
      </w:r>
      <w:r>
        <w:instrText xml:space="preserve"> DOCPROPERTY release_status \* MERGEFORMAT </w:instrText>
      </w:r>
      <w:r>
        <w:fldChar w:fldCharType="separate"/>
      </w:r>
    </w:ins>
    <w:ins w:id="418" w:author="Lynn Laakso" w:date="2022-09-09T15:43:00Z">
      <w:r w:rsidR="009F6653">
        <w:t>Normative Ballot #1</w:t>
      </w:r>
    </w:ins>
    <w:ins w:id="419" w:author="Lynn Laakso" w:date="2022-09-09T15:42:00Z">
      <w:r>
        <w:fldChar w:fldCharType="end"/>
      </w:r>
    </w:ins>
    <w:del w:id="420" w:author="Lynn Laakso" w:date="2022-09-09T15:42:00Z">
      <w:r w:rsidR="00303EE0" w:rsidRPr="00C92926" w:rsidDel="00024C48">
        <w:delText xml:space="preserve">Page </w:delText>
      </w:r>
      <w:r w:rsidR="00303EE0" w:rsidRPr="00C92926" w:rsidDel="00024C48">
        <w:fldChar w:fldCharType="begin"/>
      </w:r>
      <w:r w:rsidR="00303EE0" w:rsidRPr="00C92926" w:rsidDel="00024C48">
        <w:delInstrText xml:space="preserve"> PAGE </w:delInstrText>
      </w:r>
      <w:r w:rsidR="00303EE0" w:rsidRPr="00C92926" w:rsidDel="00024C48">
        <w:fldChar w:fldCharType="separate"/>
      </w:r>
      <w:r w:rsidR="00303EE0" w:rsidDel="00024C48">
        <w:rPr>
          <w:noProof/>
        </w:rPr>
        <w:delText>74</w:delText>
      </w:r>
      <w:r w:rsidR="00303EE0" w:rsidRPr="00C92926" w:rsidDel="00024C48">
        <w:fldChar w:fldCharType="end"/>
      </w:r>
      <w:r w:rsidR="00303EE0" w:rsidDel="00024C48">
        <w:tab/>
      </w:r>
      <w:r w:rsidR="00303EE0" w:rsidRPr="00C92926" w:rsidDel="00024C48">
        <w:delText xml:space="preserve">Health Level Seven, Version </w:delText>
      </w:r>
      <w:r w:rsidDel="00024C48">
        <w:fldChar w:fldCharType="begin"/>
      </w:r>
      <w:r w:rsidDel="00024C48">
        <w:delInstrText xml:space="preserve"> DOCPROPERTY release_version \* MERGEFORMAT </w:delInstrText>
      </w:r>
      <w:r w:rsidDel="00024C48">
        <w:fldChar w:fldCharType="separate"/>
      </w:r>
      <w:r w:rsidR="0046293F" w:rsidDel="00024C48">
        <w:delText>2.9.1</w:delText>
      </w:r>
      <w:r w:rsidDel="00024C48">
        <w:fldChar w:fldCharType="end"/>
      </w:r>
      <w:r w:rsidR="00303EE0" w:rsidRPr="00C92926" w:rsidDel="00024C48">
        <w:delText xml:space="preserve"> ©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r w:rsidR="00303EE0" w:rsidRPr="00C92926" w:rsidDel="00024C48">
        <w:delText>.  All rights reserved.</w:delText>
      </w:r>
    </w:del>
  </w:p>
  <w:p w14:paraId="7408B7AF" w14:textId="5FE49C3F" w:rsidR="00303EE0" w:rsidRDefault="00080649" w:rsidP="00CE2217">
    <w:pPr>
      <w:pStyle w:val="Footer"/>
    </w:pPr>
    <w:del w:id="421" w:author="Lynn Laakso" w:date="2022-09-09T15:42:00Z">
      <w:r w:rsidDel="00024C48">
        <w:fldChar w:fldCharType="begin"/>
      </w:r>
      <w:r w:rsidDel="00024C48">
        <w:delInstrText xml:space="preserve"> DOCPROPERTY release_month \* MERGEFORMAT </w:delInstrText>
      </w:r>
      <w:r w:rsidDel="00024C48">
        <w:fldChar w:fldCharType="separate"/>
      </w:r>
      <w:r w:rsidR="0046293F" w:rsidDel="00024C48">
        <w:delText>September</w:delText>
      </w:r>
      <w:r w:rsidDel="00024C48">
        <w:fldChar w:fldCharType="end"/>
      </w:r>
      <w:r w:rsidR="00303EE0" w:rsidDel="00024C48">
        <w:delText xml:space="preserve">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r w:rsidR="00303EE0" w:rsidDel="00024C48">
        <w:tab/>
      </w:r>
      <w:r w:rsidDel="00024C48">
        <w:fldChar w:fldCharType="begin"/>
      </w:r>
      <w:r w:rsidDel="00024C48">
        <w:delInstrText xml:space="preserve"> DOCPROPERTY release_status \* MERGEFORMAT </w:delInstrText>
      </w:r>
      <w:r w:rsidDel="00024C48">
        <w:fldChar w:fldCharType="separate"/>
      </w:r>
      <w:r w:rsidR="0046293F" w:rsidDel="00024C48">
        <w:delText>Normative Ballot #1</w:delText>
      </w:r>
      <w:r w:rsidDel="00024C4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0BBA" w14:textId="777D6022" w:rsidR="00024C48" w:rsidRDefault="00024C48" w:rsidP="00024C48">
    <w:pPr>
      <w:pStyle w:val="Footer"/>
      <w:rPr>
        <w:ins w:id="422" w:author="Lynn Laakso" w:date="2022-09-09T15:42:00Z"/>
      </w:rPr>
    </w:pPr>
    <w:ins w:id="423" w:author="Lynn Laakso" w:date="2022-09-09T15:42:00Z">
      <w:r>
        <w:t xml:space="preserve">Version </w:t>
      </w:r>
      <w:r>
        <w:fldChar w:fldCharType="begin"/>
      </w:r>
      <w:r>
        <w:instrText xml:space="preserve"> DOCPROPERTY release_version \* MERGEFORMAT </w:instrText>
      </w:r>
      <w:r>
        <w:fldChar w:fldCharType="separate"/>
      </w:r>
    </w:ins>
    <w:ins w:id="424" w:author="Lynn Laakso" w:date="2022-09-09T15:43:00Z">
      <w:r w:rsidR="009F6653">
        <w:t>2.9.1</w:t>
      </w:r>
    </w:ins>
    <w:ins w:id="425" w:author="Lynn Laakso" w:date="2022-09-09T15:42:00Z">
      <w:r>
        <w:fldChar w:fldCharType="end"/>
      </w:r>
      <w:r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ins>
  </w:p>
  <w:p w14:paraId="5ED2DC74" w14:textId="08EBB3DB" w:rsidR="00303EE0" w:rsidDel="00024C48" w:rsidRDefault="00024C48" w:rsidP="00CE2217">
    <w:pPr>
      <w:pStyle w:val="Footer"/>
      <w:rPr>
        <w:del w:id="426" w:author="Lynn Laakso" w:date="2022-09-09T15:42:00Z"/>
      </w:rPr>
    </w:pPr>
    <w:ins w:id="427" w:author="Lynn Laakso" w:date="2022-09-09T15:42:00Z">
      <w:r w:rsidRPr="00C92926">
        <w:t xml:space="preserve">© </w:t>
      </w:r>
      <w:r>
        <w:fldChar w:fldCharType="begin"/>
      </w:r>
      <w:r>
        <w:instrText xml:space="preserve"> DOCPROPERTY release_year \* MERGEFORMAT </w:instrText>
      </w:r>
      <w:r>
        <w:fldChar w:fldCharType="separate"/>
      </w:r>
    </w:ins>
    <w:ins w:id="428" w:author="Lynn Laakso" w:date="2022-09-09T15:43:00Z">
      <w:r w:rsidR="009F6653">
        <w:t>2022</w:t>
      </w:r>
    </w:ins>
    <w:ins w:id="429" w:author="Lynn Laakso" w:date="2022-09-09T15:42:00Z">
      <w:r>
        <w:fldChar w:fldCharType="end"/>
      </w:r>
      <w:r>
        <w:t xml:space="preserve"> Health Level Seven, International</w:t>
      </w:r>
      <w:r w:rsidRPr="00C92926">
        <w:t>.  All rights reserved</w:t>
      </w:r>
      <w:r w:rsidDel="00024C48">
        <w:t xml:space="preserve"> </w:t>
      </w:r>
      <w:r>
        <w:tab/>
      </w:r>
      <w:r>
        <w:fldChar w:fldCharType="begin"/>
      </w:r>
      <w:r>
        <w:instrText xml:space="preserve"> DOCPROPERTY release_month \* MERGEFORMAT </w:instrText>
      </w:r>
      <w:r>
        <w:fldChar w:fldCharType="separate"/>
      </w:r>
    </w:ins>
    <w:ins w:id="430" w:author="Lynn Laakso" w:date="2022-09-09T15:43:00Z">
      <w:r w:rsidR="009F6653">
        <w:t>September</w:t>
      </w:r>
    </w:ins>
    <w:ins w:id="431" w:author="Lynn Laakso" w:date="2022-09-09T15:42:00Z">
      <w:r>
        <w:fldChar w:fldCharType="end"/>
      </w:r>
      <w:r>
        <w:t xml:space="preserve"> </w:t>
      </w:r>
      <w:r>
        <w:fldChar w:fldCharType="begin"/>
      </w:r>
      <w:r>
        <w:instrText xml:space="preserve"> DOCPROPERTY release_year \* MERGEFORMAT </w:instrText>
      </w:r>
      <w:r>
        <w:fldChar w:fldCharType="separate"/>
      </w:r>
    </w:ins>
    <w:ins w:id="432" w:author="Lynn Laakso" w:date="2022-09-09T15:43:00Z">
      <w:r w:rsidR="009F6653">
        <w:t>2022</w:t>
      </w:r>
    </w:ins>
    <w:ins w:id="433" w:author="Lynn Laakso" w:date="2022-09-09T15:42:00Z">
      <w:r>
        <w:fldChar w:fldCharType="end"/>
      </w:r>
      <w:r>
        <w:t xml:space="preserve"> </w:t>
      </w:r>
      <w:r>
        <w:fldChar w:fldCharType="begin"/>
      </w:r>
      <w:r>
        <w:instrText xml:space="preserve"> DOCPROPERTY release_status \* MERGEFORMAT </w:instrText>
      </w:r>
      <w:r>
        <w:fldChar w:fldCharType="separate"/>
      </w:r>
    </w:ins>
    <w:ins w:id="434" w:author="Lynn Laakso" w:date="2022-09-09T15:43:00Z">
      <w:r w:rsidR="009F6653">
        <w:t>Normative Ballot #1</w:t>
      </w:r>
    </w:ins>
    <w:ins w:id="435" w:author="Lynn Laakso" w:date="2022-09-09T15:42:00Z">
      <w:r>
        <w:fldChar w:fldCharType="end"/>
      </w:r>
    </w:ins>
    <w:del w:id="436" w:author="Lynn Laakso" w:date="2022-09-09T15:42:00Z">
      <w:r w:rsidR="00303EE0" w:rsidRPr="00C92926" w:rsidDel="00024C48">
        <w:delText xml:space="preserve">Health Level Seven, Version </w:delText>
      </w:r>
      <w:r w:rsidDel="00024C48">
        <w:fldChar w:fldCharType="begin"/>
      </w:r>
      <w:r w:rsidDel="00024C48">
        <w:delInstrText xml:space="preserve"> DOCPROPERTY release_version \* MERGEFORMAT </w:delInstrText>
      </w:r>
      <w:r w:rsidDel="00024C48">
        <w:fldChar w:fldCharType="separate"/>
      </w:r>
      <w:r w:rsidR="0046293F" w:rsidDel="00024C48">
        <w:delText>2.9.1</w:delText>
      </w:r>
      <w:r w:rsidDel="00024C48">
        <w:fldChar w:fldCharType="end"/>
      </w:r>
      <w:r w:rsidR="00303EE0" w:rsidRPr="00C92926" w:rsidDel="00024C48">
        <w:delText xml:space="preserve"> ©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r w:rsidR="00303EE0" w:rsidRPr="00C92926" w:rsidDel="00024C48">
        <w:delText>.  All rights reserved.</w:delText>
      </w:r>
      <w:r w:rsidR="00303EE0" w:rsidRPr="00C92926" w:rsidDel="00024C48">
        <w:tab/>
        <w:delText xml:space="preserve">Page </w:delText>
      </w:r>
      <w:r w:rsidR="00303EE0" w:rsidRPr="00C92926" w:rsidDel="00024C48">
        <w:fldChar w:fldCharType="begin"/>
      </w:r>
      <w:r w:rsidR="00303EE0" w:rsidRPr="00C92926" w:rsidDel="00024C48">
        <w:delInstrText xml:space="preserve"> PAGE </w:delInstrText>
      </w:r>
      <w:r w:rsidR="00303EE0" w:rsidRPr="00C92926" w:rsidDel="00024C48">
        <w:fldChar w:fldCharType="separate"/>
      </w:r>
      <w:r w:rsidR="00303EE0" w:rsidDel="00024C48">
        <w:rPr>
          <w:noProof/>
        </w:rPr>
        <w:delText>75</w:delText>
      </w:r>
      <w:r w:rsidR="00303EE0" w:rsidRPr="00C92926" w:rsidDel="00024C48">
        <w:fldChar w:fldCharType="end"/>
      </w:r>
    </w:del>
  </w:p>
  <w:p w14:paraId="5A603863" w14:textId="15F96BBE" w:rsidR="00303EE0" w:rsidRDefault="00080649" w:rsidP="00CE2217">
    <w:pPr>
      <w:pStyle w:val="Footer"/>
    </w:pPr>
    <w:del w:id="437" w:author="Lynn Laakso" w:date="2022-09-09T15:42:00Z">
      <w:r w:rsidDel="00024C48">
        <w:fldChar w:fldCharType="begin"/>
      </w:r>
      <w:r w:rsidDel="00024C48">
        <w:delInstrText xml:space="preserve"> DOCPROPERTY release_status \* MERGEFORMAT </w:delInstrText>
      </w:r>
      <w:r w:rsidDel="00024C48">
        <w:fldChar w:fldCharType="separate"/>
      </w:r>
      <w:r w:rsidR="0046293F" w:rsidDel="00024C48">
        <w:delText>Normative Ballot #1</w:delText>
      </w:r>
      <w:r w:rsidDel="00024C48">
        <w:fldChar w:fldCharType="end"/>
      </w:r>
      <w:r w:rsidR="00303EE0" w:rsidDel="00024C48">
        <w:tab/>
      </w:r>
      <w:r w:rsidDel="00024C48">
        <w:fldChar w:fldCharType="begin"/>
      </w:r>
      <w:r w:rsidDel="00024C48">
        <w:delInstrText xml:space="preserve"> DOCPROPERTY release_month \* MERGEFORMAT </w:delInstrText>
      </w:r>
      <w:r w:rsidDel="00024C48">
        <w:fldChar w:fldCharType="separate"/>
      </w:r>
      <w:r w:rsidR="0046293F" w:rsidDel="00024C48">
        <w:delText>September</w:delText>
      </w:r>
      <w:r w:rsidDel="00024C48">
        <w:fldChar w:fldCharType="end"/>
      </w:r>
      <w:r w:rsidR="00013174" w:rsidDel="00024C48">
        <w:delText xml:space="preserve">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D601" w14:textId="4B52E08C" w:rsidR="00303EE0" w:rsidRDefault="00303EE0" w:rsidP="00CE2217">
    <w:pPr>
      <w:pStyle w:val="Footer"/>
    </w:pPr>
    <w:del w:id="438" w:author="Lynn Laakso" w:date="2022-09-09T15:42:00Z">
      <w:r w:rsidDel="00024C48">
        <w:delText xml:space="preserve">Health Level Seven, </w:delText>
      </w:r>
    </w:del>
    <w:r>
      <w:t xml:space="preserve">Version </w:t>
    </w:r>
    <w:fldSimple w:instr=" DOCPROPERTY release_version \* MERGEFORMAT ">
      <w:r w:rsidR="009F6653">
        <w:t>2.9.1</w:t>
      </w:r>
    </w:fldSimple>
    <w:del w:id="439" w:author="Lynn Laakso" w:date="2022-09-09T15:42:00Z">
      <w:r w:rsidR="0046293F" w:rsidRPr="00C92926" w:rsidDel="00024C48">
        <w:delText xml:space="preserve"> © </w:delText>
      </w:r>
      <w:r w:rsidR="0046293F" w:rsidDel="00024C48">
        <w:fldChar w:fldCharType="begin"/>
      </w:r>
      <w:r w:rsidR="0046293F" w:rsidDel="00024C48">
        <w:delInstrText xml:space="preserve"> DOCPROPERTY release_year \* MERGEFORMAT </w:delInstrText>
      </w:r>
      <w:r w:rsidR="0046293F" w:rsidDel="00024C48">
        <w:fldChar w:fldCharType="separate"/>
      </w:r>
      <w:r w:rsidR="0046293F" w:rsidDel="00024C48">
        <w:delText>2022</w:delText>
      </w:r>
      <w:r w:rsidR="0046293F" w:rsidDel="00024C48">
        <w:fldChar w:fldCharType="end"/>
      </w:r>
      <w:r w:rsidR="0046293F" w:rsidRPr="00C92926" w:rsidDel="00024C48">
        <w:delText>.  All rights reserved</w:delText>
      </w:r>
    </w:del>
    <w:r w:rsidR="0046293F"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2055D98E" w:rsidR="00303EE0" w:rsidRDefault="00024C48" w:rsidP="00CE2217">
    <w:pPr>
      <w:pStyle w:val="Footer"/>
    </w:pPr>
    <w:ins w:id="440" w:author="Lynn Laakso" w:date="2022-09-09T15:42:00Z">
      <w:r w:rsidRPr="00C92926">
        <w:t xml:space="preserve">© </w:t>
      </w:r>
      <w:r>
        <w:fldChar w:fldCharType="begin"/>
      </w:r>
      <w:r>
        <w:instrText xml:space="preserve"> DOCPROPERTY release_year \* MERGEFORMAT </w:instrText>
      </w:r>
      <w:r>
        <w:fldChar w:fldCharType="separate"/>
      </w:r>
    </w:ins>
    <w:ins w:id="441" w:author="Lynn Laakso" w:date="2022-09-09T15:43:00Z">
      <w:r w:rsidR="009F6653">
        <w:t>2022</w:t>
      </w:r>
    </w:ins>
    <w:ins w:id="442" w:author="Lynn Laakso" w:date="2022-09-09T15:42:00Z">
      <w:r>
        <w:fldChar w:fldCharType="end"/>
      </w:r>
      <w:r>
        <w:t xml:space="preserve"> Health Level Seven, International</w:t>
      </w:r>
      <w:r w:rsidRPr="00C92926">
        <w:t>.  All rights reserved</w:t>
      </w:r>
      <w:r w:rsidDel="00024C48">
        <w:t xml:space="preserve"> </w:t>
      </w:r>
    </w:ins>
    <w:del w:id="443" w:author="Lynn Laakso" w:date="2022-09-09T15:42:00Z">
      <w:r w:rsidDel="00024C48">
        <w:fldChar w:fldCharType="begin"/>
      </w:r>
      <w:r w:rsidDel="00024C48">
        <w:delInstrText xml:space="preserve"> DOCPROPERTY release_status \* MERGEFORMAT </w:delInstrText>
      </w:r>
      <w:r w:rsidDel="00024C48">
        <w:fldChar w:fldCharType="separate"/>
      </w:r>
      <w:r w:rsidR="0046293F" w:rsidDel="00024C48">
        <w:delText>Normative Ballot #1</w:delText>
      </w:r>
      <w:r w:rsidDel="00024C48">
        <w:fldChar w:fldCharType="end"/>
      </w:r>
    </w:del>
    <w:r w:rsidR="00303EE0">
      <w:tab/>
    </w:r>
    <w:fldSimple w:instr=" DOCPROPERTY release_month \* MERGEFORMAT ">
      <w:r w:rsidR="009F6653">
        <w:t>September</w:t>
      </w:r>
    </w:fldSimple>
    <w:r w:rsidR="00013174">
      <w:t xml:space="preserve"> </w:t>
    </w:r>
    <w:fldSimple w:instr=" DOCPROPERTY release_year \* MERGEFORMAT ">
      <w:r w:rsidR="009F6653">
        <w:t>2022</w:t>
      </w:r>
    </w:fldSimple>
    <w:ins w:id="444" w:author="Lynn Laakso" w:date="2022-09-09T15:42:00Z">
      <w:r>
        <w:t xml:space="preserve"> </w:t>
      </w:r>
      <w:r>
        <w:fldChar w:fldCharType="begin"/>
      </w:r>
      <w:r>
        <w:instrText xml:space="preserve"> DOCPROPERTY release_status \* MERGEFORMAT </w:instrText>
      </w:r>
      <w:r>
        <w:fldChar w:fldCharType="separate"/>
      </w:r>
    </w:ins>
    <w:ins w:id="445" w:author="Lynn Laakso" w:date="2022-09-09T15:43:00Z">
      <w:r w:rsidR="009F6653">
        <w:t>Normative Ballot #1</w:t>
      </w:r>
    </w:ins>
    <w:ins w:id="446" w:author="Lynn Laakso" w:date="2022-09-09T15:42: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01A20" w14:textId="77777777" w:rsidR="00D91A53" w:rsidRDefault="00D91A53">
      <w:r>
        <w:separator/>
      </w:r>
    </w:p>
  </w:footnote>
  <w:footnote w:type="continuationSeparator" w:id="0">
    <w:p w14:paraId="2777878A" w14:textId="77777777" w:rsidR="00D91A53" w:rsidRDefault="00D91A53">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6620490"/>
    <w:multiLevelType w:val="hybridMultilevel"/>
    <w:tmpl w:val="33B07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3"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4"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3"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A3E41BE"/>
    <w:multiLevelType w:val="multilevel"/>
    <w:tmpl w:val="9426F4E8"/>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1021"/>
        </w:tabs>
        <w:ind w:left="1144"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20"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20145636">
    <w:abstractNumId w:val="2"/>
  </w:num>
  <w:num w:numId="2" w16cid:durableId="1627006395">
    <w:abstractNumId w:val="22"/>
  </w:num>
  <w:num w:numId="3" w16cid:durableId="1225722988">
    <w:abstractNumId w:val="14"/>
  </w:num>
  <w:num w:numId="4" w16cid:durableId="311982544">
    <w:abstractNumId w:val="20"/>
  </w:num>
  <w:num w:numId="5" w16cid:durableId="268128150">
    <w:abstractNumId w:val="11"/>
  </w:num>
  <w:num w:numId="6" w16cid:durableId="1581988709">
    <w:abstractNumId w:val="16"/>
  </w:num>
  <w:num w:numId="7" w16cid:durableId="1010258459">
    <w:abstractNumId w:val="23"/>
  </w:num>
  <w:num w:numId="8" w16cid:durableId="556941512">
    <w:abstractNumId w:val="6"/>
  </w:num>
  <w:num w:numId="9" w16cid:durableId="2034334762">
    <w:abstractNumId w:val="17"/>
  </w:num>
  <w:num w:numId="10" w16cid:durableId="98648161">
    <w:abstractNumId w:val="0"/>
  </w:num>
  <w:num w:numId="11" w16cid:durableId="1172992437">
    <w:abstractNumId w:val="12"/>
  </w:num>
  <w:num w:numId="12" w16cid:durableId="1738891407">
    <w:abstractNumId w:val="8"/>
  </w:num>
  <w:num w:numId="13" w16cid:durableId="1040670761">
    <w:abstractNumId w:val="9"/>
  </w:num>
  <w:num w:numId="14" w16cid:durableId="232400706">
    <w:abstractNumId w:val="17"/>
  </w:num>
  <w:num w:numId="15" w16cid:durableId="1930041058">
    <w:abstractNumId w:val="15"/>
  </w:num>
  <w:num w:numId="16" w16cid:durableId="1269047603">
    <w:abstractNumId w:val="7"/>
  </w:num>
  <w:num w:numId="17" w16cid:durableId="1656956836">
    <w:abstractNumId w:val="18"/>
  </w:num>
  <w:num w:numId="18" w16cid:durableId="1877740938">
    <w:abstractNumId w:val="13"/>
  </w:num>
  <w:num w:numId="19" w16cid:durableId="969360194">
    <w:abstractNumId w:val="10"/>
  </w:num>
  <w:num w:numId="20" w16cid:durableId="138308502">
    <w:abstractNumId w:val="21"/>
  </w:num>
  <w:num w:numId="21" w16cid:durableId="330564956">
    <w:abstractNumId w:val="4"/>
  </w:num>
  <w:num w:numId="22" w16cid:durableId="1783304146">
    <w:abstractNumId w:val="19"/>
  </w:num>
  <w:num w:numId="23" w16cid:durableId="1228800525">
    <w:abstractNumId w:val="4"/>
  </w:num>
  <w:num w:numId="24" w16cid:durableId="165681397">
    <w:abstractNumId w:val="3"/>
  </w:num>
  <w:num w:numId="25" w16cid:durableId="1948462897">
    <w:abstractNumId w:val="5"/>
  </w:num>
  <w:num w:numId="26" w16cid:durableId="1308825691">
    <w:abstractNumId w:val="4"/>
  </w:num>
  <w:num w:numId="27" w16cid:durableId="1030305714">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3584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C48"/>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609B"/>
    <w:rsid w:val="00077387"/>
    <w:rsid w:val="000775C9"/>
    <w:rsid w:val="000800CF"/>
    <w:rsid w:val="00080649"/>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BF5"/>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A69"/>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5B2C"/>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293F"/>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09ED"/>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271E"/>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6653"/>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46C2"/>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1A53"/>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5796"/>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636D"/>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798"/>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1021"/>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F4636D"/>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024C48"/>
    <w:pPr>
      <w:tabs>
        <w:tab w:val="clear" w:pos="648"/>
        <w:tab w:val="clear" w:pos="8640"/>
        <w:tab w:val="left" w:pos="567"/>
        <w:tab w:val="right" w:leader="dot" w:pos="9356"/>
      </w:tabs>
      <w:pPrChange w:id="0" w:author="Lynn Laakso" w:date="2022-09-09T15:42:00Z">
        <w:pPr>
          <w:tabs>
            <w:tab w:val="left" w:pos="567"/>
            <w:tab w:val="right" w:leader="dot" w:pos="9356"/>
          </w:tabs>
          <w:spacing w:before="120" w:after="120"/>
        </w:pPr>
      </w:pPrChange>
    </w:pPr>
    <w:rPr>
      <w:caps w:val="0"/>
      <w:rPrChange w:id="0" w:author="Lynn Laakso" w:date="2022-09-09T15:42:00Z">
        <w:rPr>
          <w:b/>
          <w:noProof/>
          <w:kern w:val="20"/>
          <w:lang w:val="en-US" w:eastAsia="en-US" w:bidi="ar-SA"/>
        </w:rPr>
      </w:rPrChange>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 w:type="paragraph" w:styleId="Revision">
    <w:name w:val="Revision"/>
    <w:hidden/>
    <w:uiPriority w:val="99"/>
    <w:semiHidden/>
    <w:rsid w:val="0046293F"/>
    <w:rPr>
      <w:szCs w:val="24"/>
    </w:rPr>
  </w:style>
  <w:style w:type="character" w:styleId="UnresolvedMention">
    <w:name w:val="Unresolved Mention"/>
    <w:basedOn w:val="DefaultParagraphFont"/>
    <w:uiPriority w:val="99"/>
    <w:semiHidden/>
    <w:unhideWhenUsed/>
    <w:rsid w:val="0008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footer" Target="footer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footer" Target="footer2.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eader" Target="header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microsoft.com/office/2011/relationships/people" Target="people.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BA79-9DCD-43A7-B55B-EACD1C9F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34538</Words>
  <Characters>196870</Characters>
  <Application>Microsoft Office Word</Application>
  <DocSecurity>0</DocSecurity>
  <Lines>1640</Lines>
  <Paragraphs>461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V2.9.1 Chapter 17 - Materials Management</vt:lpstr>
      <vt:lpstr>V2.9 Chapter 17 - Materials Management</vt:lpstr>
    </vt:vector>
  </TitlesOfParts>
  <Company>McKesson Provider Solutions</Company>
  <LinksUpToDate>false</LinksUpToDate>
  <CharactersWithSpaces>230947</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V2.9.1 Chapter 17 - Materials Management</dc:title>
  <dc:creator>Jane Daus</dc:creator>
  <cp:lastModifiedBy>Craig Newman</cp:lastModifiedBy>
  <cp:revision>5</cp:revision>
  <cp:lastPrinted>2022-09-09T19:43:00Z</cp:lastPrinted>
  <dcterms:created xsi:type="dcterms:W3CDTF">2022-09-09T19:43:00Z</dcterms:created>
  <dcterms:modified xsi:type="dcterms:W3CDTF">2023-07-03T18:01:00Z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lpwstr>07.09.2022</vt:lpwstr>
  </property>
</Properties>
</file>