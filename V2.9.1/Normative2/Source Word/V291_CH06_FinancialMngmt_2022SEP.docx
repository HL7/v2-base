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19" w:author="Beat Heggli" w:date="2022-08-08T10:20:00Z">
              <w:r>
                <w:t>The MITRE Corporation</w:t>
              </w:r>
            </w:ins>
            <w:del w:id="20"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1"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2" w:author="Beat Heggli" w:date="2022-08-08T10:21:00Z"/>
              </w:rPr>
            </w:pPr>
            <w:ins w:id="23" w:author="Beat Heggli" w:date="2022-08-08T10:21:00Z">
              <w:r>
                <w:t>Celine Lefebvre JD</w:t>
              </w:r>
            </w:ins>
          </w:p>
          <w:p w14:paraId="4BA244AE" w14:textId="14F3CE44" w:rsidR="00F97390" w:rsidRDefault="00047894" w:rsidP="00047894">
            <w:pPr>
              <w:spacing w:after="0"/>
            </w:pPr>
            <w:ins w:id="24" w:author="Beat Heggli" w:date="2022-08-08T10:21:00Z">
              <w:r>
                <w:t>American Medical Association</w:t>
              </w:r>
            </w:ins>
            <w:del w:id="25"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6" w:author="Beat Heggli" w:date="2022-08-08T10:21:00Z"/>
        </w:trPr>
        <w:tc>
          <w:tcPr>
            <w:tcW w:w="2487" w:type="dxa"/>
          </w:tcPr>
          <w:p w14:paraId="1C58C975" w14:textId="3B43768E" w:rsidR="00047894" w:rsidRDefault="00047894" w:rsidP="005B656B">
            <w:pPr>
              <w:spacing w:after="0"/>
              <w:rPr>
                <w:ins w:id="27" w:author="Beat Heggli" w:date="2022-08-08T10:21:00Z"/>
                <w:noProof/>
              </w:rPr>
            </w:pPr>
            <w:ins w:id="28" w:author="Beat Heggli" w:date="2022-08-08T10:21:00Z">
              <w:r>
                <w:rPr>
                  <w:noProof/>
                </w:rPr>
                <w:t>Chapter Chair</w:t>
              </w:r>
            </w:ins>
          </w:p>
        </w:tc>
        <w:tc>
          <w:tcPr>
            <w:tcW w:w="6981" w:type="dxa"/>
          </w:tcPr>
          <w:p w14:paraId="45966A70" w14:textId="77777777" w:rsidR="00047894" w:rsidRDefault="00047894" w:rsidP="00047894">
            <w:pPr>
              <w:spacing w:after="0"/>
              <w:rPr>
                <w:ins w:id="29" w:author="Beat Heggli" w:date="2022-08-08T10:22:00Z"/>
              </w:rPr>
            </w:pPr>
            <w:ins w:id="30" w:author="Beat Heggli" w:date="2022-08-08T10:22:00Z">
              <w:r>
                <w:t>Andy Stechishin</w:t>
              </w:r>
            </w:ins>
          </w:p>
          <w:p w14:paraId="153543C1" w14:textId="7AA7FBFA" w:rsidR="00047894" w:rsidRDefault="00A117A0" w:rsidP="00047894">
            <w:pPr>
              <w:spacing w:after="0"/>
              <w:rPr>
                <w:ins w:id="31" w:author="Beat Heggli" w:date="2022-08-08T10:21:00Z"/>
              </w:rPr>
            </w:pPr>
            <w:ins w:id="32"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3" w:name="_Toc20321532"/>
      <w:r w:rsidRPr="00890B0C">
        <w:rPr>
          <w:noProof/>
        </w:rPr>
        <w:t>CHAPTER 6 CONTENTS</w:t>
      </w:r>
      <w:bookmarkEnd w:id="7"/>
      <w:bookmarkEnd w:id="8"/>
      <w:bookmarkEnd w:id="33"/>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000000"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000000"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000000"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000000"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000000"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000000"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000000"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000000"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000000"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000000"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000000"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000000"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000000"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000000"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000000"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000000"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000000"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000000"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000000"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000000"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000000"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000000"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000000"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000000"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000000"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000000"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000000"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000000"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000000"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4" w:author="Beat Heggli" w:date="2022-08-08T09:59:00Z"/>
          <w:b/>
          <w:noProof/>
          <w:sz w:val="28"/>
          <w:u w:val="single"/>
        </w:rPr>
      </w:pPr>
      <w:ins w:id="35"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6" w:author="Beat Heggli" w:date="2022-08-08T10:01:00Z"/>
          <w:b/>
          <w:noProof/>
        </w:rPr>
      </w:pPr>
      <w:ins w:id="37"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8" w:author="Beat Heggli" w:date="2022-08-08T10:01:00Z"/>
          <w:b/>
          <w:noProof/>
        </w:rPr>
      </w:pPr>
      <w:ins w:id="39"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0" w:author="Beat Heggli" w:date="2022-08-08T10:01:00Z"/>
          <w:b/>
          <w:noProof/>
        </w:rPr>
      </w:pPr>
      <w:ins w:id="41"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42"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3" w:author="Beat Heggli" w:date="2022-08-08T10:01:00Z"/>
          <w:b/>
          <w:noProof/>
        </w:rPr>
      </w:pPr>
      <w:ins w:id="44"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5"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83280B">
        <w:trPr>
          <w:jc w:val="center"/>
          <w:ins w:id="46" w:author="Beat Heggli" w:date="2022-08-08T10:02:00Z"/>
        </w:trPr>
        <w:tc>
          <w:tcPr>
            <w:tcW w:w="1418" w:type="dxa"/>
            <w:shd w:val="clear" w:color="auto" w:fill="CC99FF"/>
          </w:tcPr>
          <w:p w14:paraId="09906EDD" w14:textId="77777777" w:rsidR="00A635F4" w:rsidRPr="00A635F4" w:rsidRDefault="00A635F4" w:rsidP="00A635F4">
            <w:pPr>
              <w:rPr>
                <w:ins w:id="47" w:author="Beat Heggli" w:date="2022-08-08T10:02:00Z"/>
                <w:noProof/>
              </w:rPr>
            </w:pPr>
            <w:ins w:id="48" w:author="Beat Heggli" w:date="2022-08-08T10:02:00Z">
              <w:r w:rsidRPr="00A635F4">
                <w:rPr>
                  <w:b/>
                  <w:noProof/>
                </w:rPr>
                <w:t>Section</w:t>
              </w:r>
            </w:ins>
          </w:p>
        </w:tc>
        <w:tc>
          <w:tcPr>
            <w:tcW w:w="1723" w:type="dxa"/>
            <w:shd w:val="clear" w:color="auto" w:fill="CC99FF"/>
          </w:tcPr>
          <w:p w14:paraId="04F9C8AA" w14:textId="77777777" w:rsidR="00A635F4" w:rsidRPr="00A635F4" w:rsidRDefault="00A635F4" w:rsidP="00A635F4">
            <w:pPr>
              <w:rPr>
                <w:ins w:id="49" w:author="Beat Heggli" w:date="2022-08-08T10:02:00Z"/>
                <w:noProof/>
              </w:rPr>
            </w:pPr>
            <w:ins w:id="50" w:author="Beat Heggli" w:date="2022-08-08T10:02:00Z">
              <w:r w:rsidRPr="00A635F4">
                <w:rPr>
                  <w:b/>
                  <w:noProof/>
                </w:rPr>
                <w:t>Section Name</w:t>
              </w:r>
            </w:ins>
          </w:p>
        </w:tc>
        <w:tc>
          <w:tcPr>
            <w:tcW w:w="3066" w:type="dxa"/>
            <w:shd w:val="clear" w:color="auto" w:fill="CC99FF"/>
          </w:tcPr>
          <w:p w14:paraId="7D93D3F5" w14:textId="77777777" w:rsidR="00A635F4" w:rsidRPr="00A635F4" w:rsidRDefault="00A635F4" w:rsidP="00A635F4">
            <w:pPr>
              <w:rPr>
                <w:ins w:id="51" w:author="Beat Heggli" w:date="2022-08-08T10:02:00Z"/>
                <w:noProof/>
              </w:rPr>
            </w:pPr>
            <w:ins w:id="52" w:author="Beat Heggli" w:date="2022-08-08T10:02:00Z">
              <w:r w:rsidRPr="00A635F4">
                <w:rPr>
                  <w:b/>
                  <w:noProof/>
                </w:rPr>
                <w:t>Change Type</w:t>
              </w:r>
            </w:ins>
          </w:p>
        </w:tc>
        <w:tc>
          <w:tcPr>
            <w:tcW w:w="1370" w:type="dxa"/>
            <w:shd w:val="clear" w:color="auto" w:fill="CC99FF"/>
          </w:tcPr>
          <w:p w14:paraId="2B3752AB" w14:textId="77777777" w:rsidR="00A635F4" w:rsidRPr="00A635F4" w:rsidRDefault="00A635F4" w:rsidP="00A635F4">
            <w:pPr>
              <w:rPr>
                <w:ins w:id="53" w:author="Beat Heggli" w:date="2022-08-08T10:02:00Z"/>
                <w:b/>
                <w:noProof/>
              </w:rPr>
            </w:pPr>
            <w:ins w:id="54" w:author="Beat Heggli" w:date="2022-08-08T10:02:00Z">
              <w:r w:rsidRPr="00A635F4">
                <w:rPr>
                  <w:b/>
                  <w:noProof/>
                </w:rPr>
                <w:t>Proposal #</w:t>
              </w:r>
            </w:ins>
          </w:p>
        </w:tc>
        <w:tc>
          <w:tcPr>
            <w:tcW w:w="1068" w:type="dxa"/>
            <w:shd w:val="clear" w:color="auto" w:fill="CC99FF"/>
          </w:tcPr>
          <w:p w14:paraId="046B3CEC" w14:textId="77777777" w:rsidR="00A635F4" w:rsidRPr="00A635F4" w:rsidRDefault="00A635F4" w:rsidP="00A635F4">
            <w:pPr>
              <w:rPr>
                <w:ins w:id="55" w:author="Beat Heggli" w:date="2022-08-08T10:02:00Z"/>
                <w:noProof/>
              </w:rPr>
            </w:pPr>
            <w:ins w:id="56" w:author="Beat Heggli" w:date="2022-08-08T10:02:00Z">
              <w:r w:rsidRPr="00A635F4">
                <w:rPr>
                  <w:b/>
                  <w:noProof/>
                </w:rPr>
                <w:t>Subst.</w:t>
              </w:r>
            </w:ins>
          </w:p>
        </w:tc>
        <w:tc>
          <w:tcPr>
            <w:tcW w:w="931" w:type="dxa"/>
            <w:shd w:val="clear" w:color="auto" w:fill="CC99FF"/>
          </w:tcPr>
          <w:p w14:paraId="210CD233" w14:textId="77777777" w:rsidR="00A635F4" w:rsidRPr="00A635F4" w:rsidRDefault="00A635F4" w:rsidP="00A635F4">
            <w:pPr>
              <w:rPr>
                <w:ins w:id="57" w:author="Beat Heggli" w:date="2022-08-08T10:02:00Z"/>
                <w:noProof/>
              </w:rPr>
            </w:pPr>
            <w:ins w:id="58" w:author="Beat Heggli" w:date="2022-08-08T10:02:00Z">
              <w:r w:rsidRPr="00A635F4">
                <w:rPr>
                  <w:b/>
                  <w:noProof/>
                </w:rPr>
                <w:t>Line Item</w:t>
              </w:r>
            </w:ins>
          </w:p>
        </w:tc>
      </w:tr>
      <w:tr w:rsidR="00493EBC" w:rsidRPr="00A635F4" w14:paraId="06E44352" w14:textId="77777777" w:rsidTr="0083280B">
        <w:trPr>
          <w:jc w:val="center"/>
          <w:ins w:id="59" w:author="Beat Heggli" w:date="2022-08-08T10:02:00Z"/>
        </w:trPr>
        <w:tc>
          <w:tcPr>
            <w:tcW w:w="1418" w:type="dxa"/>
            <w:shd w:val="clear" w:color="auto" w:fill="CC99FF"/>
            <w:vAlign w:val="bottom"/>
          </w:tcPr>
          <w:p w14:paraId="0F1A4C59" w14:textId="04206538" w:rsidR="00A635F4" w:rsidRPr="00A635F4" w:rsidRDefault="00A635F4" w:rsidP="00A635F4">
            <w:pPr>
              <w:rPr>
                <w:ins w:id="60" w:author="Beat Heggli" w:date="2022-08-08T10:02:00Z"/>
                <w:noProof/>
              </w:rPr>
            </w:pPr>
            <w:ins w:id="61" w:author="Beat Heggli" w:date="2022-08-08T10:04:00Z">
              <w:r>
                <w:rPr>
                  <w:noProof/>
                </w:rPr>
                <w:lastRenderedPageBreak/>
                <w:t>6.4.1</w:t>
              </w:r>
            </w:ins>
          </w:p>
        </w:tc>
        <w:tc>
          <w:tcPr>
            <w:tcW w:w="1723" w:type="dxa"/>
            <w:shd w:val="clear" w:color="auto" w:fill="CC99FF"/>
          </w:tcPr>
          <w:p w14:paraId="7EEFAFD8" w14:textId="43242C4E" w:rsidR="00A635F4" w:rsidRPr="00A635F4" w:rsidRDefault="00A635F4" w:rsidP="00A635F4">
            <w:pPr>
              <w:rPr>
                <w:ins w:id="62" w:author="Beat Heggli" w:date="2022-08-08T10:02:00Z"/>
                <w:noProof/>
              </w:rPr>
            </w:pPr>
            <w:ins w:id="63" w:author="Beat Heggli" w:date="2022-08-08T10:05:00Z">
              <w:r w:rsidRPr="00A635F4">
                <w:rPr>
                  <w:noProof/>
                </w:rPr>
                <w:t>BAR/ACK - Add Patient Account (Event P01)</w:t>
              </w:r>
            </w:ins>
          </w:p>
        </w:tc>
        <w:tc>
          <w:tcPr>
            <w:tcW w:w="3066" w:type="dxa"/>
            <w:shd w:val="clear" w:color="auto" w:fill="CC99FF"/>
          </w:tcPr>
          <w:p w14:paraId="66B3FCBF" w14:textId="68EE1BC7" w:rsidR="00A635F4" w:rsidRPr="00A635F4" w:rsidRDefault="00A635F4" w:rsidP="00A635F4">
            <w:pPr>
              <w:rPr>
                <w:ins w:id="64" w:author="Beat Heggli" w:date="2022-08-08T10:02:00Z"/>
                <w:noProof/>
              </w:rPr>
            </w:pPr>
            <w:ins w:id="65" w:author="Beat Heggli" w:date="2022-08-08T10:05:00Z">
              <w:r>
                <w:rPr>
                  <w:noProof/>
                </w:rPr>
                <w:t>GSP, GSR, GSC Segment added</w:t>
              </w:r>
            </w:ins>
          </w:p>
        </w:tc>
        <w:tc>
          <w:tcPr>
            <w:tcW w:w="1370" w:type="dxa"/>
            <w:shd w:val="clear" w:color="auto" w:fill="CC99FF"/>
          </w:tcPr>
          <w:p w14:paraId="21F42BD1" w14:textId="2887AF7A" w:rsidR="00A635F4" w:rsidRPr="00A635F4" w:rsidRDefault="00A635F4" w:rsidP="00A635F4">
            <w:pPr>
              <w:rPr>
                <w:ins w:id="66" w:author="Beat Heggli" w:date="2022-08-08T10:02:00Z"/>
                <w:noProof/>
                <w:rPrChange w:id="67" w:author="Beat Heggli" w:date="2022-08-08T10:05:00Z">
                  <w:rPr>
                    <w:ins w:id="68" w:author="Beat Heggli" w:date="2022-08-08T10:02:00Z"/>
                    <w:noProof/>
                    <w:lang w:val="de-DE"/>
                  </w:rPr>
                </w:rPrChange>
              </w:rPr>
            </w:pPr>
          </w:p>
        </w:tc>
        <w:tc>
          <w:tcPr>
            <w:tcW w:w="1068" w:type="dxa"/>
            <w:shd w:val="clear" w:color="auto" w:fill="CC99FF"/>
          </w:tcPr>
          <w:p w14:paraId="2F41B124" w14:textId="341F1C26" w:rsidR="00A635F4" w:rsidRPr="00A635F4" w:rsidRDefault="00A635F4" w:rsidP="00A635F4">
            <w:pPr>
              <w:rPr>
                <w:ins w:id="69" w:author="Beat Heggli" w:date="2022-08-08T10:02:00Z"/>
                <w:noProof/>
                <w:rPrChange w:id="70" w:author="Beat Heggli" w:date="2022-08-08T10:05:00Z">
                  <w:rPr>
                    <w:ins w:id="71" w:author="Beat Heggli" w:date="2022-08-08T10:02:00Z"/>
                    <w:noProof/>
                    <w:lang w:val="de-DE"/>
                  </w:rPr>
                </w:rPrChange>
              </w:rPr>
            </w:pPr>
          </w:p>
        </w:tc>
        <w:tc>
          <w:tcPr>
            <w:tcW w:w="931" w:type="dxa"/>
            <w:shd w:val="clear" w:color="auto" w:fill="CC99FF"/>
          </w:tcPr>
          <w:p w14:paraId="06357F1C" w14:textId="77777777" w:rsidR="00A635F4" w:rsidRPr="00A635F4" w:rsidRDefault="00A635F4" w:rsidP="00A635F4">
            <w:pPr>
              <w:rPr>
                <w:ins w:id="72" w:author="Beat Heggli" w:date="2022-08-08T10:02:00Z"/>
                <w:noProof/>
                <w:rPrChange w:id="73" w:author="Beat Heggli" w:date="2022-08-08T10:05:00Z">
                  <w:rPr>
                    <w:ins w:id="74" w:author="Beat Heggli" w:date="2022-08-08T10:02:00Z"/>
                    <w:noProof/>
                    <w:lang w:val="de-DE"/>
                  </w:rPr>
                </w:rPrChange>
              </w:rPr>
            </w:pPr>
          </w:p>
        </w:tc>
      </w:tr>
      <w:tr w:rsidR="00493EBC" w:rsidRPr="00A635F4" w14:paraId="4340DFDD" w14:textId="77777777" w:rsidTr="0083280B">
        <w:trPr>
          <w:jc w:val="center"/>
          <w:ins w:id="75" w:author="Beat Heggli" w:date="2022-08-08T10:07:00Z"/>
        </w:trPr>
        <w:tc>
          <w:tcPr>
            <w:tcW w:w="1418" w:type="dxa"/>
            <w:shd w:val="clear" w:color="auto" w:fill="CC99FF"/>
            <w:vAlign w:val="bottom"/>
          </w:tcPr>
          <w:p w14:paraId="740A193F" w14:textId="3DC7B89C" w:rsidR="00A635F4" w:rsidRDefault="00A635F4" w:rsidP="00A635F4">
            <w:pPr>
              <w:rPr>
                <w:ins w:id="76" w:author="Beat Heggli" w:date="2022-08-08T10:07:00Z"/>
                <w:noProof/>
              </w:rPr>
            </w:pPr>
            <w:ins w:id="77" w:author="Beat Heggli" w:date="2022-08-08T10:07:00Z">
              <w:r w:rsidRPr="00A635F4">
                <w:rPr>
                  <w:noProof/>
                </w:rPr>
                <w:t>6.4.3</w:t>
              </w:r>
            </w:ins>
          </w:p>
        </w:tc>
        <w:tc>
          <w:tcPr>
            <w:tcW w:w="1723" w:type="dxa"/>
            <w:shd w:val="clear" w:color="auto" w:fill="CC99FF"/>
          </w:tcPr>
          <w:p w14:paraId="42778437" w14:textId="1C449454" w:rsidR="00A635F4" w:rsidRPr="00A635F4" w:rsidRDefault="00A635F4" w:rsidP="00A635F4">
            <w:pPr>
              <w:rPr>
                <w:ins w:id="78" w:author="Beat Heggli" w:date="2022-08-08T10:07:00Z"/>
                <w:noProof/>
              </w:rPr>
            </w:pPr>
            <w:ins w:id="79" w:author="Beat Heggli" w:date="2022-08-08T10:07:00Z">
              <w:r w:rsidRPr="00A635F4">
                <w:rPr>
                  <w:noProof/>
                </w:rPr>
                <w:t>DFT/ACK - Post Detail Financial Transactions (Event P03)</w:t>
              </w:r>
            </w:ins>
          </w:p>
        </w:tc>
        <w:tc>
          <w:tcPr>
            <w:tcW w:w="3066" w:type="dxa"/>
            <w:shd w:val="clear" w:color="auto" w:fill="CC99FF"/>
          </w:tcPr>
          <w:p w14:paraId="7E181568" w14:textId="49C720A6" w:rsidR="00A635F4" w:rsidRDefault="00A635F4" w:rsidP="00A635F4">
            <w:pPr>
              <w:rPr>
                <w:ins w:id="80" w:author="Beat Heggli" w:date="2022-08-08T10:07:00Z"/>
                <w:noProof/>
              </w:rPr>
            </w:pPr>
            <w:ins w:id="81" w:author="Beat Heggli" w:date="2022-08-08T10:10:00Z">
              <w:r>
                <w:rPr>
                  <w:noProof/>
                </w:rPr>
                <w:t xml:space="preserve">GSP, GSR, GSC </w:t>
              </w:r>
            </w:ins>
            <w:ins w:id="82" w:author="Beat Heggli" w:date="2022-08-08T10:34:00Z">
              <w:r w:rsidR="00493EBC">
                <w:rPr>
                  <w:noProof/>
                </w:rPr>
                <w:t>s</w:t>
              </w:r>
            </w:ins>
            <w:ins w:id="83" w:author="Beat Heggli" w:date="2022-08-08T10:10:00Z">
              <w:r>
                <w:rPr>
                  <w:noProof/>
                </w:rPr>
                <w:t>egment</w:t>
              </w:r>
            </w:ins>
            <w:ins w:id="84" w:author="Beat Heggli" w:date="2022-08-08T10:34:00Z">
              <w:r w:rsidR="00493EBC">
                <w:rPr>
                  <w:noProof/>
                </w:rPr>
                <w:t>s</w:t>
              </w:r>
            </w:ins>
            <w:ins w:id="85" w:author="Beat Heggli" w:date="2022-08-08T10:10:00Z">
              <w:r>
                <w:rPr>
                  <w:noProof/>
                </w:rPr>
                <w:t xml:space="preserve"> added</w:t>
              </w:r>
            </w:ins>
          </w:p>
        </w:tc>
        <w:tc>
          <w:tcPr>
            <w:tcW w:w="1370" w:type="dxa"/>
            <w:shd w:val="clear" w:color="auto" w:fill="CC99FF"/>
          </w:tcPr>
          <w:p w14:paraId="7CFA3867" w14:textId="77777777" w:rsidR="00A635F4" w:rsidRPr="00A635F4" w:rsidRDefault="00A635F4" w:rsidP="00A635F4">
            <w:pPr>
              <w:rPr>
                <w:ins w:id="86" w:author="Beat Heggli" w:date="2022-08-08T10:07:00Z"/>
                <w:noProof/>
              </w:rPr>
            </w:pPr>
          </w:p>
        </w:tc>
        <w:tc>
          <w:tcPr>
            <w:tcW w:w="1068" w:type="dxa"/>
            <w:shd w:val="clear" w:color="auto" w:fill="CC99FF"/>
          </w:tcPr>
          <w:p w14:paraId="2652D0EA" w14:textId="77777777" w:rsidR="00A635F4" w:rsidRPr="00A635F4" w:rsidRDefault="00A635F4" w:rsidP="00A635F4">
            <w:pPr>
              <w:rPr>
                <w:ins w:id="87" w:author="Beat Heggli" w:date="2022-08-08T10:07:00Z"/>
                <w:noProof/>
              </w:rPr>
            </w:pPr>
          </w:p>
        </w:tc>
        <w:tc>
          <w:tcPr>
            <w:tcW w:w="931" w:type="dxa"/>
            <w:shd w:val="clear" w:color="auto" w:fill="CC99FF"/>
          </w:tcPr>
          <w:p w14:paraId="52256079" w14:textId="77777777" w:rsidR="00A635F4" w:rsidRPr="00A635F4" w:rsidRDefault="00A635F4" w:rsidP="00A635F4">
            <w:pPr>
              <w:rPr>
                <w:ins w:id="88" w:author="Beat Heggli" w:date="2022-08-08T10:07:00Z"/>
                <w:noProof/>
              </w:rPr>
            </w:pPr>
          </w:p>
        </w:tc>
      </w:tr>
      <w:tr w:rsidR="00493EBC" w:rsidRPr="00A635F4" w14:paraId="198B467F" w14:textId="77777777" w:rsidTr="0083280B">
        <w:trPr>
          <w:jc w:val="center"/>
          <w:ins w:id="89" w:author="Beat Heggli" w:date="2022-08-08T10:10:00Z"/>
        </w:trPr>
        <w:tc>
          <w:tcPr>
            <w:tcW w:w="1418" w:type="dxa"/>
            <w:shd w:val="clear" w:color="auto" w:fill="CC99FF"/>
            <w:vAlign w:val="bottom"/>
          </w:tcPr>
          <w:p w14:paraId="79E66F77" w14:textId="554626A7" w:rsidR="00A635F4" w:rsidRPr="00A635F4" w:rsidRDefault="00A635F4" w:rsidP="00A635F4">
            <w:pPr>
              <w:rPr>
                <w:ins w:id="90" w:author="Beat Heggli" w:date="2022-08-08T10:10:00Z"/>
                <w:noProof/>
              </w:rPr>
            </w:pPr>
            <w:ins w:id="91" w:author="Beat Heggli" w:date="2022-08-08T10:10:00Z">
              <w:r>
                <w:rPr>
                  <w:noProof/>
                </w:rPr>
                <w:t>6.4.5</w:t>
              </w:r>
            </w:ins>
          </w:p>
        </w:tc>
        <w:tc>
          <w:tcPr>
            <w:tcW w:w="1723" w:type="dxa"/>
            <w:shd w:val="clear" w:color="auto" w:fill="CC99FF"/>
          </w:tcPr>
          <w:p w14:paraId="184F1242" w14:textId="42BDF931" w:rsidR="00A635F4" w:rsidRPr="00A635F4" w:rsidRDefault="00A635F4" w:rsidP="00A635F4">
            <w:pPr>
              <w:rPr>
                <w:ins w:id="92" w:author="Beat Heggli" w:date="2022-08-08T10:10:00Z"/>
                <w:noProof/>
              </w:rPr>
            </w:pPr>
            <w:ins w:id="93" w:author="Beat Heggli" w:date="2022-08-08T10:10:00Z">
              <w:r w:rsidRPr="00A635F4">
                <w:rPr>
                  <w:noProof/>
                </w:rPr>
                <w:t>BAR/ACK - Update Account (Event P05)</w:t>
              </w:r>
            </w:ins>
          </w:p>
        </w:tc>
        <w:tc>
          <w:tcPr>
            <w:tcW w:w="3066" w:type="dxa"/>
            <w:shd w:val="clear" w:color="auto" w:fill="CC99FF"/>
          </w:tcPr>
          <w:p w14:paraId="2C7C225A" w14:textId="1E75DF75" w:rsidR="00A635F4" w:rsidRDefault="00A635F4" w:rsidP="00A635F4">
            <w:pPr>
              <w:rPr>
                <w:ins w:id="94" w:author="Beat Heggli" w:date="2022-08-08T10:10:00Z"/>
                <w:noProof/>
              </w:rPr>
            </w:pPr>
            <w:ins w:id="95" w:author="Beat Heggli" w:date="2022-08-08T10:10:00Z">
              <w:r>
                <w:rPr>
                  <w:noProof/>
                </w:rPr>
                <w:t xml:space="preserve">GSP, GSR, GSC </w:t>
              </w:r>
            </w:ins>
            <w:ins w:id="96" w:author="Beat Heggli" w:date="2022-08-08T10:34:00Z">
              <w:r w:rsidR="00493EBC">
                <w:rPr>
                  <w:noProof/>
                </w:rPr>
                <w:t>s</w:t>
              </w:r>
            </w:ins>
            <w:ins w:id="97" w:author="Beat Heggli" w:date="2022-08-08T10:10:00Z">
              <w:r>
                <w:rPr>
                  <w:noProof/>
                </w:rPr>
                <w:t>egment</w:t>
              </w:r>
            </w:ins>
            <w:ins w:id="98" w:author="Beat Heggli" w:date="2022-08-08T10:34:00Z">
              <w:r w:rsidR="00493EBC">
                <w:rPr>
                  <w:noProof/>
                </w:rPr>
                <w:t>s</w:t>
              </w:r>
            </w:ins>
            <w:ins w:id="99" w:author="Beat Heggli" w:date="2022-08-08T10:10:00Z">
              <w:r>
                <w:rPr>
                  <w:noProof/>
                </w:rPr>
                <w:t xml:space="preserve"> added</w:t>
              </w:r>
            </w:ins>
          </w:p>
        </w:tc>
        <w:tc>
          <w:tcPr>
            <w:tcW w:w="1370" w:type="dxa"/>
            <w:shd w:val="clear" w:color="auto" w:fill="CC99FF"/>
          </w:tcPr>
          <w:p w14:paraId="313EAF43" w14:textId="77777777" w:rsidR="00A635F4" w:rsidRPr="00A635F4" w:rsidRDefault="00A635F4" w:rsidP="00A635F4">
            <w:pPr>
              <w:rPr>
                <w:ins w:id="100" w:author="Beat Heggli" w:date="2022-08-08T10:10:00Z"/>
                <w:noProof/>
              </w:rPr>
            </w:pPr>
          </w:p>
        </w:tc>
        <w:tc>
          <w:tcPr>
            <w:tcW w:w="1068" w:type="dxa"/>
            <w:shd w:val="clear" w:color="auto" w:fill="CC99FF"/>
          </w:tcPr>
          <w:p w14:paraId="4CD66BA4" w14:textId="77777777" w:rsidR="00A635F4" w:rsidRPr="00A635F4" w:rsidRDefault="00A635F4" w:rsidP="00A635F4">
            <w:pPr>
              <w:rPr>
                <w:ins w:id="101" w:author="Beat Heggli" w:date="2022-08-08T10:10:00Z"/>
                <w:noProof/>
              </w:rPr>
            </w:pPr>
          </w:p>
        </w:tc>
        <w:tc>
          <w:tcPr>
            <w:tcW w:w="931" w:type="dxa"/>
            <w:shd w:val="clear" w:color="auto" w:fill="CC99FF"/>
          </w:tcPr>
          <w:p w14:paraId="58EC454C" w14:textId="77777777" w:rsidR="00A635F4" w:rsidRPr="00A635F4" w:rsidRDefault="00A635F4" w:rsidP="00A635F4">
            <w:pPr>
              <w:rPr>
                <w:ins w:id="102" w:author="Beat Heggli" w:date="2022-08-08T10:10:00Z"/>
                <w:noProof/>
              </w:rPr>
            </w:pPr>
          </w:p>
        </w:tc>
      </w:tr>
      <w:tr w:rsidR="00493EBC" w:rsidRPr="00A635F4" w14:paraId="39DCDCE3" w14:textId="77777777" w:rsidTr="0083280B">
        <w:trPr>
          <w:jc w:val="center"/>
          <w:ins w:id="103" w:author="Beat Heggli" w:date="2022-08-08T10:14:00Z"/>
        </w:trPr>
        <w:tc>
          <w:tcPr>
            <w:tcW w:w="1418" w:type="dxa"/>
            <w:shd w:val="clear" w:color="auto" w:fill="CC99FF"/>
            <w:vAlign w:val="bottom"/>
          </w:tcPr>
          <w:p w14:paraId="43CE8A76" w14:textId="2CD4FDFA" w:rsidR="00A635F4" w:rsidRDefault="00A635F4" w:rsidP="00A635F4">
            <w:pPr>
              <w:rPr>
                <w:ins w:id="104" w:author="Beat Heggli" w:date="2022-08-08T10:14:00Z"/>
                <w:noProof/>
              </w:rPr>
            </w:pPr>
            <w:ins w:id="105" w:author="Beat Heggli" w:date="2022-08-08T10:15:00Z">
              <w:r w:rsidRPr="00A635F4">
                <w:rPr>
                  <w:noProof/>
                </w:rPr>
                <w:t>6.4.8</w:t>
              </w:r>
            </w:ins>
          </w:p>
        </w:tc>
        <w:tc>
          <w:tcPr>
            <w:tcW w:w="1723" w:type="dxa"/>
            <w:shd w:val="clear" w:color="auto" w:fill="CC99FF"/>
          </w:tcPr>
          <w:p w14:paraId="65A2B6B1" w14:textId="60C78EA4" w:rsidR="00A635F4" w:rsidRPr="00A635F4" w:rsidRDefault="00A635F4" w:rsidP="00A635F4">
            <w:pPr>
              <w:rPr>
                <w:ins w:id="106" w:author="Beat Heggli" w:date="2022-08-08T10:14:00Z"/>
                <w:noProof/>
              </w:rPr>
            </w:pPr>
            <w:ins w:id="107" w:author="Beat Heggli" w:date="2022-08-08T10:14:00Z">
              <w:r w:rsidRPr="00A635F4">
                <w:rPr>
                  <w:noProof/>
                </w:rPr>
                <w:t>DFT/ACK - Post Detail Financial Transactions - Expanded (Event P11)</w:t>
              </w:r>
            </w:ins>
          </w:p>
        </w:tc>
        <w:tc>
          <w:tcPr>
            <w:tcW w:w="3066" w:type="dxa"/>
            <w:shd w:val="clear" w:color="auto" w:fill="CC99FF"/>
          </w:tcPr>
          <w:p w14:paraId="2E479EBC" w14:textId="5597FA8A" w:rsidR="00A635F4" w:rsidRDefault="00913632" w:rsidP="00A635F4">
            <w:pPr>
              <w:rPr>
                <w:ins w:id="108" w:author="Beat Heggli" w:date="2022-08-08T10:14:00Z"/>
                <w:noProof/>
              </w:rPr>
            </w:pPr>
            <w:ins w:id="109" w:author="Beat Heggli" w:date="2022-08-08T10:22:00Z">
              <w:r>
                <w:rPr>
                  <w:noProof/>
                </w:rPr>
                <w:t xml:space="preserve">GSP, GSR, GSC </w:t>
              </w:r>
            </w:ins>
            <w:ins w:id="110" w:author="Beat Heggli" w:date="2022-08-08T10:34:00Z">
              <w:r w:rsidR="00493EBC">
                <w:rPr>
                  <w:noProof/>
                </w:rPr>
                <w:t>s</w:t>
              </w:r>
            </w:ins>
            <w:ins w:id="111" w:author="Beat Heggli" w:date="2022-08-08T10:22:00Z">
              <w:r>
                <w:rPr>
                  <w:noProof/>
                </w:rPr>
                <w:t>egment</w:t>
              </w:r>
            </w:ins>
            <w:ins w:id="112" w:author="Beat Heggli" w:date="2022-08-08T10:34:00Z">
              <w:r w:rsidR="00493EBC">
                <w:rPr>
                  <w:noProof/>
                </w:rPr>
                <w:t>s</w:t>
              </w:r>
            </w:ins>
            <w:ins w:id="113" w:author="Beat Heggli" w:date="2022-08-08T10:22:00Z">
              <w:r>
                <w:rPr>
                  <w:noProof/>
                </w:rPr>
                <w:t xml:space="preserve"> added</w:t>
              </w:r>
            </w:ins>
          </w:p>
        </w:tc>
        <w:tc>
          <w:tcPr>
            <w:tcW w:w="1370" w:type="dxa"/>
            <w:shd w:val="clear" w:color="auto" w:fill="CC99FF"/>
          </w:tcPr>
          <w:p w14:paraId="0CA1647F" w14:textId="77777777" w:rsidR="00A635F4" w:rsidRPr="00A635F4" w:rsidRDefault="00A635F4" w:rsidP="00A635F4">
            <w:pPr>
              <w:rPr>
                <w:ins w:id="114" w:author="Beat Heggli" w:date="2022-08-08T10:14:00Z"/>
                <w:noProof/>
              </w:rPr>
            </w:pPr>
          </w:p>
        </w:tc>
        <w:tc>
          <w:tcPr>
            <w:tcW w:w="1068" w:type="dxa"/>
            <w:shd w:val="clear" w:color="auto" w:fill="CC99FF"/>
          </w:tcPr>
          <w:p w14:paraId="26991994" w14:textId="77777777" w:rsidR="00A635F4" w:rsidRPr="00A635F4" w:rsidRDefault="00A635F4" w:rsidP="00A635F4">
            <w:pPr>
              <w:rPr>
                <w:ins w:id="115" w:author="Beat Heggli" w:date="2022-08-08T10:14:00Z"/>
                <w:noProof/>
              </w:rPr>
            </w:pPr>
          </w:p>
        </w:tc>
        <w:tc>
          <w:tcPr>
            <w:tcW w:w="931" w:type="dxa"/>
            <w:shd w:val="clear" w:color="auto" w:fill="CC99FF"/>
          </w:tcPr>
          <w:p w14:paraId="5A771A81" w14:textId="77777777" w:rsidR="00A635F4" w:rsidRPr="00A635F4" w:rsidRDefault="00A635F4" w:rsidP="00A635F4">
            <w:pPr>
              <w:rPr>
                <w:ins w:id="116" w:author="Beat Heggli" w:date="2022-08-08T10:14:00Z"/>
                <w:noProof/>
              </w:rPr>
            </w:pPr>
          </w:p>
        </w:tc>
      </w:tr>
      <w:tr w:rsidR="00A117A0" w:rsidRPr="00A635F4" w14:paraId="0CDDD097" w14:textId="77777777" w:rsidTr="0083280B">
        <w:trPr>
          <w:jc w:val="center"/>
          <w:ins w:id="117" w:author="Beat Heggli" w:date="2022-08-18T12:58:00Z"/>
        </w:trPr>
        <w:tc>
          <w:tcPr>
            <w:tcW w:w="1418" w:type="dxa"/>
            <w:shd w:val="clear" w:color="auto" w:fill="CC99FF"/>
            <w:vAlign w:val="bottom"/>
          </w:tcPr>
          <w:p w14:paraId="1677D98B" w14:textId="770DF75B" w:rsidR="00A117A0" w:rsidRPr="00A635F4" w:rsidRDefault="008F7789" w:rsidP="00A635F4">
            <w:pPr>
              <w:rPr>
                <w:ins w:id="118" w:author="Beat Heggli" w:date="2022-08-18T12:58:00Z"/>
                <w:noProof/>
              </w:rPr>
            </w:pPr>
            <w:ins w:id="119" w:author="Beat Heggli" w:date="2022-08-23T10:33:00Z">
              <w:r>
                <w:rPr>
                  <w:noProof/>
                </w:rPr>
                <w:t>6.5.7.8</w:t>
              </w:r>
            </w:ins>
          </w:p>
        </w:tc>
        <w:tc>
          <w:tcPr>
            <w:tcW w:w="1723" w:type="dxa"/>
            <w:shd w:val="clear" w:color="auto" w:fill="CC99FF"/>
          </w:tcPr>
          <w:p w14:paraId="0EE153FC" w14:textId="1F448A25" w:rsidR="00A117A0" w:rsidRPr="00A635F4" w:rsidRDefault="008F7789" w:rsidP="00A635F4">
            <w:pPr>
              <w:rPr>
                <w:ins w:id="120" w:author="Beat Heggli" w:date="2022-08-18T12:58:00Z"/>
                <w:noProof/>
              </w:rPr>
            </w:pPr>
            <w:ins w:id="121" w:author="Beat Heggli" w:date="2022-08-23T10:33:00Z">
              <w:r>
                <w:rPr>
                  <w:noProof/>
                </w:rPr>
                <w:t>IN2-8</w:t>
              </w:r>
            </w:ins>
          </w:p>
        </w:tc>
        <w:tc>
          <w:tcPr>
            <w:tcW w:w="3066" w:type="dxa"/>
            <w:shd w:val="clear" w:color="auto" w:fill="CC99FF"/>
          </w:tcPr>
          <w:p w14:paraId="755F9DA5" w14:textId="46783C25" w:rsidR="00A117A0" w:rsidRDefault="008F7789" w:rsidP="00A635F4">
            <w:pPr>
              <w:rPr>
                <w:ins w:id="122" w:author="Beat Heggli" w:date="2022-08-18T12:58:00Z"/>
                <w:noProof/>
              </w:rPr>
            </w:pPr>
            <w:ins w:id="123" w:author="Beat Heggli" w:date="2022-08-23T10:33:00Z">
              <w:r>
                <w:rPr>
                  <w:noProof/>
                </w:rPr>
                <w:t>Definition changed</w:t>
              </w:r>
            </w:ins>
          </w:p>
        </w:tc>
        <w:tc>
          <w:tcPr>
            <w:tcW w:w="1370" w:type="dxa"/>
            <w:shd w:val="clear" w:color="auto" w:fill="CC99FF"/>
          </w:tcPr>
          <w:p w14:paraId="702FBE7F" w14:textId="77777777" w:rsidR="00A117A0" w:rsidRPr="00A635F4" w:rsidRDefault="00A117A0" w:rsidP="00A635F4">
            <w:pPr>
              <w:rPr>
                <w:ins w:id="124" w:author="Beat Heggli" w:date="2022-08-18T12:58:00Z"/>
                <w:noProof/>
              </w:rPr>
            </w:pPr>
          </w:p>
        </w:tc>
        <w:tc>
          <w:tcPr>
            <w:tcW w:w="1068" w:type="dxa"/>
            <w:shd w:val="clear" w:color="auto" w:fill="CC99FF"/>
          </w:tcPr>
          <w:p w14:paraId="72ABFC34" w14:textId="77777777" w:rsidR="00A117A0" w:rsidRPr="00A635F4" w:rsidRDefault="00A117A0" w:rsidP="00A635F4">
            <w:pPr>
              <w:rPr>
                <w:ins w:id="125" w:author="Beat Heggli" w:date="2022-08-18T12:58:00Z"/>
                <w:noProof/>
              </w:rPr>
            </w:pPr>
          </w:p>
        </w:tc>
        <w:tc>
          <w:tcPr>
            <w:tcW w:w="931" w:type="dxa"/>
            <w:shd w:val="clear" w:color="auto" w:fill="CC99FF"/>
          </w:tcPr>
          <w:p w14:paraId="4AF750A6" w14:textId="77777777" w:rsidR="00A117A0" w:rsidRPr="00A635F4" w:rsidRDefault="00A117A0" w:rsidP="00A635F4">
            <w:pPr>
              <w:rPr>
                <w:ins w:id="126" w:author="Beat Heggli" w:date="2022-08-18T12:58:00Z"/>
                <w:noProof/>
              </w:rPr>
            </w:pPr>
          </w:p>
        </w:tc>
      </w:tr>
      <w:tr w:rsidR="008F7789" w:rsidRPr="00A635F4" w14:paraId="1C262635" w14:textId="77777777" w:rsidTr="0083280B">
        <w:trPr>
          <w:jc w:val="center"/>
          <w:ins w:id="127" w:author="Beat Heggli" w:date="2022-08-23T10:33:00Z"/>
        </w:trPr>
        <w:tc>
          <w:tcPr>
            <w:tcW w:w="1418" w:type="dxa"/>
            <w:shd w:val="clear" w:color="auto" w:fill="CC99FF"/>
            <w:vAlign w:val="bottom"/>
          </w:tcPr>
          <w:p w14:paraId="58249155" w14:textId="6C331C30" w:rsidR="008F7789" w:rsidRDefault="00D37DF0" w:rsidP="00A635F4">
            <w:pPr>
              <w:rPr>
                <w:ins w:id="128" w:author="Beat Heggli" w:date="2022-08-23T10:33:00Z"/>
                <w:noProof/>
              </w:rPr>
            </w:pPr>
            <w:ins w:id="129" w:author="Beat Heggli" w:date="2022-08-23T10:38:00Z">
              <w:r w:rsidRPr="00D37DF0">
                <w:rPr>
                  <w:noProof/>
                </w:rPr>
                <w:t>6.5.6.56</w:t>
              </w:r>
            </w:ins>
          </w:p>
        </w:tc>
        <w:tc>
          <w:tcPr>
            <w:tcW w:w="1723" w:type="dxa"/>
            <w:shd w:val="clear" w:color="auto" w:fill="CC99FF"/>
          </w:tcPr>
          <w:p w14:paraId="0DE847D8" w14:textId="37C6F04C" w:rsidR="008F7789" w:rsidRDefault="00D37DF0" w:rsidP="00A635F4">
            <w:pPr>
              <w:rPr>
                <w:ins w:id="130" w:author="Beat Heggli" w:date="2022-08-23T10:33:00Z"/>
                <w:noProof/>
              </w:rPr>
            </w:pPr>
            <w:ins w:id="131" w:author="Beat Heggli" w:date="2022-08-23T10:38:00Z">
              <w:r>
                <w:rPr>
                  <w:noProof/>
                </w:rPr>
                <w:t>IN1-56</w:t>
              </w:r>
            </w:ins>
          </w:p>
        </w:tc>
        <w:tc>
          <w:tcPr>
            <w:tcW w:w="3066" w:type="dxa"/>
            <w:shd w:val="clear" w:color="auto" w:fill="CC99FF"/>
          </w:tcPr>
          <w:p w14:paraId="2318D468" w14:textId="0B0965F5" w:rsidR="008F7789" w:rsidRDefault="00D37DF0" w:rsidP="00A635F4">
            <w:pPr>
              <w:rPr>
                <w:ins w:id="132" w:author="Beat Heggli" w:date="2022-08-23T10:33:00Z"/>
                <w:noProof/>
              </w:rPr>
            </w:pPr>
            <w:ins w:id="133" w:author="Beat Heggli" w:date="2022-08-23T10:37:00Z">
              <w:r w:rsidRPr="00D37DF0">
                <w:rPr>
                  <w:noProof/>
                </w:rPr>
                <w:t>Health Program Beneficiary Identifier,</w:t>
              </w:r>
            </w:ins>
            <w:ins w:id="134" w:author="Beat Heggli" w:date="2022-08-23T10:38:00Z">
              <w:r>
                <w:rPr>
                  <w:noProof/>
                </w:rPr>
                <w:t xml:space="preserve"> added</w:t>
              </w:r>
            </w:ins>
          </w:p>
        </w:tc>
        <w:tc>
          <w:tcPr>
            <w:tcW w:w="1370" w:type="dxa"/>
            <w:shd w:val="clear" w:color="auto" w:fill="CC99FF"/>
          </w:tcPr>
          <w:p w14:paraId="0A995055" w14:textId="77777777" w:rsidR="008F7789" w:rsidRPr="00A635F4" w:rsidRDefault="008F7789" w:rsidP="00A635F4">
            <w:pPr>
              <w:rPr>
                <w:ins w:id="135" w:author="Beat Heggli" w:date="2022-08-23T10:33:00Z"/>
                <w:noProof/>
              </w:rPr>
            </w:pPr>
          </w:p>
        </w:tc>
        <w:tc>
          <w:tcPr>
            <w:tcW w:w="1068" w:type="dxa"/>
            <w:shd w:val="clear" w:color="auto" w:fill="CC99FF"/>
          </w:tcPr>
          <w:p w14:paraId="36AB8959" w14:textId="77777777" w:rsidR="008F7789" w:rsidRPr="00A635F4" w:rsidRDefault="008F7789" w:rsidP="00A635F4">
            <w:pPr>
              <w:rPr>
                <w:ins w:id="136" w:author="Beat Heggli" w:date="2022-08-23T10:33:00Z"/>
                <w:noProof/>
              </w:rPr>
            </w:pPr>
          </w:p>
        </w:tc>
        <w:tc>
          <w:tcPr>
            <w:tcW w:w="931" w:type="dxa"/>
            <w:shd w:val="clear" w:color="auto" w:fill="CC99FF"/>
          </w:tcPr>
          <w:p w14:paraId="6DC0E535" w14:textId="6316FC1C" w:rsidR="008F7789" w:rsidRPr="00A635F4" w:rsidRDefault="008F7789" w:rsidP="00A635F4">
            <w:pPr>
              <w:rPr>
                <w:ins w:id="137" w:author="Beat Heggli" w:date="2022-08-23T10:33:00Z"/>
                <w:noProof/>
              </w:rPr>
            </w:pPr>
          </w:p>
        </w:tc>
      </w:tr>
      <w:tr w:rsidR="007502FC" w:rsidRPr="00A635F4" w14:paraId="45B3C5C1" w14:textId="77777777" w:rsidTr="0083280B">
        <w:trPr>
          <w:jc w:val="center"/>
          <w:ins w:id="138" w:author="Beat Heggli" w:date="2022-08-23T10:43:00Z"/>
        </w:trPr>
        <w:tc>
          <w:tcPr>
            <w:tcW w:w="1418" w:type="dxa"/>
            <w:shd w:val="clear" w:color="auto" w:fill="CC99FF"/>
            <w:vAlign w:val="bottom"/>
          </w:tcPr>
          <w:p w14:paraId="39C557A6" w14:textId="192233D4" w:rsidR="007502FC" w:rsidRPr="00D37DF0" w:rsidRDefault="007502FC" w:rsidP="007502FC">
            <w:pPr>
              <w:rPr>
                <w:ins w:id="139" w:author="Beat Heggli" w:date="2022-08-23T10:43:00Z"/>
                <w:noProof/>
              </w:rPr>
            </w:pPr>
            <w:ins w:id="140" w:author="Beat Heggli" w:date="2022-08-23T10:43:00Z">
              <w:r>
                <w:rPr>
                  <w:noProof/>
                </w:rPr>
                <w:t>6.5.7.25</w:t>
              </w:r>
            </w:ins>
          </w:p>
        </w:tc>
        <w:tc>
          <w:tcPr>
            <w:tcW w:w="1723" w:type="dxa"/>
            <w:shd w:val="clear" w:color="auto" w:fill="CC99FF"/>
          </w:tcPr>
          <w:p w14:paraId="62C053F1" w14:textId="4EB6C6FA" w:rsidR="007502FC" w:rsidRDefault="007502FC" w:rsidP="007502FC">
            <w:pPr>
              <w:rPr>
                <w:ins w:id="141" w:author="Beat Heggli" w:date="2022-08-23T10:43:00Z"/>
                <w:noProof/>
              </w:rPr>
            </w:pPr>
            <w:ins w:id="142" w:author="Beat Heggli" w:date="2022-08-23T10:43:00Z">
              <w:r>
                <w:rPr>
                  <w:noProof/>
                </w:rPr>
                <w:t>IN2-25</w:t>
              </w:r>
            </w:ins>
          </w:p>
        </w:tc>
        <w:tc>
          <w:tcPr>
            <w:tcW w:w="3066" w:type="dxa"/>
            <w:shd w:val="clear" w:color="auto" w:fill="CC99FF"/>
          </w:tcPr>
          <w:p w14:paraId="07614030" w14:textId="3BACF75D" w:rsidR="007502FC" w:rsidRPr="00D37DF0" w:rsidRDefault="007502FC" w:rsidP="007502FC">
            <w:pPr>
              <w:rPr>
                <w:ins w:id="143" w:author="Beat Heggli" w:date="2022-08-23T10:43:00Z"/>
                <w:noProof/>
              </w:rPr>
            </w:pPr>
            <w:ins w:id="144" w:author="Beat Heggli" w:date="2022-08-23T10:44:00Z">
              <w:r>
                <w:rPr>
                  <w:noProof/>
                </w:rPr>
                <w:t>Definiton changed</w:t>
              </w:r>
            </w:ins>
          </w:p>
        </w:tc>
        <w:tc>
          <w:tcPr>
            <w:tcW w:w="1370" w:type="dxa"/>
            <w:shd w:val="clear" w:color="auto" w:fill="CC99FF"/>
          </w:tcPr>
          <w:p w14:paraId="38E819AD" w14:textId="77777777" w:rsidR="007502FC" w:rsidRPr="00A635F4" w:rsidRDefault="007502FC" w:rsidP="007502FC">
            <w:pPr>
              <w:rPr>
                <w:ins w:id="145" w:author="Beat Heggli" w:date="2022-08-23T10:43:00Z"/>
                <w:noProof/>
              </w:rPr>
            </w:pPr>
          </w:p>
        </w:tc>
        <w:tc>
          <w:tcPr>
            <w:tcW w:w="1068" w:type="dxa"/>
            <w:shd w:val="clear" w:color="auto" w:fill="CC99FF"/>
          </w:tcPr>
          <w:p w14:paraId="3B2DCA14" w14:textId="77777777" w:rsidR="007502FC" w:rsidRPr="00A635F4" w:rsidRDefault="007502FC" w:rsidP="007502FC">
            <w:pPr>
              <w:rPr>
                <w:ins w:id="146" w:author="Beat Heggli" w:date="2022-08-23T10:43:00Z"/>
                <w:noProof/>
              </w:rPr>
            </w:pPr>
          </w:p>
        </w:tc>
        <w:tc>
          <w:tcPr>
            <w:tcW w:w="931" w:type="dxa"/>
            <w:shd w:val="clear" w:color="auto" w:fill="CC99FF"/>
          </w:tcPr>
          <w:p w14:paraId="66AE3F00" w14:textId="77777777" w:rsidR="007502FC" w:rsidRPr="00A635F4" w:rsidRDefault="007502FC" w:rsidP="007502FC">
            <w:pPr>
              <w:rPr>
                <w:ins w:id="147" w:author="Beat Heggli" w:date="2022-08-23T10:43:00Z"/>
                <w:noProof/>
              </w:rPr>
            </w:pPr>
          </w:p>
        </w:tc>
      </w:tr>
      <w:tr w:rsidR="007502FC" w:rsidRPr="00A635F4" w14:paraId="7F6742A1" w14:textId="77777777" w:rsidTr="0083280B">
        <w:trPr>
          <w:jc w:val="center"/>
          <w:ins w:id="148" w:author="Beat Heggli" w:date="2022-08-23T10:44:00Z"/>
        </w:trPr>
        <w:tc>
          <w:tcPr>
            <w:tcW w:w="1418" w:type="dxa"/>
            <w:shd w:val="clear" w:color="auto" w:fill="CC99FF"/>
            <w:vAlign w:val="bottom"/>
          </w:tcPr>
          <w:p w14:paraId="3D2FF6B3" w14:textId="5A7B976D" w:rsidR="007502FC" w:rsidRDefault="007502FC" w:rsidP="007502FC">
            <w:pPr>
              <w:rPr>
                <w:ins w:id="149" w:author="Beat Heggli" w:date="2022-08-23T10:44:00Z"/>
                <w:noProof/>
              </w:rPr>
            </w:pPr>
            <w:ins w:id="150" w:author="Beat Heggli" w:date="2022-08-23T10:44:00Z">
              <w:r>
                <w:rPr>
                  <w:noProof/>
                </w:rPr>
                <w:t>6.5.7.26</w:t>
              </w:r>
            </w:ins>
          </w:p>
        </w:tc>
        <w:tc>
          <w:tcPr>
            <w:tcW w:w="1723" w:type="dxa"/>
            <w:shd w:val="clear" w:color="auto" w:fill="CC99FF"/>
          </w:tcPr>
          <w:p w14:paraId="7418088A" w14:textId="28DFD8C4" w:rsidR="007502FC" w:rsidRDefault="007502FC" w:rsidP="007502FC">
            <w:pPr>
              <w:rPr>
                <w:ins w:id="151" w:author="Beat Heggli" w:date="2022-08-23T10:44:00Z"/>
                <w:noProof/>
              </w:rPr>
            </w:pPr>
            <w:ins w:id="152" w:author="Beat Heggli" w:date="2022-08-23T10:44:00Z">
              <w:r>
                <w:rPr>
                  <w:noProof/>
                </w:rPr>
                <w:t>IN2-26</w:t>
              </w:r>
            </w:ins>
          </w:p>
        </w:tc>
        <w:tc>
          <w:tcPr>
            <w:tcW w:w="3066" w:type="dxa"/>
            <w:shd w:val="clear" w:color="auto" w:fill="CC99FF"/>
          </w:tcPr>
          <w:p w14:paraId="590C9C54" w14:textId="446E7955" w:rsidR="007502FC" w:rsidRPr="007502FC" w:rsidRDefault="007502FC" w:rsidP="007502FC">
            <w:pPr>
              <w:rPr>
                <w:ins w:id="153" w:author="Beat Heggli" w:date="2022-08-23T10:44:00Z"/>
                <w:noProof/>
              </w:rPr>
            </w:pPr>
            <w:ins w:id="154" w:author="Beat Heggli" w:date="2022-08-23T10:45:00Z">
              <w:r>
                <w:rPr>
                  <w:noProof/>
                </w:rPr>
                <w:t>Definiton changed</w:t>
              </w:r>
            </w:ins>
          </w:p>
        </w:tc>
        <w:tc>
          <w:tcPr>
            <w:tcW w:w="1370" w:type="dxa"/>
            <w:shd w:val="clear" w:color="auto" w:fill="CC99FF"/>
          </w:tcPr>
          <w:p w14:paraId="53D628A4" w14:textId="77777777" w:rsidR="007502FC" w:rsidRPr="00A635F4" w:rsidRDefault="007502FC" w:rsidP="007502FC">
            <w:pPr>
              <w:rPr>
                <w:ins w:id="155" w:author="Beat Heggli" w:date="2022-08-23T10:44:00Z"/>
                <w:noProof/>
              </w:rPr>
            </w:pPr>
          </w:p>
        </w:tc>
        <w:tc>
          <w:tcPr>
            <w:tcW w:w="1068" w:type="dxa"/>
            <w:shd w:val="clear" w:color="auto" w:fill="CC99FF"/>
          </w:tcPr>
          <w:p w14:paraId="59E20B85" w14:textId="77777777" w:rsidR="007502FC" w:rsidRPr="00A635F4" w:rsidRDefault="007502FC" w:rsidP="007502FC">
            <w:pPr>
              <w:rPr>
                <w:ins w:id="156" w:author="Beat Heggli" w:date="2022-08-23T10:44:00Z"/>
                <w:noProof/>
              </w:rPr>
            </w:pPr>
          </w:p>
        </w:tc>
        <w:tc>
          <w:tcPr>
            <w:tcW w:w="931" w:type="dxa"/>
            <w:shd w:val="clear" w:color="auto" w:fill="CC99FF"/>
          </w:tcPr>
          <w:p w14:paraId="4FE0D564" w14:textId="77777777" w:rsidR="007502FC" w:rsidRPr="00A635F4" w:rsidRDefault="007502FC" w:rsidP="007502FC">
            <w:pPr>
              <w:rPr>
                <w:ins w:id="157" w:author="Beat Heggli" w:date="2022-08-23T10:44:00Z"/>
                <w:noProof/>
              </w:rPr>
            </w:pPr>
          </w:p>
        </w:tc>
      </w:tr>
      <w:tr w:rsidR="007502FC" w:rsidRPr="00A635F4" w14:paraId="0226305A" w14:textId="77777777" w:rsidTr="0083280B">
        <w:trPr>
          <w:jc w:val="center"/>
          <w:ins w:id="158" w:author="Beat Heggli" w:date="2022-08-23T10:45:00Z"/>
        </w:trPr>
        <w:tc>
          <w:tcPr>
            <w:tcW w:w="1418" w:type="dxa"/>
            <w:shd w:val="clear" w:color="auto" w:fill="CC99FF"/>
            <w:vAlign w:val="bottom"/>
          </w:tcPr>
          <w:p w14:paraId="01E40EF2" w14:textId="1B4378AC" w:rsidR="007502FC" w:rsidRDefault="007502FC" w:rsidP="007502FC">
            <w:pPr>
              <w:rPr>
                <w:ins w:id="159" w:author="Beat Heggli" w:date="2022-08-23T10:45:00Z"/>
                <w:noProof/>
              </w:rPr>
            </w:pPr>
            <w:ins w:id="160" w:author="Beat Heggli" w:date="2022-08-23T10:45:00Z">
              <w:r>
                <w:rPr>
                  <w:noProof/>
                </w:rPr>
                <w:t>6.5.7.27</w:t>
              </w:r>
            </w:ins>
          </w:p>
        </w:tc>
        <w:tc>
          <w:tcPr>
            <w:tcW w:w="1723" w:type="dxa"/>
            <w:shd w:val="clear" w:color="auto" w:fill="CC99FF"/>
          </w:tcPr>
          <w:p w14:paraId="251E0693" w14:textId="1515E688" w:rsidR="007502FC" w:rsidRDefault="007502FC" w:rsidP="007502FC">
            <w:pPr>
              <w:rPr>
                <w:ins w:id="161" w:author="Beat Heggli" w:date="2022-08-23T10:45:00Z"/>
                <w:noProof/>
              </w:rPr>
            </w:pPr>
            <w:ins w:id="162" w:author="Beat Heggli" w:date="2022-08-23T10:45:00Z">
              <w:r>
                <w:rPr>
                  <w:noProof/>
                </w:rPr>
                <w:t>IN2-27</w:t>
              </w:r>
            </w:ins>
          </w:p>
        </w:tc>
        <w:tc>
          <w:tcPr>
            <w:tcW w:w="3066" w:type="dxa"/>
            <w:shd w:val="clear" w:color="auto" w:fill="CC99FF"/>
          </w:tcPr>
          <w:p w14:paraId="0BEEF2C6" w14:textId="0439BA0A" w:rsidR="007502FC" w:rsidRDefault="007502FC" w:rsidP="007502FC">
            <w:pPr>
              <w:rPr>
                <w:ins w:id="163" w:author="Beat Heggli" w:date="2022-08-23T10:45:00Z"/>
                <w:noProof/>
              </w:rPr>
            </w:pPr>
            <w:ins w:id="164" w:author="Beat Heggli" w:date="2022-08-23T10:45:00Z">
              <w:r>
                <w:rPr>
                  <w:noProof/>
                </w:rPr>
                <w:t>Definiton changed</w:t>
              </w:r>
            </w:ins>
          </w:p>
        </w:tc>
        <w:tc>
          <w:tcPr>
            <w:tcW w:w="1370" w:type="dxa"/>
            <w:shd w:val="clear" w:color="auto" w:fill="CC99FF"/>
          </w:tcPr>
          <w:p w14:paraId="68E45757" w14:textId="77777777" w:rsidR="007502FC" w:rsidRPr="00A635F4" w:rsidRDefault="007502FC" w:rsidP="007502FC">
            <w:pPr>
              <w:rPr>
                <w:ins w:id="165" w:author="Beat Heggli" w:date="2022-08-23T10:45:00Z"/>
                <w:noProof/>
              </w:rPr>
            </w:pPr>
          </w:p>
        </w:tc>
        <w:tc>
          <w:tcPr>
            <w:tcW w:w="1068" w:type="dxa"/>
            <w:shd w:val="clear" w:color="auto" w:fill="CC99FF"/>
          </w:tcPr>
          <w:p w14:paraId="1AF79467" w14:textId="77777777" w:rsidR="007502FC" w:rsidRPr="00A635F4" w:rsidRDefault="007502FC" w:rsidP="007502FC">
            <w:pPr>
              <w:rPr>
                <w:ins w:id="166" w:author="Beat Heggli" w:date="2022-08-23T10:45:00Z"/>
                <w:noProof/>
              </w:rPr>
            </w:pPr>
          </w:p>
        </w:tc>
        <w:tc>
          <w:tcPr>
            <w:tcW w:w="931" w:type="dxa"/>
            <w:shd w:val="clear" w:color="auto" w:fill="CC99FF"/>
          </w:tcPr>
          <w:p w14:paraId="2704E732" w14:textId="77777777" w:rsidR="007502FC" w:rsidRPr="00A635F4" w:rsidRDefault="007502FC" w:rsidP="007502FC">
            <w:pPr>
              <w:rPr>
                <w:ins w:id="167" w:author="Beat Heggli" w:date="2022-08-23T10:45:00Z"/>
                <w:noProof/>
              </w:rPr>
            </w:pPr>
          </w:p>
        </w:tc>
      </w:tr>
      <w:tr w:rsidR="007502FC" w:rsidRPr="00A635F4" w14:paraId="729E66EC" w14:textId="77777777" w:rsidTr="0083280B">
        <w:trPr>
          <w:jc w:val="center"/>
          <w:ins w:id="168" w:author="Beat Heggli" w:date="2022-08-23T10:45:00Z"/>
        </w:trPr>
        <w:tc>
          <w:tcPr>
            <w:tcW w:w="1418" w:type="dxa"/>
            <w:shd w:val="clear" w:color="auto" w:fill="CC99FF"/>
            <w:vAlign w:val="bottom"/>
          </w:tcPr>
          <w:p w14:paraId="38DA012F" w14:textId="7B3D83EF" w:rsidR="007502FC" w:rsidRDefault="00617034" w:rsidP="007502FC">
            <w:pPr>
              <w:rPr>
                <w:ins w:id="169" w:author="Beat Heggli" w:date="2022-08-23T10:45:00Z"/>
                <w:noProof/>
              </w:rPr>
            </w:pPr>
            <w:ins w:id="170" w:author="Beat Heggli" w:date="2022-08-24T08:48:00Z">
              <w:r>
                <w:rPr>
                  <w:rFonts w:eastAsia="Times New Roman"/>
                </w:rPr>
                <w:t>6.4.3, 6.4.8, 6.5.1.29, 6.5.1.4.3</w:t>
              </w:r>
            </w:ins>
          </w:p>
        </w:tc>
        <w:tc>
          <w:tcPr>
            <w:tcW w:w="1723" w:type="dxa"/>
            <w:shd w:val="clear" w:color="auto" w:fill="CC99FF"/>
          </w:tcPr>
          <w:p w14:paraId="1E6C4417" w14:textId="77777777" w:rsidR="007502FC" w:rsidRDefault="007502FC" w:rsidP="007502FC">
            <w:pPr>
              <w:rPr>
                <w:ins w:id="171" w:author="Beat Heggli" w:date="2022-08-23T10:45:00Z"/>
                <w:noProof/>
              </w:rPr>
            </w:pPr>
          </w:p>
        </w:tc>
        <w:tc>
          <w:tcPr>
            <w:tcW w:w="3066" w:type="dxa"/>
            <w:shd w:val="clear" w:color="auto" w:fill="CC99FF"/>
          </w:tcPr>
          <w:p w14:paraId="5CA2F732" w14:textId="77777777" w:rsidR="00617034" w:rsidRDefault="00617034" w:rsidP="00617034">
            <w:pPr>
              <w:pStyle w:val="NormalWeb"/>
              <w:rPr>
                <w:ins w:id="172" w:author="Beat Heggli" w:date="2022-08-24T08:49:00Z"/>
              </w:rPr>
            </w:pPr>
            <w:ins w:id="173" w:author="Beat Heggli" w:date="2022-08-24T08:49:00Z">
              <w:r>
                <w:t>two new segment groups to the DFT^P03 and DFT^P11 message structures</w:t>
              </w:r>
            </w:ins>
          </w:p>
          <w:p w14:paraId="3A7CDBEE" w14:textId="69C016C0" w:rsidR="007502FC" w:rsidRDefault="00617034" w:rsidP="007502FC">
            <w:pPr>
              <w:rPr>
                <w:ins w:id="174" w:author="Beat Heggli" w:date="2022-08-23T10:45:00Z"/>
                <w:noProof/>
              </w:rPr>
            </w:pPr>
            <w:ins w:id="175" w:author="Beat Heggli" w:date="2022-08-24T08:49:00Z">
              <w:r>
                <w:rPr>
                  <w:noProof/>
                </w:rPr>
                <w:t>technical corrections</w:t>
              </w:r>
            </w:ins>
          </w:p>
        </w:tc>
        <w:tc>
          <w:tcPr>
            <w:tcW w:w="1370" w:type="dxa"/>
            <w:shd w:val="clear" w:color="auto" w:fill="CC99FF"/>
          </w:tcPr>
          <w:p w14:paraId="630E0E6E" w14:textId="77777777" w:rsidR="007502FC" w:rsidRPr="00A635F4" w:rsidRDefault="007502FC" w:rsidP="007502FC">
            <w:pPr>
              <w:rPr>
                <w:ins w:id="176" w:author="Beat Heggli" w:date="2022-08-23T10:45:00Z"/>
                <w:noProof/>
              </w:rPr>
            </w:pPr>
          </w:p>
        </w:tc>
        <w:tc>
          <w:tcPr>
            <w:tcW w:w="1068" w:type="dxa"/>
            <w:shd w:val="clear" w:color="auto" w:fill="CC99FF"/>
          </w:tcPr>
          <w:p w14:paraId="2D4C6B0D" w14:textId="77777777" w:rsidR="007502FC" w:rsidRPr="00A635F4" w:rsidRDefault="007502FC" w:rsidP="007502FC">
            <w:pPr>
              <w:rPr>
                <w:ins w:id="177" w:author="Beat Heggli" w:date="2022-08-23T10:45:00Z"/>
                <w:noProof/>
              </w:rPr>
            </w:pPr>
          </w:p>
        </w:tc>
        <w:tc>
          <w:tcPr>
            <w:tcW w:w="931" w:type="dxa"/>
            <w:shd w:val="clear" w:color="auto" w:fill="CC99FF"/>
          </w:tcPr>
          <w:p w14:paraId="67B3AA70" w14:textId="77777777" w:rsidR="007502FC" w:rsidRPr="00A635F4" w:rsidRDefault="007502FC" w:rsidP="007502FC">
            <w:pPr>
              <w:rPr>
                <w:ins w:id="178" w:author="Beat Heggli" w:date="2022-08-23T10:45: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79" w:name="_Toc1881953"/>
      <w:bookmarkStart w:id="180" w:name="_Toc89062812"/>
      <w:bookmarkStart w:id="181" w:name="_Toc20321533"/>
      <w:r w:rsidRPr="00890B0C">
        <w:rPr>
          <w:noProof/>
        </w:rPr>
        <w:t>PURPOSE</w:t>
      </w:r>
      <w:bookmarkEnd w:id="9"/>
      <w:bookmarkEnd w:id="10"/>
      <w:bookmarkEnd w:id="11"/>
      <w:bookmarkEnd w:id="12"/>
      <w:bookmarkEnd w:id="13"/>
      <w:bookmarkEnd w:id="14"/>
      <w:bookmarkEnd w:id="15"/>
      <w:bookmarkEnd w:id="16"/>
      <w:bookmarkEnd w:id="179"/>
      <w:bookmarkEnd w:id="180"/>
      <w:bookmarkEnd w:id="181"/>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2" w:name="_Toc346776928"/>
      <w:bookmarkStart w:id="183" w:name="_Toc346776995"/>
      <w:bookmarkStart w:id="184" w:name="_Toc346777032"/>
      <w:bookmarkStart w:id="185" w:name="_Toc348245470"/>
      <w:bookmarkStart w:id="186" w:name="_Toc348245540"/>
      <w:bookmarkStart w:id="187" w:name="_Toc348259055"/>
      <w:bookmarkStart w:id="188" w:name="_Toc348340209"/>
      <w:bookmarkStart w:id="189" w:name="_Toc359236252"/>
      <w:bookmarkStart w:id="190" w:name="_Toc1881954"/>
      <w:bookmarkStart w:id="191" w:name="_Toc89062813"/>
      <w:bookmarkStart w:id="192" w:name="_Toc20321534"/>
      <w:r w:rsidRPr="00890B0C">
        <w:rPr>
          <w:noProof/>
        </w:rPr>
        <w:lastRenderedPageBreak/>
        <w:t>PATIENT ACCOUNTING MESSAGE SET</w:t>
      </w:r>
      <w:bookmarkEnd w:id="182"/>
      <w:bookmarkEnd w:id="183"/>
      <w:bookmarkEnd w:id="184"/>
      <w:bookmarkEnd w:id="185"/>
      <w:bookmarkEnd w:id="186"/>
      <w:bookmarkEnd w:id="187"/>
      <w:bookmarkEnd w:id="188"/>
      <w:bookmarkEnd w:id="189"/>
      <w:bookmarkEnd w:id="190"/>
      <w:bookmarkEnd w:id="191"/>
      <w:bookmarkEnd w:id="192"/>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193" w:name="_Toc346776929"/>
      <w:bookmarkStart w:id="194" w:name="_Toc346776996"/>
      <w:bookmarkStart w:id="195" w:name="_Toc346777033"/>
      <w:bookmarkStart w:id="196" w:name="_Toc348245471"/>
      <w:bookmarkStart w:id="197" w:name="_Toc348245541"/>
      <w:bookmarkStart w:id="198" w:name="_Toc348259056"/>
      <w:bookmarkStart w:id="199" w:name="_Toc348340210"/>
      <w:bookmarkStart w:id="200" w:name="_Toc359236253"/>
      <w:bookmarkStart w:id="201" w:name="_Toc1881955"/>
      <w:bookmarkStart w:id="202" w:name="_Toc89062814"/>
      <w:bookmarkStart w:id="203" w:name="_Toc20321535"/>
      <w:r w:rsidRPr="00890B0C">
        <w:rPr>
          <w:noProof/>
        </w:rPr>
        <w:t>TRIGGER EVENTS AND MESSAGE DEFINITIONS</w:t>
      </w:r>
      <w:bookmarkEnd w:id="193"/>
      <w:bookmarkEnd w:id="194"/>
      <w:bookmarkEnd w:id="195"/>
      <w:bookmarkEnd w:id="196"/>
      <w:bookmarkEnd w:id="197"/>
      <w:bookmarkEnd w:id="198"/>
      <w:bookmarkEnd w:id="199"/>
      <w:bookmarkEnd w:id="200"/>
      <w:bookmarkEnd w:id="201"/>
      <w:bookmarkEnd w:id="202"/>
      <w:bookmarkEnd w:id="203"/>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04" w:name="_Toc346776997"/>
      <w:bookmarkStart w:id="205" w:name="_Toc346777034"/>
      <w:bookmarkStart w:id="206" w:name="_Toc348245472"/>
      <w:bookmarkStart w:id="207" w:name="_Toc348245542"/>
      <w:bookmarkStart w:id="208" w:name="_Toc348259057"/>
      <w:bookmarkStart w:id="209" w:name="_Toc348340211"/>
      <w:bookmarkStart w:id="210" w:name="_Toc359236254"/>
      <w:bookmarkStart w:id="211" w:name="_Toc1881956"/>
      <w:bookmarkStart w:id="212" w:name="_Toc89062815"/>
      <w:bookmarkStart w:id="213" w:name="_Toc20321536"/>
      <w:r w:rsidRPr="00890B0C">
        <w:rPr>
          <w:noProof/>
        </w:rPr>
        <w:t>BAR/ACK - Add Patient Account (Event P01</w:t>
      </w:r>
      <w:bookmarkEnd w:id="204"/>
      <w:bookmarkEnd w:id="205"/>
      <w:bookmarkEnd w:id="206"/>
      <w:bookmarkEnd w:id="207"/>
      <w:bookmarkEnd w:id="208"/>
      <w:bookmarkEnd w:id="209"/>
      <w:bookmarkEnd w:id="210"/>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11"/>
      <w:bookmarkEnd w:id="212"/>
      <w:bookmarkEnd w:id="213"/>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14"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15" w:author="Beat Heggli" w:date="2022-08-08T10:04:00Z"/>
                <w:rPrChange w:id="216" w:author="Frank Oemig" w:date="2022-08-29T21:39:00Z">
                  <w:rPr>
                    <w:ins w:id="217" w:author="Beat Heggli" w:date="2022-08-08T10:04:00Z"/>
                    <w:b/>
                    <w:bCs/>
                    <w:noProof/>
                    <w:color w:val="FF0000"/>
                  </w:rPr>
                </w:rPrChange>
              </w:rPr>
            </w:pPr>
            <w:bookmarkStart w:id="218" w:name="_Hlk110845641"/>
            <w:ins w:id="219" w:author="Beat Heggli" w:date="2022-08-08T10:04:00Z">
              <w:r w:rsidRPr="00E92E0E">
                <w:rPr>
                  <w:rPrChange w:id="220" w:author="Frank Oemig" w:date="2022-08-29T21:39:00Z">
                    <w:rPr>
                      <w:b/>
                      <w:bCs/>
                      <w:noProof/>
                      <w:color w:val="FF0000"/>
                    </w:rPr>
                  </w:rPrChange>
                </w:rPr>
                <w:t>[</w:t>
              </w:r>
            </w:ins>
            <w:ins w:id="221" w:author="Frank Oemig" w:date="2022-08-29T21:39:00Z">
              <w:r w:rsidR="00E92E0E" w:rsidRPr="00E92E0E">
                <w:rPr>
                  <w:rPrChange w:id="222" w:author="Frank Oemig" w:date="2022-08-29T21:39:00Z">
                    <w:rPr>
                      <w:b/>
                      <w:bCs/>
                      <w:noProof/>
                      <w:color w:val="FF0000"/>
                    </w:rPr>
                  </w:rPrChange>
                </w:rPr>
                <w:t xml:space="preserve"> </w:t>
              </w:r>
            </w:ins>
            <w:proofErr w:type="gramStart"/>
            <w:ins w:id="223" w:author="Beat Heggli" w:date="2022-08-08T10:04:00Z">
              <w:r w:rsidRPr="00E92E0E">
                <w:rPr>
                  <w:rPrChange w:id="224" w:author="Frank Oemig" w:date="2022-08-29T21:39: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25" w:author="Frank Oemig" w:date="2022-08-29T21:39:00Z">
                    <w:rPr>
                      <w:rStyle w:val="Hyperlink"/>
                      <w:bCs/>
                      <w:noProof/>
                      <w:color w:val="FF0000"/>
                    </w:rPr>
                  </w:rPrChange>
                </w:rPr>
                <w:t>P</w:t>
              </w:r>
              <w:r w:rsidRPr="00E92E0E">
                <w:rPr>
                  <w:rStyle w:val="Hyperlink"/>
                  <w:color w:val="auto"/>
                  <w:u w:val="none"/>
                  <w:rPrChange w:id="226" w:author="Frank Oemig" w:date="2022-08-29T21:39:00Z">
                    <w:rPr>
                      <w:rStyle w:val="Hyperlink"/>
                      <w:b/>
                      <w:bCs/>
                      <w:noProof/>
                      <w:color w:val="FF0000"/>
                    </w:rPr>
                  </w:rPrChange>
                </w:rPr>
                <w:fldChar w:fldCharType="end"/>
              </w:r>
              <w:r w:rsidRPr="00E92E0E">
                <w:rPr>
                  <w:rPrChange w:id="227" w:author="Frank Oemig" w:date="2022-08-29T21:39:00Z">
                    <w:rPr>
                      <w:b/>
                      <w:bCs/>
                      <w:noProof/>
                      <w:color w:val="FF0000"/>
                    </w:rPr>
                  </w:rPrChange>
                </w:rPr>
                <w:t xml:space="preserve"> }</w:t>
              </w:r>
            </w:ins>
            <w:ins w:id="228" w:author="Frank Oemig" w:date="2022-08-29T21:39:00Z">
              <w:r w:rsidR="00E92E0E" w:rsidRPr="00E92E0E">
                <w:rPr>
                  <w:rPrChange w:id="229" w:author="Frank Oemig" w:date="2022-08-29T21:39:00Z">
                    <w:rPr>
                      <w:b/>
                      <w:bCs/>
                      <w:noProof/>
                      <w:color w:val="FF0000"/>
                    </w:rPr>
                  </w:rPrChange>
                </w:rPr>
                <w:t xml:space="preserve"> </w:t>
              </w:r>
            </w:ins>
            <w:ins w:id="230" w:author="Beat Heggli" w:date="2022-08-08T10:04:00Z">
              <w:r w:rsidRPr="00E92E0E">
                <w:rPr>
                  <w:rPrChange w:id="231"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32" w:author="Beat Heggli" w:date="2022-08-08T10:04:00Z"/>
                <w:rPrChange w:id="233" w:author="Frank Oemig" w:date="2022-08-29T21:39:00Z">
                  <w:rPr>
                    <w:ins w:id="234" w:author="Beat Heggli" w:date="2022-08-08T10:04:00Z"/>
                    <w:b/>
                    <w:bCs/>
                    <w:noProof/>
                    <w:color w:val="FF0000"/>
                  </w:rPr>
                </w:rPrChange>
              </w:rPr>
            </w:pPr>
            <w:ins w:id="235" w:author="Beat Heggli" w:date="2022-08-08T10:04:00Z">
              <w:r w:rsidRPr="00E92E0E">
                <w:rPr>
                  <w:rPrChange w:id="236"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37" w:author="Beat Heggli" w:date="2022-08-08T10:04:00Z"/>
                <w:rPrChange w:id="238" w:author="Frank Oemig" w:date="2022-08-29T21:39:00Z">
                  <w:rPr>
                    <w:ins w:id="239" w:author="Beat Heggli" w:date="2022-08-08T10:04:00Z"/>
                    <w:b/>
                    <w:bCs/>
                    <w:noProof/>
                    <w:color w:val="FF0000"/>
                  </w:rPr>
                </w:rPrChange>
              </w:rPr>
              <w:pPrChange w:id="240"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41" w:author="Beat Heggli" w:date="2022-08-08T10:04:00Z"/>
                <w:rPrChange w:id="242" w:author="Frank Oemig" w:date="2022-08-29T21:39:00Z">
                  <w:rPr>
                    <w:ins w:id="243" w:author="Beat Heggli" w:date="2022-08-08T10:04:00Z"/>
                    <w:b/>
                    <w:bCs/>
                    <w:noProof/>
                    <w:color w:val="FF0000"/>
                  </w:rPr>
                </w:rPrChange>
              </w:rPr>
              <w:pPrChange w:id="244" w:author="Frank Oemig" w:date="2022-08-29T21:39:00Z">
                <w:pPr>
                  <w:pStyle w:val="MsgTableBody"/>
                  <w:jc w:val="center"/>
                </w:pPr>
              </w:pPrChange>
            </w:pPr>
            <w:ins w:id="245" w:author="Beat Heggli" w:date="2022-08-08T10:04:00Z">
              <w:r w:rsidRPr="00E92E0E">
                <w:rPr>
                  <w:rPrChange w:id="246"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247"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248" w:author="Beat Heggli" w:date="2022-08-08T10:04:00Z"/>
                <w:rPrChange w:id="249" w:author="Frank Oemig" w:date="2022-08-29T21:39:00Z">
                  <w:rPr>
                    <w:ins w:id="250" w:author="Beat Heggli" w:date="2022-08-08T10:04:00Z"/>
                    <w:b/>
                    <w:bCs/>
                    <w:noProof/>
                    <w:color w:val="FF0000"/>
                  </w:rPr>
                </w:rPrChange>
              </w:rPr>
            </w:pPr>
            <w:ins w:id="251" w:author="Beat Heggli" w:date="2022-08-08T10:04:00Z">
              <w:r w:rsidRPr="00E92E0E">
                <w:rPr>
                  <w:rPrChange w:id="252" w:author="Frank Oemig" w:date="2022-08-29T21:39:00Z">
                    <w:rPr>
                      <w:b/>
                      <w:bCs/>
                      <w:noProof/>
                      <w:color w:val="FF0000"/>
                    </w:rPr>
                  </w:rPrChange>
                </w:rPr>
                <w:lastRenderedPageBreak/>
                <w:t>[</w:t>
              </w:r>
            </w:ins>
            <w:ins w:id="253" w:author="Frank Oemig" w:date="2022-08-29T21:39:00Z">
              <w:r w:rsidR="00E92E0E" w:rsidRPr="00E92E0E">
                <w:rPr>
                  <w:rPrChange w:id="254" w:author="Frank Oemig" w:date="2022-08-29T21:39:00Z">
                    <w:rPr>
                      <w:b/>
                      <w:bCs/>
                      <w:noProof/>
                      <w:color w:val="FF0000"/>
                    </w:rPr>
                  </w:rPrChange>
                </w:rPr>
                <w:t xml:space="preserve"> </w:t>
              </w:r>
            </w:ins>
            <w:ins w:id="255" w:author="Beat Heggli" w:date="2022-08-08T10:04:00Z">
              <w:r w:rsidRPr="00E92E0E">
                <w:rPr>
                  <w:rPrChange w:id="256" w:author="Frank Oemig" w:date="2022-08-29T21:39:00Z">
                    <w:rPr>
                      <w:b/>
                      <w:bCs/>
                      <w:noProof/>
                      <w:color w:val="FF0000"/>
                    </w:rPr>
                  </w:rPrChange>
                </w:rPr>
                <w:t>{ GSR }</w:t>
              </w:r>
            </w:ins>
            <w:ins w:id="257" w:author="Frank Oemig" w:date="2022-08-29T21:39:00Z">
              <w:r w:rsidR="00E92E0E" w:rsidRPr="00E92E0E">
                <w:rPr>
                  <w:rPrChange w:id="258" w:author="Frank Oemig" w:date="2022-08-29T21:39:00Z">
                    <w:rPr>
                      <w:b/>
                      <w:bCs/>
                      <w:noProof/>
                      <w:color w:val="FF0000"/>
                    </w:rPr>
                  </w:rPrChange>
                </w:rPr>
                <w:t xml:space="preserve"> </w:t>
              </w:r>
            </w:ins>
            <w:ins w:id="259" w:author="Beat Heggli" w:date="2022-08-08T10:04:00Z">
              <w:r w:rsidRPr="00E92E0E">
                <w:rPr>
                  <w:rPrChange w:id="260"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261" w:author="Beat Heggli" w:date="2022-08-08T10:04:00Z"/>
                <w:rPrChange w:id="262" w:author="Frank Oemig" w:date="2022-08-29T21:39:00Z">
                  <w:rPr>
                    <w:ins w:id="263" w:author="Beat Heggli" w:date="2022-08-08T10:04:00Z"/>
                    <w:b/>
                    <w:bCs/>
                    <w:noProof/>
                    <w:color w:val="FF0000"/>
                  </w:rPr>
                </w:rPrChange>
              </w:rPr>
            </w:pPr>
            <w:ins w:id="264" w:author="Beat Heggli" w:date="2022-08-08T10:04:00Z">
              <w:r w:rsidRPr="00E92E0E">
                <w:rPr>
                  <w:rPrChange w:id="265"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266" w:author="Beat Heggli" w:date="2022-08-08T10:04:00Z"/>
                <w:rPrChange w:id="267" w:author="Frank Oemig" w:date="2022-08-29T21:39:00Z">
                  <w:rPr>
                    <w:ins w:id="268" w:author="Beat Heggli" w:date="2022-08-08T10:04:00Z"/>
                    <w:b/>
                    <w:bCs/>
                    <w:noProof/>
                    <w:color w:val="FF0000"/>
                  </w:rPr>
                </w:rPrChange>
              </w:rPr>
              <w:pPrChange w:id="269"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270" w:author="Beat Heggli" w:date="2022-08-08T10:04:00Z"/>
                <w:rPrChange w:id="271" w:author="Frank Oemig" w:date="2022-08-29T21:39:00Z">
                  <w:rPr>
                    <w:ins w:id="272" w:author="Beat Heggli" w:date="2022-08-08T10:04:00Z"/>
                    <w:b/>
                    <w:bCs/>
                    <w:noProof/>
                    <w:color w:val="FF0000"/>
                  </w:rPr>
                </w:rPrChange>
              </w:rPr>
              <w:pPrChange w:id="273" w:author="Frank Oemig" w:date="2022-08-29T21:39:00Z">
                <w:pPr>
                  <w:pStyle w:val="MsgTableBody"/>
                  <w:jc w:val="center"/>
                </w:pPr>
              </w:pPrChange>
            </w:pPr>
            <w:ins w:id="274" w:author="Beat Heggli" w:date="2022-08-08T10:04:00Z">
              <w:r w:rsidRPr="00E92E0E">
                <w:rPr>
                  <w:rPrChange w:id="275"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276"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277" w:author="Beat Heggli" w:date="2022-08-08T10:04:00Z"/>
                <w:rPrChange w:id="278" w:author="Frank Oemig" w:date="2022-08-29T21:39:00Z">
                  <w:rPr>
                    <w:ins w:id="279" w:author="Beat Heggli" w:date="2022-08-08T10:04:00Z"/>
                    <w:b/>
                    <w:bCs/>
                    <w:noProof/>
                    <w:color w:val="FF0000"/>
                  </w:rPr>
                </w:rPrChange>
              </w:rPr>
            </w:pPr>
            <w:ins w:id="280" w:author="Beat Heggli" w:date="2022-08-08T10:04:00Z">
              <w:r w:rsidRPr="00E92E0E">
                <w:rPr>
                  <w:rPrChange w:id="281" w:author="Frank Oemig" w:date="2022-08-29T21:39:00Z">
                    <w:rPr>
                      <w:b/>
                      <w:bCs/>
                      <w:noProof/>
                      <w:color w:val="FF0000"/>
                    </w:rPr>
                  </w:rPrChange>
                </w:rPr>
                <w:t>[</w:t>
              </w:r>
            </w:ins>
            <w:ins w:id="282" w:author="Frank Oemig" w:date="2022-08-29T21:39:00Z">
              <w:r w:rsidR="00E92E0E" w:rsidRPr="00E92E0E">
                <w:rPr>
                  <w:rPrChange w:id="283" w:author="Frank Oemig" w:date="2022-08-29T21:39:00Z">
                    <w:rPr>
                      <w:b/>
                      <w:bCs/>
                      <w:noProof/>
                      <w:color w:val="FF0000"/>
                    </w:rPr>
                  </w:rPrChange>
                </w:rPr>
                <w:t xml:space="preserve"> </w:t>
              </w:r>
            </w:ins>
            <w:ins w:id="284" w:author="Beat Heggli" w:date="2022-08-08T10:04:00Z">
              <w:r w:rsidRPr="00E92E0E">
                <w:rPr>
                  <w:rPrChange w:id="285" w:author="Frank Oemig" w:date="2022-08-29T21:39:00Z">
                    <w:rPr>
                      <w:b/>
                      <w:bCs/>
                      <w:noProof/>
                      <w:color w:val="FF0000"/>
                    </w:rPr>
                  </w:rPrChange>
                </w:rPr>
                <w:t>{ GSC }</w:t>
              </w:r>
            </w:ins>
            <w:ins w:id="286" w:author="Frank Oemig" w:date="2022-08-29T21:39:00Z">
              <w:r w:rsidR="00E92E0E" w:rsidRPr="00E92E0E">
                <w:rPr>
                  <w:rPrChange w:id="287" w:author="Frank Oemig" w:date="2022-08-29T21:39:00Z">
                    <w:rPr>
                      <w:b/>
                      <w:bCs/>
                      <w:noProof/>
                      <w:color w:val="FF0000"/>
                    </w:rPr>
                  </w:rPrChange>
                </w:rPr>
                <w:t xml:space="preserve"> </w:t>
              </w:r>
            </w:ins>
            <w:ins w:id="288" w:author="Beat Heggli" w:date="2022-08-08T10:04:00Z">
              <w:r w:rsidRPr="00E92E0E">
                <w:rPr>
                  <w:rPrChange w:id="289"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77777777" w:rsidR="00A635F4" w:rsidRPr="00E92E0E" w:rsidRDefault="00A635F4" w:rsidP="00E92E0E">
            <w:pPr>
              <w:pStyle w:val="MsgTableBody"/>
              <w:rPr>
                <w:ins w:id="290" w:author="Beat Heggli" w:date="2022-08-08T10:04:00Z"/>
                <w:rPrChange w:id="291" w:author="Frank Oemig" w:date="2022-08-29T21:39:00Z">
                  <w:rPr>
                    <w:ins w:id="292" w:author="Beat Heggli" w:date="2022-08-08T10:04:00Z"/>
                    <w:b/>
                    <w:bCs/>
                    <w:noProof/>
                    <w:color w:val="FF0000"/>
                  </w:rPr>
                </w:rPrChange>
              </w:rPr>
            </w:pPr>
            <w:ins w:id="293" w:author="Beat Heggli" w:date="2022-08-08T10:04:00Z">
              <w:r w:rsidRPr="00E92E0E">
                <w:rPr>
                  <w:rPrChange w:id="294" w:author="Frank Oemig" w:date="2022-08-29T21:39: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295" w:author="Beat Heggli" w:date="2022-08-08T10:04:00Z"/>
                <w:rPrChange w:id="296" w:author="Frank Oemig" w:date="2022-08-29T21:39:00Z">
                  <w:rPr>
                    <w:ins w:id="297" w:author="Beat Heggli" w:date="2022-08-08T10:04:00Z"/>
                    <w:b/>
                    <w:bCs/>
                    <w:noProof/>
                    <w:color w:val="FF0000"/>
                  </w:rPr>
                </w:rPrChange>
              </w:rPr>
              <w:pPrChange w:id="298"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299" w:author="Beat Heggli" w:date="2022-08-08T10:04:00Z"/>
                <w:rPrChange w:id="300" w:author="Frank Oemig" w:date="2022-08-29T21:39:00Z">
                  <w:rPr>
                    <w:ins w:id="301" w:author="Beat Heggli" w:date="2022-08-08T10:04:00Z"/>
                    <w:b/>
                    <w:bCs/>
                    <w:noProof/>
                    <w:color w:val="FF0000"/>
                  </w:rPr>
                </w:rPrChange>
              </w:rPr>
              <w:pPrChange w:id="302" w:author="Frank Oemig" w:date="2022-08-29T21:39:00Z">
                <w:pPr>
                  <w:pStyle w:val="MsgTableBody"/>
                  <w:jc w:val="center"/>
                </w:pPr>
              </w:pPrChange>
            </w:pPr>
            <w:ins w:id="303" w:author="Beat Heggli" w:date="2022-08-08T10:04:00Z">
              <w:r w:rsidRPr="00E92E0E">
                <w:rPr>
                  <w:rPrChange w:id="304" w:author="Frank Oemig" w:date="2022-08-29T21:39:00Z">
                    <w:rPr>
                      <w:b/>
                      <w:bCs/>
                      <w:noProof/>
                      <w:color w:val="FF0000"/>
                    </w:rPr>
                  </w:rPrChange>
                </w:rPr>
                <w:t>3</w:t>
              </w:r>
            </w:ins>
          </w:p>
        </w:tc>
      </w:tr>
      <w:bookmarkEnd w:id="218"/>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05"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06" w:author="Beat Heggli" w:date="2022-08-18T13:00:00Z"/>
                <w:rPrChange w:id="307" w:author="Frank Oemig" w:date="2022-08-29T21:40:00Z">
                  <w:rPr>
                    <w:ins w:id="308" w:author="Beat Heggli" w:date="2022-08-18T13:00:00Z"/>
                    <w:noProof/>
                  </w:rPr>
                </w:rPrChange>
              </w:rPr>
            </w:pPr>
            <w:ins w:id="309" w:author="Beat Heggli" w:date="2022-08-18T13:01:00Z">
              <w:r w:rsidRPr="00E92E0E">
                <w:rPr>
                  <w:rPrChange w:id="310" w:author="Frank Oemig" w:date="2022-08-29T21:40:00Z">
                    <w:rPr>
                      <w:b/>
                      <w:bCs/>
                      <w:noProof/>
                      <w:color w:val="FF0000"/>
                    </w:rPr>
                  </w:rPrChange>
                </w:rPr>
                <w:t xml:space="preserve">  [</w:t>
              </w:r>
            </w:ins>
            <w:ins w:id="311" w:author="Frank Oemig" w:date="2022-08-29T21:39:00Z">
              <w:r w:rsidR="00E92E0E" w:rsidRPr="00E92E0E">
                <w:rPr>
                  <w:rPrChange w:id="312" w:author="Frank Oemig" w:date="2022-08-29T21:40:00Z">
                    <w:rPr>
                      <w:b/>
                      <w:bCs/>
                      <w:noProof/>
                      <w:color w:val="FF0000"/>
                    </w:rPr>
                  </w:rPrChange>
                </w:rPr>
                <w:t xml:space="preserve"> </w:t>
              </w:r>
            </w:ins>
            <w:proofErr w:type="gramStart"/>
            <w:ins w:id="313" w:author="Beat Heggli" w:date="2022-08-18T13:01:00Z">
              <w:r w:rsidRPr="00E92E0E">
                <w:rPr>
                  <w:rPrChange w:id="314"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15" w:author="Frank Oemig" w:date="2022-08-29T21:40:00Z">
                    <w:rPr>
                      <w:rStyle w:val="Hyperlink"/>
                      <w:bCs/>
                      <w:noProof/>
                      <w:color w:val="FF0000"/>
                    </w:rPr>
                  </w:rPrChange>
                </w:rPr>
                <w:t>P</w:t>
              </w:r>
              <w:r w:rsidRPr="00E92E0E">
                <w:rPr>
                  <w:rStyle w:val="Hyperlink"/>
                  <w:color w:val="auto"/>
                  <w:u w:val="none"/>
                  <w:rPrChange w:id="316" w:author="Frank Oemig" w:date="2022-08-29T21:40:00Z">
                    <w:rPr>
                      <w:rStyle w:val="Hyperlink"/>
                      <w:b/>
                      <w:bCs/>
                      <w:noProof/>
                      <w:color w:val="FF0000"/>
                    </w:rPr>
                  </w:rPrChange>
                </w:rPr>
                <w:fldChar w:fldCharType="end"/>
              </w:r>
              <w:r w:rsidRPr="00E92E0E">
                <w:rPr>
                  <w:rPrChange w:id="317" w:author="Frank Oemig" w:date="2022-08-29T21:40:00Z">
                    <w:rPr>
                      <w:b/>
                      <w:bCs/>
                      <w:noProof/>
                      <w:color w:val="FF0000"/>
                    </w:rPr>
                  </w:rPrChange>
                </w:rPr>
                <w:t xml:space="preserve"> }</w:t>
              </w:r>
            </w:ins>
            <w:ins w:id="318" w:author="Frank Oemig" w:date="2022-08-29T21:39:00Z">
              <w:r w:rsidR="00E92E0E" w:rsidRPr="00E92E0E">
                <w:rPr>
                  <w:rPrChange w:id="319" w:author="Frank Oemig" w:date="2022-08-29T21:40:00Z">
                    <w:rPr>
                      <w:b/>
                      <w:bCs/>
                      <w:noProof/>
                      <w:color w:val="FF0000"/>
                    </w:rPr>
                  </w:rPrChange>
                </w:rPr>
                <w:t xml:space="preserve"> </w:t>
              </w:r>
            </w:ins>
            <w:ins w:id="320" w:author="Beat Heggli" w:date="2022-08-18T13:01:00Z">
              <w:r w:rsidRPr="00E92E0E">
                <w:rPr>
                  <w:rPrChange w:id="321"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22" w:author="Beat Heggli" w:date="2022-08-18T13:00:00Z"/>
                <w:rPrChange w:id="323" w:author="Frank Oemig" w:date="2022-08-29T21:40:00Z">
                  <w:rPr>
                    <w:ins w:id="324" w:author="Beat Heggli" w:date="2022-08-18T13:00:00Z"/>
                    <w:noProof/>
                  </w:rPr>
                </w:rPrChange>
              </w:rPr>
            </w:pPr>
            <w:ins w:id="325" w:author="Beat Heggli" w:date="2022-08-18T13:01:00Z">
              <w:r w:rsidRPr="00E92E0E">
                <w:rPr>
                  <w:rPrChange w:id="326"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27" w:author="Beat Heggli" w:date="2022-08-18T13:00:00Z"/>
                <w:rPrChange w:id="328" w:author="Frank Oemig" w:date="2022-08-29T21:40:00Z">
                  <w:rPr>
                    <w:ins w:id="329" w:author="Beat Heggli" w:date="2022-08-18T13:00:00Z"/>
                    <w:noProof/>
                  </w:rPr>
                </w:rPrChange>
              </w:rPr>
              <w:pPrChange w:id="330"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31" w:author="Beat Heggli" w:date="2022-08-18T13:00:00Z"/>
                <w:rPrChange w:id="332" w:author="Frank Oemig" w:date="2022-08-29T21:40:00Z">
                  <w:rPr>
                    <w:ins w:id="333" w:author="Beat Heggli" w:date="2022-08-18T13:00:00Z"/>
                    <w:noProof/>
                  </w:rPr>
                </w:rPrChange>
              </w:rPr>
              <w:pPrChange w:id="334" w:author="Frank Oemig" w:date="2022-08-29T21:40:00Z">
                <w:pPr>
                  <w:pStyle w:val="MsgTableBody"/>
                  <w:jc w:val="center"/>
                </w:pPr>
              </w:pPrChange>
            </w:pPr>
            <w:ins w:id="335" w:author="Beat Heggli" w:date="2022-08-18T13:01:00Z">
              <w:r w:rsidRPr="00E92E0E">
                <w:rPr>
                  <w:rPrChange w:id="336" w:author="Frank Oemig" w:date="2022-08-29T21:40:00Z">
                    <w:rPr>
                      <w:b/>
                      <w:bCs/>
                      <w:noProof/>
                      <w:color w:val="FF0000"/>
                    </w:rPr>
                  </w:rPrChange>
                </w:rPr>
                <w:t>3</w:t>
              </w:r>
            </w:ins>
          </w:p>
        </w:tc>
      </w:tr>
      <w:tr w:rsidR="00A117A0" w:rsidRPr="00E92E0E" w14:paraId="110CCBAA" w14:textId="77777777" w:rsidTr="009F20B7">
        <w:trPr>
          <w:jc w:val="center"/>
          <w:ins w:id="337"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38" w:author="Beat Heggli" w:date="2022-08-18T13:00:00Z"/>
                <w:rPrChange w:id="339" w:author="Frank Oemig" w:date="2022-08-29T21:40:00Z">
                  <w:rPr>
                    <w:ins w:id="340" w:author="Beat Heggli" w:date="2022-08-18T13:00:00Z"/>
                    <w:noProof/>
                  </w:rPr>
                </w:rPrChange>
              </w:rPr>
            </w:pPr>
            <w:ins w:id="341" w:author="Beat Heggli" w:date="2022-08-18T13:01:00Z">
              <w:r w:rsidRPr="00E92E0E">
                <w:rPr>
                  <w:rPrChange w:id="342" w:author="Frank Oemig" w:date="2022-08-29T21:40:00Z">
                    <w:rPr>
                      <w:b/>
                      <w:bCs/>
                      <w:noProof/>
                      <w:color w:val="FF0000"/>
                    </w:rPr>
                  </w:rPrChange>
                </w:rPr>
                <w:t xml:space="preserve">  [</w:t>
              </w:r>
            </w:ins>
            <w:ins w:id="343" w:author="Frank Oemig" w:date="2022-08-29T21:39:00Z">
              <w:r w:rsidR="00E92E0E" w:rsidRPr="00E92E0E">
                <w:rPr>
                  <w:rPrChange w:id="344" w:author="Frank Oemig" w:date="2022-08-29T21:40:00Z">
                    <w:rPr>
                      <w:b/>
                      <w:bCs/>
                      <w:noProof/>
                      <w:color w:val="FF0000"/>
                    </w:rPr>
                  </w:rPrChange>
                </w:rPr>
                <w:t xml:space="preserve"> </w:t>
              </w:r>
            </w:ins>
            <w:ins w:id="345" w:author="Beat Heggli" w:date="2022-08-18T13:01:00Z">
              <w:r w:rsidRPr="00E92E0E">
                <w:rPr>
                  <w:rPrChange w:id="346" w:author="Frank Oemig" w:date="2022-08-29T21:40:00Z">
                    <w:rPr>
                      <w:b/>
                      <w:bCs/>
                      <w:noProof/>
                      <w:color w:val="FF0000"/>
                    </w:rPr>
                  </w:rPrChange>
                </w:rPr>
                <w:t>{ GSR }</w:t>
              </w:r>
            </w:ins>
            <w:ins w:id="347" w:author="Frank Oemig" w:date="2022-08-29T21:39:00Z">
              <w:r w:rsidR="00E92E0E" w:rsidRPr="00E92E0E">
                <w:rPr>
                  <w:rPrChange w:id="348" w:author="Frank Oemig" w:date="2022-08-29T21:40:00Z">
                    <w:rPr>
                      <w:b/>
                      <w:bCs/>
                      <w:noProof/>
                      <w:color w:val="FF0000"/>
                    </w:rPr>
                  </w:rPrChange>
                </w:rPr>
                <w:t xml:space="preserve"> </w:t>
              </w:r>
            </w:ins>
            <w:ins w:id="349" w:author="Beat Heggli" w:date="2022-08-18T13:01:00Z">
              <w:r w:rsidRPr="00E92E0E">
                <w:rPr>
                  <w:rPrChange w:id="350"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351" w:author="Beat Heggli" w:date="2022-08-18T13:00:00Z"/>
                <w:rPrChange w:id="352" w:author="Frank Oemig" w:date="2022-08-29T21:40:00Z">
                  <w:rPr>
                    <w:ins w:id="353" w:author="Beat Heggli" w:date="2022-08-18T13:00:00Z"/>
                    <w:noProof/>
                  </w:rPr>
                </w:rPrChange>
              </w:rPr>
            </w:pPr>
            <w:ins w:id="354" w:author="Beat Heggli" w:date="2022-08-18T13:01:00Z">
              <w:r w:rsidRPr="00E92E0E">
                <w:rPr>
                  <w:rPrChange w:id="355"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356" w:author="Beat Heggli" w:date="2022-08-18T13:00:00Z"/>
                <w:rPrChange w:id="357" w:author="Frank Oemig" w:date="2022-08-29T21:40:00Z">
                  <w:rPr>
                    <w:ins w:id="358" w:author="Beat Heggli" w:date="2022-08-18T13:00:00Z"/>
                    <w:noProof/>
                  </w:rPr>
                </w:rPrChange>
              </w:rPr>
              <w:pPrChange w:id="35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360" w:author="Beat Heggli" w:date="2022-08-18T13:00:00Z"/>
                <w:rPrChange w:id="361" w:author="Frank Oemig" w:date="2022-08-29T21:40:00Z">
                  <w:rPr>
                    <w:ins w:id="362" w:author="Beat Heggli" w:date="2022-08-18T13:00:00Z"/>
                    <w:noProof/>
                  </w:rPr>
                </w:rPrChange>
              </w:rPr>
              <w:pPrChange w:id="363" w:author="Frank Oemig" w:date="2022-08-29T21:40:00Z">
                <w:pPr>
                  <w:pStyle w:val="MsgTableBody"/>
                  <w:jc w:val="center"/>
                </w:pPr>
              </w:pPrChange>
            </w:pPr>
            <w:ins w:id="364" w:author="Beat Heggli" w:date="2022-08-18T13:01:00Z">
              <w:r w:rsidRPr="00E92E0E">
                <w:rPr>
                  <w:rPrChange w:id="365"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366"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367" w:author="Beat Heggli" w:date="2022-08-18T13:02:00Z"/>
                <w:rPrChange w:id="368" w:author="Frank Oemig" w:date="2022-08-29T21:40:00Z">
                  <w:rPr>
                    <w:ins w:id="369" w:author="Beat Heggli" w:date="2022-08-18T13:02:00Z"/>
                    <w:noProof/>
                  </w:rPr>
                </w:rPrChange>
              </w:rPr>
            </w:pPr>
            <w:ins w:id="370" w:author="Beat Heggli" w:date="2022-08-18T13:02:00Z">
              <w:r w:rsidRPr="00E92E0E">
                <w:rPr>
                  <w:rPrChange w:id="371" w:author="Frank Oemig" w:date="2022-08-29T21:40:00Z">
                    <w:rPr>
                      <w:b/>
                      <w:bCs/>
                      <w:noProof/>
                      <w:color w:val="FF0000"/>
                    </w:rPr>
                  </w:rPrChange>
                </w:rPr>
                <w:t xml:space="preserve">  [</w:t>
              </w:r>
            </w:ins>
            <w:ins w:id="372" w:author="Frank Oemig" w:date="2022-08-29T21:40:00Z">
              <w:r w:rsidR="00E92E0E" w:rsidRPr="00E92E0E">
                <w:rPr>
                  <w:rPrChange w:id="373" w:author="Frank Oemig" w:date="2022-08-29T21:40:00Z">
                    <w:rPr>
                      <w:b/>
                      <w:bCs/>
                      <w:noProof/>
                      <w:color w:val="FF0000"/>
                    </w:rPr>
                  </w:rPrChange>
                </w:rPr>
                <w:t xml:space="preserve"> </w:t>
              </w:r>
            </w:ins>
            <w:proofErr w:type="gramStart"/>
            <w:ins w:id="374" w:author="Beat Heggli" w:date="2022-08-18T13:02:00Z">
              <w:r w:rsidRPr="00E92E0E">
                <w:rPr>
                  <w:rPrChange w:id="375"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76" w:author="Frank Oemig" w:date="2022-08-29T21:40:00Z">
                    <w:rPr>
                      <w:rStyle w:val="Hyperlink"/>
                      <w:bCs/>
                      <w:noProof/>
                      <w:color w:val="FF0000"/>
                    </w:rPr>
                  </w:rPrChange>
                </w:rPr>
                <w:t>P</w:t>
              </w:r>
              <w:r w:rsidRPr="00E92E0E">
                <w:rPr>
                  <w:rStyle w:val="Hyperlink"/>
                  <w:color w:val="auto"/>
                  <w:u w:val="none"/>
                  <w:rPrChange w:id="377" w:author="Frank Oemig" w:date="2022-08-29T21:40:00Z">
                    <w:rPr>
                      <w:rStyle w:val="Hyperlink"/>
                      <w:b/>
                      <w:bCs/>
                      <w:noProof/>
                      <w:color w:val="FF0000"/>
                    </w:rPr>
                  </w:rPrChange>
                </w:rPr>
                <w:fldChar w:fldCharType="end"/>
              </w:r>
              <w:r w:rsidRPr="00E92E0E">
                <w:rPr>
                  <w:rPrChange w:id="378" w:author="Frank Oemig" w:date="2022-08-29T21:40:00Z">
                    <w:rPr>
                      <w:b/>
                      <w:bCs/>
                      <w:noProof/>
                      <w:color w:val="FF0000"/>
                    </w:rPr>
                  </w:rPrChange>
                </w:rPr>
                <w:t xml:space="preserve"> }</w:t>
              </w:r>
            </w:ins>
            <w:ins w:id="379" w:author="Frank Oemig" w:date="2022-08-29T21:39:00Z">
              <w:r w:rsidR="00E92E0E" w:rsidRPr="00E92E0E">
                <w:rPr>
                  <w:rPrChange w:id="380" w:author="Frank Oemig" w:date="2022-08-29T21:40:00Z">
                    <w:rPr>
                      <w:b/>
                      <w:bCs/>
                      <w:noProof/>
                      <w:color w:val="FF0000"/>
                    </w:rPr>
                  </w:rPrChange>
                </w:rPr>
                <w:t xml:space="preserve"> </w:t>
              </w:r>
            </w:ins>
            <w:ins w:id="381" w:author="Beat Heggli" w:date="2022-08-18T13:02:00Z">
              <w:r w:rsidRPr="00E92E0E">
                <w:rPr>
                  <w:rPrChange w:id="382"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383" w:author="Beat Heggli" w:date="2022-08-18T13:02:00Z"/>
                <w:rPrChange w:id="384" w:author="Frank Oemig" w:date="2022-08-29T21:40:00Z">
                  <w:rPr>
                    <w:ins w:id="385" w:author="Beat Heggli" w:date="2022-08-18T13:02:00Z"/>
                    <w:noProof/>
                  </w:rPr>
                </w:rPrChange>
              </w:rPr>
            </w:pPr>
            <w:ins w:id="386" w:author="Beat Heggli" w:date="2022-08-18T13:02:00Z">
              <w:r w:rsidRPr="00E92E0E">
                <w:rPr>
                  <w:rPrChange w:id="387"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388" w:author="Beat Heggli" w:date="2022-08-18T13:02:00Z"/>
                <w:rPrChange w:id="389" w:author="Frank Oemig" w:date="2022-08-29T21:40:00Z">
                  <w:rPr>
                    <w:ins w:id="390" w:author="Beat Heggli" w:date="2022-08-18T13:02:00Z"/>
                    <w:noProof/>
                  </w:rPr>
                </w:rPrChange>
              </w:rPr>
              <w:pPrChange w:id="39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392" w:author="Beat Heggli" w:date="2022-08-18T13:02:00Z"/>
                <w:rPrChange w:id="393" w:author="Frank Oemig" w:date="2022-08-29T21:40:00Z">
                  <w:rPr>
                    <w:ins w:id="394" w:author="Beat Heggli" w:date="2022-08-18T13:02:00Z"/>
                    <w:noProof/>
                  </w:rPr>
                </w:rPrChange>
              </w:rPr>
              <w:pPrChange w:id="395" w:author="Frank Oemig" w:date="2022-08-29T21:40:00Z">
                <w:pPr>
                  <w:pStyle w:val="MsgTableBody"/>
                  <w:jc w:val="center"/>
                </w:pPr>
              </w:pPrChange>
            </w:pPr>
            <w:ins w:id="396" w:author="Beat Heggli" w:date="2022-08-18T13:02:00Z">
              <w:r w:rsidRPr="00E92E0E">
                <w:rPr>
                  <w:rPrChange w:id="397" w:author="Frank Oemig" w:date="2022-08-29T21:40:00Z">
                    <w:rPr>
                      <w:b/>
                      <w:bCs/>
                      <w:noProof/>
                      <w:color w:val="FF0000"/>
                    </w:rPr>
                  </w:rPrChange>
                </w:rPr>
                <w:t>3</w:t>
              </w:r>
            </w:ins>
          </w:p>
        </w:tc>
      </w:tr>
      <w:tr w:rsidR="00A117A0" w:rsidRPr="00E92E0E" w14:paraId="75AC3AD4" w14:textId="77777777" w:rsidTr="009F20B7">
        <w:trPr>
          <w:jc w:val="center"/>
          <w:ins w:id="398"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399" w:author="Beat Heggli" w:date="2022-08-18T13:02:00Z"/>
                <w:rPrChange w:id="400" w:author="Frank Oemig" w:date="2022-08-29T21:40:00Z">
                  <w:rPr>
                    <w:ins w:id="401" w:author="Beat Heggli" w:date="2022-08-18T13:02:00Z"/>
                    <w:noProof/>
                  </w:rPr>
                </w:rPrChange>
              </w:rPr>
            </w:pPr>
            <w:ins w:id="402" w:author="Beat Heggli" w:date="2022-08-18T13:02:00Z">
              <w:r w:rsidRPr="00E92E0E">
                <w:rPr>
                  <w:rPrChange w:id="403" w:author="Frank Oemig" w:date="2022-08-29T21:40:00Z">
                    <w:rPr>
                      <w:b/>
                      <w:bCs/>
                      <w:noProof/>
                      <w:color w:val="FF0000"/>
                    </w:rPr>
                  </w:rPrChange>
                </w:rPr>
                <w:t xml:space="preserve">  [</w:t>
              </w:r>
            </w:ins>
            <w:ins w:id="404" w:author="Frank Oemig" w:date="2022-08-29T21:40:00Z">
              <w:r w:rsidR="00E92E0E" w:rsidRPr="00E92E0E">
                <w:rPr>
                  <w:rPrChange w:id="405" w:author="Frank Oemig" w:date="2022-08-29T21:40:00Z">
                    <w:rPr>
                      <w:b/>
                      <w:bCs/>
                      <w:noProof/>
                      <w:color w:val="FF0000"/>
                    </w:rPr>
                  </w:rPrChange>
                </w:rPr>
                <w:t xml:space="preserve"> </w:t>
              </w:r>
            </w:ins>
            <w:ins w:id="406" w:author="Beat Heggli" w:date="2022-08-18T13:02:00Z">
              <w:r w:rsidRPr="00E92E0E">
                <w:rPr>
                  <w:rPrChange w:id="407" w:author="Frank Oemig" w:date="2022-08-29T21:40:00Z">
                    <w:rPr>
                      <w:b/>
                      <w:bCs/>
                      <w:noProof/>
                      <w:color w:val="FF0000"/>
                    </w:rPr>
                  </w:rPrChange>
                </w:rPr>
                <w:t>{ GSR }</w:t>
              </w:r>
            </w:ins>
            <w:ins w:id="408" w:author="Frank Oemig" w:date="2022-08-29T21:40:00Z">
              <w:r w:rsidR="00E92E0E" w:rsidRPr="00E92E0E">
                <w:rPr>
                  <w:rPrChange w:id="409" w:author="Frank Oemig" w:date="2022-08-29T21:40:00Z">
                    <w:rPr>
                      <w:b/>
                      <w:bCs/>
                      <w:noProof/>
                      <w:color w:val="FF0000"/>
                    </w:rPr>
                  </w:rPrChange>
                </w:rPr>
                <w:t xml:space="preserve"> </w:t>
              </w:r>
            </w:ins>
            <w:ins w:id="410" w:author="Beat Heggli" w:date="2022-08-18T13:02:00Z">
              <w:r w:rsidRPr="00E92E0E">
                <w:rPr>
                  <w:rPrChange w:id="411"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12" w:author="Beat Heggli" w:date="2022-08-18T13:02:00Z"/>
                <w:rPrChange w:id="413" w:author="Frank Oemig" w:date="2022-08-29T21:40:00Z">
                  <w:rPr>
                    <w:ins w:id="414" w:author="Beat Heggli" w:date="2022-08-18T13:02:00Z"/>
                    <w:noProof/>
                  </w:rPr>
                </w:rPrChange>
              </w:rPr>
            </w:pPr>
            <w:ins w:id="415" w:author="Beat Heggli" w:date="2022-08-18T13:02:00Z">
              <w:r w:rsidRPr="00E92E0E">
                <w:rPr>
                  <w:rPrChange w:id="416"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17" w:author="Beat Heggli" w:date="2022-08-18T13:02:00Z"/>
                <w:rPrChange w:id="418" w:author="Frank Oemig" w:date="2022-08-29T21:40:00Z">
                  <w:rPr>
                    <w:ins w:id="419" w:author="Beat Heggli" w:date="2022-08-18T13:02:00Z"/>
                    <w:noProof/>
                  </w:rPr>
                </w:rPrChange>
              </w:rPr>
              <w:pPrChange w:id="420"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21" w:author="Beat Heggli" w:date="2022-08-18T13:02:00Z"/>
                <w:rPrChange w:id="422" w:author="Frank Oemig" w:date="2022-08-29T21:40:00Z">
                  <w:rPr>
                    <w:ins w:id="423" w:author="Beat Heggli" w:date="2022-08-18T13:02:00Z"/>
                    <w:noProof/>
                  </w:rPr>
                </w:rPrChange>
              </w:rPr>
              <w:pPrChange w:id="424" w:author="Frank Oemig" w:date="2022-08-29T21:40:00Z">
                <w:pPr>
                  <w:pStyle w:val="MsgTableBody"/>
                  <w:jc w:val="center"/>
                </w:pPr>
              </w:pPrChange>
            </w:pPr>
            <w:ins w:id="425" w:author="Beat Heggli" w:date="2022-08-18T13:02:00Z">
              <w:r w:rsidRPr="00E92E0E">
                <w:rPr>
                  <w:rPrChange w:id="426"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27"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28" w:author="Beat Heggli" w:date="2022-08-18T13:02:00Z"/>
                <w:rPrChange w:id="429" w:author="Frank Oemig" w:date="2022-08-29T21:40:00Z">
                  <w:rPr>
                    <w:ins w:id="430" w:author="Beat Heggli" w:date="2022-08-18T13:02:00Z"/>
                    <w:noProof/>
                  </w:rPr>
                </w:rPrChange>
              </w:rPr>
            </w:pPr>
            <w:ins w:id="431" w:author="Beat Heggli" w:date="2022-08-18T13:02:00Z">
              <w:r w:rsidRPr="00E92E0E">
                <w:rPr>
                  <w:rPrChange w:id="432" w:author="Frank Oemig" w:date="2022-08-29T21:40:00Z">
                    <w:rPr>
                      <w:b/>
                      <w:bCs/>
                      <w:noProof/>
                      <w:color w:val="FF0000"/>
                    </w:rPr>
                  </w:rPrChange>
                </w:rPr>
                <w:t xml:space="preserve">   </w:t>
              </w:r>
            </w:ins>
            <w:ins w:id="433" w:author="Frank Oemig" w:date="2022-08-29T21:40:00Z">
              <w:r w:rsidR="00E92E0E" w:rsidRPr="00E92E0E">
                <w:rPr>
                  <w:rPrChange w:id="434" w:author="Frank Oemig" w:date="2022-08-29T21:40:00Z">
                    <w:rPr>
                      <w:b/>
                      <w:bCs/>
                      <w:noProof/>
                      <w:color w:val="FF0000"/>
                    </w:rPr>
                  </w:rPrChange>
                </w:rPr>
                <w:t xml:space="preserve"> </w:t>
              </w:r>
            </w:ins>
            <w:ins w:id="435" w:author="Beat Heggli" w:date="2022-08-18T13:02:00Z">
              <w:r w:rsidRPr="00E92E0E">
                <w:rPr>
                  <w:rPrChange w:id="436" w:author="Frank Oemig" w:date="2022-08-29T21:40:00Z">
                    <w:rPr>
                      <w:b/>
                      <w:bCs/>
                      <w:noProof/>
                      <w:color w:val="FF0000"/>
                    </w:rPr>
                  </w:rPrChange>
                </w:rPr>
                <w:t xml:space="preserve">  [</w:t>
              </w:r>
            </w:ins>
            <w:ins w:id="437" w:author="Frank Oemig" w:date="2022-08-29T21:40:00Z">
              <w:r w:rsidR="00E92E0E" w:rsidRPr="00E92E0E">
                <w:rPr>
                  <w:rPrChange w:id="438" w:author="Frank Oemig" w:date="2022-08-29T21:40:00Z">
                    <w:rPr>
                      <w:b/>
                      <w:bCs/>
                      <w:noProof/>
                      <w:color w:val="FF0000"/>
                    </w:rPr>
                  </w:rPrChange>
                </w:rPr>
                <w:t xml:space="preserve"> </w:t>
              </w:r>
            </w:ins>
            <w:proofErr w:type="gramStart"/>
            <w:ins w:id="439" w:author="Beat Heggli" w:date="2022-08-18T13:02:00Z">
              <w:r w:rsidRPr="00E92E0E">
                <w:rPr>
                  <w:rPrChange w:id="440"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41" w:author="Frank Oemig" w:date="2022-08-29T21:40:00Z">
                    <w:rPr>
                      <w:rStyle w:val="Hyperlink"/>
                      <w:bCs/>
                      <w:noProof/>
                      <w:color w:val="FF0000"/>
                    </w:rPr>
                  </w:rPrChange>
                </w:rPr>
                <w:t>P</w:t>
              </w:r>
              <w:r w:rsidRPr="00E92E0E">
                <w:rPr>
                  <w:rStyle w:val="Hyperlink"/>
                  <w:color w:val="auto"/>
                  <w:u w:val="none"/>
                  <w:rPrChange w:id="442" w:author="Frank Oemig" w:date="2022-08-29T21:40:00Z">
                    <w:rPr>
                      <w:rStyle w:val="Hyperlink"/>
                      <w:b/>
                      <w:bCs/>
                      <w:noProof/>
                      <w:color w:val="FF0000"/>
                    </w:rPr>
                  </w:rPrChange>
                </w:rPr>
                <w:fldChar w:fldCharType="end"/>
              </w:r>
              <w:r w:rsidRPr="00E92E0E">
                <w:rPr>
                  <w:rPrChange w:id="443" w:author="Frank Oemig" w:date="2022-08-29T21:40:00Z">
                    <w:rPr>
                      <w:b/>
                      <w:bCs/>
                      <w:noProof/>
                      <w:color w:val="FF0000"/>
                    </w:rPr>
                  </w:rPrChange>
                </w:rPr>
                <w:t xml:space="preserve"> }</w:t>
              </w:r>
            </w:ins>
            <w:ins w:id="444" w:author="Frank Oemig" w:date="2022-08-29T21:40:00Z">
              <w:r w:rsidR="00E92E0E" w:rsidRPr="00E92E0E">
                <w:rPr>
                  <w:rPrChange w:id="445" w:author="Frank Oemig" w:date="2022-08-29T21:40:00Z">
                    <w:rPr>
                      <w:b/>
                      <w:bCs/>
                      <w:noProof/>
                      <w:color w:val="FF0000"/>
                    </w:rPr>
                  </w:rPrChange>
                </w:rPr>
                <w:t xml:space="preserve"> </w:t>
              </w:r>
            </w:ins>
            <w:ins w:id="446" w:author="Beat Heggli" w:date="2022-08-18T13:02:00Z">
              <w:r w:rsidRPr="00E92E0E">
                <w:rPr>
                  <w:rPrChange w:id="447"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448" w:author="Beat Heggli" w:date="2022-08-18T13:02:00Z"/>
                <w:rPrChange w:id="449" w:author="Frank Oemig" w:date="2022-08-29T21:40:00Z">
                  <w:rPr>
                    <w:ins w:id="450" w:author="Beat Heggli" w:date="2022-08-18T13:02:00Z"/>
                    <w:noProof/>
                  </w:rPr>
                </w:rPrChange>
              </w:rPr>
            </w:pPr>
            <w:ins w:id="451" w:author="Beat Heggli" w:date="2022-08-18T13:02:00Z">
              <w:r w:rsidRPr="00E92E0E">
                <w:rPr>
                  <w:rPrChange w:id="452"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453" w:author="Beat Heggli" w:date="2022-08-18T13:02:00Z"/>
                <w:rPrChange w:id="454" w:author="Frank Oemig" w:date="2022-08-29T21:40:00Z">
                  <w:rPr>
                    <w:ins w:id="455" w:author="Beat Heggli" w:date="2022-08-18T13:02:00Z"/>
                    <w:noProof/>
                  </w:rPr>
                </w:rPrChange>
              </w:rPr>
              <w:pPrChange w:id="45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457" w:author="Beat Heggli" w:date="2022-08-18T13:02:00Z"/>
                <w:rPrChange w:id="458" w:author="Frank Oemig" w:date="2022-08-29T21:40:00Z">
                  <w:rPr>
                    <w:ins w:id="459" w:author="Beat Heggli" w:date="2022-08-18T13:02:00Z"/>
                    <w:noProof/>
                  </w:rPr>
                </w:rPrChange>
              </w:rPr>
              <w:pPrChange w:id="460" w:author="Frank Oemig" w:date="2022-08-29T21:40:00Z">
                <w:pPr>
                  <w:pStyle w:val="MsgTableBody"/>
                  <w:jc w:val="center"/>
                </w:pPr>
              </w:pPrChange>
            </w:pPr>
            <w:ins w:id="461" w:author="Beat Heggli" w:date="2022-08-18T13:02:00Z">
              <w:r w:rsidRPr="00E92E0E">
                <w:rPr>
                  <w:rPrChange w:id="462" w:author="Frank Oemig" w:date="2022-08-29T21:40:00Z">
                    <w:rPr>
                      <w:b/>
                      <w:bCs/>
                      <w:noProof/>
                      <w:color w:val="FF0000"/>
                    </w:rPr>
                  </w:rPrChange>
                </w:rPr>
                <w:t>3</w:t>
              </w:r>
            </w:ins>
          </w:p>
        </w:tc>
      </w:tr>
      <w:tr w:rsidR="00A117A0" w:rsidRPr="009E61BC" w14:paraId="6717C573" w14:textId="77777777" w:rsidTr="009F20B7">
        <w:trPr>
          <w:jc w:val="center"/>
          <w:ins w:id="463"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464" w:author="Beat Heggli" w:date="2022-08-18T13:02:00Z"/>
                <w:rPrChange w:id="465" w:author="Frank Oemig" w:date="2022-08-29T21:40:00Z">
                  <w:rPr>
                    <w:ins w:id="466" w:author="Beat Heggli" w:date="2022-08-18T13:02:00Z"/>
                    <w:noProof/>
                  </w:rPr>
                </w:rPrChange>
              </w:rPr>
            </w:pPr>
            <w:ins w:id="467" w:author="Beat Heggli" w:date="2022-08-18T13:02:00Z">
              <w:r w:rsidRPr="00E92E0E">
                <w:rPr>
                  <w:rPrChange w:id="468" w:author="Frank Oemig" w:date="2022-08-29T21:40:00Z">
                    <w:rPr>
                      <w:b/>
                      <w:bCs/>
                      <w:noProof/>
                      <w:color w:val="FF0000"/>
                    </w:rPr>
                  </w:rPrChange>
                </w:rPr>
                <w:t xml:space="preserve">  </w:t>
              </w:r>
            </w:ins>
            <w:ins w:id="469" w:author="Frank Oemig" w:date="2022-08-29T21:40:00Z">
              <w:r w:rsidR="00E92E0E" w:rsidRPr="00E92E0E">
                <w:rPr>
                  <w:rPrChange w:id="470" w:author="Frank Oemig" w:date="2022-08-29T21:40:00Z">
                    <w:rPr>
                      <w:b/>
                      <w:bCs/>
                      <w:noProof/>
                      <w:color w:val="FF0000"/>
                    </w:rPr>
                  </w:rPrChange>
                </w:rPr>
                <w:t xml:space="preserve"> </w:t>
              </w:r>
            </w:ins>
            <w:ins w:id="471" w:author="Beat Heggli" w:date="2022-08-18T13:02:00Z">
              <w:r w:rsidRPr="00E92E0E">
                <w:rPr>
                  <w:rPrChange w:id="472" w:author="Frank Oemig" w:date="2022-08-29T21:40:00Z">
                    <w:rPr>
                      <w:b/>
                      <w:bCs/>
                      <w:noProof/>
                      <w:color w:val="FF0000"/>
                    </w:rPr>
                  </w:rPrChange>
                </w:rPr>
                <w:t xml:space="preserve">   [</w:t>
              </w:r>
            </w:ins>
            <w:ins w:id="473" w:author="Frank Oemig" w:date="2022-08-29T21:40:00Z">
              <w:r w:rsidR="00E92E0E" w:rsidRPr="00E92E0E">
                <w:rPr>
                  <w:rPrChange w:id="474" w:author="Frank Oemig" w:date="2022-08-29T21:40:00Z">
                    <w:rPr>
                      <w:b/>
                      <w:bCs/>
                      <w:noProof/>
                      <w:color w:val="FF0000"/>
                    </w:rPr>
                  </w:rPrChange>
                </w:rPr>
                <w:t xml:space="preserve"> </w:t>
              </w:r>
            </w:ins>
            <w:ins w:id="475" w:author="Beat Heggli" w:date="2022-08-18T13:02:00Z">
              <w:r w:rsidRPr="00E92E0E">
                <w:rPr>
                  <w:rPrChange w:id="476" w:author="Frank Oemig" w:date="2022-08-29T21:40:00Z">
                    <w:rPr>
                      <w:b/>
                      <w:bCs/>
                      <w:noProof/>
                      <w:color w:val="FF0000"/>
                    </w:rPr>
                  </w:rPrChange>
                </w:rPr>
                <w:t>{ GSR }</w:t>
              </w:r>
            </w:ins>
            <w:ins w:id="477" w:author="Frank Oemig" w:date="2022-08-29T21:40:00Z">
              <w:r w:rsidR="00E92E0E" w:rsidRPr="00E92E0E">
                <w:rPr>
                  <w:rPrChange w:id="478" w:author="Frank Oemig" w:date="2022-08-29T21:40:00Z">
                    <w:rPr>
                      <w:b/>
                      <w:bCs/>
                      <w:noProof/>
                      <w:color w:val="FF0000"/>
                    </w:rPr>
                  </w:rPrChange>
                </w:rPr>
                <w:t xml:space="preserve"> </w:t>
              </w:r>
            </w:ins>
            <w:ins w:id="479" w:author="Beat Heggli" w:date="2022-08-18T13:02:00Z">
              <w:r w:rsidRPr="00E92E0E">
                <w:rPr>
                  <w:rPrChange w:id="480"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481" w:author="Beat Heggli" w:date="2022-08-18T13:02:00Z"/>
                <w:rPrChange w:id="482" w:author="Frank Oemig" w:date="2022-08-29T21:40:00Z">
                  <w:rPr>
                    <w:ins w:id="483" w:author="Beat Heggli" w:date="2022-08-18T13:02:00Z"/>
                    <w:noProof/>
                  </w:rPr>
                </w:rPrChange>
              </w:rPr>
            </w:pPr>
            <w:ins w:id="484" w:author="Beat Heggli" w:date="2022-08-18T13:02:00Z">
              <w:r w:rsidRPr="00E92E0E">
                <w:rPr>
                  <w:rPrChange w:id="485"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486" w:author="Beat Heggli" w:date="2022-08-18T13:02:00Z"/>
                <w:rPrChange w:id="487" w:author="Frank Oemig" w:date="2022-08-29T21:40:00Z">
                  <w:rPr>
                    <w:ins w:id="488" w:author="Beat Heggli" w:date="2022-08-18T13:02:00Z"/>
                    <w:noProof/>
                  </w:rPr>
                </w:rPrChange>
              </w:rPr>
              <w:pPrChange w:id="48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490" w:author="Beat Heggli" w:date="2022-08-18T13:02:00Z"/>
                <w:rPrChange w:id="491" w:author="Frank Oemig" w:date="2022-08-29T21:40:00Z">
                  <w:rPr>
                    <w:ins w:id="492" w:author="Beat Heggli" w:date="2022-08-18T13:02:00Z"/>
                    <w:noProof/>
                  </w:rPr>
                </w:rPrChange>
              </w:rPr>
              <w:pPrChange w:id="493" w:author="Frank Oemig" w:date="2022-08-29T21:40:00Z">
                <w:pPr>
                  <w:pStyle w:val="MsgTableBody"/>
                  <w:jc w:val="center"/>
                </w:pPr>
              </w:pPrChange>
            </w:pPr>
            <w:ins w:id="494" w:author="Beat Heggli" w:date="2022-08-18T13:02:00Z">
              <w:r w:rsidRPr="00E92E0E">
                <w:rPr>
                  <w:rPrChange w:id="495"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496" w:name="_Toc346776998"/>
      <w:bookmarkStart w:id="497" w:name="_Toc346777035"/>
      <w:bookmarkStart w:id="498" w:name="_Toc348245473"/>
      <w:bookmarkStart w:id="499" w:name="_Toc348245543"/>
      <w:bookmarkStart w:id="500" w:name="_Toc348259058"/>
      <w:bookmarkStart w:id="501" w:name="_Toc348340212"/>
      <w:bookmarkStart w:id="502" w:name="_Toc359236255"/>
      <w:bookmarkStart w:id="503" w:name="_Toc1881957"/>
      <w:bookmarkStart w:id="504" w:name="_Toc89062816"/>
      <w:bookmarkStart w:id="505"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496"/>
      <w:bookmarkEnd w:id="497"/>
      <w:bookmarkEnd w:id="498"/>
      <w:bookmarkEnd w:id="499"/>
      <w:bookmarkEnd w:id="500"/>
      <w:bookmarkEnd w:id="501"/>
      <w:bookmarkEnd w:id="502"/>
      <w:bookmarkEnd w:id="503"/>
      <w:bookmarkEnd w:id="504"/>
      <w:bookmarkEnd w:id="505"/>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06" w:name="_Toc346776999"/>
      <w:bookmarkStart w:id="507" w:name="_Toc346777036"/>
      <w:bookmarkStart w:id="508" w:name="_Toc348245474"/>
      <w:bookmarkStart w:id="509" w:name="_Toc348245544"/>
      <w:bookmarkStart w:id="510" w:name="_Toc348259059"/>
      <w:bookmarkStart w:id="511" w:name="_Toc348340213"/>
      <w:bookmarkStart w:id="512" w:name="_Toc359236256"/>
      <w:bookmarkStart w:id="513" w:name="_Toc1881958"/>
      <w:bookmarkStart w:id="514" w:name="_Toc89062817"/>
      <w:bookmarkStart w:id="515" w:name="_Toc20321538"/>
      <w:r w:rsidRPr="00890B0C">
        <w:rPr>
          <w:noProof/>
        </w:rPr>
        <w:lastRenderedPageBreak/>
        <w:t>DFT/ACK - Post Detail Financial Transactions (Event P03</w:t>
      </w:r>
      <w:bookmarkEnd w:id="506"/>
      <w:bookmarkEnd w:id="507"/>
      <w:bookmarkEnd w:id="508"/>
      <w:bookmarkEnd w:id="509"/>
      <w:bookmarkEnd w:id="510"/>
      <w:bookmarkEnd w:id="511"/>
      <w:bookmarkEnd w:id="512"/>
      <w:r w:rsidRPr="00890B0C">
        <w:rPr>
          <w:noProof/>
        </w:rPr>
        <w:t>)</w:t>
      </w:r>
      <w:bookmarkEnd w:id="513"/>
      <w:bookmarkEnd w:id="514"/>
      <w:bookmarkEnd w:id="515"/>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16"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17" w:author="Beat Heggli" w:date="2022-08-08T10:07:00Z"/>
                <w:rPrChange w:id="518" w:author="Frank Oemig" w:date="2022-08-29T21:41:00Z">
                  <w:rPr>
                    <w:ins w:id="519" w:author="Beat Heggli" w:date="2022-08-08T10:07:00Z"/>
                    <w:b/>
                    <w:bCs/>
                    <w:noProof/>
                    <w:color w:val="FF0000"/>
                  </w:rPr>
                </w:rPrChange>
              </w:rPr>
            </w:pPr>
            <w:ins w:id="520" w:author="Beat Heggli" w:date="2022-08-08T10:07:00Z">
              <w:r w:rsidRPr="00CB4E10">
                <w:rPr>
                  <w:rPrChange w:id="521" w:author="Frank Oemig" w:date="2022-08-29T21:41:00Z">
                    <w:rPr>
                      <w:b/>
                      <w:bCs/>
                      <w:noProof/>
                      <w:color w:val="FF0000"/>
                    </w:rPr>
                  </w:rPrChange>
                </w:rPr>
                <w:t>[</w:t>
              </w:r>
            </w:ins>
            <w:ins w:id="522" w:author="Frank Oemig" w:date="2022-08-29T21:40:00Z">
              <w:r w:rsidR="00E92E0E" w:rsidRPr="00CB4E10">
                <w:rPr>
                  <w:rPrChange w:id="523" w:author="Frank Oemig" w:date="2022-08-29T21:41:00Z">
                    <w:rPr>
                      <w:b/>
                      <w:bCs/>
                      <w:noProof/>
                      <w:color w:val="FF0000"/>
                    </w:rPr>
                  </w:rPrChange>
                </w:rPr>
                <w:t xml:space="preserve"> </w:t>
              </w:r>
            </w:ins>
            <w:proofErr w:type="gramStart"/>
            <w:ins w:id="524" w:author="Beat Heggli" w:date="2022-08-08T10:07:00Z">
              <w:r w:rsidRPr="00CB4E10">
                <w:rPr>
                  <w:rPrChange w:id="525"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26" w:author="Frank Oemig" w:date="2022-08-29T21:41:00Z">
                    <w:rPr>
                      <w:rStyle w:val="Hyperlink"/>
                      <w:bCs/>
                      <w:noProof/>
                      <w:color w:val="FF0000"/>
                    </w:rPr>
                  </w:rPrChange>
                </w:rPr>
                <w:t>P</w:t>
              </w:r>
              <w:r w:rsidRPr="00CB4E10">
                <w:rPr>
                  <w:rStyle w:val="Hyperlink"/>
                  <w:color w:val="auto"/>
                  <w:u w:val="none"/>
                  <w:rPrChange w:id="527" w:author="Frank Oemig" w:date="2022-08-29T21:41:00Z">
                    <w:rPr>
                      <w:rStyle w:val="Hyperlink"/>
                      <w:b/>
                      <w:bCs/>
                      <w:noProof/>
                      <w:color w:val="FF0000"/>
                    </w:rPr>
                  </w:rPrChange>
                </w:rPr>
                <w:fldChar w:fldCharType="end"/>
              </w:r>
              <w:r w:rsidRPr="00CB4E10">
                <w:rPr>
                  <w:rPrChange w:id="528" w:author="Frank Oemig" w:date="2022-08-29T21:41:00Z">
                    <w:rPr>
                      <w:b/>
                      <w:bCs/>
                      <w:noProof/>
                      <w:color w:val="FF0000"/>
                    </w:rPr>
                  </w:rPrChange>
                </w:rPr>
                <w:t xml:space="preserve"> }</w:t>
              </w:r>
            </w:ins>
            <w:ins w:id="529" w:author="Frank Oemig" w:date="2022-08-29T21:40:00Z">
              <w:r w:rsidR="00E92E0E" w:rsidRPr="00CB4E10">
                <w:rPr>
                  <w:rPrChange w:id="530" w:author="Frank Oemig" w:date="2022-08-29T21:41:00Z">
                    <w:rPr>
                      <w:b/>
                      <w:bCs/>
                      <w:noProof/>
                      <w:color w:val="FF0000"/>
                    </w:rPr>
                  </w:rPrChange>
                </w:rPr>
                <w:t xml:space="preserve"> </w:t>
              </w:r>
            </w:ins>
            <w:ins w:id="531" w:author="Beat Heggli" w:date="2022-08-08T10:07:00Z">
              <w:r w:rsidRPr="00CB4E10">
                <w:rPr>
                  <w:rPrChange w:id="532"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33" w:author="Beat Heggli" w:date="2022-08-08T10:07:00Z"/>
                <w:rPrChange w:id="534" w:author="Frank Oemig" w:date="2022-08-29T21:41:00Z">
                  <w:rPr>
                    <w:ins w:id="535" w:author="Beat Heggli" w:date="2022-08-08T10:07:00Z"/>
                    <w:b/>
                    <w:bCs/>
                    <w:noProof/>
                    <w:color w:val="FF0000"/>
                  </w:rPr>
                </w:rPrChange>
              </w:rPr>
            </w:pPr>
            <w:ins w:id="536" w:author="Beat Heggli" w:date="2022-08-08T10:07:00Z">
              <w:r w:rsidRPr="00CB4E10">
                <w:rPr>
                  <w:rPrChange w:id="537"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38" w:author="Beat Heggli" w:date="2022-08-08T10:07:00Z"/>
                <w:rPrChange w:id="539" w:author="Frank Oemig" w:date="2022-08-29T21:41:00Z">
                  <w:rPr>
                    <w:ins w:id="540" w:author="Beat Heggli" w:date="2022-08-08T10:07:00Z"/>
                    <w:b/>
                    <w:bCs/>
                    <w:noProof/>
                    <w:color w:val="FF0000"/>
                  </w:rPr>
                </w:rPrChange>
              </w:rPr>
              <w:pPrChange w:id="541"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42" w:author="Beat Heggli" w:date="2022-08-08T10:07:00Z"/>
                <w:rPrChange w:id="543" w:author="Frank Oemig" w:date="2022-08-29T21:41:00Z">
                  <w:rPr>
                    <w:ins w:id="544" w:author="Beat Heggli" w:date="2022-08-08T10:07:00Z"/>
                    <w:b/>
                    <w:bCs/>
                    <w:noProof/>
                    <w:color w:val="FF0000"/>
                  </w:rPr>
                </w:rPrChange>
              </w:rPr>
              <w:pPrChange w:id="545" w:author="Frank Oemig" w:date="2022-08-29T21:41:00Z">
                <w:pPr>
                  <w:pStyle w:val="MsgTableBody"/>
                  <w:jc w:val="center"/>
                </w:pPr>
              </w:pPrChange>
            </w:pPr>
            <w:ins w:id="546" w:author="Beat Heggli" w:date="2022-08-08T10:07:00Z">
              <w:r w:rsidRPr="00CB4E10">
                <w:rPr>
                  <w:rPrChange w:id="547"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548"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549" w:author="Beat Heggli" w:date="2022-08-08T10:07:00Z"/>
                <w:rPrChange w:id="550" w:author="Frank Oemig" w:date="2022-08-29T21:41:00Z">
                  <w:rPr>
                    <w:ins w:id="551" w:author="Beat Heggli" w:date="2022-08-08T10:07:00Z"/>
                    <w:b/>
                    <w:bCs/>
                    <w:noProof/>
                    <w:color w:val="FF0000"/>
                  </w:rPr>
                </w:rPrChange>
              </w:rPr>
            </w:pPr>
            <w:ins w:id="552" w:author="Beat Heggli" w:date="2022-08-08T10:07:00Z">
              <w:r w:rsidRPr="00CB4E10">
                <w:rPr>
                  <w:rPrChange w:id="553" w:author="Frank Oemig" w:date="2022-08-29T21:41:00Z">
                    <w:rPr>
                      <w:b/>
                      <w:bCs/>
                      <w:noProof/>
                      <w:color w:val="FF0000"/>
                    </w:rPr>
                  </w:rPrChange>
                </w:rPr>
                <w:t>[</w:t>
              </w:r>
            </w:ins>
            <w:ins w:id="554" w:author="Frank Oemig" w:date="2022-08-29T21:40:00Z">
              <w:r w:rsidR="00E92E0E" w:rsidRPr="00CB4E10">
                <w:rPr>
                  <w:rPrChange w:id="555" w:author="Frank Oemig" w:date="2022-08-29T21:41:00Z">
                    <w:rPr>
                      <w:b/>
                      <w:bCs/>
                      <w:noProof/>
                      <w:color w:val="FF0000"/>
                    </w:rPr>
                  </w:rPrChange>
                </w:rPr>
                <w:t xml:space="preserve"> </w:t>
              </w:r>
            </w:ins>
            <w:ins w:id="556" w:author="Beat Heggli" w:date="2022-08-08T10:07:00Z">
              <w:r w:rsidRPr="00CB4E10">
                <w:rPr>
                  <w:rPrChange w:id="557" w:author="Frank Oemig" w:date="2022-08-29T21:41:00Z">
                    <w:rPr>
                      <w:b/>
                      <w:bCs/>
                      <w:noProof/>
                      <w:color w:val="FF0000"/>
                    </w:rPr>
                  </w:rPrChange>
                </w:rPr>
                <w:t>{ GSR }</w:t>
              </w:r>
            </w:ins>
            <w:ins w:id="558" w:author="Frank Oemig" w:date="2022-08-29T21:40:00Z">
              <w:r w:rsidR="00E92E0E" w:rsidRPr="00CB4E10">
                <w:rPr>
                  <w:rPrChange w:id="559" w:author="Frank Oemig" w:date="2022-08-29T21:41:00Z">
                    <w:rPr>
                      <w:b/>
                      <w:bCs/>
                      <w:noProof/>
                      <w:color w:val="FF0000"/>
                    </w:rPr>
                  </w:rPrChange>
                </w:rPr>
                <w:t xml:space="preserve"> </w:t>
              </w:r>
            </w:ins>
            <w:ins w:id="560" w:author="Beat Heggli" w:date="2022-08-08T10:07:00Z">
              <w:r w:rsidRPr="00CB4E10">
                <w:rPr>
                  <w:rPrChange w:id="561" w:author="Frank Oemig" w:date="2022-08-29T21:41:00Z">
                    <w:rPr>
                      <w:b/>
                      <w:bCs/>
                      <w:noProof/>
                      <w:color w:val="FF0000"/>
                    </w:rPr>
                  </w:rPrChange>
                </w:rPr>
                <w:t>]</w:t>
              </w:r>
              <w:del w:id="562" w:author="Frank Oemig" w:date="2022-08-29T21:40:00Z">
                <w:r w:rsidRPr="00CB4E10" w:rsidDel="00E92E0E">
                  <w:rPr>
                    <w:rPrChange w:id="563"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564" w:author="Beat Heggli" w:date="2022-08-08T10:07:00Z"/>
                <w:rPrChange w:id="565" w:author="Frank Oemig" w:date="2022-08-29T21:41:00Z">
                  <w:rPr>
                    <w:ins w:id="566" w:author="Beat Heggli" w:date="2022-08-08T10:07:00Z"/>
                    <w:b/>
                    <w:bCs/>
                    <w:noProof/>
                    <w:color w:val="FF0000"/>
                  </w:rPr>
                </w:rPrChange>
              </w:rPr>
            </w:pPr>
            <w:ins w:id="567" w:author="Beat Heggli" w:date="2022-08-08T10:07:00Z">
              <w:r w:rsidRPr="00CB4E10">
                <w:rPr>
                  <w:rPrChange w:id="568"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569" w:author="Beat Heggli" w:date="2022-08-08T10:07:00Z"/>
                <w:rPrChange w:id="570" w:author="Frank Oemig" w:date="2022-08-29T21:41:00Z">
                  <w:rPr>
                    <w:ins w:id="571" w:author="Beat Heggli" w:date="2022-08-08T10:07:00Z"/>
                    <w:b/>
                    <w:bCs/>
                    <w:noProof/>
                    <w:color w:val="FF0000"/>
                  </w:rPr>
                </w:rPrChange>
              </w:rPr>
              <w:pPrChange w:id="57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573" w:author="Beat Heggli" w:date="2022-08-08T10:07:00Z"/>
                <w:rPrChange w:id="574" w:author="Frank Oemig" w:date="2022-08-29T21:41:00Z">
                  <w:rPr>
                    <w:ins w:id="575" w:author="Beat Heggli" w:date="2022-08-08T10:07:00Z"/>
                    <w:b/>
                    <w:bCs/>
                    <w:noProof/>
                    <w:color w:val="FF0000"/>
                  </w:rPr>
                </w:rPrChange>
              </w:rPr>
              <w:pPrChange w:id="576" w:author="Frank Oemig" w:date="2022-08-29T21:41:00Z">
                <w:pPr>
                  <w:pStyle w:val="MsgTableBody"/>
                  <w:jc w:val="center"/>
                </w:pPr>
              </w:pPrChange>
            </w:pPr>
            <w:ins w:id="577" w:author="Beat Heggli" w:date="2022-08-08T10:07:00Z">
              <w:r w:rsidRPr="00CB4E10">
                <w:rPr>
                  <w:rPrChange w:id="578"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579"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580" w:author="Beat Heggli" w:date="2022-08-08T10:07:00Z"/>
                <w:rPrChange w:id="581" w:author="Frank Oemig" w:date="2022-08-29T21:41:00Z">
                  <w:rPr>
                    <w:ins w:id="582" w:author="Beat Heggli" w:date="2022-08-08T10:07:00Z"/>
                    <w:b/>
                    <w:bCs/>
                    <w:noProof/>
                    <w:color w:val="FF0000"/>
                  </w:rPr>
                </w:rPrChange>
              </w:rPr>
            </w:pPr>
            <w:ins w:id="583" w:author="Beat Heggli" w:date="2022-08-08T10:07:00Z">
              <w:r w:rsidRPr="00CB4E10">
                <w:rPr>
                  <w:rPrChange w:id="584" w:author="Frank Oemig" w:date="2022-08-29T21:41:00Z">
                    <w:rPr>
                      <w:b/>
                      <w:bCs/>
                      <w:noProof/>
                      <w:color w:val="FF0000"/>
                    </w:rPr>
                  </w:rPrChange>
                </w:rPr>
                <w:t>[</w:t>
              </w:r>
            </w:ins>
            <w:ins w:id="585" w:author="Frank Oemig" w:date="2022-08-29T21:40:00Z">
              <w:r w:rsidR="00E92E0E" w:rsidRPr="00CB4E10">
                <w:rPr>
                  <w:rPrChange w:id="586" w:author="Frank Oemig" w:date="2022-08-29T21:41:00Z">
                    <w:rPr>
                      <w:b/>
                      <w:bCs/>
                      <w:noProof/>
                      <w:color w:val="FF0000"/>
                    </w:rPr>
                  </w:rPrChange>
                </w:rPr>
                <w:t xml:space="preserve"> </w:t>
              </w:r>
            </w:ins>
            <w:ins w:id="587" w:author="Beat Heggli" w:date="2022-08-08T10:07:00Z">
              <w:r w:rsidRPr="00CB4E10">
                <w:rPr>
                  <w:rPrChange w:id="588" w:author="Frank Oemig" w:date="2022-08-29T21:41:00Z">
                    <w:rPr>
                      <w:b/>
                      <w:bCs/>
                      <w:noProof/>
                      <w:color w:val="FF0000"/>
                    </w:rPr>
                  </w:rPrChange>
                </w:rPr>
                <w:t>{ GSC }</w:t>
              </w:r>
            </w:ins>
            <w:ins w:id="589" w:author="Frank Oemig" w:date="2022-08-29T21:40:00Z">
              <w:r w:rsidR="00E92E0E" w:rsidRPr="00CB4E10">
                <w:rPr>
                  <w:rPrChange w:id="590" w:author="Frank Oemig" w:date="2022-08-29T21:41:00Z">
                    <w:rPr>
                      <w:b/>
                      <w:bCs/>
                      <w:noProof/>
                      <w:color w:val="FF0000"/>
                    </w:rPr>
                  </w:rPrChange>
                </w:rPr>
                <w:t xml:space="preserve"> </w:t>
              </w:r>
            </w:ins>
            <w:ins w:id="591" w:author="Beat Heggli" w:date="2022-08-08T10:07:00Z">
              <w:r w:rsidRPr="00CB4E10">
                <w:rPr>
                  <w:rPrChange w:id="592" w:author="Frank Oemig" w:date="2022-08-29T21:41:00Z">
                    <w:rPr>
                      <w:b/>
                      <w:bCs/>
                      <w:noProof/>
                      <w:color w:val="FF0000"/>
                    </w:rPr>
                  </w:rPrChange>
                </w:rPr>
                <w:t>]</w:t>
              </w:r>
              <w:del w:id="593" w:author="Frank Oemig" w:date="2022-08-29T21:40:00Z">
                <w:r w:rsidRPr="00CB4E10" w:rsidDel="00E92E0E">
                  <w:rPr>
                    <w:rPrChange w:id="594"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77777777" w:rsidR="00A635F4" w:rsidRPr="00CB4E10" w:rsidRDefault="00A635F4" w:rsidP="00CB4E10">
            <w:pPr>
              <w:pStyle w:val="MsgTableBody"/>
              <w:rPr>
                <w:ins w:id="595" w:author="Beat Heggli" w:date="2022-08-08T10:07:00Z"/>
                <w:rPrChange w:id="596" w:author="Frank Oemig" w:date="2022-08-29T21:41:00Z">
                  <w:rPr>
                    <w:ins w:id="597" w:author="Beat Heggli" w:date="2022-08-08T10:07:00Z"/>
                    <w:b/>
                    <w:bCs/>
                    <w:noProof/>
                    <w:color w:val="FF0000"/>
                  </w:rPr>
                </w:rPrChange>
              </w:rPr>
            </w:pPr>
            <w:ins w:id="598" w:author="Beat Heggli" w:date="2022-08-08T10:07:00Z">
              <w:r w:rsidRPr="00CB4E10">
                <w:rPr>
                  <w:rPrChange w:id="599" w:author="Frank Oemig" w:date="2022-08-29T21:41: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00" w:author="Beat Heggli" w:date="2022-08-08T10:07:00Z"/>
                <w:rPrChange w:id="601" w:author="Frank Oemig" w:date="2022-08-29T21:41:00Z">
                  <w:rPr>
                    <w:ins w:id="602" w:author="Beat Heggli" w:date="2022-08-08T10:07:00Z"/>
                    <w:b/>
                    <w:bCs/>
                    <w:noProof/>
                    <w:color w:val="FF0000"/>
                  </w:rPr>
                </w:rPrChange>
              </w:rPr>
              <w:pPrChange w:id="60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04" w:author="Beat Heggli" w:date="2022-08-08T10:07:00Z"/>
                <w:rPrChange w:id="605" w:author="Frank Oemig" w:date="2022-08-29T21:41:00Z">
                  <w:rPr>
                    <w:ins w:id="606" w:author="Beat Heggli" w:date="2022-08-08T10:07:00Z"/>
                    <w:b/>
                    <w:bCs/>
                    <w:noProof/>
                    <w:color w:val="FF0000"/>
                  </w:rPr>
                </w:rPrChange>
              </w:rPr>
              <w:pPrChange w:id="607" w:author="Frank Oemig" w:date="2022-08-29T21:41:00Z">
                <w:pPr>
                  <w:pStyle w:val="MsgTableBody"/>
                  <w:jc w:val="center"/>
                </w:pPr>
              </w:pPrChange>
            </w:pPr>
            <w:ins w:id="608" w:author="Beat Heggli" w:date="2022-08-08T10:07:00Z">
              <w:r w:rsidRPr="00CB4E10">
                <w:rPr>
                  <w:rPrChange w:id="609"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lastRenderedPageBreak/>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10"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11" w:author="Beat Heggli" w:date="2022-08-18T13:08:00Z"/>
                <w:rPrChange w:id="612" w:author="Frank Oemig" w:date="2022-08-29T21:41:00Z">
                  <w:rPr>
                    <w:ins w:id="613" w:author="Beat Heggli" w:date="2022-08-18T13:08:00Z"/>
                    <w:noProof/>
                  </w:rPr>
                </w:rPrChange>
              </w:rPr>
            </w:pPr>
            <w:ins w:id="614" w:author="Beat Heggli" w:date="2022-08-18T13:08:00Z">
              <w:r w:rsidRPr="00CB4E10">
                <w:rPr>
                  <w:rPrChange w:id="615" w:author="Frank Oemig" w:date="2022-08-29T21:41:00Z">
                    <w:rPr>
                      <w:b/>
                      <w:bCs/>
                      <w:noProof/>
                      <w:color w:val="FF0000"/>
                    </w:rPr>
                  </w:rPrChange>
                </w:rPr>
                <w:t xml:space="preserve">    [</w:t>
              </w:r>
            </w:ins>
            <w:ins w:id="616" w:author="Frank Oemig" w:date="2022-08-29T21:41:00Z">
              <w:r w:rsidR="00CB4E10" w:rsidRPr="00CB4E10">
                <w:rPr>
                  <w:rPrChange w:id="617" w:author="Frank Oemig" w:date="2022-08-29T21:41:00Z">
                    <w:rPr>
                      <w:b/>
                      <w:bCs/>
                      <w:noProof/>
                      <w:color w:val="FF0000"/>
                    </w:rPr>
                  </w:rPrChange>
                </w:rPr>
                <w:t xml:space="preserve"> </w:t>
              </w:r>
            </w:ins>
            <w:proofErr w:type="gramStart"/>
            <w:ins w:id="618" w:author="Beat Heggli" w:date="2022-08-18T13:08:00Z">
              <w:r w:rsidRPr="00CB4E10">
                <w:rPr>
                  <w:rPrChange w:id="619"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20" w:author="Frank Oemig" w:date="2022-08-29T21:41:00Z">
                    <w:rPr>
                      <w:rStyle w:val="Hyperlink"/>
                      <w:bCs/>
                      <w:noProof/>
                      <w:color w:val="FF0000"/>
                    </w:rPr>
                  </w:rPrChange>
                </w:rPr>
                <w:t>P</w:t>
              </w:r>
              <w:r w:rsidRPr="00CB4E10">
                <w:rPr>
                  <w:rStyle w:val="Hyperlink"/>
                  <w:color w:val="auto"/>
                  <w:u w:val="none"/>
                  <w:rPrChange w:id="621" w:author="Frank Oemig" w:date="2022-08-29T21:41:00Z">
                    <w:rPr>
                      <w:rStyle w:val="Hyperlink"/>
                      <w:b/>
                      <w:bCs/>
                      <w:noProof/>
                      <w:color w:val="FF0000"/>
                    </w:rPr>
                  </w:rPrChange>
                </w:rPr>
                <w:fldChar w:fldCharType="end"/>
              </w:r>
              <w:r w:rsidRPr="00CB4E10">
                <w:rPr>
                  <w:rPrChange w:id="622" w:author="Frank Oemig" w:date="2022-08-29T21:41:00Z">
                    <w:rPr>
                      <w:b/>
                      <w:bCs/>
                      <w:noProof/>
                      <w:color w:val="FF0000"/>
                    </w:rPr>
                  </w:rPrChange>
                </w:rPr>
                <w:t xml:space="preserve"> }</w:t>
              </w:r>
            </w:ins>
            <w:ins w:id="623" w:author="Frank Oemig" w:date="2022-08-29T21:41:00Z">
              <w:r w:rsidR="00CB4E10" w:rsidRPr="00CB4E10">
                <w:rPr>
                  <w:rPrChange w:id="624" w:author="Frank Oemig" w:date="2022-08-29T21:41:00Z">
                    <w:rPr>
                      <w:b/>
                      <w:bCs/>
                      <w:noProof/>
                      <w:color w:val="FF0000"/>
                    </w:rPr>
                  </w:rPrChange>
                </w:rPr>
                <w:t xml:space="preserve"> </w:t>
              </w:r>
            </w:ins>
            <w:ins w:id="625" w:author="Beat Heggli" w:date="2022-08-18T13:08:00Z">
              <w:r w:rsidRPr="00CB4E10">
                <w:rPr>
                  <w:rPrChange w:id="626"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27" w:author="Beat Heggli" w:date="2022-08-18T13:08:00Z"/>
              </w:rPr>
            </w:pPr>
            <w:ins w:id="628" w:author="Beat Heggli" w:date="2022-08-18T13:08:00Z">
              <w:r w:rsidRPr="00CB4E10">
                <w:rPr>
                  <w:rPrChange w:id="629"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30" w:author="Beat Heggli" w:date="2022-08-18T13:08:00Z"/>
                <w:rPrChange w:id="631" w:author="Frank Oemig" w:date="2022-08-29T21:41:00Z">
                  <w:rPr>
                    <w:ins w:id="632" w:author="Beat Heggli" w:date="2022-08-18T13:08:00Z"/>
                    <w:noProof/>
                  </w:rPr>
                </w:rPrChange>
              </w:rPr>
              <w:pPrChange w:id="63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34" w:author="Beat Heggli" w:date="2022-08-18T13:08:00Z"/>
                <w:rPrChange w:id="635" w:author="Frank Oemig" w:date="2022-08-29T21:41:00Z">
                  <w:rPr>
                    <w:ins w:id="636" w:author="Beat Heggli" w:date="2022-08-18T13:08:00Z"/>
                    <w:noProof/>
                  </w:rPr>
                </w:rPrChange>
              </w:rPr>
              <w:pPrChange w:id="637" w:author="Frank Oemig" w:date="2022-08-29T21:41:00Z">
                <w:pPr>
                  <w:pStyle w:val="MsgTableBody"/>
                  <w:jc w:val="center"/>
                </w:pPr>
              </w:pPrChange>
            </w:pPr>
            <w:ins w:id="638" w:author="Beat Heggli" w:date="2022-08-18T13:08:00Z">
              <w:r w:rsidRPr="00CB4E10">
                <w:rPr>
                  <w:rPrChange w:id="639" w:author="Frank Oemig" w:date="2022-08-29T21:41:00Z">
                    <w:rPr>
                      <w:b/>
                      <w:bCs/>
                      <w:noProof/>
                      <w:color w:val="FF0000"/>
                    </w:rPr>
                  </w:rPrChange>
                </w:rPr>
                <w:t>3</w:t>
              </w:r>
            </w:ins>
          </w:p>
        </w:tc>
      </w:tr>
      <w:tr w:rsidR="002C0143" w:rsidRPr="00CB4E10" w14:paraId="410904CA" w14:textId="77777777" w:rsidTr="0083280B">
        <w:trPr>
          <w:jc w:val="center"/>
          <w:ins w:id="640"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641" w:author="Beat Heggli" w:date="2022-08-18T13:08:00Z"/>
                <w:rPrChange w:id="642" w:author="Frank Oemig" w:date="2022-08-29T21:41:00Z">
                  <w:rPr>
                    <w:ins w:id="643" w:author="Beat Heggli" w:date="2022-08-18T13:08:00Z"/>
                    <w:noProof/>
                  </w:rPr>
                </w:rPrChange>
              </w:rPr>
            </w:pPr>
            <w:ins w:id="644" w:author="Beat Heggli" w:date="2022-08-18T13:08:00Z">
              <w:r w:rsidRPr="00CB4E10">
                <w:rPr>
                  <w:rPrChange w:id="645" w:author="Frank Oemig" w:date="2022-08-29T21:41:00Z">
                    <w:rPr>
                      <w:b/>
                      <w:bCs/>
                      <w:noProof/>
                      <w:color w:val="FF0000"/>
                    </w:rPr>
                  </w:rPrChange>
                </w:rPr>
                <w:t xml:space="preserve">    [</w:t>
              </w:r>
            </w:ins>
            <w:ins w:id="646" w:author="Frank Oemig" w:date="2022-08-29T21:41:00Z">
              <w:r w:rsidR="00CB4E10" w:rsidRPr="00CB4E10">
                <w:rPr>
                  <w:rPrChange w:id="647" w:author="Frank Oemig" w:date="2022-08-29T21:41:00Z">
                    <w:rPr>
                      <w:b/>
                      <w:bCs/>
                      <w:noProof/>
                      <w:color w:val="FF0000"/>
                    </w:rPr>
                  </w:rPrChange>
                </w:rPr>
                <w:t xml:space="preserve"> </w:t>
              </w:r>
            </w:ins>
            <w:ins w:id="648" w:author="Beat Heggli" w:date="2022-08-18T13:08:00Z">
              <w:r w:rsidRPr="00CB4E10">
                <w:rPr>
                  <w:rPrChange w:id="649" w:author="Frank Oemig" w:date="2022-08-29T21:41:00Z">
                    <w:rPr>
                      <w:b/>
                      <w:bCs/>
                      <w:noProof/>
                      <w:color w:val="FF0000"/>
                    </w:rPr>
                  </w:rPrChange>
                </w:rPr>
                <w:t>{ GSR }</w:t>
              </w:r>
            </w:ins>
            <w:ins w:id="650" w:author="Frank Oemig" w:date="2022-08-29T21:41:00Z">
              <w:r w:rsidR="00CB4E10" w:rsidRPr="00CB4E10">
                <w:rPr>
                  <w:rPrChange w:id="651" w:author="Frank Oemig" w:date="2022-08-29T21:41:00Z">
                    <w:rPr>
                      <w:b/>
                      <w:bCs/>
                      <w:noProof/>
                      <w:color w:val="FF0000"/>
                    </w:rPr>
                  </w:rPrChange>
                </w:rPr>
                <w:t xml:space="preserve"> </w:t>
              </w:r>
            </w:ins>
            <w:ins w:id="652" w:author="Beat Heggli" w:date="2022-08-18T13:08:00Z">
              <w:r w:rsidRPr="00CB4E10">
                <w:rPr>
                  <w:rPrChange w:id="653"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654" w:author="Beat Heggli" w:date="2022-08-18T13:08:00Z"/>
              </w:rPr>
            </w:pPr>
            <w:ins w:id="655" w:author="Beat Heggli" w:date="2022-08-18T13:08:00Z">
              <w:r w:rsidRPr="00CB4E10">
                <w:rPr>
                  <w:rPrChange w:id="656"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657" w:author="Beat Heggli" w:date="2022-08-18T13:08:00Z"/>
                <w:rPrChange w:id="658" w:author="Frank Oemig" w:date="2022-08-29T21:41:00Z">
                  <w:rPr>
                    <w:ins w:id="659" w:author="Beat Heggli" w:date="2022-08-18T13:08:00Z"/>
                    <w:noProof/>
                  </w:rPr>
                </w:rPrChange>
              </w:rPr>
              <w:pPrChange w:id="660"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661" w:author="Beat Heggli" w:date="2022-08-18T13:08:00Z"/>
                <w:rPrChange w:id="662" w:author="Frank Oemig" w:date="2022-08-29T21:41:00Z">
                  <w:rPr>
                    <w:ins w:id="663" w:author="Beat Heggli" w:date="2022-08-18T13:08:00Z"/>
                    <w:noProof/>
                  </w:rPr>
                </w:rPrChange>
              </w:rPr>
              <w:pPrChange w:id="664" w:author="Frank Oemig" w:date="2022-08-29T21:41:00Z">
                <w:pPr>
                  <w:pStyle w:val="MsgTableBody"/>
                  <w:jc w:val="center"/>
                </w:pPr>
              </w:pPrChange>
            </w:pPr>
            <w:ins w:id="665" w:author="Beat Heggli" w:date="2022-08-18T13:08:00Z">
              <w:r w:rsidRPr="00CB4E10">
                <w:rPr>
                  <w:rPrChange w:id="666"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lastRenderedPageBreak/>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lastRenderedPageBreak/>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667" w:name="_Toc346777000"/>
      <w:bookmarkStart w:id="668" w:name="_Toc346777037"/>
      <w:bookmarkStart w:id="669" w:name="_Toc348245475"/>
      <w:bookmarkStart w:id="670" w:name="_Toc348245545"/>
      <w:bookmarkStart w:id="671" w:name="_Toc348259060"/>
      <w:bookmarkStart w:id="672" w:name="_Toc348340214"/>
      <w:bookmarkStart w:id="673" w:name="_Toc359236257"/>
      <w:r w:rsidRPr="00890B0C">
        <w:rPr>
          <w:noProof/>
        </w:rPr>
        <w:t xml:space="preserve"> </w:t>
      </w:r>
      <w:bookmarkStart w:id="674" w:name="_Toc1881959"/>
      <w:bookmarkStart w:id="675" w:name="_Toc89062818"/>
      <w:bookmarkStart w:id="676" w:name="_Toc20321539"/>
      <w:r w:rsidRPr="00890B0C">
        <w:rPr>
          <w:noProof/>
        </w:rPr>
        <w:t>QRY/DSR - Generate Bills And Accounts Receivable Statements (Event P04</w:t>
      </w:r>
      <w:bookmarkEnd w:id="667"/>
      <w:bookmarkEnd w:id="668"/>
      <w:bookmarkEnd w:id="669"/>
      <w:bookmarkEnd w:id="670"/>
      <w:bookmarkEnd w:id="671"/>
      <w:bookmarkEnd w:id="672"/>
      <w:bookmarkEnd w:id="673"/>
      <w:r w:rsidRPr="00890B0C">
        <w:rPr>
          <w:noProof/>
        </w:rPr>
        <w:t>)</w:t>
      </w:r>
      <w:bookmarkEnd w:id="674"/>
      <w:bookmarkEnd w:id="675"/>
      <w:bookmarkEnd w:id="676"/>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677" w:name="_Toc346777001"/>
      <w:bookmarkStart w:id="678" w:name="_Toc346777038"/>
      <w:bookmarkStart w:id="679" w:name="_Toc348245476"/>
      <w:bookmarkStart w:id="680" w:name="_Toc348245546"/>
      <w:bookmarkStart w:id="681" w:name="_Toc348259061"/>
      <w:bookmarkStart w:id="682" w:name="_Toc348340215"/>
      <w:bookmarkStart w:id="683" w:name="_Toc359236258"/>
      <w:bookmarkStart w:id="684" w:name="_Toc1881960"/>
      <w:bookmarkStart w:id="685" w:name="_Toc89062819"/>
      <w:bookmarkStart w:id="686" w:name="_Toc20321540"/>
      <w:bookmarkStart w:id="687" w:name="_Toc346776930"/>
      <w:bookmarkStart w:id="688" w:name="_Toc346777005"/>
      <w:bookmarkStart w:id="689" w:name="_Toc346777042"/>
      <w:r w:rsidRPr="00890B0C">
        <w:rPr>
          <w:noProof/>
        </w:rPr>
        <w:t>BAR/ACK - Update Account (Event P05</w:t>
      </w:r>
      <w:bookmarkEnd w:id="677"/>
      <w:bookmarkEnd w:id="678"/>
      <w:bookmarkEnd w:id="679"/>
      <w:bookmarkEnd w:id="680"/>
      <w:bookmarkEnd w:id="681"/>
      <w:bookmarkEnd w:id="682"/>
      <w:bookmarkEnd w:id="683"/>
      <w:r w:rsidRPr="00890B0C">
        <w:rPr>
          <w:noProof/>
        </w:rPr>
        <w:t>)</w:t>
      </w:r>
      <w:bookmarkEnd w:id="684"/>
      <w:bookmarkEnd w:id="685"/>
      <w:bookmarkEnd w:id="686"/>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690"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691" w:author="Beat Heggli" w:date="2022-08-08T10:10:00Z"/>
                <w:rPrChange w:id="692" w:author="Frank Oemig" w:date="2022-08-29T21:41:00Z">
                  <w:rPr>
                    <w:ins w:id="693" w:author="Beat Heggli" w:date="2022-08-08T10:10:00Z"/>
                    <w:b/>
                    <w:bCs/>
                    <w:noProof/>
                    <w:color w:val="FF0000"/>
                  </w:rPr>
                </w:rPrChange>
              </w:rPr>
            </w:pPr>
            <w:ins w:id="694" w:author="Beat Heggli" w:date="2022-08-08T10:10:00Z">
              <w:r w:rsidRPr="00CB4E10">
                <w:rPr>
                  <w:rPrChange w:id="695" w:author="Frank Oemig" w:date="2022-08-29T21:41:00Z">
                    <w:rPr>
                      <w:b/>
                      <w:bCs/>
                      <w:noProof/>
                      <w:color w:val="FF0000"/>
                    </w:rPr>
                  </w:rPrChange>
                </w:rPr>
                <w:t>[</w:t>
              </w:r>
            </w:ins>
            <w:ins w:id="696" w:author="Frank Oemig" w:date="2022-08-29T21:41:00Z">
              <w:r w:rsidR="00CB4E10" w:rsidRPr="00CB4E10">
                <w:rPr>
                  <w:rPrChange w:id="697" w:author="Frank Oemig" w:date="2022-08-29T21:41:00Z">
                    <w:rPr>
                      <w:b/>
                      <w:bCs/>
                      <w:noProof/>
                      <w:color w:val="FF0000"/>
                    </w:rPr>
                  </w:rPrChange>
                </w:rPr>
                <w:t xml:space="preserve"> </w:t>
              </w:r>
            </w:ins>
            <w:proofErr w:type="gramStart"/>
            <w:ins w:id="698" w:author="Beat Heggli" w:date="2022-08-08T10:10:00Z">
              <w:r w:rsidRPr="00CB4E10">
                <w:rPr>
                  <w:rPrChange w:id="699"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00" w:author="Frank Oemig" w:date="2022-08-29T21:41:00Z">
                    <w:rPr>
                      <w:rStyle w:val="Hyperlink"/>
                      <w:bCs/>
                      <w:noProof/>
                      <w:color w:val="FF0000"/>
                    </w:rPr>
                  </w:rPrChange>
                </w:rPr>
                <w:t>P</w:t>
              </w:r>
              <w:r w:rsidRPr="00CB4E10">
                <w:rPr>
                  <w:rStyle w:val="Hyperlink"/>
                  <w:color w:val="auto"/>
                  <w:u w:val="none"/>
                  <w:rPrChange w:id="701" w:author="Frank Oemig" w:date="2022-08-29T21:41:00Z">
                    <w:rPr>
                      <w:rStyle w:val="Hyperlink"/>
                      <w:b/>
                      <w:bCs/>
                      <w:noProof/>
                      <w:color w:val="FF0000"/>
                    </w:rPr>
                  </w:rPrChange>
                </w:rPr>
                <w:fldChar w:fldCharType="end"/>
              </w:r>
              <w:r w:rsidRPr="00CB4E10">
                <w:rPr>
                  <w:rPrChange w:id="702" w:author="Frank Oemig" w:date="2022-08-29T21:41:00Z">
                    <w:rPr>
                      <w:b/>
                      <w:bCs/>
                      <w:noProof/>
                      <w:color w:val="FF0000"/>
                    </w:rPr>
                  </w:rPrChange>
                </w:rPr>
                <w:t xml:space="preserve"> }</w:t>
              </w:r>
            </w:ins>
            <w:ins w:id="703" w:author="Frank Oemig" w:date="2022-08-29T21:41:00Z">
              <w:r w:rsidR="00CB4E10" w:rsidRPr="00CB4E10">
                <w:rPr>
                  <w:rPrChange w:id="704" w:author="Frank Oemig" w:date="2022-08-29T21:41:00Z">
                    <w:rPr>
                      <w:b/>
                      <w:bCs/>
                      <w:noProof/>
                      <w:color w:val="FF0000"/>
                    </w:rPr>
                  </w:rPrChange>
                </w:rPr>
                <w:t xml:space="preserve"> </w:t>
              </w:r>
            </w:ins>
            <w:ins w:id="705" w:author="Beat Heggli" w:date="2022-08-08T10:10:00Z">
              <w:r w:rsidRPr="00CB4E10">
                <w:rPr>
                  <w:rPrChange w:id="706"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07" w:author="Beat Heggli" w:date="2022-08-08T10:10:00Z"/>
                <w:rPrChange w:id="708" w:author="Frank Oemig" w:date="2022-08-29T21:41:00Z">
                  <w:rPr>
                    <w:ins w:id="709" w:author="Beat Heggli" w:date="2022-08-08T10:10:00Z"/>
                    <w:b/>
                    <w:bCs/>
                    <w:noProof/>
                    <w:color w:val="FF0000"/>
                  </w:rPr>
                </w:rPrChange>
              </w:rPr>
            </w:pPr>
            <w:ins w:id="710" w:author="Beat Heggli" w:date="2022-08-08T10:10:00Z">
              <w:r w:rsidRPr="00CB4E10">
                <w:rPr>
                  <w:rPrChange w:id="711"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12" w:author="Beat Heggli" w:date="2022-08-08T10:10:00Z"/>
                <w:rPrChange w:id="713" w:author="Frank Oemig" w:date="2022-08-29T21:41:00Z">
                  <w:rPr>
                    <w:ins w:id="714" w:author="Beat Heggli" w:date="2022-08-08T10:10:00Z"/>
                    <w:b/>
                    <w:bCs/>
                    <w:noProof/>
                    <w:color w:val="FF0000"/>
                  </w:rPr>
                </w:rPrChange>
              </w:rPr>
              <w:pPrChange w:id="71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16" w:author="Beat Heggli" w:date="2022-08-08T10:10:00Z"/>
                <w:rPrChange w:id="717" w:author="Frank Oemig" w:date="2022-08-29T21:41:00Z">
                  <w:rPr>
                    <w:ins w:id="718" w:author="Beat Heggli" w:date="2022-08-08T10:10:00Z"/>
                    <w:b/>
                    <w:bCs/>
                    <w:noProof/>
                    <w:color w:val="FF0000"/>
                  </w:rPr>
                </w:rPrChange>
              </w:rPr>
              <w:pPrChange w:id="719" w:author="Frank Oemig" w:date="2022-08-29T21:41:00Z">
                <w:pPr>
                  <w:pStyle w:val="MsgTableBody"/>
                  <w:jc w:val="center"/>
                </w:pPr>
              </w:pPrChange>
            </w:pPr>
            <w:ins w:id="720" w:author="Beat Heggli" w:date="2022-08-08T10:10:00Z">
              <w:r w:rsidRPr="00CB4E10">
                <w:rPr>
                  <w:rPrChange w:id="721"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22"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23" w:author="Beat Heggli" w:date="2022-08-08T10:10:00Z"/>
                <w:rPrChange w:id="724" w:author="Frank Oemig" w:date="2022-08-29T21:41:00Z">
                  <w:rPr>
                    <w:ins w:id="725" w:author="Beat Heggli" w:date="2022-08-08T10:10:00Z"/>
                    <w:b/>
                    <w:bCs/>
                    <w:noProof/>
                    <w:color w:val="FF0000"/>
                  </w:rPr>
                </w:rPrChange>
              </w:rPr>
            </w:pPr>
            <w:ins w:id="726" w:author="Beat Heggli" w:date="2022-08-08T10:10:00Z">
              <w:r w:rsidRPr="00CB4E10">
                <w:rPr>
                  <w:rPrChange w:id="727" w:author="Frank Oemig" w:date="2022-08-29T21:41:00Z">
                    <w:rPr>
                      <w:b/>
                      <w:bCs/>
                      <w:noProof/>
                      <w:color w:val="FF0000"/>
                    </w:rPr>
                  </w:rPrChange>
                </w:rPr>
                <w:t>[</w:t>
              </w:r>
            </w:ins>
            <w:ins w:id="728" w:author="Frank Oemig" w:date="2022-08-29T21:41:00Z">
              <w:r w:rsidR="00CB4E10" w:rsidRPr="00CB4E10">
                <w:rPr>
                  <w:rPrChange w:id="729" w:author="Frank Oemig" w:date="2022-08-29T21:41:00Z">
                    <w:rPr>
                      <w:b/>
                      <w:bCs/>
                      <w:noProof/>
                      <w:color w:val="FF0000"/>
                    </w:rPr>
                  </w:rPrChange>
                </w:rPr>
                <w:t xml:space="preserve"> </w:t>
              </w:r>
            </w:ins>
            <w:ins w:id="730" w:author="Beat Heggli" w:date="2022-08-08T10:10:00Z">
              <w:r w:rsidRPr="00CB4E10">
                <w:rPr>
                  <w:rPrChange w:id="731" w:author="Frank Oemig" w:date="2022-08-29T21:41:00Z">
                    <w:rPr>
                      <w:b/>
                      <w:bCs/>
                      <w:noProof/>
                      <w:color w:val="FF0000"/>
                    </w:rPr>
                  </w:rPrChange>
                </w:rPr>
                <w:t>{ GSR }</w:t>
              </w:r>
            </w:ins>
            <w:ins w:id="732" w:author="Frank Oemig" w:date="2022-08-29T21:41:00Z">
              <w:r w:rsidR="00CB4E10" w:rsidRPr="00CB4E10">
                <w:rPr>
                  <w:rPrChange w:id="733" w:author="Frank Oemig" w:date="2022-08-29T21:41:00Z">
                    <w:rPr>
                      <w:b/>
                      <w:bCs/>
                      <w:noProof/>
                      <w:color w:val="FF0000"/>
                    </w:rPr>
                  </w:rPrChange>
                </w:rPr>
                <w:t xml:space="preserve"> </w:t>
              </w:r>
            </w:ins>
            <w:ins w:id="734" w:author="Beat Heggli" w:date="2022-08-08T10:10:00Z">
              <w:r w:rsidRPr="00CB4E10">
                <w:rPr>
                  <w:rPrChange w:id="735"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36" w:author="Beat Heggli" w:date="2022-08-08T10:10:00Z"/>
                <w:rPrChange w:id="737" w:author="Frank Oemig" w:date="2022-08-29T21:41:00Z">
                  <w:rPr>
                    <w:ins w:id="738" w:author="Beat Heggli" w:date="2022-08-08T10:10:00Z"/>
                    <w:b/>
                    <w:bCs/>
                    <w:noProof/>
                    <w:color w:val="FF0000"/>
                  </w:rPr>
                </w:rPrChange>
              </w:rPr>
            </w:pPr>
            <w:ins w:id="739" w:author="Beat Heggli" w:date="2022-08-08T10:10:00Z">
              <w:r w:rsidRPr="00CB4E10">
                <w:rPr>
                  <w:rPrChange w:id="740"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741" w:author="Beat Heggli" w:date="2022-08-08T10:10:00Z"/>
                <w:rPrChange w:id="742" w:author="Frank Oemig" w:date="2022-08-29T21:41:00Z">
                  <w:rPr>
                    <w:ins w:id="743" w:author="Beat Heggli" w:date="2022-08-08T10:10:00Z"/>
                    <w:b/>
                    <w:bCs/>
                    <w:noProof/>
                    <w:color w:val="FF0000"/>
                  </w:rPr>
                </w:rPrChange>
              </w:rPr>
              <w:pPrChange w:id="74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745" w:author="Beat Heggli" w:date="2022-08-08T10:10:00Z"/>
                <w:rPrChange w:id="746" w:author="Frank Oemig" w:date="2022-08-29T21:41:00Z">
                  <w:rPr>
                    <w:ins w:id="747" w:author="Beat Heggli" w:date="2022-08-08T10:10:00Z"/>
                    <w:b/>
                    <w:bCs/>
                    <w:noProof/>
                    <w:color w:val="FF0000"/>
                  </w:rPr>
                </w:rPrChange>
              </w:rPr>
              <w:pPrChange w:id="748" w:author="Frank Oemig" w:date="2022-08-29T21:41:00Z">
                <w:pPr>
                  <w:pStyle w:val="MsgTableBody"/>
                  <w:jc w:val="center"/>
                </w:pPr>
              </w:pPrChange>
            </w:pPr>
            <w:ins w:id="749" w:author="Beat Heggli" w:date="2022-08-08T10:10:00Z">
              <w:r w:rsidRPr="00CB4E10">
                <w:rPr>
                  <w:rPrChange w:id="750"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751"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752" w:author="Beat Heggli" w:date="2022-08-08T10:10:00Z"/>
                <w:rPrChange w:id="753" w:author="Frank Oemig" w:date="2022-08-29T21:41:00Z">
                  <w:rPr>
                    <w:ins w:id="754" w:author="Beat Heggli" w:date="2022-08-08T10:10:00Z"/>
                    <w:b/>
                    <w:bCs/>
                    <w:noProof/>
                    <w:color w:val="FF0000"/>
                  </w:rPr>
                </w:rPrChange>
              </w:rPr>
            </w:pPr>
            <w:ins w:id="755" w:author="Beat Heggli" w:date="2022-08-08T10:10:00Z">
              <w:r w:rsidRPr="00CB4E10">
                <w:rPr>
                  <w:rPrChange w:id="756" w:author="Frank Oemig" w:date="2022-08-29T21:41:00Z">
                    <w:rPr>
                      <w:b/>
                      <w:bCs/>
                      <w:noProof/>
                      <w:color w:val="FF0000"/>
                    </w:rPr>
                  </w:rPrChange>
                </w:rPr>
                <w:t>[</w:t>
              </w:r>
            </w:ins>
            <w:ins w:id="757" w:author="Frank Oemig" w:date="2022-08-29T21:41:00Z">
              <w:r w:rsidR="00CB4E10" w:rsidRPr="00CB4E10">
                <w:rPr>
                  <w:rPrChange w:id="758" w:author="Frank Oemig" w:date="2022-08-29T21:41:00Z">
                    <w:rPr>
                      <w:b/>
                      <w:bCs/>
                      <w:noProof/>
                      <w:color w:val="FF0000"/>
                    </w:rPr>
                  </w:rPrChange>
                </w:rPr>
                <w:t xml:space="preserve"> </w:t>
              </w:r>
            </w:ins>
            <w:ins w:id="759" w:author="Beat Heggli" w:date="2022-08-08T10:10:00Z">
              <w:r w:rsidRPr="00CB4E10">
                <w:rPr>
                  <w:rPrChange w:id="760" w:author="Frank Oemig" w:date="2022-08-29T21:41:00Z">
                    <w:rPr>
                      <w:b/>
                      <w:bCs/>
                      <w:noProof/>
                      <w:color w:val="FF0000"/>
                    </w:rPr>
                  </w:rPrChange>
                </w:rPr>
                <w:t>{ GSC }</w:t>
              </w:r>
            </w:ins>
            <w:ins w:id="761" w:author="Frank Oemig" w:date="2022-08-29T21:41:00Z">
              <w:r w:rsidR="00CB4E10" w:rsidRPr="00CB4E10">
                <w:rPr>
                  <w:rPrChange w:id="762" w:author="Frank Oemig" w:date="2022-08-29T21:41:00Z">
                    <w:rPr>
                      <w:b/>
                      <w:bCs/>
                      <w:noProof/>
                      <w:color w:val="FF0000"/>
                    </w:rPr>
                  </w:rPrChange>
                </w:rPr>
                <w:t xml:space="preserve"> </w:t>
              </w:r>
            </w:ins>
            <w:ins w:id="763" w:author="Beat Heggli" w:date="2022-08-08T10:10:00Z">
              <w:r w:rsidRPr="00CB4E10">
                <w:rPr>
                  <w:rPrChange w:id="764"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77777777" w:rsidR="00A635F4" w:rsidRPr="00CB4E10" w:rsidRDefault="00A635F4" w:rsidP="00CB4E10">
            <w:pPr>
              <w:pStyle w:val="MsgTableBody"/>
              <w:rPr>
                <w:ins w:id="765" w:author="Beat Heggli" w:date="2022-08-08T10:10:00Z"/>
                <w:rPrChange w:id="766" w:author="Frank Oemig" w:date="2022-08-29T21:41:00Z">
                  <w:rPr>
                    <w:ins w:id="767" w:author="Beat Heggli" w:date="2022-08-08T10:10:00Z"/>
                    <w:b/>
                    <w:bCs/>
                    <w:noProof/>
                    <w:color w:val="FF0000"/>
                  </w:rPr>
                </w:rPrChange>
              </w:rPr>
            </w:pPr>
            <w:ins w:id="768" w:author="Beat Heggli" w:date="2022-08-08T10:10:00Z">
              <w:r w:rsidRPr="00CB4E10">
                <w:rPr>
                  <w:rPrChange w:id="769" w:author="Frank Oemig" w:date="2022-08-29T21:41: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770" w:author="Beat Heggli" w:date="2022-08-08T10:10:00Z"/>
                <w:rPrChange w:id="771" w:author="Frank Oemig" w:date="2022-08-29T21:41:00Z">
                  <w:rPr>
                    <w:ins w:id="772" w:author="Beat Heggli" w:date="2022-08-08T10:10:00Z"/>
                    <w:b/>
                    <w:bCs/>
                    <w:noProof/>
                    <w:color w:val="FF0000"/>
                  </w:rPr>
                </w:rPrChange>
              </w:rPr>
              <w:pPrChange w:id="77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774" w:author="Beat Heggli" w:date="2022-08-08T10:10:00Z"/>
                <w:rPrChange w:id="775" w:author="Frank Oemig" w:date="2022-08-29T21:41:00Z">
                  <w:rPr>
                    <w:ins w:id="776" w:author="Beat Heggli" w:date="2022-08-08T10:10:00Z"/>
                    <w:b/>
                    <w:bCs/>
                    <w:noProof/>
                    <w:color w:val="FF0000"/>
                  </w:rPr>
                </w:rPrChange>
              </w:rPr>
              <w:pPrChange w:id="777" w:author="Frank Oemig" w:date="2022-08-29T21:41:00Z">
                <w:pPr>
                  <w:pStyle w:val="MsgTableBody"/>
                  <w:jc w:val="center"/>
                </w:pPr>
              </w:pPrChange>
            </w:pPr>
            <w:ins w:id="778" w:author="Beat Heggli" w:date="2022-08-08T10:10:00Z">
              <w:r w:rsidRPr="00CB4E10">
                <w:rPr>
                  <w:rPrChange w:id="779"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lastRenderedPageBreak/>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780"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781" w:author="Beat Heggli" w:date="2022-08-18T13:03:00Z"/>
                <w:rPrChange w:id="782" w:author="Frank Oemig" w:date="2022-08-29T21:42:00Z">
                  <w:rPr>
                    <w:ins w:id="783" w:author="Beat Heggli" w:date="2022-08-18T13:03:00Z"/>
                    <w:noProof/>
                  </w:rPr>
                </w:rPrChange>
              </w:rPr>
            </w:pPr>
            <w:ins w:id="784" w:author="Beat Heggli" w:date="2022-08-18T13:03:00Z">
              <w:r w:rsidRPr="00CB4E10">
                <w:rPr>
                  <w:rPrChange w:id="785" w:author="Frank Oemig" w:date="2022-08-29T21:42:00Z">
                    <w:rPr>
                      <w:b/>
                      <w:bCs/>
                      <w:noProof/>
                      <w:color w:val="FF0000"/>
                    </w:rPr>
                  </w:rPrChange>
                </w:rPr>
                <w:t xml:space="preserve">  [</w:t>
              </w:r>
            </w:ins>
            <w:ins w:id="786" w:author="Frank Oemig" w:date="2022-08-29T21:41:00Z">
              <w:r w:rsidR="00CB4E10" w:rsidRPr="00CB4E10">
                <w:rPr>
                  <w:rPrChange w:id="787" w:author="Frank Oemig" w:date="2022-08-29T21:42:00Z">
                    <w:rPr>
                      <w:b/>
                      <w:bCs/>
                      <w:noProof/>
                      <w:color w:val="FF0000"/>
                    </w:rPr>
                  </w:rPrChange>
                </w:rPr>
                <w:t xml:space="preserve"> </w:t>
              </w:r>
            </w:ins>
            <w:proofErr w:type="gramStart"/>
            <w:ins w:id="788" w:author="Beat Heggli" w:date="2022-08-18T13:03:00Z">
              <w:r w:rsidRPr="00CB4E10">
                <w:rPr>
                  <w:rPrChange w:id="789"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90" w:author="Frank Oemig" w:date="2022-08-29T21:42:00Z">
                    <w:rPr>
                      <w:rStyle w:val="Hyperlink"/>
                      <w:bCs/>
                      <w:noProof/>
                      <w:color w:val="FF0000"/>
                    </w:rPr>
                  </w:rPrChange>
                </w:rPr>
                <w:t>P</w:t>
              </w:r>
              <w:r w:rsidRPr="00CB4E10">
                <w:rPr>
                  <w:rStyle w:val="Hyperlink"/>
                  <w:color w:val="auto"/>
                  <w:u w:val="none"/>
                  <w:rPrChange w:id="791" w:author="Frank Oemig" w:date="2022-08-29T21:42:00Z">
                    <w:rPr>
                      <w:rStyle w:val="Hyperlink"/>
                      <w:b/>
                      <w:bCs/>
                      <w:noProof/>
                      <w:color w:val="FF0000"/>
                    </w:rPr>
                  </w:rPrChange>
                </w:rPr>
                <w:fldChar w:fldCharType="end"/>
              </w:r>
              <w:r w:rsidRPr="00CB4E10">
                <w:rPr>
                  <w:rPrChange w:id="792" w:author="Frank Oemig" w:date="2022-08-29T21:42:00Z">
                    <w:rPr>
                      <w:b/>
                      <w:bCs/>
                      <w:noProof/>
                      <w:color w:val="FF0000"/>
                    </w:rPr>
                  </w:rPrChange>
                </w:rPr>
                <w:t xml:space="preserve"> }</w:t>
              </w:r>
            </w:ins>
            <w:ins w:id="793" w:author="Frank Oemig" w:date="2022-08-29T21:41:00Z">
              <w:r w:rsidR="00CB4E10" w:rsidRPr="00CB4E10">
                <w:rPr>
                  <w:rPrChange w:id="794" w:author="Frank Oemig" w:date="2022-08-29T21:42:00Z">
                    <w:rPr>
                      <w:b/>
                      <w:bCs/>
                      <w:noProof/>
                      <w:color w:val="FF0000"/>
                    </w:rPr>
                  </w:rPrChange>
                </w:rPr>
                <w:t xml:space="preserve"> </w:t>
              </w:r>
            </w:ins>
            <w:ins w:id="795" w:author="Beat Heggli" w:date="2022-08-18T13:03:00Z">
              <w:r w:rsidRPr="00CB4E10">
                <w:rPr>
                  <w:rPrChange w:id="79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797" w:author="Beat Heggli" w:date="2022-08-18T13:03:00Z"/>
                <w:rPrChange w:id="798" w:author="Frank Oemig" w:date="2022-08-29T21:42:00Z">
                  <w:rPr>
                    <w:ins w:id="799" w:author="Beat Heggli" w:date="2022-08-18T13:03:00Z"/>
                    <w:noProof/>
                  </w:rPr>
                </w:rPrChange>
              </w:rPr>
            </w:pPr>
            <w:ins w:id="800" w:author="Beat Heggli" w:date="2022-08-18T13:03:00Z">
              <w:r w:rsidRPr="00CB4E10">
                <w:rPr>
                  <w:rPrChange w:id="80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02" w:author="Beat Heggli" w:date="2022-08-18T13:03:00Z"/>
                <w:rPrChange w:id="803" w:author="Frank Oemig" w:date="2022-08-29T21:42:00Z">
                  <w:rPr>
                    <w:ins w:id="804" w:author="Beat Heggli" w:date="2022-08-18T13:03:00Z"/>
                    <w:noProof/>
                  </w:rPr>
                </w:rPrChange>
              </w:rPr>
              <w:pPrChange w:id="80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06" w:author="Beat Heggli" w:date="2022-08-18T13:03:00Z"/>
                <w:rPrChange w:id="807" w:author="Frank Oemig" w:date="2022-08-29T21:42:00Z">
                  <w:rPr>
                    <w:ins w:id="808" w:author="Beat Heggli" w:date="2022-08-18T13:03:00Z"/>
                    <w:noProof/>
                  </w:rPr>
                </w:rPrChange>
              </w:rPr>
              <w:pPrChange w:id="809" w:author="Frank Oemig" w:date="2022-08-29T21:42:00Z">
                <w:pPr>
                  <w:pStyle w:val="MsgTableBody"/>
                  <w:jc w:val="center"/>
                </w:pPr>
              </w:pPrChange>
            </w:pPr>
            <w:ins w:id="810" w:author="Beat Heggli" w:date="2022-08-18T13:03:00Z">
              <w:r w:rsidRPr="00CB4E10">
                <w:rPr>
                  <w:rPrChange w:id="811" w:author="Frank Oemig" w:date="2022-08-29T21:42:00Z">
                    <w:rPr>
                      <w:b/>
                      <w:bCs/>
                      <w:noProof/>
                      <w:color w:val="FF0000"/>
                    </w:rPr>
                  </w:rPrChange>
                </w:rPr>
                <w:t>3</w:t>
              </w:r>
            </w:ins>
          </w:p>
        </w:tc>
      </w:tr>
      <w:tr w:rsidR="00A117A0" w:rsidRPr="00CB4E10" w14:paraId="6E57DA0B" w14:textId="77777777" w:rsidTr="009F20B7">
        <w:trPr>
          <w:jc w:val="center"/>
          <w:ins w:id="812"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13" w:author="Beat Heggli" w:date="2022-08-18T13:03:00Z"/>
                <w:rPrChange w:id="814" w:author="Frank Oemig" w:date="2022-08-29T21:42:00Z">
                  <w:rPr>
                    <w:ins w:id="815" w:author="Beat Heggli" w:date="2022-08-18T13:03:00Z"/>
                    <w:noProof/>
                  </w:rPr>
                </w:rPrChange>
              </w:rPr>
            </w:pPr>
            <w:ins w:id="816" w:author="Beat Heggli" w:date="2022-08-18T13:03:00Z">
              <w:r w:rsidRPr="00CB4E10">
                <w:rPr>
                  <w:rPrChange w:id="817" w:author="Frank Oemig" w:date="2022-08-29T21:42:00Z">
                    <w:rPr>
                      <w:b/>
                      <w:bCs/>
                      <w:noProof/>
                      <w:color w:val="FF0000"/>
                    </w:rPr>
                  </w:rPrChange>
                </w:rPr>
                <w:t xml:space="preserve">  [</w:t>
              </w:r>
            </w:ins>
            <w:ins w:id="818" w:author="Frank Oemig" w:date="2022-08-29T21:41:00Z">
              <w:r w:rsidR="00CB4E10" w:rsidRPr="00CB4E10">
                <w:rPr>
                  <w:rPrChange w:id="819" w:author="Frank Oemig" w:date="2022-08-29T21:42:00Z">
                    <w:rPr>
                      <w:b/>
                      <w:bCs/>
                      <w:noProof/>
                      <w:color w:val="FF0000"/>
                    </w:rPr>
                  </w:rPrChange>
                </w:rPr>
                <w:t xml:space="preserve"> </w:t>
              </w:r>
            </w:ins>
            <w:ins w:id="820" w:author="Beat Heggli" w:date="2022-08-18T13:03:00Z">
              <w:r w:rsidRPr="00CB4E10">
                <w:rPr>
                  <w:rPrChange w:id="821" w:author="Frank Oemig" w:date="2022-08-29T21:42:00Z">
                    <w:rPr>
                      <w:b/>
                      <w:bCs/>
                      <w:noProof/>
                      <w:color w:val="FF0000"/>
                    </w:rPr>
                  </w:rPrChange>
                </w:rPr>
                <w:t>{ GSR }</w:t>
              </w:r>
            </w:ins>
            <w:ins w:id="822" w:author="Frank Oemig" w:date="2022-08-29T21:41:00Z">
              <w:r w:rsidR="00CB4E10" w:rsidRPr="00CB4E10">
                <w:rPr>
                  <w:rPrChange w:id="823" w:author="Frank Oemig" w:date="2022-08-29T21:42:00Z">
                    <w:rPr>
                      <w:b/>
                      <w:bCs/>
                      <w:noProof/>
                      <w:color w:val="FF0000"/>
                    </w:rPr>
                  </w:rPrChange>
                </w:rPr>
                <w:t xml:space="preserve"> </w:t>
              </w:r>
            </w:ins>
            <w:ins w:id="824" w:author="Beat Heggli" w:date="2022-08-18T13:03:00Z">
              <w:r w:rsidRPr="00CB4E10">
                <w:rPr>
                  <w:rPrChange w:id="82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26" w:author="Beat Heggli" w:date="2022-08-18T13:03:00Z"/>
                <w:rPrChange w:id="827" w:author="Frank Oemig" w:date="2022-08-29T21:42:00Z">
                  <w:rPr>
                    <w:ins w:id="828" w:author="Beat Heggli" w:date="2022-08-18T13:03:00Z"/>
                    <w:noProof/>
                  </w:rPr>
                </w:rPrChange>
              </w:rPr>
            </w:pPr>
            <w:ins w:id="829" w:author="Beat Heggli" w:date="2022-08-18T13:03:00Z">
              <w:r w:rsidRPr="00CB4E10">
                <w:rPr>
                  <w:rPrChange w:id="83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31" w:author="Beat Heggli" w:date="2022-08-18T13:03:00Z"/>
                <w:rPrChange w:id="832" w:author="Frank Oemig" w:date="2022-08-29T21:42:00Z">
                  <w:rPr>
                    <w:ins w:id="833" w:author="Beat Heggli" w:date="2022-08-18T13:03:00Z"/>
                    <w:noProof/>
                  </w:rPr>
                </w:rPrChange>
              </w:rPr>
              <w:pPrChange w:id="83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35" w:author="Beat Heggli" w:date="2022-08-18T13:03:00Z"/>
                <w:rPrChange w:id="836" w:author="Frank Oemig" w:date="2022-08-29T21:42:00Z">
                  <w:rPr>
                    <w:ins w:id="837" w:author="Beat Heggli" w:date="2022-08-18T13:03:00Z"/>
                    <w:noProof/>
                  </w:rPr>
                </w:rPrChange>
              </w:rPr>
              <w:pPrChange w:id="838" w:author="Frank Oemig" w:date="2022-08-29T21:42:00Z">
                <w:pPr>
                  <w:pStyle w:val="MsgTableBody"/>
                  <w:jc w:val="center"/>
                </w:pPr>
              </w:pPrChange>
            </w:pPr>
            <w:ins w:id="839" w:author="Beat Heggli" w:date="2022-08-18T13:03:00Z">
              <w:r w:rsidRPr="00CB4E10">
                <w:rPr>
                  <w:rPrChange w:id="840"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841"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842" w:author="Beat Heggli" w:date="2022-08-18T13:03:00Z"/>
                <w:rPrChange w:id="843" w:author="Frank Oemig" w:date="2022-08-29T21:42:00Z">
                  <w:rPr>
                    <w:ins w:id="844" w:author="Beat Heggli" w:date="2022-08-18T13:03:00Z"/>
                    <w:noProof/>
                  </w:rPr>
                </w:rPrChange>
              </w:rPr>
            </w:pPr>
            <w:ins w:id="845" w:author="Beat Heggli" w:date="2022-08-18T13:03:00Z">
              <w:r w:rsidRPr="00CB4E10">
                <w:rPr>
                  <w:rPrChange w:id="846" w:author="Frank Oemig" w:date="2022-08-29T21:42:00Z">
                    <w:rPr>
                      <w:b/>
                      <w:bCs/>
                      <w:noProof/>
                      <w:color w:val="FF0000"/>
                    </w:rPr>
                  </w:rPrChange>
                </w:rPr>
                <w:t xml:space="preserve">  [</w:t>
              </w:r>
            </w:ins>
            <w:ins w:id="847" w:author="Frank Oemig" w:date="2022-08-29T21:42:00Z">
              <w:r w:rsidR="00CB4E10" w:rsidRPr="00CB4E10">
                <w:rPr>
                  <w:rPrChange w:id="848" w:author="Frank Oemig" w:date="2022-08-29T21:42:00Z">
                    <w:rPr>
                      <w:b/>
                      <w:bCs/>
                      <w:noProof/>
                      <w:color w:val="FF0000"/>
                    </w:rPr>
                  </w:rPrChange>
                </w:rPr>
                <w:t xml:space="preserve"> </w:t>
              </w:r>
            </w:ins>
            <w:proofErr w:type="gramStart"/>
            <w:ins w:id="849" w:author="Beat Heggli" w:date="2022-08-18T13:03:00Z">
              <w:r w:rsidRPr="00CB4E10">
                <w:rPr>
                  <w:rPrChange w:id="850"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51" w:author="Frank Oemig" w:date="2022-08-29T21:42:00Z">
                    <w:rPr>
                      <w:rStyle w:val="Hyperlink"/>
                      <w:bCs/>
                      <w:noProof/>
                      <w:color w:val="FF0000"/>
                    </w:rPr>
                  </w:rPrChange>
                </w:rPr>
                <w:t>P</w:t>
              </w:r>
              <w:r w:rsidRPr="00CB4E10">
                <w:rPr>
                  <w:rStyle w:val="Hyperlink"/>
                  <w:color w:val="auto"/>
                  <w:u w:val="none"/>
                  <w:rPrChange w:id="852" w:author="Frank Oemig" w:date="2022-08-29T21:42:00Z">
                    <w:rPr>
                      <w:rStyle w:val="Hyperlink"/>
                      <w:b/>
                      <w:bCs/>
                      <w:noProof/>
                      <w:color w:val="FF0000"/>
                    </w:rPr>
                  </w:rPrChange>
                </w:rPr>
                <w:fldChar w:fldCharType="end"/>
              </w:r>
              <w:r w:rsidRPr="00CB4E10">
                <w:rPr>
                  <w:rPrChange w:id="853" w:author="Frank Oemig" w:date="2022-08-29T21:42:00Z">
                    <w:rPr>
                      <w:b/>
                      <w:bCs/>
                      <w:noProof/>
                      <w:color w:val="FF0000"/>
                    </w:rPr>
                  </w:rPrChange>
                </w:rPr>
                <w:t xml:space="preserve"> }</w:t>
              </w:r>
            </w:ins>
            <w:ins w:id="854" w:author="Frank Oemig" w:date="2022-08-29T21:42:00Z">
              <w:r w:rsidR="00CB4E10" w:rsidRPr="00CB4E10">
                <w:rPr>
                  <w:rPrChange w:id="855" w:author="Frank Oemig" w:date="2022-08-29T21:42:00Z">
                    <w:rPr>
                      <w:b/>
                      <w:bCs/>
                      <w:noProof/>
                      <w:color w:val="FF0000"/>
                    </w:rPr>
                  </w:rPrChange>
                </w:rPr>
                <w:t xml:space="preserve"> </w:t>
              </w:r>
            </w:ins>
            <w:ins w:id="856" w:author="Beat Heggli" w:date="2022-08-18T13:03:00Z">
              <w:r w:rsidRPr="00CB4E10">
                <w:rPr>
                  <w:rPrChange w:id="85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858" w:author="Beat Heggli" w:date="2022-08-18T13:03:00Z"/>
                <w:rPrChange w:id="859" w:author="Frank Oemig" w:date="2022-08-29T21:42:00Z">
                  <w:rPr>
                    <w:ins w:id="860" w:author="Beat Heggli" w:date="2022-08-18T13:03:00Z"/>
                    <w:noProof/>
                  </w:rPr>
                </w:rPrChange>
              </w:rPr>
            </w:pPr>
            <w:ins w:id="861" w:author="Beat Heggli" w:date="2022-08-18T13:03:00Z">
              <w:r w:rsidRPr="00CB4E10">
                <w:rPr>
                  <w:rPrChange w:id="86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863" w:author="Beat Heggli" w:date="2022-08-18T13:03:00Z"/>
                <w:rPrChange w:id="864" w:author="Frank Oemig" w:date="2022-08-29T21:42:00Z">
                  <w:rPr>
                    <w:ins w:id="865" w:author="Beat Heggli" w:date="2022-08-18T13:03:00Z"/>
                    <w:noProof/>
                  </w:rPr>
                </w:rPrChange>
              </w:rPr>
              <w:pPrChange w:id="86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867" w:author="Beat Heggli" w:date="2022-08-18T13:03:00Z"/>
                <w:rPrChange w:id="868" w:author="Frank Oemig" w:date="2022-08-29T21:42:00Z">
                  <w:rPr>
                    <w:ins w:id="869" w:author="Beat Heggli" w:date="2022-08-18T13:03:00Z"/>
                    <w:noProof/>
                  </w:rPr>
                </w:rPrChange>
              </w:rPr>
              <w:pPrChange w:id="870" w:author="Frank Oemig" w:date="2022-08-29T21:42:00Z">
                <w:pPr>
                  <w:pStyle w:val="MsgTableBody"/>
                  <w:jc w:val="center"/>
                </w:pPr>
              </w:pPrChange>
            </w:pPr>
            <w:ins w:id="871" w:author="Beat Heggli" w:date="2022-08-18T13:03:00Z">
              <w:r w:rsidRPr="00CB4E10">
                <w:rPr>
                  <w:rPrChange w:id="872" w:author="Frank Oemig" w:date="2022-08-29T21:42:00Z">
                    <w:rPr>
                      <w:b/>
                      <w:bCs/>
                      <w:noProof/>
                      <w:color w:val="FF0000"/>
                    </w:rPr>
                  </w:rPrChange>
                </w:rPr>
                <w:t>3</w:t>
              </w:r>
            </w:ins>
          </w:p>
        </w:tc>
      </w:tr>
      <w:tr w:rsidR="00A117A0" w:rsidRPr="00CB4E10" w14:paraId="29811337" w14:textId="77777777" w:rsidTr="009F20B7">
        <w:trPr>
          <w:jc w:val="center"/>
          <w:ins w:id="873"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874" w:author="Beat Heggli" w:date="2022-08-18T13:03:00Z"/>
                <w:rPrChange w:id="875" w:author="Frank Oemig" w:date="2022-08-29T21:42:00Z">
                  <w:rPr>
                    <w:ins w:id="876" w:author="Beat Heggli" w:date="2022-08-18T13:03:00Z"/>
                    <w:noProof/>
                  </w:rPr>
                </w:rPrChange>
              </w:rPr>
            </w:pPr>
            <w:ins w:id="877" w:author="Beat Heggli" w:date="2022-08-18T13:03:00Z">
              <w:r w:rsidRPr="00CB4E10">
                <w:rPr>
                  <w:rPrChange w:id="878" w:author="Frank Oemig" w:date="2022-08-29T21:42:00Z">
                    <w:rPr>
                      <w:b/>
                      <w:bCs/>
                      <w:noProof/>
                      <w:color w:val="FF0000"/>
                    </w:rPr>
                  </w:rPrChange>
                </w:rPr>
                <w:t xml:space="preserve">  [</w:t>
              </w:r>
            </w:ins>
            <w:ins w:id="879" w:author="Frank Oemig" w:date="2022-08-29T21:42:00Z">
              <w:r w:rsidR="00CB4E10" w:rsidRPr="00CB4E10">
                <w:rPr>
                  <w:rPrChange w:id="880" w:author="Frank Oemig" w:date="2022-08-29T21:42:00Z">
                    <w:rPr>
                      <w:b/>
                      <w:bCs/>
                      <w:noProof/>
                      <w:color w:val="FF0000"/>
                    </w:rPr>
                  </w:rPrChange>
                </w:rPr>
                <w:t xml:space="preserve"> </w:t>
              </w:r>
            </w:ins>
            <w:ins w:id="881" w:author="Beat Heggli" w:date="2022-08-18T13:03:00Z">
              <w:r w:rsidRPr="00CB4E10">
                <w:rPr>
                  <w:rPrChange w:id="882" w:author="Frank Oemig" w:date="2022-08-29T21:42:00Z">
                    <w:rPr>
                      <w:b/>
                      <w:bCs/>
                      <w:noProof/>
                      <w:color w:val="FF0000"/>
                    </w:rPr>
                  </w:rPrChange>
                </w:rPr>
                <w:t>{ GSR }</w:t>
              </w:r>
            </w:ins>
            <w:ins w:id="883" w:author="Frank Oemig" w:date="2022-08-29T21:42:00Z">
              <w:r w:rsidR="00CB4E10" w:rsidRPr="00CB4E10">
                <w:rPr>
                  <w:rPrChange w:id="884" w:author="Frank Oemig" w:date="2022-08-29T21:42:00Z">
                    <w:rPr>
                      <w:b/>
                      <w:bCs/>
                      <w:noProof/>
                      <w:color w:val="FF0000"/>
                    </w:rPr>
                  </w:rPrChange>
                </w:rPr>
                <w:t xml:space="preserve"> </w:t>
              </w:r>
            </w:ins>
            <w:ins w:id="885" w:author="Beat Heggli" w:date="2022-08-18T13:03:00Z">
              <w:r w:rsidRPr="00CB4E10">
                <w:rPr>
                  <w:rPrChange w:id="88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887" w:author="Beat Heggli" w:date="2022-08-18T13:03:00Z"/>
                <w:rPrChange w:id="888" w:author="Frank Oemig" w:date="2022-08-29T21:42:00Z">
                  <w:rPr>
                    <w:ins w:id="889" w:author="Beat Heggli" w:date="2022-08-18T13:03:00Z"/>
                    <w:noProof/>
                  </w:rPr>
                </w:rPrChange>
              </w:rPr>
            </w:pPr>
            <w:ins w:id="890" w:author="Beat Heggli" w:date="2022-08-18T13:03:00Z">
              <w:r w:rsidRPr="00CB4E10">
                <w:rPr>
                  <w:rPrChange w:id="89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892" w:author="Beat Heggli" w:date="2022-08-18T13:03:00Z"/>
                <w:rPrChange w:id="893" w:author="Frank Oemig" w:date="2022-08-29T21:42:00Z">
                  <w:rPr>
                    <w:ins w:id="894" w:author="Beat Heggli" w:date="2022-08-18T13:03:00Z"/>
                    <w:noProof/>
                  </w:rPr>
                </w:rPrChange>
              </w:rPr>
              <w:pPrChange w:id="89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896" w:author="Beat Heggli" w:date="2022-08-18T13:03:00Z"/>
                <w:rPrChange w:id="897" w:author="Frank Oemig" w:date="2022-08-29T21:42:00Z">
                  <w:rPr>
                    <w:ins w:id="898" w:author="Beat Heggli" w:date="2022-08-18T13:03:00Z"/>
                    <w:noProof/>
                  </w:rPr>
                </w:rPrChange>
              </w:rPr>
              <w:pPrChange w:id="899" w:author="Frank Oemig" w:date="2022-08-29T21:42:00Z">
                <w:pPr>
                  <w:pStyle w:val="MsgTableBody"/>
                  <w:jc w:val="center"/>
                </w:pPr>
              </w:pPrChange>
            </w:pPr>
            <w:ins w:id="900" w:author="Beat Heggli" w:date="2022-08-18T13:03:00Z">
              <w:r w:rsidRPr="00CB4E10">
                <w:rPr>
                  <w:rPrChange w:id="901"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02"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03" w:author="Beat Heggli" w:date="2022-08-18T13:04:00Z"/>
                <w:rPrChange w:id="904" w:author="Frank Oemig" w:date="2022-08-29T21:42:00Z">
                  <w:rPr>
                    <w:ins w:id="905" w:author="Beat Heggli" w:date="2022-08-18T13:04:00Z"/>
                    <w:noProof/>
                  </w:rPr>
                </w:rPrChange>
              </w:rPr>
            </w:pPr>
            <w:ins w:id="906" w:author="Beat Heggli" w:date="2022-08-18T13:04:00Z">
              <w:r w:rsidRPr="00CB4E10">
                <w:rPr>
                  <w:rPrChange w:id="907" w:author="Frank Oemig" w:date="2022-08-29T21:42:00Z">
                    <w:rPr>
                      <w:b/>
                      <w:bCs/>
                      <w:noProof/>
                      <w:color w:val="FF0000"/>
                    </w:rPr>
                  </w:rPrChange>
                </w:rPr>
                <w:t xml:space="preserve">    </w:t>
              </w:r>
            </w:ins>
            <w:ins w:id="908" w:author="Frank Oemig" w:date="2022-08-29T21:42:00Z">
              <w:r w:rsidR="00CB4E10" w:rsidRPr="00CB4E10">
                <w:rPr>
                  <w:rPrChange w:id="909" w:author="Frank Oemig" w:date="2022-08-29T21:42:00Z">
                    <w:rPr>
                      <w:b/>
                      <w:bCs/>
                      <w:noProof/>
                      <w:color w:val="FF0000"/>
                    </w:rPr>
                  </w:rPrChange>
                </w:rPr>
                <w:t xml:space="preserve"> </w:t>
              </w:r>
            </w:ins>
            <w:ins w:id="910" w:author="Beat Heggli" w:date="2022-08-18T13:04:00Z">
              <w:r w:rsidRPr="00CB4E10">
                <w:rPr>
                  <w:rPrChange w:id="911" w:author="Frank Oemig" w:date="2022-08-29T21:42:00Z">
                    <w:rPr>
                      <w:b/>
                      <w:bCs/>
                      <w:noProof/>
                      <w:color w:val="FF0000"/>
                    </w:rPr>
                  </w:rPrChange>
                </w:rPr>
                <w:t xml:space="preserve"> [</w:t>
              </w:r>
            </w:ins>
            <w:ins w:id="912" w:author="Frank Oemig" w:date="2022-08-29T21:42:00Z">
              <w:r w:rsidR="00CB4E10" w:rsidRPr="00CB4E10">
                <w:rPr>
                  <w:rPrChange w:id="913" w:author="Frank Oemig" w:date="2022-08-29T21:42:00Z">
                    <w:rPr>
                      <w:b/>
                      <w:bCs/>
                      <w:noProof/>
                      <w:color w:val="FF0000"/>
                    </w:rPr>
                  </w:rPrChange>
                </w:rPr>
                <w:t xml:space="preserve"> </w:t>
              </w:r>
            </w:ins>
            <w:proofErr w:type="gramStart"/>
            <w:ins w:id="914" w:author="Beat Heggli" w:date="2022-08-18T13:04:00Z">
              <w:r w:rsidRPr="00CB4E10">
                <w:rPr>
                  <w:rPrChange w:id="915"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16" w:author="Frank Oemig" w:date="2022-08-29T21:42:00Z">
                    <w:rPr>
                      <w:rStyle w:val="Hyperlink"/>
                      <w:bCs/>
                      <w:noProof/>
                      <w:color w:val="FF0000"/>
                    </w:rPr>
                  </w:rPrChange>
                </w:rPr>
                <w:t>P</w:t>
              </w:r>
              <w:r w:rsidRPr="00CB4E10">
                <w:rPr>
                  <w:rStyle w:val="Hyperlink"/>
                  <w:color w:val="auto"/>
                  <w:u w:val="none"/>
                  <w:rPrChange w:id="917" w:author="Frank Oemig" w:date="2022-08-29T21:42:00Z">
                    <w:rPr>
                      <w:rStyle w:val="Hyperlink"/>
                      <w:b/>
                      <w:bCs/>
                      <w:noProof/>
                      <w:color w:val="FF0000"/>
                    </w:rPr>
                  </w:rPrChange>
                </w:rPr>
                <w:fldChar w:fldCharType="end"/>
              </w:r>
              <w:r w:rsidRPr="00CB4E10">
                <w:rPr>
                  <w:rPrChange w:id="918" w:author="Frank Oemig" w:date="2022-08-29T21:42:00Z">
                    <w:rPr>
                      <w:b/>
                      <w:bCs/>
                      <w:noProof/>
                      <w:color w:val="FF0000"/>
                    </w:rPr>
                  </w:rPrChange>
                </w:rPr>
                <w:t xml:space="preserve"> }</w:t>
              </w:r>
            </w:ins>
            <w:ins w:id="919" w:author="Frank Oemig" w:date="2022-08-29T21:42:00Z">
              <w:r w:rsidR="00CB4E10" w:rsidRPr="00CB4E10">
                <w:rPr>
                  <w:rPrChange w:id="920" w:author="Frank Oemig" w:date="2022-08-29T21:42:00Z">
                    <w:rPr>
                      <w:b/>
                      <w:bCs/>
                      <w:noProof/>
                      <w:color w:val="FF0000"/>
                    </w:rPr>
                  </w:rPrChange>
                </w:rPr>
                <w:t xml:space="preserve"> </w:t>
              </w:r>
            </w:ins>
            <w:ins w:id="921" w:author="Beat Heggli" w:date="2022-08-18T13:04:00Z">
              <w:r w:rsidRPr="00CB4E10">
                <w:rPr>
                  <w:rPrChange w:id="922"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23" w:author="Beat Heggli" w:date="2022-08-18T13:04:00Z"/>
                <w:rPrChange w:id="924" w:author="Frank Oemig" w:date="2022-08-29T21:42:00Z">
                  <w:rPr>
                    <w:ins w:id="925" w:author="Beat Heggli" w:date="2022-08-18T13:04:00Z"/>
                    <w:noProof/>
                  </w:rPr>
                </w:rPrChange>
              </w:rPr>
            </w:pPr>
            <w:ins w:id="926" w:author="Beat Heggli" w:date="2022-08-18T13:04:00Z">
              <w:r w:rsidRPr="00CB4E10">
                <w:rPr>
                  <w:rPrChange w:id="927"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28" w:author="Beat Heggli" w:date="2022-08-18T13:04:00Z"/>
                <w:rPrChange w:id="929" w:author="Frank Oemig" w:date="2022-08-29T21:42:00Z">
                  <w:rPr>
                    <w:ins w:id="930" w:author="Beat Heggli" w:date="2022-08-18T13:04:00Z"/>
                    <w:noProof/>
                  </w:rPr>
                </w:rPrChange>
              </w:rPr>
              <w:pPrChange w:id="931"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32" w:author="Beat Heggli" w:date="2022-08-18T13:04:00Z"/>
                <w:rPrChange w:id="933" w:author="Frank Oemig" w:date="2022-08-29T21:42:00Z">
                  <w:rPr>
                    <w:ins w:id="934" w:author="Beat Heggli" w:date="2022-08-18T13:04:00Z"/>
                    <w:noProof/>
                  </w:rPr>
                </w:rPrChange>
              </w:rPr>
              <w:pPrChange w:id="935" w:author="Frank Oemig" w:date="2022-08-29T21:42:00Z">
                <w:pPr>
                  <w:pStyle w:val="MsgTableBody"/>
                  <w:jc w:val="center"/>
                </w:pPr>
              </w:pPrChange>
            </w:pPr>
            <w:ins w:id="936" w:author="Beat Heggli" w:date="2022-08-18T13:04:00Z">
              <w:r w:rsidRPr="00CB4E10">
                <w:rPr>
                  <w:rPrChange w:id="937" w:author="Frank Oemig" w:date="2022-08-29T21:42:00Z">
                    <w:rPr>
                      <w:b/>
                      <w:bCs/>
                      <w:noProof/>
                      <w:color w:val="FF0000"/>
                    </w:rPr>
                  </w:rPrChange>
                </w:rPr>
                <w:t>3</w:t>
              </w:r>
            </w:ins>
          </w:p>
        </w:tc>
      </w:tr>
      <w:tr w:rsidR="002C0143" w:rsidRPr="00CB4E10" w14:paraId="1937F90E" w14:textId="77777777" w:rsidTr="009F20B7">
        <w:trPr>
          <w:jc w:val="center"/>
          <w:ins w:id="938"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939" w:author="Beat Heggli" w:date="2022-08-18T13:04:00Z"/>
                <w:rPrChange w:id="940" w:author="Frank Oemig" w:date="2022-08-29T21:42:00Z">
                  <w:rPr>
                    <w:ins w:id="941" w:author="Beat Heggli" w:date="2022-08-18T13:04:00Z"/>
                    <w:noProof/>
                  </w:rPr>
                </w:rPrChange>
              </w:rPr>
            </w:pPr>
            <w:ins w:id="942" w:author="Beat Heggli" w:date="2022-08-18T13:04:00Z">
              <w:r w:rsidRPr="00CB4E10">
                <w:rPr>
                  <w:rPrChange w:id="943" w:author="Frank Oemig" w:date="2022-08-29T21:42:00Z">
                    <w:rPr>
                      <w:b/>
                      <w:bCs/>
                      <w:noProof/>
                      <w:color w:val="FF0000"/>
                    </w:rPr>
                  </w:rPrChange>
                </w:rPr>
                <w:t xml:space="preserve">    </w:t>
              </w:r>
            </w:ins>
            <w:ins w:id="944" w:author="Frank Oemig" w:date="2022-08-29T21:42:00Z">
              <w:r w:rsidR="00CB4E10" w:rsidRPr="00CB4E10">
                <w:rPr>
                  <w:rPrChange w:id="945" w:author="Frank Oemig" w:date="2022-08-29T21:42:00Z">
                    <w:rPr>
                      <w:b/>
                      <w:bCs/>
                      <w:noProof/>
                      <w:color w:val="FF0000"/>
                    </w:rPr>
                  </w:rPrChange>
                </w:rPr>
                <w:t xml:space="preserve"> </w:t>
              </w:r>
            </w:ins>
            <w:ins w:id="946" w:author="Beat Heggli" w:date="2022-08-18T13:04:00Z">
              <w:r w:rsidRPr="00CB4E10">
                <w:rPr>
                  <w:rPrChange w:id="947" w:author="Frank Oemig" w:date="2022-08-29T21:42:00Z">
                    <w:rPr>
                      <w:b/>
                      <w:bCs/>
                      <w:noProof/>
                      <w:color w:val="FF0000"/>
                    </w:rPr>
                  </w:rPrChange>
                </w:rPr>
                <w:t xml:space="preserve"> [</w:t>
              </w:r>
            </w:ins>
            <w:ins w:id="948" w:author="Frank Oemig" w:date="2022-08-29T21:42:00Z">
              <w:r w:rsidR="00CB4E10" w:rsidRPr="00CB4E10">
                <w:rPr>
                  <w:rPrChange w:id="949" w:author="Frank Oemig" w:date="2022-08-29T21:42:00Z">
                    <w:rPr>
                      <w:b/>
                      <w:bCs/>
                      <w:noProof/>
                      <w:color w:val="FF0000"/>
                    </w:rPr>
                  </w:rPrChange>
                </w:rPr>
                <w:t xml:space="preserve"> </w:t>
              </w:r>
            </w:ins>
            <w:ins w:id="950" w:author="Beat Heggli" w:date="2022-08-18T13:04:00Z">
              <w:r w:rsidRPr="00CB4E10">
                <w:rPr>
                  <w:rPrChange w:id="951" w:author="Frank Oemig" w:date="2022-08-29T21:42:00Z">
                    <w:rPr>
                      <w:b/>
                      <w:bCs/>
                      <w:noProof/>
                      <w:color w:val="FF0000"/>
                    </w:rPr>
                  </w:rPrChange>
                </w:rPr>
                <w:t>{ GSR }</w:t>
              </w:r>
            </w:ins>
            <w:ins w:id="952" w:author="Frank Oemig" w:date="2022-08-29T21:41:00Z">
              <w:r w:rsidR="00CB4E10" w:rsidRPr="00CB4E10">
                <w:rPr>
                  <w:rPrChange w:id="953" w:author="Frank Oemig" w:date="2022-08-29T21:42:00Z">
                    <w:rPr>
                      <w:b/>
                      <w:bCs/>
                      <w:noProof/>
                      <w:color w:val="FF0000"/>
                    </w:rPr>
                  </w:rPrChange>
                </w:rPr>
                <w:t xml:space="preserve"> </w:t>
              </w:r>
            </w:ins>
            <w:ins w:id="954" w:author="Beat Heggli" w:date="2022-08-18T13:04:00Z">
              <w:r w:rsidRPr="00CB4E10">
                <w:rPr>
                  <w:rPrChange w:id="95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956" w:author="Beat Heggli" w:date="2022-08-18T13:04:00Z"/>
                <w:rPrChange w:id="957" w:author="Frank Oemig" w:date="2022-08-29T21:42:00Z">
                  <w:rPr>
                    <w:ins w:id="958" w:author="Beat Heggli" w:date="2022-08-18T13:04:00Z"/>
                    <w:noProof/>
                  </w:rPr>
                </w:rPrChange>
              </w:rPr>
            </w:pPr>
            <w:ins w:id="959" w:author="Beat Heggli" w:date="2022-08-18T13:04:00Z">
              <w:r w:rsidRPr="00CB4E10">
                <w:rPr>
                  <w:rPrChange w:id="96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961" w:author="Beat Heggli" w:date="2022-08-18T13:04:00Z"/>
                <w:rPrChange w:id="962" w:author="Frank Oemig" w:date="2022-08-29T21:42:00Z">
                  <w:rPr>
                    <w:ins w:id="963" w:author="Beat Heggli" w:date="2022-08-18T13:04:00Z"/>
                    <w:noProof/>
                  </w:rPr>
                </w:rPrChange>
              </w:rPr>
              <w:pPrChange w:id="96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965" w:author="Beat Heggli" w:date="2022-08-18T13:04:00Z"/>
                <w:rPrChange w:id="966" w:author="Frank Oemig" w:date="2022-08-29T21:42:00Z">
                  <w:rPr>
                    <w:ins w:id="967" w:author="Beat Heggli" w:date="2022-08-18T13:04:00Z"/>
                    <w:noProof/>
                  </w:rPr>
                </w:rPrChange>
              </w:rPr>
              <w:pPrChange w:id="968" w:author="Frank Oemig" w:date="2022-08-29T21:42:00Z">
                <w:pPr>
                  <w:pStyle w:val="MsgTableBody"/>
                  <w:jc w:val="center"/>
                </w:pPr>
              </w:pPrChange>
            </w:pPr>
            <w:ins w:id="969" w:author="Beat Heggli" w:date="2022-08-18T13:04:00Z">
              <w:r w:rsidRPr="00CB4E10">
                <w:rPr>
                  <w:rPrChange w:id="970"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71" w:name="_Hlt479102392"/>
              <w:r w:rsidRPr="00890B0C">
                <w:rPr>
                  <w:rStyle w:val="Hyperlink"/>
                  <w:noProof/>
                </w:rPr>
                <w:t>L</w:t>
              </w:r>
              <w:bookmarkEnd w:id="971"/>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72" w:name="_Hlt479102395"/>
              <w:r w:rsidRPr="00890B0C">
                <w:rPr>
                  <w:rStyle w:val="Hyperlink"/>
                  <w:noProof/>
                </w:rPr>
                <w:t>M</w:t>
              </w:r>
              <w:bookmarkEnd w:id="972"/>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73" w:name="_Toc346777004"/>
      <w:bookmarkStart w:id="974" w:name="_Toc346777041"/>
      <w:bookmarkStart w:id="975" w:name="_Toc348245477"/>
      <w:bookmarkStart w:id="976" w:name="_Toc348245547"/>
      <w:bookmarkStart w:id="977" w:name="_Toc348259062"/>
      <w:bookmarkStart w:id="978" w:name="_Toc348340216"/>
      <w:bookmarkStart w:id="979" w:name="_Toc359236259"/>
      <w:bookmarkStart w:id="980" w:name="_Toc1881961"/>
      <w:bookmarkStart w:id="981" w:name="_Toc89062820"/>
      <w:bookmarkStart w:id="982" w:name="_Toc20321541"/>
      <w:r w:rsidRPr="00890B0C">
        <w:rPr>
          <w:noProof/>
        </w:rPr>
        <w:t>BAR/ACK - End Account (event P06</w:t>
      </w:r>
      <w:bookmarkEnd w:id="973"/>
      <w:bookmarkEnd w:id="974"/>
      <w:bookmarkEnd w:id="975"/>
      <w:bookmarkEnd w:id="976"/>
      <w:bookmarkEnd w:id="977"/>
      <w:bookmarkEnd w:id="978"/>
      <w:bookmarkEnd w:id="979"/>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980"/>
      <w:bookmarkEnd w:id="981"/>
      <w:bookmarkEnd w:id="982"/>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983" w:name="_Toc1881962"/>
      <w:bookmarkStart w:id="984" w:name="_Toc89062821"/>
      <w:bookmarkStart w:id="985" w:name="_Toc20321542"/>
      <w:r w:rsidRPr="00890B0C">
        <w:rPr>
          <w:noProof/>
        </w:rPr>
        <w:t>BAR/ACK - Transmit Ambulatory Payment Classification (APC) Groups (Event P10)</w:t>
      </w:r>
      <w:bookmarkEnd w:id="983"/>
      <w:bookmarkEnd w:id="984"/>
      <w:bookmarkEnd w:id="985"/>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986" w:name="_Toc1881963"/>
      <w:bookmarkStart w:id="987" w:name="_Toc89062822"/>
      <w:bookmarkStart w:id="988" w:name="_Toc20321543"/>
      <w:r w:rsidRPr="00890B0C">
        <w:rPr>
          <w:noProof/>
        </w:rPr>
        <w:t>DFT/ACK - Post Detail Financial Transactions - Expanded (Event P11)</w:t>
      </w:r>
      <w:bookmarkEnd w:id="986"/>
      <w:bookmarkEnd w:id="987"/>
      <w:bookmarkEnd w:id="988"/>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989"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990" w:author="Beat Heggli" w:date="2022-08-08T10:14:00Z"/>
                <w:rPrChange w:id="991" w:author="Frank Oemig" w:date="2022-08-29T21:42:00Z">
                  <w:rPr>
                    <w:ins w:id="992" w:author="Beat Heggli" w:date="2022-08-08T10:14:00Z"/>
                    <w:b/>
                    <w:bCs/>
                    <w:noProof/>
                    <w:color w:val="FF0000"/>
                  </w:rPr>
                </w:rPrChange>
              </w:rPr>
            </w:pPr>
            <w:ins w:id="993" w:author="Beat Heggli" w:date="2022-08-08T10:14:00Z">
              <w:r w:rsidRPr="00CB4E10">
                <w:rPr>
                  <w:rPrChange w:id="994" w:author="Frank Oemig" w:date="2022-08-29T21:42:00Z">
                    <w:rPr>
                      <w:b/>
                      <w:bCs/>
                      <w:noProof/>
                      <w:color w:val="FF0000"/>
                    </w:rPr>
                  </w:rPrChange>
                </w:rPr>
                <w:t>[</w:t>
              </w:r>
            </w:ins>
            <w:ins w:id="995" w:author="Frank Oemig" w:date="2022-08-29T21:42:00Z">
              <w:r w:rsidR="00CB4E10" w:rsidRPr="00CB4E10">
                <w:rPr>
                  <w:rPrChange w:id="996" w:author="Frank Oemig" w:date="2022-08-29T21:42:00Z">
                    <w:rPr>
                      <w:b/>
                      <w:bCs/>
                      <w:noProof/>
                      <w:color w:val="FF0000"/>
                    </w:rPr>
                  </w:rPrChange>
                </w:rPr>
                <w:t xml:space="preserve"> </w:t>
              </w:r>
            </w:ins>
            <w:proofErr w:type="gramStart"/>
            <w:ins w:id="997" w:author="Beat Heggli" w:date="2022-08-08T10:14:00Z">
              <w:r w:rsidRPr="00CB4E10">
                <w:rPr>
                  <w:rPrChange w:id="998"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99" w:author="Frank Oemig" w:date="2022-08-29T21:42:00Z">
                    <w:rPr>
                      <w:rStyle w:val="Hyperlink"/>
                      <w:bCs/>
                      <w:noProof/>
                      <w:color w:val="FF0000"/>
                    </w:rPr>
                  </w:rPrChange>
                </w:rPr>
                <w:t>P</w:t>
              </w:r>
              <w:r w:rsidRPr="00CB4E10">
                <w:rPr>
                  <w:rStyle w:val="Hyperlink"/>
                  <w:color w:val="auto"/>
                  <w:u w:val="none"/>
                  <w:rPrChange w:id="1000" w:author="Frank Oemig" w:date="2022-08-29T21:42:00Z">
                    <w:rPr>
                      <w:rStyle w:val="Hyperlink"/>
                      <w:b/>
                      <w:bCs/>
                      <w:noProof/>
                      <w:color w:val="FF0000"/>
                    </w:rPr>
                  </w:rPrChange>
                </w:rPr>
                <w:fldChar w:fldCharType="end"/>
              </w:r>
              <w:r w:rsidRPr="00CB4E10">
                <w:rPr>
                  <w:rPrChange w:id="1001" w:author="Frank Oemig" w:date="2022-08-29T21:42:00Z">
                    <w:rPr>
                      <w:b/>
                      <w:bCs/>
                      <w:noProof/>
                      <w:color w:val="FF0000"/>
                    </w:rPr>
                  </w:rPrChange>
                </w:rPr>
                <w:t xml:space="preserve"> }</w:t>
              </w:r>
            </w:ins>
            <w:ins w:id="1002" w:author="Frank Oemig" w:date="2022-08-29T21:42:00Z">
              <w:r w:rsidR="00CB4E10" w:rsidRPr="00CB4E10">
                <w:rPr>
                  <w:rPrChange w:id="1003" w:author="Frank Oemig" w:date="2022-08-29T21:42:00Z">
                    <w:rPr>
                      <w:b/>
                      <w:bCs/>
                      <w:noProof/>
                      <w:color w:val="FF0000"/>
                    </w:rPr>
                  </w:rPrChange>
                </w:rPr>
                <w:t xml:space="preserve"> </w:t>
              </w:r>
            </w:ins>
            <w:ins w:id="1004" w:author="Beat Heggli" w:date="2022-08-08T10:14:00Z">
              <w:r w:rsidRPr="00CB4E10">
                <w:rPr>
                  <w:rPrChange w:id="1005"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06" w:author="Beat Heggli" w:date="2022-08-08T10:14:00Z"/>
                <w:rPrChange w:id="1007" w:author="Frank Oemig" w:date="2022-08-29T21:42:00Z">
                  <w:rPr>
                    <w:ins w:id="1008" w:author="Beat Heggli" w:date="2022-08-08T10:14:00Z"/>
                    <w:b/>
                    <w:bCs/>
                    <w:noProof/>
                    <w:color w:val="FF0000"/>
                  </w:rPr>
                </w:rPrChange>
              </w:rPr>
            </w:pPr>
            <w:ins w:id="1009" w:author="Beat Heggli" w:date="2022-08-08T10:14:00Z">
              <w:r w:rsidRPr="00CB4E10">
                <w:rPr>
                  <w:rPrChange w:id="1010"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11" w:author="Beat Heggli" w:date="2022-08-08T10:14:00Z"/>
                <w:rPrChange w:id="1012" w:author="Frank Oemig" w:date="2022-08-29T21:42:00Z">
                  <w:rPr>
                    <w:ins w:id="1013" w:author="Beat Heggli" w:date="2022-08-08T10:14:00Z"/>
                    <w:b/>
                    <w:bCs/>
                    <w:noProof/>
                    <w:color w:val="FF0000"/>
                  </w:rPr>
                </w:rPrChange>
              </w:rPr>
              <w:pPrChange w:id="101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15" w:author="Beat Heggli" w:date="2022-08-08T10:14:00Z"/>
                <w:rPrChange w:id="1016" w:author="Frank Oemig" w:date="2022-08-29T21:42:00Z">
                  <w:rPr>
                    <w:ins w:id="1017" w:author="Beat Heggli" w:date="2022-08-08T10:14:00Z"/>
                    <w:b/>
                    <w:bCs/>
                    <w:noProof/>
                    <w:color w:val="FF0000"/>
                  </w:rPr>
                </w:rPrChange>
              </w:rPr>
              <w:pPrChange w:id="1018" w:author="Frank Oemig" w:date="2022-08-29T21:42:00Z">
                <w:pPr>
                  <w:pStyle w:val="MsgTableBody"/>
                  <w:jc w:val="center"/>
                </w:pPr>
              </w:pPrChange>
            </w:pPr>
            <w:ins w:id="1019" w:author="Beat Heggli" w:date="2022-08-08T10:14:00Z">
              <w:r w:rsidRPr="00CB4E10">
                <w:rPr>
                  <w:rPrChange w:id="1020"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21"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22" w:author="Beat Heggli" w:date="2022-08-08T10:14:00Z"/>
                <w:rPrChange w:id="1023" w:author="Frank Oemig" w:date="2022-08-29T21:42:00Z">
                  <w:rPr>
                    <w:ins w:id="1024" w:author="Beat Heggli" w:date="2022-08-08T10:14:00Z"/>
                    <w:b/>
                    <w:bCs/>
                    <w:noProof/>
                    <w:color w:val="FF0000"/>
                  </w:rPr>
                </w:rPrChange>
              </w:rPr>
            </w:pPr>
            <w:ins w:id="1025" w:author="Beat Heggli" w:date="2022-08-08T10:14:00Z">
              <w:r w:rsidRPr="00CB4E10">
                <w:rPr>
                  <w:rPrChange w:id="1026" w:author="Frank Oemig" w:date="2022-08-29T21:42:00Z">
                    <w:rPr>
                      <w:b/>
                      <w:bCs/>
                      <w:noProof/>
                      <w:color w:val="FF0000"/>
                    </w:rPr>
                  </w:rPrChange>
                </w:rPr>
                <w:t>[</w:t>
              </w:r>
            </w:ins>
            <w:ins w:id="1027" w:author="Frank Oemig" w:date="2022-08-29T21:42:00Z">
              <w:r w:rsidR="00CB4E10" w:rsidRPr="00CB4E10">
                <w:rPr>
                  <w:rPrChange w:id="1028" w:author="Frank Oemig" w:date="2022-08-29T21:42:00Z">
                    <w:rPr>
                      <w:b/>
                      <w:bCs/>
                      <w:noProof/>
                      <w:color w:val="FF0000"/>
                    </w:rPr>
                  </w:rPrChange>
                </w:rPr>
                <w:t xml:space="preserve"> </w:t>
              </w:r>
            </w:ins>
            <w:ins w:id="1029" w:author="Beat Heggli" w:date="2022-08-08T10:14:00Z">
              <w:r w:rsidRPr="00CB4E10">
                <w:rPr>
                  <w:rPrChange w:id="1030" w:author="Frank Oemig" w:date="2022-08-29T21:42:00Z">
                    <w:rPr>
                      <w:b/>
                      <w:bCs/>
                      <w:noProof/>
                      <w:color w:val="FF0000"/>
                    </w:rPr>
                  </w:rPrChange>
                </w:rPr>
                <w:t>{ GSR }</w:t>
              </w:r>
            </w:ins>
            <w:ins w:id="1031" w:author="Frank Oemig" w:date="2022-08-29T21:42:00Z">
              <w:r w:rsidR="00CB4E10" w:rsidRPr="00CB4E10">
                <w:rPr>
                  <w:rPrChange w:id="1032" w:author="Frank Oemig" w:date="2022-08-29T21:42:00Z">
                    <w:rPr>
                      <w:b/>
                      <w:bCs/>
                      <w:noProof/>
                      <w:color w:val="FF0000"/>
                    </w:rPr>
                  </w:rPrChange>
                </w:rPr>
                <w:t xml:space="preserve"> </w:t>
              </w:r>
            </w:ins>
            <w:ins w:id="1033" w:author="Beat Heggli" w:date="2022-08-08T10:14:00Z">
              <w:r w:rsidRPr="00CB4E10">
                <w:rPr>
                  <w:rPrChange w:id="103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35" w:author="Beat Heggli" w:date="2022-08-08T10:14:00Z"/>
                <w:rPrChange w:id="1036" w:author="Frank Oemig" w:date="2022-08-29T21:42:00Z">
                  <w:rPr>
                    <w:ins w:id="1037" w:author="Beat Heggli" w:date="2022-08-08T10:14:00Z"/>
                    <w:b/>
                    <w:bCs/>
                    <w:noProof/>
                    <w:color w:val="FF0000"/>
                  </w:rPr>
                </w:rPrChange>
              </w:rPr>
            </w:pPr>
            <w:ins w:id="1038" w:author="Beat Heggli" w:date="2022-08-08T10:14:00Z">
              <w:r w:rsidRPr="00CB4E10">
                <w:rPr>
                  <w:rPrChange w:id="1039"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040" w:author="Beat Heggli" w:date="2022-08-08T10:14:00Z"/>
                <w:rPrChange w:id="1041" w:author="Frank Oemig" w:date="2022-08-29T21:42:00Z">
                  <w:rPr>
                    <w:ins w:id="1042" w:author="Beat Heggli" w:date="2022-08-08T10:14:00Z"/>
                    <w:b/>
                    <w:bCs/>
                    <w:noProof/>
                    <w:color w:val="FF0000"/>
                  </w:rPr>
                </w:rPrChange>
              </w:rPr>
              <w:pPrChange w:id="104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044" w:author="Beat Heggli" w:date="2022-08-08T10:14:00Z"/>
                <w:rPrChange w:id="1045" w:author="Frank Oemig" w:date="2022-08-29T21:42:00Z">
                  <w:rPr>
                    <w:ins w:id="1046" w:author="Beat Heggli" w:date="2022-08-08T10:14:00Z"/>
                    <w:b/>
                    <w:bCs/>
                    <w:noProof/>
                    <w:color w:val="FF0000"/>
                  </w:rPr>
                </w:rPrChange>
              </w:rPr>
              <w:pPrChange w:id="1047" w:author="Frank Oemig" w:date="2022-08-29T21:42:00Z">
                <w:pPr>
                  <w:pStyle w:val="MsgTableBody"/>
                  <w:jc w:val="center"/>
                </w:pPr>
              </w:pPrChange>
            </w:pPr>
            <w:ins w:id="1048" w:author="Beat Heggli" w:date="2022-08-08T10:14:00Z">
              <w:r w:rsidRPr="00CB4E10">
                <w:rPr>
                  <w:rPrChange w:id="1049"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050"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051" w:author="Beat Heggli" w:date="2022-08-08T10:14:00Z"/>
                <w:rPrChange w:id="1052" w:author="Frank Oemig" w:date="2022-08-29T21:42:00Z">
                  <w:rPr>
                    <w:ins w:id="1053" w:author="Beat Heggli" w:date="2022-08-08T10:14:00Z"/>
                    <w:b/>
                    <w:bCs/>
                    <w:noProof/>
                    <w:color w:val="FF0000"/>
                  </w:rPr>
                </w:rPrChange>
              </w:rPr>
            </w:pPr>
            <w:ins w:id="1054" w:author="Beat Heggli" w:date="2022-08-08T10:14:00Z">
              <w:r w:rsidRPr="00CB4E10">
                <w:rPr>
                  <w:rPrChange w:id="1055" w:author="Frank Oemig" w:date="2022-08-29T21:42:00Z">
                    <w:rPr>
                      <w:b/>
                      <w:bCs/>
                      <w:noProof/>
                      <w:color w:val="FF0000"/>
                    </w:rPr>
                  </w:rPrChange>
                </w:rPr>
                <w:t>[</w:t>
              </w:r>
            </w:ins>
            <w:ins w:id="1056" w:author="Frank Oemig" w:date="2022-08-29T21:42:00Z">
              <w:r w:rsidR="00CB4E10" w:rsidRPr="00CB4E10">
                <w:rPr>
                  <w:rPrChange w:id="1057" w:author="Frank Oemig" w:date="2022-08-29T21:42:00Z">
                    <w:rPr>
                      <w:b/>
                      <w:bCs/>
                      <w:noProof/>
                      <w:color w:val="FF0000"/>
                    </w:rPr>
                  </w:rPrChange>
                </w:rPr>
                <w:t xml:space="preserve"> </w:t>
              </w:r>
            </w:ins>
            <w:ins w:id="1058" w:author="Beat Heggli" w:date="2022-08-08T10:14:00Z">
              <w:r w:rsidRPr="00CB4E10">
                <w:rPr>
                  <w:rPrChange w:id="1059" w:author="Frank Oemig" w:date="2022-08-29T21:42:00Z">
                    <w:rPr>
                      <w:b/>
                      <w:bCs/>
                      <w:noProof/>
                      <w:color w:val="FF0000"/>
                    </w:rPr>
                  </w:rPrChange>
                </w:rPr>
                <w:t>{ GSC }</w:t>
              </w:r>
            </w:ins>
            <w:ins w:id="1060" w:author="Frank Oemig" w:date="2022-08-29T21:42:00Z">
              <w:r w:rsidR="00CB4E10" w:rsidRPr="00CB4E10">
                <w:rPr>
                  <w:rPrChange w:id="1061" w:author="Frank Oemig" w:date="2022-08-29T21:42:00Z">
                    <w:rPr>
                      <w:b/>
                      <w:bCs/>
                      <w:noProof/>
                      <w:color w:val="FF0000"/>
                    </w:rPr>
                  </w:rPrChange>
                </w:rPr>
                <w:t xml:space="preserve"> </w:t>
              </w:r>
            </w:ins>
            <w:ins w:id="1062" w:author="Beat Heggli" w:date="2022-08-08T10:14:00Z">
              <w:r w:rsidRPr="00CB4E10">
                <w:rPr>
                  <w:rPrChange w:id="1063"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7777777" w:rsidR="00A635F4" w:rsidRPr="00CB4E10" w:rsidRDefault="00A635F4" w:rsidP="00CB4E10">
            <w:pPr>
              <w:pStyle w:val="MsgTableBody"/>
              <w:rPr>
                <w:ins w:id="1064" w:author="Beat Heggli" w:date="2022-08-08T10:14:00Z"/>
                <w:rPrChange w:id="1065" w:author="Frank Oemig" w:date="2022-08-29T21:42:00Z">
                  <w:rPr>
                    <w:ins w:id="1066" w:author="Beat Heggli" w:date="2022-08-08T10:14:00Z"/>
                    <w:b/>
                    <w:bCs/>
                    <w:noProof/>
                    <w:color w:val="FF0000"/>
                  </w:rPr>
                </w:rPrChange>
              </w:rPr>
            </w:pPr>
            <w:ins w:id="1067" w:author="Beat Heggli" w:date="2022-08-08T10:14:00Z">
              <w:r w:rsidRPr="00CB4E10">
                <w:rPr>
                  <w:rPrChange w:id="1068" w:author="Frank Oemig" w:date="2022-08-29T21:42: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069" w:author="Beat Heggli" w:date="2022-08-08T10:14:00Z"/>
                <w:rPrChange w:id="1070" w:author="Frank Oemig" w:date="2022-08-29T21:42:00Z">
                  <w:rPr>
                    <w:ins w:id="1071" w:author="Beat Heggli" w:date="2022-08-08T10:14:00Z"/>
                    <w:b/>
                    <w:bCs/>
                    <w:noProof/>
                    <w:color w:val="FF0000"/>
                  </w:rPr>
                </w:rPrChange>
              </w:rPr>
              <w:pPrChange w:id="1072"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073" w:author="Beat Heggli" w:date="2022-08-08T10:14:00Z"/>
                <w:rPrChange w:id="1074" w:author="Frank Oemig" w:date="2022-08-29T21:42:00Z">
                  <w:rPr>
                    <w:ins w:id="1075" w:author="Beat Heggli" w:date="2022-08-08T10:14:00Z"/>
                    <w:b/>
                    <w:bCs/>
                    <w:noProof/>
                    <w:color w:val="FF0000"/>
                  </w:rPr>
                </w:rPrChange>
              </w:rPr>
              <w:pPrChange w:id="1076" w:author="Frank Oemig" w:date="2022-08-29T21:42:00Z">
                <w:pPr>
                  <w:pStyle w:val="MsgTableBody"/>
                  <w:jc w:val="center"/>
                </w:pPr>
              </w:pPrChange>
            </w:pPr>
            <w:ins w:id="1077" w:author="Beat Heggli" w:date="2022-08-08T10:14:00Z">
              <w:r w:rsidRPr="00CB4E10">
                <w:rPr>
                  <w:rPrChange w:id="1078"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lastRenderedPageBreak/>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079"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080" w:author="Beat Heggli" w:date="2022-08-18T13:05:00Z"/>
                <w:rPrChange w:id="1081" w:author="Frank Oemig" w:date="2022-08-29T21:43:00Z">
                  <w:rPr>
                    <w:ins w:id="1082" w:author="Beat Heggli" w:date="2022-08-18T13:05:00Z"/>
                    <w:noProof/>
                  </w:rPr>
                </w:rPrChange>
              </w:rPr>
            </w:pPr>
            <w:ins w:id="1083" w:author="Beat Heggli" w:date="2022-08-18T13:05:00Z">
              <w:r w:rsidRPr="00CB4E10">
                <w:rPr>
                  <w:rPrChange w:id="1084" w:author="Frank Oemig" w:date="2022-08-29T21:43:00Z">
                    <w:rPr>
                      <w:b/>
                      <w:bCs/>
                      <w:noProof/>
                      <w:color w:val="FF0000"/>
                    </w:rPr>
                  </w:rPrChange>
                </w:rPr>
                <w:t>[</w:t>
              </w:r>
            </w:ins>
            <w:ins w:id="1085" w:author="Frank Oemig" w:date="2022-08-29T21:42:00Z">
              <w:r w:rsidR="00CB4E10" w:rsidRPr="00CB4E10">
                <w:rPr>
                  <w:rPrChange w:id="1086" w:author="Frank Oemig" w:date="2022-08-29T21:43:00Z">
                    <w:rPr>
                      <w:b/>
                      <w:bCs/>
                      <w:noProof/>
                      <w:color w:val="FF0000"/>
                    </w:rPr>
                  </w:rPrChange>
                </w:rPr>
                <w:t xml:space="preserve"> </w:t>
              </w:r>
            </w:ins>
            <w:proofErr w:type="gramStart"/>
            <w:ins w:id="1087" w:author="Beat Heggli" w:date="2022-08-18T13:05:00Z">
              <w:r w:rsidRPr="00CB4E10">
                <w:rPr>
                  <w:rPrChange w:id="1088"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89" w:author="Frank Oemig" w:date="2022-08-29T21:43:00Z">
                    <w:rPr>
                      <w:rStyle w:val="Hyperlink"/>
                      <w:bCs/>
                      <w:noProof/>
                      <w:color w:val="FF0000"/>
                    </w:rPr>
                  </w:rPrChange>
                </w:rPr>
                <w:t>P</w:t>
              </w:r>
              <w:r w:rsidRPr="00CB4E10">
                <w:rPr>
                  <w:rStyle w:val="Hyperlink"/>
                  <w:color w:val="auto"/>
                  <w:u w:val="none"/>
                  <w:rPrChange w:id="1090" w:author="Frank Oemig" w:date="2022-08-29T21:43:00Z">
                    <w:rPr>
                      <w:rStyle w:val="Hyperlink"/>
                      <w:b/>
                      <w:bCs/>
                      <w:noProof/>
                      <w:color w:val="FF0000"/>
                    </w:rPr>
                  </w:rPrChange>
                </w:rPr>
                <w:fldChar w:fldCharType="end"/>
              </w:r>
              <w:r w:rsidRPr="00CB4E10">
                <w:rPr>
                  <w:rPrChange w:id="1091" w:author="Frank Oemig" w:date="2022-08-29T21:43:00Z">
                    <w:rPr>
                      <w:b/>
                      <w:bCs/>
                      <w:noProof/>
                      <w:color w:val="FF0000"/>
                    </w:rPr>
                  </w:rPrChange>
                </w:rPr>
                <w:t xml:space="preserve"> }</w:t>
              </w:r>
            </w:ins>
            <w:ins w:id="1092" w:author="Frank Oemig" w:date="2022-08-29T21:42:00Z">
              <w:r w:rsidR="00CB4E10" w:rsidRPr="00CB4E10">
                <w:rPr>
                  <w:rPrChange w:id="1093" w:author="Frank Oemig" w:date="2022-08-29T21:43:00Z">
                    <w:rPr>
                      <w:b/>
                      <w:bCs/>
                      <w:noProof/>
                      <w:color w:val="FF0000"/>
                    </w:rPr>
                  </w:rPrChange>
                </w:rPr>
                <w:t xml:space="preserve"> </w:t>
              </w:r>
            </w:ins>
            <w:ins w:id="1094" w:author="Beat Heggli" w:date="2022-08-18T13:05:00Z">
              <w:r w:rsidRPr="00CB4E10">
                <w:rPr>
                  <w:rPrChange w:id="1095"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096" w:author="Beat Heggli" w:date="2022-08-18T13:05:00Z"/>
                <w:rPrChange w:id="1097" w:author="Frank Oemig" w:date="2022-08-29T21:43:00Z">
                  <w:rPr>
                    <w:ins w:id="1098" w:author="Beat Heggli" w:date="2022-08-18T13:05:00Z"/>
                    <w:noProof/>
                  </w:rPr>
                </w:rPrChange>
              </w:rPr>
            </w:pPr>
            <w:ins w:id="1099" w:author="Beat Heggli" w:date="2022-08-18T13:05:00Z">
              <w:r w:rsidRPr="00CB4E10">
                <w:rPr>
                  <w:rPrChange w:id="1100"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01" w:author="Beat Heggli" w:date="2022-08-18T13:05:00Z"/>
                <w:rPrChange w:id="1102" w:author="Frank Oemig" w:date="2022-08-29T21:43:00Z">
                  <w:rPr>
                    <w:ins w:id="1103" w:author="Beat Heggli" w:date="2022-08-18T13:05:00Z"/>
                    <w:noProof/>
                  </w:rPr>
                </w:rPrChange>
              </w:rPr>
              <w:pPrChange w:id="110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05" w:author="Beat Heggli" w:date="2022-08-18T13:05:00Z"/>
                <w:rPrChange w:id="1106" w:author="Frank Oemig" w:date="2022-08-29T21:43:00Z">
                  <w:rPr>
                    <w:ins w:id="1107" w:author="Beat Heggli" w:date="2022-08-18T13:05:00Z"/>
                    <w:noProof/>
                  </w:rPr>
                </w:rPrChange>
              </w:rPr>
              <w:pPrChange w:id="1108" w:author="Frank Oemig" w:date="2022-08-29T21:43:00Z">
                <w:pPr>
                  <w:pStyle w:val="MsgTableBody"/>
                  <w:jc w:val="center"/>
                </w:pPr>
              </w:pPrChange>
            </w:pPr>
            <w:ins w:id="1109" w:author="Beat Heggli" w:date="2022-08-18T13:05:00Z">
              <w:r w:rsidRPr="00CB4E10">
                <w:rPr>
                  <w:rPrChange w:id="1110" w:author="Frank Oemig" w:date="2022-08-29T21:43:00Z">
                    <w:rPr>
                      <w:b/>
                      <w:bCs/>
                      <w:noProof/>
                      <w:color w:val="FF0000"/>
                    </w:rPr>
                  </w:rPrChange>
                </w:rPr>
                <w:t>3</w:t>
              </w:r>
            </w:ins>
          </w:p>
        </w:tc>
      </w:tr>
      <w:tr w:rsidR="002C0143" w:rsidRPr="00CB4E10" w14:paraId="615ADBFA" w14:textId="77777777" w:rsidTr="0083280B">
        <w:trPr>
          <w:jc w:val="center"/>
          <w:ins w:id="1111"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12" w:author="Beat Heggli" w:date="2022-08-18T13:05:00Z"/>
                <w:rPrChange w:id="1113" w:author="Frank Oemig" w:date="2022-08-29T21:43:00Z">
                  <w:rPr>
                    <w:ins w:id="1114" w:author="Beat Heggli" w:date="2022-08-18T13:05:00Z"/>
                    <w:noProof/>
                  </w:rPr>
                </w:rPrChange>
              </w:rPr>
            </w:pPr>
            <w:ins w:id="1115" w:author="Beat Heggli" w:date="2022-08-18T13:05:00Z">
              <w:r w:rsidRPr="00CB4E10">
                <w:rPr>
                  <w:rPrChange w:id="1116" w:author="Frank Oemig" w:date="2022-08-29T21:43:00Z">
                    <w:rPr>
                      <w:b/>
                      <w:bCs/>
                      <w:noProof/>
                      <w:color w:val="FF0000"/>
                    </w:rPr>
                  </w:rPrChange>
                </w:rPr>
                <w:t>[</w:t>
              </w:r>
            </w:ins>
            <w:ins w:id="1117" w:author="Frank Oemig" w:date="2022-08-29T21:42:00Z">
              <w:r w:rsidR="00CB4E10" w:rsidRPr="00CB4E10">
                <w:rPr>
                  <w:rPrChange w:id="1118" w:author="Frank Oemig" w:date="2022-08-29T21:43:00Z">
                    <w:rPr>
                      <w:b/>
                      <w:bCs/>
                      <w:noProof/>
                      <w:color w:val="FF0000"/>
                    </w:rPr>
                  </w:rPrChange>
                </w:rPr>
                <w:t xml:space="preserve"> </w:t>
              </w:r>
            </w:ins>
            <w:ins w:id="1119" w:author="Beat Heggli" w:date="2022-08-18T13:05:00Z">
              <w:r w:rsidRPr="00CB4E10">
                <w:rPr>
                  <w:rPrChange w:id="1120" w:author="Frank Oemig" w:date="2022-08-29T21:43:00Z">
                    <w:rPr>
                      <w:b/>
                      <w:bCs/>
                      <w:noProof/>
                      <w:color w:val="FF0000"/>
                    </w:rPr>
                  </w:rPrChange>
                </w:rPr>
                <w:t>{ GSR }</w:t>
              </w:r>
            </w:ins>
            <w:ins w:id="1121" w:author="Frank Oemig" w:date="2022-08-29T21:42:00Z">
              <w:r w:rsidR="00CB4E10" w:rsidRPr="00CB4E10">
                <w:rPr>
                  <w:rPrChange w:id="1122" w:author="Frank Oemig" w:date="2022-08-29T21:43:00Z">
                    <w:rPr>
                      <w:b/>
                      <w:bCs/>
                      <w:noProof/>
                      <w:color w:val="FF0000"/>
                    </w:rPr>
                  </w:rPrChange>
                </w:rPr>
                <w:t xml:space="preserve"> </w:t>
              </w:r>
            </w:ins>
            <w:ins w:id="1123" w:author="Beat Heggli" w:date="2022-08-18T13:05:00Z">
              <w:r w:rsidRPr="00CB4E10">
                <w:rPr>
                  <w:rPrChange w:id="1124"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25" w:author="Beat Heggli" w:date="2022-08-18T13:05:00Z"/>
                <w:rPrChange w:id="1126" w:author="Frank Oemig" w:date="2022-08-29T21:43:00Z">
                  <w:rPr>
                    <w:ins w:id="1127" w:author="Beat Heggli" w:date="2022-08-18T13:05:00Z"/>
                    <w:noProof/>
                  </w:rPr>
                </w:rPrChange>
              </w:rPr>
            </w:pPr>
            <w:ins w:id="1128" w:author="Beat Heggli" w:date="2022-08-18T13:05:00Z">
              <w:r w:rsidRPr="00CB4E10">
                <w:rPr>
                  <w:rPrChange w:id="1129"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30" w:author="Beat Heggli" w:date="2022-08-18T13:05:00Z"/>
                <w:rPrChange w:id="1131" w:author="Frank Oemig" w:date="2022-08-29T21:43:00Z">
                  <w:rPr>
                    <w:ins w:id="1132" w:author="Beat Heggli" w:date="2022-08-18T13:05:00Z"/>
                    <w:noProof/>
                  </w:rPr>
                </w:rPrChange>
              </w:rPr>
              <w:pPrChange w:id="1133"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34" w:author="Beat Heggli" w:date="2022-08-18T13:05:00Z"/>
                <w:rPrChange w:id="1135" w:author="Frank Oemig" w:date="2022-08-29T21:43:00Z">
                  <w:rPr>
                    <w:ins w:id="1136" w:author="Beat Heggli" w:date="2022-08-18T13:05:00Z"/>
                    <w:noProof/>
                  </w:rPr>
                </w:rPrChange>
              </w:rPr>
              <w:pPrChange w:id="1137" w:author="Frank Oemig" w:date="2022-08-29T21:43:00Z">
                <w:pPr>
                  <w:pStyle w:val="MsgTableBody"/>
                  <w:jc w:val="center"/>
                </w:pPr>
              </w:pPrChange>
            </w:pPr>
            <w:ins w:id="1138" w:author="Beat Heggli" w:date="2022-08-18T13:05:00Z">
              <w:r w:rsidRPr="00CB4E10">
                <w:rPr>
                  <w:rPrChange w:id="1139"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140"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141" w:author="Beat Heggli" w:date="2022-08-18T13:06:00Z"/>
                <w:rPrChange w:id="1142" w:author="Frank Oemig" w:date="2022-08-29T21:43:00Z">
                  <w:rPr>
                    <w:ins w:id="1143" w:author="Beat Heggli" w:date="2022-08-18T13:06:00Z"/>
                    <w:noProof/>
                  </w:rPr>
                </w:rPrChange>
              </w:rPr>
            </w:pPr>
            <w:ins w:id="1144" w:author="Frank Oemig" w:date="2022-08-29T21:43:00Z">
              <w:r w:rsidRPr="00CB4E10">
                <w:rPr>
                  <w:rPrChange w:id="1145" w:author="Frank Oemig" w:date="2022-08-29T21:43:00Z">
                    <w:rPr>
                      <w:b/>
                      <w:bCs/>
                      <w:noProof/>
                      <w:color w:val="FF0000"/>
                    </w:rPr>
                  </w:rPrChange>
                </w:rPr>
                <w:t xml:space="preserve"> </w:t>
              </w:r>
            </w:ins>
            <w:ins w:id="1146" w:author="Beat Heggli" w:date="2022-08-18T13:06:00Z">
              <w:r w:rsidR="002C0143" w:rsidRPr="00CB4E10">
                <w:rPr>
                  <w:rPrChange w:id="1147" w:author="Frank Oemig" w:date="2022-08-29T21:43:00Z">
                    <w:rPr>
                      <w:b/>
                      <w:bCs/>
                      <w:noProof/>
                      <w:color w:val="FF0000"/>
                    </w:rPr>
                  </w:rPrChange>
                </w:rPr>
                <w:t xml:space="preserve">  </w:t>
              </w:r>
            </w:ins>
            <w:ins w:id="1148" w:author="Frank Oemig" w:date="2022-08-29T21:43:00Z">
              <w:r w:rsidRPr="00CB4E10">
                <w:rPr>
                  <w:rPrChange w:id="1149" w:author="Frank Oemig" w:date="2022-08-29T21:43:00Z">
                    <w:rPr>
                      <w:b/>
                      <w:bCs/>
                      <w:noProof/>
                      <w:color w:val="FF0000"/>
                    </w:rPr>
                  </w:rPrChange>
                </w:rPr>
                <w:t xml:space="preserve"> </w:t>
              </w:r>
            </w:ins>
            <w:ins w:id="1150" w:author="Beat Heggli" w:date="2022-08-18T13:06:00Z">
              <w:r w:rsidR="002C0143" w:rsidRPr="00CB4E10">
                <w:rPr>
                  <w:rPrChange w:id="1151" w:author="Frank Oemig" w:date="2022-08-29T21:43:00Z">
                    <w:rPr>
                      <w:b/>
                      <w:bCs/>
                      <w:noProof/>
                      <w:color w:val="FF0000"/>
                    </w:rPr>
                  </w:rPrChange>
                </w:rPr>
                <w:t>[</w:t>
              </w:r>
            </w:ins>
            <w:ins w:id="1152" w:author="Frank Oemig" w:date="2022-08-29T21:43:00Z">
              <w:r w:rsidRPr="00CB4E10">
                <w:rPr>
                  <w:rPrChange w:id="1153" w:author="Frank Oemig" w:date="2022-08-29T21:43:00Z">
                    <w:rPr>
                      <w:b/>
                      <w:bCs/>
                      <w:noProof/>
                      <w:color w:val="FF0000"/>
                    </w:rPr>
                  </w:rPrChange>
                </w:rPr>
                <w:t xml:space="preserve"> </w:t>
              </w:r>
            </w:ins>
            <w:proofErr w:type="gramStart"/>
            <w:ins w:id="1154" w:author="Beat Heggli" w:date="2022-08-18T13:06:00Z">
              <w:r w:rsidR="002C0143" w:rsidRPr="00CB4E10">
                <w:rPr>
                  <w:rPrChange w:id="1155" w:author="Frank Oemig" w:date="2022-08-29T21:43:00Z">
                    <w:rPr>
                      <w:b/>
                      <w:bCs/>
                      <w:noProof/>
                      <w:color w:val="FF0000"/>
                    </w:rPr>
                  </w:rPrChange>
                </w:rPr>
                <w:t>{ GS</w:t>
              </w:r>
              <w:proofErr w:type="gramEnd"/>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156" w:author="Frank Oemig" w:date="2022-08-29T21:43:00Z">
                    <w:rPr>
                      <w:rStyle w:val="Hyperlink"/>
                      <w:bCs/>
                      <w:noProof/>
                      <w:color w:val="FF0000"/>
                    </w:rPr>
                  </w:rPrChange>
                </w:rPr>
                <w:t>P</w:t>
              </w:r>
              <w:r w:rsidR="002C0143" w:rsidRPr="00CB4E10">
                <w:rPr>
                  <w:rStyle w:val="Hyperlink"/>
                  <w:color w:val="auto"/>
                  <w:u w:val="none"/>
                  <w:rPrChange w:id="1157" w:author="Frank Oemig" w:date="2022-08-29T21:43:00Z">
                    <w:rPr>
                      <w:rStyle w:val="Hyperlink"/>
                      <w:b/>
                      <w:bCs/>
                      <w:noProof/>
                      <w:color w:val="FF0000"/>
                    </w:rPr>
                  </w:rPrChange>
                </w:rPr>
                <w:fldChar w:fldCharType="end"/>
              </w:r>
              <w:r w:rsidR="002C0143" w:rsidRPr="00CB4E10">
                <w:rPr>
                  <w:rPrChange w:id="1158" w:author="Frank Oemig" w:date="2022-08-29T21:43:00Z">
                    <w:rPr>
                      <w:b/>
                      <w:bCs/>
                      <w:noProof/>
                      <w:color w:val="FF0000"/>
                    </w:rPr>
                  </w:rPrChange>
                </w:rPr>
                <w:t xml:space="preserve"> }</w:t>
              </w:r>
            </w:ins>
            <w:ins w:id="1159" w:author="Frank Oemig" w:date="2022-08-29T21:43:00Z">
              <w:r w:rsidRPr="00CB4E10">
                <w:rPr>
                  <w:rPrChange w:id="1160" w:author="Frank Oemig" w:date="2022-08-29T21:43:00Z">
                    <w:rPr>
                      <w:b/>
                      <w:bCs/>
                      <w:noProof/>
                      <w:color w:val="FF0000"/>
                    </w:rPr>
                  </w:rPrChange>
                </w:rPr>
                <w:t xml:space="preserve"> </w:t>
              </w:r>
            </w:ins>
            <w:ins w:id="1161" w:author="Beat Heggli" w:date="2022-08-18T13:06:00Z">
              <w:r w:rsidR="002C0143" w:rsidRPr="00CB4E10">
                <w:rPr>
                  <w:rPrChange w:id="1162"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163" w:author="Beat Heggli" w:date="2022-08-18T13:06:00Z"/>
                <w:rPrChange w:id="1164" w:author="Frank Oemig" w:date="2022-08-29T21:43:00Z">
                  <w:rPr>
                    <w:ins w:id="1165" w:author="Beat Heggli" w:date="2022-08-18T13:06:00Z"/>
                    <w:noProof/>
                  </w:rPr>
                </w:rPrChange>
              </w:rPr>
            </w:pPr>
            <w:ins w:id="1166" w:author="Beat Heggli" w:date="2022-08-18T13:06:00Z">
              <w:r w:rsidRPr="00CB4E10">
                <w:rPr>
                  <w:rPrChange w:id="1167"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168" w:author="Beat Heggli" w:date="2022-08-18T13:06:00Z"/>
                <w:rPrChange w:id="1169" w:author="Frank Oemig" w:date="2022-08-29T21:43:00Z">
                  <w:rPr>
                    <w:ins w:id="1170" w:author="Beat Heggli" w:date="2022-08-18T13:06:00Z"/>
                    <w:noProof/>
                  </w:rPr>
                </w:rPrChange>
              </w:rPr>
              <w:pPrChange w:id="1171"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172" w:author="Beat Heggli" w:date="2022-08-18T13:06:00Z"/>
                <w:rPrChange w:id="1173" w:author="Frank Oemig" w:date="2022-08-29T21:43:00Z">
                  <w:rPr>
                    <w:ins w:id="1174" w:author="Beat Heggli" w:date="2022-08-18T13:06:00Z"/>
                    <w:noProof/>
                  </w:rPr>
                </w:rPrChange>
              </w:rPr>
              <w:pPrChange w:id="1175" w:author="Frank Oemig" w:date="2022-08-29T21:43:00Z">
                <w:pPr>
                  <w:pStyle w:val="MsgTableBody"/>
                  <w:jc w:val="center"/>
                </w:pPr>
              </w:pPrChange>
            </w:pPr>
            <w:ins w:id="1176" w:author="Beat Heggli" w:date="2022-08-18T13:06:00Z">
              <w:r w:rsidRPr="00CB4E10">
                <w:rPr>
                  <w:rPrChange w:id="1177" w:author="Frank Oemig" w:date="2022-08-29T21:43:00Z">
                    <w:rPr>
                      <w:b/>
                      <w:bCs/>
                      <w:noProof/>
                      <w:color w:val="FF0000"/>
                    </w:rPr>
                  </w:rPrChange>
                </w:rPr>
                <w:t>3</w:t>
              </w:r>
            </w:ins>
          </w:p>
        </w:tc>
      </w:tr>
      <w:tr w:rsidR="002C0143" w:rsidRPr="00CB4E10" w14:paraId="2BCFC17F" w14:textId="77777777" w:rsidTr="0083280B">
        <w:trPr>
          <w:jc w:val="center"/>
          <w:ins w:id="1178"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179" w:author="Beat Heggli" w:date="2022-08-18T13:06:00Z"/>
                <w:rPrChange w:id="1180" w:author="Frank Oemig" w:date="2022-08-29T21:43:00Z">
                  <w:rPr>
                    <w:ins w:id="1181" w:author="Beat Heggli" w:date="2022-08-18T13:06:00Z"/>
                    <w:noProof/>
                  </w:rPr>
                </w:rPrChange>
              </w:rPr>
            </w:pPr>
            <w:ins w:id="1182" w:author="Beat Heggli" w:date="2022-08-18T13:06:00Z">
              <w:r w:rsidRPr="00CB4E10">
                <w:rPr>
                  <w:rPrChange w:id="1183" w:author="Frank Oemig" w:date="2022-08-29T21:43:00Z">
                    <w:rPr>
                      <w:b/>
                      <w:bCs/>
                      <w:noProof/>
                      <w:color w:val="FF0000"/>
                    </w:rPr>
                  </w:rPrChange>
                </w:rPr>
                <w:lastRenderedPageBreak/>
                <w:t xml:space="preserve">  </w:t>
              </w:r>
            </w:ins>
            <w:ins w:id="1184" w:author="Frank Oemig" w:date="2022-08-29T21:43:00Z">
              <w:r w:rsidR="00CB4E10" w:rsidRPr="00CB4E10">
                <w:rPr>
                  <w:rPrChange w:id="1185" w:author="Frank Oemig" w:date="2022-08-29T21:43:00Z">
                    <w:rPr>
                      <w:b/>
                      <w:bCs/>
                      <w:noProof/>
                      <w:color w:val="FF0000"/>
                    </w:rPr>
                  </w:rPrChange>
                </w:rPr>
                <w:t xml:space="preserve">  </w:t>
              </w:r>
            </w:ins>
            <w:ins w:id="1186" w:author="Beat Heggli" w:date="2022-08-18T13:06:00Z">
              <w:r w:rsidRPr="00CB4E10">
                <w:rPr>
                  <w:rPrChange w:id="1187" w:author="Frank Oemig" w:date="2022-08-29T21:43:00Z">
                    <w:rPr>
                      <w:b/>
                      <w:bCs/>
                      <w:noProof/>
                      <w:color w:val="FF0000"/>
                    </w:rPr>
                  </w:rPrChange>
                </w:rPr>
                <w:t>[</w:t>
              </w:r>
            </w:ins>
            <w:ins w:id="1188" w:author="Frank Oemig" w:date="2022-08-29T21:43:00Z">
              <w:r w:rsidR="00CB4E10" w:rsidRPr="00CB4E10">
                <w:rPr>
                  <w:rPrChange w:id="1189" w:author="Frank Oemig" w:date="2022-08-29T21:43:00Z">
                    <w:rPr>
                      <w:b/>
                      <w:bCs/>
                      <w:noProof/>
                      <w:color w:val="FF0000"/>
                    </w:rPr>
                  </w:rPrChange>
                </w:rPr>
                <w:t xml:space="preserve"> </w:t>
              </w:r>
            </w:ins>
            <w:ins w:id="1190" w:author="Beat Heggli" w:date="2022-08-18T13:06:00Z">
              <w:r w:rsidRPr="00CB4E10">
                <w:rPr>
                  <w:rPrChange w:id="1191" w:author="Frank Oemig" w:date="2022-08-29T21:43:00Z">
                    <w:rPr>
                      <w:b/>
                      <w:bCs/>
                      <w:noProof/>
                      <w:color w:val="FF0000"/>
                    </w:rPr>
                  </w:rPrChange>
                </w:rPr>
                <w:t>{ GSR }</w:t>
              </w:r>
            </w:ins>
            <w:ins w:id="1192" w:author="Frank Oemig" w:date="2022-08-29T21:43:00Z">
              <w:r w:rsidR="00CB4E10" w:rsidRPr="00CB4E10">
                <w:rPr>
                  <w:rPrChange w:id="1193" w:author="Frank Oemig" w:date="2022-08-29T21:43:00Z">
                    <w:rPr>
                      <w:b/>
                      <w:bCs/>
                      <w:noProof/>
                      <w:color w:val="FF0000"/>
                    </w:rPr>
                  </w:rPrChange>
                </w:rPr>
                <w:t xml:space="preserve"> </w:t>
              </w:r>
            </w:ins>
            <w:ins w:id="1194" w:author="Beat Heggli" w:date="2022-08-18T13:06:00Z">
              <w:r w:rsidRPr="00CB4E10">
                <w:rPr>
                  <w:rPrChange w:id="1195"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196" w:author="Beat Heggli" w:date="2022-08-18T13:06:00Z"/>
                <w:rPrChange w:id="1197" w:author="Frank Oemig" w:date="2022-08-29T21:43:00Z">
                  <w:rPr>
                    <w:ins w:id="1198" w:author="Beat Heggli" w:date="2022-08-18T13:06:00Z"/>
                    <w:noProof/>
                  </w:rPr>
                </w:rPrChange>
              </w:rPr>
            </w:pPr>
            <w:ins w:id="1199" w:author="Beat Heggli" w:date="2022-08-18T13:06:00Z">
              <w:r w:rsidRPr="00CB4E10">
                <w:rPr>
                  <w:rPrChange w:id="1200"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01" w:author="Beat Heggli" w:date="2022-08-18T13:06:00Z"/>
                <w:rPrChange w:id="1202" w:author="Frank Oemig" w:date="2022-08-29T21:43:00Z">
                  <w:rPr>
                    <w:ins w:id="1203" w:author="Beat Heggli" w:date="2022-08-18T13:06:00Z"/>
                    <w:noProof/>
                  </w:rPr>
                </w:rPrChange>
              </w:rPr>
              <w:pPrChange w:id="120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05" w:author="Beat Heggli" w:date="2022-08-18T13:06:00Z"/>
                <w:rPrChange w:id="1206" w:author="Frank Oemig" w:date="2022-08-29T21:43:00Z">
                  <w:rPr>
                    <w:ins w:id="1207" w:author="Beat Heggli" w:date="2022-08-18T13:06:00Z"/>
                    <w:noProof/>
                  </w:rPr>
                </w:rPrChange>
              </w:rPr>
              <w:pPrChange w:id="1208" w:author="Frank Oemig" w:date="2022-08-29T21:43:00Z">
                <w:pPr>
                  <w:pStyle w:val="MsgTableBody"/>
                  <w:jc w:val="center"/>
                </w:pPr>
              </w:pPrChange>
            </w:pPr>
            <w:ins w:id="1209" w:author="Beat Heggli" w:date="2022-08-18T13:06:00Z">
              <w:r w:rsidRPr="00CB4E10">
                <w:rPr>
                  <w:rPrChange w:id="1210"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11"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12" w:author="Beat Heggli" w:date="2022-08-18T13:07:00Z"/>
                <w:rPrChange w:id="1213" w:author="Frank Oemig" w:date="2022-08-29T21:43:00Z">
                  <w:rPr>
                    <w:ins w:id="1214" w:author="Beat Heggli" w:date="2022-08-18T13:07:00Z"/>
                    <w:noProof/>
                  </w:rPr>
                </w:rPrChange>
              </w:rPr>
            </w:pPr>
            <w:ins w:id="1215" w:author="Beat Heggli" w:date="2022-08-18T13:07:00Z">
              <w:r w:rsidRPr="00CB4E10">
                <w:rPr>
                  <w:rPrChange w:id="1216" w:author="Frank Oemig" w:date="2022-08-29T21:43:00Z">
                    <w:rPr>
                      <w:b/>
                      <w:bCs/>
                      <w:noProof/>
                      <w:color w:val="FF0000"/>
                    </w:rPr>
                  </w:rPrChange>
                </w:rPr>
                <w:t xml:space="preserve">  [</w:t>
              </w:r>
            </w:ins>
            <w:ins w:id="1217" w:author="Frank Oemig" w:date="2022-08-29T21:38:00Z">
              <w:r w:rsidR="00E92E0E" w:rsidRPr="00CB4E10">
                <w:rPr>
                  <w:rPrChange w:id="1218" w:author="Frank Oemig" w:date="2022-08-29T21:43:00Z">
                    <w:rPr>
                      <w:b/>
                      <w:bCs/>
                      <w:noProof/>
                      <w:color w:val="FF0000"/>
                    </w:rPr>
                  </w:rPrChange>
                </w:rPr>
                <w:t xml:space="preserve"> </w:t>
              </w:r>
            </w:ins>
            <w:proofErr w:type="gramStart"/>
            <w:ins w:id="1219" w:author="Beat Heggli" w:date="2022-08-18T13:07:00Z">
              <w:r w:rsidRPr="00CB4E10">
                <w:rPr>
                  <w:rPrChange w:id="1220"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21" w:author="Frank Oemig" w:date="2022-08-29T21:43:00Z">
                    <w:rPr>
                      <w:rStyle w:val="Hyperlink"/>
                      <w:bCs/>
                      <w:noProof/>
                      <w:color w:val="FF0000"/>
                    </w:rPr>
                  </w:rPrChange>
                </w:rPr>
                <w:t>P</w:t>
              </w:r>
              <w:r w:rsidRPr="00CB4E10">
                <w:rPr>
                  <w:rStyle w:val="Hyperlink"/>
                  <w:color w:val="auto"/>
                  <w:u w:val="none"/>
                  <w:rPrChange w:id="1222" w:author="Frank Oemig" w:date="2022-08-29T21:43:00Z">
                    <w:rPr>
                      <w:rStyle w:val="Hyperlink"/>
                      <w:b/>
                      <w:bCs/>
                      <w:noProof/>
                      <w:color w:val="FF0000"/>
                    </w:rPr>
                  </w:rPrChange>
                </w:rPr>
                <w:fldChar w:fldCharType="end"/>
              </w:r>
              <w:r w:rsidRPr="00CB4E10">
                <w:rPr>
                  <w:rPrChange w:id="1223" w:author="Frank Oemig" w:date="2022-08-29T21:43:00Z">
                    <w:rPr>
                      <w:b/>
                      <w:bCs/>
                      <w:noProof/>
                      <w:color w:val="FF0000"/>
                    </w:rPr>
                  </w:rPrChange>
                </w:rPr>
                <w:t xml:space="preserve"> }</w:t>
              </w:r>
            </w:ins>
            <w:ins w:id="1224" w:author="Frank Oemig" w:date="2022-08-29T21:38:00Z">
              <w:r w:rsidR="00E92E0E" w:rsidRPr="00CB4E10">
                <w:rPr>
                  <w:rPrChange w:id="1225" w:author="Frank Oemig" w:date="2022-08-29T21:43:00Z">
                    <w:rPr>
                      <w:b/>
                      <w:bCs/>
                      <w:noProof/>
                      <w:color w:val="FF0000"/>
                    </w:rPr>
                  </w:rPrChange>
                </w:rPr>
                <w:t xml:space="preserve"> </w:t>
              </w:r>
            </w:ins>
            <w:ins w:id="1226" w:author="Beat Heggli" w:date="2022-08-18T13:07:00Z">
              <w:r w:rsidRPr="00CB4E10">
                <w:rPr>
                  <w:rPrChange w:id="1227"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28" w:author="Beat Heggli" w:date="2022-08-18T13:07:00Z"/>
                <w:rPrChange w:id="1229" w:author="Frank Oemig" w:date="2022-08-29T21:43:00Z">
                  <w:rPr>
                    <w:ins w:id="1230" w:author="Beat Heggli" w:date="2022-08-18T13:07:00Z"/>
                    <w:noProof/>
                  </w:rPr>
                </w:rPrChange>
              </w:rPr>
            </w:pPr>
            <w:ins w:id="1231" w:author="Beat Heggli" w:date="2022-08-18T13:07:00Z">
              <w:r w:rsidRPr="00CB4E10">
                <w:rPr>
                  <w:rPrChange w:id="1232"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33" w:author="Beat Heggli" w:date="2022-08-18T13:07:00Z"/>
                <w:rPrChange w:id="1234" w:author="Frank Oemig" w:date="2022-08-29T21:43:00Z">
                  <w:rPr>
                    <w:ins w:id="1235" w:author="Beat Heggli" w:date="2022-08-18T13:07:00Z"/>
                    <w:noProof/>
                  </w:rPr>
                </w:rPrChange>
              </w:rPr>
              <w:pPrChange w:id="123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237" w:author="Beat Heggli" w:date="2022-08-18T13:07:00Z"/>
                <w:rPrChange w:id="1238" w:author="Frank Oemig" w:date="2022-08-29T21:43:00Z">
                  <w:rPr>
                    <w:ins w:id="1239" w:author="Beat Heggli" w:date="2022-08-18T13:07:00Z"/>
                    <w:noProof/>
                  </w:rPr>
                </w:rPrChange>
              </w:rPr>
              <w:pPrChange w:id="1240" w:author="Frank Oemig" w:date="2022-08-29T21:43:00Z">
                <w:pPr>
                  <w:pStyle w:val="MsgTableBody"/>
                  <w:jc w:val="center"/>
                </w:pPr>
              </w:pPrChange>
            </w:pPr>
            <w:ins w:id="1241" w:author="Beat Heggli" w:date="2022-08-18T13:07:00Z">
              <w:r w:rsidRPr="00CB4E10">
                <w:rPr>
                  <w:rPrChange w:id="1242" w:author="Frank Oemig" w:date="2022-08-29T21:43:00Z">
                    <w:rPr>
                      <w:b/>
                      <w:bCs/>
                      <w:noProof/>
                      <w:color w:val="FF0000"/>
                    </w:rPr>
                  </w:rPrChange>
                </w:rPr>
                <w:t>3</w:t>
              </w:r>
            </w:ins>
          </w:p>
        </w:tc>
      </w:tr>
      <w:tr w:rsidR="002C0143" w:rsidRPr="00CB4E10" w14:paraId="2584B347" w14:textId="77777777" w:rsidTr="0083280B">
        <w:trPr>
          <w:jc w:val="center"/>
          <w:ins w:id="1243"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244" w:author="Beat Heggli" w:date="2022-08-18T13:07:00Z"/>
                <w:rPrChange w:id="1245" w:author="Frank Oemig" w:date="2022-08-29T21:43:00Z">
                  <w:rPr>
                    <w:ins w:id="1246" w:author="Beat Heggli" w:date="2022-08-18T13:07:00Z"/>
                    <w:noProof/>
                  </w:rPr>
                </w:rPrChange>
              </w:rPr>
            </w:pPr>
            <w:ins w:id="1247" w:author="Beat Heggli" w:date="2022-08-18T13:07:00Z">
              <w:r w:rsidRPr="00CB4E10">
                <w:rPr>
                  <w:rPrChange w:id="1248" w:author="Frank Oemig" w:date="2022-08-29T21:43:00Z">
                    <w:rPr>
                      <w:b/>
                      <w:bCs/>
                      <w:noProof/>
                      <w:color w:val="FF0000"/>
                    </w:rPr>
                  </w:rPrChange>
                </w:rPr>
                <w:t xml:space="preserve">  [</w:t>
              </w:r>
            </w:ins>
            <w:ins w:id="1249" w:author="Frank Oemig" w:date="2022-08-29T21:38:00Z">
              <w:r w:rsidR="00E92E0E" w:rsidRPr="00CB4E10">
                <w:rPr>
                  <w:rPrChange w:id="1250" w:author="Frank Oemig" w:date="2022-08-29T21:43:00Z">
                    <w:rPr>
                      <w:b/>
                      <w:bCs/>
                      <w:noProof/>
                      <w:color w:val="FF0000"/>
                    </w:rPr>
                  </w:rPrChange>
                </w:rPr>
                <w:t xml:space="preserve"> </w:t>
              </w:r>
            </w:ins>
            <w:ins w:id="1251" w:author="Beat Heggli" w:date="2022-08-18T13:07:00Z">
              <w:r w:rsidRPr="00CB4E10">
                <w:rPr>
                  <w:rPrChange w:id="1252" w:author="Frank Oemig" w:date="2022-08-29T21:43:00Z">
                    <w:rPr>
                      <w:b/>
                      <w:bCs/>
                      <w:noProof/>
                      <w:color w:val="FF0000"/>
                    </w:rPr>
                  </w:rPrChange>
                </w:rPr>
                <w:t>{ GSR }</w:t>
              </w:r>
            </w:ins>
            <w:ins w:id="1253" w:author="Frank Oemig" w:date="2022-08-29T21:38:00Z">
              <w:r w:rsidR="00E92E0E" w:rsidRPr="00CB4E10">
                <w:rPr>
                  <w:rPrChange w:id="1254" w:author="Frank Oemig" w:date="2022-08-29T21:43:00Z">
                    <w:rPr>
                      <w:b/>
                      <w:bCs/>
                      <w:noProof/>
                      <w:color w:val="FF0000"/>
                    </w:rPr>
                  </w:rPrChange>
                </w:rPr>
                <w:t xml:space="preserve"> </w:t>
              </w:r>
            </w:ins>
            <w:ins w:id="1255" w:author="Beat Heggli" w:date="2022-08-18T13:07:00Z">
              <w:r w:rsidRPr="00CB4E10">
                <w:rPr>
                  <w:rPrChange w:id="1256"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257" w:author="Beat Heggli" w:date="2022-08-18T13:07:00Z"/>
                <w:rPrChange w:id="1258" w:author="Frank Oemig" w:date="2022-08-29T21:43:00Z">
                  <w:rPr>
                    <w:ins w:id="1259" w:author="Beat Heggli" w:date="2022-08-18T13:07:00Z"/>
                    <w:noProof/>
                  </w:rPr>
                </w:rPrChange>
              </w:rPr>
            </w:pPr>
            <w:ins w:id="1260" w:author="Beat Heggli" w:date="2022-08-18T13:07:00Z">
              <w:r w:rsidRPr="00CB4E10">
                <w:rPr>
                  <w:rPrChange w:id="1261"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262" w:author="Beat Heggli" w:date="2022-08-18T13:07:00Z"/>
                <w:rPrChange w:id="1263" w:author="Frank Oemig" w:date="2022-08-29T21:43:00Z">
                  <w:rPr>
                    <w:ins w:id="1264" w:author="Beat Heggli" w:date="2022-08-18T13:07:00Z"/>
                    <w:noProof/>
                  </w:rPr>
                </w:rPrChange>
              </w:rPr>
              <w:pPrChange w:id="126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266" w:author="Beat Heggli" w:date="2022-08-18T13:07:00Z"/>
                <w:rPrChange w:id="1267" w:author="Frank Oemig" w:date="2022-08-29T21:43:00Z">
                  <w:rPr>
                    <w:ins w:id="1268" w:author="Beat Heggli" w:date="2022-08-18T13:07:00Z"/>
                    <w:noProof/>
                  </w:rPr>
                </w:rPrChange>
              </w:rPr>
              <w:pPrChange w:id="1269" w:author="Frank Oemig" w:date="2022-08-29T21:43:00Z">
                <w:pPr>
                  <w:pStyle w:val="MsgTableBody"/>
                  <w:jc w:val="center"/>
                </w:pPr>
              </w:pPrChange>
            </w:pPr>
            <w:ins w:id="1270" w:author="Beat Heggli" w:date="2022-08-18T13:07:00Z">
              <w:r w:rsidRPr="00CB4E10">
                <w:rPr>
                  <w:rPrChange w:id="1271"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272"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273" w:author="Beat Heggli" w:date="2022-08-18T13:07:00Z"/>
                <w:rPrChange w:id="1274" w:author="Frank Oemig" w:date="2022-08-29T21:43:00Z">
                  <w:rPr>
                    <w:ins w:id="1275" w:author="Beat Heggli" w:date="2022-08-18T13:07:00Z"/>
                    <w:noProof/>
                  </w:rPr>
                </w:rPrChange>
              </w:rPr>
            </w:pPr>
            <w:ins w:id="1276" w:author="Beat Heggli" w:date="2022-08-18T13:07:00Z">
              <w:r w:rsidRPr="00CB4E10">
                <w:rPr>
                  <w:rPrChange w:id="1277" w:author="Frank Oemig" w:date="2022-08-29T21:43:00Z">
                    <w:rPr>
                      <w:b/>
                      <w:bCs/>
                      <w:noProof/>
                      <w:color w:val="FF0000"/>
                    </w:rPr>
                  </w:rPrChange>
                </w:rPr>
                <w:t xml:space="preserve">      [</w:t>
              </w:r>
            </w:ins>
            <w:ins w:id="1278" w:author="Frank Oemig" w:date="2022-08-29T21:38:00Z">
              <w:r w:rsidR="00E92E0E" w:rsidRPr="00CB4E10">
                <w:rPr>
                  <w:rPrChange w:id="1279" w:author="Frank Oemig" w:date="2022-08-29T21:43:00Z">
                    <w:rPr>
                      <w:b/>
                      <w:bCs/>
                      <w:noProof/>
                      <w:color w:val="FF0000"/>
                    </w:rPr>
                  </w:rPrChange>
                </w:rPr>
                <w:t xml:space="preserve"> </w:t>
              </w:r>
            </w:ins>
            <w:proofErr w:type="gramStart"/>
            <w:ins w:id="1280" w:author="Beat Heggli" w:date="2022-08-18T13:07:00Z">
              <w:r w:rsidRPr="00CB4E10">
                <w:rPr>
                  <w:rPrChange w:id="1281"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82" w:author="Frank Oemig" w:date="2022-08-29T21:43:00Z">
                    <w:rPr>
                      <w:rStyle w:val="Hyperlink"/>
                      <w:bCs/>
                      <w:noProof/>
                      <w:color w:val="FF0000"/>
                    </w:rPr>
                  </w:rPrChange>
                </w:rPr>
                <w:t>P</w:t>
              </w:r>
              <w:r w:rsidRPr="00CB4E10">
                <w:rPr>
                  <w:rStyle w:val="Hyperlink"/>
                  <w:color w:val="auto"/>
                  <w:u w:val="none"/>
                  <w:rPrChange w:id="1283" w:author="Frank Oemig" w:date="2022-08-29T21:43:00Z">
                    <w:rPr>
                      <w:rStyle w:val="Hyperlink"/>
                      <w:b/>
                      <w:bCs/>
                      <w:noProof/>
                      <w:color w:val="FF0000"/>
                    </w:rPr>
                  </w:rPrChange>
                </w:rPr>
                <w:fldChar w:fldCharType="end"/>
              </w:r>
              <w:r w:rsidRPr="00CB4E10">
                <w:rPr>
                  <w:rPrChange w:id="1284" w:author="Frank Oemig" w:date="2022-08-29T21:43:00Z">
                    <w:rPr>
                      <w:b/>
                      <w:bCs/>
                      <w:noProof/>
                      <w:color w:val="FF0000"/>
                    </w:rPr>
                  </w:rPrChange>
                </w:rPr>
                <w:t xml:space="preserve"> }</w:t>
              </w:r>
            </w:ins>
            <w:ins w:id="1285" w:author="Frank Oemig" w:date="2022-08-29T21:38:00Z">
              <w:r w:rsidR="00E92E0E" w:rsidRPr="00CB4E10">
                <w:rPr>
                  <w:rPrChange w:id="1286" w:author="Frank Oemig" w:date="2022-08-29T21:43:00Z">
                    <w:rPr>
                      <w:b/>
                      <w:bCs/>
                      <w:noProof/>
                      <w:color w:val="FF0000"/>
                    </w:rPr>
                  </w:rPrChange>
                </w:rPr>
                <w:t xml:space="preserve"> </w:t>
              </w:r>
            </w:ins>
            <w:ins w:id="1287" w:author="Beat Heggli" w:date="2022-08-18T13:07:00Z">
              <w:r w:rsidRPr="00CB4E10">
                <w:rPr>
                  <w:rPrChange w:id="1288"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289" w:author="Beat Heggli" w:date="2022-08-18T13:07:00Z"/>
                <w:rPrChange w:id="1290" w:author="Frank Oemig" w:date="2022-08-29T21:43:00Z">
                  <w:rPr>
                    <w:ins w:id="1291" w:author="Beat Heggli" w:date="2022-08-18T13:07:00Z"/>
                    <w:noProof/>
                  </w:rPr>
                </w:rPrChange>
              </w:rPr>
            </w:pPr>
            <w:ins w:id="1292" w:author="Beat Heggli" w:date="2022-08-18T13:07:00Z">
              <w:r w:rsidRPr="00CB4E10">
                <w:rPr>
                  <w:rPrChange w:id="1293"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294" w:author="Beat Heggli" w:date="2022-08-18T13:07:00Z"/>
                <w:rPrChange w:id="1295" w:author="Frank Oemig" w:date="2022-08-29T21:43:00Z">
                  <w:rPr>
                    <w:ins w:id="1296" w:author="Beat Heggli" w:date="2022-08-18T13:07:00Z"/>
                    <w:noProof/>
                  </w:rPr>
                </w:rPrChange>
              </w:rPr>
              <w:pPrChange w:id="129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298" w:author="Beat Heggli" w:date="2022-08-18T13:07:00Z"/>
                <w:rPrChange w:id="1299" w:author="Frank Oemig" w:date="2022-08-29T21:43:00Z">
                  <w:rPr>
                    <w:ins w:id="1300" w:author="Beat Heggli" w:date="2022-08-18T13:07:00Z"/>
                    <w:noProof/>
                  </w:rPr>
                </w:rPrChange>
              </w:rPr>
              <w:pPrChange w:id="1301" w:author="Frank Oemig" w:date="2022-08-29T21:43:00Z">
                <w:pPr>
                  <w:pStyle w:val="MsgTableBody"/>
                  <w:jc w:val="center"/>
                </w:pPr>
              </w:pPrChange>
            </w:pPr>
            <w:ins w:id="1302" w:author="Beat Heggli" w:date="2022-08-18T13:07:00Z">
              <w:r w:rsidRPr="00CB4E10">
                <w:rPr>
                  <w:rPrChange w:id="1303" w:author="Frank Oemig" w:date="2022-08-29T21:43:00Z">
                    <w:rPr>
                      <w:b/>
                      <w:bCs/>
                      <w:noProof/>
                      <w:color w:val="FF0000"/>
                    </w:rPr>
                  </w:rPrChange>
                </w:rPr>
                <w:t>3</w:t>
              </w:r>
            </w:ins>
          </w:p>
        </w:tc>
      </w:tr>
      <w:tr w:rsidR="002C0143" w:rsidRPr="00CB4E10" w14:paraId="78106248" w14:textId="77777777" w:rsidTr="0083280B">
        <w:trPr>
          <w:jc w:val="center"/>
          <w:ins w:id="1304"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05" w:author="Beat Heggli" w:date="2022-08-18T13:07:00Z"/>
                <w:rPrChange w:id="1306" w:author="Frank Oemig" w:date="2022-08-29T21:43:00Z">
                  <w:rPr>
                    <w:ins w:id="1307" w:author="Beat Heggli" w:date="2022-08-18T13:07:00Z"/>
                    <w:noProof/>
                  </w:rPr>
                </w:rPrChange>
              </w:rPr>
            </w:pPr>
            <w:ins w:id="1308" w:author="Beat Heggli" w:date="2022-08-18T13:07:00Z">
              <w:r w:rsidRPr="00CB4E10">
                <w:rPr>
                  <w:rPrChange w:id="1309" w:author="Frank Oemig" w:date="2022-08-29T21:43:00Z">
                    <w:rPr>
                      <w:b/>
                      <w:bCs/>
                      <w:noProof/>
                      <w:color w:val="FF0000"/>
                    </w:rPr>
                  </w:rPrChange>
                </w:rPr>
                <w:t xml:space="preserve">      [</w:t>
              </w:r>
            </w:ins>
            <w:ins w:id="1310" w:author="Frank Oemig" w:date="2022-08-29T21:38:00Z">
              <w:r w:rsidR="00E92E0E" w:rsidRPr="00CB4E10">
                <w:rPr>
                  <w:rPrChange w:id="1311" w:author="Frank Oemig" w:date="2022-08-29T21:43:00Z">
                    <w:rPr>
                      <w:b/>
                      <w:bCs/>
                      <w:noProof/>
                      <w:color w:val="FF0000"/>
                    </w:rPr>
                  </w:rPrChange>
                </w:rPr>
                <w:t xml:space="preserve"> </w:t>
              </w:r>
            </w:ins>
            <w:ins w:id="1312" w:author="Beat Heggli" w:date="2022-08-18T13:07:00Z">
              <w:r w:rsidRPr="00CB4E10">
                <w:rPr>
                  <w:rPrChange w:id="1313" w:author="Frank Oemig" w:date="2022-08-29T21:43:00Z">
                    <w:rPr>
                      <w:b/>
                      <w:bCs/>
                      <w:noProof/>
                      <w:color w:val="FF0000"/>
                    </w:rPr>
                  </w:rPrChange>
                </w:rPr>
                <w:t>{ GSR }</w:t>
              </w:r>
            </w:ins>
            <w:ins w:id="1314" w:author="Frank Oemig" w:date="2022-08-29T21:38:00Z">
              <w:r w:rsidR="00E92E0E" w:rsidRPr="00CB4E10">
                <w:rPr>
                  <w:rPrChange w:id="1315" w:author="Frank Oemig" w:date="2022-08-29T21:43:00Z">
                    <w:rPr>
                      <w:b/>
                      <w:bCs/>
                      <w:noProof/>
                      <w:color w:val="FF0000"/>
                    </w:rPr>
                  </w:rPrChange>
                </w:rPr>
                <w:t xml:space="preserve"> </w:t>
              </w:r>
            </w:ins>
            <w:ins w:id="1316" w:author="Beat Heggli" w:date="2022-08-18T13:07:00Z">
              <w:r w:rsidRPr="00CB4E10">
                <w:rPr>
                  <w:rPrChange w:id="131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18" w:author="Beat Heggli" w:date="2022-08-18T13:07:00Z"/>
                <w:rPrChange w:id="1319" w:author="Frank Oemig" w:date="2022-08-29T21:43:00Z">
                  <w:rPr>
                    <w:ins w:id="1320" w:author="Beat Heggli" w:date="2022-08-18T13:07:00Z"/>
                    <w:noProof/>
                  </w:rPr>
                </w:rPrChange>
              </w:rPr>
            </w:pPr>
            <w:ins w:id="1321" w:author="Beat Heggli" w:date="2022-08-18T13:07:00Z">
              <w:r w:rsidRPr="00CB4E10">
                <w:rPr>
                  <w:rPrChange w:id="132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23" w:author="Beat Heggli" w:date="2022-08-18T13:07:00Z"/>
                <w:rPrChange w:id="1324" w:author="Frank Oemig" w:date="2022-08-29T21:43:00Z">
                  <w:rPr>
                    <w:ins w:id="1325" w:author="Beat Heggli" w:date="2022-08-18T13:07:00Z"/>
                    <w:noProof/>
                  </w:rPr>
                </w:rPrChange>
              </w:rPr>
              <w:pPrChange w:id="132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27" w:author="Beat Heggli" w:date="2022-08-18T13:07:00Z"/>
                <w:rPrChange w:id="1328" w:author="Frank Oemig" w:date="2022-08-29T21:43:00Z">
                  <w:rPr>
                    <w:ins w:id="1329" w:author="Beat Heggli" w:date="2022-08-18T13:07:00Z"/>
                    <w:noProof/>
                  </w:rPr>
                </w:rPrChange>
              </w:rPr>
              <w:pPrChange w:id="1330" w:author="Frank Oemig" w:date="2022-08-29T21:43:00Z">
                <w:pPr>
                  <w:pStyle w:val="MsgTableBody"/>
                  <w:jc w:val="center"/>
                </w:pPr>
              </w:pPrChange>
            </w:pPr>
            <w:ins w:id="1331" w:author="Beat Heggli" w:date="2022-08-18T13:07:00Z">
              <w:r w:rsidRPr="00CB4E10">
                <w:rPr>
                  <w:rPrChange w:id="1332"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33" w:name="_Toc1881964"/>
      <w:bookmarkStart w:id="1334" w:name="_Toc89062823"/>
      <w:bookmarkStart w:id="1335"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33"/>
      <w:bookmarkEnd w:id="1334"/>
      <w:bookmarkEnd w:id="1335"/>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36" w:name="_Toc348245478"/>
      <w:bookmarkStart w:id="1337" w:name="_Toc348245548"/>
      <w:bookmarkStart w:id="1338" w:name="_Toc348259063"/>
      <w:bookmarkStart w:id="1339" w:name="_Toc348340217"/>
      <w:bookmarkStart w:id="1340" w:name="_Toc359236260"/>
      <w:bookmarkStart w:id="1341" w:name="_Toc1881965"/>
      <w:bookmarkStart w:id="1342" w:name="_Toc89062824"/>
      <w:bookmarkStart w:id="1343" w:name="_Toc20321545"/>
      <w:r w:rsidRPr="00890B0C">
        <w:rPr>
          <w:noProof/>
        </w:rPr>
        <w:t>MESSAGE SEGMENTS</w:t>
      </w:r>
      <w:bookmarkEnd w:id="687"/>
      <w:bookmarkEnd w:id="688"/>
      <w:bookmarkEnd w:id="689"/>
      <w:bookmarkEnd w:id="1336"/>
      <w:bookmarkEnd w:id="1337"/>
      <w:bookmarkEnd w:id="1338"/>
      <w:bookmarkEnd w:id="1339"/>
      <w:bookmarkEnd w:id="1340"/>
      <w:bookmarkEnd w:id="1341"/>
      <w:bookmarkEnd w:id="1342"/>
      <w:bookmarkEnd w:id="1343"/>
    </w:p>
    <w:p w14:paraId="42A6009E" w14:textId="08FC4A2A" w:rsidR="009E61BC" w:rsidRPr="00890B0C" w:rsidRDefault="000A0943">
      <w:pPr>
        <w:pStyle w:val="Heading3"/>
        <w:rPr>
          <w:noProof/>
        </w:rPr>
      </w:pPr>
      <w:bookmarkStart w:id="1344" w:name="_Toc346777006"/>
      <w:bookmarkStart w:id="1345" w:name="_Toc346777043"/>
      <w:bookmarkStart w:id="1346" w:name="_Toc348245479"/>
      <w:bookmarkStart w:id="1347" w:name="_Toc348245549"/>
      <w:bookmarkStart w:id="1348" w:name="_Toc348259064"/>
      <w:bookmarkStart w:id="1349" w:name="_Toc348340218"/>
      <w:bookmarkStart w:id="1350" w:name="_Hlt1757584"/>
      <w:bookmarkStart w:id="1351" w:name="_Toc359236261"/>
      <w:bookmarkStart w:id="1352" w:name="_Toc1881966"/>
      <w:bookmarkStart w:id="1353" w:name="_Toc89062825"/>
      <w:bookmarkStart w:id="1354" w:name="_Toc20321546"/>
      <w:r>
        <w:rPr>
          <w:noProof/>
        </w:rPr>
        <w:t xml:space="preserve">FT1 </w:t>
      </w:r>
      <w:r w:rsidRPr="00890B0C">
        <w:rPr>
          <w:noProof/>
        </w:rPr>
        <w:t xml:space="preserve">- </w:t>
      </w:r>
      <w:r w:rsidR="009E61BC" w:rsidRPr="00890B0C">
        <w:rPr>
          <w:noProof/>
        </w:rPr>
        <w:t>Financial Transaction</w:t>
      </w:r>
      <w:bookmarkEnd w:id="1344"/>
      <w:bookmarkEnd w:id="1345"/>
      <w:bookmarkEnd w:id="1346"/>
      <w:bookmarkEnd w:id="1347"/>
      <w:bookmarkEnd w:id="1348"/>
      <w:bookmarkEnd w:id="1349"/>
      <w:r w:rsidR="009E61BC" w:rsidRPr="00890B0C">
        <w:rPr>
          <w:noProof/>
        </w:rPr>
        <w:t xml:space="preserve"> Seg</w:t>
      </w:r>
      <w:bookmarkEnd w:id="1350"/>
      <w:r w:rsidR="009E61BC" w:rsidRPr="00890B0C">
        <w:rPr>
          <w:noProof/>
        </w:rPr>
        <w:t>ment</w:t>
      </w:r>
      <w:bookmarkEnd w:id="1351"/>
      <w:bookmarkEnd w:id="1352"/>
      <w:bookmarkEnd w:id="1353"/>
      <w:bookmarkEnd w:id="1354"/>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55" w:name="FT1"/>
      <w:r w:rsidRPr="00713BF5">
        <w:rPr>
          <w:noProof/>
          <w:lang w:val="fr-CH"/>
        </w:rPr>
        <w:t>HL7 Attribute Table - FT1</w:t>
      </w:r>
      <w:bookmarkEnd w:id="1355"/>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6" w:name="_Toc1881967"/>
      <w:r w:rsidRPr="004562B6">
        <w:rPr>
          <w:noProof/>
          <w:vanish/>
        </w:rPr>
        <w:t>FT1 Field Definitions</w:t>
      </w:r>
      <w:bookmarkEnd w:id="1356"/>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57" w:name="FT1_01"/>
      <w:bookmarkStart w:id="1358" w:name="_Toc1881968"/>
      <w:r w:rsidRPr="00A41C0E">
        <w:rPr>
          <w:noProof/>
          <w:lang w:val="da-DK"/>
        </w:rPr>
        <w:t xml:space="preserve">FT1-1   Set ID </w:t>
      </w:r>
      <w:r w:rsidRPr="00A41C0E">
        <w:rPr>
          <w:noProof/>
          <w:lang w:val="da-DK"/>
        </w:rPr>
        <w:noBreakHyphen/>
        <w:t xml:space="preserve"> FT1</w:t>
      </w:r>
      <w:bookmarkEnd w:id="1357"/>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58"/>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59"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59"/>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60"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60"/>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61"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61"/>
    </w:p>
    <w:p w14:paraId="53C0A537" w14:textId="77777777" w:rsidR="00C344D6" w:rsidRDefault="00C344D6" w:rsidP="00C344D6">
      <w:pPr>
        <w:pStyle w:val="Components"/>
      </w:pPr>
      <w:bookmarkStart w:id="1362" w:name="DRComponent"/>
      <w:r>
        <w:t>Components:  &lt;Range Start Date/Time (DTM)&gt; ^ &lt;Range End Date/Time (DTM)&gt;</w:t>
      </w:r>
      <w:bookmarkEnd w:id="1362"/>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363"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363"/>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364"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364"/>
    </w:p>
    <w:p w14:paraId="016B0D1A" w14:textId="77777777" w:rsidR="00C344D6" w:rsidRDefault="00C344D6" w:rsidP="00C344D6">
      <w:pPr>
        <w:pStyle w:val="Components"/>
        <w:rPr>
          <w:noProof/>
        </w:rPr>
      </w:pPr>
      <w:bookmarkStart w:id="136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65"/>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366" w:name="_Hlt1329311"/>
        <w:r w:rsidRPr="00890B0C">
          <w:rPr>
            <w:rStyle w:val="ReferenceUserTable"/>
            <w:noProof/>
          </w:rPr>
          <w:t>f</w:t>
        </w:r>
        <w:bookmarkStart w:id="1367" w:name="_Hlt1329307"/>
        <w:bookmarkEnd w:id="1366"/>
        <w:r w:rsidRPr="00890B0C">
          <w:rPr>
            <w:rStyle w:val="ReferenceUserTable"/>
            <w:noProof/>
          </w:rPr>
          <w:t>i</w:t>
        </w:r>
        <w:bookmarkEnd w:id="1367"/>
        <w:r w:rsidRPr="00890B0C">
          <w:rPr>
            <w:rStyle w:val="ReferenceUserTable"/>
            <w:noProof/>
          </w:rPr>
          <w:t>ned Table 0017 - Transaction Ty</w:t>
        </w:r>
        <w:bookmarkStart w:id="1368" w:name="_Hlt809706"/>
        <w:r w:rsidRPr="00890B0C">
          <w:rPr>
            <w:rStyle w:val="ReferenceUserTable"/>
            <w:noProof/>
          </w:rPr>
          <w:t>p</w:t>
        </w:r>
        <w:bookmarkEnd w:id="1368"/>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369" w:name="FT1_07"/>
      <w:bookmarkStart w:id="1370" w:name="_Toc1881974"/>
      <w:r w:rsidRPr="00890B0C">
        <w:rPr>
          <w:noProof/>
        </w:rPr>
        <w:t>FT1-7   Transaction Code</w:t>
      </w:r>
      <w:bookmarkEnd w:id="1369"/>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370"/>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371" w:name="_Hlt1329334"/>
        <w:r w:rsidRPr="00890B0C">
          <w:rPr>
            <w:rStyle w:val="ReferenceUserTable"/>
            <w:noProof/>
          </w:rPr>
          <w:t>d</w:t>
        </w:r>
        <w:bookmarkEnd w:id="1371"/>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372" w:name="FT1_08"/>
      <w:bookmarkStart w:id="1373" w:name="_Toc1881975"/>
      <w:r w:rsidRPr="00890B0C">
        <w:rPr>
          <w:noProof/>
        </w:rPr>
        <w:t>FT1-8   Transaction Description</w:t>
      </w:r>
      <w:bookmarkEnd w:id="1372"/>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373"/>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374" w:name="FT1_09"/>
      <w:bookmarkStart w:id="1375" w:name="_Toc1881976"/>
      <w:r w:rsidRPr="00890B0C">
        <w:rPr>
          <w:noProof/>
        </w:rPr>
        <w:t xml:space="preserve">FT1-9   Transaction Description </w:t>
      </w:r>
      <w:r w:rsidRPr="00890B0C">
        <w:rPr>
          <w:noProof/>
        </w:rPr>
        <w:noBreakHyphen/>
        <w:t xml:space="preserve"> Alt</w:t>
      </w:r>
      <w:bookmarkEnd w:id="1374"/>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375"/>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376"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376"/>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377"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377"/>
    </w:p>
    <w:p w14:paraId="02C342A7" w14:textId="77777777" w:rsidR="00C344D6" w:rsidRDefault="00C344D6" w:rsidP="00C344D6">
      <w:pPr>
        <w:pStyle w:val="Components"/>
      </w:pPr>
      <w:bookmarkStart w:id="1378"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78"/>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379"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379"/>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380"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380"/>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381" w:name="_Hlt809595"/>
        <w:r w:rsidRPr="00890B0C">
          <w:rPr>
            <w:rStyle w:val="ReferenceUserTable"/>
            <w:noProof/>
          </w:rPr>
          <w:t>o</w:t>
        </w:r>
        <w:bookmarkEnd w:id="1381"/>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382"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382"/>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383" w:name="_Hlt809566"/>
        <w:r w:rsidRPr="00890B0C">
          <w:rPr>
            <w:rStyle w:val="ReferenceUserTable"/>
            <w:noProof/>
          </w:rPr>
          <w:t>l</w:t>
        </w:r>
        <w:bookmarkStart w:id="1384" w:name="_Hlt809570"/>
        <w:bookmarkEnd w:id="1383"/>
        <w:r w:rsidRPr="00890B0C">
          <w:rPr>
            <w:rStyle w:val="ReferenceUserTable"/>
            <w:noProof/>
          </w:rPr>
          <w:t>a</w:t>
        </w:r>
        <w:bookmarkEnd w:id="1384"/>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385" w:name="_Hlt479435553"/>
      <w:bookmarkStart w:id="1386" w:name="_Toc1881982"/>
      <w:bookmarkEnd w:id="1385"/>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386"/>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387"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387"/>
    </w:p>
    <w:p w14:paraId="1A3A5BCD" w14:textId="77777777" w:rsidR="00C344D6" w:rsidRDefault="00C344D6" w:rsidP="00C344D6">
      <w:pPr>
        <w:pStyle w:val="Components"/>
      </w:pPr>
      <w:bookmarkStart w:id="138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388"/>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389"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389"/>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390"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390"/>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391" w:name="FT1_19"/>
      <w:bookmarkStart w:id="1392" w:name="_Toc1881986"/>
      <w:r w:rsidRPr="004F164C">
        <w:rPr>
          <w:noProof/>
          <w:lang w:val="nl-NL"/>
        </w:rPr>
        <w:lastRenderedPageBreak/>
        <w:t>FT1-19   Diagnosis Code - FT1</w:t>
      </w:r>
      <w:bookmarkEnd w:id="1391"/>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392"/>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393" w:name="_Hlt809469"/>
        <w:r w:rsidRPr="00890B0C">
          <w:rPr>
            <w:rStyle w:val="ReferenceUserTable"/>
            <w:noProof/>
          </w:rPr>
          <w:t>d</w:t>
        </w:r>
        <w:bookmarkEnd w:id="1393"/>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394" w:name="_Hlt1329543"/>
      <w:bookmarkStart w:id="1395" w:name="_Toc1881987"/>
      <w:bookmarkEnd w:id="1394"/>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395"/>
    </w:p>
    <w:p w14:paraId="52FF73E3" w14:textId="77777777" w:rsidR="00C344D6" w:rsidRDefault="00C344D6" w:rsidP="00C344D6">
      <w:pPr>
        <w:pStyle w:val="Components"/>
      </w:pPr>
      <w:bookmarkStart w:id="139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96"/>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397"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397"/>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398"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398"/>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399"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399"/>
    </w:p>
    <w:p w14:paraId="4D16E29A" w14:textId="77777777" w:rsidR="00C344D6" w:rsidRDefault="00C344D6" w:rsidP="00C344D6">
      <w:pPr>
        <w:pStyle w:val="Components"/>
      </w:pPr>
      <w:bookmarkStart w:id="1400" w:name="EIComponent"/>
      <w:r>
        <w:t>Components:  &lt;Entity Identifier (ST)&gt; ^ &lt;Namespace ID (IS)&gt; ^ &lt;Universal ID (ST)&gt; ^ &lt;Universal ID Type (ID)&gt;</w:t>
      </w:r>
      <w:bookmarkEnd w:id="1400"/>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01"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01"/>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02" w:name="_Hlt1318341"/>
      <w:bookmarkStart w:id="1403" w:name="FT1_25"/>
      <w:bookmarkStart w:id="1404" w:name="_Toc1881992"/>
      <w:bookmarkEnd w:id="1402"/>
      <w:r w:rsidRPr="00890B0C">
        <w:rPr>
          <w:noProof/>
        </w:rPr>
        <w:t>FT1-25   Procedure Code</w:t>
      </w:r>
      <w:bookmarkEnd w:id="1403"/>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04"/>
    </w:p>
    <w:p w14:paraId="5A5E0BC9" w14:textId="77777777" w:rsidR="00C344D6" w:rsidRDefault="00C344D6" w:rsidP="00C344D6">
      <w:pPr>
        <w:pStyle w:val="Components"/>
        <w:rPr>
          <w:noProof/>
        </w:rPr>
      </w:pPr>
      <w:bookmarkStart w:id="140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05"/>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06" w:name="FT1_26"/>
      <w:bookmarkStart w:id="1407"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08" w:name="OLE_LINK1"/>
      <w:r w:rsidRPr="00890B0C">
        <w:rPr>
          <w:noProof/>
        </w:rPr>
        <w:t>Procedure Code Coding Systems (from HL7 Table 0396)</w:t>
      </w:r>
      <w:bookmarkEnd w:id="1408"/>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06"/>
      <w:r w:rsidRPr="00890B0C">
        <w:rPr>
          <w:noProof/>
        </w:rPr>
        <w:t>(CNE)   01316</w:t>
      </w:r>
      <w:bookmarkEnd w:id="1407"/>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09" w:name="_Toc346777007"/>
      <w:bookmarkStart w:id="1410" w:name="_Toc346777044"/>
      <w:bookmarkStart w:id="1411" w:name="_Toc348245480"/>
      <w:bookmarkStart w:id="1412" w:name="_Toc348245550"/>
      <w:bookmarkStart w:id="1413" w:name="_Toc348259065"/>
      <w:bookmarkStart w:id="1414" w:name="_Toc348340219"/>
      <w:bookmarkStart w:id="1415"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16"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16"/>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17" w:name="HL70549"/>
      <w:bookmarkStart w:id="1418" w:name="_Toc1881997"/>
      <w:bookmarkEnd w:id="1417"/>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18"/>
      <w:r w:rsidRPr="00890B0C">
        <w:rPr>
          <w:noProof/>
        </w:rPr>
        <w:t>01846</w:t>
      </w:r>
    </w:p>
    <w:p w14:paraId="06DA5F77" w14:textId="77777777" w:rsidR="00C344D6" w:rsidRDefault="00C344D6" w:rsidP="00C344D6">
      <w:pPr>
        <w:pStyle w:val="Components"/>
      </w:pPr>
      <w:bookmarkStart w:id="1419"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19"/>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20"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20"/>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2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21"/>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22"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22"/>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23" w:name="_Hlt1757601"/>
      <w:bookmarkStart w:id="1424" w:name="_Toc1881999"/>
      <w:bookmarkStart w:id="1425" w:name="_Toc89062826"/>
      <w:bookmarkStart w:id="1426" w:name="_Toc20321547"/>
      <w:bookmarkEnd w:id="1423"/>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09"/>
      <w:bookmarkEnd w:id="1410"/>
      <w:bookmarkEnd w:id="1411"/>
      <w:bookmarkEnd w:id="1412"/>
      <w:bookmarkEnd w:id="1413"/>
      <w:bookmarkEnd w:id="1414"/>
      <w:r w:rsidR="009E61BC" w:rsidRPr="00890B0C">
        <w:rPr>
          <w:noProof/>
        </w:rPr>
        <w:t xml:space="preserve"> Segment</w:t>
      </w:r>
      <w:bookmarkEnd w:id="1415"/>
      <w:bookmarkEnd w:id="1424"/>
      <w:bookmarkEnd w:id="1425"/>
      <w:bookmarkEnd w:id="1426"/>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27" w:name="DG1"/>
      <w:r w:rsidRPr="00890B0C">
        <w:rPr>
          <w:noProof/>
        </w:rPr>
        <w:t>HL7 Attribute Table - DG1</w:t>
      </w:r>
      <w:bookmarkEnd w:id="1427"/>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28" w:name="_Toc1882000"/>
      <w:r w:rsidRPr="00890B0C">
        <w:rPr>
          <w:noProof/>
          <w:vanish/>
        </w:rPr>
        <w:t>DG1 field definitions</w:t>
      </w:r>
      <w:bookmarkEnd w:id="1428"/>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29"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29"/>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30" w:name="DG1_02"/>
      <w:bookmarkStart w:id="1431" w:name="_Toc1882002"/>
      <w:r w:rsidRPr="00890B0C">
        <w:rPr>
          <w:noProof/>
        </w:rPr>
        <w:t>DG1-2   Diagnosis Coding Method</w:t>
      </w:r>
      <w:bookmarkEnd w:id="1430"/>
      <w:r w:rsidRPr="00890B0C">
        <w:rPr>
          <w:noProof/>
        </w:rPr>
        <w:t xml:space="preserve">   00376</w:t>
      </w:r>
      <w:bookmarkEnd w:id="1431"/>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32" w:name="DG1_03"/>
      <w:bookmarkStart w:id="1433" w:name="_Toc1882003"/>
      <w:r w:rsidRPr="004F164C">
        <w:rPr>
          <w:noProof/>
          <w:lang w:val="nl-NL"/>
        </w:rPr>
        <w:lastRenderedPageBreak/>
        <w:t>DG1-3   Diagnosis Code - DG1</w:t>
      </w:r>
      <w:bookmarkEnd w:id="1432"/>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33"/>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34"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34"/>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35" w:name="DG1_04"/>
      <w:bookmarkStart w:id="1436" w:name="_Toc1882004"/>
      <w:r w:rsidRPr="00890B0C">
        <w:rPr>
          <w:noProof/>
        </w:rPr>
        <w:t>DG1-4   Diagnosis Description</w:t>
      </w:r>
      <w:bookmarkEnd w:id="1435"/>
      <w:r w:rsidRPr="00890B0C">
        <w:rPr>
          <w:noProof/>
        </w:rPr>
        <w:t xml:space="preserve">   00378</w:t>
      </w:r>
      <w:bookmarkEnd w:id="1436"/>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437"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437"/>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438"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438"/>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439" w:name="_Toc1882007"/>
      <w:r w:rsidRPr="00890B0C">
        <w:rPr>
          <w:noProof/>
        </w:rPr>
        <w:t>DG1-7   Major Diagnostic Category   00381</w:t>
      </w:r>
      <w:bookmarkEnd w:id="1439"/>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440" w:name="_Toc1882008"/>
      <w:r w:rsidRPr="00890B0C">
        <w:rPr>
          <w:noProof/>
        </w:rPr>
        <w:t>DG1-8   Diagnostic Related Group   00382</w:t>
      </w:r>
      <w:bookmarkEnd w:id="1440"/>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441" w:name="_Toc1882009"/>
      <w:r w:rsidRPr="00890B0C">
        <w:rPr>
          <w:noProof/>
        </w:rPr>
        <w:t>DG1-9   DRG Approval Indicator   00383</w:t>
      </w:r>
      <w:bookmarkEnd w:id="1441"/>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442" w:name="_Toc1882010"/>
      <w:r w:rsidRPr="00890B0C">
        <w:rPr>
          <w:noProof/>
        </w:rPr>
        <w:t xml:space="preserve">DG1-10   DRG </w:t>
      </w:r>
      <w:bookmarkStart w:id="1443" w:name="_Hlt1330931"/>
      <w:r w:rsidRPr="00890B0C">
        <w:rPr>
          <w:noProof/>
        </w:rPr>
        <w:t>Grouper Review C</w:t>
      </w:r>
      <w:bookmarkEnd w:id="1443"/>
      <w:r w:rsidRPr="00890B0C">
        <w:rPr>
          <w:noProof/>
        </w:rPr>
        <w:t>ode   00384</w:t>
      </w:r>
      <w:bookmarkEnd w:id="1442"/>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444" w:name="_Hlt479434722"/>
      <w:bookmarkStart w:id="1445" w:name="_Toc1882011"/>
      <w:bookmarkEnd w:id="1444"/>
      <w:r w:rsidRPr="00890B0C">
        <w:rPr>
          <w:noProof/>
        </w:rPr>
        <w:lastRenderedPageBreak/>
        <w:t>DG1-11   Outlier Type   00385</w:t>
      </w:r>
      <w:bookmarkEnd w:id="1445"/>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446" w:name="_Toc1882012"/>
      <w:r w:rsidRPr="00890B0C">
        <w:rPr>
          <w:noProof/>
        </w:rPr>
        <w:t>DG1-12   Outlier Days   00386</w:t>
      </w:r>
      <w:bookmarkEnd w:id="1446"/>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447" w:name="_Toc1882013"/>
      <w:r w:rsidRPr="00890B0C">
        <w:rPr>
          <w:noProof/>
        </w:rPr>
        <w:t>DG1-13   Outlier Cost   00387</w:t>
      </w:r>
      <w:bookmarkEnd w:id="1447"/>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448" w:name="_Toc1882014"/>
      <w:r w:rsidRPr="00890B0C">
        <w:rPr>
          <w:noProof/>
        </w:rPr>
        <w:t>DG1-14   Grouper Version and Type   00388</w:t>
      </w:r>
      <w:bookmarkEnd w:id="1448"/>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449"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449"/>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450" w:name="_Hlt1329723"/>
        <w:r w:rsidRPr="00890B0C">
          <w:rPr>
            <w:rStyle w:val="ReferenceHL7Table"/>
            <w:noProof/>
          </w:rPr>
          <w:t>5</w:t>
        </w:r>
        <w:bookmarkEnd w:id="1450"/>
        <w:r w:rsidRPr="00890B0C">
          <w:rPr>
            <w:rStyle w:val="ReferenceHL7Table"/>
            <w:noProof/>
          </w:rPr>
          <w:t>9 - Diagnosis Priorit</w:t>
        </w:r>
        <w:bookmarkStart w:id="1451" w:name="_Hlt1329732"/>
        <w:r w:rsidRPr="00890B0C">
          <w:rPr>
            <w:rStyle w:val="ReferenceHL7Table"/>
            <w:noProof/>
          </w:rPr>
          <w:t>y</w:t>
        </w:r>
        <w:bookmarkEnd w:id="1451"/>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452"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452"/>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453"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453"/>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454" w:name="_Toc1882018"/>
      <w:r w:rsidRPr="00890B0C">
        <w:rPr>
          <w:noProof/>
        </w:rPr>
        <w:t>DG1-18   Confi</w:t>
      </w:r>
      <w:bookmarkStart w:id="1455" w:name="_Hlt1757651"/>
      <w:bookmarkEnd w:id="1455"/>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54"/>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456"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456"/>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457" w:name="_Hlt531515226"/>
        <w:r w:rsidRPr="00710DA2">
          <w:rPr>
            <w:rStyle w:val="ReferenceHL7Table"/>
          </w:rPr>
          <w:t>2</w:t>
        </w:r>
        <w:bookmarkEnd w:id="1457"/>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458" w:name="HL70728"/>
      <w:bookmarkEnd w:id="1458"/>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459" w:name="HL70731"/>
      <w:bookmarkStart w:id="1460" w:name="_Toc89062827"/>
      <w:bookmarkEnd w:id="1459"/>
      <w:bookmarkEnd w:id="1460"/>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461" w:name="HL70895"/>
      <w:bookmarkStart w:id="1462" w:name="_Toc346777008"/>
      <w:bookmarkStart w:id="1463" w:name="_Toc346777045"/>
      <w:bookmarkStart w:id="1464" w:name="_Toc348245481"/>
      <w:bookmarkStart w:id="1465" w:name="_Toc348245551"/>
      <w:bookmarkStart w:id="1466" w:name="_Toc348259066"/>
      <w:bookmarkStart w:id="1467" w:name="_Toc348340220"/>
      <w:bookmarkStart w:id="1468" w:name="_Toc359236263"/>
      <w:bookmarkStart w:id="1469" w:name="_Toc1882020"/>
      <w:bookmarkStart w:id="1470" w:name="_Toc89062828"/>
      <w:bookmarkStart w:id="1471" w:name="_Toc20321548"/>
      <w:bookmarkEnd w:id="1461"/>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462"/>
      <w:bookmarkEnd w:id="1463"/>
      <w:bookmarkEnd w:id="1464"/>
      <w:bookmarkEnd w:id="1465"/>
      <w:bookmarkEnd w:id="1466"/>
      <w:bookmarkEnd w:id="1467"/>
      <w:r w:rsidRPr="00890B0C">
        <w:rPr>
          <w:noProof/>
        </w:rPr>
        <w:t xml:space="preserve"> Segment</w:t>
      </w:r>
      <w:bookmarkEnd w:id="1468"/>
      <w:bookmarkEnd w:id="1469"/>
      <w:bookmarkEnd w:id="1470"/>
      <w:bookmarkEnd w:id="1471"/>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472" w:name="DRG"/>
      <w:r w:rsidRPr="00890B0C">
        <w:rPr>
          <w:noProof/>
        </w:rPr>
        <w:t xml:space="preserve">HL7 Attribute Table </w:t>
      </w:r>
      <w:r w:rsidRPr="00890B0C">
        <w:t>-</w:t>
      </w:r>
      <w:r w:rsidRPr="00890B0C">
        <w:rPr>
          <w:noProof/>
        </w:rPr>
        <w:t xml:space="preserve"> DRG</w:t>
      </w:r>
      <w:bookmarkEnd w:id="1472"/>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71" w:anchor="HL70083" w:history="1">
              <w:r w:rsidR="009E61BC" w:rsidRPr="00890B0C">
                <w:rPr>
                  <w:rStyle w:val="HyperlinkTable"/>
                  <w:noProof/>
                </w:rPr>
                <w:t>008</w:t>
              </w:r>
              <w:bookmarkStart w:id="1473" w:name="_Hlt479434719"/>
              <w:r w:rsidR="009E61BC" w:rsidRPr="00890B0C">
                <w:rPr>
                  <w:rStyle w:val="HyperlinkTable"/>
                  <w:noProof/>
                </w:rPr>
                <w:t>3</w:t>
              </w:r>
              <w:bookmarkEnd w:id="1473"/>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474" w:name="_Toc1882021"/>
      <w:bookmarkStart w:id="1475" w:name="_Ref421098970"/>
      <w:r w:rsidRPr="00890B0C">
        <w:rPr>
          <w:noProof/>
          <w:vanish/>
        </w:rPr>
        <w:t>DRG Field Definitions</w:t>
      </w:r>
      <w:bookmarkEnd w:id="1474"/>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476" w:name="_Hlt478390289"/>
      <w:bookmarkStart w:id="1477" w:name="_Ref467038505"/>
      <w:bookmarkStart w:id="1478" w:name="_Toc1882022"/>
      <w:bookmarkEnd w:id="1476"/>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475"/>
      <w:bookmarkEnd w:id="1477"/>
      <w:bookmarkEnd w:id="1478"/>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479" w:name="HL70055"/>
      <w:bookmarkStart w:id="1480" w:name="_Toc1882023"/>
      <w:bookmarkEnd w:id="1479"/>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480"/>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481"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481"/>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482"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482"/>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483" w:name="HL70056"/>
      <w:bookmarkStart w:id="1484" w:name="_Toc1882026"/>
      <w:bookmarkEnd w:id="1483"/>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484"/>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485" w:name="HL70083"/>
      <w:bookmarkStart w:id="1486" w:name="_Toc1882027"/>
      <w:bookmarkEnd w:id="1485"/>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486"/>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487" w:name="DRG_7"/>
      <w:bookmarkStart w:id="1488" w:name="_Toc1882028"/>
      <w:r w:rsidRPr="00890B0C">
        <w:rPr>
          <w:noProof/>
        </w:rPr>
        <w:t>DRG-7   Outlier Cost</w:t>
      </w:r>
      <w:bookmarkEnd w:id="1487"/>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488"/>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489"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489"/>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490"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490"/>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491"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91"/>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492" w:name="_Toc1882032"/>
      <w:bookmarkStart w:id="1493" w:name="_Toc346777009"/>
      <w:bookmarkStart w:id="1494" w:name="_Toc346777046"/>
      <w:bookmarkStart w:id="1495" w:name="_Toc348245482"/>
      <w:bookmarkStart w:id="1496" w:name="_Toc348245552"/>
      <w:bookmarkStart w:id="1497" w:name="_Toc348259067"/>
      <w:bookmarkStart w:id="1498" w:name="_Toc348340221"/>
      <w:bookmarkStart w:id="1499"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492"/>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00"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0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1"/>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02" w:name="HL70734"/>
      <w:bookmarkEnd w:id="1502"/>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03" w:name="MOComponent"/>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1503"/>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04" w:name="HL70739"/>
      <w:bookmarkEnd w:id="1504"/>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05" w:name="HL70742"/>
      <w:bookmarkEnd w:id="1505"/>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06" w:name="HL70749"/>
      <w:bookmarkEnd w:id="1506"/>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07" w:name="HL70755"/>
      <w:bookmarkEnd w:id="1507"/>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08" w:name="HL70757"/>
      <w:bookmarkEnd w:id="1508"/>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09" w:name="HL70759"/>
      <w:bookmarkStart w:id="1510" w:name="_Toc89062829"/>
      <w:bookmarkStart w:id="1511" w:name="_Toc20321549"/>
      <w:bookmarkEnd w:id="1509"/>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12" w:name="_Hlt1757665"/>
      <w:r w:rsidRPr="00890B0C">
        <w:rPr>
          <w:noProof/>
        </w:rPr>
        <w:t>Procedures</w:t>
      </w:r>
      <w:bookmarkEnd w:id="1493"/>
      <w:bookmarkEnd w:id="1494"/>
      <w:bookmarkEnd w:id="1495"/>
      <w:bookmarkEnd w:id="1496"/>
      <w:bookmarkEnd w:id="1497"/>
      <w:bookmarkEnd w:id="1498"/>
      <w:r w:rsidRPr="00890B0C">
        <w:rPr>
          <w:noProof/>
        </w:rPr>
        <w:t xml:space="preserve"> Segment</w:t>
      </w:r>
      <w:bookmarkEnd w:id="1499"/>
      <w:bookmarkEnd w:id="1500"/>
      <w:bookmarkEnd w:id="1510"/>
      <w:bookmarkEnd w:id="1511"/>
      <w:bookmarkEnd w:id="1512"/>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13" w:name="PR1"/>
      <w:r w:rsidRPr="00713BF5">
        <w:rPr>
          <w:noProof/>
          <w:lang w:val="fr-CH"/>
        </w:rPr>
        <w:t>HL7 Attribute Table - PR1</w:t>
      </w:r>
      <w:bookmarkEnd w:id="1513"/>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14" w:name="_Toc1882034"/>
      <w:r w:rsidRPr="001A732A">
        <w:rPr>
          <w:noProof/>
          <w:vanish/>
        </w:rPr>
        <w:t>PR1 Field Definitions</w:t>
      </w:r>
      <w:bookmarkEnd w:id="1514"/>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15"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15"/>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16" w:name="PR1_02"/>
      <w:bookmarkStart w:id="1517" w:name="_Toc1882036"/>
      <w:r w:rsidRPr="00890B0C">
        <w:rPr>
          <w:noProof/>
        </w:rPr>
        <w:t>PR1-2   Procedure Coding Method</w:t>
      </w:r>
      <w:bookmarkEnd w:id="1516"/>
      <w:r w:rsidRPr="00890B0C">
        <w:rPr>
          <w:noProof/>
        </w:rPr>
        <w:t xml:space="preserve">   00392</w:t>
      </w:r>
      <w:bookmarkEnd w:id="1517"/>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18" w:name="PR1_03"/>
      <w:bookmarkStart w:id="1519" w:name="_Toc1882037"/>
      <w:r w:rsidRPr="00890B0C">
        <w:rPr>
          <w:noProof/>
        </w:rPr>
        <w:t>PR1-3   Procedure Code</w:t>
      </w:r>
      <w:bookmarkEnd w:id="1518"/>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19"/>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20" w:name="PR1_04"/>
      <w:bookmarkStart w:id="1521" w:name="_Toc1882038"/>
      <w:r w:rsidRPr="00890B0C">
        <w:rPr>
          <w:noProof/>
        </w:rPr>
        <w:t>PR1-4   Procedure Description</w:t>
      </w:r>
      <w:bookmarkEnd w:id="1520"/>
      <w:r w:rsidRPr="00890B0C">
        <w:rPr>
          <w:noProof/>
        </w:rPr>
        <w:t xml:space="preserve">   00394</w:t>
      </w:r>
      <w:bookmarkEnd w:id="1521"/>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22"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22"/>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23"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23"/>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24"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24"/>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25" w:name="PR1_08"/>
      <w:bookmarkStart w:id="1526" w:name="_Toc1882042"/>
      <w:r w:rsidRPr="00890B0C">
        <w:rPr>
          <w:noProof/>
        </w:rPr>
        <w:t>PR1-8   Anesthesiologist</w:t>
      </w:r>
      <w:bookmarkEnd w:id="1525"/>
      <w:r w:rsidRPr="00890B0C">
        <w:rPr>
          <w:noProof/>
        </w:rPr>
        <w:t xml:space="preserve">   00398</w:t>
      </w:r>
      <w:bookmarkEnd w:id="1526"/>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27" w:name="_Hlt479434884"/>
      <w:bookmarkStart w:id="1528" w:name="_Toc1882043"/>
      <w:bookmarkEnd w:id="1527"/>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28"/>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29"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29"/>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30" w:name="PR1_11"/>
      <w:bookmarkStart w:id="1531" w:name="_Toc1882045"/>
      <w:r w:rsidRPr="00890B0C">
        <w:rPr>
          <w:noProof/>
        </w:rPr>
        <w:t>PR1-11   Surgeon</w:t>
      </w:r>
      <w:bookmarkEnd w:id="1530"/>
      <w:r w:rsidRPr="00890B0C">
        <w:rPr>
          <w:noProof/>
        </w:rPr>
        <w:t xml:space="preserve">   00401</w:t>
      </w:r>
      <w:bookmarkEnd w:id="1531"/>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32" w:name="PR1_12"/>
      <w:bookmarkStart w:id="1533" w:name="_Toc1882046"/>
      <w:r w:rsidRPr="00890B0C">
        <w:rPr>
          <w:noProof/>
        </w:rPr>
        <w:t>PR1-12   Procedure Practitioner</w:t>
      </w:r>
      <w:bookmarkEnd w:id="1532"/>
      <w:r w:rsidRPr="00890B0C">
        <w:rPr>
          <w:noProof/>
        </w:rPr>
        <w:t xml:space="preserve">   00402</w:t>
      </w:r>
      <w:bookmarkEnd w:id="1533"/>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34"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34"/>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35"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35"/>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36" w:name="_Toc1882049"/>
      <w:bookmarkStart w:id="1537" w:name="_Toc346777010"/>
      <w:bookmarkStart w:id="1538"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36"/>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539" w:name="PR1_16"/>
      <w:bookmarkStart w:id="1540" w:name="_Toc1882050"/>
      <w:r w:rsidRPr="00713BF5">
        <w:rPr>
          <w:noProof/>
          <w:lang w:val="fr-CH"/>
        </w:rPr>
        <w:t>PR1-16   Procedure Code Modifier</w:t>
      </w:r>
      <w:bookmarkEnd w:id="1539"/>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540"/>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41" w:name="_Toc348245483"/>
      <w:bookmarkStart w:id="1542" w:name="_Toc348245553"/>
      <w:bookmarkStart w:id="1543" w:name="_Toc348259068"/>
      <w:bookmarkStart w:id="1544" w:name="_Toc348340222"/>
      <w:bookmarkStart w:id="1545" w:name="_Toc359236265"/>
    </w:p>
    <w:p w14:paraId="7F3F66FD" w14:textId="77777777" w:rsidR="009E61BC" w:rsidRPr="00890B0C" w:rsidRDefault="009E61BC">
      <w:pPr>
        <w:pStyle w:val="Heading4"/>
        <w:tabs>
          <w:tab w:val="num" w:pos="1440"/>
        </w:tabs>
        <w:rPr>
          <w:noProof/>
        </w:rPr>
      </w:pPr>
      <w:bookmarkStart w:id="1546"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546"/>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547"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547"/>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548"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548"/>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549"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549"/>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550" w:name="_Hlt531515220"/>
        <w:r w:rsidRPr="002B6F67">
          <w:rPr>
            <w:rStyle w:val="ReferenceHL7Table"/>
          </w:rPr>
          <w:t>L</w:t>
        </w:r>
        <w:bookmarkEnd w:id="1550"/>
        <w:r w:rsidRPr="002B6F67">
          <w:rPr>
            <w:rStyle w:val="ReferenceHL7Table"/>
          </w:rPr>
          <w:t>7 Table 0206 - Segment Actio</w:t>
        </w:r>
        <w:bookmarkStart w:id="1551" w:name="_Hlt478466845"/>
        <w:r w:rsidRPr="002B6F67">
          <w:rPr>
            <w:rStyle w:val="ReferenceHL7Table"/>
          </w:rPr>
          <w:t>n</w:t>
        </w:r>
        <w:bookmarkEnd w:id="1551"/>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552" w:name="HL70761"/>
      <w:bookmarkEnd w:id="1552"/>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553" w:name="HL70763"/>
      <w:bookmarkStart w:id="1554" w:name="_Hlt1757714"/>
      <w:bookmarkStart w:id="1555" w:name="_Toc1882055"/>
      <w:bookmarkStart w:id="1556" w:name="_Toc89062830"/>
      <w:bookmarkEnd w:id="1553"/>
      <w:bookmarkEnd w:id="1554"/>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557"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558" w:name="_Hlt1757677"/>
      <w:r w:rsidRPr="00890B0C">
        <w:rPr>
          <w:noProof/>
        </w:rPr>
        <w:t>Guarantor</w:t>
      </w:r>
      <w:bookmarkEnd w:id="1537"/>
      <w:bookmarkEnd w:id="1538"/>
      <w:bookmarkEnd w:id="1541"/>
      <w:bookmarkEnd w:id="1542"/>
      <w:bookmarkEnd w:id="1543"/>
      <w:bookmarkEnd w:id="1544"/>
      <w:r w:rsidRPr="00890B0C">
        <w:rPr>
          <w:noProof/>
        </w:rPr>
        <w:t xml:space="preserve"> Segmen</w:t>
      </w:r>
      <w:bookmarkEnd w:id="1558"/>
      <w:r w:rsidRPr="00890B0C">
        <w:rPr>
          <w:noProof/>
        </w:rPr>
        <w:t>t</w:t>
      </w:r>
      <w:bookmarkEnd w:id="1545"/>
      <w:bookmarkEnd w:id="1555"/>
      <w:bookmarkEnd w:id="1556"/>
      <w:bookmarkEnd w:id="1557"/>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559" w:name="GT1"/>
      <w:r w:rsidRPr="00713BF5">
        <w:rPr>
          <w:noProof/>
          <w:lang w:val="fr-CH"/>
        </w:rPr>
        <w:lastRenderedPageBreak/>
        <w:t>HL7 Attribute Table - GT1</w:t>
      </w:r>
      <w:bookmarkEnd w:id="1559"/>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560"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560"/>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561" w:name="_Toc1882056"/>
      <w:r w:rsidRPr="00244FF7">
        <w:rPr>
          <w:noProof/>
          <w:vanish/>
        </w:rPr>
        <w:t>GT1 Field Definitions</w:t>
      </w:r>
      <w:bookmarkEnd w:id="1561"/>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562"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562"/>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563"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563"/>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564" w:name="GT1_03"/>
      <w:bookmarkStart w:id="1565" w:name="_Toc1882059"/>
      <w:r w:rsidRPr="00890B0C">
        <w:rPr>
          <w:noProof/>
        </w:rPr>
        <w:t>GT1-3   Guarantor Name</w:t>
      </w:r>
      <w:bookmarkEnd w:id="1564"/>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565"/>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566"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566"/>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567" w:name="GT1_5"/>
      <w:bookmarkStart w:id="1568" w:name="_Toc1882061"/>
      <w:r w:rsidRPr="00890B0C">
        <w:rPr>
          <w:noProof/>
        </w:rPr>
        <w:t>GT1-5   Guarantor Address</w:t>
      </w:r>
      <w:bookmarkEnd w:id="1567"/>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568"/>
    </w:p>
    <w:p w14:paraId="0EE611BF" w14:textId="77777777" w:rsidR="00C344D6" w:rsidRDefault="00C344D6" w:rsidP="00C344D6">
      <w:pPr>
        <w:pStyle w:val="Components"/>
      </w:pPr>
      <w:bookmarkStart w:id="156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569"/>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570"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570"/>
    </w:p>
    <w:p w14:paraId="38C3EA93" w14:textId="77777777" w:rsidR="00C344D6" w:rsidRPr="004F164C" w:rsidRDefault="00C344D6" w:rsidP="00C344D6">
      <w:pPr>
        <w:pStyle w:val="Components"/>
        <w:rPr>
          <w:lang w:val="pt-BR"/>
        </w:rPr>
      </w:pPr>
      <w:bookmarkStart w:id="1571"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571"/>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572"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572"/>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573"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573"/>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574"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574"/>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1575" w:name="_Toc1882066"/>
      <w:r w:rsidRPr="00890B0C">
        <w:rPr>
          <w:noProof/>
        </w:rPr>
        <w:t>GT1-10   Guarantor T</w:t>
      </w:r>
      <w:bookmarkStart w:id="1576" w:name="_Hlt1330910"/>
      <w:bookmarkEnd w:id="1576"/>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575"/>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577" w:name="_Toc1882067"/>
      <w:r w:rsidRPr="00890B0C">
        <w:rPr>
          <w:noProof/>
        </w:rPr>
        <w:lastRenderedPageBreak/>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577"/>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578"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578"/>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579"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579"/>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580"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580"/>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581"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581"/>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582" w:name="GT1_16"/>
      <w:bookmarkStart w:id="1583" w:name="_Toc1882072"/>
      <w:r w:rsidRPr="00890B0C">
        <w:rPr>
          <w:noProof/>
        </w:rPr>
        <w:t>GT1-16   Guarantor Employer Name</w:t>
      </w:r>
      <w:bookmarkEnd w:id="1582"/>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583"/>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584" w:name="_Toc1882073"/>
      <w:r w:rsidRPr="00890B0C">
        <w:rPr>
          <w:noProof/>
        </w:rPr>
        <w:lastRenderedPageBreak/>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584"/>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585" w:name="_Toc1882074"/>
      <w:r w:rsidRPr="00890B0C">
        <w:rPr>
          <w:noProof/>
        </w:rPr>
        <w:lastRenderedPageBreak/>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585"/>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586"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586"/>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587"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587"/>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588" w:name="_Hlt1329779"/>
        <w:r w:rsidRPr="00890B0C">
          <w:rPr>
            <w:rStyle w:val="ReferenceUserTable"/>
            <w:noProof/>
          </w:rPr>
          <w:t>e</w:t>
        </w:r>
        <w:bookmarkEnd w:id="1588"/>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589" w:name="HL70066"/>
      <w:bookmarkStart w:id="1590" w:name="GT1_21"/>
      <w:bookmarkStart w:id="1591" w:name="_Toc1882077"/>
      <w:bookmarkEnd w:id="1589"/>
      <w:r w:rsidRPr="00890B0C">
        <w:rPr>
          <w:noProof/>
        </w:rPr>
        <w:t>GT1-21   Guarantor Organization Name</w:t>
      </w:r>
      <w:bookmarkEnd w:id="1590"/>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591"/>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592"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592"/>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lastRenderedPageBreak/>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593"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593"/>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594"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594"/>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595"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595"/>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596"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596"/>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597"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597"/>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598"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598"/>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599"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599"/>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00"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00"/>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01"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01"/>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02"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02"/>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03"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03"/>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04" w:name="_Hlt1330983"/>
      <w:bookmarkStart w:id="1605" w:name="_Toc1882090"/>
      <w:bookmarkEnd w:id="1604"/>
      <w:r w:rsidRPr="00890B0C">
        <w:rPr>
          <w:noProof/>
        </w:rPr>
        <w:t>GT1-34   Ambulatory S</w:t>
      </w:r>
      <w:bookmarkStart w:id="1606" w:name="_Hlt1330895"/>
      <w:bookmarkEnd w:id="1606"/>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05"/>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07"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07"/>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08"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08"/>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09"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09"/>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10"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10"/>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11"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11"/>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12"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12"/>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13"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13"/>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14"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14"/>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15"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15"/>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16" w:name="_Hlt479435327"/>
      <w:bookmarkStart w:id="1617" w:name="_Toc1882100"/>
      <w:bookmarkEnd w:id="1616"/>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17"/>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18"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18"/>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19"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19"/>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20"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20"/>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21"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21"/>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22"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22"/>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23"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23"/>
    </w:p>
    <w:p w14:paraId="7C9A2E12" w14:textId="77777777" w:rsidR="00C344D6" w:rsidRDefault="00C344D6" w:rsidP="00C344D6">
      <w:pPr>
        <w:pStyle w:val="Components"/>
      </w:pPr>
      <w:bookmarkStart w:id="1624"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4"/>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25" w:name="GT1_51"/>
      <w:bookmarkStart w:id="1626" w:name="_Toc1882107"/>
      <w:r w:rsidRPr="00890B0C">
        <w:rPr>
          <w:noProof/>
        </w:rPr>
        <w:t>GT1-51   Guarantor Employer</w:t>
      </w:r>
      <w:r>
        <w:rPr>
          <w:noProof/>
        </w:rPr>
        <w:t>'</w:t>
      </w:r>
      <w:r w:rsidRPr="00890B0C">
        <w:rPr>
          <w:noProof/>
        </w:rPr>
        <w:t>s Organization Name</w:t>
      </w:r>
      <w:bookmarkEnd w:id="1625"/>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26"/>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27"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27"/>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28"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28"/>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29"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29"/>
    </w:p>
    <w:p w14:paraId="4E17F20F" w14:textId="77777777" w:rsidR="00C344D6" w:rsidRDefault="00C344D6" w:rsidP="00C344D6">
      <w:pPr>
        <w:pStyle w:val="Components"/>
      </w:pPr>
      <w:bookmarkStart w:id="1630"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0"/>
    </w:p>
    <w:p w14:paraId="3D16B925" w14:textId="77777777" w:rsidR="009E61BC" w:rsidRPr="00890B0C" w:rsidRDefault="009E61BC">
      <w:pPr>
        <w:pStyle w:val="NormalIndented"/>
        <w:rPr>
          <w:noProof/>
        </w:rPr>
      </w:pPr>
      <w:r w:rsidRPr="00890B0C">
        <w:rPr>
          <w:noProof/>
        </w:rPr>
        <w:t xml:space="preserve">Definition:  This field contains </w:t>
      </w:r>
      <w:bookmarkStart w:id="1631" w:name="_Toc346777024"/>
      <w:bookmarkStart w:id="1632" w:name="_Toc346777061"/>
      <w:bookmarkStart w:id="1633" w:name="_Toc348245497"/>
      <w:bookmarkStart w:id="1634" w:name="_Toc348245567"/>
      <w:bookmarkStart w:id="1635" w:name="_Toc348259082"/>
      <w:bookmarkStart w:id="1636" w:name="_Toc348340236"/>
      <w:bookmarkEnd w:id="1631"/>
      <w:bookmarkEnd w:id="1632"/>
      <w:bookmarkEnd w:id="1633"/>
      <w:bookmarkEnd w:id="1634"/>
      <w:bookmarkEnd w:id="1635"/>
      <w:bookmarkEnd w:id="1636"/>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637"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637"/>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638" w:name="_Hlt1757722"/>
      <w:bookmarkStart w:id="1639" w:name="_Toc346777011"/>
      <w:bookmarkStart w:id="1640" w:name="_Toc346777048"/>
      <w:bookmarkStart w:id="1641" w:name="_Toc348245484"/>
      <w:bookmarkStart w:id="1642" w:name="_Toc348245554"/>
      <w:bookmarkStart w:id="1643" w:name="_Toc348259069"/>
      <w:bookmarkStart w:id="1644" w:name="_Toc348340223"/>
      <w:bookmarkStart w:id="1645" w:name="_Toc359236266"/>
      <w:bookmarkStart w:id="1646" w:name="_Toc1882112"/>
      <w:bookmarkStart w:id="1647" w:name="_Toc89062831"/>
      <w:bookmarkStart w:id="1648" w:name="_Toc20321551"/>
      <w:bookmarkEnd w:id="1638"/>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649" w:name="_Hlt1757690"/>
      <w:r w:rsidRPr="00890B0C">
        <w:rPr>
          <w:noProof/>
        </w:rPr>
        <w:t xml:space="preserve"> Insurance</w:t>
      </w:r>
      <w:bookmarkEnd w:id="1639"/>
      <w:bookmarkEnd w:id="1640"/>
      <w:bookmarkEnd w:id="1641"/>
      <w:bookmarkEnd w:id="1642"/>
      <w:bookmarkEnd w:id="1643"/>
      <w:bookmarkEnd w:id="1644"/>
      <w:r w:rsidRPr="00890B0C">
        <w:rPr>
          <w:noProof/>
        </w:rPr>
        <w:t xml:space="preserve"> Se</w:t>
      </w:r>
      <w:bookmarkEnd w:id="1649"/>
      <w:r w:rsidRPr="00890B0C">
        <w:rPr>
          <w:noProof/>
        </w:rPr>
        <w:t>gment</w:t>
      </w:r>
      <w:bookmarkEnd w:id="1645"/>
      <w:bookmarkEnd w:id="1646"/>
      <w:bookmarkEnd w:id="1647"/>
      <w:bookmarkEnd w:id="1648"/>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650" w:name="IN1"/>
      <w:r w:rsidRPr="00890B0C">
        <w:rPr>
          <w:noProof/>
        </w:rPr>
        <w:t>HL7 Attribute Table - IN1</w:t>
      </w:r>
      <w:bookmarkEnd w:id="1650"/>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651">
          <w:tblGrid>
            <w:gridCol w:w="5"/>
            <w:gridCol w:w="643"/>
            <w:gridCol w:w="5"/>
            <w:gridCol w:w="643"/>
            <w:gridCol w:w="5"/>
            <w:gridCol w:w="715"/>
            <w:gridCol w:w="5"/>
            <w:gridCol w:w="643"/>
            <w:gridCol w:w="5"/>
            <w:gridCol w:w="643"/>
            <w:gridCol w:w="5"/>
            <w:gridCol w:w="643"/>
            <w:gridCol w:w="5"/>
            <w:gridCol w:w="715"/>
            <w:gridCol w:w="5"/>
            <w:gridCol w:w="715"/>
            <w:gridCol w:w="5"/>
            <w:gridCol w:w="3883"/>
            <w:gridCol w:w="5"/>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4" w:anchor="HL70072" w:history="1">
              <w:r w:rsidR="009E61BC" w:rsidRPr="00890B0C">
                <w:rPr>
                  <w:rStyle w:val="HyperlinkTable"/>
                  <w:noProof/>
                </w:rPr>
                <w:t>00</w:t>
              </w:r>
              <w:bookmarkStart w:id="1652" w:name="_Hlt479435551"/>
              <w:r w:rsidR="009E61BC" w:rsidRPr="00890B0C">
                <w:rPr>
                  <w:rStyle w:val="HyperlinkTable"/>
                  <w:noProof/>
                </w:rPr>
                <w:t>7</w:t>
              </w:r>
              <w:bookmarkEnd w:id="1652"/>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653"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654"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655"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65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65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658"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659"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660"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661"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66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663"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664"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000000">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665"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666"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667"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668" w:author="Frank Oemig" w:date="2022-08-29T21:38:00Z"/>
                <w:noProof/>
              </w:rPr>
            </w:pPr>
            <w:ins w:id="1669"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670"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671"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48EBF688" w:rsidR="00E92E0E" w:rsidRPr="00961F36" w:rsidRDefault="00CC1EE8">
            <w:pPr>
              <w:pStyle w:val="AttributeTableBody"/>
              <w:rPr>
                <w:ins w:id="1672" w:author="Frank Oemig" w:date="2022-08-29T21:38:00Z"/>
                <w:noProof/>
              </w:rPr>
            </w:pPr>
            <w:ins w:id="1673" w:author="Frank Oemig" w:date="2022-09-08T09:57:00Z">
              <w:r>
                <w:rPr>
                  <w:noProof/>
                </w:rPr>
                <w:t>ST</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674" w:author="Frank Oemig" w:date="2022-08-29T21:38:00Z"/>
                <w:noProof/>
              </w:rPr>
            </w:pPr>
            <w:ins w:id="1675"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676" w:author="Frank Oemig" w:date="2022-08-29T21:38:00Z"/>
                <w:noProof/>
              </w:rPr>
              <w:pPrChange w:id="1677"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678"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679" w:author="Frank Oemig" w:date="2022-08-29T21:38:00Z"/>
                <w:noProof/>
              </w:rPr>
            </w:pPr>
            <w:ins w:id="1680"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681" w:author="Frank Oemig" w:date="2022-08-29T21:38:00Z"/>
                <w:noProof/>
              </w:rPr>
            </w:pPr>
            <w:ins w:id="1682"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683" w:name="_Toc1882113"/>
      <w:r w:rsidRPr="00961F36">
        <w:rPr>
          <w:noProof/>
          <w:vanish/>
        </w:rPr>
        <w:t>IN1 Field Definitions</w:t>
      </w:r>
      <w:bookmarkEnd w:id="1683"/>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684" w:name="_Toc1882114"/>
      <w:r w:rsidRPr="00961F36">
        <w:rPr>
          <w:noProof/>
        </w:rPr>
        <w:t xml:space="preserve">IN1-1   </w:t>
      </w:r>
      <w:bookmarkStart w:id="1685" w:name="IN1_01"/>
      <w:r w:rsidRPr="00961F36">
        <w:rPr>
          <w:noProof/>
        </w:rPr>
        <w:t xml:space="preserve">Set ID </w:t>
      </w:r>
      <w:r w:rsidRPr="00961F36">
        <w:rPr>
          <w:noProof/>
        </w:rPr>
        <w:noBreakHyphen/>
        <w:t xml:space="preserve"> IN1</w:t>
      </w:r>
      <w:bookmarkEnd w:id="1685"/>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684"/>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686"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686"/>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687" w:name="IN1_03"/>
      <w:bookmarkStart w:id="1688" w:name="_Toc1882116"/>
      <w:r w:rsidRPr="00890B0C">
        <w:rPr>
          <w:noProof/>
        </w:rPr>
        <w:t>IN1-3   Insurance Company ID</w:t>
      </w:r>
      <w:bookmarkEnd w:id="1687"/>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688"/>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689"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689"/>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690"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690"/>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691"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691"/>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692"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692"/>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693"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693"/>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694"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694"/>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695" w:name="_Toc1882123"/>
      <w:r w:rsidRPr="00890B0C">
        <w:rPr>
          <w:noProof/>
        </w:rPr>
        <w:t>IN1-10   Insured</w:t>
      </w:r>
      <w:r>
        <w:rPr>
          <w:noProof/>
        </w:rPr>
        <w:t>'</w:t>
      </w:r>
      <w:r w:rsidRPr="00890B0C">
        <w:rPr>
          <w:noProof/>
        </w:rPr>
        <w:t>s G</w:t>
      </w:r>
      <w:bookmarkStart w:id="1696" w:name="_Hlt1330998"/>
      <w:bookmarkEnd w:id="1696"/>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695"/>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697"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697"/>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698"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698"/>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699"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699"/>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00"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00"/>
    </w:p>
    <w:p w14:paraId="70EFCA5D" w14:textId="77777777" w:rsidR="00C344D6" w:rsidRDefault="00C344D6" w:rsidP="00C344D6">
      <w:pPr>
        <w:pStyle w:val="Components"/>
      </w:pPr>
      <w:bookmarkStart w:id="1701" w:name="AUIComponent"/>
      <w:r>
        <w:t>Components:  &lt;Authorization Number (ST)&gt; ^ &lt;Date (DT)&gt; ^ &lt;Source (ST)&gt;</w:t>
      </w:r>
      <w:bookmarkEnd w:id="1701"/>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02"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02"/>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03"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03"/>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04" w:name="_Toc1882130"/>
      <w:r w:rsidRPr="00890B0C">
        <w:rPr>
          <w:noProof/>
        </w:rPr>
        <w:t xml:space="preserve">IN1-17   </w:t>
      </w:r>
      <w:bookmarkStart w:id="1705" w:name="IN1_17"/>
      <w:r w:rsidRPr="00890B0C">
        <w:rPr>
          <w:noProof/>
        </w:rPr>
        <w:t>Insured</w:t>
      </w:r>
      <w:r>
        <w:rPr>
          <w:noProof/>
        </w:rPr>
        <w:t>'</w:t>
      </w:r>
      <w:r w:rsidRPr="00890B0C">
        <w:rPr>
          <w:noProof/>
        </w:rPr>
        <w:t>s Relationship to Patient</w:t>
      </w:r>
      <w:bookmarkEnd w:id="1705"/>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04"/>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06"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06"/>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07" w:name="_IN1-19___Insured's_Address___(XAD)_"/>
      <w:bookmarkStart w:id="1708" w:name="_Toc1882132"/>
      <w:bookmarkEnd w:id="1707"/>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08"/>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09"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09"/>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10" w:name="_Toc1882134"/>
      <w:r w:rsidRPr="00890B0C">
        <w:rPr>
          <w:noProof/>
        </w:rPr>
        <w:lastRenderedPageBreak/>
        <w:t>IN1-21   Coordination of B</w:t>
      </w:r>
      <w:bookmarkStart w:id="1711" w:name="_Hlt1331011"/>
      <w:bookmarkEnd w:id="1711"/>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10"/>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12"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12"/>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13"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13"/>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14"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14"/>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15"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15"/>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16"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16"/>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17"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17"/>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18"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18"/>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19"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19"/>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20"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20"/>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21"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21"/>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22"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22"/>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23"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23"/>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24" w:name="_Toc1882147"/>
      <w:r w:rsidRPr="00890B0C">
        <w:rPr>
          <w:noProof/>
        </w:rPr>
        <w:t>IN1-34   Delay Before L.R. D</w:t>
      </w:r>
      <w:bookmarkStart w:id="1725" w:name="_Hlt1331026"/>
      <w:bookmarkEnd w:id="1725"/>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24"/>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26"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26"/>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727" w:name="_Hlt1326959"/>
        <w:r w:rsidRPr="00890B0C">
          <w:rPr>
            <w:rStyle w:val="ReferenceUserTable"/>
            <w:noProof/>
          </w:rPr>
          <w:t>s</w:t>
        </w:r>
        <w:bookmarkEnd w:id="1727"/>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28" w:name="_Hlt1326962"/>
      <w:bookmarkStart w:id="1729" w:name="IN1_36"/>
      <w:bookmarkStart w:id="1730" w:name="_Toc1882149"/>
      <w:bookmarkEnd w:id="1728"/>
      <w:r w:rsidRPr="00890B0C">
        <w:rPr>
          <w:noProof/>
        </w:rPr>
        <w:t>IN1-36   Policy Number</w:t>
      </w:r>
      <w:bookmarkEnd w:id="1729"/>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30"/>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31"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31"/>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732" w:name="IN1_38"/>
      <w:bookmarkStart w:id="1733" w:name="_Toc1882151"/>
      <w:r w:rsidRPr="00890B0C">
        <w:rPr>
          <w:noProof/>
        </w:rPr>
        <w:t xml:space="preserve">IN1-38   Policy Limit </w:t>
      </w:r>
      <w:r w:rsidRPr="00890B0C">
        <w:rPr>
          <w:noProof/>
        </w:rPr>
        <w:noBreakHyphen/>
        <w:t xml:space="preserve"> Amount</w:t>
      </w:r>
      <w:bookmarkEnd w:id="1732"/>
      <w:r w:rsidRPr="00890B0C">
        <w:rPr>
          <w:noProof/>
        </w:rPr>
        <w:t xml:space="preserve">   00463</w:t>
      </w:r>
      <w:bookmarkEnd w:id="1733"/>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734"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734"/>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735" w:name="IN1_40"/>
      <w:bookmarkStart w:id="1736" w:name="_Toc1882153"/>
      <w:r w:rsidRPr="00890B0C">
        <w:rPr>
          <w:noProof/>
        </w:rPr>
        <w:t xml:space="preserve">IN1-40   Room Rate </w:t>
      </w:r>
      <w:r w:rsidRPr="00890B0C">
        <w:rPr>
          <w:noProof/>
        </w:rPr>
        <w:noBreakHyphen/>
        <w:t xml:space="preserve"> Semi</w:t>
      </w:r>
      <w:r w:rsidRPr="00890B0C">
        <w:rPr>
          <w:noProof/>
        </w:rPr>
        <w:noBreakHyphen/>
        <w:t>Private</w:t>
      </w:r>
      <w:bookmarkEnd w:id="1735"/>
      <w:r w:rsidRPr="00890B0C">
        <w:rPr>
          <w:noProof/>
        </w:rPr>
        <w:t xml:space="preserve">   00465</w:t>
      </w:r>
      <w:bookmarkEnd w:id="1736"/>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737" w:name="IN1_41"/>
      <w:bookmarkStart w:id="1738" w:name="_Toc1882154"/>
      <w:r w:rsidRPr="00890B0C">
        <w:rPr>
          <w:noProof/>
        </w:rPr>
        <w:t xml:space="preserve">IN1-41   Room Rate </w:t>
      </w:r>
      <w:r w:rsidRPr="00890B0C">
        <w:rPr>
          <w:noProof/>
        </w:rPr>
        <w:noBreakHyphen/>
        <w:t xml:space="preserve"> Private</w:t>
      </w:r>
      <w:bookmarkEnd w:id="1737"/>
      <w:r w:rsidRPr="00890B0C">
        <w:rPr>
          <w:noProof/>
        </w:rPr>
        <w:t xml:space="preserve">   00466</w:t>
      </w:r>
      <w:bookmarkEnd w:id="1738"/>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739"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739"/>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740" w:name="_Hlt1329782"/>
      <w:bookmarkStart w:id="1741" w:name="_Toc1882156"/>
      <w:bookmarkEnd w:id="1740"/>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741"/>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Pr="00890B0C" w:rsidRDefault="009E61BC">
      <w:pPr>
        <w:pStyle w:val="NormalIndented"/>
        <w:rPr>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1742"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742"/>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743"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743"/>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744"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744"/>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745"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745"/>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746"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46"/>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747"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747"/>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748"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748"/>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749"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749"/>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750"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048679A3" w:rsidR="00D37DF0" w:rsidRDefault="008F7789">
      <w:pPr>
        <w:pStyle w:val="Heading4"/>
        <w:rPr>
          <w:ins w:id="1751" w:author="Beat Heggli" w:date="2022-08-23T10:36:00Z"/>
          <w:noProof/>
        </w:rPr>
        <w:pPrChange w:id="1752" w:author="Beat Heggli" w:date="2022-08-23T10:36:00Z">
          <w:pPr>
            <w:pStyle w:val="NormalIndented"/>
          </w:pPr>
        </w:pPrChange>
      </w:pPr>
      <w:ins w:id="1753" w:author="Beat Heggli" w:date="2022-08-23T10:34:00Z">
        <w:r w:rsidRPr="00D13353">
          <w:rPr>
            <w:noProof/>
          </w:rPr>
          <w:t>IN1-5</w:t>
        </w:r>
        <w:r>
          <w:rPr>
            <w:noProof/>
          </w:rPr>
          <w:t xml:space="preserve">6 </w:t>
        </w:r>
        <w:r w:rsidRPr="00D13353">
          <w:rPr>
            <w:noProof/>
          </w:rPr>
          <w:t xml:space="preserve">  </w:t>
        </w:r>
      </w:ins>
      <w:ins w:id="1754" w:author="Beat Heggli" w:date="2022-08-23T10:36:00Z">
        <w:r w:rsidR="00D37DF0" w:rsidRPr="00D37DF0">
          <w:rPr>
            <w:noProof/>
          </w:rPr>
          <w:t>Subsidized Health Program Beneficiary Identifier</w:t>
        </w:r>
      </w:ins>
      <w:ins w:id="1755"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756" w:author="Frank Oemig" w:date="2022-09-08T09:56:00Z">
        <w:r w:rsidR="00CC1EE8">
          <w:rPr>
            <w:noProof/>
          </w:rPr>
          <w:instrText>e</w:instrText>
        </w:r>
      </w:ins>
      <w:ins w:id="1757"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758" w:author="Beat Heggli" w:date="2022-08-23T10:36:00Z">
        <w:del w:id="1759" w:author="Frank Oemig" w:date="2022-08-29T21:44:00Z">
          <w:r w:rsidR="00D37DF0" w:rsidRPr="00D37DF0" w:rsidDel="00CB4E10">
            <w:rPr>
              <w:noProof/>
            </w:rPr>
            <w:delText>,</w:delText>
          </w:r>
        </w:del>
        <w:r w:rsidR="00D37DF0" w:rsidRPr="00D37DF0">
          <w:rPr>
            <w:noProof/>
          </w:rPr>
          <w:t xml:space="preserve"> </w:t>
        </w:r>
      </w:ins>
      <w:ins w:id="1760" w:author="Beat Heggli" w:date="2022-08-23T10:34:00Z">
        <w:r w:rsidRPr="00D13353">
          <w:rPr>
            <w:noProof/>
          </w:rPr>
          <w:t>(</w:t>
        </w:r>
      </w:ins>
      <w:ins w:id="1761" w:author="Beat Heggli" w:date="2022-08-23T10:36:00Z">
        <w:r w:rsidR="00D37DF0">
          <w:rPr>
            <w:noProof/>
          </w:rPr>
          <w:t>ST</w:t>
        </w:r>
      </w:ins>
      <w:ins w:id="1762" w:author="Beat Heggli" w:date="2022-08-23T10:34:00Z">
        <w:r w:rsidRPr="00D13353">
          <w:rPr>
            <w:noProof/>
          </w:rPr>
          <w:t xml:space="preserve">) </w:t>
        </w:r>
        <w:r>
          <w:rPr>
            <w:noProof/>
          </w:rPr>
          <w:t xml:space="preserve"> </w:t>
        </w:r>
        <w:r w:rsidRPr="00D13353">
          <w:rPr>
            <w:noProof/>
          </w:rPr>
          <w:t xml:space="preserve"> </w:t>
        </w:r>
      </w:ins>
      <w:ins w:id="1763" w:author="Beat Heggli" w:date="2022-08-23T10:36:00Z">
        <w:del w:id="1764" w:author="Frank Oemig" w:date="2022-09-08T09:57:00Z">
          <w:r w:rsidR="00D37DF0" w:rsidDel="00CC1EE8">
            <w:rPr>
              <w:noProof/>
            </w:rPr>
            <w:delText>?????</w:delText>
          </w:r>
        </w:del>
      </w:ins>
      <w:ins w:id="1765" w:author="Frank Oemig" w:date="2022-09-08T09:57:00Z">
        <w:r w:rsidR="00CC1EE8">
          <w:rPr>
            <w:noProof/>
          </w:rPr>
          <w:t>02535</w:t>
        </w:r>
      </w:ins>
    </w:p>
    <w:p w14:paraId="01FAB6D3" w14:textId="692B9668" w:rsidR="008F7789" w:rsidRPr="00D833F6" w:rsidDel="00D37DF0" w:rsidRDefault="00D37DF0" w:rsidP="00D37DF0">
      <w:pPr>
        <w:pStyle w:val="NormalIndented"/>
        <w:rPr>
          <w:del w:id="1766" w:author="Beat Heggli" w:date="2022-08-23T10:36:00Z"/>
          <w:noProof/>
        </w:rPr>
      </w:pPr>
      <w:ins w:id="1767"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768" w:name="_Toc346777012"/>
      <w:bookmarkStart w:id="1769" w:name="_Toc346777049"/>
      <w:bookmarkStart w:id="1770" w:name="_Toc348245485"/>
      <w:bookmarkStart w:id="1771" w:name="_Toc348245555"/>
      <w:bookmarkStart w:id="1772" w:name="_Toc348259070"/>
      <w:bookmarkStart w:id="1773" w:name="_Toc348340224"/>
      <w:bookmarkStart w:id="1774" w:name="_Toc359236267"/>
      <w:bookmarkStart w:id="1775" w:name="_Toc1882165"/>
      <w:bookmarkStart w:id="1776" w:name="_Toc89062832"/>
      <w:bookmarkStart w:id="177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778" w:name="_Hlt1757736"/>
      <w:r w:rsidRPr="00890B0C">
        <w:rPr>
          <w:noProof/>
        </w:rPr>
        <w:t>Insurance Additional Information</w:t>
      </w:r>
      <w:bookmarkEnd w:id="1768"/>
      <w:bookmarkEnd w:id="1769"/>
      <w:bookmarkEnd w:id="1770"/>
      <w:bookmarkEnd w:id="1771"/>
      <w:bookmarkEnd w:id="1772"/>
      <w:bookmarkEnd w:id="1773"/>
      <w:r w:rsidRPr="00890B0C">
        <w:rPr>
          <w:noProof/>
        </w:rPr>
        <w:t xml:space="preserve"> S</w:t>
      </w:r>
      <w:bookmarkEnd w:id="1778"/>
      <w:r w:rsidRPr="00890B0C">
        <w:rPr>
          <w:noProof/>
        </w:rPr>
        <w:t>egment</w:t>
      </w:r>
      <w:bookmarkEnd w:id="1774"/>
      <w:bookmarkEnd w:id="1775"/>
      <w:bookmarkEnd w:id="1776"/>
      <w:bookmarkEnd w:id="177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779" w:name="IN2"/>
      <w:r w:rsidRPr="00890B0C">
        <w:rPr>
          <w:noProof/>
        </w:rPr>
        <w:t>HL7 Attribute Table - IN2</w:t>
      </w:r>
      <w:bookmarkEnd w:id="177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lastRenderedPageBreak/>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lastRenderedPageBreak/>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6" w:anchor="HL70344" w:history="1">
              <w:r w:rsidR="009E61BC" w:rsidRPr="000C3FB1">
                <w:rPr>
                  <w:rStyle w:val="HyperlinkTable"/>
                  <w:noProof/>
                </w:rPr>
                <w:t>0</w:t>
              </w:r>
              <w:bookmarkStart w:id="1780" w:name="_Hlt479436232"/>
              <w:r w:rsidR="009E61BC" w:rsidRPr="000C3FB1">
                <w:rPr>
                  <w:rStyle w:val="HyperlinkTable"/>
                  <w:noProof/>
                </w:rPr>
                <w:t>3</w:t>
              </w:r>
              <w:bookmarkEnd w:id="178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781" w:name="_Toc1882166"/>
      <w:r w:rsidRPr="000C3FB1">
        <w:rPr>
          <w:noProof/>
          <w:vanish/>
        </w:rPr>
        <w:t>IN2 Field Definitions</w:t>
      </w:r>
      <w:bookmarkEnd w:id="178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78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78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78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78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784"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78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78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78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78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78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787" w:name="IN2_06"/>
      <w:bookmarkStart w:id="1788" w:name="_Toc1882172"/>
      <w:r w:rsidRPr="00890B0C">
        <w:rPr>
          <w:noProof/>
        </w:rPr>
        <w:t>IN2-6   Medicare Health Ins Card Number</w:t>
      </w:r>
      <w:bookmarkEnd w:id="178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78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78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78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790" w:name="IN2_08"/>
      <w:bookmarkStart w:id="1791" w:name="_Toc1882174"/>
      <w:r w:rsidRPr="00890B0C">
        <w:rPr>
          <w:noProof/>
        </w:rPr>
        <w:t>IN2-8   Medicaid Case Number</w:t>
      </w:r>
      <w:bookmarkEnd w:id="179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791"/>
    </w:p>
    <w:p w14:paraId="7EB5C1F6" w14:textId="2DA1A404" w:rsidR="009E61BC" w:rsidRPr="00890B0C" w:rsidRDefault="008F7789">
      <w:pPr>
        <w:pStyle w:val="NormalIndented"/>
        <w:rPr>
          <w:noProof/>
        </w:rPr>
      </w:pPr>
      <w:ins w:id="1792"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793"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794"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794"/>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795" w:name="IN2_10"/>
      <w:bookmarkStart w:id="1796" w:name="_Toc1882176"/>
      <w:r w:rsidRPr="00890B0C">
        <w:rPr>
          <w:noProof/>
        </w:rPr>
        <w:t>IN2-10   Military ID Number</w:t>
      </w:r>
      <w:bookmarkEnd w:id="1795"/>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796"/>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797"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797"/>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798"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798"/>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799"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799"/>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00"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00"/>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01" w:name="_Hlt1327360"/>
        <w:r w:rsidRPr="002F2AAE">
          <w:rPr>
            <w:rStyle w:val="ReferenceUserTable"/>
          </w:rPr>
          <w:t xml:space="preserve"> </w:t>
        </w:r>
        <w:bookmarkEnd w:id="1801"/>
        <w:r w:rsidRPr="002F2AAE">
          <w:rPr>
            <w:rStyle w:val="ReferenceUserTable"/>
          </w:rPr>
          <w:t>Servic</w:t>
        </w:r>
        <w:bookmarkStart w:id="1802" w:name="_Hlt1327356"/>
        <w:r w:rsidRPr="002F2AAE">
          <w:rPr>
            <w:rStyle w:val="ReferenceUserTable"/>
          </w:rPr>
          <w:t>e</w:t>
        </w:r>
        <w:bookmarkEnd w:id="1802"/>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03"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03"/>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04"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04"/>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05"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05"/>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06"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06"/>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07"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07"/>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08"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08"/>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1809"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09"/>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10"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10"/>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11"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11"/>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12"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12"/>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13"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13"/>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14" w:name="_Hlt479104195"/>
        <w:r w:rsidRPr="00890B0C">
          <w:rPr>
            <w:rStyle w:val="ReferenceUserTable"/>
            <w:noProof/>
          </w:rPr>
          <w:t>r</w:t>
        </w:r>
        <w:bookmarkEnd w:id="1814"/>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15" w:name="_Hlt479104198"/>
      <w:bookmarkStart w:id="1816" w:name="_Toc1882191"/>
      <w:bookmarkEnd w:id="1815"/>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16"/>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17" w:author="Beat Heggli" w:date="2022-08-23T10:40:00Z"/>
          <w:noProof/>
        </w:rPr>
      </w:pPr>
      <w:ins w:id="1818" w:author="Beat Heggli" w:date="2022-08-23T10:40:00Z">
        <w:r w:rsidRPr="007502FC">
          <w:rPr>
            <w:noProof/>
          </w:rPr>
          <w:t>Definition:  The organization from which reimbursement is expected. The assigning authority and identifier type code are strongly recommended for all CX data types.</w:t>
        </w:r>
      </w:ins>
      <w:del w:id="1819"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20"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20"/>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21" w:author="Beat Heggli" w:date="2022-08-23T10:41:00Z"/>
          <w:noProof/>
        </w:rPr>
      </w:pPr>
      <w:ins w:id="1822"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23" w:author="Beat Heggli" w:date="2022-08-23T10:41:00Z"/>
          <w:noProof/>
        </w:rPr>
      </w:pPr>
      <w:ins w:id="1824"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25"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2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2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27"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828"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829" w:name="IN2_28"/>
      <w:bookmarkStart w:id="1830" w:name="_Toc1882194"/>
      <w:r w:rsidRPr="00890B0C">
        <w:rPr>
          <w:noProof/>
        </w:rPr>
        <w:t>IN2-28   Room Coverage Type/Amount</w:t>
      </w:r>
      <w:bookmarkEnd w:id="1829"/>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830"/>
    </w:p>
    <w:p w14:paraId="302B62C4" w14:textId="77777777" w:rsidR="00C344D6" w:rsidRDefault="00C344D6" w:rsidP="00C344D6">
      <w:pPr>
        <w:pStyle w:val="Components"/>
      </w:pPr>
      <w:bookmarkStart w:id="1831"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31"/>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832" w:name="IN2_29"/>
      <w:bookmarkStart w:id="1833" w:name="_Toc1882195"/>
      <w:r w:rsidRPr="00890B0C">
        <w:rPr>
          <w:noProof/>
        </w:rPr>
        <w:t>IN2-29   Policy Type/Amount</w:t>
      </w:r>
      <w:bookmarkEnd w:id="1832"/>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833"/>
    </w:p>
    <w:p w14:paraId="3EE7D30E" w14:textId="77777777" w:rsidR="00C344D6" w:rsidRDefault="00C344D6" w:rsidP="00C344D6">
      <w:pPr>
        <w:pStyle w:val="Components"/>
      </w:pPr>
      <w:bookmarkStart w:id="1834"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34"/>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835" w:name="_Hlt815969"/>
      <w:bookmarkStart w:id="1836" w:name="_Toc1882196"/>
      <w:bookmarkEnd w:id="1835"/>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836"/>
    </w:p>
    <w:p w14:paraId="550EF071" w14:textId="77777777" w:rsidR="00C344D6" w:rsidRDefault="00C344D6" w:rsidP="00C344D6">
      <w:pPr>
        <w:pStyle w:val="Components"/>
      </w:pPr>
      <w:bookmarkStart w:id="1837"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837"/>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838" w:name="_Toc1882197"/>
      <w:bookmarkStart w:id="1839" w:name="_Toc346777013"/>
      <w:bookmarkStart w:id="1840"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838"/>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841"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841"/>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842"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842"/>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843"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843"/>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844"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844"/>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845"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845"/>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846"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846"/>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847"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847"/>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848"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848"/>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849"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849"/>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850"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850"/>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851"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851"/>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852"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852"/>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853"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853"/>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854"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854"/>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855"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855"/>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856"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856"/>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857"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857"/>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858"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858"/>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859"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859"/>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860"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860"/>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861"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861"/>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862"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862"/>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863"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863"/>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864"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864"/>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865"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865"/>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866"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866"/>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867"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867"/>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868"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868"/>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869"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869"/>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870"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870"/>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871"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871"/>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872"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872"/>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873"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873"/>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874"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874"/>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875"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875"/>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876"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876"/>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877"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877"/>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878" w:name="IN2_70"/>
      <w:bookmarkStart w:id="1879" w:name="_Toc1882236"/>
      <w:r w:rsidRPr="00890B0C">
        <w:rPr>
          <w:noProof/>
        </w:rPr>
        <w:t>IN2-70   Insured Employer Organization Name and ID</w:t>
      </w:r>
      <w:bookmarkEnd w:id="1878"/>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879"/>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880"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880"/>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881"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881"/>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882" w:name="_Hlt816964"/>
        <w:r w:rsidRPr="00890B0C">
          <w:rPr>
            <w:rStyle w:val="ReferenceUserTable"/>
            <w:noProof/>
          </w:rPr>
          <w:t>o</w:t>
        </w:r>
        <w:bookmarkEnd w:id="1882"/>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883" w:name="_Hlt479436234"/>
      <w:bookmarkStart w:id="1884" w:name="_Toc348245486"/>
      <w:bookmarkStart w:id="1885" w:name="_Toc348245556"/>
      <w:bookmarkStart w:id="1886" w:name="_Toc348259071"/>
      <w:bookmarkStart w:id="1887" w:name="_Toc348340225"/>
      <w:bookmarkStart w:id="1888" w:name="_Toc359236268"/>
      <w:bookmarkStart w:id="1889" w:name="_Toc1882239"/>
      <w:bookmarkStart w:id="1890" w:name="_Toc89062833"/>
      <w:bookmarkStart w:id="1891" w:name="_Toc20321553"/>
      <w:bookmarkEnd w:id="1883"/>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892" w:name="_Hlt1757754"/>
      <w:r w:rsidRPr="00890B0C">
        <w:rPr>
          <w:noProof/>
        </w:rPr>
        <w:t>Insurance Additional Information, Certification</w:t>
      </w:r>
      <w:bookmarkEnd w:id="1839"/>
      <w:bookmarkEnd w:id="1840"/>
      <w:bookmarkEnd w:id="1884"/>
      <w:bookmarkEnd w:id="1885"/>
      <w:bookmarkEnd w:id="1886"/>
      <w:bookmarkEnd w:id="1887"/>
      <w:r w:rsidRPr="00890B0C">
        <w:rPr>
          <w:noProof/>
        </w:rPr>
        <w:t xml:space="preserve"> Segment</w:t>
      </w:r>
      <w:bookmarkEnd w:id="1888"/>
      <w:bookmarkEnd w:id="1889"/>
      <w:bookmarkEnd w:id="1890"/>
      <w:bookmarkEnd w:id="1891"/>
      <w:bookmarkEnd w:id="1892"/>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893" w:name="IN3"/>
      <w:r w:rsidRPr="00890B0C">
        <w:rPr>
          <w:noProof/>
        </w:rPr>
        <w:t>HL7 Attribute Table - IN3</w:t>
      </w:r>
      <w:bookmarkEnd w:id="1893"/>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2" w:anchor="HL70233" w:history="1">
              <w:r w:rsidR="009E61BC" w:rsidRPr="00890B0C">
                <w:rPr>
                  <w:rStyle w:val="HyperlinkTable"/>
                  <w:noProof/>
                </w:rPr>
                <w:t>023</w:t>
              </w:r>
              <w:bookmarkStart w:id="1894" w:name="_Hlt479436327"/>
              <w:r w:rsidR="009E61BC" w:rsidRPr="00890B0C">
                <w:rPr>
                  <w:rStyle w:val="HyperlinkTable"/>
                  <w:noProof/>
                </w:rPr>
                <w:t>3</w:t>
              </w:r>
              <w:bookmarkEnd w:id="1894"/>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895" w:name="_Toc1882240"/>
      <w:r w:rsidRPr="00C80A56">
        <w:rPr>
          <w:noProof/>
          <w:vanish/>
        </w:rPr>
        <w:t>IN3 Field Definitions</w:t>
      </w:r>
      <w:bookmarkEnd w:id="1895"/>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896"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896"/>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1897"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897"/>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898"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898"/>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899"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899"/>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00"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00"/>
    </w:p>
    <w:p w14:paraId="2E7622D1" w14:textId="77777777" w:rsidR="00C344D6" w:rsidRDefault="00C344D6" w:rsidP="00C344D6">
      <w:pPr>
        <w:pStyle w:val="Components"/>
      </w:pPr>
      <w:bookmarkStart w:id="1901" w:name="MOPComponent"/>
      <w:r>
        <w:t>Components:  &lt;Money or Percentage Indicator (ID)&gt; ^ &lt;Money or Percentage Quantity (NM)&gt; ^ &lt;Monetary  Denomination (ID)&gt;</w:t>
      </w:r>
      <w:bookmarkEnd w:id="1901"/>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02"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02"/>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03"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03"/>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04"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04"/>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05"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05"/>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06"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06"/>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07"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07"/>
    </w:p>
    <w:p w14:paraId="73DAD93C" w14:textId="77777777" w:rsidR="00C344D6" w:rsidRDefault="00C344D6" w:rsidP="00C344D6">
      <w:pPr>
        <w:pStyle w:val="Components"/>
      </w:pPr>
      <w:bookmarkStart w:id="1908"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08"/>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09"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09"/>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10"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10"/>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11"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11"/>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1912" w:name="_Hlt1327898"/>
        <w:r w:rsidRPr="003B6C8C">
          <w:rPr>
            <w:rStyle w:val="ReferenceUserTable"/>
          </w:rPr>
          <w:t>s</w:t>
        </w:r>
        <w:bookmarkEnd w:id="1912"/>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13"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13"/>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14"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14"/>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15"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15"/>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16"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16"/>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17"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17"/>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18"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18"/>
    </w:p>
    <w:p w14:paraId="52363DAB" w14:textId="77777777" w:rsidR="00C344D6" w:rsidRDefault="00C344D6" w:rsidP="00C344D6">
      <w:pPr>
        <w:pStyle w:val="Components"/>
      </w:pPr>
      <w:bookmarkStart w:id="1919"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9"/>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20" w:name="_Hlt526707983"/>
      <w:bookmarkStart w:id="1921" w:name="_Toc1882261"/>
      <w:bookmarkEnd w:id="1920"/>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21"/>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22"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22"/>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23"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23"/>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24"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24"/>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925"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925"/>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926" w:name="_Toc346777014"/>
      <w:bookmarkStart w:id="1927" w:name="_Toc346777051"/>
      <w:bookmarkStart w:id="1928" w:name="_Toc348245487"/>
      <w:bookmarkStart w:id="1929" w:name="_Toc348245557"/>
      <w:bookmarkStart w:id="1930" w:name="_Toc348259072"/>
      <w:bookmarkStart w:id="1931" w:name="_Toc348340226"/>
      <w:bookmarkStart w:id="1932"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933" w:name="_Hlk2708593"/>
      <w:r w:rsidRPr="00890B0C">
        <w:rPr>
          <w:noProof/>
        </w:rPr>
        <w:t xml:space="preserve">This field contains the </w:t>
      </w:r>
      <w:r>
        <w:rPr>
          <w:noProof/>
        </w:rPr>
        <w:t>result of the online verification</w:t>
      </w:r>
      <w:bookmarkEnd w:id="1933"/>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1934" w:name="_Toc1882266"/>
      <w:bookmarkStart w:id="1935" w:name="_Toc89062834"/>
      <w:bookmarkStart w:id="1936"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937" w:name="_Hlt1757766"/>
      <w:r w:rsidRPr="00890B0C">
        <w:rPr>
          <w:noProof/>
        </w:rPr>
        <w:t>Accident</w:t>
      </w:r>
      <w:bookmarkEnd w:id="1926"/>
      <w:bookmarkEnd w:id="1927"/>
      <w:bookmarkEnd w:id="1928"/>
      <w:bookmarkEnd w:id="1929"/>
      <w:bookmarkEnd w:id="1930"/>
      <w:bookmarkEnd w:id="1931"/>
      <w:r w:rsidRPr="00890B0C">
        <w:rPr>
          <w:noProof/>
        </w:rPr>
        <w:t xml:space="preserve"> Segm</w:t>
      </w:r>
      <w:bookmarkEnd w:id="1937"/>
      <w:r w:rsidRPr="00890B0C">
        <w:rPr>
          <w:noProof/>
        </w:rPr>
        <w:t>ent</w:t>
      </w:r>
      <w:bookmarkEnd w:id="1932"/>
      <w:bookmarkEnd w:id="1934"/>
      <w:bookmarkEnd w:id="1935"/>
      <w:bookmarkEnd w:id="1936"/>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1938" w:name="ACC"/>
      <w:r w:rsidRPr="00890B0C">
        <w:rPr>
          <w:noProof/>
        </w:rPr>
        <w:t xml:space="preserve">HL7 Attribute Table </w:t>
      </w:r>
      <w:r w:rsidRPr="00890B0C">
        <w:rPr>
          <w:rStyle w:val="ReferenceUserTable"/>
          <w:noProof/>
        </w:rPr>
        <w:t>-</w:t>
      </w:r>
      <w:r w:rsidRPr="00890B0C">
        <w:rPr>
          <w:noProof/>
        </w:rPr>
        <w:t xml:space="preserve"> ACC</w:t>
      </w:r>
      <w:bookmarkEnd w:id="1938"/>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1939" w:name="_Toc1882267"/>
      <w:r w:rsidRPr="00890B0C">
        <w:rPr>
          <w:noProof/>
          <w:vanish/>
        </w:rPr>
        <w:t>ACC Field Definitions</w:t>
      </w:r>
      <w:bookmarkEnd w:id="1939"/>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1940"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940"/>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1941"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941"/>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1942"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942"/>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1943" w:name="_Toc1882271"/>
      <w:bookmarkStart w:id="1944" w:name="_Toc346777015"/>
      <w:bookmarkStart w:id="1945"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943"/>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946"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946"/>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1947"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947"/>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1948"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1948"/>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1949" w:name="_Toc1882274"/>
      <w:bookmarkStart w:id="1950" w:name="_Toc348245488"/>
      <w:bookmarkStart w:id="1951" w:name="_Toc348245558"/>
      <w:bookmarkStart w:id="1952" w:name="_Toc348259073"/>
      <w:bookmarkStart w:id="1953" w:name="_Toc348340227"/>
      <w:bookmarkStart w:id="1954"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1949"/>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1955"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1955"/>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1956"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1957" w:name="_Hlt1578264"/>
      <w:bookmarkEnd w:id="1957"/>
      <w:r w:rsidRPr="00890B0C">
        <w:rPr>
          <w:noProof/>
        </w:rPr>
        <w:t>(ST)   01504</w:t>
      </w:r>
      <w:bookmarkEnd w:id="1956"/>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1958"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1958"/>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1959" w:name="_Hlt1328081"/>
      <w:bookmarkStart w:id="1960" w:name="ACC_11"/>
      <w:bookmarkStart w:id="1961" w:name="_Toc1882278"/>
      <w:bookmarkEnd w:id="1959"/>
      <w:r w:rsidRPr="00890B0C">
        <w:rPr>
          <w:noProof/>
        </w:rPr>
        <w:t>ACC-11   Accident Address</w:t>
      </w:r>
      <w:bookmarkEnd w:id="1960"/>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1961"/>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1962" w:name="_Toc1882279"/>
      <w:bookmarkStart w:id="1963" w:name="_Toc89062835"/>
      <w:bookmarkStart w:id="1964"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1965" w:name="_Hlt1757777"/>
      <w:bookmarkEnd w:id="1944"/>
      <w:bookmarkEnd w:id="1945"/>
      <w:bookmarkEnd w:id="1950"/>
      <w:bookmarkEnd w:id="1951"/>
      <w:bookmarkEnd w:id="1952"/>
      <w:bookmarkEnd w:id="1953"/>
      <w:r w:rsidRPr="00890B0C">
        <w:rPr>
          <w:noProof/>
        </w:rPr>
        <w:t>Se</w:t>
      </w:r>
      <w:bookmarkEnd w:id="1965"/>
      <w:r w:rsidRPr="00890B0C">
        <w:rPr>
          <w:noProof/>
        </w:rPr>
        <w:t>gment</w:t>
      </w:r>
      <w:bookmarkEnd w:id="1954"/>
      <w:bookmarkEnd w:id="1962"/>
      <w:bookmarkEnd w:id="1963"/>
      <w:bookmarkEnd w:id="1964"/>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1966" w:name="UB1"/>
      <w:r w:rsidRPr="00890B0C">
        <w:rPr>
          <w:noProof/>
        </w:rPr>
        <w:t>HL7 Attribute Table - UB1</w:t>
      </w:r>
      <w:bookmarkEnd w:id="1966"/>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1967" w:name="_Hlt1331112"/>
      <w:bookmarkStart w:id="1968" w:name="_Toc1882280"/>
      <w:bookmarkEnd w:id="1967"/>
      <w:r w:rsidRPr="00890B0C">
        <w:rPr>
          <w:noProof/>
          <w:vanish/>
        </w:rPr>
        <w:t>UB1 Field Definitions</w:t>
      </w:r>
      <w:bookmarkEnd w:id="1968"/>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1969"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1969"/>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1970" w:name="UB1_02"/>
      <w:bookmarkStart w:id="1971" w:name="_Toc1882282"/>
      <w:r w:rsidRPr="00890B0C">
        <w:rPr>
          <w:noProof/>
        </w:rPr>
        <w:t>UB1-2   Blood Deductible</w:t>
      </w:r>
      <w:bookmarkEnd w:id="1970"/>
      <w:r w:rsidRPr="00890B0C">
        <w:rPr>
          <w:noProof/>
        </w:rPr>
        <w:t xml:space="preserve">   00531</w:t>
      </w:r>
      <w:bookmarkEnd w:id="1971"/>
    </w:p>
    <w:p w14:paraId="4AE6FB08" w14:textId="77777777" w:rsidR="009E61BC" w:rsidRPr="00890B0C" w:rsidRDefault="009E61BC">
      <w:pPr>
        <w:pStyle w:val="NormalIndented"/>
        <w:rPr>
          <w:noProof/>
        </w:rPr>
      </w:pPr>
      <w:bookmarkStart w:id="1972" w:name="OLE_LINK2"/>
      <w:bookmarkStart w:id="1973"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1974" w:name="_Toc1882283"/>
      <w:bookmarkEnd w:id="1972"/>
      <w:bookmarkEnd w:id="1973"/>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1974"/>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1975"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1975"/>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1976"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1976"/>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1977"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1977"/>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1978"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1978"/>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1979"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1979"/>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1980"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1980"/>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1981"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1981"/>
    </w:p>
    <w:p w14:paraId="4DD356F2" w14:textId="77777777" w:rsidR="009E61BC" w:rsidRPr="00890B0C" w:rsidRDefault="009E61BC">
      <w:pPr>
        <w:pStyle w:val="NormalIndented"/>
        <w:rPr>
          <w:noProof/>
        </w:rPr>
      </w:pPr>
      <w:bookmarkStart w:id="1982"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1983" w:name="_Toc1882291"/>
      <w:bookmarkEnd w:id="1982"/>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1983"/>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1984"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1984"/>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1985"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1985"/>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1986"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1986"/>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1987"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1987"/>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1988"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1988"/>
    </w:p>
    <w:p w14:paraId="3353A840" w14:textId="77777777" w:rsidR="009E61BC" w:rsidRPr="00890B0C" w:rsidRDefault="009E61BC">
      <w:pPr>
        <w:pStyle w:val="NormalIndented"/>
        <w:rPr>
          <w:noProof/>
        </w:rPr>
      </w:pPr>
      <w:bookmarkStart w:id="1989"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1990" w:name="_Toc1882297"/>
      <w:bookmarkEnd w:id="1989"/>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1990"/>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1991"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1991"/>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1992"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1992"/>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1993"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1993"/>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1994"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1994"/>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1995"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1995"/>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1996"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1996"/>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1997" w:name="_Toc346777016"/>
      <w:bookmarkStart w:id="1998" w:name="_Toc346777053"/>
      <w:bookmarkStart w:id="1999" w:name="_Toc348245489"/>
      <w:bookmarkStart w:id="2000" w:name="_Toc348245559"/>
      <w:bookmarkStart w:id="2001" w:name="_Toc348259074"/>
      <w:bookmarkStart w:id="2002" w:name="_Toc348340228"/>
      <w:bookmarkStart w:id="2003" w:name="_Toc359236271"/>
      <w:bookmarkStart w:id="2004" w:name="_Toc1882304"/>
      <w:bookmarkStart w:id="2005" w:name="_Toc89062836"/>
      <w:bookmarkStart w:id="2006"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07" w:name="_Hlt1757799"/>
      <w:r w:rsidRPr="00890B0C">
        <w:rPr>
          <w:noProof/>
        </w:rPr>
        <w:t>Data</w:t>
      </w:r>
      <w:bookmarkEnd w:id="1997"/>
      <w:bookmarkEnd w:id="1998"/>
      <w:bookmarkEnd w:id="1999"/>
      <w:bookmarkEnd w:id="2000"/>
      <w:bookmarkEnd w:id="2001"/>
      <w:bookmarkEnd w:id="2002"/>
      <w:r w:rsidRPr="00890B0C">
        <w:rPr>
          <w:noProof/>
        </w:rPr>
        <w:t xml:space="preserve"> Segm</w:t>
      </w:r>
      <w:bookmarkEnd w:id="2007"/>
      <w:r w:rsidRPr="00890B0C">
        <w:rPr>
          <w:noProof/>
        </w:rPr>
        <w:t>ent</w:t>
      </w:r>
      <w:bookmarkEnd w:id="2003"/>
      <w:bookmarkEnd w:id="2004"/>
      <w:bookmarkEnd w:id="2005"/>
      <w:bookmarkEnd w:id="2006"/>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08" w:name="UB2"/>
      <w:r w:rsidRPr="00890B0C">
        <w:rPr>
          <w:noProof/>
        </w:rPr>
        <w:t>HL7 Attribute Table - UB2</w:t>
      </w:r>
      <w:bookmarkEnd w:id="2008"/>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09" w:name="_Toc1882305"/>
      <w:r w:rsidRPr="004933D3">
        <w:rPr>
          <w:noProof/>
          <w:vanish/>
        </w:rPr>
        <w:t>UB2 Field Definitions</w:t>
      </w:r>
      <w:bookmarkEnd w:id="2009"/>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10"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10"/>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11" w:name="IN2_21"/>
      <w:bookmarkStart w:id="2012" w:name="UB2_2"/>
      <w:bookmarkStart w:id="2013" w:name="_Toc1882307"/>
      <w:bookmarkEnd w:id="2011"/>
      <w:bookmarkEnd w:id="2012"/>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13"/>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14" w:name="UB2_3"/>
      <w:bookmarkStart w:id="2015" w:name="_Toc1882308"/>
      <w:bookmarkEnd w:id="2014"/>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15"/>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16"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16"/>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17" w:name="UB2_5"/>
      <w:bookmarkStart w:id="2018" w:name="_Toc1882310"/>
      <w:bookmarkEnd w:id="2017"/>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18"/>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19" w:name="UB2_6"/>
      <w:bookmarkStart w:id="2020" w:name="_Toc1882311"/>
      <w:bookmarkEnd w:id="2019"/>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20"/>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21" w:name="UB2_7"/>
      <w:bookmarkStart w:id="2022" w:name="_Toc1882312"/>
      <w:bookmarkEnd w:id="2021"/>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22"/>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23" w:name="UB2_8"/>
      <w:bookmarkStart w:id="2024" w:name="_Toc1882313"/>
      <w:bookmarkEnd w:id="2023"/>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24"/>
    </w:p>
    <w:p w14:paraId="380D1395" w14:textId="77777777" w:rsidR="00C344D6" w:rsidRPr="00225B0A" w:rsidRDefault="00C344D6" w:rsidP="00C344D6">
      <w:pPr>
        <w:pStyle w:val="Components"/>
      </w:pPr>
      <w:bookmarkStart w:id="2025" w:name="OSPComponent"/>
      <w:bookmarkStart w:id="2026"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25"/>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026"/>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027"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027"/>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028"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028"/>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029"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029"/>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030"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030"/>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031"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031"/>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032"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032"/>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033"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033"/>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034" w:name="_Toc1882322"/>
      <w:bookmarkStart w:id="2035" w:name="_Toc346776931"/>
      <w:bookmarkStart w:id="2036" w:name="_Toc346777017"/>
      <w:bookmarkStart w:id="2037"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034"/>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038" w:name="_Toc1882323"/>
      <w:bookmarkStart w:id="2039" w:name="_Toc89062837"/>
      <w:bookmarkStart w:id="2040" w:name="_Toc20321557"/>
      <w:bookmarkStart w:id="2041" w:name="_Toc348245490"/>
      <w:bookmarkStart w:id="2042" w:name="_Toc348245560"/>
      <w:bookmarkStart w:id="2043" w:name="_Toc348259075"/>
      <w:bookmarkStart w:id="2044" w:name="_Toc348340229"/>
      <w:bookmarkStart w:id="2045" w:name="_Toc359236272"/>
      <w:r w:rsidRPr="00890B0C">
        <w:rPr>
          <w:noProof/>
        </w:rPr>
        <w:t xml:space="preserve">ABS - </w:t>
      </w:r>
      <w:bookmarkStart w:id="2046" w:name="_Hlt1757815"/>
      <w:r w:rsidRPr="00890B0C">
        <w:rPr>
          <w:noProof/>
        </w:rPr>
        <w:t>Abstract Segment</w:t>
      </w:r>
      <w:bookmarkEnd w:id="2038"/>
      <w:bookmarkEnd w:id="2039"/>
      <w:bookmarkEnd w:id="2040"/>
      <w:bookmarkEnd w:id="2046"/>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047" w:name="ABS"/>
      <w:r w:rsidRPr="00890B0C">
        <w:rPr>
          <w:noProof/>
        </w:rPr>
        <w:t>HL7 Attribute Table - ABS</w:t>
      </w:r>
      <w:bookmarkEnd w:id="2047"/>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048" w:name="_Toc1882324"/>
      <w:r w:rsidRPr="00890B0C">
        <w:rPr>
          <w:noProof/>
          <w:vanish/>
        </w:rPr>
        <w:t>ABS Field Definitions</w:t>
      </w:r>
      <w:bookmarkEnd w:id="2048"/>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049"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049"/>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050"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050"/>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051"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051"/>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052" w:name="_Hlt1328370"/>
        <w:r w:rsidRPr="00890B0C">
          <w:rPr>
            <w:rStyle w:val="ReferenceUserTable"/>
            <w:noProof/>
          </w:rPr>
          <w:t>n</w:t>
        </w:r>
        <w:bookmarkEnd w:id="2052"/>
        <w:r w:rsidRPr="00890B0C">
          <w:rPr>
            <w:rStyle w:val="ReferenceUserTable"/>
            <w:noProof/>
          </w:rPr>
          <w:t>ed Table 0421 - Severity of Ill</w:t>
        </w:r>
        <w:bookmarkStart w:id="2053" w:name="_Hlt488683637"/>
        <w:r w:rsidRPr="00890B0C">
          <w:rPr>
            <w:rStyle w:val="ReferenceUserTable"/>
            <w:noProof/>
          </w:rPr>
          <w:t>n</w:t>
        </w:r>
        <w:bookmarkEnd w:id="2053"/>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054" w:name="_Hlt488683643"/>
      <w:bookmarkStart w:id="2055" w:name="_Toc1882328"/>
      <w:bookmarkEnd w:id="2054"/>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055"/>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056"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056"/>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057"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057"/>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058"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058"/>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059"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059"/>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060"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060"/>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061"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061"/>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062"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062"/>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063"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063"/>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064"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064"/>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065"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065"/>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066"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066"/>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067" w:name="_Toc1882339"/>
      <w:bookmarkStart w:id="2068" w:name="_Toc89062838"/>
      <w:bookmarkStart w:id="2069" w:name="_Toc20321558"/>
      <w:r w:rsidRPr="00890B0C">
        <w:rPr>
          <w:noProof/>
        </w:rPr>
        <w:t xml:space="preserve">BLC - </w:t>
      </w:r>
      <w:bookmarkStart w:id="2070" w:name="_Hlt1757827"/>
      <w:r w:rsidRPr="00890B0C">
        <w:rPr>
          <w:noProof/>
        </w:rPr>
        <w:t>Blood Code Segm</w:t>
      </w:r>
      <w:bookmarkEnd w:id="2070"/>
      <w:r w:rsidRPr="00890B0C">
        <w:rPr>
          <w:noProof/>
        </w:rPr>
        <w:t>ent</w:t>
      </w:r>
      <w:bookmarkEnd w:id="2067"/>
      <w:bookmarkEnd w:id="2068"/>
      <w:bookmarkEnd w:id="2069"/>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071" w:name="_Hlt479102393"/>
      <w:bookmarkStart w:id="2072" w:name="BLC"/>
      <w:bookmarkEnd w:id="2071"/>
      <w:r w:rsidRPr="00890B0C">
        <w:rPr>
          <w:noProof/>
        </w:rPr>
        <w:t>HL7 Attribute Table - BLC</w:t>
      </w:r>
      <w:bookmarkEnd w:id="2072"/>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073" w:name="_Toc1882340"/>
      <w:r w:rsidRPr="00890B0C">
        <w:rPr>
          <w:noProof/>
          <w:vanish/>
        </w:rPr>
        <w:t>BLC Field Definitions</w:t>
      </w:r>
      <w:bookmarkEnd w:id="2073"/>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074"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074"/>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075"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075"/>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076" w:name="_Toc1882343"/>
      <w:bookmarkStart w:id="2077" w:name="_Toc89062839"/>
      <w:bookmarkStart w:id="2078" w:name="_Toc20321559"/>
      <w:r w:rsidRPr="00890B0C">
        <w:rPr>
          <w:noProof/>
        </w:rPr>
        <w:t xml:space="preserve">RMI - </w:t>
      </w:r>
      <w:bookmarkStart w:id="2079" w:name="_Hlt1757838"/>
      <w:r w:rsidRPr="00890B0C">
        <w:rPr>
          <w:noProof/>
        </w:rPr>
        <w:t>Risk Management Incident Seg</w:t>
      </w:r>
      <w:bookmarkEnd w:id="2079"/>
      <w:r w:rsidRPr="00890B0C">
        <w:rPr>
          <w:noProof/>
        </w:rPr>
        <w:t>ment</w:t>
      </w:r>
      <w:bookmarkEnd w:id="2076"/>
      <w:bookmarkEnd w:id="2077"/>
      <w:bookmarkEnd w:id="2078"/>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080" w:name="RMI"/>
      <w:r w:rsidRPr="00713BF5">
        <w:rPr>
          <w:noProof/>
          <w:lang w:val="fr-CH"/>
        </w:rPr>
        <w:t>HL7 Attribute Table - RMI - Risk Management Incident</w:t>
      </w:r>
      <w:bookmarkEnd w:id="2080"/>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081" w:name="_Toc1882344"/>
      <w:r w:rsidRPr="00890B0C">
        <w:rPr>
          <w:noProof/>
          <w:vanish/>
        </w:rPr>
        <w:t>RMI Field Definitions</w:t>
      </w:r>
      <w:bookmarkEnd w:id="2081"/>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082" w:name="_Toc1882345"/>
      <w:r w:rsidRPr="00890B0C">
        <w:rPr>
          <w:noProof/>
        </w:rPr>
        <w:t xml:space="preserve">RMI-1   </w:t>
      </w:r>
      <w:bookmarkStart w:id="2083" w:name="RMI_01"/>
      <w:r w:rsidRPr="00890B0C">
        <w:rPr>
          <w:noProof/>
        </w:rPr>
        <w:t>Risk Management Incident Code</w:t>
      </w:r>
      <w:bookmarkEnd w:id="2083"/>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082"/>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084"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084"/>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085"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085"/>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086" w:name="_Hlt483864294"/>
      <w:bookmarkStart w:id="2087" w:name="_Toc1882348"/>
      <w:bookmarkStart w:id="2088" w:name="_Toc89062840"/>
      <w:bookmarkStart w:id="2089" w:name="_Toc20321560"/>
      <w:bookmarkEnd w:id="2086"/>
      <w:r w:rsidRPr="00890B0C">
        <w:rPr>
          <w:noProof/>
        </w:rPr>
        <w:t>GP1</w:t>
      </w:r>
      <w:r w:rsidR="00785E73">
        <w:rPr>
          <w:noProof/>
        </w:rPr>
        <w:t xml:space="preserve"> </w:t>
      </w:r>
      <w:r w:rsidR="00A41C0E" w:rsidRPr="00A41C0E">
        <w:rPr>
          <w:noProof/>
        </w:rPr>
        <w:t>-</w:t>
      </w:r>
      <w:r w:rsidRPr="00890B0C">
        <w:rPr>
          <w:noProof/>
        </w:rPr>
        <w:t xml:space="preserve"> G</w:t>
      </w:r>
      <w:bookmarkStart w:id="2090" w:name="_Hlt1757852"/>
      <w:r w:rsidRPr="00890B0C">
        <w:rPr>
          <w:noProof/>
        </w:rPr>
        <w:t>rouping/Reimbursement - Visit Se</w:t>
      </w:r>
      <w:bookmarkEnd w:id="2090"/>
      <w:r w:rsidRPr="00890B0C">
        <w:rPr>
          <w:noProof/>
        </w:rPr>
        <w:t>gment</w:t>
      </w:r>
      <w:bookmarkEnd w:id="2087"/>
      <w:bookmarkEnd w:id="2088"/>
      <w:bookmarkEnd w:id="2089"/>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091" w:name="_Hlt479102398"/>
      <w:bookmarkStart w:id="2092" w:name="GP1"/>
      <w:bookmarkEnd w:id="2091"/>
      <w:r w:rsidRPr="00890B0C">
        <w:rPr>
          <w:noProof/>
        </w:rPr>
        <w:t xml:space="preserve">HL7 Attribute Table - GP1 - Grouping/Reimbursement - Visit </w:t>
      </w:r>
      <w:bookmarkEnd w:id="2092"/>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2" w:anchor="HL70455" w:history="1">
              <w:r w:rsidR="009E61BC" w:rsidRPr="00890B0C">
                <w:rPr>
                  <w:rStyle w:val="HyperlinkTable"/>
                  <w:noProof/>
                </w:rPr>
                <w:t>04</w:t>
              </w:r>
              <w:bookmarkStart w:id="2093" w:name="_Hlt489245026"/>
              <w:r w:rsidR="009E61BC" w:rsidRPr="00890B0C">
                <w:rPr>
                  <w:rStyle w:val="HyperlinkTable"/>
                  <w:noProof/>
                </w:rPr>
                <w:t>5</w:t>
              </w:r>
              <w:bookmarkEnd w:id="2093"/>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094" w:name="_Toc1882349"/>
      <w:r w:rsidRPr="00890B0C">
        <w:rPr>
          <w:noProof/>
          <w:vanish/>
        </w:rPr>
        <w:t>GP1 Field Definitions</w:t>
      </w:r>
      <w:bookmarkEnd w:id="2094"/>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095"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095"/>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096" w:name="_Hlt489169720"/>
        <w:r w:rsidRPr="00890B0C">
          <w:rPr>
            <w:rStyle w:val="ReferenceUserTable"/>
            <w:noProof/>
          </w:rPr>
          <w:t>e</w:t>
        </w:r>
        <w:bookmarkEnd w:id="2096"/>
        <w:r w:rsidRPr="00890B0C">
          <w:rPr>
            <w:rStyle w:val="ReferenceUserTable"/>
            <w:noProof/>
          </w:rPr>
          <w:t>r-defi</w:t>
        </w:r>
        <w:bookmarkStart w:id="2097" w:name="_Hlt489169841"/>
        <w:r w:rsidRPr="00890B0C">
          <w:rPr>
            <w:rStyle w:val="ReferenceUserTable"/>
            <w:noProof/>
          </w:rPr>
          <w:t>n</w:t>
        </w:r>
        <w:bookmarkEnd w:id="2097"/>
        <w:r w:rsidRPr="00890B0C">
          <w:rPr>
            <w:rStyle w:val="ReferenceUserTable"/>
            <w:noProof/>
          </w:rPr>
          <w:t xml:space="preserve">ed Table </w:t>
        </w:r>
        <w:bookmarkStart w:id="2098" w:name="_Hlt489169687"/>
        <w:r w:rsidRPr="00890B0C">
          <w:rPr>
            <w:rStyle w:val="ReferenceUserTable"/>
            <w:noProof/>
          </w:rPr>
          <w:t xml:space="preserve">0455 </w:t>
        </w:r>
        <w:bookmarkEnd w:id="2098"/>
        <w:r w:rsidRPr="00890B0C">
          <w:rPr>
            <w:rStyle w:val="ReferenceUserTable"/>
            <w:noProof/>
          </w:rPr>
          <w:t xml:space="preserve">- Type </w:t>
        </w:r>
        <w:bookmarkStart w:id="2099" w:name="_Hlt489169619"/>
        <w:r w:rsidRPr="00890B0C">
          <w:rPr>
            <w:rStyle w:val="ReferenceUserTable"/>
            <w:noProof/>
          </w:rPr>
          <w:t>o</w:t>
        </w:r>
        <w:bookmarkEnd w:id="2099"/>
        <w:r w:rsidRPr="00890B0C">
          <w:rPr>
            <w:rStyle w:val="ReferenceUserTable"/>
            <w:noProof/>
          </w:rPr>
          <w:t>f Bi</w:t>
        </w:r>
        <w:bookmarkStart w:id="2100" w:name="_Hlt489169660"/>
        <w:r w:rsidRPr="00890B0C">
          <w:rPr>
            <w:rStyle w:val="ReferenceUserTable"/>
            <w:noProof/>
          </w:rPr>
          <w:t>l</w:t>
        </w:r>
        <w:bookmarkEnd w:id="2100"/>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01" w:name="HL70455"/>
      <w:bookmarkStart w:id="2102" w:name="_Toc1882351"/>
      <w:bookmarkEnd w:id="2101"/>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02"/>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03" w:name="_Hlt489169794"/>
      <w:r w:rsidRPr="00890B0C">
        <w:rPr>
          <w:noProof/>
        </w:rPr>
        <w:t xml:space="preserve"> </w:t>
      </w:r>
      <w:bookmarkEnd w:id="2103"/>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04" w:name="_Hlt489169832"/>
      <w:r w:rsidRPr="00890B0C">
        <w:rPr>
          <w:rStyle w:val="ReferenceUserTable"/>
          <w:noProof/>
        </w:rPr>
        <w:t>d</w:t>
      </w:r>
      <w:bookmarkEnd w:id="2104"/>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05" w:name="HL70456"/>
      <w:bookmarkStart w:id="2106" w:name="_Toc1882352"/>
      <w:bookmarkEnd w:id="2105"/>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06"/>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07" w:name="_Hlt489170038"/>
        <w:r w:rsidRPr="00890B0C">
          <w:rPr>
            <w:rStyle w:val="ReferenceUserTable"/>
            <w:noProof/>
          </w:rPr>
          <w:t>d</w:t>
        </w:r>
        <w:bookmarkEnd w:id="2107"/>
        <w:r w:rsidRPr="00890B0C">
          <w:rPr>
            <w:rStyle w:val="ReferenceUserTable"/>
            <w:noProof/>
          </w:rPr>
          <w:t xml:space="preserve"> Table 04</w:t>
        </w:r>
        <w:bookmarkStart w:id="2108" w:name="_Hlt489170093"/>
        <w:r w:rsidRPr="00890B0C">
          <w:rPr>
            <w:rStyle w:val="ReferenceUserTable"/>
            <w:noProof/>
          </w:rPr>
          <w:t>5</w:t>
        </w:r>
        <w:bookmarkEnd w:id="2108"/>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09" w:name="HL70457"/>
      <w:bookmarkStart w:id="2110" w:name="_Toc1882353"/>
      <w:bookmarkEnd w:id="2109"/>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10"/>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111" w:name="_Hlt819384"/>
        <w:r w:rsidRPr="00890B0C">
          <w:rPr>
            <w:rStyle w:val="ReferenceUserTable"/>
            <w:noProof/>
          </w:rPr>
          <w:t>E</w:t>
        </w:r>
        <w:bookmarkEnd w:id="2111"/>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12" w:name="HL70458"/>
      <w:bookmarkStart w:id="2113" w:name="_Toc1882354"/>
      <w:bookmarkEnd w:id="2112"/>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13"/>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14" w:name="_Toc1882355"/>
      <w:bookmarkStart w:id="2115" w:name="_Toc89062841"/>
      <w:bookmarkStart w:id="2116" w:name="_Toc20321561"/>
      <w:r w:rsidRPr="00890B0C">
        <w:rPr>
          <w:noProof/>
        </w:rPr>
        <w:t xml:space="preserve">GP2 </w:t>
      </w:r>
      <w:r w:rsidR="004F164C" w:rsidRPr="004F164C">
        <w:rPr>
          <w:noProof/>
        </w:rPr>
        <w:t xml:space="preserve">- </w:t>
      </w:r>
      <w:r w:rsidRPr="00890B0C">
        <w:rPr>
          <w:noProof/>
        </w:rPr>
        <w:t>Grouping</w:t>
      </w:r>
      <w:bookmarkStart w:id="2117" w:name="_Hlt1757863"/>
      <w:r w:rsidRPr="00890B0C">
        <w:rPr>
          <w:noProof/>
        </w:rPr>
        <w:t>/Reimbursement - Procedure Line Item Se</w:t>
      </w:r>
      <w:bookmarkEnd w:id="2117"/>
      <w:r w:rsidRPr="00890B0C">
        <w:rPr>
          <w:noProof/>
        </w:rPr>
        <w:t>gment</w:t>
      </w:r>
      <w:bookmarkEnd w:id="2114"/>
      <w:bookmarkEnd w:id="2115"/>
      <w:bookmarkEnd w:id="2116"/>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18" w:name="GP2"/>
      <w:r w:rsidRPr="00890B0C">
        <w:rPr>
          <w:noProof/>
        </w:rPr>
        <w:t xml:space="preserve">HL7 Attribute Table - GP2 - Grouping/Reimbursement - Procedure Line Item </w:t>
      </w:r>
      <w:bookmarkEnd w:id="2118"/>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19" w:name="_Toc1882356"/>
      <w:r w:rsidRPr="00890B0C">
        <w:rPr>
          <w:noProof/>
          <w:vanish/>
        </w:rPr>
        <w:t>GP2 Field Definitions</w:t>
      </w:r>
      <w:bookmarkEnd w:id="2119"/>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20" w:name="_Toc1882357"/>
      <w:r w:rsidRPr="00890B0C">
        <w:rPr>
          <w:noProof/>
        </w:rPr>
        <w:t xml:space="preserve">GP2-1   </w:t>
      </w:r>
      <w:bookmarkStart w:id="2121" w:name="GP2_01"/>
      <w:r w:rsidRPr="00890B0C">
        <w:rPr>
          <w:noProof/>
        </w:rPr>
        <w:t>Revenue Code</w:t>
      </w:r>
      <w:bookmarkEnd w:id="2121"/>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20"/>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122" w:name="_Hlt489172987"/>
        <w:r w:rsidRPr="00890B0C">
          <w:rPr>
            <w:rStyle w:val="ReferenceUserTable"/>
            <w:noProof/>
          </w:rPr>
          <w:t xml:space="preserve">0456 </w:t>
        </w:r>
        <w:bookmarkEnd w:id="2122"/>
        <w:r w:rsidRPr="00890B0C">
          <w:rPr>
            <w:rStyle w:val="ReferenceUserTable"/>
            <w:noProof/>
          </w:rPr>
          <w:t>- Rev</w:t>
        </w:r>
        <w:bookmarkStart w:id="2123" w:name="_Hlt489173027"/>
        <w:r w:rsidRPr="00890B0C">
          <w:rPr>
            <w:rStyle w:val="ReferenceUserTable"/>
            <w:noProof/>
          </w:rPr>
          <w:t>e</w:t>
        </w:r>
        <w:bookmarkEnd w:id="2123"/>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24"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24"/>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125"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125"/>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126"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126"/>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127" w:name="_Hlt489173208"/>
        <w:r w:rsidRPr="00890B0C">
          <w:rPr>
            <w:rStyle w:val="ReferenceUserTable"/>
            <w:noProof/>
          </w:rPr>
          <w:t>e</w:t>
        </w:r>
        <w:bookmarkEnd w:id="2127"/>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128" w:name="HL70459"/>
      <w:bookmarkStart w:id="2129" w:name="_Toc1882361"/>
      <w:bookmarkEnd w:id="2128"/>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129"/>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130" w:name="HL70460"/>
      <w:bookmarkStart w:id="2131" w:name="GP2_06"/>
      <w:bookmarkStart w:id="2132" w:name="_Toc1882362"/>
      <w:bookmarkEnd w:id="2130"/>
      <w:r w:rsidRPr="00A41C0E">
        <w:rPr>
          <w:noProof/>
          <w:lang w:val="fr-FR"/>
        </w:rPr>
        <w:t>GP2-6   OCE Edit Code</w:t>
      </w:r>
      <w:bookmarkEnd w:id="2131"/>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132"/>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133"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134" w:name="_Hlt489173362"/>
      <w:r w:rsidRPr="00890B0C">
        <w:rPr>
          <w:rStyle w:val="ReferenceUserTable"/>
          <w:noProof/>
        </w:rPr>
        <w:t>O</w:t>
      </w:r>
      <w:bookmarkEnd w:id="2134"/>
      <w:r w:rsidRPr="00890B0C">
        <w:rPr>
          <w:rStyle w:val="ReferenceUserTable"/>
          <w:noProof/>
        </w:rPr>
        <w:t>CE Edit Code</w:t>
      </w:r>
      <w:r w:rsidR="005B65F4" w:rsidRPr="00890B0C">
        <w:rPr>
          <w:rStyle w:val="ReferenceUserTable"/>
          <w:noProof/>
        </w:rPr>
        <w:fldChar w:fldCharType="end"/>
      </w:r>
      <w:bookmarkEnd w:id="2133"/>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135"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135"/>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136" w:name="HL70466"/>
      <w:bookmarkStart w:id="2137" w:name="_Toc1882364"/>
      <w:bookmarkEnd w:id="2136"/>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137"/>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138" w:name="_Hlt489173669"/>
        <w:r w:rsidRPr="00890B0C">
          <w:rPr>
            <w:rStyle w:val="ReferenceUserTable"/>
            <w:noProof/>
          </w:rPr>
          <w:t>M</w:t>
        </w:r>
        <w:bookmarkEnd w:id="2138"/>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139"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139"/>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140" w:name="HL70468"/>
      <w:bookmarkStart w:id="2141" w:name="_Toc1882366"/>
      <w:bookmarkEnd w:id="2140"/>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141"/>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142" w:name="HL70469"/>
      <w:bookmarkStart w:id="2143" w:name="_Toc1882367"/>
      <w:bookmarkEnd w:id="2142"/>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143"/>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144"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144"/>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145" w:name="_Hlt494915322"/>
        <w:r w:rsidRPr="00890B0C">
          <w:rPr>
            <w:rStyle w:val="ReferenceUserTable"/>
            <w:noProof/>
          </w:rPr>
          <w:t>d</w:t>
        </w:r>
        <w:bookmarkEnd w:id="2145"/>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146" w:name="HL70470"/>
      <w:bookmarkStart w:id="2147" w:name="_Toc1882369"/>
      <w:bookmarkEnd w:id="2146"/>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147"/>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148"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148"/>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149" w:name="_Toc1882371"/>
      <w:bookmarkStart w:id="2150" w:name="_Toc89062842"/>
      <w:bookmarkStart w:id="2151" w:name="_Toc20321562"/>
      <w:r w:rsidRPr="00890B0C">
        <w:rPr>
          <w:noProof/>
        </w:rPr>
        <w:t>EXAMPLE TRANSACTIONS</w:t>
      </w:r>
      <w:bookmarkEnd w:id="2035"/>
      <w:bookmarkEnd w:id="2036"/>
      <w:bookmarkEnd w:id="2037"/>
      <w:bookmarkEnd w:id="2041"/>
      <w:bookmarkEnd w:id="2042"/>
      <w:bookmarkEnd w:id="2043"/>
      <w:bookmarkEnd w:id="2044"/>
      <w:bookmarkEnd w:id="2045"/>
      <w:bookmarkEnd w:id="2149"/>
      <w:bookmarkEnd w:id="2150"/>
      <w:bookmarkEnd w:id="2151"/>
    </w:p>
    <w:p w14:paraId="4BA93F0C" w14:textId="6743D01A" w:rsidR="009E61BC" w:rsidRPr="00890B0C" w:rsidRDefault="009E61BC">
      <w:pPr>
        <w:pStyle w:val="Heading3"/>
        <w:rPr>
          <w:noProof/>
        </w:rPr>
      </w:pPr>
      <w:bookmarkStart w:id="2152" w:name="_Toc346777018"/>
      <w:bookmarkStart w:id="2153" w:name="_Toc346777055"/>
      <w:bookmarkStart w:id="2154" w:name="_Toc348245491"/>
      <w:bookmarkStart w:id="2155" w:name="_Toc348245561"/>
      <w:bookmarkStart w:id="2156" w:name="_Toc348259076"/>
      <w:bookmarkStart w:id="2157" w:name="_Toc348340230"/>
      <w:bookmarkStart w:id="2158" w:name="_Toc359236273"/>
      <w:bookmarkStart w:id="2159" w:name="_Toc1882372"/>
      <w:bookmarkStart w:id="2160" w:name="_Toc89062843"/>
      <w:bookmarkStart w:id="2161" w:name="_Toc20321563"/>
      <w:r w:rsidRPr="00890B0C">
        <w:rPr>
          <w:noProof/>
        </w:rPr>
        <w:t>Create a patient billing/accounts receivable record</w:t>
      </w:r>
      <w:bookmarkEnd w:id="2152"/>
      <w:bookmarkEnd w:id="2153"/>
      <w:bookmarkEnd w:id="2154"/>
      <w:bookmarkEnd w:id="2155"/>
      <w:bookmarkEnd w:id="2156"/>
      <w:bookmarkEnd w:id="2157"/>
      <w:bookmarkEnd w:id="2158"/>
      <w:bookmarkEnd w:id="2159"/>
      <w:bookmarkEnd w:id="2160"/>
      <w:bookmarkEnd w:id="2161"/>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162" w:name="_Toc346777019"/>
      <w:bookmarkStart w:id="2163" w:name="_Toc346777056"/>
      <w:bookmarkStart w:id="2164" w:name="_Toc348245492"/>
      <w:bookmarkStart w:id="2165" w:name="_Toc348245562"/>
      <w:bookmarkStart w:id="2166" w:name="_Toc348259077"/>
      <w:bookmarkStart w:id="2167" w:name="_Toc348340231"/>
      <w:bookmarkStart w:id="2168" w:name="_Toc359236274"/>
      <w:bookmarkStart w:id="2169" w:name="_Toc1882373"/>
      <w:bookmarkStart w:id="2170" w:name="_Toc89062844"/>
      <w:bookmarkStart w:id="2171" w:name="_Toc20321564"/>
      <w:bookmarkStart w:id="2172" w:name="_Toc346777020"/>
      <w:bookmarkStart w:id="2173" w:name="_Toc346777057"/>
      <w:r w:rsidRPr="00890B0C">
        <w:rPr>
          <w:noProof/>
        </w:rPr>
        <w:t>Post a charge to a patient</w:t>
      </w:r>
      <w:r>
        <w:rPr>
          <w:noProof/>
        </w:rPr>
        <w:t>'</w:t>
      </w:r>
      <w:r w:rsidRPr="00890B0C">
        <w:rPr>
          <w:noProof/>
        </w:rPr>
        <w:t>s account</w:t>
      </w:r>
      <w:bookmarkEnd w:id="2162"/>
      <w:bookmarkEnd w:id="2163"/>
      <w:bookmarkEnd w:id="2164"/>
      <w:bookmarkEnd w:id="2165"/>
      <w:bookmarkEnd w:id="2166"/>
      <w:bookmarkEnd w:id="2167"/>
      <w:bookmarkEnd w:id="2168"/>
      <w:bookmarkEnd w:id="2169"/>
      <w:bookmarkEnd w:id="2170"/>
      <w:bookmarkEnd w:id="2171"/>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174" w:name="_Toc348245493"/>
      <w:bookmarkStart w:id="2175" w:name="_Toc348245563"/>
      <w:bookmarkStart w:id="2176" w:name="_Toc348259078"/>
      <w:bookmarkStart w:id="2177" w:name="_Toc348340232"/>
      <w:bookmarkStart w:id="2178" w:name="_Toc359236275"/>
      <w:bookmarkStart w:id="2179" w:name="_Toc1882374"/>
      <w:bookmarkStart w:id="2180" w:name="_Toc89062845"/>
      <w:bookmarkStart w:id="2181" w:name="_Toc20321565"/>
      <w:r w:rsidRPr="00890B0C">
        <w:rPr>
          <w:noProof/>
        </w:rPr>
        <w:t>Update patient accounts - update UB1 information</w:t>
      </w:r>
      <w:bookmarkEnd w:id="2172"/>
      <w:bookmarkEnd w:id="2173"/>
      <w:bookmarkEnd w:id="2174"/>
      <w:bookmarkEnd w:id="2175"/>
      <w:bookmarkEnd w:id="2176"/>
      <w:bookmarkEnd w:id="2177"/>
      <w:bookmarkEnd w:id="2178"/>
      <w:bookmarkEnd w:id="2179"/>
      <w:bookmarkEnd w:id="2180"/>
      <w:bookmarkEnd w:id="2181"/>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182" w:name="_Toc346777021"/>
      <w:bookmarkStart w:id="2183" w:name="_Toc346777058"/>
      <w:bookmarkStart w:id="2184" w:name="_Toc348245494"/>
      <w:bookmarkStart w:id="2185" w:name="_Toc348245564"/>
      <w:bookmarkStart w:id="2186" w:name="_Toc348259079"/>
      <w:bookmarkStart w:id="2187" w:name="_Toc348340233"/>
      <w:bookmarkStart w:id="2188" w:name="_Toc359236276"/>
      <w:bookmarkStart w:id="2189" w:name="_Toc1882375"/>
      <w:bookmarkStart w:id="2190" w:name="_Toc89062846"/>
      <w:bookmarkStart w:id="2191" w:name="_Toc20321566"/>
      <w:r w:rsidRPr="00890B0C">
        <w:rPr>
          <w:noProof/>
        </w:rPr>
        <w:t>Update patient accounts - update diagnosis and DRG information</w:t>
      </w:r>
      <w:bookmarkEnd w:id="2182"/>
      <w:bookmarkEnd w:id="2183"/>
      <w:bookmarkEnd w:id="2184"/>
      <w:bookmarkEnd w:id="2185"/>
      <w:bookmarkEnd w:id="2186"/>
      <w:bookmarkEnd w:id="2187"/>
      <w:bookmarkEnd w:id="2188"/>
      <w:bookmarkEnd w:id="2189"/>
      <w:bookmarkEnd w:id="2190"/>
      <w:bookmarkEnd w:id="2191"/>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324BF" w14:textId="77777777" w:rsidR="00D93583" w:rsidRDefault="00D93583" w:rsidP="009E61BC">
      <w:pPr>
        <w:spacing w:after="0" w:line="240" w:lineRule="auto"/>
      </w:pPr>
      <w:r>
        <w:separator/>
      </w:r>
    </w:p>
  </w:endnote>
  <w:endnote w:type="continuationSeparator" w:id="0">
    <w:p w14:paraId="2E3B391A" w14:textId="77777777" w:rsidR="00D93583" w:rsidRDefault="00D9358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192"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193"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194" w:author="Lynn Laakso" w:date="2022-09-09T13:07:00Z">
        <w:pPr>
          <w:pStyle w:val="Footer"/>
          <w:spacing w:after="0"/>
        </w:pPr>
      </w:pPrChange>
    </w:pPr>
    <w:ins w:id="2195"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196"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197"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198"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199" w:author="Lynn Laakso" w:date="2022-09-09T13:07:00Z">
      <w:r w:rsidRPr="00887E0C">
        <w:fldChar w:fldCharType="end"/>
      </w:r>
    </w:ins>
    <w:del w:id="2200"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01" w:author="Lynn Laakso" w:date="2022-09-09T13:07:00Z"/>
      </w:rPr>
    </w:pPr>
    <w:ins w:id="2202"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03"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04" w:author="Lynn Laakso" w:date="2022-09-09T13:07:00Z"/>
      </w:rPr>
      <w:pPrChange w:id="2205" w:author="Lynn Laakso" w:date="2022-09-09T13:07:00Z">
        <w:pPr>
          <w:pStyle w:val="Footer"/>
          <w:spacing w:after="0"/>
        </w:pPr>
      </w:pPrChange>
    </w:pPr>
    <w:ins w:id="2206"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07"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08"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09"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10" w:author="Lynn Laakso" w:date="2022-09-09T13:07:00Z">
      <w:r w:rsidRPr="00887E0C">
        <w:fldChar w:fldCharType="end"/>
      </w:r>
    </w:ins>
    <w:del w:id="2211"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12"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13"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14"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15"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16" w:author="Lynn Laakso" w:date="2022-09-09T13:06:00Z">
      <w:r w:rsidRPr="00887E0C">
        <w:fldChar w:fldCharType="end"/>
      </w:r>
      <w:r w:rsidRPr="00ED3B18">
        <w:t xml:space="preserve">  </w:t>
      </w:r>
    </w:ins>
    <w:del w:id="2217"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18"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19"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20"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7EA3" w14:textId="77777777" w:rsidR="00D93583" w:rsidRDefault="00D93583" w:rsidP="009E61BC">
      <w:pPr>
        <w:spacing w:after="0" w:line="240" w:lineRule="auto"/>
      </w:pPr>
      <w:r>
        <w:separator/>
      </w:r>
    </w:p>
  </w:footnote>
  <w:footnote w:type="continuationSeparator" w:id="0">
    <w:p w14:paraId="3B4D9326" w14:textId="77777777" w:rsidR="00D93583" w:rsidRDefault="00D93583"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74B55"/>
    <w:rsid w:val="00376807"/>
    <w:rsid w:val="00376F3F"/>
    <w:rsid w:val="003775ED"/>
    <w:rsid w:val="00393000"/>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17034"/>
    <w:rsid w:val="0062485D"/>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280B"/>
    <w:rsid w:val="00834733"/>
    <w:rsid w:val="00834A05"/>
    <w:rsid w:val="008422A3"/>
    <w:rsid w:val="00843BF9"/>
    <w:rsid w:val="00860250"/>
    <w:rsid w:val="008676CD"/>
    <w:rsid w:val="00874907"/>
    <w:rsid w:val="008763AE"/>
    <w:rsid w:val="00882C3A"/>
    <w:rsid w:val="00887E0C"/>
    <w:rsid w:val="008938EC"/>
    <w:rsid w:val="00893E86"/>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71"/>
    <w:rsid w:val="00DF7D11"/>
    <w:rsid w:val="00E01D4D"/>
    <w:rsid w:val="00E24F49"/>
    <w:rsid w:val="00E33E43"/>
    <w:rsid w:val="00E41496"/>
    <w:rsid w:val="00E4513B"/>
    <w:rsid w:val="00E73E25"/>
    <w:rsid w:val="00E80CDA"/>
    <w:rsid w:val="00E92E0E"/>
    <w:rsid w:val="00EB2600"/>
    <w:rsid w:val="00ED0618"/>
    <w:rsid w:val="00ED3B18"/>
    <w:rsid w:val="00EE12C6"/>
    <w:rsid w:val="00EE7573"/>
    <w:rsid w:val="00EF25A2"/>
    <w:rsid w:val="00EF291B"/>
    <w:rsid w:val="00EF2D42"/>
    <w:rsid w:val="00F067A3"/>
    <w:rsid w:val="00F26585"/>
    <w:rsid w:val="00F44CF4"/>
    <w:rsid w:val="00F524DE"/>
    <w:rsid w:val="00F564EB"/>
    <w:rsid w:val="00F579BD"/>
    <w:rsid w:val="00F7169B"/>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104</Pages>
  <Words>88930</Words>
  <Characters>473997</Characters>
  <Application>Microsoft Office Word</Application>
  <DocSecurity>0</DocSecurity>
  <Lines>19749</Lines>
  <Paragraphs>12237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550690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Lynn Laakso</cp:lastModifiedBy>
  <cp:revision>4</cp:revision>
  <cp:lastPrinted>2022-09-09T17:09:00Z</cp:lastPrinted>
  <dcterms:created xsi:type="dcterms:W3CDTF">2022-09-09T17:09:00Z</dcterms:created>
  <dcterms:modified xsi:type="dcterms:W3CDTF">2022-09-13T16:11:00Z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