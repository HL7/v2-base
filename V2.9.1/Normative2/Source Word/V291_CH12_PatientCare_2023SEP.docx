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616D" w14:textId="616AEC35" w:rsidR="002A1701" w:rsidRPr="00AC3FCF" w:rsidDel="00AC3FCF" w:rsidRDefault="00736E4A" w:rsidP="002A1701">
      <w:pPr>
        <w:pStyle w:val="ANSIdesignation"/>
        <w:spacing w:before="0" w:after="0"/>
        <w:rPr>
          <w:del w:id="1" w:author="Lynn Laakso" w:date="2022-09-09T14:52:00Z"/>
          <w:rFonts w:ascii="Arial Narrow" w:hAnsi="Arial Narrow"/>
          <w:bCs/>
          <w:rPrChange w:id="2" w:author="Lynn Laakso" w:date="2022-09-09T14:52:00Z">
            <w:rPr>
              <w:del w:id="3" w:author="Lynn Laakso" w:date="2022-09-09T14:52:00Z"/>
              <w:rFonts w:ascii="Arial Narrow" w:hAnsi="Arial Narrow"/>
              <w:b/>
            </w:rPr>
          </w:rPrChange>
        </w:rPr>
      </w:pPr>
      <w:bookmarkStart w:id="4" w:name="_Toc25579082"/>
      <w:bookmarkStart w:id="5" w:name="_Toc25585447"/>
      <w:r w:rsidRPr="00AC3FCF">
        <w:rPr>
          <w:bCs/>
          <w:caps w:val="0"/>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9-09T14:52:00Z">
        <w:r w:rsidR="002A1701" w:rsidRPr="00AC3FCF" w:rsidDel="00AC3FCF">
          <w:rPr>
            <w:rFonts w:ascii="Arial Narrow" w:hAnsi="Arial Narrow"/>
            <w:bCs/>
            <w:caps w:val="0"/>
            <w:noProof/>
            <w:rPrChange w:id="7" w:author="Lynn Laakso" w:date="2022-09-09T14:52:00Z">
              <w:rPr>
                <w:rFonts w:ascii="Arial Narrow" w:hAnsi="Arial Narrow"/>
                <w:b/>
                <w:caps w:val="0"/>
                <w:noProof/>
              </w:rPr>
            </w:rPrChange>
          </w:rPr>
          <w:drawing>
            <wp:inline distT="0" distB="0" distL="0" distR="0" wp14:anchorId="025D55C1" wp14:editId="51AF88E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75070DC" w14:textId="44915FEB" w:rsidR="002A1701" w:rsidRPr="00AC3FCF" w:rsidDel="00AC3FCF" w:rsidRDefault="002A1701" w:rsidP="002A1701">
      <w:pPr>
        <w:spacing w:after="0"/>
        <w:jc w:val="right"/>
        <w:rPr>
          <w:del w:id="8" w:author="Lynn Laakso" w:date="2022-09-09T14:52:00Z"/>
          <w:rFonts w:ascii="Garamond" w:hAnsi="Garamond"/>
          <w:bCs/>
          <w:sz w:val="32"/>
          <w:rPrChange w:id="9" w:author="Lynn Laakso" w:date="2022-09-09T14:52:00Z">
            <w:rPr>
              <w:del w:id="10" w:author="Lynn Laakso" w:date="2022-09-09T14:52:00Z"/>
              <w:rFonts w:ascii="Garamond" w:hAnsi="Garamond"/>
              <w:b/>
              <w:sz w:val="32"/>
            </w:rPr>
          </w:rPrChange>
        </w:rPr>
      </w:pPr>
      <w:del w:id="11" w:author="Lynn Laakso" w:date="2022-09-09T14:52:00Z">
        <w:r w:rsidRPr="00AC3FCF" w:rsidDel="00AC3FCF">
          <w:rPr>
            <w:rFonts w:ascii="Garamond" w:hAnsi="Garamond"/>
            <w:bCs/>
            <w:sz w:val="32"/>
            <w:rPrChange w:id="12" w:author="Lynn Laakso" w:date="2022-09-09T14:52:00Z">
              <w:rPr>
                <w:rFonts w:ascii="Garamond" w:hAnsi="Garamond"/>
                <w:b/>
                <w:sz w:val="32"/>
              </w:rPr>
            </w:rPrChange>
          </w:rPr>
          <w:delText>ANSI/HL7 V2.9-2019</w:delText>
        </w:r>
      </w:del>
      <w:ins w:id="13" w:author="Amit Popat" w:date="2022-07-11T10:37:00Z">
        <w:del w:id="14" w:author="Lynn Laakso" w:date="2022-09-09T14:52:00Z">
          <w:r w:rsidR="00E56816" w:rsidRPr="00AC3FCF" w:rsidDel="00AC3FCF">
            <w:rPr>
              <w:rFonts w:ascii="Garamond" w:hAnsi="Garamond"/>
              <w:bCs/>
              <w:sz w:val="32"/>
              <w:rPrChange w:id="15" w:author="Lynn Laakso" w:date="2022-09-09T14:52:00Z">
                <w:rPr>
                  <w:rFonts w:ascii="Garamond" w:hAnsi="Garamond"/>
                  <w:b/>
                  <w:sz w:val="32"/>
                </w:rPr>
              </w:rPrChange>
            </w:rPr>
            <w:delText>22</w:delText>
          </w:r>
        </w:del>
      </w:ins>
    </w:p>
    <w:p w14:paraId="35CF8652" w14:textId="628F5BF8" w:rsidR="00736E4A" w:rsidRPr="00AC3FCF" w:rsidRDefault="002A1701">
      <w:pPr>
        <w:pStyle w:val="ANSIdesignation"/>
        <w:spacing w:before="0" w:after="0"/>
        <w:rPr>
          <w:bCs/>
        </w:rPr>
        <w:pPrChange w:id="16" w:author="Lynn Laakso" w:date="2022-09-09T14:52:00Z">
          <w:pPr>
            <w:spacing w:after="0"/>
            <w:jc w:val="right"/>
          </w:pPr>
        </w:pPrChange>
      </w:pPr>
      <w:del w:id="17" w:author="Lynn Laakso" w:date="2022-09-09T14:52:00Z">
        <w:r w:rsidRPr="00AC3FCF" w:rsidDel="00AC3FCF">
          <w:rPr>
            <w:rFonts w:ascii="Garamond" w:hAnsi="Garamond"/>
            <w:bCs/>
            <w:rPrChange w:id="18" w:author="Lynn Laakso" w:date="2022-09-09T14:52:00Z">
              <w:rPr>
                <w:rFonts w:ascii="Garamond" w:hAnsi="Garamond"/>
                <w:b/>
                <w:caps/>
              </w:rPr>
            </w:rPrChange>
          </w:rPr>
          <w:delText>12/9/2019</w:delText>
        </w:r>
      </w:del>
      <w:ins w:id="19" w:author="Amit Popat" w:date="2022-07-11T10:37:00Z">
        <w:del w:id="20" w:author="Lynn Laakso" w:date="2022-09-09T14:52:00Z">
          <w:r w:rsidR="00E56816" w:rsidRPr="00AC3FCF" w:rsidDel="00AC3FCF">
            <w:rPr>
              <w:rFonts w:ascii="Garamond" w:hAnsi="Garamond"/>
              <w:bCs/>
              <w:rPrChange w:id="21" w:author="Lynn Laakso" w:date="2022-09-09T14:52:00Z">
                <w:rPr>
                  <w:rFonts w:ascii="Garamond" w:hAnsi="Garamond"/>
                  <w:b/>
                  <w:caps/>
                </w:rPr>
              </w:rPrChange>
            </w:rPr>
            <w:delText>7/11/2022</w:delText>
          </w:r>
        </w:del>
      </w:ins>
      <w:ins w:id="22" w:author="Lynn Laakso" w:date="2022-09-09T14:52:00Z">
        <w:r w:rsidR="00AC3FCF" w:rsidRPr="00AC3FCF">
          <w:rPr>
            <w:rFonts w:ascii="Arial Narrow" w:hAnsi="Arial Narrow"/>
            <w:bCs/>
            <w:noProof/>
            <w:rPrChange w:id="23" w:author="Lynn Laakso" w:date="2022-09-09T14:52:00Z">
              <w:rPr>
                <w:rFonts w:ascii="Arial Narrow" w:hAnsi="Arial Narrow"/>
                <w:b/>
                <w:caps/>
                <w:noProof/>
              </w:rPr>
            </w:rPrChange>
          </w:rPr>
          <w:t>V291_R1_N1_2022SEP</w:t>
        </w:r>
      </w:ins>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6489048F" w:rsidR="004C2D45" w:rsidRDefault="00CD504E">
      <w:pPr>
        <w:rPr>
          <w:noProof/>
        </w:rPr>
      </w:pPr>
      <w:r>
        <w:rPr>
          <w:vanish/>
        </w:rPr>
        <w:fldChar w:fldCharType="begin"/>
      </w:r>
      <w:r>
        <w:rPr>
          <w:vanish/>
        </w:rPr>
        <w:instrText xml:space="preserve"> SEQ Kapitel \r 12 \* MERGEFORMAT </w:instrText>
      </w:r>
      <w:r>
        <w:rPr>
          <w:vanish/>
        </w:rPr>
        <w:fldChar w:fldCharType="separate"/>
      </w:r>
      <w:r w:rsidR="00BD25D5">
        <w:rPr>
          <w:noProof/>
          <w:vanish/>
        </w:rPr>
        <w:t>12</w:t>
      </w:r>
      <w:r>
        <w:rPr>
          <w:vanish/>
        </w:rPr>
        <w:fldChar w:fldCharType="end"/>
      </w:r>
    </w:p>
    <w:tbl>
      <w:tblPr>
        <w:tblW w:w="9576" w:type="dxa"/>
        <w:tblLayout w:type="fixed"/>
        <w:tblLook w:val="0000" w:firstRow="0" w:lastRow="0" w:firstColumn="0" w:lastColumn="0" w:noHBand="0" w:noVBand="0"/>
        <w:tblPrChange w:id="24" w:author="Amit Popat" w:date="2022-07-11T10:39:00Z">
          <w:tblPr>
            <w:tblW w:w="9576" w:type="dxa"/>
            <w:tblLayout w:type="fixed"/>
            <w:tblLook w:val="0000" w:firstRow="0" w:lastRow="0" w:firstColumn="0" w:lastColumn="0" w:noHBand="0" w:noVBand="0"/>
          </w:tblPr>
        </w:tblPrChange>
      </w:tblPr>
      <w:tblGrid>
        <w:gridCol w:w="3171"/>
        <w:gridCol w:w="6405"/>
        <w:tblGridChange w:id="25">
          <w:tblGrid>
            <w:gridCol w:w="3171"/>
            <w:gridCol w:w="6405"/>
          </w:tblGrid>
        </w:tblGridChange>
      </w:tblGrid>
      <w:tr w:rsidR="00E56816" w:rsidRPr="00573AF5" w14:paraId="7769CC64" w14:textId="77777777" w:rsidTr="00E56816">
        <w:trPr>
          <w:trHeight w:val="360"/>
          <w:trPrChange w:id="26" w:author="Amit Popat" w:date="2022-07-11T10:39:00Z">
            <w:trPr>
              <w:trHeight w:val="360"/>
            </w:trPr>
          </w:trPrChange>
        </w:trPr>
        <w:tc>
          <w:tcPr>
            <w:tcW w:w="3171" w:type="dxa"/>
            <w:tcPrChange w:id="27" w:author="Amit Popat" w:date="2022-07-11T10:39:00Z">
              <w:tcPr>
                <w:tcW w:w="3168" w:type="dxa"/>
              </w:tcPr>
            </w:tcPrChange>
          </w:tcPr>
          <w:p w14:paraId="14DA4BD4" w14:textId="77777777" w:rsidR="00E56816" w:rsidRPr="00573AF5" w:rsidRDefault="00E56816" w:rsidP="00F8714F">
            <w:pPr>
              <w:spacing w:after="0"/>
              <w:rPr>
                <w:noProof/>
              </w:rPr>
            </w:pPr>
            <w:r w:rsidRPr="00573AF5">
              <w:rPr>
                <w:noProof/>
              </w:rPr>
              <w:t>Chapter Chair:</w:t>
            </w:r>
          </w:p>
        </w:tc>
        <w:tc>
          <w:tcPr>
            <w:tcW w:w="6405" w:type="dxa"/>
            <w:tcPrChange w:id="28" w:author="Amit Popat" w:date="2022-07-11T10:39:00Z">
              <w:tcPr>
                <w:tcW w:w="6408" w:type="dxa"/>
              </w:tcPr>
            </w:tcPrChange>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E56816">
        <w:trPr>
          <w:trHeight w:val="567"/>
          <w:trPrChange w:id="29" w:author="Amit Popat" w:date="2022-07-11T10:39:00Z">
            <w:trPr>
              <w:trHeight w:val="567"/>
            </w:trPr>
          </w:trPrChange>
        </w:trPr>
        <w:tc>
          <w:tcPr>
            <w:tcW w:w="3171" w:type="dxa"/>
            <w:tcPrChange w:id="30" w:author="Amit Popat" w:date="2022-07-11T10:39:00Z">
              <w:tcPr>
                <w:tcW w:w="3168" w:type="dxa"/>
              </w:tcPr>
            </w:tcPrChange>
          </w:tcPr>
          <w:p w14:paraId="30D30B92" w14:textId="77777777" w:rsidR="00E56816" w:rsidRPr="00573AF5" w:rsidRDefault="00E56816" w:rsidP="00F8714F">
            <w:pPr>
              <w:spacing w:after="0"/>
              <w:rPr>
                <w:noProof/>
              </w:rPr>
            </w:pPr>
            <w:r w:rsidRPr="00573AF5">
              <w:rPr>
                <w:noProof/>
              </w:rPr>
              <w:t>Chapter Chair:</w:t>
            </w:r>
          </w:p>
        </w:tc>
        <w:tc>
          <w:tcPr>
            <w:tcW w:w="6405" w:type="dxa"/>
            <w:tcPrChange w:id="31" w:author="Amit Popat" w:date="2022-07-11T10:39:00Z">
              <w:tcPr>
                <w:tcW w:w="6408" w:type="dxa"/>
              </w:tcPr>
            </w:tcPrChange>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E56816">
        <w:trPr>
          <w:trHeight w:val="567"/>
          <w:trPrChange w:id="32" w:author="Amit Popat" w:date="2022-07-11T10:39:00Z">
            <w:trPr>
              <w:trHeight w:val="567"/>
            </w:trPr>
          </w:trPrChange>
        </w:trPr>
        <w:tc>
          <w:tcPr>
            <w:tcW w:w="3171" w:type="dxa"/>
            <w:tcPrChange w:id="33" w:author="Amit Popat" w:date="2022-07-11T10:39:00Z">
              <w:tcPr>
                <w:tcW w:w="3168" w:type="dxa"/>
              </w:tcPr>
            </w:tcPrChange>
          </w:tcPr>
          <w:p w14:paraId="6F8996F5" w14:textId="77777777" w:rsidR="00E56816" w:rsidRPr="00573AF5" w:rsidRDefault="00E56816" w:rsidP="00F8714F">
            <w:pPr>
              <w:spacing w:after="0"/>
              <w:rPr>
                <w:noProof/>
              </w:rPr>
            </w:pPr>
            <w:r w:rsidRPr="00573AF5">
              <w:rPr>
                <w:noProof/>
              </w:rPr>
              <w:t>Chapter Chair:</w:t>
            </w:r>
          </w:p>
        </w:tc>
        <w:tc>
          <w:tcPr>
            <w:tcW w:w="6405" w:type="dxa"/>
            <w:tcPrChange w:id="34" w:author="Amit Popat" w:date="2022-07-11T10:39:00Z">
              <w:tcPr>
                <w:tcW w:w="6408" w:type="dxa"/>
              </w:tcPr>
            </w:tcPrChange>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E56816">
        <w:trPr>
          <w:trHeight w:val="567"/>
          <w:trPrChange w:id="35" w:author="Amit Popat" w:date="2022-07-11T10:39:00Z">
            <w:trPr>
              <w:trHeight w:val="567"/>
            </w:trPr>
          </w:trPrChange>
        </w:trPr>
        <w:tc>
          <w:tcPr>
            <w:tcW w:w="3171" w:type="dxa"/>
            <w:tcPrChange w:id="36" w:author="Amit Popat" w:date="2022-07-11T10:39:00Z">
              <w:tcPr>
                <w:tcW w:w="3168" w:type="dxa"/>
              </w:tcPr>
            </w:tcPrChange>
          </w:tcPr>
          <w:p w14:paraId="6516E261" w14:textId="77777777" w:rsidR="00E56816" w:rsidRPr="00573AF5" w:rsidRDefault="00E56816" w:rsidP="00F8714F">
            <w:pPr>
              <w:spacing w:after="0"/>
              <w:rPr>
                <w:noProof/>
              </w:rPr>
            </w:pPr>
            <w:r w:rsidRPr="00573AF5">
              <w:rPr>
                <w:noProof/>
              </w:rPr>
              <w:t>Chapter Chair:</w:t>
            </w:r>
          </w:p>
        </w:tc>
        <w:tc>
          <w:tcPr>
            <w:tcW w:w="6405" w:type="dxa"/>
            <w:tcPrChange w:id="37" w:author="Amit Popat" w:date="2022-07-11T10:39:00Z">
              <w:tcPr>
                <w:tcW w:w="6408" w:type="dxa"/>
              </w:tcPr>
            </w:tcPrChange>
          </w:tcPr>
          <w:p w14:paraId="39F78745" w14:textId="77777777" w:rsidR="00E56816" w:rsidRDefault="00E56816" w:rsidP="00F8714F">
            <w:pPr>
              <w:spacing w:before="0" w:after="0"/>
              <w:rPr>
                <w:noProof/>
              </w:rPr>
            </w:pPr>
            <w:r>
              <w:rPr>
                <w:noProof/>
              </w:rPr>
              <w:t>Jay Lyle</w:t>
            </w:r>
          </w:p>
          <w:p w14:paraId="680D2859" w14:textId="15AE023F" w:rsidR="00E56816" w:rsidRPr="00573AF5" w:rsidRDefault="00E56816" w:rsidP="00F8714F">
            <w:pPr>
              <w:spacing w:before="0" w:after="0"/>
              <w:rPr>
                <w:noProof/>
              </w:rPr>
            </w:pPr>
            <w:r>
              <w:rPr>
                <w:noProof/>
              </w:rPr>
              <w:t>U.S. Department of Veterans Affairs</w:t>
            </w:r>
            <w:r w:rsidRPr="00573AF5">
              <w:rPr>
                <w:noProof/>
              </w:rPr>
              <w:t xml:space="preserve"> </w:t>
            </w:r>
          </w:p>
        </w:tc>
      </w:tr>
      <w:tr w:rsidR="00E56816" w:rsidRPr="00573AF5" w14:paraId="5540FBCC" w14:textId="77777777" w:rsidTr="00E56816">
        <w:trPr>
          <w:trHeight w:val="567"/>
          <w:trPrChange w:id="38" w:author="Amit Popat" w:date="2022-07-11T10:39:00Z">
            <w:trPr>
              <w:trHeight w:val="567"/>
            </w:trPr>
          </w:trPrChange>
        </w:trPr>
        <w:tc>
          <w:tcPr>
            <w:tcW w:w="3171" w:type="dxa"/>
            <w:tcPrChange w:id="39" w:author="Amit Popat" w:date="2022-07-11T10:39:00Z">
              <w:tcPr>
                <w:tcW w:w="3168" w:type="dxa"/>
              </w:tcPr>
            </w:tcPrChange>
          </w:tcPr>
          <w:p w14:paraId="19C0E892" w14:textId="77777777" w:rsidR="00E56816" w:rsidRPr="00573AF5" w:rsidRDefault="00E56816" w:rsidP="00F8714F">
            <w:pPr>
              <w:spacing w:after="0"/>
              <w:rPr>
                <w:noProof/>
              </w:rPr>
            </w:pPr>
            <w:r w:rsidRPr="00573AF5">
              <w:rPr>
                <w:noProof/>
              </w:rPr>
              <w:t>Chapter Chair:</w:t>
            </w:r>
          </w:p>
        </w:tc>
        <w:tc>
          <w:tcPr>
            <w:tcW w:w="6405" w:type="dxa"/>
            <w:tcPrChange w:id="40" w:author="Amit Popat" w:date="2022-07-11T10:39:00Z">
              <w:tcPr>
                <w:tcW w:w="6408" w:type="dxa"/>
              </w:tcPr>
            </w:tcPrChange>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E56816">
        <w:trPr>
          <w:trHeight w:val="567"/>
          <w:trPrChange w:id="41" w:author="Amit Popat" w:date="2022-07-11T10:39:00Z">
            <w:trPr>
              <w:trHeight w:val="567"/>
            </w:trPr>
          </w:trPrChange>
        </w:trPr>
        <w:tc>
          <w:tcPr>
            <w:tcW w:w="3171" w:type="dxa"/>
            <w:tcPrChange w:id="42" w:author="Amit Popat" w:date="2022-07-11T10:39:00Z">
              <w:tcPr>
                <w:tcW w:w="3168" w:type="dxa"/>
              </w:tcPr>
            </w:tcPrChange>
          </w:tcPr>
          <w:p w14:paraId="39089435" w14:textId="77777777" w:rsidR="00E56816" w:rsidRPr="00573AF5" w:rsidRDefault="00E56816" w:rsidP="00F8714F">
            <w:pPr>
              <w:spacing w:after="0"/>
              <w:rPr>
                <w:noProof/>
              </w:rPr>
            </w:pPr>
            <w:r w:rsidRPr="00573AF5">
              <w:rPr>
                <w:noProof/>
              </w:rPr>
              <w:t>Chapter Chair:</w:t>
            </w:r>
          </w:p>
        </w:tc>
        <w:tc>
          <w:tcPr>
            <w:tcW w:w="6405" w:type="dxa"/>
            <w:tcPrChange w:id="43" w:author="Amit Popat" w:date="2022-07-11T10:39:00Z">
              <w:tcPr>
                <w:tcW w:w="6408" w:type="dxa"/>
              </w:tcPr>
            </w:tcPrChange>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E56816">
        <w:trPr>
          <w:trHeight w:val="567"/>
          <w:trPrChange w:id="44" w:author="Amit Popat" w:date="2022-07-11T10:39:00Z">
            <w:trPr>
              <w:trHeight w:val="567"/>
            </w:trPr>
          </w:trPrChange>
        </w:trPr>
        <w:tc>
          <w:tcPr>
            <w:tcW w:w="3171" w:type="dxa"/>
            <w:tcPrChange w:id="45" w:author="Amit Popat" w:date="2022-07-11T10:39:00Z">
              <w:tcPr>
                <w:tcW w:w="3168" w:type="dxa"/>
              </w:tcPr>
            </w:tcPrChange>
          </w:tcPr>
          <w:p w14:paraId="1DDAE81A" w14:textId="77777777" w:rsidR="00E56816" w:rsidRPr="00573AF5" w:rsidRDefault="00E56816" w:rsidP="00F8714F">
            <w:pPr>
              <w:spacing w:after="0"/>
              <w:rPr>
                <w:noProof/>
              </w:rPr>
            </w:pPr>
            <w:r w:rsidRPr="00573AF5">
              <w:rPr>
                <w:noProof/>
              </w:rPr>
              <w:t>Chapter Chair:</w:t>
            </w:r>
          </w:p>
        </w:tc>
        <w:tc>
          <w:tcPr>
            <w:tcW w:w="6405" w:type="dxa"/>
            <w:tcPrChange w:id="46" w:author="Amit Popat" w:date="2022-07-11T10:39:00Z">
              <w:tcPr>
                <w:tcW w:w="6408" w:type="dxa"/>
              </w:tcPr>
            </w:tcPrChange>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E56816">
        <w:trPr>
          <w:trHeight w:val="360"/>
          <w:trPrChange w:id="47" w:author="Amit Popat" w:date="2022-07-11T10:39:00Z">
            <w:trPr>
              <w:trHeight w:val="360"/>
            </w:trPr>
          </w:trPrChange>
        </w:trPr>
        <w:tc>
          <w:tcPr>
            <w:tcW w:w="3171" w:type="dxa"/>
            <w:tcPrChange w:id="48" w:author="Amit Popat" w:date="2022-07-11T10:39:00Z">
              <w:tcPr>
                <w:tcW w:w="3168" w:type="dxa"/>
              </w:tcPr>
            </w:tcPrChange>
          </w:tcPr>
          <w:p w14:paraId="1A830C14" w14:textId="77777777" w:rsidR="00E56816" w:rsidRPr="00573AF5" w:rsidRDefault="00E56816" w:rsidP="00F8714F">
            <w:pPr>
              <w:spacing w:after="0"/>
              <w:rPr>
                <w:noProof/>
              </w:rPr>
            </w:pPr>
            <w:r w:rsidRPr="00573AF5">
              <w:rPr>
                <w:noProof/>
              </w:rPr>
              <w:t>Chapter Editor:</w:t>
            </w:r>
          </w:p>
        </w:tc>
        <w:tc>
          <w:tcPr>
            <w:tcW w:w="6405" w:type="dxa"/>
            <w:tcPrChange w:id="49" w:author="Amit Popat" w:date="2022-07-11T10:39:00Z">
              <w:tcPr>
                <w:tcW w:w="6408" w:type="dxa"/>
              </w:tcPr>
            </w:tcPrChange>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E56816">
        <w:trPr>
          <w:trHeight w:val="360"/>
          <w:trPrChange w:id="50" w:author="Amit Popat" w:date="2022-07-11T10:39:00Z">
            <w:trPr>
              <w:trHeight w:val="360"/>
            </w:trPr>
          </w:trPrChange>
        </w:trPr>
        <w:tc>
          <w:tcPr>
            <w:tcW w:w="3171" w:type="dxa"/>
            <w:tcPrChange w:id="51" w:author="Amit Popat" w:date="2022-07-11T10:39:00Z">
              <w:tcPr>
                <w:tcW w:w="3168" w:type="dxa"/>
              </w:tcPr>
            </w:tcPrChange>
          </w:tcPr>
          <w:p w14:paraId="01BD628C" w14:textId="77777777" w:rsidR="00E56816" w:rsidRPr="00573AF5" w:rsidRDefault="00E56816" w:rsidP="00F8714F">
            <w:pPr>
              <w:spacing w:after="0"/>
              <w:rPr>
                <w:noProof/>
              </w:rPr>
            </w:pPr>
            <w:r w:rsidRPr="00573AF5">
              <w:rPr>
                <w:noProof/>
              </w:rPr>
              <w:t>Sponsoring Work Group</w:t>
            </w:r>
          </w:p>
        </w:tc>
        <w:tc>
          <w:tcPr>
            <w:tcW w:w="6405" w:type="dxa"/>
            <w:tcPrChange w:id="52" w:author="Amit Popat" w:date="2022-07-11T10:39:00Z">
              <w:tcPr>
                <w:tcW w:w="6408" w:type="dxa"/>
              </w:tcPr>
            </w:tcPrChange>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E56816">
        <w:trPr>
          <w:trHeight w:val="360"/>
          <w:trPrChange w:id="53" w:author="Amit Popat" w:date="2022-07-11T10:39:00Z">
            <w:trPr>
              <w:trHeight w:val="360"/>
            </w:trPr>
          </w:trPrChange>
        </w:trPr>
        <w:tc>
          <w:tcPr>
            <w:tcW w:w="3171" w:type="dxa"/>
            <w:tcPrChange w:id="54" w:author="Amit Popat" w:date="2022-07-11T10:39:00Z">
              <w:tcPr>
                <w:tcW w:w="3168" w:type="dxa"/>
              </w:tcPr>
            </w:tcPrChange>
          </w:tcPr>
          <w:p w14:paraId="1498F6C5" w14:textId="77777777" w:rsidR="00E56816" w:rsidRPr="00573AF5" w:rsidRDefault="00E56816" w:rsidP="00F8714F">
            <w:pPr>
              <w:rPr>
                <w:noProof/>
              </w:rPr>
            </w:pPr>
            <w:r w:rsidRPr="00573AF5">
              <w:rPr>
                <w:noProof/>
              </w:rPr>
              <w:t>List Server</w:t>
            </w:r>
          </w:p>
        </w:tc>
        <w:tc>
          <w:tcPr>
            <w:tcW w:w="6405" w:type="dxa"/>
            <w:tcPrChange w:id="55" w:author="Amit Popat" w:date="2022-07-11T10:39:00Z">
              <w:tcPr>
                <w:tcW w:w="6408" w:type="dxa"/>
              </w:tcPr>
            </w:tcPrChange>
          </w:tcPr>
          <w:p w14:paraId="4B3F9E89" w14:textId="77777777" w:rsidR="00E56816" w:rsidRPr="00573AF5" w:rsidRDefault="00E56816" w:rsidP="00F8714F">
            <w:pPr>
              <w:rPr>
                <w:noProof/>
              </w:rPr>
            </w:pPr>
            <w:r>
              <w:fldChar w:fldCharType="begin"/>
            </w:r>
            <w:r>
              <w:instrText>HYPERLINK "mailto:patientcare@lists.hl7.org"</w:instrText>
            </w:r>
            <w:r>
              <w:fldChar w:fldCharType="separate"/>
            </w:r>
            <w:r w:rsidRPr="00A92C76">
              <w:rPr>
                <w:rStyle w:val="Hyperlink"/>
                <w:rFonts w:ascii="Times New Roman" w:hAnsi="Times New Roman"/>
                <w:noProof/>
                <w:kern w:val="0"/>
                <w:sz w:val="22"/>
              </w:rPr>
              <w:t>patientcare@lists.hl7.org</w:t>
            </w:r>
            <w:r>
              <w:rPr>
                <w:rStyle w:val="Hyperlink"/>
                <w:rFonts w:ascii="Times New Roman" w:hAnsi="Times New Roman"/>
                <w:noProof/>
                <w:kern w:val="0"/>
                <w:sz w:val="22"/>
              </w:rPr>
              <w:fldChar w:fldCharType="end"/>
            </w:r>
            <w:r w:rsidRPr="00A92C76">
              <w:rPr>
                <w:noProof/>
              </w:rPr>
              <w:t xml:space="preserve"> </w:t>
            </w:r>
          </w:p>
        </w:tc>
      </w:tr>
    </w:tbl>
    <w:p w14:paraId="2CF48A28" w14:textId="1E74A8EA" w:rsidR="004C2D45" w:rsidRDefault="004C2D45">
      <w:pPr>
        <w:rPr>
          <w:ins w:id="56" w:author="Amit Popat" w:date="2022-07-11T10:39:00Z"/>
          <w:noProof/>
        </w:rPr>
      </w:pPr>
      <w:bookmarkStart w:id="57" w:name="_Toc348247661"/>
      <w:bookmarkStart w:id="58" w:name="_Toc348260767"/>
      <w:bookmarkStart w:id="59" w:name="_Toc348346694"/>
      <w:bookmarkStart w:id="60" w:name="_Toc349103316"/>
      <w:bookmarkStart w:id="61" w:name="_Toc349538269"/>
      <w:bookmarkStart w:id="62" w:name="_Toc349538297"/>
      <w:bookmarkStart w:id="63" w:name="_Toc349538360"/>
    </w:p>
    <w:p w14:paraId="7C80E355" w14:textId="5D29BBE8" w:rsidR="00E56816" w:rsidRDefault="00E56816">
      <w:pPr>
        <w:rPr>
          <w:ins w:id="64" w:author="Amit Popat" w:date="2022-07-11T10:39:00Z"/>
          <w:noProof/>
        </w:rPr>
      </w:pPr>
    </w:p>
    <w:p w14:paraId="251AA6BF" w14:textId="77777777" w:rsidR="00E56816" w:rsidRDefault="00E56816">
      <w:pPr>
        <w:rPr>
          <w:noProof/>
        </w:rPr>
      </w:pPr>
    </w:p>
    <w:p w14:paraId="2ED3E1A8" w14:textId="77777777" w:rsidR="005625E3" w:rsidRPr="00D3405B" w:rsidRDefault="005625E3" w:rsidP="005625E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65" w:author="Merrick, Riki | APHL" w:date="2022-09-01T17:25:00Z"/>
          <w:rFonts w:eastAsia="MS Mincho"/>
          <w:kern w:val="20"/>
          <w:szCs w:val="20"/>
        </w:rPr>
      </w:pPr>
      <w:bookmarkStart w:id="66" w:name="_Toc29038657"/>
      <w:ins w:id="67" w:author="Merrick, Riki | APHL" w:date="2022-09-01T17:25:00Z">
        <w:r w:rsidRPr="00D3405B">
          <w:rPr>
            <w:rFonts w:eastAsia="MS Mincho"/>
            <w:b/>
            <w:kern w:val="20"/>
            <w:sz w:val="28"/>
            <w:szCs w:val="20"/>
            <w:u w:val="single"/>
          </w:rPr>
          <w:t>Notes to Balloters</w:t>
        </w:r>
      </w:ins>
    </w:p>
    <w:p w14:paraId="1184B21E"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68" w:author="Merrick, Riki | APHL" w:date="2022-09-01T17:25:00Z"/>
          <w:rFonts w:eastAsia="MS Mincho"/>
          <w:kern w:val="20"/>
          <w:szCs w:val="20"/>
        </w:rPr>
      </w:pPr>
      <w:ins w:id="69" w:author="Merrick, Riki | APHL" w:date="2022-09-01T17:25:00Z">
        <w:r w:rsidRPr="00D3405B">
          <w:rPr>
            <w:rFonts w:eastAsia="MS Mincho"/>
            <w:kern w:val="20"/>
            <w:szCs w:val="20"/>
          </w:rPr>
          <w:t>This is the First Normative Ballot for Version 2.9.1.</w:t>
        </w:r>
      </w:ins>
    </w:p>
    <w:p w14:paraId="2AB1D256"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0" w:author="Merrick, Riki | APHL" w:date="2022-09-01T17:25:00Z"/>
          <w:rFonts w:eastAsia="MS Mincho"/>
          <w:kern w:val="20"/>
          <w:szCs w:val="20"/>
        </w:rPr>
      </w:pPr>
      <w:ins w:id="71" w:author="Merrick, Riki | APHL" w:date="2022-09-01T17:25:00Z">
        <w:r w:rsidRPr="00D3405B">
          <w:rPr>
            <w:rFonts w:eastAsia="MS Mincho"/>
            <w:kern w:val="20"/>
            <w:szCs w:val="20"/>
          </w:rPr>
          <w:t xml:space="preserve">Please ballot on chapter content only as it contains all new changes due to V2.9.1 proposals to the standard.  </w:t>
        </w:r>
        <w:r w:rsidRPr="00D3405B">
          <w:rPr>
            <w:rFonts w:eastAsia="MS Mincho"/>
            <w:kern w:val="20"/>
            <w:szCs w:val="20"/>
          </w:rPr>
          <w:lastRenderedPageBreak/>
          <w:t xml:space="preserve">Any additional suggested changes will be found 'Out of Scope'.  The formatting of the chapters is mainly driven by the requirement to automatically extract data for automatic consistency checking and to build the HL7 V2.9.1 Database. </w:t>
        </w:r>
      </w:ins>
    </w:p>
    <w:p w14:paraId="02DEF1E1"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2" w:author="Merrick, Riki | APHL" w:date="2022-09-01T17:25:00Z"/>
          <w:rFonts w:eastAsia="MS Mincho"/>
          <w:kern w:val="20"/>
          <w:szCs w:val="20"/>
        </w:rPr>
      </w:pPr>
      <w:ins w:id="73" w:author="Merrick, Riki | APHL" w:date="2022-09-01T17:25:00Z">
        <w:r w:rsidRPr="00D3405B">
          <w:rPr>
            <w:rFonts w:eastAsia="MS Mincho"/>
            <w:kern w:val="20"/>
            <w:szCs w:val="20"/>
          </w:rPr>
          <w:t>The following table itemizes the changes that have been applied to the chapter.</w:t>
        </w:r>
      </w:ins>
    </w:p>
    <w:p w14:paraId="3DF206E7"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4" w:author="Merrick, Riki | APHL" w:date="2022-09-01T17:25:00Z"/>
          <w:rFonts w:eastAsia="MS Mincho"/>
          <w:kern w:val="20"/>
          <w:szCs w:val="20"/>
        </w:rPr>
      </w:pPr>
      <w:ins w:id="75" w:author="Merrick, Riki | APHL" w:date="2022-09-01T17:25:00Z">
        <w:r w:rsidRPr="00D3405B">
          <w:rPr>
            <w:rFonts w:eastAsia="MS Mincho"/>
            <w:kern w:val="20"/>
            <w:szCs w:val="20"/>
          </w:rPr>
          <w:t xml:space="preserve">HL7 HQ, the Work Group Chairs and the International Affiliates thank you for your consideration! </w:t>
        </w:r>
      </w:ins>
    </w:p>
    <w:p w14:paraId="08FF8E4F" w14:textId="77777777" w:rsidR="005625E3" w:rsidRPr="00D3405B" w:rsidRDefault="005625E3" w:rsidP="005625E3">
      <w:pPr>
        <w:spacing w:before="0" w:after="200" w:line="276" w:lineRule="auto"/>
        <w:rPr>
          <w:ins w:id="76" w:author="Merrick, Riki | APHL" w:date="2022-09-01T17:25:00Z"/>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5"/>
        <w:gridCol w:w="2285"/>
        <w:gridCol w:w="3019"/>
        <w:gridCol w:w="1069"/>
        <w:gridCol w:w="1268"/>
        <w:gridCol w:w="714"/>
      </w:tblGrid>
      <w:tr w:rsidR="005625E3" w:rsidRPr="00D3405B" w14:paraId="41C7A6CF" w14:textId="77777777" w:rsidTr="00603D42">
        <w:trPr>
          <w:trHeight w:val="530"/>
          <w:tblHeader/>
          <w:ins w:id="77" w:author="Merrick, Riki | APHL" w:date="2022-09-01T17:25:00Z"/>
        </w:trPr>
        <w:tc>
          <w:tcPr>
            <w:tcW w:w="930" w:type="dxa"/>
            <w:shd w:val="clear" w:color="auto" w:fill="D9D9D9"/>
          </w:tcPr>
          <w:p w14:paraId="4F0334A1" w14:textId="77777777" w:rsidR="005625E3" w:rsidRPr="00D3405B" w:rsidRDefault="005625E3" w:rsidP="00603D42">
            <w:pPr>
              <w:widowControl w:val="0"/>
              <w:autoSpaceDE w:val="0"/>
              <w:autoSpaceDN w:val="0"/>
              <w:adjustRightInd w:val="0"/>
              <w:spacing w:before="110" w:after="200" w:line="276" w:lineRule="auto"/>
              <w:rPr>
                <w:ins w:id="78" w:author="Merrick, Riki | APHL" w:date="2022-09-01T17:25:00Z"/>
                <w:rFonts w:ascii="Arial" w:hAnsi="Arial"/>
                <w:sz w:val="22"/>
              </w:rPr>
            </w:pPr>
            <w:bookmarkStart w:id="79" w:name="_Hlk113463402"/>
            <w:ins w:id="80" w:author="Merrick, Riki | APHL" w:date="2022-09-01T17:25:00Z">
              <w:r w:rsidRPr="00D3405B">
                <w:rPr>
                  <w:b/>
                  <w:bCs/>
                  <w:i/>
                  <w:iCs/>
                  <w:color w:val="000080"/>
                  <w:sz w:val="22"/>
                </w:rPr>
                <w:t>Section</w:t>
              </w:r>
            </w:ins>
          </w:p>
        </w:tc>
        <w:tc>
          <w:tcPr>
            <w:tcW w:w="2306" w:type="dxa"/>
            <w:shd w:val="clear" w:color="auto" w:fill="D9D9D9"/>
          </w:tcPr>
          <w:p w14:paraId="4906ECB7" w14:textId="77777777" w:rsidR="005625E3" w:rsidRPr="00D3405B" w:rsidRDefault="005625E3" w:rsidP="00603D42">
            <w:pPr>
              <w:widowControl w:val="0"/>
              <w:autoSpaceDE w:val="0"/>
              <w:autoSpaceDN w:val="0"/>
              <w:adjustRightInd w:val="0"/>
              <w:spacing w:before="110" w:after="200" w:line="276" w:lineRule="auto"/>
              <w:rPr>
                <w:ins w:id="81" w:author="Merrick, Riki | APHL" w:date="2022-09-01T17:25:00Z"/>
                <w:rFonts w:ascii="Arial" w:hAnsi="Arial"/>
                <w:sz w:val="22"/>
              </w:rPr>
            </w:pPr>
            <w:ins w:id="82" w:author="Merrick, Riki | APHL" w:date="2022-09-01T17:25:00Z">
              <w:r w:rsidRPr="00D3405B">
                <w:rPr>
                  <w:b/>
                  <w:bCs/>
                  <w:i/>
                  <w:iCs/>
                  <w:color w:val="000080"/>
                  <w:sz w:val="22"/>
                </w:rPr>
                <w:t>Section Name</w:t>
              </w:r>
            </w:ins>
          </w:p>
        </w:tc>
        <w:tc>
          <w:tcPr>
            <w:tcW w:w="3060" w:type="dxa"/>
            <w:shd w:val="clear" w:color="auto" w:fill="D9D9D9"/>
          </w:tcPr>
          <w:p w14:paraId="29B3F55C" w14:textId="77777777" w:rsidR="005625E3" w:rsidRPr="00D3405B" w:rsidRDefault="005625E3" w:rsidP="00603D42">
            <w:pPr>
              <w:widowControl w:val="0"/>
              <w:autoSpaceDE w:val="0"/>
              <w:autoSpaceDN w:val="0"/>
              <w:adjustRightInd w:val="0"/>
              <w:spacing w:before="110" w:after="200" w:line="276" w:lineRule="auto"/>
              <w:rPr>
                <w:ins w:id="83" w:author="Merrick, Riki | APHL" w:date="2022-09-01T17:25:00Z"/>
                <w:rFonts w:ascii="Arial" w:hAnsi="Arial"/>
                <w:sz w:val="22"/>
              </w:rPr>
            </w:pPr>
            <w:proofErr w:type="gramStart"/>
            <w:ins w:id="84" w:author="Merrick, Riki | APHL" w:date="2022-09-01T17:25:00Z">
              <w:r w:rsidRPr="00D3405B">
                <w:rPr>
                  <w:b/>
                  <w:bCs/>
                  <w:i/>
                  <w:iCs/>
                  <w:color w:val="000080"/>
                  <w:sz w:val="22"/>
                </w:rPr>
                <w:t>Change  Type</w:t>
              </w:r>
              <w:proofErr w:type="gramEnd"/>
            </w:ins>
          </w:p>
        </w:tc>
        <w:tc>
          <w:tcPr>
            <w:tcW w:w="1070" w:type="dxa"/>
            <w:shd w:val="clear" w:color="auto" w:fill="D9D9D9"/>
          </w:tcPr>
          <w:p w14:paraId="77D88BD5" w14:textId="77777777" w:rsidR="005625E3" w:rsidRPr="00D3405B" w:rsidRDefault="005625E3" w:rsidP="00603D42">
            <w:pPr>
              <w:widowControl w:val="0"/>
              <w:autoSpaceDE w:val="0"/>
              <w:autoSpaceDN w:val="0"/>
              <w:adjustRightInd w:val="0"/>
              <w:spacing w:before="110" w:after="200" w:line="276" w:lineRule="auto"/>
              <w:rPr>
                <w:ins w:id="85" w:author="Merrick, Riki | APHL" w:date="2022-09-01T17:25:00Z"/>
                <w:b/>
                <w:bCs/>
                <w:i/>
                <w:iCs/>
                <w:color w:val="000080"/>
                <w:sz w:val="22"/>
              </w:rPr>
            </w:pPr>
            <w:ins w:id="86" w:author="Merrick, Riki | APHL" w:date="2022-09-01T17:25:00Z">
              <w:r w:rsidRPr="00D3405B">
                <w:rPr>
                  <w:b/>
                  <w:bCs/>
                  <w:i/>
                  <w:iCs/>
                  <w:color w:val="000080"/>
                  <w:sz w:val="22"/>
                </w:rPr>
                <w:t>Proposal #</w:t>
              </w:r>
            </w:ins>
          </w:p>
        </w:tc>
        <w:tc>
          <w:tcPr>
            <w:tcW w:w="1268" w:type="dxa"/>
            <w:shd w:val="clear" w:color="auto" w:fill="D9D9D9"/>
          </w:tcPr>
          <w:p w14:paraId="49795A2C" w14:textId="77777777" w:rsidR="005625E3" w:rsidRPr="00D3405B" w:rsidRDefault="005625E3" w:rsidP="00603D42">
            <w:pPr>
              <w:widowControl w:val="0"/>
              <w:autoSpaceDE w:val="0"/>
              <w:autoSpaceDN w:val="0"/>
              <w:adjustRightInd w:val="0"/>
              <w:spacing w:before="110" w:after="200" w:line="276" w:lineRule="auto"/>
              <w:jc w:val="center"/>
              <w:rPr>
                <w:ins w:id="87" w:author="Merrick, Riki | APHL" w:date="2022-09-01T17:25:00Z"/>
                <w:b/>
                <w:bCs/>
                <w:i/>
                <w:iCs/>
                <w:color w:val="000080"/>
                <w:sz w:val="28"/>
                <w:szCs w:val="28"/>
              </w:rPr>
            </w:pPr>
            <w:ins w:id="88" w:author="Merrick, Riki | APHL" w:date="2022-09-01T17:25: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4F85241F" w14:textId="77777777" w:rsidR="005625E3" w:rsidRPr="00D3405B" w:rsidRDefault="005625E3" w:rsidP="00603D42">
            <w:pPr>
              <w:widowControl w:val="0"/>
              <w:autoSpaceDE w:val="0"/>
              <w:autoSpaceDN w:val="0"/>
              <w:adjustRightInd w:val="0"/>
              <w:spacing w:before="110" w:after="200" w:line="276" w:lineRule="auto"/>
              <w:jc w:val="center"/>
              <w:rPr>
                <w:ins w:id="89" w:author="Merrick, Riki | APHL" w:date="2022-09-01T17:25:00Z"/>
                <w:b/>
                <w:bCs/>
                <w:i/>
                <w:iCs/>
                <w:color w:val="000080"/>
                <w:sz w:val="28"/>
                <w:szCs w:val="28"/>
              </w:rPr>
            </w:pPr>
            <w:ins w:id="90" w:author="Merrick, Riki | APHL" w:date="2022-09-01T17:25:00Z">
              <w:r w:rsidRPr="00D3405B">
                <w:rPr>
                  <w:b/>
                  <w:bCs/>
                  <w:i/>
                  <w:iCs/>
                  <w:color w:val="000080"/>
                  <w:sz w:val="22"/>
                </w:rPr>
                <w:t>Line</w:t>
              </w:r>
              <w:r w:rsidRPr="00D3405B">
                <w:rPr>
                  <w:b/>
                  <w:bCs/>
                  <w:i/>
                  <w:iCs/>
                  <w:color w:val="000080"/>
                  <w:sz w:val="22"/>
                </w:rPr>
                <w:br/>
                <w:t>Item</w:t>
              </w:r>
            </w:ins>
          </w:p>
        </w:tc>
      </w:tr>
      <w:tr w:rsidR="005625E3" w:rsidRPr="00D3405B" w14:paraId="29CEEB51" w14:textId="77777777" w:rsidTr="00603D42">
        <w:trPr>
          <w:trHeight w:val="530"/>
          <w:ins w:id="91" w:author="Merrick, Riki | APHL" w:date="2022-09-01T17:25:00Z"/>
        </w:trPr>
        <w:tc>
          <w:tcPr>
            <w:tcW w:w="930" w:type="dxa"/>
            <w:shd w:val="clear" w:color="auto" w:fill="D9D9D9"/>
          </w:tcPr>
          <w:p w14:paraId="23571C1B" w14:textId="5D30EF27" w:rsidR="005625E3" w:rsidRPr="00D3405B" w:rsidRDefault="005625E3" w:rsidP="00603D42">
            <w:pPr>
              <w:widowControl w:val="0"/>
              <w:autoSpaceDE w:val="0"/>
              <w:autoSpaceDN w:val="0"/>
              <w:adjustRightInd w:val="0"/>
              <w:spacing w:before="110" w:after="200" w:line="276" w:lineRule="auto"/>
              <w:rPr>
                <w:ins w:id="92" w:author="Merrick, Riki | APHL" w:date="2022-09-01T17:25:00Z"/>
                <w:b/>
                <w:bCs/>
                <w:i/>
                <w:iCs/>
                <w:color w:val="000080"/>
                <w:sz w:val="22"/>
              </w:rPr>
            </w:pPr>
            <w:ins w:id="93" w:author="Merrick, Riki | APHL" w:date="2022-09-01T17:29:00Z">
              <w:r w:rsidRPr="005625E3">
                <w:rPr>
                  <w:b/>
                  <w:bCs/>
                  <w:i/>
                  <w:iCs/>
                  <w:color w:val="000080"/>
                  <w:sz w:val="22"/>
                </w:rPr>
                <w:t>12.3.1</w:t>
              </w:r>
            </w:ins>
          </w:p>
        </w:tc>
        <w:tc>
          <w:tcPr>
            <w:tcW w:w="2306" w:type="dxa"/>
            <w:shd w:val="clear" w:color="auto" w:fill="D9D9D9"/>
          </w:tcPr>
          <w:p w14:paraId="5FDE0788" w14:textId="7955F553" w:rsidR="005625E3" w:rsidRPr="00D3405B" w:rsidRDefault="005625E3" w:rsidP="00603D42">
            <w:pPr>
              <w:widowControl w:val="0"/>
              <w:autoSpaceDE w:val="0"/>
              <w:autoSpaceDN w:val="0"/>
              <w:adjustRightInd w:val="0"/>
              <w:spacing w:before="110" w:after="200" w:line="276" w:lineRule="auto"/>
              <w:rPr>
                <w:ins w:id="94" w:author="Merrick, Riki | APHL" w:date="2022-09-01T17:25:00Z"/>
                <w:bCs/>
                <w:i/>
                <w:iCs/>
                <w:noProof/>
                <w:sz w:val="22"/>
              </w:rPr>
            </w:pPr>
            <w:ins w:id="95" w:author="Merrick, Riki | APHL" w:date="2022-09-01T17:29:00Z">
              <w:r w:rsidRPr="005625E3">
                <w:rPr>
                  <w:bCs/>
                  <w:i/>
                  <w:iCs/>
                  <w:noProof/>
                  <w:sz w:val="22"/>
                </w:rPr>
                <w:t>PGL/ACK - PATIENT GOAL MESSAGE (EVENTS PC6, PC7, PC8)</w:t>
              </w:r>
            </w:ins>
          </w:p>
        </w:tc>
        <w:tc>
          <w:tcPr>
            <w:tcW w:w="3060" w:type="dxa"/>
            <w:shd w:val="clear" w:color="auto" w:fill="D9D9D9"/>
          </w:tcPr>
          <w:p w14:paraId="63D3D06F" w14:textId="77777777" w:rsidR="005625E3" w:rsidRPr="00D3405B" w:rsidRDefault="005625E3" w:rsidP="00603D42">
            <w:pPr>
              <w:widowControl w:val="0"/>
              <w:autoSpaceDE w:val="0"/>
              <w:autoSpaceDN w:val="0"/>
              <w:adjustRightInd w:val="0"/>
              <w:spacing w:before="110" w:after="200" w:line="276" w:lineRule="auto"/>
              <w:rPr>
                <w:ins w:id="96" w:author="Merrick, Riki | APHL" w:date="2022-09-01T17:25:00Z"/>
                <w:color w:val="000080"/>
                <w:sz w:val="22"/>
              </w:rPr>
            </w:pPr>
            <w:ins w:id="97" w:author="Merrick, Riki | APHL" w:date="2022-09-01T17:25:00Z">
              <w:r>
                <w:rPr>
                  <w:color w:val="000080"/>
                  <w:sz w:val="22"/>
                </w:rPr>
                <w:t>Added GSP, GSR and GSC segments into the message structure</w:t>
              </w:r>
            </w:ins>
          </w:p>
        </w:tc>
        <w:tc>
          <w:tcPr>
            <w:tcW w:w="1070" w:type="dxa"/>
            <w:shd w:val="clear" w:color="auto" w:fill="D9D9D9"/>
          </w:tcPr>
          <w:p w14:paraId="4FF01EF8" w14:textId="77777777" w:rsidR="005625E3" w:rsidRPr="00D3405B" w:rsidRDefault="005625E3" w:rsidP="00603D42">
            <w:pPr>
              <w:widowControl w:val="0"/>
              <w:autoSpaceDE w:val="0"/>
              <w:autoSpaceDN w:val="0"/>
              <w:adjustRightInd w:val="0"/>
              <w:spacing w:before="110" w:after="200" w:line="276" w:lineRule="auto"/>
              <w:rPr>
                <w:ins w:id="98" w:author="Merrick, Riki | APHL" w:date="2022-09-01T17:25:00Z"/>
                <w:sz w:val="22"/>
              </w:rPr>
            </w:pPr>
            <w:ins w:id="99" w:author="Merrick, Riki | APHL" w:date="2022-09-01T17:25:00Z">
              <w:r>
                <w:rPr>
                  <w:sz w:val="22"/>
                </w:rPr>
                <w:t>SOGI</w:t>
              </w:r>
            </w:ins>
          </w:p>
        </w:tc>
        <w:tc>
          <w:tcPr>
            <w:tcW w:w="1268" w:type="dxa"/>
            <w:shd w:val="clear" w:color="auto" w:fill="D9D9D9"/>
          </w:tcPr>
          <w:p w14:paraId="49E0F878" w14:textId="77777777" w:rsidR="005625E3" w:rsidRPr="00D3405B" w:rsidRDefault="005625E3" w:rsidP="00603D42">
            <w:pPr>
              <w:widowControl w:val="0"/>
              <w:autoSpaceDE w:val="0"/>
              <w:autoSpaceDN w:val="0"/>
              <w:adjustRightInd w:val="0"/>
              <w:spacing w:before="110" w:after="200" w:line="276" w:lineRule="auto"/>
              <w:rPr>
                <w:ins w:id="100" w:author="Merrick, Riki | APHL" w:date="2022-09-01T17:25:00Z"/>
                <w:b/>
                <w:bCs/>
                <w:i/>
                <w:iCs/>
                <w:color w:val="000080"/>
                <w:sz w:val="22"/>
              </w:rPr>
            </w:pPr>
            <w:ins w:id="101" w:author="Merrick, Riki | APHL" w:date="2022-09-01T17:25:00Z">
              <w:r>
                <w:rPr>
                  <w:b/>
                  <w:bCs/>
                  <w:i/>
                  <w:iCs/>
                  <w:color w:val="000080"/>
                  <w:sz w:val="22"/>
                </w:rPr>
                <w:t>Yes</w:t>
              </w:r>
            </w:ins>
          </w:p>
        </w:tc>
        <w:tc>
          <w:tcPr>
            <w:tcW w:w="716" w:type="dxa"/>
            <w:shd w:val="clear" w:color="auto" w:fill="D9D9D9"/>
          </w:tcPr>
          <w:p w14:paraId="56A8EE68" w14:textId="77777777" w:rsidR="005625E3" w:rsidRPr="00D3405B" w:rsidRDefault="005625E3" w:rsidP="00603D42">
            <w:pPr>
              <w:widowControl w:val="0"/>
              <w:autoSpaceDE w:val="0"/>
              <w:autoSpaceDN w:val="0"/>
              <w:adjustRightInd w:val="0"/>
              <w:spacing w:before="110" w:after="200" w:line="276" w:lineRule="auto"/>
              <w:rPr>
                <w:ins w:id="102" w:author="Merrick, Riki | APHL" w:date="2022-09-01T17:25:00Z"/>
                <w:b/>
                <w:bCs/>
                <w:i/>
                <w:iCs/>
                <w:color w:val="000080"/>
                <w:sz w:val="22"/>
              </w:rPr>
            </w:pPr>
          </w:p>
        </w:tc>
      </w:tr>
      <w:tr w:rsidR="005625E3" w:rsidRPr="00D3405B" w14:paraId="2999A40C" w14:textId="77777777" w:rsidTr="00603D42">
        <w:trPr>
          <w:trHeight w:val="530"/>
          <w:ins w:id="103" w:author="Merrick, Riki | APHL" w:date="2022-09-01T17:28:00Z"/>
        </w:trPr>
        <w:tc>
          <w:tcPr>
            <w:tcW w:w="930" w:type="dxa"/>
            <w:shd w:val="clear" w:color="auto" w:fill="D9D9D9"/>
          </w:tcPr>
          <w:p w14:paraId="74A70C5F" w14:textId="1EB44136" w:rsidR="005625E3" w:rsidRDefault="005625E3" w:rsidP="005625E3">
            <w:pPr>
              <w:widowControl w:val="0"/>
              <w:autoSpaceDE w:val="0"/>
              <w:autoSpaceDN w:val="0"/>
              <w:adjustRightInd w:val="0"/>
              <w:spacing w:before="110" w:after="200" w:line="276" w:lineRule="auto"/>
              <w:rPr>
                <w:ins w:id="104" w:author="Merrick, Riki | APHL" w:date="2022-09-01T17:28:00Z"/>
                <w:b/>
                <w:bCs/>
                <w:i/>
                <w:iCs/>
                <w:color w:val="000080"/>
                <w:sz w:val="22"/>
              </w:rPr>
            </w:pPr>
            <w:ins w:id="105" w:author="Merrick, Riki | APHL" w:date="2022-09-01T17:29:00Z">
              <w:r w:rsidRPr="005625E3">
                <w:rPr>
                  <w:b/>
                  <w:bCs/>
                  <w:i/>
                  <w:iCs/>
                  <w:color w:val="000080"/>
                  <w:sz w:val="22"/>
                </w:rPr>
                <w:t>12.3.2</w:t>
              </w:r>
            </w:ins>
          </w:p>
        </w:tc>
        <w:tc>
          <w:tcPr>
            <w:tcW w:w="2306" w:type="dxa"/>
            <w:shd w:val="clear" w:color="auto" w:fill="D9D9D9"/>
          </w:tcPr>
          <w:p w14:paraId="47928216" w14:textId="70C4006E" w:rsidR="005625E3" w:rsidRPr="00D3405B" w:rsidRDefault="005625E3" w:rsidP="005625E3">
            <w:pPr>
              <w:widowControl w:val="0"/>
              <w:autoSpaceDE w:val="0"/>
              <w:autoSpaceDN w:val="0"/>
              <w:adjustRightInd w:val="0"/>
              <w:spacing w:before="110" w:after="200" w:line="276" w:lineRule="auto"/>
              <w:rPr>
                <w:ins w:id="106" w:author="Merrick, Riki | APHL" w:date="2022-09-01T17:28:00Z"/>
                <w:bCs/>
                <w:i/>
                <w:iCs/>
                <w:noProof/>
                <w:sz w:val="22"/>
              </w:rPr>
            </w:pPr>
            <w:ins w:id="107" w:author="Merrick, Riki | APHL" w:date="2022-09-01T17:29:00Z">
              <w:r w:rsidRPr="005625E3">
                <w:rPr>
                  <w:bCs/>
                  <w:i/>
                  <w:iCs/>
                  <w:noProof/>
                  <w:sz w:val="22"/>
                </w:rPr>
                <w:t>PPR/ACK - PATIENT PROBLEM MESSAGE (EVENTS PC1, PC2, PC3)</w:t>
              </w:r>
            </w:ins>
          </w:p>
        </w:tc>
        <w:tc>
          <w:tcPr>
            <w:tcW w:w="3060" w:type="dxa"/>
            <w:shd w:val="clear" w:color="auto" w:fill="D9D9D9"/>
          </w:tcPr>
          <w:p w14:paraId="5A955D48" w14:textId="56734740" w:rsidR="005625E3" w:rsidRDefault="005625E3" w:rsidP="005625E3">
            <w:pPr>
              <w:widowControl w:val="0"/>
              <w:autoSpaceDE w:val="0"/>
              <w:autoSpaceDN w:val="0"/>
              <w:adjustRightInd w:val="0"/>
              <w:spacing w:before="110" w:after="200" w:line="276" w:lineRule="auto"/>
              <w:rPr>
                <w:ins w:id="108" w:author="Merrick, Riki | APHL" w:date="2022-09-01T17:28:00Z"/>
                <w:color w:val="000080"/>
                <w:sz w:val="22"/>
              </w:rPr>
            </w:pPr>
            <w:ins w:id="109" w:author="Merrick, Riki | APHL" w:date="2022-09-01T17:30:00Z">
              <w:r>
                <w:rPr>
                  <w:color w:val="000080"/>
                  <w:sz w:val="22"/>
                </w:rPr>
                <w:t>Added GSP, GSR and GSC segments into the message structure</w:t>
              </w:r>
            </w:ins>
          </w:p>
        </w:tc>
        <w:tc>
          <w:tcPr>
            <w:tcW w:w="1070" w:type="dxa"/>
            <w:shd w:val="clear" w:color="auto" w:fill="D9D9D9"/>
          </w:tcPr>
          <w:p w14:paraId="2F288473" w14:textId="1F814F0C" w:rsidR="005625E3" w:rsidRDefault="005625E3" w:rsidP="005625E3">
            <w:pPr>
              <w:widowControl w:val="0"/>
              <w:autoSpaceDE w:val="0"/>
              <w:autoSpaceDN w:val="0"/>
              <w:adjustRightInd w:val="0"/>
              <w:spacing w:before="110" w:after="200" w:line="276" w:lineRule="auto"/>
              <w:rPr>
                <w:ins w:id="110" w:author="Merrick, Riki | APHL" w:date="2022-09-01T17:28:00Z"/>
                <w:sz w:val="22"/>
              </w:rPr>
            </w:pPr>
            <w:ins w:id="111" w:author="Merrick, Riki | APHL" w:date="2022-09-01T17:30:00Z">
              <w:r>
                <w:rPr>
                  <w:sz w:val="22"/>
                </w:rPr>
                <w:t>SOGI</w:t>
              </w:r>
            </w:ins>
          </w:p>
        </w:tc>
        <w:tc>
          <w:tcPr>
            <w:tcW w:w="1268" w:type="dxa"/>
            <w:shd w:val="clear" w:color="auto" w:fill="D9D9D9"/>
          </w:tcPr>
          <w:p w14:paraId="406DFBD4" w14:textId="3EC24F4F" w:rsidR="005625E3" w:rsidRDefault="005625E3" w:rsidP="005625E3">
            <w:pPr>
              <w:widowControl w:val="0"/>
              <w:autoSpaceDE w:val="0"/>
              <w:autoSpaceDN w:val="0"/>
              <w:adjustRightInd w:val="0"/>
              <w:spacing w:before="110" w:after="200" w:line="276" w:lineRule="auto"/>
              <w:rPr>
                <w:ins w:id="112" w:author="Merrick, Riki | APHL" w:date="2022-09-01T17:28:00Z"/>
                <w:b/>
                <w:bCs/>
                <w:i/>
                <w:iCs/>
                <w:color w:val="000080"/>
                <w:sz w:val="22"/>
              </w:rPr>
            </w:pPr>
            <w:ins w:id="113" w:author="Merrick, Riki | APHL" w:date="2022-09-01T17:30:00Z">
              <w:r>
                <w:rPr>
                  <w:b/>
                  <w:bCs/>
                  <w:i/>
                  <w:iCs/>
                  <w:color w:val="000080"/>
                  <w:sz w:val="22"/>
                </w:rPr>
                <w:t>Yes</w:t>
              </w:r>
            </w:ins>
          </w:p>
        </w:tc>
        <w:tc>
          <w:tcPr>
            <w:tcW w:w="716" w:type="dxa"/>
            <w:shd w:val="clear" w:color="auto" w:fill="D9D9D9"/>
          </w:tcPr>
          <w:p w14:paraId="5662DBDD" w14:textId="77777777" w:rsidR="005625E3" w:rsidRPr="00D3405B" w:rsidRDefault="005625E3" w:rsidP="005625E3">
            <w:pPr>
              <w:widowControl w:val="0"/>
              <w:autoSpaceDE w:val="0"/>
              <w:autoSpaceDN w:val="0"/>
              <w:adjustRightInd w:val="0"/>
              <w:spacing w:before="110" w:after="200" w:line="276" w:lineRule="auto"/>
              <w:rPr>
                <w:ins w:id="114" w:author="Merrick, Riki | APHL" w:date="2022-09-01T17:28:00Z"/>
                <w:b/>
                <w:bCs/>
                <w:i/>
                <w:iCs/>
                <w:color w:val="000080"/>
                <w:sz w:val="22"/>
              </w:rPr>
            </w:pPr>
          </w:p>
        </w:tc>
      </w:tr>
      <w:tr w:rsidR="005625E3" w:rsidRPr="00D3405B" w14:paraId="59D48CA1" w14:textId="77777777" w:rsidTr="00603D42">
        <w:trPr>
          <w:trHeight w:val="530"/>
          <w:ins w:id="115" w:author="Merrick, Riki | APHL" w:date="2022-09-01T17:28:00Z"/>
        </w:trPr>
        <w:tc>
          <w:tcPr>
            <w:tcW w:w="930" w:type="dxa"/>
            <w:shd w:val="clear" w:color="auto" w:fill="D9D9D9"/>
          </w:tcPr>
          <w:p w14:paraId="711B0198" w14:textId="7B0D0810" w:rsidR="005625E3" w:rsidRDefault="005625E3" w:rsidP="005625E3">
            <w:pPr>
              <w:widowControl w:val="0"/>
              <w:autoSpaceDE w:val="0"/>
              <w:autoSpaceDN w:val="0"/>
              <w:adjustRightInd w:val="0"/>
              <w:spacing w:before="110" w:after="200" w:line="276" w:lineRule="auto"/>
              <w:rPr>
                <w:ins w:id="116" w:author="Merrick, Riki | APHL" w:date="2022-09-01T17:28:00Z"/>
                <w:b/>
                <w:bCs/>
                <w:i/>
                <w:iCs/>
                <w:color w:val="000080"/>
                <w:sz w:val="22"/>
              </w:rPr>
            </w:pPr>
            <w:ins w:id="117" w:author="Merrick, Riki | APHL" w:date="2022-09-01T17:29:00Z">
              <w:r w:rsidRPr="005625E3">
                <w:rPr>
                  <w:b/>
                  <w:bCs/>
                  <w:i/>
                  <w:iCs/>
                  <w:color w:val="000080"/>
                  <w:sz w:val="22"/>
                </w:rPr>
                <w:t>12.3.3</w:t>
              </w:r>
            </w:ins>
          </w:p>
        </w:tc>
        <w:tc>
          <w:tcPr>
            <w:tcW w:w="2306" w:type="dxa"/>
            <w:shd w:val="clear" w:color="auto" w:fill="D9D9D9"/>
          </w:tcPr>
          <w:p w14:paraId="34190ADF" w14:textId="09B6B4B3" w:rsidR="005625E3" w:rsidRPr="00D3405B" w:rsidRDefault="005625E3" w:rsidP="005625E3">
            <w:pPr>
              <w:widowControl w:val="0"/>
              <w:autoSpaceDE w:val="0"/>
              <w:autoSpaceDN w:val="0"/>
              <w:adjustRightInd w:val="0"/>
              <w:spacing w:before="110" w:after="200" w:line="276" w:lineRule="auto"/>
              <w:rPr>
                <w:ins w:id="118" w:author="Merrick, Riki | APHL" w:date="2022-09-01T17:28:00Z"/>
                <w:bCs/>
                <w:i/>
                <w:iCs/>
                <w:noProof/>
                <w:sz w:val="22"/>
              </w:rPr>
            </w:pPr>
            <w:ins w:id="119" w:author="Merrick, Riki | APHL" w:date="2022-09-01T17:29:00Z">
              <w:r w:rsidRPr="005625E3">
                <w:rPr>
                  <w:bCs/>
                  <w:i/>
                  <w:iCs/>
                  <w:noProof/>
                  <w:sz w:val="22"/>
                </w:rPr>
                <w:t>PPP/ACK - PATIENT PATHWAY MESSAGE (PROBLEM-ORIENTED) (EVENTS PCB, PCC, PCD)</w:t>
              </w:r>
            </w:ins>
          </w:p>
        </w:tc>
        <w:tc>
          <w:tcPr>
            <w:tcW w:w="3060" w:type="dxa"/>
            <w:shd w:val="clear" w:color="auto" w:fill="D9D9D9"/>
          </w:tcPr>
          <w:p w14:paraId="3FC2E128" w14:textId="5BA072D5" w:rsidR="005625E3" w:rsidRDefault="005625E3" w:rsidP="005625E3">
            <w:pPr>
              <w:widowControl w:val="0"/>
              <w:autoSpaceDE w:val="0"/>
              <w:autoSpaceDN w:val="0"/>
              <w:adjustRightInd w:val="0"/>
              <w:spacing w:before="110" w:after="200" w:line="276" w:lineRule="auto"/>
              <w:rPr>
                <w:ins w:id="120" w:author="Merrick, Riki | APHL" w:date="2022-09-01T17:28:00Z"/>
                <w:color w:val="000080"/>
                <w:sz w:val="22"/>
              </w:rPr>
            </w:pPr>
            <w:ins w:id="121" w:author="Merrick, Riki | APHL" w:date="2022-09-01T17:30:00Z">
              <w:r>
                <w:rPr>
                  <w:color w:val="000080"/>
                  <w:sz w:val="22"/>
                </w:rPr>
                <w:t>Added GSP, GSR and GSC segments into the message structure</w:t>
              </w:r>
            </w:ins>
          </w:p>
        </w:tc>
        <w:tc>
          <w:tcPr>
            <w:tcW w:w="1070" w:type="dxa"/>
            <w:shd w:val="clear" w:color="auto" w:fill="D9D9D9"/>
          </w:tcPr>
          <w:p w14:paraId="324494B2" w14:textId="35623B5B" w:rsidR="005625E3" w:rsidRDefault="005625E3" w:rsidP="005625E3">
            <w:pPr>
              <w:widowControl w:val="0"/>
              <w:autoSpaceDE w:val="0"/>
              <w:autoSpaceDN w:val="0"/>
              <w:adjustRightInd w:val="0"/>
              <w:spacing w:before="110" w:after="200" w:line="276" w:lineRule="auto"/>
              <w:rPr>
                <w:ins w:id="122" w:author="Merrick, Riki | APHL" w:date="2022-09-01T17:28:00Z"/>
                <w:sz w:val="22"/>
              </w:rPr>
            </w:pPr>
            <w:ins w:id="123" w:author="Merrick, Riki | APHL" w:date="2022-09-01T17:30:00Z">
              <w:r>
                <w:rPr>
                  <w:sz w:val="22"/>
                </w:rPr>
                <w:t>SOGI</w:t>
              </w:r>
            </w:ins>
          </w:p>
        </w:tc>
        <w:tc>
          <w:tcPr>
            <w:tcW w:w="1268" w:type="dxa"/>
            <w:shd w:val="clear" w:color="auto" w:fill="D9D9D9"/>
          </w:tcPr>
          <w:p w14:paraId="0C09505A" w14:textId="148BF411" w:rsidR="005625E3" w:rsidRDefault="005625E3" w:rsidP="005625E3">
            <w:pPr>
              <w:widowControl w:val="0"/>
              <w:autoSpaceDE w:val="0"/>
              <w:autoSpaceDN w:val="0"/>
              <w:adjustRightInd w:val="0"/>
              <w:spacing w:before="110" w:after="200" w:line="276" w:lineRule="auto"/>
              <w:rPr>
                <w:ins w:id="124" w:author="Merrick, Riki | APHL" w:date="2022-09-01T17:28:00Z"/>
                <w:b/>
                <w:bCs/>
                <w:i/>
                <w:iCs/>
                <w:color w:val="000080"/>
                <w:sz w:val="22"/>
              </w:rPr>
            </w:pPr>
            <w:ins w:id="125" w:author="Merrick, Riki | APHL" w:date="2022-09-01T17:30:00Z">
              <w:r>
                <w:rPr>
                  <w:b/>
                  <w:bCs/>
                  <w:i/>
                  <w:iCs/>
                  <w:color w:val="000080"/>
                  <w:sz w:val="22"/>
                </w:rPr>
                <w:t>Yes</w:t>
              </w:r>
            </w:ins>
          </w:p>
        </w:tc>
        <w:tc>
          <w:tcPr>
            <w:tcW w:w="716" w:type="dxa"/>
            <w:shd w:val="clear" w:color="auto" w:fill="D9D9D9"/>
          </w:tcPr>
          <w:p w14:paraId="5C5C3E72" w14:textId="77777777" w:rsidR="005625E3" w:rsidRPr="00D3405B" w:rsidRDefault="005625E3" w:rsidP="005625E3">
            <w:pPr>
              <w:widowControl w:val="0"/>
              <w:autoSpaceDE w:val="0"/>
              <w:autoSpaceDN w:val="0"/>
              <w:adjustRightInd w:val="0"/>
              <w:spacing w:before="110" w:after="200" w:line="276" w:lineRule="auto"/>
              <w:rPr>
                <w:ins w:id="126" w:author="Merrick, Riki | APHL" w:date="2022-09-01T17:28:00Z"/>
                <w:b/>
                <w:bCs/>
                <w:i/>
                <w:iCs/>
                <w:color w:val="000080"/>
                <w:sz w:val="22"/>
              </w:rPr>
            </w:pPr>
          </w:p>
        </w:tc>
      </w:tr>
      <w:tr w:rsidR="005625E3" w:rsidRPr="00D3405B" w14:paraId="4D279AD2" w14:textId="77777777" w:rsidTr="00603D42">
        <w:trPr>
          <w:trHeight w:val="530"/>
          <w:ins w:id="127" w:author="Merrick, Riki | APHL" w:date="2022-09-01T17:28:00Z"/>
        </w:trPr>
        <w:tc>
          <w:tcPr>
            <w:tcW w:w="930" w:type="dxa"/>
            <w:shd w:val="clear" w:color="auto" w:fill="D9D9D9"/>
          </w:tcPr>
          <w:p w14:paraId="4A23E7EF" w14:textId="7FFF882F" w:rsidR="005625E3" w:rsidRDefault="005625E3" w:rsidP="005625E3">
            <w:pPr>
              <w:widowControl w:val="0"/>
              <w:autoSpaceDE w:val="0"/>
              <w:autoSpaceDN w:val="0"/>
              <w:adjustRightInd w:val="0"/>
              <w:spacing w:before="110" w:after="200" w:line="276" w:lineRule="auto"/>
              <w:rPr>
                <w:ins w:id="128" w:author="Merrick, Riki | APHL" w:date="2022-09-01T17:28:00Z"/>
                <w:b/>
                <w:bCs/>
                <w:i/>
                <w:iCs/>
                <w:color w:val="000080"/>
                <w:sz w:val="22"/>
              </w:rPr>
            </w:pPr>
            <w:ins w:id="129" w:author="Merrick, Riki | APHL" w:date="2022-09-01T17:30:00Z">
              <w:r w:rsidRPr="005625E3">
                <w:rPr>
                  <w:b/>
                  <w:bCs/>
                  <w:i/>
                  <w:iCs/>
                  <w:color w:val="000080"/>
                  <w:sz w:val="22"/>
                </w:rPr>
                <w:t>12.3.4</w:t>
              </w:r>
            </w:ins>
          </w:p>
        </w:tc>
        <w:tc>
          <w:tcPr>
            <w:tcW w:w="2306" w:type="dxa"/>
            <w:shd w:val="clear" w:color="auto" w:fill="D9D9D9"/>
          </w:tcPr>
          <w:p w14:paraId="5E85A7CB" w14:textId="7385DA84" w:rsidR="005625E3" w:rsidRPr="00D3405B" w:rsidRDefault="005625E3" w:rsidP="005625E3">
            <w:pPr>
              <w:widowControl w:val="0"/>
              <w:autoSpaceDE w:val="0"/>
              <w:autoSpaceDN w:val="0"/>
              <w:adjustRightInd w:val="0"/>
              <w:spacing w:before="110" w:after="200" w:line="276" w:lineRule="auto"/>
              <w:rPr>
                <w:ins w:id="130" w:author="Merrick, Riki | APHL" w:date="2022-09-01T17:28:00Z"/>
                <w:bCs/>
                <w:i/>
                <w:iCs/>
                <w:noProof/>
                <w:sz w:val="22"/>
              </w:rPr>
            </w:pPr>
            <w:ins w:id="131" w:author="Merrick, Riki | APHL" w:date="2022-09-01T17:30:00Z">
              <w:r w:rsidRPr="005625E3">
                <w:rPr>
                  <w:bCs/>
                  <w:i/>
                  <w:iCs/>
                  <w:noProof/>
                  <w:sz w:val="22"/>
                </w:rPr>
                <w:t>PPG/ACK - PATIENT PATHWAY MESSAGE (GOAL-ORIENTED) (EVENTS PCG, PCH, PCJ)</w:t>
              </w:r>
            </w:ins>
          </w:p>
        </w:tc>
        <w:tc>
          <w:tcPr>
            <w:tcW w:w="3060" w:type="dxa"/>
            <w:shd w:val="clear" w:color="auto" w:fill="D9D9D9"/>
          </w:tcPr>
          <w:p w14:paraId="48830D22" w14:textId="79697F07" w:rsidR="005625E3" w:rsidRDefault="005625E3" w:rsidP="005625E3">
            <w:pPr>
              <w:widowControl w:val="0"/>
              <w:autoSpaceDE w:val="0"/>
              <w:autoSpaceDN w:val="0"/>
              <w:adjustRightInd w:val="0"/>
              <w:spacing w:before="110" w:after="200" w:line="276" w:lineRule="auto"/>
              <w:rPr>
                <w:ins w:id="132" w:author="Merrick, Riki | APHL" w:date="2022-09-01T17:28:00Z"/>
                <w:color w:val="000080"/>
                <w:sz w:val="22"/>
              </w:rPr>
            </w:pPr>
            <w:ins w:id="133" w:author="Merrick, Riki | APHL" w:date="2022-09-01T17:30:00Z">
              <w:r>
                <w:rPr>
                  <w:color w:val="000080"/>
                  <w:sz w:val="22"/>
                </w:rPr>
                <w:t>Added GSP, GSR and GSC segments into the message structure</w:t>
              </w:r>
            </w:ins>
          </w:p>
        </w:tc>
        <w:tc>
          <w:tcPr>
            <w:tcW w:w="1070" w:type="dxa"/>
            <w:shd w:val="clear" w:color="auto" w:fill="D9D9D9"/>
          </w:tcPr>
          <w:p w14:paraId="669BAAE4" w14:textId="5F3B166B" w:rsidR="005625E3" w:rsidRDefault="005625E3" w:rsidP="005625E3">
            <w:pPr>
              <w:widowControl w:val="0"/>
              <w:autoSpaceDE w:val="0"/>
              <w:autoSpaceDN w:val="0"/>
              <w:adjustRightInd w:val="0"/>
              <w:spacing w:before="110" w:after="200" w:line="276" w:lineRule="auto"/>
              <w:rPr>
                <w:ins w:id="134" w:author="Merrick, Riki | APHL" w:date="2022-09-01T17:28:00Z"/>
                <w:sz w:val="22"/>
              </w:rPr>
            </w:pPr>
            <w:ins w:id="135" w:author="Merrick, Riki | APHL" w:date="2022-09-01T17:30:00Z">
              <w:r>
                <w:rPr>
                  <w:sz w:val="22"/>
                </w:rPr>
                <w:t>SOGI</w:t>
              </w:r>
            </w:ins>
          </w:p>
        </w:tc>
        <w:tc>
          <w:tcPr>
            <w:tcW w:w="1268" w:type="dxa"/>
            <w:shd w:val="clear" w:color="auto" w:fill="D9D9D9"/>
          </w:tcPr>
          <w:p w14:paraId="7CF7C8FD" w14:textId="78D7EFD8" w:rsidR="005625E3" w:rsidRDefault="005625E3" w:rsidP="005625E3">
            <w:pPr>
              <w:widowControl w:val="0"/>
              <w:autoSpaceDE w:val="0"/>
              <w:autoSpaceDN w:val="0"/>
              <w:adjustRightInd w:val="0"/>
              <w:spacing w:before="110" w:after="200" w:line="276" w:lineRule="auto"/>
              <w:rPr>
                <w:ins w:id="136" w:author="Merrick, Riki | APHL" w:date="2022-09-01T17:28:00Z"/>
                <w:b/>
                <w:bCs/>
                <w:i/>
                <w:iCs/>
                <w:color w:val="000080"/>
                <w:sz w:val="22"/>
              </w:rPr>
            </w:pPr>
            <w:ins w:id="137" w:author="Merrick, Riki | APHL" w:date="2022-09-01T17:30:00Z">
              <w:r>
                <w:rPr>
                  <w:b/>
                  <w:bCs/>
                  <w:i/>
                  <w:iCs/>
                  <w:color w:val="000080"/>
                  <w:sz w:val="22"/>
                </w:rPr>
                <w:t>Yes</w:t>
              </w:r>
            </w:ins>
          </w:p>
        </w:tc>
        <w:tc>
          <w:tcPr>
            <w:tcW w:w="716" w:type="dxa"/>
            <w:shd w:val="clear" w:color="auto" w:fill="D9D9D9"/>
          </w:tcPr>
          <w:p w14:paraId="48E67BC9" w14:textId="77777777" w:rsidR="005625E3" w:rsidRPr="00D3405B" w:rsidRDefault="005625E3" w:rsidP="005625E3">
            <w:pPr>
              <w:widowControl w:val="0"/>
              <w:autoSpaceDE w:val="0"/>
              <w:autoSpaceDN w:val="0"/>
              <w:adjustRightInd w:val="0"/>
              <w:spacing w:before="110" w:after="200" w:line="276" w:lineRule="auto"/>
              <w:rPr>
                <w:ins w:id="138" w:author="Merrick, Riki | APHL" w:date="2022-09-01T17:28:00Z"/>
                <w:b/>
                <w:bCs/>
                <w:i/>
                <w:iCs/>
                <w:color w:val="000080"/>
                <w:sz w:val="22"/>
              </w:rPr>
            </w:pPr>
          </w:p>
        </w:tc>
      </w:tr>
      <w:tr w:rsidR="00F9354E" w:rsidRPr="00D3405B" w14:paraId="0758F9FA" w14:textId="77777777" w:rsidTr="00603D42">
        <w:trPr>
          <w:trHeight w:val="530"/>
          <w:ins w:id="139" w:author="Frank Oemig" w:date="2022-09-07T17:14:00Z"/>
        </w:trPr>
        <w:tc>
          <w:tcPr>
            <w:tcW w:w="930" w:type="dxa"/>
            <w:shd w:val="clear" w:color="auto" w:fill="D9D9D9"/>
          </w:tcPr>
          <w:p w14:paraId="3F953C2E" w14:textId="6D1FBF18" w:rsidR="00F9354E" w:rsidRPr="005625E3" w:rsidRDefault="00F9354E" w:rsidP="005625E3">
            <w:pPr>
              <w:widowControl w:val="0"/>
              <w:autoSpaceDE w:val="0"/>
              <w:autoSpaceDN w:val="0"/>
              <w:adjustRightInd w:val="0"/>
              <w:spacing w:before="110" w:after="200" w:line="276" w:lineRule="auto"/>
              <w:rPr>
                <w:ins w:id="140" w:author="Frank Oemig" w:date="2022-09-07T17:14:00Z"/>
                <w:b/>
                <w:bCs/>
                <w:i/>
                <w:iCs/>
                <w:color w:val="000080"/>
                <w:sz w:val="22"/>
              </w:rPr>
            </w:pPr>
            <w:ins w:id="141" w:author="Frank Oemig" w:date="2022-09-07T17:14:00Z">
              <w:r>
                <w:rPr>
                  <w:b/>
                  <w:bCs/>
                  <w:i/>
                  <w:iCs/>
                  <w:color w:val="000080"/>
                  <w:sz w:val="22"/>
                </w:rPr>
                <w:t>12.4.1, 12.4.2, 12.4.3</w:t>
              </w:r>
            </w:ins>
          </w:p>
        </w:tc>
        <w:tc>
          <w:tcPr>
            <w:tcW w:w="2306" w:type="dxa"/>
            <w:shd w:val="clear" w:color="auto" w:fill="D9D9D9"/>
          </w:tcPr>
          <w:p w14:paraId="5B32889A" w14:textId="66B7CE9E" w:rsidR="00F9354E" w:rsidRPr="005625E3" w:rsidRDefault="00F9354E" w:rsidP="005625E3">
            <w:pPr>
              <w:widowControl w:val="0"/>
              <w:autoSpaceDE w:val="0"/>
              <w:autoSpaceDN w:val="0"/>
              <w:adjustRightInd w:val="0"/>
              <w:spacing w:before="110" w:after="200" w:line="276" w:lineRule="auto"/>
              <w:rPr>
                <w:ins w:id="142" w:author="Frank Oemig" w:date="2022-09-07T17:14:00Z"/>
                <w:bCs/>
                <w:i/>
                <w:iCs/>
                <w:noProof/>
                <w:sz w:val="22"/>
              </w:rPr>
            </w:pPr>
            <w:ins w:id="143" w:author="Frank Oemig" w:date="2022-09-07T17:15:00Z">
              <w:r>
                <w:rPr>
                  <w:bCs/>
                  <w:i/>
                  <w:iCs/>
                  <w:noProof/>
                  <w:sz w:val="22"/>
                </w:rPr>
                <w:t>Data Element 00816 -&gt; 02534</w:t>
              </w:r>
            </w:ins>
          </w:p>
        </w:tc>
        <w:tc>
          <w:tcPr>
            <w:tcW w:w="3060" w:type="dxa"/>
            <w:shd w:val="clear" w:color="auto" w:fill="D9D9D9"/>
          </w:tcPr>
          <w:p w14:paraId="3CAF5842" w14:textId="11848474" w:rsidR="00F9354E" w:rsidRDefault="00F9354E" w:rsidP="005625E3">
            <w:pPr>
              <w:widowControl w:val="0"/>
              <w:autoSpaceDE w:val="0"/>
              <w:autoSpaceDN w:val="0"/>
              <w:adjustRightInd w:val="0"/>
              <w:spacing w:before="110" w:after="200" w:line="276" w:lineRule="auto"/>
              <w:rPr>
                <w:ins w:id="144" w:author="Frank Oemig" w:date="2022-09-07T17:14:00Z"/>
                <w:color w:val="000080"/>
                <w:sz w:val="22"/>
              </w:rPr>
            </w:pPr>
            <w:ins w:id="145" w:author="Frank Oemig" w:date="2022-09-07T17:15:00Z">
              <w:r>
                <w:rPr>
                  <w:color w:val="000080"/>
                  <w:sz w:val="22"/>
                </w:rPr>
                <w:t xml:space="preserve">eliminate conflict with table assignment to 0287 </w:t>
              </w:r>
            </w:ins>
          </w:p>
        </w:tc>
        <w:tc>
          <w:tcPr>
            <w:tcW w:w="1070" w:type="dxa"/>
            <w:shd w:val="clear" w:color="auto" w:fill="D9D9D9"/>
          </w:tcPr>
          <w:p w14:paraId="2DD9AD6D" w14:textId="77777777" w:rsidR="00F9354E" w:rsidRDefault="00F9354E" w:rsidP="005625E3">
            <w:pPr>
              <w:widowControl w:val="0"/>
              <w:autoSpaceDE w:val="0"/>
              <w:autoSpaceDN w:val="0"/>
              <w:adjustRightInd w:val="0"/>
              <w:spacing w:before="110" w:after="200" w:line="276" w:lineRule="auto"/>
              <w:rPr>
                <w:ins w:id="146" w:author="Frank Oemig" w:date="2022-09-07T17:14:00Z"/>
                <w:sz w:val="22"/>
              </w:rPr>
            </w:pPr>
          </w:p>
        </w:tc>
        <w:tc>
          <w:tcPr>
            <w:tcW w:w="1268" w:type="dxa"/>
            <w:shd w:val="clear" w:color="auto" w:fill="D9D9D9"/>
          </w:tcPr>
          <w:p w14:paraId="12DEF316" w14:textId="66AD3657" w:rsidR="00F9354E" w:rsidRDefault="00F9354E" w:rsidP="005625E3">
            <w:pPr>
              <w:widowControl w:val="0"/>
              <w:autoSpaceDE w:val="0"/>
              <w:autoSpaceDN w:val="0"/>
              <w:adjustRightInd w:val="0"/>
              <w:spacing w:before="110" w:after="200" w:line="276" w:lineRule="auto"/>
              <w:rPr>
                <w:ins w:id="147" w:author="Frank Oemig" w:date="2022-09-07T17:14:00Z"/>
                <w:b/>
                <w:bCs/>
                <w:i/>
                <w:iCs/>
                <w:color w:val="000080"/>
                <w:sz w:val="22"/>
              </w:rPr>
            </w:pPr>
            <w:ins w:id="148" w:author="Frank Oemig" w:date="2022-09-07T17:15:00Z">
              <w:r>
                <w:rPr>
                  <w:b/>
                  <w:bCs/>
                  <w:i/>
                  <w:iCs/>
                  <w:color w:val="000080"/>
                  <w:sz w:val="22"/>
                </w:rPr>
                <w:t>No</w:t>
              </w:r>
            </w:ins>
          </w:p>
        </w:tc>
        <w:tc>
          <w:tcPr>
            <w:tcW w:w="716" w:type="dxa"/>
            <w:shd w:val="clear" w:color="auto" w:fill="D9D9D9"/>
          </w:tcPr>
          <w:p w14:paraId="0E204738" w14:textId="77777777" w:rsidR="00F9354E" w:rsidRPr="00D3405B" w:rsidRDefault="00F9354E" w:rsidP="005625E3">
            <w:pPr>
              <w:widowControl w:val="0"/>
              <w:autoSpaceDE w:val="0"/>
              <w:autoSpaceDN w:val="0"/>
              <w:adjustRightInd w:val="0"/>
              <w:spacing w:before="110" w:after="200" w:line="276" w:lineRule="auto"/>
              <w:rPr>
                <w:ins w:id="149" w:author="Frank Oemig" w:date="2022-09-07T17:14:00Z"/>
                <w:b/>
                <w:bCs/>
                <w:i/>
                <w:iCs/>
                <w:color w:val="000080"/>
                <w:sz w:val="22"/>
              </w:rPr>
            </w:pPr>
          </w:p>
        </w:tc>
      </w:tr>
      <w:tr w:rsidR="002321E3" w:rsidRPr="00D3405B" w14:paraId="19D0065D" w14:textId="77777777" w:rsidTr="00603D42">
        <w:trPr>
          <w:trHeight w:val="530"/>
          <w:ins w:id="150" w:author="Craig Newman" w:date="2023-07-03T08:07:00Z"/>
        </w:trPr>
        <w:tc>
          <w:tcPr>
            <w:tcW w:w="930" w:type="dxa"/>
            <w:shd w:val="clear" w:color="auto" w:fill="D9D9D9"/>
          </w:tcPr>
          <w:p w14:paraId="57AE8D4D" w14:textId="40C01C79" w:rsidR="002321E3" w:rsidRDefault="002321E3" w:rsidP="002321E3">
            <w:pPr>
              <w:widowControl w:val="0"/>
              <w:autoSpaceDE w:val="0"/>
              <w:autoSpaceDN w:val="0"/>
              <w:adjustRightInd w:val="0"/>
              <w:spacing w:before="110" w:after="200" w:line="276" w:lineRule="auto"/>
              <w:rPr>
                <w:ins w:id="151" w:author="Craig Newman" w:date="2023-07-03T08:07:00Z"/>
                <w:b/>
                <w:bCs/>
                <w:i/>
                <w:iCs/>
                <w:color w:val="000080"/>
                <w:sz w:val="22"/>
              </w:rPr>
            </w:pPr>
            <w:ins w:id="152" w:author="Craig Newman" w:date="2023-07-03T08:07:00Z">
              <w:r>
                <w:rPr>
                  <w:noProof/>
                </w:rPr>
                <w:t>Various Messages</w:t>
              </w:r>
            </w:ins>
          </w:p>
        </w:tc>
        <w:tc>
          <w:tcPr>
            <w:tcW w:w="2306" w:type="dxa"/>
            <w:shd w:val="clear" w:color="auto" w:fill="D9D9D9"/>
          </w:tcPr>
          <w:p w14:paraId="5E6FB9CF" w14:textId="2511216E" w:rsidR="002321E3" w:rsidRDefault="002321E3" w:rsidP="002321E3">
            <w:pPr>
              <w:widowControl w:val="0"/>
              <w:autoSpaceDE w:val="0"/>
              <w:autoSpaceDN w:val="0"/>
              <w:adjustRightInd w:val="0"/>
              <w:spacing w:before="110" w:after="200" w:line="276" w:lineRule="auto"/>
              <w:rPr>
                <w:ins w:id="153" w:author="Craig Newman" w:date="2023-07-03T08:07:00Z"/>
                <w:bCs/>
                <w:i/>
                <w:iCs/>
                <w:noProof/>
                <w:sz w:val="22"/>
              </w:rPr>
            </w:pPr>
            <w:ins w:id="154" w:author="Craig Newman" w:date="2023-07-03T08:07:00Z">
              <w:r>
                <w:rPr>
                  <w:noProof/>
                </w:rPr>
                <w:t>GSC Segment</w:t>
              </w:r>
            </w:ins>
          </w:p>
        </w:tc>
        <w:tc>
          <w:tcPr>
            <w:tcW w:w="3060" w:type="dxa"/>
            <w:shd w:val="clear" w:color="auto" w:fill="D9D9D9"/>
          </w:tcPr>
          <w:p w14:paraId="7F38172F" w14:textId="1D3C39C7" w:rsidR="002321E3" w:rsidRDefault="002321E3" w:rsidP="002321E3">
            <w:pPr>
              <w:widowControl w:val="0"/>
              <w:autoSpaceDE w:val="0"/>
              <w:autoSpaceDN w:val="0"/>
              <w:adjustRightInd w:val="0"/>
              <w:spacing w:before="110" w:after="200" w:line="276" w:lineRule="auto"/>
              <w:rPr>
                <w:ins w:id="155" w:author="Craig Newman" w:date="2023-07-03T08:07:00Z"/>
                <w:color w:val="000080"/>
                <w:sz w:val="22"/>
              </w:rPr>
            </w:pPr>
            <w:ins w:id="156" w:author="Craig Newman" w:date="2023-07-03T08:07:00Z">
              <w:r>
                <w:rPr>
                  <w:noProof/>
                </w:rPr>
                <w:t>Update GSC segment name to Sex Parameter for Clinical Use</w:t>
              </w:r>
            </w:ins>
          </w:p>
        </w:tc>
        <w:tc>
          <w:tcPr>
            <w:tcW w:w="1070" w:type="dxa"/>
            <w:shd w:val="clear" w:color="auto" w:fill="D9D9D9"/>
          </w:tcPr>
          <w:p w14:paraId="25DE4FE0" w14:textId="2A813F57" w:rsidR="002321E3" w:rsidRDefault="002321E3" w:rsidP="002321E3">
            <w:pPr>
              <w:widowControl w:val="0"/>
              <w:autoSpaceDE w:val="0"/>
              <w:autoSpaceDN w:val="0"/>
              <w:adjustRightInd w:val="0"/>
              <w:spacing w:before="110" w:after="200" w:line="276" w:lineRule="auto"/>
              <w:rPr>
                <w:ins w:id="157" w:author="Craig Newman" w:date="2023-07-03T08:07:00Z"/>
                <w:sz w:val="22"/>
              </w:rPr>
            </w:pPr>
            <w:ins w:id="158" w:author="Craig Newman" w:date="2023-07-03T08:07:00Z">
              <w:r>
                <w:rPr>
                  <w:noProof/>
                </w:rPr>
                <w:t>V2-25427</w:t>
              </w:r>
            </w:ins>
          </w:p>
        </w:tc>
        <w:tc>
          <w:tcPr>
            <w:tcW w:w="1268" w:type="dxa"/>
            <w:shd w:val="clear" w:color="auto" w:fill="D9D9D9"/>
          </w:tcPr>
          <w:p w14:paraId="5CAB0A22" w14:textId="3B67C15A" w:rsidR="002321E3" w:rsidRDefault="002321E3" w:rsidP="002321E3">
            <w:pPr>
              <w:widowControl w:val="0"/>
              <w:autoSpaceDE w:val="0"/>
              <w:autoSpaceDN w:val="0"/>
              <w:adjustRightInd w:val="0"/>
              <w:spacing w:before="110" w:after="200" w:line="276" w:lineRule="auto"/>
              <w:rPr>
                <w:ins w:id="159" w:author="Craig Newman" w:date="2023-07-03T08:07:00Z"/>
                <w:b/>
                <w:bCs/>
                <w:i/>
                <w:iCs/>
                <w:color w:val="000080"/>
                <w:sz w:val="22"/>
              </w:rPr>
            </w:pPr>
            <w:ins w:id="160" w:author="Craig Newman" w:date="2023-07-03T08:07:00Z">
              <w:r>
                <w:rPr>
                  <w:noProof/>
                </w:rPr>
                <w:t>No</w:t>
              </w:r>
            </w:ins>
          </w:p>
        </w:tc>
        <w:tc>
          <w:tcPr>
            <w:tcW w:w="716" w:type="dxa"/>
            <w:shd w:val="clear" w:color="auto" w:fill="D9D9D9"/>
          </w:tcPr>
          <w:p w14:paraId="28B09850" w14:textId="77777777" w:rsidR="002321E3" w:rsidRPr="00D3405B" w:rsidRDefault="002321E3" w:rsidP="002321E3">
            <w:pPr>
              <w:widowControl w:val="0"/>
              <w:autoSpaceDE w:val="0"/>
              <w:autoSpaceDN w:val="0"/>
              <w:adjustRightInd w:val="0"/>
              <w:spacing w:before="110" w:after="200" w:line="276" w:lineRule="auto"/>
              <w:rPr>
                <w:ins w:id="161" w:author="Craig Newman" w:date="2023-07-03T08:07:00Z"/>
                <w:b/>
                <w:bCs/>
                <w:i/>
                <w:iCs/>
                <w:color w:val="000080"/>
                <w:sz w:val="22"/>
              </w:rPr>
            </w:pPr>
          </w:p>
        </w:tc>
      </w:tr>
      <w:bookmarkEnd w:id="79"/>
    </w:tbl>
    <w:p w14:paraId="477BB4B7" w14:textId="77777777" w:rsidR="005625E3" w:rsidRPr="005625E3" w:rsidRDefault="005625E3">
      <w:pPr>
        <w:rPr>
          <w:ins w:id="162" w:author="Merrick, Riki | APHL" w:date="2022-09-01T17:25:00Z"/>
          <w:noProof/>
          <w:rPrChange w:id="163" w:author="Merrick, Riki | APHL" w:date="2022-09-01T17:29:00Z">
            <w:rPr>
              <w:ins w:id="164" w:author="Merrick, Riki | APHL" w:date="2022-09-01T17:25:00Z"/>
              <w:noProof/>
              <w:lang w:val="fr-FR"/>
            </w:rPr>
          </w:rPrChange>
        </w:rPr>
        <w:pPrChange w:id="165" w:author="Merrick, Riki | APHL" w:date="2022-09-01T17:25:00Z">
          <w:pPr>
            <w:pStyle w:val="Heading2"/>
          </w:pPr>
        </w:pPrChange>
      </w:pPr>
    </w:p>
    <w:p w14:paraId="3C64DBCD" w14:textId="027E6F2D" w:rsidR="004C2D45" w:rsidRDefault="004064CB">
      <w:pPr>
        <w:pStyle w:val="Heading2"/>
        <w:rPr>
          <w:noProof/>
          <w:lang w:val="fr-FR"/>
        </w:rPr>
      </w:pPr>
      <w:r>
        <w:rPr>
          <w:noProof/>
          <w:lang w:val="fr-FR"/>
        </w:rPr>
        <w:t>C</w:t>
      </w:r>
      <w:r w:rsidR="004C2D45">
        <w:rPr>
          <w:noProof/>
          <w:lang w:val="fr-FR"/>
        </w:rPr>
        <w:t xml:space="preserve">hapter 12 </w:t>
      </w:r>
      <w:r>
        <w:rPr>
          <w:noProof/>
          <w:lang w:val="fr-FR"/>
        </w:rPr>
        <w:t>C</w:t>
      </w:r>
      <w:r w:rsidR="004C2D45">
        <w:rPr>
          <w:noProof/>
          <w:lang w:val="fr-FR"/>
        </w:rPr>
        <w:t>ontents</w:t>
      </w:r>
      <w:bookmarkEnd w:id="66"/>
    </w:p>
    <w:p w14:paraId="29603CA5" w14:textId="21381FFB" w:rsidR="007A791D" w:rsidRDefault="007A791D" w:rsidP="00AC3FCF">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9038657" w:history="1">
        <w:r w:rsidRPr="00E536DA">
          <w:rPr>
            <w:rStyle w:val="Hyperlink"/>
            <w:lang w:val="fr-FR"/>
          </w:rPr>
          <w:t>12.1</w:t>
        </w:r>
        <w:r>
          <w:rPr>
            <w:rFonts w:asciiTheme="minorHAnsi" w:eastAsiaTheme="minorEastAsia" w:hAnsiTheme="minorHAnsi" w:cstheme="minorBidi"/>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sidR="00BD25D5">
          <w:rPr>
            <w:webHidden/>
          </w:rPr>
          <w:t>1</w:t>
        </w:r>
        <w:r>
          <w:rPr>
            <w:webHidden/>
          </w:rPr>
          <w:fldChar w:fldCharType="end"/>
        </w:r>
      </w:hyperlink>
    </w:p>
    <w:p w14:paraId="6C035331" w14:textId="18EA4FF3" w:rsidR="007A791D" w:rsidRDefault="002321E3" w:rsidP="00AC3FCF">
      <w:pPr>
        <w:pStyle w:val="TOC2"/>
        <w:rPr>
          <w:rFonts w:asciiTheme="minorHAnsi" w:eastAsiaTheme="minorEastAsia" w:hAnsiTheme="minorHAnsi" w:cstheme="minorBidi"/>
          <w:kern w:val="0"/>
          <w:sz w:val="22"/>
          <w:szCs w:val="22"/>
        </w:rPr>
      </w:pPr>
      <w:r>
        <w:lastRenderedPageBreak/>
        <w:fldChar w:fldCharType="begin"/>
      </w:r>
      <w:r>
        <w:instrText xml:space="preserve"> HYPERLINK \l "_Toc29038658" </w:instrText>
      </w:r>
      <w:r>
        <w:fldChar w:fldCharType="separate"/>
      </w:r>
      <w:r w:rsidR="007A791D" w:rsidRPr="00E536DA">
        <w:rPr>
          <w:rStyle w:val="Hyperlink"/>
        </w:rPr>
        <w:t>12.2</w:t>
      </w:r>
      <w:r w:rsidR="007A791D">
        <w:rPr>
          <w:rFonts w:asciiTheme="minorHAnsi" w:eastAsiaTheme="minorEastAsia" w:hAnsiTheme="minorHAnsi" w:cstheme="minorBidi"/>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ins w:id="166" w:author="Lynn Laakso" w:date="2022-09-09T14:54:00Z">
        <w:r w:rsidR="00BD25D5">
          <w:rPr>
            <w:webHidden/>
          </w:rPr>
          <w:t>3</w:t>
        </w:r>
      </w:ins>
      <w:del w:id="167" w:author="Lynn Laakso" w:date="2022-09-09T14:54:00Z">
        <w:r w:rsidR="007A791D" w:rsidDel="00AC3FCF">
          <w:rPr>
            <w:webHidden/>
          </w:rPr>
          <w:delText>2</w:delText>
        </w:r>
      </w:del>
      <w:r w:rsidR="007A791D">
        <w:rPr>
          <w:webHidden/>
        </w:rPr>
        <w:fldChar w:fldCharType="end"/>
      </w:r>
      <w:r>
        <w:fldChar w:fldCharType="end"/>
      </w:r>
    </w:p>
    <w:p w14:paraId="569B630E" w14:textId="44D0CB52" w:rsidR="007A791D" w:rsidRDefault="002321E3" w:rsidP="00AC3FCF">
      <w:pPr>
        <w:pStyle w:val="TOC3"/>
        <w:rPr>
          <w:rFonts w:asciiTheme="minorHAnsi" w:eastAsiaTheme="minorEastAsia" w:hAnsiTheme="minorHAnsi" w:cstheme="minorBidi"/>
          <w:kern w:val="0"/>
          <w:sz w:val="22"/>
          <w:szCs w:val="22"/>
        </w:rPr>
      </w:pPr>
      <w:hyperlink w:anchor="_Toc29038659" w:history="1">
        <w:r w:rsidR="007A791D" w:rsidRPr="00E536DA">
          <w:rPr>
            <w:rStyle w:val="Hyperlink"/>
          </w:rPr>
          <w:t>12.2.1</w:t>
        </w:r>
        <w:r w:rsidR="007A791D">
          <w:rPr>
            <w:rFonts w:asciiTheme="minorHAnsi" w:eastAsiaTheme="minorEastAsia" w:hAnsiTheme="minorHAnsi" w:cstheme="minorBidi"/>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r w:rsidR="00BD25D5">
          <w:rPr>
            <w:webHidden/>
          </w:rPr>
          <w:t>3</w:t>
        </w:r>
        <w:r w:rsidR="007A791D">
          <w:rPr>
            <w:webHidden/>
          </w:rPr>
          <w:fldChar w:fldCharType="end"/>
        </w:r>
      </w:hyperlink>
    </w:p>
    <w:p w14:paraId="2233EB6D" w14:textId="4FF3DB6C"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"_Toc29038660" </w:instrText>
      </w:r>
      <w:r>
        <w:fldChar w:fldCharType="separate"/>
      </w:r>
      <w:r w:rsidR="007A791D" w:rsidRPr="00E536DA">
        <w:rPr>
          <w:rStyle w:val="Hyperlink"/>
        </w:rPr>
        <w:t>12.2.2</w:t>
      </w:r>
      <w:r w:rsidR="007A791D">
        <w:rPr>
          <w:rFonts w:asciiTheme="minorHAnsi" w:eastAsiaTheme="minorEastAsia" w:hAnsiTheme="minorHAnsi" w:cstheme="minorBidi"/>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ins w:id="168" w:author="Lynn Laakso" w:date="2022-09-09T14:54:00Z">
        <w:r w:rsidR="00BD25D5">
          <w:rPr>
            <w:webHidden/>
          </w:rPr>
          <w:t>4</w:t>
        </w:r>
      </w:ins>
      <w:del w:id="169" w:author="Lynn Laakso" w:date="2022-09-09T14:54:00Z">
        <w:r w:rsidR="007A791D" w:rsidDel="00AC3FCF">
          <w:rPr>
            <w:webHidden/>
          </w:rPr>
          <w:delText>3</w:delText>
        </w:r>
      </w:del>
      <w:r w:rsidR="007A791D">
        <w:rPr>
          <w:webHidden/>
        </w:rPr>
        <w:fldChar w:fldCharType="end"/>
      </w:r>
      <w:r>
        <w:fldChar w:fldCharType="end"/>
      </w:r>
    </w:p>
    <w:p w14:paraId="3CDB782F" w14:textId="762978D1"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"_Toc29038661" </w:instrText>
      </w:r>
      <w:r>
        <w:fldChar w:fldCharType="separate"/>
      </w:r>
      <w:r w:rsidR="007A791D" w:rsidRPr="00E536DA">
        <w:rPr>
          <w:rStyle w:val="Hyperlink"/>
        </w:rPr>
        <w:t>12.2.3</w:t>
      </w:r>
      <w:r w:rsidR="007A791D">
        <w:rPr>
          <w:rFonts w:asciiTheme="minorHAnsi" w:eastAsiaTheme="minorEastAsia" w:hAnsiTheme="minorHAnsi" w:cstheme="minorBidi"/>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ins w:id="170" w:author="Lynn Laakso" w:date="2022-09-09T14:54:00Z">
        <w:r w:rsidR="00BD25D5">
          <w:rPr>
            <w:webHidden/>
          </w:rPr>
          <w:t>5</w:t>
        </w:r>
      </w:ins>
      <w:del w:id="171" w:author="Lynn Laakso" w:date="2022-09-09T14:54:00Z">
        <w:r w:rsidR="007A791D" w:rsidDel="00AC3FCF">
          <w:rPr>
            <w:webHidden/>
          </w:rPr>
          <w:delText>4</w:delText>
        </w:r>
      </w:del>
      <w:r w:rsidR="007A791D">
        <w:rPr>
          <w:webHidden/>
        </w:rPr>
        <w:fldChar w:fldCharType="end"/>
      </w:r>
      <w:r>
        <w:fldChar w:fldCharType="end"/>
      </w:r>
    </w:p>
    <w:p w14:paraId="4A9E76C5" w14:textId="776B292B"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"_Toc29038662" </w:instrText>
      </w:r>
      <w:r>
        <w:fldChar w:fldCharType="separate"/>
      </w:r>
      <w:r w:rsidR="007A791D" w:rsidRPr="00E536DA">
        <w:rPr>
          <w:rStyle w:val="Hyperlink"/>
        </w:rPr>
        <w:t>12.2.4</w:t>
      </w:r>
      <w:r w:rsidR="007A791D">
        <w:rPr>
          <w:rFonts w:asciiTheme="minorHAnsi" w:eastAsiaTheme="minorEastAsia" w:hAnsiTheme="minorHAnsi" w:cstheme="minorBidi"/>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ins w:id="172" w:author="Lynn Laakso" w:date="2022-09-09T14:54:00Z">
        <w:r w:rsidR="00BD25D5">
          <w:rPr>
            <w:webHidden/>
          </w:rPr>
          <w:t>5</w:t>
        </w:r>
      </w:ins>
      <w:del w:id="173" w:author="Lynn Laakso" w:date="2022-09-09T14:54:00Z">
        <w:r w:rsidR="007A791D" w:rsidDel="00AC3FCF">
          <w:rPr>
            <w:webHidden/>
          </w:rPr>
          <w:delText>4</w:delText>
        </w:r>
      </w:del>
      <w:r w:rsidR="007A791D">
        <w:rPr>
          <w:webHidden/>
        </w:rPr>
        <w:fldChar w:fldCharType="end"/>
      </w:r>
      <w:r>
        <w:fldChar w:fldCharType="end"/>
      </w:r>
    </w:p>
    <w:p w14:paraId="3C3F3949" w14:textId="49232894" w:rsidR="007A791D" w:rsidRDefault="002321E3" w:rsidP="00AC3FCF">
      <w:pPr>
        <w:pStyle w:val="TOC3"/>
        <w:rPr>
          <w:rFonts w:asciiTheme="minorHAnsi" w:eastAsiaTheme="minorEastAsia" w:hAnsiTheme="minorHAnsi" w:cstheme="minorBidi"/>
          <w:kern w:val="0"/>
          <w:sz w:val="22"/>
          <w:szCs w:val="22"/>
        </w:rPr>
      </w:pPr>
      <w:hyperlink w:anchor="_Toc29038663" w:history="1">
        <w:r w:rsidR="007A791D" w:rsidRPr="00E536DA">
          <w:rPr>
            <w:rStyle w:val="Hyperlink"/>
          </w:rPr>
          <w:t>12.2.5</w:t>
        </w:r>
        <w:r w:rsidR="007A791D">
          <w:rPr>
            <w:rFonts w:asciiTheme="minorHAnsi" w:eastAsiaTheme="minorEastAsia" w:hAnsiTheme="minorHAnsi" w:cstheme="minorBidi"/>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r w:rsidR="00BD25D5">
          <w:rPr>
            <w:webHidden/>
          </w:rPr>
          <w:t>6</w:t>
        </w:r>
        <w:r w:rsidR="007A791D">
          <w:rPr>
            <w:webHidden/>
          </w:rPr>
          <w:fldChar w:fldCharType="end"/>
        </w:r>
      </w:hyperlink>
    </w:p>
    <w:p w14:paraId="60857790" w14:textId="61DC2C8F"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"_Toc29038664" </w:instrText>
      </w:r>
      <w:r>
        <w:fldChar w:fldCharType="separate"/>
      </w:r>
      <w:r w:rsidR="007A791D" w:rsidRPr="00E536DA">
        <w:rPr>
          <w:rStyle w:val="Hyperlink"/>
        </w:rPr>
        <w:t>12.2.6</w:t>
      </w:r>
      <w:r w:rsidR="007A791D">
        <w:rPr>
          <w:rFonts w:asciiTheme="minorHAnsi" w:eastAsiaTheme="minorEastAsia" w:hAnsiTheme="minorHAnsi" w:cstheme="minorBidi"/>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ins w:id="174" w:author="Lynn Laakso" w:date="2022-09-09T14:54:00Z">
        <w:r w:rsidR="00BD25D5">
          <w:rPr>
            <w:webHidden/>
          </w:rPr>
          <w:t>8</w:t>
        </w:r>
      </w:ins>
      <w:del w:id="175" w:author="Lynn Laakso" w:date="2022-09-09T14:54:00Z">
        <w:r w:rsidR="007A791D" w:rsidDel="00AC3FCF">
          <w:rPr>
            <w:webHidden/>
          </w:rPr>
          <w:delText>7</w:delText>
        </w:r>
      </w:del>
      <w:r w:rsidR="007A791D">
        <w:rPr>
          <w:webHidden/>
        </w:rPr>
        <w:fldChar w:fldCharType="end"/>
      </w:r>
      <w:r>
        <w:fldChar w:fldCharType="end"/>
      </w:r>
    </w:p>
    <w:p w14:paraId="7B48CB8A" w14:textId="450D3C56" w:rsidR="007A791D" w:rsidRDefault="002321E3" w:rsidP="00AC3FCF">
      <w:pPr>
        <w:pStyle w:val="TOC2"/>
        <w:rPr>
          <w:rFonts w:asciiTheme="minorHAnsi" w:eastAsiaTheme="minorEastAsia" w:hAnsiTheme="minorHAnsi" w:cstheme="minorBidi"/>
          <w:kern w:val="0"/>
          <w:sz w:val="22"/>
          <w:szCs w:val="22"/>
        </w:rPr>
      </w:pPr>
      <w:r>
        <w:fldChar w:fldCharType="begin"/>
      </w:r>
      <w:r>
        <w:instrText xml:space="preserve"> HYPERLINK \l "_Toc29038665" </w:instrText>
      </w:r>
      <w:r>
        <w:fldChar w:fldCharType="separate"/>
      </w:r>
      <w:r w:rsidR="007A791D" w:rsidRPr="00E536DA">
        <w:rPr>
          <w:rStyle w:val="Hyperlink"/>
        </w:rPr>
        <w:t>12.3</w:t>
      </w:r>
      <w:r w:rsidR="007A791D">
        <w:rPr>
          <w:rFonts w:asciiTheme="minorHAnsi" w:eastAsiaTheme="minorEastAsia" w:hAnsiTheme="minorHAnsi" w:cstheme="minorBidi"/>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ins w:id="176" w:author="Lynn Laakso" w:date="2022-09-09T14:54:00Z">
        <w:r w:rsidR="00BD25D5">
          <w:rPr>
            <w:webHidden/>
          </w:rPr>
          <w:t>8</w:t>
        </w:r>
      </w:ins>
      <w:del w:id="177" w:author="Lynn Laakso" w:date="2022-09-09T14:54:00Z">
        <w:r w:rsidR="007A791D" w:rsidDel="00AC3FCF">
          <w:rPr>
            <w:webHidden/>
          </w:rPr>
          <w:delText>7</w:delText>
        </w:r>
      </w:del>
      <w:r w:rsidR="007A791D">
        <w:rPr>
          <w:webHidden/>
        </w:rPr>
        <w:fldChar w:fldCharType="end"/>
      </w:r>
      <w:r>
        <w:fldChar w:fldCharType="end"/>
      </w:r>
    </w:p>
    <w:p w14:paraId="32B5737B" w14:textId="07B74A54"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"_Toc29038666" </w:instrText>
      </w:r>
      <w:r>
        <w:fldChar w:fldCharType="separate"/>
      </w:r>
      <w:r w:rsidR="007A791D" w:rsidRPr="00E536DA">
        <w:rPr>
          <w:rStyle w:val="Hyperlink"/>
        </w:rPr>
        <w:t>12.3.1</w:t>
      </w:r>
      <w:r w:rsidR="007A791D">
        <w:rPr>
          <w:rFonts w:asciiTheme="minorHAnsi" w:eastAsiaTheme="minorEastAsia" w:hAnsiTheme="minorHAnsi" w:cstheme="minorBidi"/>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ins w:id="178" w:author="Lynn Laakso" w:date="2022-09-09T14:54:00Z">
        <w:r w:rsidR="00BD25D5">
          <w:rPr>
            <w:webHidden/>
          </w:rPr>
          <w:t>8</w:t>
        </w:r>
      </w:ins>
      <w:del w:id="179" w:author="Lynn Laakso" w:date="2022-09-09T14:54:00Z">
        <w:r w:rsidR="007A791D" w:rsidDel="00AC3FCF">
          <w:rPr>
            <w:webHidden/>
          </w:rPr>
          <w:delText>7</w:delText>
        </w:r>
      </w:del>
      <w:r w:rsidR="007A791D">
        <w:rPr>
          <w:webHidden/>
        </w:rPr>
        <w:fldChar w:fldCharType="end"/>
      </w:r>
      <w:r>
        <w:fldChar w:fldCharType="end"/>
      </w:r>
    </w:p>
    <w:p w14:paraId="761C0362" w14:textId="47309C22"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"_Toc29038667" </w:instrText>
      </w:r>
      <w:r>
        <w:fldChar w:fldCharType="separate"/>
      </w:r>
      <w:r w:rsidR="007A791D" w:rsidRPr="00E536DA">
        <w:rPr>
          <w:rStyle w:val="Hyperlink"/>
        </w:rPr>
        <w:t>12.3.2</w:t>
      </w:r>
      <w:r w:rsidR="007A791D">
        <w:rPr>
          <w:rFonts w:asciiTheme="minorHAnsi" w:eastAsiaTheme="minorEastAsia" w:hAnsiTheme="minorHAnsi" w:cstheme="minorBidi"/>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ins w:id="180" w:author="Lynn Laakso" w:date="2022-09-09T14:54:00Z">
        <w:r w:rsidR="00BD25D5">
          <w:rPr>
            <w:webHidden/>
          </w:rPr>
          <w:t>11</w:t>
        </w:r>
      </w:ins>
      <w:del w:id="181" w:author="Lynn Laakso" w:date="2022-09-09T14:54:00Z">
        <w:r w:rsidR="007A791D" w:rsidDel="00AC3FCF">
          <w:rPr>
            <w:webHidden/>
          </w:rPr>
          <w:delText>10</w:delText>
        </w:r>
      </w:del>
      <w:r w:rsidR="007A791D">
        <w:rPr>
          <w:webHidden/>
        </w:rPr>
        <w:fldChar w:fldCharType="end"/>
      </w:r>
      <w:r>
        <w:fldChar w:fldCharType="end"/>
      </w:r>
    </w:p>
    <w:p w14:paraId="2BBAAE4E" w14:textId="46BED0C4"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"_Toc29038668" </w:instrText>
      </w:r>
      <w:r>
        <w:fldChar w:fldCharType="separate"/>
      </w:r>
      <w:r w:rsidR="007A791D" w:rsidRPr="00E536DA">
        <w:rPr>
          <w:rStyle w:val="Hyperlink"/>
        </w:rPr>
        <w:t>12.3.3</w:t>
      </w:r>
      <w:r w:rsidR="007A791D">
        <w:rPr>
          <w:rFonts w:asciiTheme="minorHAnsi" w:eastAsiaTheme="minorEastAsia" w:hAnsiTheme="minorHAnsi" w:cstheme="minorBidi"/>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ins w:id="182" w:author="Lynn Laakso" w:date="2022-09-09T14:54:00Z">
        <w:r w:rsidR="00BD25D5">
          <w:rPr>
            <w:webHidden/>
          </w:rPr>
          <w:t>14</w:t>
        </w:r>
      </w:ins>
      <w:del w:id="183" w:author="Lynn Laakso" w:date="2022-09-09T14:54:00Z">
        <w:r w:rsidR="007A791D" w:rsidDel="00AC3FCF">
          <w:rPr>
            <w:webHidden/>
          </w:rPr>
          <w:delText>12</w:delText>
        </w:r>
      </w:del>
      <w:r w:rsidR="007A791D">
        <w:rPr>
          <w:webHidden/>
        </w:rPr>
        <w:fldChar w:fldCharType="end"/>
      </w:r>
      <w:r>
        <w:fldChar w:fldCharType="end"/>
      </w:r>
    </w:p>
    <w:p w14:paraId="33BDA8CC" w14:textId="59987887"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"_Toc29038669" </w:instrText>
      </w:r>
      <w:r>
        <w:fldChar w:fldCharType="separate"/>
      </w:r>
      <w:r w:rsidR="007A791D" w:rsidRPr="00E536DA">
        <w:rPr>
          <w:rStyle w:val="Hyperlink"/>
        </w:rPr>
        <w:t>12.3.4</w:t>
      </w:r>
      <w:r w:rsidR="007A791D">
        <w:rPr>
          <w:rFonts w:asciiTheme="minorHAnsi" w:eastAsiaTheme="minorEastAsia" w:hAnsiTheme="minorHAnsi" w:cstheme="minorBidi"/>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ins w:id="184" w:author="Lynn Laakso" w:date="2022-09-09T14:54:00Z">
        <w:r w:rsidR="00BD25D5">
          <w:rPr>
            <w:webHidden/>
          </w:rPr>
          <w:t>16</w:t>
        </w:r>
      </w:ins>
      <w:del w:id="185" w:author="Lynn Laakso" w:date="2022-09-09T14:54:00Z">
        <w:r w:rsidR="007A791D" w:rsidDel="00AC3FCF">
          <w:rPr>
            <w:webHidden/>
          </w:rPr>
          <w:delText>15</w:delText>
        </w:r>
      </w:del>
      <w:r w:rsidR="007A791D">
        <w:rPr>
          <w:webHidden/>
        </w:rPr>
        <w:fldChar w:fldCharType="end"/>
      </w:r>
      <w:r>
        <w:fldChar w:fldCharType="end"/>
      </w:r>
    </w:p>
    <w:p w14:paraId="0E01785F" w14:textId="53A3C74D"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"_Toc29038670" </w:instrText>
      </w:r>
      <w:r>
        <w:fldChar w:fldCharType="separate"/>
      </w:r>
      <w:r w:rsidR="007A791D" w:rsidRPr="00E536DA">
        <w:rPr>
          <w:rStyle w:val="Hyperlink"/>
        </w:rPr>
        <w:t>12.3.5</w:t>
      </w:r>
      <w:r w:rsidR="007A791D">
        <w:rPr>
          <w:rFonts w:asciiTheme="minorHAnsi" w:eastAsiaTheme="minorEastAsia" w:hAnsiTheme="minorHAnsi" w:cstheme="minorBidi"/>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ins w:id="186" w:author="Lynn Laakso" w:date="2022-09-09T14:54:00Z">
        <w:r w:rsidR="00BD25D5">
          <w:rPr>
            <w:webHidden/>
          </w:rPr>
          <w:t>19</w:t>
        </w:r>
      </w:ins>
      <w:del w:id="187" w:author="Lynn Laakso" w:date="2022-09-09T14:54:00Z">
        <w:r w:rsidR="007A791D" w:rsidDel="00AC3FCF">
          <w:rPr>
            <w:webHidden/>
          </w:rPr>
          <w:delText>18</w:delText>
        </w:r>
      </w:del>
      <w:r w:rsidR="007A791D">
        <w:rPr>
          <w:webHidden/>
        </w:rPr>
        <w:fldChar w:fldCharType="end"/>
      </w:r>
      <w:r>
        <w:fldChar w:fldCharType="end"/>
      </w:r>
    </w:p>
    <w:p w14:paraId="69739B51" w14:textId="243B8532"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"_Toc29038671" </w:instrText>
      </w:r>
      <w:r>
        <w:fldChar w:fldCharType="separate"/>
      </w:r>
      <w:r w:rsidR="007A791D" w:rsidRPr="00E536DA">
        <w:rPr>
          <w:rStyle w:val="Hyperlink"/>
          <w:lang w:val="fr-FR"/>
        </w:rPr>
        <w:t>12.3.6</w:t>
      </w:r>
      <w:r w:rsidR="007A791D">
        <w:rPr>
          <w:rFonts w:asciiTheme="minorHAnsi" w:eastAsiaTheme="minorEastAsia" w:hAnsiTheme="minorHAnsi" w:cstheme="minorBidi"/>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ins w:id="188" w:author="Lynn Laakso" w:date="2022-09-09T14:54:00Z">
        <w:r w:rsidR="00BD25D5">
          <w:rPr>
            <w:webHidden/>
          </w:rPr>
          <w:t>19</w:t>
        </w:r>
      </w:ins>
      <w:del w:id="189" w:author="Lynn Laakso" w:date="2022-09-09T14:54:00Z">
        <w:r w:rsidR="007A791D" w:rsidDel="00AC3FCF">
          <w:rPr>
            <w:webHidden/>
          </w:rPr>
          <w:delText>18</w:delText>
        </w:r>
      </w:del>
      <w:r w:rsidR="007A791D">
        <w:rPr>
          <w:webHidden/>
        </w:rPr>
        <w:fldChar w:fldCharType="end"/>
      </w:r>
      <w:r>
        <w:fldChar w:fldCharType="end"/>
      </w:r>
    </w:p>
    <w:p w14:paraId="131A6538" w14:textId="13F7ADDA"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"_Toc29038672" </w:instrText>
      </w:r>
      <w:r>
        <w:fldChar w:fldCharType="separate"/>
      </w:r>
      <w:r w:rsidR="007A791D" w:rsidRPr="00E536DA">
        <w:rPr>
          <w:rStyle w:val="Hyperlink"/>
        </w:rPr>
        <w:t>12.3.7</w:t>
      </w:r>
      <w:r w:rsidR="007A791D">
        <w:rPr>
          <w:rFonts w:asciiTheme="minorHAnsi" w:eastAsiaTheme="minorEastAsia" w:hAnsiTheme="minorHAnsi" w:cstheme="minorBidi"/>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ins w:id="190" w:author="Lynn Laakso" w:date="2022-09-09T14:54:00Z">
        <w:r w:rsidR="00BD25D5">
          <w:rPr>
            <w:webHidden/>
          </w:rPr>
          <w:t>19</w:t>
        </w:r>
      </w:ins>
      <w:del w:id="191" w:author="Lynn Laakso" w:date="2022-09-09T14:54:00Z">
        <w:r w:rsidR="007A791D" w:rsidDel="00AC3FCF">
          <w:rPr>
            <w:webHidden/>
          </w:rPr>
          <w:delText>18</w:delText>
        </w:r>
      </w:del>
      <w:r w:rsidR="007A791D">
        <w:rPr>
          <w:webHidden/>
        </w:rPr>
        <w:fldChar w:fldCharType="end"/>
      </w:r>
      <w:r>
        <w:fldChar w:fldCharType="end"/>
      </w:r>
    </w:p>
    <w:p w14:paraId="76A9D34E" w14:textId="51809642"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w:instrText>
      </w:r>
      <w:r>
        <w:instrText xml:space="preserve">oc29038673" </w:instrText>
      </w:r>
      <w:r>
        <w:fldChar w:fldCharType="separate"/>
      </w:r>
      <w:r w:rsidR="007A791D" w:rsidRPr="00E536DA">
        <w:rPr>
          <w:rStyle w:val="Hyperlink"/>
        </w:rPr>
        <w:t>12.3.8</w:t>
      </w:r>
      <w:r w:rsidR="007A791D">
        <w:rPr>
          <w:rFonts w:asciiTheme="minorHAnsi" w:eastAsiaTheme="minorEastAsia" w:hAnsiTheme="minorHAnsi" w:cstheme="minorBidi"/>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ins w:id="192" w:author="Lynn Laakso" w:date="2022-09-09T14:54:00Z">
        <w:r w:rsidR="00BD25D5">
          <w:rPr>
            <w:webHidden/>
          </w:rPr>
          <w:t>19</w:t>
        </w:r>
      </w:ins>
      <w:del w:id="193" w:author="Lynn Laakso" w:date="2022-09-09T14:54:00Z">
        <w:r w:rsidR="007A791D" w:rsidDel="00AC3FCF">
          <w:rPr>
            <w:webHidden/>
          </w:rPr>
          <w:delText>18</w:delText>
        </w:r>
      </w:del>
      <w:r w:rsidR="007A791D">
        <w:rPr>
          <w:webHidden/>
        </w:rPr>
        <w:fldChar w:fldCharType="end"/>
      </w:r>
      <w:r>
        <w:fldChar w:fldCharType="end"/>
      </w:r>
    </w:p>
    <w:p w14:paraId="6C1C5FDA" w14:textId="2C722D18"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"_Toc29038674" </w:instrText>
      </w:r>
      <w:r>
        <w:fldChar w:fldCharType="separate"/>
      </w:r>
      <w:r w:rsidR="007A791D" w:rsidRPr="00E536DA">
        <w:rPr>
          <w:rStyle w:val="Hyperlink"/>
        </w:rPr>
        <w:t>12.3.9</w:t>
      </w:r>
      <w:r w:rsidR="007A791D">
        <w:rPr>
          <w:rFonts w:asciiTheme="minorHAnsi" w:eastAsiaTheme="minorEastAsia" w:hAnsiTheme="minorHAnsi" w:cstheme="minorBidi"/>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ins w:id="194" w:author="Lynn Laakso" w:date="2022-09-09T14:54:00Z">
        <w:r w:rsidR="00BD25D5">
          <w:rPr>
            <w:webHidden/>
          </w:rPr>
          <w:t>19</w:t>
        </w:r>
      </w:ins>
      <w:del w:id="195" w:author="Lynn Laakso" w:date="2022-09-09T14:54:00Z">
        <w:r w:rsidR="007A791D" w:rsidDel="00AC3FCF">
          <w:rPr>
            <w:webHidden/>
          </w:rPr>
          <w:delText>18</w:delText>
        </w:r>
      </w:del>
      <w:r w:rsidR="007A791D">
        <w:rPr>
          <w:webHidden/>
        </w:rPr>
        <w:fldChar w:fldCharType="end"/>
      </w:r>
      <w:r>
        <w:fldChar w:fldCharType="end"/>
      </w:r>
    </w:p>
    <w:p w14:paraId="17962C9A" w14:textId="23F4897D"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"_Toc29038675" </w:instrText>
      </w:r>
      <w:r>
        <w:fldChar w:fldCharType="separate"/>
      </w:r>
      <w:r w:rsidR="007A791D" w:rsidRPr="00E536DA">
        <w:rPr>
          <w:rStyle w:val="Hyperlink"/>
        </w:rPr>
        <w:t>12.3.10</w:t>
      </w:r>
      <w:r w:rsidR="007A791D">
        <w:rPr>
          <w:rFonts w:asciiTheme="minorHAnsi" w:eastAsiaTheme="minorEastAsia" w:hAnsiTheme="minorHAnsi" w:cstheme="minorBidi"/>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ins w:id="196" w:author="Lynn Laakso" w:date="2022-09-09T14:54:00Z">
        <w:r w:rsidR="00BD25D5">
          <w:rPr>
            <w:webHidden/>
          </w:rPr>
          <w:t>19</w:t>
        </w:r>
      </w:ins>
      <w:del w:id="197" w:author="Lynn Laakso" w:date="2022-09-09T14:54:00Z">
        <w:r w:rsidR="007A791D" w:rsidDel="00AC3FCF">
          <w:rPr>
            <w:webHidden/>
          </w:rPr>
          <w:delText>18</w:delText>
        </w:r>
      </w:del>
      <w:r w:rsidR="007A791D">
        <w:rPr>
          <w:webHidden/>
        </w:rPr>
        <w:fldChar w:fldCharType="end"/>
      </w:r>
      <w:r>
        <w:fldChar w:fldCharType="end"/>
      </w:r>
    </w:p>
    <w:p w14:paraId="7739D3E7" w14:textId="1B239C5D"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"_Toc29038676" </w:instrText>
      </w:r>
      <w:r>
        <w:fldChar w:fldCharType="separate"/>
      </w:r>
      <w:r w:rsidR="007A791D" w:rsidRPr="00E536DA">
        <w:rPr>
          <w:rStyle w:val="Hyperlink"/>
        </w:rPr>
        <w:t>12.3.11</w:t>
      </w:r>
      <w:r w:rsidR="007A791D">
        <w:rPr>
          <w:rFonts w:asciiTheme="minorHAnsi" w:eastAsiaTheme="minorEastAsia" w:hAnsiTheme="minorHAnsi" w:cstheme="minorBidi"/>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ins w:id="198" w:author="Lynn Laakso" w:date="2022-09-09T14:54:00Z">
        <w:r w:rsidR="00BD25D5">
          <w:rPr>
            <w:webHidden/>
          </w:rPr>
          <w:t>19</w:t>
        </w:r>
      </w:ins>
      <w:del w:id="199" w:author="Lynn Laakso" w:date="2022-09-09T14:54:00Z">
        <w:r w:rsidR="007A791D" w:rsidDel="00AC3FCF">
          <w:rPr>
            <w:webHidden/>
          </w:rPr>
          <w:delText>18</w:delText>
        </w:r>
      </w:del>
      <w:r w:rsidR="007A791D">
        <w:rPr>
          <w:webHidden/>
        </w:rPr>
        <w:fldChar w:fldCharType="end"/>
      </w:r>
      <w:r>
        <w:fldChar w:fldCharType="end"/>
      </w:r>
    </w:p>
    <w:p w14:paraId="00833B75" w14:textId="67117840"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"_Toc29038677" </w:instrText>
      </w:r>
      <w:r>
        <w:fldChar w:fldCharType="separate"/>
      </w:r>
      <w:r w:rsidR="007A791D" w:rsidRPr="00E536DA">
        <w:rPr>
          <w:rStyle w:val="Hyperlink"/>
        </w:rPr>
        <w:t>12.3.12</w:t>
      </w:r>
      <w:r w:rsidR="007A791D">
        <w:rPr>
          <w:rFonts w:asciiTheme="minorHAnsi" w:eastAsiaTheme="minorEastAsia" w:hAnsiTheme="minorHAnsi" w:cstheme="minorBidi"/>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ins w:id="200" w:author="Lynn Laakso" w:date="2022-09-09T14:54:00Z">
        <w:r w:rsidR="00BD25D5">
          <w:rPr>
            <w:webHidden/>
          </w:rPr>
          <w:t>20</w:t>
        </w:r>
      </w:ins>
      <w:del w:id="201" w:author="Lynn Laakso" w:date="2022-09-09T14:54:00Z">
        <w:r w:rsidR="007A791D" w:rsidDel="00AC3FCF">
          <w:rPr>
            <w:webHidden/>
          </w:rPr>
          <w:delText>19</w:delText>
        </w:r>
      </w:del>
      <w:r w:rsidR="007A791D">
        <w:rPr>
          <w:webHidden/>
        </w:rPr>
        <w:fldChar w:fldCharType="end"/>
      </w:r>
      <w:r>
        <w:fldChar w:fldCharType="end"/>
      </w:r>
    </w:p>
    <w:p w14:paraId="458CB8C4" w14:textId="21C54399" w:rsidR="007A791D" w:rsidRDefault="002321E3" w:rsidP="00AC3FCF">
      <w:pPr>
        <w:pStyle w:val="TOC2"/>
        <w:rPr>
          <w:rFonts w:asciiTheme="minorHAnsi" w:eastAsiaTheme="minorEastAsia" w:hAnsiTheme="minorHAnsi" w:cstheme="minorBidi"/>
          <w:kern w:val="0"/>
          <w:sz w:val="22"/>
          <w:szCs w:val="22"/>
        </w:rPr>
      </w:pPr>
      <w:r>
        <w:fldChar w:fldCharType="begin"/>
      </w:r>
      <w:r>
        <w:instrText xml:space="preserve"> HYPERLINK \l "_Toc29038678" </w:instrText>
      </w:r>
      <w:r>
        <w:fldChar w:fldCharType="separate"/>
      </w:r>
      <w:r w:rsidR="007A791D" w:rsidRPr="00E536DA">
        <w:rPr>
          <w:rStyle w:val="Hyperlink"/>
        </w:rPr>
        <w:t>12.4</w:t>
      </w:r>
      <w:r w:rsidR="007A791D">
        <w:rPr>
          <w:rFonts w:asciiTheme="minorHAnsi" w:eastAsiaTheme="minorEastAsia" w:hAnsiTheme="minorHAnsi" w:cstheme="minorBidi"/>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ins w:id="202" w:author="Lynn Laakso" w:date="2022-09-09T14:54:00Z">
        <w:r w:rsidR="00BD25D5">
          <w:rPr>
            <w:webHidden/>
          </w:rPr>
          <w:t>20</w:t>
        </w:r>
      </w:ins>
      <w:del w:id="203" w:author="Lynn Laakso" w:date="2022-09-09T14:54:00Z">
        <w:r w:rsidR="007A791D" w:rsidDel="00AC3FCF">
          <w:rPr>
            <w:webHidden/>
          </w:rPr>
          <w:delText>19</w:delText>
        </w:r>
      </w:del>
      <w:r w:rsidR="007A791D">
        <w:rPr>
          <w:webHidden/>
        </w:rPr>
        <w:fldChar w:fldCharType="end"/>
      </w:r>
      <w:r>
        <w:fldChar w:fldCharType="end"/>
      </w:r>
    </w:p>
    <w:p w14:paraId="42991910" w14:textId="66FC8990"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"_Toc29038679" </w:instrText>
      </w:r>
      <w:r>
        <w:fldChar w:fldCharType="separate"/>
      </w:r>
      <w:r w:rsidR="007A791D" w:rsidRPr="00E536DA">
        <w:rPr>
          <w:rStyle w:val="Hyperlink"/>
        </w:rPr>
        <w:t>12.4.1</w:t>
      </w:r>
      <w:r w:rsidR="007A791D">
        <w:rPr>
          <w:rFonts w:asciiTheme="minorHAnsi" w:eastAsiaTheme="minorEastAsia" w:hAnsiTheme="minorHAnsi" w:cstheme="minorBidi"/>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ins w:id="204" w:author="Lynn Laakso" w:date="2022-09-09T14:54:00Z">
        <w:r w:rsidR="00BD25D5">
          <w:rPr>
            <w:webHidden/>
          </w:rPr>
          <w:t>20</w:t>
        </w:r>
      </w:ins>
      <w:del w:id="205" w:author="Lynn Laakso" w:date="2022-09-09T14:54:00Z">
        <w:r w:rsidR="007A791D" w:rsidDel="00AC3FCF">
          <w:rPr>
            <w:webHidden/>
          </w:rPr>
          <w:delText>19</w:delText>
        </w:r>
      </w:del>
      <w:r w:rsidR="007A791D">
        <w:rPr>
          <w:webHidden/>
        </w:rPr>
        <w:fldChar w:fldCharType="end"/>
      </w:r>
      <w:r>
        <w:fldChar w:fldCharType="end"/>
      </w:r>
    </w:p>
    <w:p w14:paraId="0663424C" w14:textId="1BCD3D5F"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"_Toc29038680" </w:instrText>
      </w:r>
      <w:r>
        <w:fldChar w:fldCharType="separate"/>
      </w:r>
      <w:r w:rsidR="007A791D" w:rsidRPr="00E536DA">
        <w:rPr>
          <w:rStyle w:val="Hyperlink"/>
        </w:rPr>
        <w:t>12.4.2</w:t>
      </w:r>
      <w:r w:rsidR="007A791D">
        <w:rPr>
          <w:rFonts w:asciiTheme="minorHAnsi" w:eastAsiaTheme="minorEastAsia" w:hAnsiTheme="minorHAnsi" w:cstheme="minorBidi"/>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ins w:id="206" w:author="Lynn Laakso" w:date="2022-09-09T14:54:00Z">
        <w:r w:rsidR="00BD25D5">
          <w:rPr>
            <w:webHidden/>
          </w:rPr>
          <w:t>24</w:t>
        </w:r>
      </w:ins>
      <w:del w:id="207" w:author="Lynn Laakso" w:date="2022-09-09T14:54:00Z">
        <w:r w:rsidR="007A791D" w:rsidDel="00AC3FCF">
          <w:rPr>
            <w:webHidden/>
          </w:rPr>
          <w:delText>23</w:delText>
        </w:r>
      </w:del>
      <w:r w:rsidR="007A791D">
        <w:rPr>
          <w:webHidden/>
        </w:rPr>
        <w:fldChar w:fldCharType="end"/>
      </w:r>
      <w:r>
        <w:fldChar w:fldCharType="end"/>
      </w:r>
    </w:p>
    <w:p w14:paraId="28F31C07" w14:textId="51FC6F90"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w:instrText>
      </w:r>
      <w:r>
        <w:instrText xml:space="preserve">81" </w:instrText>
      </w:r>
      <w:r>
        <w:fldChar w:fldCharType="separate"/>
      </w:r>
      <w:r w:rsidR="007A791D" w:rsidRPr="00E536DA">
        <w:rPr>
          <w:rStyle w:val="Hyperlink"/>
        </w:rPr>
        <w:t>12.4.3</w:t>
      </w:r>
      <w:r w:rsidR="007A791D">
        <w:rPr>
          <w:rFonts w:asciiTheme="minorHAnsi" w:eastAsiaTheme="minorEastAsia" w:hAnsiTheme="minorHAnsi" w:cstheme="minorBidi"/>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ins w:id="208" w:author="Lynn Laakso" w:date="2022-09-09T14:54:00Z">
        <w:r w:rsidR="00BD25D5">
          <w:rPr>
            <w:webHidden/>
          </w:rPr>
          <w:t>30</w:t>
        </w:r>
      </w:ins>
      <w:del w:id="209" w:author="Lynn Laakso" w:date="2022-09-09T14:54:00Z">
        <w:r w:rsidR="007A791D" w:rsidDel="00AC3FCF">
          <w:rPr>
            <w:webHidden/>
          </w:rPr>
          <w:delText>29</w:delText>
        </w:r>
      </w:del>
      <w:r w:rsidR="007A791D">
        <w:rPr>
          <w:webHidden/>
        </w:rPr>
        <w:fldChar w:fldCharType="end"/>
      </w:r>
      <w:r>
        <w:fldChar w:fldCharType="end"/>
      </w:r>
    </w:p>
    <w:p w14:paraId="1186F7C9" w14:textId="23D07721"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"_Toc29038682" </w:instrText>
      </w:r>
      <w:r>
        <w:fldChar w:fldCharType="separate"/>
      </w:r>
      <w:r w:rsidR="007A791D" w:rsidRPr="00E536DA">
        <w:rPr>
          <w:rStyle w:val="Hyperlink"/>
        </w:rPr>
        <w:t>12.4.4</w:t>
      </w:r>
      <w:r w:rsidR="007A791D">
        <w:rPr>
          <w:rFonts w:asciiTheme="minorHAnsi" w:eastAsiaTheme="minorEastAsia" w:hAnsiTheme="minorHAnsi" w:cstheme="minorBidi"/>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ins w:id="210" w:author="Lynn Laakso" w:date="2022-09-09T14:54:00Z">
        <w:r w:rsidR="00BD25D5">
          <w:rPr>
            <w:webHidden/>
          </w:rPr>
          <w:t>31</w:t>
        </w:r>
      </w:ins>
      <w:del w:id="211" w:author="Lynn Laakso" w:date="2022-09-09T14:54:00Z">
        <w:r w:rsidR="007A791D" w:rsidDel="00AC3FCF">
          <w:rPr>
            <w:webHidden/>
          </w:rPr>
          <w:delText>30</w:delText>
        </w:r>
      </w:del>
      <w:r w:rsidR="007A791D">
        <w:rPr>
          <w:webHidden/>
        </w:rPr>
        <w:fldChar w:fldCharType="end"/>
      </w:r>
      <w:r>
        <w:fldChar w:fldCharType="end"/>
      </w:r>
    </w:p>
    <w:p w14:paraId="01DC9930" w14:textId="629E9816" w:rsidR="007A791D" w:rsidRDefault="002321E3" w:rsidP="00AC3FCF">
      <w:pPr>
        <w:pStyle w:val="TOC3"/>
        <w:rPr>
          <w:rFonts w:asciiTheme="minorHAnsi" w:eastAsiaTheme="minorEastAsia" w:hAnsiTheme="minorHAnsi" w:cstheme="minorBidi"/>
          <w:kern w:val="0"/>
          <w:sz w:val="22"/>
          <w:szCs w:val="22"/>
        </w:rPr>
      </w:pPr>
      <w:r>
        <w:fldChar w:fldCharType="begin"/>
      </w:r>
      <w:r>
        <w:instrText xml:space="preserve"> HYPERLINK \l "_Toc29038683" </w:instrText>
      </w:r>
      <w:r>
        <w:fldChar w:fldCharType="separate"/>
      </w:r>
      <w:r w:rsidR="007A791D" w:rsidRPr="00E536DA">
        <w:rPr>
          <w:rStyle w:val="Hyperlink"/>
        </w:rPr>
        <w:t>12.4.5</w:t>
      </w:r>
      <w:r w:rsidR="007A791D">
        <w:rPr>
          <w:rFonts w:asciiTheme="minorHAnsi" w:eastAsiaTheme="minorEastAsia" w:hAnsiTheme="minorHAnsi" w:cstheme="minorBidi"/>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ins w:id="212" w:author="Lynn Laakso" w:date="2022-09-09T14:54:00Z">
        <w:r w:rsidR="00BD25D5">
          <w:rPr>
            <w:webHidden/>
          </w:rPr>
          <w:t>33</w:t>
        </w:r>
      </w:ins>
      <w:del w:id="213" w:author="Lynn Laakso" w:date="2022-09-09T14:54:00Z">
        <w:r w:rsidR="007A791D" w:rsidDel="00AC3FCF">
          <w:rPr>
            <w:webHidden/>
          </w:rPr>
          <w:delText>32</w:delText>
        </w:r>
      </w:del>
      <w:r w:rsidR="007A791D">
        <w:rPr>
          <w:webHidden/>
        </w:rPr>
        <w:fldChar w:fldCharType="end"/>
      </w:r>
      <w:r>
        <w:fldChar w:fldCharType="end"/>
      </w:r>
    </w:p>
    <w:p w14:paraId="06ED7EA3" w14:textId="42DAFF53" w:rsidR="007A791D" w:rsidRDefault="002321E3" w:rsidP="00AC3FCF">
      <w:pPr>
        <w:pStyle w:val="TOC2"/>
        <w:rPr>
          <w:rFonts w:asciiTheme="minorHAnsi" w:eastAsiaTheme="minorEastAsia" w:hAnsiTheme="minorHAnsi" w:cstheme="minorBidi"/>
          <w:kern w:val="0"/>
          <w:sz w:val="22"/>
          <w:szCs w:val="22"/>
        </w:rPr>
      </w:pPr>
      <w:r>
        <w:fldChar w:fldCharType="begin"/>
      </w:r>
      <w:r>
        <w:instrText xml:space="preserve"> HYPERLINK \l "_Toc29038684" </w:instrText>
      </w:r>
      <w:r>
        <w:fldChar w:fldCharType="separate"/>
      </w:r>
      <w:r w:rsidR="007A791D" w:rsidRPr="00E536DA">
        <w:rPr>
          <w:rStyle w:val="Hyperlink"/>
        </w:rPr>
        <w:t>12.5</w:t>
      </w:r>
      <w:r w:rsidR="007A791D">
        <w:rPr>
          <w:rFonts w:asciiTheme="minorHAnsi" w:eastAsiaTheme="minorEastAsia" w:hAnsiTheme="minorHAnsi" w:cstheme="minorBidi"/>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ins w:id="214" w:author="Lynn Laakso" w:date="2022-09-09T14:54:00Z">
        <w:r w:rsidR="00BD25D5">
          <w:rPr>
            <w:webHidden/>
          </w:rPr>
          <w:t>39</w:t>
        </w:r>
      </w:ins>
      <w:del w:id="215" w:author="Lynn Laakso" w:date="2022-09-09T14:54:00Z">
        <w:r w:rsidR="007A791D" w:rsidDel="00AC3FCF">
          <w:rPr>
            <w:webHidden/>
          </w:rPr>
          <w:delText>38</w:delText>
        </w:r>
      </w:del>
      <w:r w:rsidR="007A791D">
        <w:rPr>
          <w:webHidden/>
        </w:rPr>
        <w:fldChar w:fldCharType="end"/>
      </w:r>
      <w:r>
        <w:fldChar w:fldCharType="end"/>
      </w:r>
    </w:p>
    <w:p w14:paraId="601FEF88" w14:textId="23C3830C" w:rsidR="007A791D" w:rsidRDefault="002321E3" w:rsidP="00AC3FCF">
      <w:pPr>
        <w:pStyle w:val="TOC2"/>
        <w:rPr>
          <w:rFonts w:asciiTheme="minorHAnsi" w:eastAsiaTheme="minorEastAsia" w:hAnsiTheme="minorHAnsi" w:cstheme="minorBidi"/>
          <w:kern w:val="0"/>
          <w:sz w:val="22"/>
          <w:szCs w:val="22"/>
        </w:rPr>
      </w:pPr>
      <w:r>
        <w:fldChar w:fldCharType="begin"/>
      </w:r>
      <w:r>
        <w:instrText xml:space="preserve"> HYPERLINK \l "_Toc29038685" </w:instrText>
      </w:r>
      <w:r>
        <w:fldChar w:fldCharType="separate"/>
      </w:r>
      <w:r w:rsidR="007A791D" w:rsidRPr="00E536DA">
        <w:rPr>
          <w:rStyle w:val="Hyperlink"/>
        </w:rPr>
        <w:t>12.6</w:t>
      </w:r>
      <w:r w:rsidR="007A791D">
        <w:rPr>
          <w:rFonts w:asciiTheme="minorHAnsi" w:eastAsiaTheme="minorEastAsia" w:hAnsiTheme="minorHAnsi" w:cstheme="minorBidi"/>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ins w:id="216" w:author="Lynn Laakso" w:date="2022-09-09T14:54:00Z">
        <w:r w:rsidR="00BD25D5">
          <w:rPr>
            <w:webHidden/>
          </w:rPr>
          <w:t>40</w:t>
        </w:r>
      </w:ins>
      <w:del w:id="217" w:author="Lynn Laakso" w:date="2022-09-09T14:54:00Z">
        <w:r w:rsidR="007A791D" w:rsidDel="00AC3FCF">
          <w:rPr>
            <w:webHidden/>
          </w:rPr>
          <w:delText>39</w:delText>
        </w:r>
      </w:del>
      <w:r w:rsidR="007A791D">
        <w:rPr>
          <w:webHidden/>
        </w:rPr>
        <w:fldChar w:fldCharType="end"/>
      </w:r>
      <w:r>
        <w:fldChar w:fldCharType="end"/>
      </w:r>
    </w:p>
    <w:p w14:paraId="44352DB5" w14:textId="433876BD" w:rsidR="007A791D" w:rsidRDefault="002321E3" w:rsidP="00AC3FCF">
      <w:pPr>
        <w:pStyle w:val="TOC2"/>
        <w:rPr>
          <w:rFonts w:asciiTheme="minorHAnsi" w:eastAsiaTheme="minorEastAsia" w:hAnsiTheme="minorHAnsi" w:cstheme="minorBidi"/>
          <w:kern w:val="0"/>
          <w:sz w:val="22"/>
          <w:szCs w:val="22"/>
        </w:rPr>
      </w:pPr>
      <w:r>
        <w:fldChar w:fldCharType="begin"/>
      </w:r>
      <w:r>
        <w:instrText xml:space="preserve"> HYPERLINK \l "_Toc290386</w:instrText>
      </w:r>
      <w:r>
        <w:instrText xml:space="preserve">86" </w:instrText>
      </w:r>
      <w:r>
        <w:fldChar w:fldCharType="separate"/>
      </w:r>
      <w:r w:rsidR="007A791D" w:rsidRPr="00E536DA">
        <w:rPr>
          <w:rStyle w:val="Hyperlink"/>
        </w:rPr>
        <w:t>12.7</w:t>
      </w:r>
      <w:r w:rsidR="007A791D">
        <w:rPr>
          <w:rFonts w:asciiTheme="minorHAnsi" w:eastAsiaTheme="minorEastAsia" w:hAnsiTheme="minorHAnsi" w:cstheme="minorBidi"/>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ins w:id="218" w:author="Lynn Laakso" w:date="2022-09-09T14:54:00Z">
        <w:r w:rsidR="00BD25D5">
          <w:rPr>
            <w:webHidden/>
          </w:rPr>
          <w:t>40</w:t>
        </w:r>
      </w:ins>
      <w:del w:id="219" w:author="Lynn Laakso" w:date="2022-09-09T14:54:00Z">
        <w:r w:rsidR="007A791D" w:rsidDel="00AC3FCF">
          <w:rPr>
            <w:webHidden/>
          </w:rPr>
          <w:delText>39</w:delText>
        </w:r>
      </w:del>
      <w:r w:rsidR="007A791D">
        <w:rPr>
          <w:webHidden/>
        </w:rPr>
        <w:fldChar w:fldCharType="end"/>
      </w:r>
      <w:r>
        <w:fldChar w:fldCharType="end"/>
      </w:r>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220" w:name="_Toc29038658"/>
      <w:r>
        <w:rPr>
          <w:noProof/>
        </w:rPr>
        <w:t>INTRODUCTION AND OVERVIEW</w:t>
      </w:r>
      <w:bookmarkEnd w:id="57"/>
      <w:bookmarkEnd w:id="58"/>
      <w:bookmarkEnd w:id="59"/>
      <w:bookmarkEnd w:id="60"/>
      <w:bookmarkEnd w:id="61"/>
      <w:bookmarkEnd w:id="62"/>
      <w:bookmarkEnd w:id="63"/>
      <w:bookmarkEnd w:id="220"/>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lastRenderedPageBreak/>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221" w:name="_Toc348247662"/>
      <w:bookmarkStart w:id="222" w:name="_Toc348260768"/>
      <w:bookmarkStart w:id="223" w:name="_Toc348346695"/>
      <w:bookmarkStart w:id="224" w:name="_Toc349103317"/>
      <w:bookmarkStart w:id="225" w:name="_Toc349538270"/>
      <w:bookmarkStart w:id="226" w:name="_Toc349538298"/>
      <w:bookmarkStart w:id="227" w:name="_Toc349538361"/>
      <w:bookmarkStart w:id="228" w:name="_Toc29038659"/>
      <w:r>
        <w:rPr>
          <w:noProof/>
        </w:rPr>
        <w:t>Glossary</w:t>
      </w:r>
      <w:bookmarkEnd w:id="221"/>
      <w:bookmarkEnd w:id="222"/>
      <w:bookmarkEnd w:id="223"/>
      <w:bookmarkEnd w:id="224"/>
      <w:bookmarkEnd w:id="225"/>
      <w:bookmarkEnd w:id="226"/>
      <w:bookmarkEnd w:id="227"/>
      <w:bookmarkEnd w:id="228"/>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29" w:name="_Toc348247663"/>
      <w:bookmarkStart w:id="230" w:name="_Toc348260769"/>
      <w:bookmarkStart w:id="231" w:name="_Toc348346696"/>
      <w:bookmarkStart w:id="232" w:name="_Toc349103318"/>
      <w:bookmarkStart w:id="233" w:name="_Toc349538271"/>
      <w:bookmarkStart w:id="234" w:name="_Toc349538299"/>
      <w:bookmarkStart w:id="235" w:name="_Toc349538362"/>
      <w:bookmarkStart w:id="236" w:name="_Toc29038660"/>
      <w:r>
        <w:rPr>
          <w:noProof/>
        </w:rPr>
        <w:t>Scenario Descriptions</w:t>
      </w:r>
      <w:bookmarkEnd w:id="229"/>
      <w:bookmarkEnd w:id="230"/>
      <w:bookmarkEnd w:id="231"/>
      <w:bookmarkEnd w:id="232"/>
      <w:bookmarkEnd w:id="233"/>
      <w:bookmarkEnd w:id="234"/>
      <w:bookmarkEnd w:id="235"/>
      <w:bookmarkEnd w:id="236"/>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lastRenderedPageBreak/>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37" w:name="_Toc29038661"/>
      <w:r>
        <w:rPr>
          <w:noProof/>
        </w:rPr>
        <w:t>Trigger Events</w:t>
      </w:r>
      <w:bookmarkEnd w:id="237"/>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238" w:name="HL70003"/>
      <w:bookmarkStart w:id="239" w:name="_Toc138580186"/>
      <w:bookmarkStart w:id="240" w:name="_Toc176252449"/>
      <w:bookmarkStart w:id="241" w:name="_Toc29038662"/>
      <w:bookmarkStart w:id="242" w:name="_Toc348247664"/>
      <w:bookmarkStart w:id="243" w:name="_Toc348260770"/>
      <w:bookmarkStart w:id="244" w:name="_Toc348346697"/>
      <w:bookmarkStart w:id="245" w:name="_Toc349103319"/>
      <w:bookmarkStart w:id="246" w:name="_Toc349538272"/>
      <w:bookmarkStart w:id="247" w:name="_Toc349538300"/>
      <w:bookmarkStart w:id="248" w:name="_Toc349538363"/>
      <w:bookmarkEnd w:id="238"/>
      <w:bookmarkEnd w:id="239"/>
      <w:bookmarkEnd w:id="240"/>
      <w:r>
        <w:rPr>
          <w:noProof/>
        </w:rPr>
        <w:t>Use of Action Codes</w:t>
      </w:r>
      <w:bookmarkEnd w:id="241"/>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242"/>
      <w:bookmarkEnd w:id="243"/>
      <w:bookmarkEnd w:id="244"/>
      <w:bookmarkEnd w:id="245"/>
      <w:bookmarkEnd w:id="246"/>
      <w:bookmarkEnd w:id="247"/>
      <w:bookmarkEnd w:id="248"/>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lastRenderedPageBreak/>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w:t>
      </w:r>
      <w:r>
        <w:rPr>
          <w:noProof/>
        </w:rPr>
        <w:lastRenderedPageBreak/>
        <w:t xml:space="preserve">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249" w:name="_Toc29038663"/>
      <w:r>
        <w:rPr>
          <w:noProof/>
        </w:rPr>
        <w:t>Message Construction Rules</w:t>
      </w:r>
      <w:bookmarkEnd w:id="249"/>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250" w:name="_Toc29038664"/>
      <w:r>
        <w:rPr>
          <w:noProof/>
        </w:rPr>
        <w:t>Acknowledgment Choreograp</w:t>
      </w:r>
      <w:r w:rsidR="003C5B7C">
        <w:rPr>
          <w:noProof/>
        </w:rPr>
        <w:t>h</w:t>
      </w:r>
      <w:r>
        <w:rPr>
          <w:noProof/>
        </w:rPr>
        <w:t>y</w:t>
      </w:r>
      <w:bookmarkEnd w:id="250"/>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251" w:name="_Toc29038665"/>
      <w:r>
        <w:rPr>
          <w:noProof/>
        </w:rPr>
        <w:t>MESSAGE DEFINITIONS</w:t>
      </w:r>
      <w:bookmarkEnd w:id="251"/>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lastRenderedPageBreak/>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252"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252"/>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253" w:author="Amit Popat" w:date="2022-07-11T10:4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254">
          <w:tblGrid>
            <w:gridCol w:w="2882"/>
            <w:gridCol w:w="4321"/>
            <w:gridCol w:w="864"/>
            <w:gridCol w:w="1008"/>
          </w:tblGrid>
        </w:tblGridChange>
      </w:tblGrid>
      <w:tr w:rsidR="004C2D45" w:rsidRPr="004C2D45" w14:paraId="02A63473" w14:textId="77777777" w:rsidTr="00E56816">
        <w:trPr>
          <w:tblHeader/>
          <w:jc w:val="center"/>
          <w:trPrChange w:id="255" w:author="Amit Popat" w:date="2022-07-11T10:40:00Z">
            <w:trPr>
              <w:tblHeader/>
              <w:jc w:val="center"/>
            </w:trPr>
          </w:trPrChange>
        </w:trPr>
        <w:tc>
          <w:tcPr>
            <w:tcW w:w="2882" w:type="dxa"/>
            <w:tcBorders>
              <w:top w:val="single" w:sz="2" w:space="0" w:color="auto"/>
              <w:left w:val="nil"/>
              <w:bottom w:val="single" w:sz="4" w:space="0" w:color="auto"/>
              <w:right w:val="nil"/>
            </w:tcBorders>
            <w:shd w:val="clear" w:color="auto" w:fill="FFFFFF"/>
            <w:tcPrChange w:id="256" w:author="Amit Popat" w:date="2022-07-11T10:40:00Z">
              <w:tcPr>
                <w:tcW w:w="2880" w:type="dxa"/>
                <w:tcBorders>
                  <w:top w:val="single" w:sz="2" w:space="0" w:color="auto"/>
                  <w:left w:val="nil"/>
                  <w:bottom w:val="single" w:sz="4" w:space="0" w:color="auto"/>
                  <w:right w:val="nil"/>
                </w:tcBorders>
                <w:shd w:val="clear" w:color="auto" w:fill="FFFFFF"/>
              </w:tcPr>
            </w:tcPrChange>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257" w:author="Amit Popat" w:date="2022-07-11T10:40:00Z">
              <w:tcPr>
                <w:tcW w:w="4320" w:type="dxa"/>
                <w:tcBorders>
                  <w:top w:val="single" w:sz="2" w:space="0" w:color="auto"/>
                  <w:left w:val="nil"/>
                  <w:bottom w:val="single" w:sz="4" w:space="0" w:color="auto"/>
                  <w:right w:val="nil"/>
                </w:tcBorders>
                <w:shd w:val="clear" w:color="auto" w:fill="FFFFFF"/>
              </w:tcPr>
            </w:tcPrChange>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258" w:author="Amit Popat" w:date="2022-07-11T10:40:00Z">
              <w:tcPr>
                <w:tcW w:w="864" w:type="dxa"/>
                <w:tcBorders>
                  <w:top w:val="single" w:sz="2" w:space="0" w:color="auto"/>
                  <w:left w:val="nil"/>
                  <w:bottom w:val="single" w:sz="4" w:space="0" w:color="auto"/>
                  <w:right w:val="nil"/>
                </w:tcBorders>
                <w:shd w:val="clear" w:color="auto" w:fill="FFFFFF"/>
              </w:tcPr>
            </w:tcPrChange>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259" w:author="Amit Popat" w:date="2022-07-11T10:40:00Z">
              <w:tcPr>
                <w:tcW w:w="1008" w:type="dxa"/>
                <w:tcBorders>
                  <w:top w:val="single" w:sz="2" w:space="0" w:color="auto"/>
                  <w:left w:val="nil"/>
                  <w:bottom w:val="single" w:sz="4" w:space="0" w:color="auto"/>
                  <w:right w:val="nil"/>
                </w:tcBorders>
                <w:shd w:val="clear" w:color="auto" w:fill="FFFFFF"/>
              </w:tcPr>
            </w:tcPrChange>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E56816">
        <w:trPr>
          <w:jc w:val="center"/>
          <w:trPrChange w:id="260" w:author="Amit Popat" w:date="2022-07-11T10:40:00Z">
            <w:trPr>
              <w:jc w:val="center"/>
            </w:trPr>
          </w:trPrChange>
        </w:trPr>
        <w:tc>
          <w:tcPr>
            <w:tcW w:w="2882" w:type="dxa"/>
            <w:tcBorders>
              <w:top w:val="single" w:sz="4" w:space="0" w:color="auto"/>
              <w:left w:val="nil"/>
              <w:bottom w:val="dotted" w:sz="4" w:space="0" w:color="auto"/>
              <w:right w:val="nil"/>
            </w:tcBorders>
            <w:shd w:val="clear" w:color="auto" w:fill="FFFFFF"/>
            <w:tcPrChange w:id="261" w:author="Amit Popat" w:date="2022-07-11T10:40:00Z">
              <w:tcPr>
                <w:tcW w:w="2880" w:type="dxa"/>
                <w:tcBorders>
                  <w:top w:val="single" w:sz="4" w:space="0" w:color="auto"/>
                  <w:left w:val="nil"/>
                  <w:bottom w:val="dotted" w:sz="4" w:space="0" w:color="auto"/>
                  <w:right w:val="nil"/>
                </w:tcBorders>
                <w:shd w:val="clear" w:color="auto" w:fill="FFFFFF"/>
              </w:tcPr>
            </w:tcPrChange>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262" w:author="Amit Popat" w:date="2022-07-11T10:40:00Z">
              <w:tcPr>
                <w:tcW w:w="4320" w:type="dxa"/>
                <w:tcBorders>
                  <w:top w:val="single" w:sz="4" w:space="0" w:color="auto"/>
                  <w:left w:val="nil"/>
                  <w:bottom w:val="dotted" w:sz="4" w:space="0" w:color="auto"/>
                  <w:right w:val="nil"/>
                </w:tcBorders>
                <w:shd w:val="clear" w:color="auto" w:fill="FFFFFF"/>
              </w:tcPr>
            </w:tcPrChange>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263" w:author="Amit Popat" w:date="2022-07-11T10:40:00Z">
              <w:tcPr>
                <w:tcW w:w="864" w:type="dxa"/>
                <w:tcBorders>
                  <w:top w:val="single" w:sz="4" w:space="0" w:color="auto"/>
                  <w:left w:val="nil"/>
                  <w:bottom w:val="dotted" w:sz="4" w:space="0" w:color="auto"/>
                  <w:right w:val="nil"/>
                </w:tcBorders>
                <w:shd w:val="clear" w:color="auto" w:fill="FFFFFF"/>
              </w:tcPr>
            </w:tcPrChange>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264" w:author="Amit Popat" w:date="2022-07-11T10:40:00Z">
              <w:tcPr>
                <w:tcW w:w="1008" w:type="dxa"/>
                <w:tcBorders>
                  <w:top w:val="single" w:sz="4" w:space="0" w:color="auto"/>
                  <w:left w:val="nil"/>
                  <w:bottom w:val="dotted" w:sz="4" w:space="0" w:color="auto"/>
                  <w:right w:val="nil"/>
                </w:tcBorders>
                <w:shd w:val="clear" w:color="auto" w:fill="FFFFFF"/>
              </w:tcPr>
            </w:tcPrChange>
          </w:tcPr>
          <w:p w14:paraId="53B347F7" w14:textId="77777777" w:rsidR="004C2D45" w:rsidRDefault="004C2D45">
            <w:pPr>
              <w:pStyle w:val="MsgTableBody"/>
              <w:jc w:val="center"/>
              <w:rPr>
                <w:noProof/>
              </w:rPr>
            </w:pPr>
            <w:r>
              <w:rPr>
                <w:noProof/>
              </w:rPr>
              <w:t>2</w:t>
            </w:r>
          </w:p>
        </w:tc>
      </w:tr>
      <w:tr w:rsidR="004C2D45" w:rsidRPr="004C2D45" w14:paraId="621DF9A5" w14:textId="77777777" w:rsidTr="00E56816">
        <w:trPr>
          <w:jc w:val="center"/>
          <w:trPrChange w:id="26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6" w:author="Amit Popat" w:date="2022-07-11T10:40:00Z">
              <w:tcPr>
                <w:tcW w:w="2880" w:type="dxa"/>
                <w:tcBorders>
                  <w:top w:val="dotted" w:sz="4" w:space="0" w:color="auto"/>
                  <w:left w:val="nil"/>
                  <w:bottom w:val="dotted" w:sz="4" w:space="0" w:color="auto"/>
                  <w:right w:val="nil"/>
                </w:tcBorders>
                <w:shd w:val="clear" w:color="auto" w:fill="FFFFFF"/>
              </w:tcPr>
            </w:tcPrChange>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267" w:author="Amit Popat" w:date="2022-07-11T10:40:00Z">
              <w:tcPr>
                <w:tcW w:w="4320" w:type="dxa"/>
                <w:tcBorders>
                  <w:top w:val="dotted" w:sz="4" w:space="0" w:color="auto"/>
                  <w:left w:val="nil"/>
                  <w:bottom w:val="dotted" w:sz="4" w:space="0" w:color="auto"/>
                  <w:right w:val="nil"/>
                </w:tcBorders>
                <w:shd w:val="clear" w:color="auto" w:fill="FFFFFF"/>
              </w:tcPr>
            </w:tcPrChange>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268" w:author="Amit Popat" w:date="2022-07-11T10:40:00Z">
              <w:tcPr>
                <w:tcW w:w="864" w:type="dxa"/>
                <w:tcBorders>
                  <w:top w:val="dotted" w:sz="4" w:space="0" w:color="auto"/>
                  <w:left w:val="nil"/>
                  <w:bottom w:val="dotted" w:sz="4" w:space="0" w:color="auto"/>
                  <w:right w:val="nil"/>
                </w:tcBorders>
                <w:shd w:val="clear" w:color="auto" w:fill="FFFFFF"/>
              </w:tcPr>
            </w:tcPrChange>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69" w:author="Amit Popat" w:date="2022-07-11T10:40:00Z">
              <w:tcPr>
                <w:tcW w:w="1008" w:type="dxa"/>
                <w:tcBorders>
                  <w:top w:val="dotted" w:sz="4" w:space="0" w:color="auto"/>
                  <w:left w:val="nil"/>
                  <w:bottom w:val="dotted" w:sz="4" w:space="0" w:color="auto"/>
                  <w:right w:val="nil"/>
                </w:tcBorders>
                <w:shd w:val="clear" w:color="auto" w:fill="FFFFFF"/>
              </w:tcPr>
            </w:tcPrChange>
          </w:tcPr>
          <w:p w14:paraId="28A1CC0E" w14:textId="77777777" w:rsidR="004C2D45" w:rsidRDefault="004C2D45">
            <w:pPr>
              <w:pStyle w:val="MsgTableBody"/>
              <w:jc w:val="center"/>
              <w:rPr>
                <w:noProof/>
              </w:rPr>
            </w:pPr>
            <w:r>
              <w:rPr>
                <w:noProof/>
              </w:rPr>
              <w:t>2</w:t>
            </w:r>
          </w:p>
        </w:tc>
      </w:tr>
      <w:tr w:rsidR="004C2D45" w:rsidRPr="004C2D45" w14:paraId="46C9990F" w14:textId="77777777" w:rsidTr="00E56816">
        <w:trPr>
          <w:jc w:val="center"/>
          <w:trPrChange w:id="27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1" w:author="Amit Popat" w:date="2022-07-11T10:40:00Z">
              <w:tcPr>
                <w:tcW w:w="2880" w:type="dxa"/>
                <w:tcBorders>
                  <w:top w:val="dotted" w:sz="4" w:space="0" w:color="auto"/>
                  <w:left w:val="nil"/>
                  <w:bottom w:val="dotted" w:sz="4" w:space="0" w:color="auto"/>
                  <w:right w:val="nil"/>
                </w:tcBorders>
                <w:shd w:val="clear" w:color="auto" w:fill="FFFFFF"/>
              </w:tcPr>
            </w:tcPrChange>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272" w:author="Amit Popat" w:date="2022-07-11T10:40:00Z">
              <w:tcPr>
                <w:tcW w:w="4320" w:type="dxa"/>
                <w:tcBorders>
                  <w:top w:val="dotted" w:sz="4" w:space="0" w:color="auto"/>
                  <w:left w:val="nil"/>
                  <w:bottom w:val="dotted" w:sz="4" w:space="0" w:color="auto"/>
                  <w:right w:val="nil"/>
                </w:tcBorders>
                <w:shd w:val="clear" w:color="auto" w:fill="FFFFFF"/>
              </w:tcPr>
            </w:tcPrChange>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273" w:author="Amit Popat" w:date="2022-07-11T10:40:00Z">
              <w:tcPr>
                <w:tcW w:w="864" w:type="dxa"/>
                <w:tcBorders>
                  <w:top w:val="dotted" w:sz="4" w:space="0" w:color="auto"/>
                  <w:left w:val="nil"/>
                  <w:bottom w:val="dotted" w:sz="4" w:space="0" w:color="auto"/>
                  <w:right w:val="nil"/>
                </w:tcBorders>
                <w:shd w:val="clear" w:color="auto" w:fill="FFFFFF"/>
              </w:tcPr>
            </w:tcPrChange>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4" w:author="Amit Popat" w:date="2022-07-11T10:40:00Z">
              <w:tcPr>
                <w:tcW w:w="1008" w:type="dxa"/>
                <w:tcBorders>
                  <w:top w:val="dotted" w:sz="4" w:space="0" w:color="auto"/>
                  <w:left w:val="nil"/>
                  <w:bottom w:val="dotted" w:sz="4" w:space="0" w:color="auto"/>
                  <w:right w:val="nil"/>
                </w:tcBorders>
                <w:shd w:val="clear" w:color="auto" w:fill="FFFFFF"/>
              </w:tcPr>
            </w:tcPrChange>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E56816">
        <w:trPr>
          <w:jc w:val="center"/>
          <w:trPrChange w:id="27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6" w:author="Amit Popat" w:date="2022-07-11T10:40:00Z">
              <w:tcPr>
                <w:tcW w:w="2880" w:type="dxa"/>
                <w:tcBorders>
                  <w:top w:val="dotted" w:sz="4" w:space="0" w:color="auto"/>
                  <w:left w:val="nil"/>
                  <w:bottom w:val="dotted" w:sz="4" w:space="0" w:color="auto"/>
                  <w:right w:val="nil"/>
                </w:tcBorders>
                <w:shd w:val="clear" w:color="auto" w:fill="FFFFFF"/>
              </w:tcPr>
            </w:tcPrChange>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277" w:author="Amit Popat" w:date="2022-07-11T10:40:00Z">
              <w:tcPr>
                <w:tcW w:w="4320" w:type="dxa"/>
                <w:tcBorders>
                  <w:top w:val="dotted" w:sz="4" w:space="0" w:color="auto"/>
                  <w:left w:val="nil"/>
                  <w:bottom w:val="dotted" w:sz="4" w:space="0" w:color="auto"/>
                  <w:right w:val="nil"/>
                </w:tcBorders>
                <w:shd w:val="clear" w:color="auto" w:fill="FFFFFF"/>
              </w:tcPr>
            </w:tcPrChange>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278" w:author="Amit Popat" w:date="2022-07-11T10:40:00Z">
              <w:tcPr>
                <w:tcW w:w="864" w:type="dxa"/>
                <w:tcBorders>
                  <w:top w:val="dotted" w:sz="4" w:space="0" w:color="auto"/>
                  <w:left w:val="nil"/>
                  <w:bottom w:val="dotted" w:sz="4" w:space="0" w:color="auto"/>
                  <w:right w:val="nil"/>
                </w:tcBorders>
                <w:shd w:val="clear" w:color="auto" w:fill="FFFFFF"/>
              </w:tcPr>
            </w:tcPrChange>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279" w:author="Amit Popat" w:date="2022-07-11T10:40:00Z">
              <w:tcPr>
                <w:tcW w:w="1008" w:type="dxa"/>
                <w:tcBorders>
                  <w:top w:val="dotted" w:sz="4" w:space="0" w:color="auto"/>
                  <w:left w:val="nil"/>
                  <w:bottom w:val="dotted" w:sz="4" w:space="0" w:color="auto"/>
                  <w:right w:val="nil"/>
                </w:tcBorders>
                <w:shd w:val="clear" w:color="auto" w:fill="FFFFFF"/>
              </w:tcPr>
            </w:tcPrChange>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ins w:id="280" w:author="Amit Popat" w:date="2022-07-11T10:40:00Z"/>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3165BF" w:rsidRDefault="00E56816">
            <w:pPr>
              <w:pStyle w:val="MsgTableBody"/>
              <w:spacing w:line="256" w:lineRule="auto"/>
              <w:rPr>
                <w:ins w:id="281" w:author="Amit Popat" w:date="2022-07-11T10:40:00Z"/>
                <w:noProof/>
                <w:color w:val="FF0000"/>
              </w:rPr>
            </w:pPr>
            <w:ins w:id="282" w:author="Amit Popat" w:date="2022-07-11T10:40: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3165BF" w:rsidRDefault="00E56816">
            <w:pPr>
              <w:pStyle w:val="MsgTableBody"/>
              <w:spacing w:line="256" w:lineRule="auto"/>
              <w:rPr>
                <w:ins w:id="283" w:author="Amit Popat" w:date="2022-07-11T10:40:00Z"/>
                <w:noProof/>
                <w:color w:val="FF0000"/>
              </w:rPr>
            </w:pPr>
            <w:ins w:id="284" w:author="Amit Popat" w:date="2022-07-11T10:40: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3165BF" w:rsidRDefault="00E56816">
            <w:pPr>
              <w:pStyle w:val="MsgTableBody"/>
              <w:spacing w:line="256" w:lineRule="auto"/>
              <w:jc w:val="center"/>
              <w:rPr>
                <w:ins w:id="285"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3165BF" w:rsidRDefault="00E56816">
            <w:pPr>
              <w:pStyle w:val="MsgTableBody"/>
              <w:spacing w:line="256" w:lineRule="auto"/>
              <w:jc w:val="center"/>
              <w:rPr>
                <w:ins w:id="286" w:author="Amit Popat" w:date="2022-07-11T10:40:00Z"/>
                <w:noProof/>
                <w:color w:val="FF0000"/>
              </w:rPr>
            </w:pPr>
            <w:ins w:id="287" w:author="Amit Popat" w:date="2022-07-11T10:40:00Z">
              <w:r w:rsidRPr="003165BF">
                <w:rPr>
                  <w:noProof/>
                  <w:color w:val="FF0000"/>
                </w:rPr>
                <w:t>3</w:t>
              </w:r>
            </w:ins>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ins w:id="288" w:author="Amit Popat" w:date="2022-07-11T10:40:00Z"/>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3165BF" w:rsidRDefault="00E56816">
            <w:pPr>
              <w:pStyle w:val="MsgTableBody"/>
              <w:spacing w:line="256" w:lineRule="auto"/>
              <w:rPr>
                <w:ins w:id="289" w:author="Amit Popat" w:date="2022-07-11T10:40:00Z"/>
                <w:noProof/>
                <w:color w:val="FF0000"/>
              </w:rPr>
            </w:pPr>
            <w:ins w:id="290" w:author="Amit Popat" w:date="2022-07-11T10:40: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3165BF" w:rsidRDefault="00E56816">
            <w:pPr>
              <w:pStyle w:val="MsgTableBody"/>
              <w:spacing w:line="256" w:lineRule="auto"/>
              <w:rPr>
                <w:ins w:id="291" w:author="Amit Popat" w:date="2022-07-11T10:40:00Z"/>
                <w:noProof/>
                <w:color w:val="FF0000"/>
              </w:rPr>
            </w:pPr>
            <w:ins w:id="292" w:author="Amit Popat" w:date="2022-07-11T10:40: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3165BF" w:rsidRDefault="00E56816">
            <w:pPr>
              <w:pStyle w:val="MsgTableBody"/>
              <w:spacing w:line="256" w:lineRule="auto"/>
              <w:jc w:val="center"/>
              <w:rPr>
                <w:ins w:id="293"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3165BF" w:rsidRDefault="00E56816">
            <w:pPr>
              <w:pStyle w:val="MsgTableBody"/>
              <w:spacing w:line="256" w:lineRule="auto"/>
              <w:jc w:val="center"/>
              <w:rPr>
                <w:ins w:id="294" w:author="Amit Popat" w:date="2022-07-11T10:40:00Z"/>
                <w:noProof/>
                <w:color w:val="FF0000"/>
              </w:rPr>
            </w:pPr>
            <w:ins w:id="295" w:author="Amit Popat" w:date="2022-07-11T10:40:00Z">
              <w:r w:rsidRPr="003165BF">
                <w:rPr>
                  <w:noProof/>
                  <w:color w:val="FF0000"/>
                </w:rPr>
                <w:t>3</w:t>
              </w:r>
            </w:ins>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ins w:id="296" w:author="Amit Popat" w:date="2022-07-11T10:40:00Z"/>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3165BF" w:rsidRDefault="00E56816">
            <w:pPr>
              <w:pStyle w:val="MsgTableBody"/>
              <w:spacing w:line="256" w:lineRule="auto"/>
              <w:rPr>
                <w:ins w:id="297" w:author="Amit Popat" w:date="2022-07-11T10:40:00Z"/>
                <w:noProof/>
                <w:color w:val="FF0000"/>
              </w:rPr>
            </w:pPr>
            <w:ins w:id="298" w:author="Amit Popat" w:date="2022-07-11T10:40: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AE08CA" w14:textId="549D8D95" w:rsidR="00E56816" w:rsidRPr="003165BF" w:rsidRDefault="00E56816">
            <w:pPr>
              <w:pStyle w:val="MsgTableBody"/>
              <w:spacing w:line="256" w:lineRule="auto"/>
              <w:rPr>
                <w:ins w:id="299" w:author="Amit Popat" w:date="2022-07-11T10:40:00Z"/>
                <w:noProof/>
                <w:color w:val="FF0000"/>
              </w:rPr>
            </w:pPr>
            <w:ins w:id="300" w:author="Amit Popat" w:date="2022-07-11T10:40:00Z">
              <w:del w:id="301" w:author="Craig Newman" w:date="2023-07-03T08:07:00Z">
                <w:r w:rsidRPr="003165BF" w:rsidDel="00C454AC">
                  <w:rPr>
                    <w:noProof/>
                    <w:color w:val="FF0000"/>
                  </w:rPr>
                  <w:delText>Sex for Clinical Use</w:delText>
                </w:r>
              </w:del>
            </w:ins>
            <w:ins w:id="302"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3165BF" w:rsidRDefault="00E56816">
            <w:pPr>
              <w:pStyle w:val="MsgTableBody"/>
              <w:spacing w:line="256" w:lineRule="auto"/>
              <w:jc w:val="center"/>
              <w:rPr>
                <w:ins w:id="303"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3165BF" w:rsidRDefault="00E56816">
            <w:pPr>
              <w:pStyle w:val="MsgTableBody"/>
              <w:spacing w:line="256" w:lineRule="auto"/>
              <w:jc w:val="center"/>
              <w:rPr>
                <w:ins w:id="304" w:author="Amit Popat" w:date="2022-07-11T10:40:00Z"/>
                <w:noProof/>
                <w:color w:val="FF0000"/>
              </w:rPr>
            </w:pPr>
            <w:ins w:id="305" w:author="Amit Popat" w:date="2022-07-11T10:40:00Z">
              <w:r w:rsidRPr="003165BF">
                <w:rPr>
                  <w:noProof/>
                  <w:color w:val="FF0000"/>
                </w:rPr>
                <w:t>3</w:t>
              </w:r>
            </w:ins>
          </w:p>
        </w:tc>
      </w:tr>
      <w:tr w:rsidR="00B10100" w14:paraId="580B0C0A" w14:textId="77777777" w:rsidTr="00E56816">
        <w:tblPrEx>
          <w:tblCellMar>
            <w:left w:w="108" w:type="dxa"/>
            <w:right w:w="108" w:type="dxa"/>
          </w:tblCellMar>
          <w:tblPrExChange w:id="306" w:author="Amit Popat" w:date="2022-07-11T10:40:00Z">
            <w:tblPrEx>
              <w:tblCellMar>
                <w:left w:w="108" w:type="dxa"/>
                <w:right w:w="108" w:type="dxa"/>
              </w:tblCellMar>
            </w:tblPrEx>
          </w:tblPrExChange>
        </w:tblPrEx>
        <w:trPr>
          <w:jc w:val="center"/>
          <w:trPrChange w:id="30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8" w:author="Amit Popat" w:date="2022-07-11T10:40:00Z">
              <w:tcPr>
                <w:tcW w:w="2880" w:type="dxa"/>
                <w:tcBorders>
                  <w:top w:val="dotted" w:sz="4" w:space="0" w:color="auto"/>
                  <w:left w:val="nil"/>
                  <w:bottom w:val="dotted" w:sz="4" w:space="0" w:color="auto"/>
                  <w:right w:val="nil"/>
                </w:tcBorders>
                <w:shd w:val="clear" w:color="auto" w:fill="FFFFFF"/>
              </w:tcPr>
            </w:tcPrChange>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09" w:author="Amit Popat" w:date="2022-07-11T10:40:00Z">
              <w:tcPr>
                <w:tcW w:w="4320" w:type="dxa"/>
                <w:tcBorders>
                  <w:top w:val="dotted" w:sz="4" w:space="0" w:color="auto"/>
                  <w:left w:val="nil"/>
                  <w:bottom w:val="dotted" w:sz="4" w:space="0" w:color="auto"/>
                  <w:right w:val="nil"/>
                </w:tcBorders>
                <w:shd w:val="clear" w:color="auto" w:fill="FFFFFF"/>
              </w:tcPr>
            </w:tcPrChange>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310" w:author="Amit Popat" w:date="2022-07-11T10:40:00Z">
              <w:tcPr>
                <w:tcW w:w="864" w:type="dxa"/>
                <w:tcBorders>
                  <w:top w:val="dotted" w:sz="4" w:space="0" w:color="auto"/>
                  <w:left w:val="nil"/>
                  <w:bottom w:val="dotted" w:sz="4" w:space="0" w:color="auto"/>
                  <w:right w:val="nil"/>
                </w:tcBorders>
                <w:shd w:val="clear" w:color="auto" w:fill="FFFFFF"/>
              </w:tcPr>
            </w:tcPrChange>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1" w:author="Amit Popat" w:date="2022-07-11T10:40:00Z">
              <w:tcPr>
                <w:tcW w:w="1008" w:type="dxa"/>
                <w:tcBorders>
                  <w:top w:val="dotted" w:sz="4" w:space="0" w:color="auto"/>
                  <w:left w:val="nil"/>
                  <w:bottom w:val="dotted" w:sz="4" w:space="0" w:color="auto"/>
                  <w:right w:val="nil"/>
                </w:tcBorders>
                <w:shd w:val="clear" w:color="auto" w:fill="FFFFFF"/>
              </w:tcPr>
            </w:tcPrChange>
          </w:tcPr>
          <w:p w14:paraId="4B6AB769" w14:textId="77777777" w:rsidR="00B10100" w:rsidRDefault="00B10100" w:rsidP="000D1289">
            <w:pPr>
              <w:pStyle w:val="MsgTableBody"/>
              <w:jc w:val="center"/>
              <w:rPr>
                <w:noProof/>
              </w:rPr>
            </w:pPr>
          </w:p>
        </w:tc>
      </w:tr>
      <w:tr w:rsidR="00B10100" w14:paraId="5CFE7E7A" w14:textId="77777777" w:rsidTr="00E56816">
        <w:tblPrEx>
          <w:tblCellMar>
            <w:left w:w="108" w:type="dxa"/>
            <w:right w:w="108" w:type="dxa"/>
          </w:tblCellMar>
          <w:tblPrExChange w:id="312" w:author="Amit Popat" w:date="2022-07-11T10:40:00Z">
            <w:tblPrEx>
              <w:tblCellMar>
                <w:left w:w="108" w:type="dxa"/>
                <w:right w:w="108" w:type="dxa"/>
              </w:tblCellMar>
            </w:tblPrEx>
          </w:tblPrExChange>
        </w:tblPrEx>
        <w:trPr>
          <w:jc w:val="center"/>
          <w:trPrChange w:id="31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4" w:author="Amit Popat" w:date="2022-07-11T10:40:00Z">
              <w:tcPr>
                <w:tcW w:w="2880" w:type="dxa"/>
                <w:tcBorders>
                  <w:top w:val="dotted" w:sz="4" w:space="0" w:color="auto"/>
                  <w:left w:val="nil"/>
                  <w:bottom w:val="dotted" w:sz="4" w:space="0" w:color="auto"/>
                  <w:right w:val="nil"/>
                </w:tcBorders>
                <w:shd w:val="clear" w:color="auto" w:fill="FFFFFF"/>
              </w:tcPr>
            </w:tcPrChange>
          </w:tcPr>
          <w:p w14:paraId="3AD9ADC1"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15" w:author="Amit Popat" w:date="2022-07-11T10:40:00Z">
              <w:tcPr>
                <w:tcW w:w="4320" w:type="dxa"/>
                <w:tcBorders>
                  <w:top w:val="dotted" w:sz="4" w:space="0" w:color="auto"/>
                  <w:left w:val="nil"/>
                  <w:bottom w:val="dotted" w:sz="4" w:space="0" w:color="auto"/>
                  <w:right w:val="nil"/>
                </w:tcBorders>
                <w:shd w:val="clear" w:color="auto" w:fill="FFFFFF"/>
              </w:tcPr>
            </w:tcPrChange>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316" w:author="Amit Popat" w:date="2022-07-11T10:40:00Z">
              <w:tcPr>
                <w:tcW w:w="864" w:type="dxa"/>
                <w:tcBorders>
                  <w:top w:val="dotted" w:sz="4" w:space="0" w:color="auto"/>
                  <w:left w:val="nil"/>
                  <w:bottom w:val="dotted" w:sz="4" w:space="0" w:color="auto"/>
                  <w:right w:val="nil"/>
                </w:tcBorders>
                <w:shd w:val="clear" w:color="auto" w:fill="FFFFFF"/>
              </w:tcPr>
            </w:tcPrChange>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7" w:author="Amit Popat" w:date="2022-07-11T10:40:00Z">
              <w:tcPr>
                <w:tcW w:w="1008" w:type="dxa"/>
                <w:tcBorders>
                  <w:top w:val="dotted" w:sz="4" w:space="0" w:color="auto"/>
                  <w:left w:val="nil"/>
                  <w:bottom w:val="dotted" w:sz="4" w:space="0" w:color="auto"/>
                  <w:right w:val="nil"/>
                </w:tcBorders>
                <w:shd w:val="clear" w:color="auto" w:fill="FFFFFF"/>
              </w:tcPr>
            </w:tcPrChange>
          </w:tcPr>
          <w:p w14:paraId="7D3B0A13" w14:textId="77777777" w:rsidR="00B10100" w:rsidRDefault="00B10100" w:rsidP="000D1289">
            <w:pPr>
              <w:pStyle w:val="MsgTableBody"/>
              <w:jc w:val="center"/>
              <w:rPr>
                <w:noProof/>
              </w:rPr>
            </w:pPr>
            <w:r>
              <w:rPr>
                <w:noProof/>
              </w:rPr>
              <w:t>11</w:t>
            </w:r>
          </w:p>
        </w:tc>
      </w:tr>
      <w:tr w:rsidR="00B10100" w14:paraId="18B263AA" w14:textId="77777777" w:rsidTr="00E56816">
        <w:tblPrEx>
          <w:tblCellMar>
            <w:left w:w="108" w:type="dxa"/>
            <w:right w:w="108" w:type="dxa"/>
          </w:tblCellMar>
          <w:tblPrExChange w:id="318" w:author="Amit Popat" w:date="2022-07-11T10:40:00Z">
            <w:tblPrEx>
              <w:tblCellMar>
                <w:left w:w="108" w:type="dxa"/>
                <w:right w:w="108" w:type="dxa"/>
              </w:tblCellMar>
            </w:tblPrEx>
          </w:tblPrExChange>
        </w:tblPrEx>
        <w:trPr>
          <w:jc w:val="center"/>
          <w:trPrChange w:id="3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0" w:author="Amit Popat" w:date="2022-07-11T10:40:00Z">
              <w:tcPr>
                <w:tcW w:w="2880" w:type="dxa"/>
                <w:tcBorders>
                  <w:top w:val="dotted" w:sz="4" w:space="0" w:color="auto"/>
                  <w:left w:val="nil"/>
                  <w:bottom w:val="dotted" w:sz="4" w:space="0" w:color="auto"/>
                  <w:right w:val="nil"/>
                </w:tcBorders>
                <w:shd w:val="clear" w:color="auto" w:fill="FFFFFF"/>
              </w:tcPr>
            </w:tcPrChange>
          </w:tcPr>
          <w:p w14:paraId="2A46E6AA"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21" w:author="Amit Popat" w:date="2022-07-11T10:40:00Z">
              <w:tcPr>
                <w:tcW w:w="4320" w:type="dxa"/>
                <w:tcBorders>
                  <w:top w:val="dotted" w:sz="4" w:space="0" w:color="auto"/>
                  <w:left w:val="nil"/>
                  <w:bottom w:val="dotted" w:sz="4" w:space="0" w:color="auto"/>
                  <w:right w:val="nil"/>
                </w:tcBorders>
                <w:shd w:val="clear" w:color="auto" w:fill="FFFFFF"/>
              </w:tcPr>
            </w:tcPrChange>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322" w:author="Amit Popat" w:date="2022-07-11T10:40:00Z">
              <w:tcPr>
                <w:tcW w:w="864" w:type="dxa"/>
                <w:tcBorders>
                  <w:top w:val="dotted" w:sz="4" w:space="0" w:color="auto"/>
                  <w:left w:val="nil"/>
                  <w:bottom w:val="dotted" w:sz="4" w:space="0" w:color="auto"/>
                  <w:right w:val="nil"/>
                </w:tcBorders>
                <w:shd w:val="clear" w:color="auto" w:fill="FFFFFF"/>
              </w:tcPr>
            </w:tcPrChange>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3" w:author="Amit Popat" w:date="2022-07-11T10:40:00Z">
              <w:tcPr>
                <w:tcW w:w="1008" w:type="dxa"/>
                <w:tcBorders>
                  <w:top w:val="dotted" w:sz="4" w:space="0" w:color="auto"/>
                  <w:left w:val="nil"/>
                  <w:bottom w:val="dotted" w:sz="4" w:space="0" w:color="auto"/>
                  <w:right w:val="nil"/>
                </w:tcBorders>
                <w:shd w:val="clear" w:color="auto" w:fill="FFFFFF"/>
              </w:tcPr>
            </w:tcPrChange>
          </w:tcPr>
          <w:p w14:paraId="12C4886C" w14:textId="77777777" w:rsidR="00B10100" w:rsidRDefault="00B10100" w:rsidP="000D1289">
            <w:pPr>
              <w:pStyle w:val="MsgTableBody"/>
              <w:jc w:val="center"/>
              <w:rPr>
                <w:noProof/>
              </w:rPr>
            </w:pPr>
            <w:r>
              <w:rPr>
                <w:noProof/>
              </w:rPr>
              <w:t>11</w:t>
            </w:r>
          </w:p>
        </w:tc>
      </w:tr>
      <w:tr w:rsidR="00B10100" w14:paraId="5401CF58" w14:textId="77777777" w:rsidTr="00E56816">
        <w:tblPrEx>
          <w:tblCellMar>
            <w:left w:w="108" w:type="dxa"/>
            <w:right w:w="108" w:type="dxa"/>
          </w:tblCellMar>
          <w:tblPrExChange w:id="324" w:author="Amit Popat" w:date="2022-07-11T10:40:00Z">
            <w:tblPrEx>
              <w:tblCellMar>
                <w:left w:w="108" w:type="dxa"/>
                <w:right w:w="108" w:type="dxa"/>
              </w:tblCellMar>
            </w:tblPrEx>
          </w:tblPrExChange>
        </w:tblPrEx>
        <w:trPr>
          <w:jc w:val="center"/>
          <w:trPrChange w:id="32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6" w:author="Amit Popat" w:date="2022-07-11T10:40:00Z">
              <w:tcPr>
                <w:tcW w:w="2880" w:type="dxa"/>
                <w:tcBorders>
                  <w:top w:val="dotted" w:sz="4" w:space="0" w:color="auto"/>
                  <w:left w:val="nil"/>
                  <w:bottom w:val="dotted" w:sz="4" w:space="0" w:color="auto"/>
                  <w:right w:val="nil"/>
                </w:tcBorders>
                <w:shd w:val="clear" w:color="auto" w:fill="FFFFFF"/>
              </w:tcPr>
            </w:tcPrChange>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27" w:author="Amit Popat" w:date="2022-07-11T10:40:00Z">
              <w:tcPr>
                <w:tcW w:w="4320" w:type="dxa"/>
                <w:tcBorders>
                  <w:top w:val="dotted" w:sz="4" w:space="0" w:color="auto"/>
                  <w:left w:val="nil"/>
                  <w:bottom w:val="dotted" w:sz="4" w:space="0" w:color="auto"/>
                  <w:right w:val="nil"/>
                </w:tcBorders>
                <w:shd w:val="clear" w:color="auto" w:fill="FFFFFF"/>
              </w:tcPr>
            </w:tcPrChange>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328" w:author="Amit Popat" w:date="2022-07-11T10:40:00Z">
              <w:tcPr>
                <w:tcW w:w="864" w:type="dxa"/>
                <w:tcBorders>
                  <w:top w:val="dotted" w:sz="4" w:space="0" w:color="auto"/>
                  <w:left w:val="nil"/>
                  <w:bottom w:val="dotted" w:sz="4" w:space="0" w:color="auto"/>
                  <w:right w:val="nil"/>
                </w:tcBorders>
                <w:shd w:val="clear" w:color="auto" w:fill="FFFFFF"/>
              </w:tcPr>
            </w:tcPrChange>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9" w:author="Amit Popat" w:date="2022-07-11T10:40:00Z">
              <w:tcPr>
                <w:tcW w:w="1008" w:type="dxa"/>
                <w:tcBorders>
                  <w:top w:val="dotted" w:sz="4" w:space="0" w:color="auto"/>
                  <w:left w:val="nil"/>
                  <w:bottom w:val="dotted" w:sz="4" w:space="0" w:color="auto"/>
                  <w:right w:val="nil"/>
                </w:tcBorders>
                <w:shd w:val="clear" w:color="auto" w:fill="FFFFFF"/>
              </w:tcPr>
            </w:tcPrChange>
          </w:tcPr>
          <w:p w14:paraId="66EAAD28" w14:textId="77777777" w:rsidR="00B10100" w:rsidRDefault="00B10100" w:rsidP="000D1289">
            <w:pPr>
              <w:pStyle w:val="MsgTableBody"/>
              <w:jc w:val="center"/>
              <w:rPr>
                <w:noProof/>
              </w:rPr>
            </w:pPr>
          </w:p>
        </w:tc>
      </w:tr>
      <w:tr w:rsidR="004C2D45" w:rsidRPr="004C2D45" w14:paraId="216BBED0" w14:textId="77777777" w:rsidTr="00E56816">
        <w:trPr>
          <w:jc w:val="center"/>
          <w:trPrChange w:id="33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1" w:author="Amit Popat" w:date="2022-07-11T10:40:00Z">
              <w:tcPr>
                <w:tcW w:w="2880" w:type="dxa"/>
                <w:tcBorders>
                  <w:top w:val="dotted" w:sz="4" w:space="0" w:color="auto"/>
                  <w:left w:val="nil"/>
                  <w:bottom w:val="dotted" w:sz="4" w:space="0" w:color="auto"/>
                  <w:right w:val="nil"/>
                </w:tcBorders>
                <w:shd w:val="clear" w:color="auto" w:fill="FFFFFF"/>
              </w:tcPr>
            </w:tcPrChange>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32" w:author="Amit Popat" w:date="2022-07-11T10:40:00Z">
              <w:tcPr>
                <w:tcW w:w="4320" w:type="dxa"/>
                <w:tcBorders>
                  <w:top w:val="dotted" w:sz="4" w:space="0" w:color="auto"/>
                  <w:left w:val="nil"/>
                  <w:bottom w:val="dotted" w:sz="4" w:space="0" w:color="auto"/>
                  <w:right w:val="nil"/>
                </w:tcBorders>
                <w:shd w:val="clear" w:color="auto" w:fill="FFFFFF"/>
              </w:tcPr>
            </w:tcPrChange>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333" w:author="Amit Popat" w:date="2022-07-11T10:40:00Z">
              <w:tcPr>
                <w:tcW w:w="864" w:type="dxa"/>
                <w:tcBorders>
                  <w:top w:val="dotted" w:sz="4" w:space="0" w:color="auto"/>
                  <w:left w:val="nil"/>
                  <w:bottom w:val="dotted" w:sz="4" w:space="0" w:color="auto"/>
                  <w:right w:val="nil"/>
                </w:tcBorders>
                <w:shd w:val="clear" w:color="auto" w:fill="FFFFFF"/>
              </w:tcPr>
            </w:tcPrChange>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4" w:author="Amit Popat" w:date="2022-07-11T10:40:00Z">
              <w:tcPr>
                <w:tcW w:w="1008" w:type="dxa"/>
                <w:tcBorders>
                  <w:top w:val="dotted" w:sz="4" w:space="0" w:color="auto"/>
                  <w:left w:val="nil"/>
                  <w:bottom w:val="dotted" w:sz="4" w:space="0" w:color="auto"/>
                  <w:right w:val="nil"/>
                </w:tcBorders>
                <w:shd w:val="clear" w:color="auto" w:fill="FFFFFF"/>
              </w:tcPr>
            </w:tcPrChange>
          </w:tcPr>
          <w:p w14:paraId="7748081A" w14:textId="77777777" w:rsidR="004C2D45" w:rsidRDefault="004C2D45">
            <w:pPr>
              <w:pStyle w:val="MsgTableBody"/>
              <w:jc w:val="center"/>
              <w:rPr>
                <w:noProof/>
              </w:rPr>
            </w:pPr>
          </w:p>
        </w:tc>
      </w:tr>
      <w:tr w:rsidR="004C2D45" w:rsidRPr="004C2D45" w14:paraId="6D8C5793" w14:textId="77777777" w:rsidTr="00E56816">
        <w:trPr>
          <w:jc w:val="center"/>
          <w:trPrChange w:id="33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6" w:author="Amit Popat" w:date="2022-07-11T10:40:00Z">
              <w:tcPr>
                <w:tcW w:w="2880" w:type="dxa"/>
                <w:tcBorders>
                  <w:top w:val="dotted" w:sz="4" w:space="0" w:color="auto"/>
                  <w:left w:val="nil"/>
                  <w:bottom w:val="dotted" w:sz="4" w:space="0" w:color="auto"/>
                  <w:right w:val="nil"/>
                </w:tcBorders>
                <w:shd w:val="clear" w:color="auto" w:fill="FFFFFF"/>
              </w:tcPr>
            </w:tcPrChange>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337" w:author="Amit Popat" w:date="2022-07-11T10:40:00Z">
              <w:tcPr>
                <w:tcW w:w="4320" w:type="dxa"/>
                <w:tcBorders>
                  <w:top w:val="dotted" w:sz="4" w:space="0" w:color="auto"/>
                  <w:left w:val="nil"/>
                  <w:bottom w:val="dotted" w:sz="4" w:space="0" w:color="auto"/>
                  <w:right w:val="nil"/>
                </w:tcBorders>
                <w:shd w:val="clear" w:color="auto" w:fill="FFFFFF"/>
              </w:tcPr>
            </w:tcPrChange>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338" w:author="Amit Popat" w:date="2022-07-11T10:40:00Z">
              <w:tcPr>
                <w:tcW w:w="864" w:type="dxa"/>
                <w:tcBorders>
                  <w:top w:val="dotted" w:sz="4" w:space="0" w:color="auto"/>
                  <w:left w:val="nil"/>
                  <w:bottom w:val="dotted" w:sz="4" w:space="0" w:color="auto"/>
                  <w:right w:val="nil"/>
                </w:tcBorders>
                <w:shd w:val="clear" w:color="auto" w:fill="FFFFFF"/>
              </w:tcPr>
            </w:tcPrChange>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39" w:author="Amit Popat" w:date="2022-07-11T10:40:00Z">
              <w:tcPr>
                <w:tcW w:w="1008" w:type="dxa"/>
                <w:tcBorders>
                  <w:top w:val="dotted" w:sz="4" w:space="0" w:color="auto"/>
                  <w:left w:val="nil"/>
                  <w:bottom w:val="dotted" w:sz="4" w:space="0" w:color="auto"/>
                  <w:right w:val="nil"/>
                </w:tcBorders>
                <w:shd w:val="clear" w:color="auto" w:fill="FFFFFF"/>
              </w:tcPr>
            </w:tcPrChange>
          </w:tcPr>
          <w:p w14:paraId="43BABA5D" w14:textId="77777777" w:rsidR="004C2D45" w:rsidRDefault="004C2D45">
            <w:pPr>
              <w:pStyle w:val="MsgTableBody"/>
              <w:jc w:val="center"/>
              <w:rPr>
                <w:noProof/>
              </w:rPr>
            </w:pPr>
            <w:r>
              <w:rPr>
                <w:noProof/>
              </w:rPr>
              <w:t>3</w:t>
            </w:r>
          </w:p>
        </w:tc>
      </w:tr>
      <w:tr w:rsidR="004C2D45" w:rsidRPr="004C2D45" w14:paraId="7CC42B41" w14:textId="77777777" w:rsidTr="00E56816">
        <w:trPr>
          <w:jc w:val="center"/>
          <w:trPrChange w:id="34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1" w:author="Amit Popat" w:date="2022-07-11T10:40:00Z">
              <w:tcPr>
                <w:tcW w:w="2880" w:type="dxa"/>
                <w:tcBorders>
                  <w:top w:val="dotted" w:sz="4" w:space="0" w:color="auto"/>
                  <w:left w:val="nil"/>
                  <w:bottom w:val="dotted" w:sz="4" w:space="0" w:color="auto"/>
                  <w:right w:val="nil"/>
                </w:tcBorders>
                <w:shd w:val="clear" w:color="auto" w:fill="FFFFFF"/>
              </w:tcPr>
            </w:tcPrChange>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342" w:author="Amit Popat" w:date="2022-07-11T10:40:00Z">
              <w:tcPr>
                <w:tcW w:w="4320" w:type="dxa"/>
                <w:tcBorders>
                  <w:top w:val="dotted" w:sz="4" w:space="0" w:color="auto"/>
                  <w:left w:val="nil"/>
                  <w:bottom w:val="dotted" w:sz="4" w:space="0" w:color="auto"/>
                  <w:right w:val="nil"/>
                </w:tcBorders>
                <w:shd w:val="clear" w:color="auto" w:fill="FFFFFF"/>
              </w:tcPr>
            </w:tcPrChange>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Change w:id="343" w:author="Amit Popat" w:date="2022-07-11T10:40:00Z">
              <w:tcPr>
                <w:tcW w:w="864" w:type="dxa"/>
                <w:tcBorders>
                  <w:top w:val="dotted" w:sz="4" w:space="0" w:color="auto"/>
                  <w:left w:val="nil"/>
                  <w:bottom w:val="dotted" w:sz="4" w:space="0" w:color="auto"/>
                  <w:right w:val="nil"/>
                </w:tcBorders>
                <w:shd w:val="clear" w:color="auto" w:fill="FFFFFF"/>
              </w:tcPr>
            </w:tcPrChange>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4" w:author="Amit Popat" w:date="2022-07-11T10:40:00Z">
              <w:tcPr>
                <w:tcW w:w="1008" w:type="dxa"/>
                <w:tcBorders>
                  <w:top w:val="dotted" w:sz="4" w:space="0" w:color="auto"/>
                  <w:left w:val="nil"/>
                  <w:bottom w:val="dotted" w:sz="4" w:space="0" w:color="auto"/>
                  <w:right w:val="nil"/>
                </w:tcBorders>
                <w:shd w:val="clear" w:color="auto" w:fill="FFFFFF"/>
              </w:tcPr>
            </w:tcPrChange>
          </w:tcPr>
          <w:p w14:paraId="66DB0E65" w14:textId="77777777" w:rsidR="004C2D45" w:rsidRDefault="004C2D45">
            <w:pPr>
              <w:pStyle w:val="MsgTableBody"/>
              <w:jc w:val="center"/>
              <w:rPr>
                <w:noProof/>
              </w:rPr>
            </w:pPr>
            <w:r>
              <w:rPr>
                <w:noProof/>
              </w:rPr>
              <w:t>3</w:t>
            </w:r>
          </w:p>
        </w:tc>
      </w:tr>
      <w:tr w:rsidR="004C2D45" w:rsidRPr="004C2D45" w14:paraId="50BF3C09" w14:textId="77777777" w:rsidTr="00E56816">
        <w:trPr>
          <w:jc w:val="center"/>
          <w:trPrChange w:id="34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6" w:author="Amit Popat" w:date="2022-07-11T10:40:00Z">
              <w:tcPr>
                <w:tcW w:w="2880" w:type="dxa"/>
                <w:tcBorders>
                  <w:top w:val="dotted" w:sz="4" w:space="0" w:color="auto"/>
                  <w:left w:val="nil"/>
                  <w:bottom w:val="dotted" w:sz="4" w:space="0" w:color="auto"/>
                  <w:right w:val="nil"/>
                </w:tcBorders>
                <w:shd w:val="clear" w:color="auto" w:fill="FFFFFF"/>
              </w:tcPr>
            </w:tcPrChange>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47" w:author="Amit Popat" w:date="2022-07-11T10:40:00Z">
              <w:tcPr>
                <w:tcW w:w="4320" w:type="dxa"/>
                <w:tcBorders>
                  <w:top w:val="dotted" w:sz="4" w:space="0" w:color="auto"/>
                  <w:left w:val="nil"/>
                  <w:bottom w:val="dotted" w:sz="4" w:space="0" w:color="auto"/>
                  <w:right w:val="nil"/>
                </w:tcBorders>
                <w:shd w:val="clear" w:color="auto" w:fill="FFFFFF"/>
              </w:tcPr>
            </w:tcPrChange>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348" w:author="Amit Popat" w:date="2022-07-11T10:40:00Z">
              <w:tcPr>
                <w:tcW w:w="864" w:type="dxa"/>
                <w:tcBorders>
                  <w:top w:val="dotted" w:sz="4" w:space="0" w:color="auto"/>
                  <w:left w:val="nil"/>
                  <w:bottom w:val="dotted" w:sz="4" w:space="0" w:color="auto"/>
                  <w:right w:val="nil"/>
                </w:tcBorders>
                <w:shd w:val="clear" w:color="auto" w:fill="FFFFFF"/>
              </w:tcPr>
            </w:tcPrChange>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9" w:author="Amit Popat" w:date="2022-07-11T10:40:00Z">
              <w:tcPr>
                <w:tcW w:w="1008" w:type="dxa"/>
                <w:tcBorders>
                  <w:top w:val="dotted" w:sz="4" w:space="0" w:color="auto"/>
                  <w:left w:val="nil"/>
                  <w:bottom w:val="dotted" w:sz="4" w:space="0" w:color="auto"/>
                  <w:right w:val="nil"/>
                </w:tcBorders>
                <w:shd w:val="clear" w:color="auto" w:fill="FFFFFF"/>
              </w:tcPr>
            </w:tcPrChange>
          </w:tcPr>
          <w:p w14:paraId="4031C77F" w14:textId="77777777" w:rsidR="004C2D45" w:rsidRDefault="004C2D45">
            <w:pPr>
              <w:pStyle w:val="MsgTableBody"/>
              <w:jc w:val="center"/>
              <w:rPr>
                <w:noProof/>
              </w:rPr>
            </w:pPr>
          </w:p>
        </w:tc>
      </w:tr>
      <w:tr w:rsidR="004C2D45" w:rsidRPr="004C2D45" w14:paraId="6796B8A4" w14:textId="77777777" w:rsidTr="00E56816">
        <w:trPr>
          <w:jc w:val="center"/>
          <w:trPrChange w:id="35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1" w:author="Amit Popat" w:date="2022-07-11T10:40:00Z">
              <w:tcPr>
                <w:tcW w:w="2880" w:type="dxa"/>
                <w:tcBorders>
                  <w:top w:val="dotted" w:sz="4" w:space="0" w:color="auto"/>
                  <w:left w:val="nil"/>
                  <w:bottom w:val="dotted" w:sz="4" w:space="0" w:color="auto"/>
                  <w:right w:val="nil"/>
                </w:tcBorders>
                <w:shd w:val="clear" w:color="auto" w:fill="FFFFFF"/>
              </w:tcPr>
            </w:tcPrChange>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52" w:author="Amit Popat" w:date="2022-07-11T10:40:00Z">
              <w:tcPr>
                <w:tcW w:w="4320" w:type="dxa"/>
                <w:tcBorders>
                  <w:top w:val="dotted" w:sz="4" w:space="0" w:color="auto"/>
                  <w:left w:val="nil"/>
                  <w:bottom w:val="dotted" w:sz="4" w:space="0" w:color="auto"/>
                  <w:right w:val="nil"/>
                </w:tcBorders>
                <w:shd w:val="clear" w:color="auto" w:fill="FFFFFF"/>
              </w:tcPr>
            </w:tcPrChange>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353" w:author="Amit Popat" w:date="2022-07-11T10:40:00Z">
              <w:tcPr>
                <w:tcW w:w="864" w:type="dxa"/>
                <w:tcBorders>
                  <w:top w:val="dotted" w:sz="4" w:space="0" w:color="auto"/>
                  <w:left w:val="nil"/>
                  <w:bottom w:val="dotted" w:sz="4" w:space="0" w:color="auto"/>
                  <w:right w:val="nil"/>
                </w:tcBorders>
                <w:shd w:val="clear" w:color="auto" w:fill="FFFFFF"/>
              </w:tcPr>
            </w:tcPrChange>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4" w:author="Amit Popat" w:date="2022-07-11T10:40:00Z">
              <w:tcPr>
                <w:tcW w:w="1008" w:type="dxa"/>
                <w:tcBorders>
                  <w:top w:val="dotted" w:sz="4" w:space="0" w:color="auto"/>
                  <w:left w:val="nil"/>
                  <w:bottom w:val="dotted" w:sz="4" w:space="0" w:color="auto"/>
                  <w:right w:val="nil"/>
                </w:tcBorders>
                <w:shd w:val="clear" w:color="auto" w:fill="FFFFFF"/>
              </w:tcPr>
            </w:tcPrChange>
          </w:tcPr>
          <w:p w14:paraId="3809B5F8" w14:textId="77777777" w:rsidR="004C2D45" w:rsidRDefault="004C2D45">
            <w:pPr>
              <w:pStyle w:val="MsgTableBody"/>
              <w:jc w:val="center"/>
              <w:rPr>
                <w:noProof/>
              </w:rPr>
            </w:pPr>
          </w:p>
        </w:tc>
      </w:tr>
      <w:tr w:rsidR="004C2D45" w:rsidRPr="004C2D45" w14:paraId="247EED9D" w14:textId="77777777" w:rsidTr="00E56816">
        <w:trPr>
          <w:jc w:val="center"/>
          <w:trPrChange w:id="35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6" w:author="Amit Popat" w:date="2022-07-11T10:40:00Z">
              <w:tcPr>
                <w:tcW w:w="2880" w:type="dxa"/>
                <w:tcBorders>
                  <w:top w:val="dotted" w:sz="4" w:space="0" w:color="auto"/>
                  <w:left w:val="nil"/>
                  <w:bottom w:val="dotted" w:sz="4" w:space="0" w:color="auto"/>
                  <w:right w:val="nil"/>
                </w:tcBorders>
                <w:shd w:val="clear" w:color="auto" w:fill="FFFFFF"/>
              </w:tcPr>
            </w:tcPrChange>
          </w:tcPr>
          <w:p w14:paraId="1C366BB5"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57" w:author="Amit Popat" w:date="2022-07-11T10:40:00Z">
              <w:tcPr>
                <w:tcW w:w="4320" w:type="dxa"/>
                <w:tcBorders>
                  <w:top w:val="dotted" w:sz="4" w:space="0" w:color="auto"/>
                  <w:left w:val="nil"/>
                  <w:bottom w:val="dotted" w:sz="4" w:space="0" w:color="auto"/>
                  <w:right w:val="nil"/>
                </w:tcBorders>
                <w:shd w:val="clear" w:color="auto" w:fill="FFFFFF"/>
              </w:tcPr>
            </w:tcPrChange>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358" w:author="Amit Popat" w:date="2022-07-11T10:40:00Z">
              <w:tcPr>
                <w:tcW w:w="864" w:type="dxa"/>
                <w:tcBorders>
                  <w:top w:val="dotted" w:sz="4" w:space="0" w:color="auto"/>
                  <w:left w:val="nil"/>
                  <w:bottom w:val="dotted" w:sz="4" w:space="0" w:color="auto"/>
                  <w:right w:val="nil"/>
                </w:tcBorders>
                <w:shd w:val="clear" w:color="auto" w:fill="FFFFFF"/>
              </w:tcPr>
            </w:tcPrChange>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9" w:author="Amit Popat" w:date="2022-07-11T10:40:00Z">
              <w:tcPr>
                <w:tcW w:w="1008" w:type="dxa"/>
                <w:tcBorders>
                  <w:top w:val="dotted" w:sz="4" w:space="0" w:color="auto"/>
                  <w:left w:val="nil"/>
                  <w:bottom w:val="dotted" w:sz="4" w:space="0" w:color="auto"/>
                  <w:right w:val="nil"/>
                </w:tcBorders>
                <w:shd w:val="clear" w:color="auto" w:fill="FFFFFF"/>
              </w:tcPr>
            </w:tcPrChange>
          </w:tcPr>
          <w:p w14:paraId="19FD464E" w14:textId="77777777" w:rsidR="004C2D45" w:rsidRDefault="004C2D45">
            <w:pPr>
              <w:pStyle w:val="MsgTableBody"/>
              <w:jc w:val="center"/>
              <w:rPr>
                <w:noProof/>
              </w:rPr>
            </w:pPr>
            <w:r>
              <w:rPr>
                <w:noProof/>
              </w:rPr>
              <w:t>12</w:t>
            </w:r>
          </w:p>
        </w:tc>
      </w:tr>
      <w:tr w:rsidR="004C2D45" w:rsidRPr="004C2D45" w14:paraId="206BE8DC" w14:textId="77777777" w:rsidTr="00E56816">
        <w:trPr>
          <w:jc w:val="center"/>
          <w:trPrChange w:id="36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1" w:author="Amit Popat" w:date="2022-07-11T10:40:00Z">
              <w:tcPr>
                <w:tcW w:w="2880" w:type="dxa"/>
                <w:tcBorders>
                  <w:top w:val="dotted" w:sz="4" w:space="0" w:color="auto"/>
                  <w:left w:val="nil"/>
                  <w:bottom w:val="dotted" w:sz="4" w:space="0" w:color="auto"/>
                  <w:right w:val="nil"/>
                </w:tcBorders>
                <w:shd w:val="clear" w:color="auto" w:fill="FFFFFF"/>
              </w:tcPr>
            </w:tcPrChange>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362" w:author="Amit Popat" w:date="2022-07-11T10:40:00Z">
              <w:tcPr>
                <w:tcW w:w="4320" w:type="dxa"/>
                <w:tcBorders>
                  <w:top w:val="dotted" w:sz="4" w:space="0" w:color="auto"/>
                  <w:left w:val="nil"/>
                  <w:bottom w:val="dotted" w:sz="4" w:space="0" w:color="auto"/>
                  <w:right w:val="nil"/>
                </w:tcBorders>
                <w:shd w:val="clear" w:color="auto" w:fill="FFFFFF"/>
              </w:tcPr>
            </w:tcPrChange>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Change w:id="363" w:author="Amit Popat" w:date="2022-07-11T10:40:00Z">
              <w:tcPr>
                <w:tcW w:w="864" w:type="dxa"/>
                <w:tcBorders>
                  <w:top w:val="dotted" w:sz="4" w:space="0" w:color="auto"/>
                  <w:left w:val="nil"/>
                  <w:bottom w:val="dotted" w:sz="4" w:space="0" w:color="auto"/>
                  <w:right w:val="nil"/>
                </w:tcBorders>
                <w:shd w:val="clear" w:color="auto" w:fill="FFFFFF"/>
              </w:tcPr>
            </w:tcPrChange>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4" w:author="Amit Popat" w:date="2022-07-11T10:40:00Z">
              <w:tcPr>
                <w:tcW w:w="1008" w:type="dxa"/>
                <w:tcBorders>
                  <w:top w:val="dotted" w:sz="4" w:space="0" w:color="auto"/>
                  <w:left w:val="nil"/>
                  <w:bottom w:val="dotted" w:sz="4" w:space="0" w:color="auto"/>
                  <w:right w:val="nil"/>
                </w:tcBorders>
                <w:shd w:val="clear" w:color="auto" w:fill="FFFFFF"/>
              </w:tcPr>
            </w:tcPrChange>
          </w:tcPr>
          <w:p w14:paraId="2F606769" w14:textId="77777777" w:rsidR="004C2D45" w:rsidRDefault="004C2D45">
            <w:pPr>
              <w:pStyle w:val="MsgTableBody"/>
              <w:jc w:val="center"/>
              <w:rPr>
                <w:noProof/>
              </w:rPr>
            </w:pPr>
            <w:r>
              <w:rPr>
                <w:noProof/>
              </w:rPr>
              <w:t>2</w:t>
            </w:r>
          </w:p>
        </w:tc>
      </w:tr>
      <w:tr w:rsidR="004C2D45" w:rsidRPr="004C2D45" w14:paraId="48BF862B" w14:textId="77777777" w:rsidTr="00E56816">
        <w:trPr>
          <w:jc w:val="center"/>
          <w:trPrChange w:id="36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6" w:author="Amit Popat" w:date="2022-07-11T10:40:00Z">
              <w:tcPr>
                <w:tcW w:w="2880" w:type="dxa"/>
                <w:tcBorders>
                  <w:top w:val="dotted" w:sz="4" w:space="0" w:color="auto"/>
                  <w:left w:val="nil"/>
                  <w:bottom w:val="dotted" w:sz="4" w:space="0" w:color="auto"/>
                  <w:right w:val="nil"/>
                </w:tcBorders>
                <w:shd w:val="clear" w:color="auto" w:fill="FFFFFF"/>
              </w:tcPr>
            </w:tcPrChange>
          </w:tcPr>
          <w:p w14:paraId="66D0FED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67" w:author="Amit Popat" w:date="2022-07-11T10:40:00Z">
              <w:tcPr>
                <w:tcW w:w="4320" w:type="dxa"/>
                <w:tcBorders>
                  <w:top w:val="dotted" w:sz="4" w:space="0" w:color="auto"/>
                  <w:left w:val="nil"/>
                  <w:bottom w:val="dotted" w:sz="4" w:space="0" w:color="auto"/>
                  <w:right w:val="nil"/>
                </w:tcBorders>
                <w:shd w:val="clear" w:color="auto" w:fill="FFFFFF"/>
              </w:tcPr>
            </w:tcPrChange>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368" w:author="Amit Popat" w:date="2022-07-11T10:40:00Z">
              <w:tcPr>
                <w:tcW w:w="864" w:type="dxa"/>
                <w:tcBorders>
                  <w:top w:val="dotted" w:sz="4" w:space="0" w:color="auto"/>
                  <w:left w:val="nil"/>
                  <w:bottom w:val="dotted" w:sz="4" w:space="0" w:color="auto"/>
                  <w:right w:val="nil"/>
                </w:tcBorders>
                <w:shd w:val="clear" w:color="auto" w:fill="FFFFFF"/>
              </w:tcPr>
            </w:tcPrChange>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9" w:author="Amit Popat" w:date="2022-07-11T10:40:00Z">
              <w:tcPr>
                <w:tcW w:w="1008" w:type="dxa"/>
                <w:tcBorders>
                  <w:top w:val="dotted" w:sz="4" w:space="0" w:color="auto"/>
                  <w:left w:val="nil"/>
                  <w:bottom w:val="dotted" w:sz="4" w:space="0" w:color="auto"/>
                  <w:right w:val="nil"/>
                </w:tcBorders>
                <w:shd w:val="clear" w:color="auto" w:fill="FFFFFF"/>
              </w:tcPr>
            </w:tcPrChange>
          </w:tcPr>
          <w:p w14:paraId="74179BC3" w14:textId="77777777" w:rsidR="004C2D45" w:rsidRDefault="004C2D45">
            <w:pPr>
              <w:pStyle w:val="MsgTableBody"/>
              <w:jc w:val="center"/>
              <w:rPr>
                <w:noProof/>
              </w:rPr>
            </w:pPr>
            <w:r>
              <w:rPr>
                <w:noProof/>
              </w:rPr>
              <w:t>12</w:t>
            </w:r>
          </w:p>
        </w:tc>
      </w:tr>
      <w:tr w:rsidR="004C2D45" w:rsidRPr="004C2D45" w14:paraId="78E0F50B" w14:textId="77777777" w:rsidTr="00E56816">
        <w:trPr>
          <w:jc w:val="center"/>
          <w:trPrChange w:id="37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1" w:author="Amit Popat" w:date="2022-07-11T10:40:00Z">
              <w:tcPr>
                <w:tcW w:w="2880" w:type="dxa"/>
                <w:tcBorders>
                  <w:top w:val="dotted" w:sz="4" w:space="0" w:color="auto"/>
                  <w:left w:val="nil"/>
                  <w:bottom w:val="dotted" w:sz="4" w:space="0" w:color="auto"/>
                  <w:right w:val="nil"/>
                </w:tcBorders>
                <w:shd w:val="clear" w:color="auto" w:fill="FFFFFF"/>
              </w:tcPr>
            </w:tcPrChange>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72" w:author="Amit Popat" w:date="2022-07-11T10:40:00Z">
              <w:tcPr>
                <w:tcW w:w="4320" w:type="dxa"/>
                <w:tcBorders>
                  <w:top w:val="dotted" w:sz="4" w:space="0" w:color="auto"/>
                  <w:left w:val="nil"/>
                  <w:bottom w:val="dotted" w:sz="4" w:space="0" w:color="auto"/>
                  <w:right w:val="nil"/>
                </w:tcBorders>
                <w:shd w:val="clear" w:color="auto" w:fill="FFFFFF"/>
              </w:tcPr>
            </w:tcPrChange>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373" w:author="Amit Popat" w:date="2022-07-11T10:40:00Z">
              <w:tcPr>
                <w:tcW w:w="864" w:type="dxa"/>
                <w:tcBorders>
                  <w:top w:val="dotted" w:sz="4" w:space="0" w:color="auto"/>
                  <w:left w:val="nil"/>
                  <w:bottom w:val="dotted" w:sz="4" w:space="0" w:color="auto"/>
                  <w:right w:val="nil"/>
                </w:tcBorders>
                <w:shd w:val="clear" w:color="auto" w:fill="FFFFFF"/>
              </w:tcPr>
            </w:tcPrChange>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4" w:author="Amit Popat" w:date="2022-07-11T10:40:00Z">
              <w:tcPr>
                <w:tcW w:w="1008" w:type="dxa"/>
                <w:tcBorders>
                  <w:top w:val="dotted" w:sz="4" w:space="0" w:color="auto"/>
                  <w:left w:val="nil"/>
                  <w:bottom w:val="dotted" w:sz="4" w:space="0" w:color="auto"/>
                  <w:right w:val="nil"/>
                </w:tcBorders>
                <w:shd w:val="clear" w:color="auto" w:fill="FFFFFF"/>
              </w:tcPr>
            </w:tcPrChange>
          </w:tcPr>
          <w:p w14:paraId="0438249B" w14:textId="77777777" w:rsidR="004C2D45" w:rsidRDefault="004C2D45">
            <w:pPr>
              <w:pStyle w:val="MsgTableBody"/>
              <w:jc w:val="center"/>
              <w:rPr>
                <w:noProof/>
              </w:rPr>
            </w:pPr>
          </w:p>
        </w:tc>
      </w:tr>
      <w:tr w:rsidR="004C2D45" w:rsidRPr="004C2D45" w14:paraId="2EAFC9FE" w14:textId="77777777" w:rsidTr="00E56816">
        <w:trPr>
          <w:jc w:val="center"/>
          <w:trPrChange w:id="37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6" w:author="Amit Popat" w:date="2022-07-11T10:40:00Z">
              <w:tcPr>
                <w:tcW w:w="2880" w:type="dxa"/>
                <w:tcBorders>
                  <w:top w:val="dotted" w:sz="4" w:space="0" w:color="auto"/>
                  <w:left w:val="nil"/>
                  <w:bottom w:val="dotted" w:sz="4" w:space="0" w:color="auto"/>
                  <w:right w:val="nil"/>
                </w:tcBorders>
                <w:shd w:val="clear" w:color="auto" w:fill="FFFFFF"/>
              </w:tcPr>
            </w:tcPrChange>
          </w:tcPr>
          <w:p w14:paraId="6925A3AD"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77" w:author="Amit Popat" w:date="2022-07-11T10:40:00Z">
              <w:tcPr>
                <w:tcW w:w="4320" w:type="dxa"/>
                <w:tcBorders>
                  <w:top w:val="dotted" w:sz="4" w:space="0" w:color="auto"/>
                  <w:left w:val="nil"/>
                  <w:bottom w:val="dotted" w:sz="4" w:space="0" w:color="auto"/>
                  <w:right w:val="nil"/>
                </w:tcBorders>
                <w:shd w:val="clear" w:color="auto" w:fill="FFFFFF"/>
              </w:tcPr>
            </w:tcPrChange>
          </w:tcPr>
          <w:p w14:paraId="64050747" w14:textId="09D49D6D" w:rsidR="004C2D45" w:rsidRDefault="003C0421" w:rsidP="003C0421">
            <w:pPr>
              <w:pStyle w:val="MsgTableBody"/>
              <w:rPr>
                <w:noProof/>
              </w:rPr>
            </w:pPr>
            <w:r w:rsidRPr="005625E3">
              <w:rPr>
                <w:rPrChange w:id="378"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379" w:author="Amit Popat" w:date="2022-07-11T10:40:00Z">
              <w:tcPr>
                <w:tcW w:w="864" w:type="dxa"/>
                <w:tcBorders>
                  <w:top w:val="dotted" w:sz="4" w:space="0" w:color="auto"/>
                  <w:left w:val="nil"/>
                  <w:bottom w:val="dotted" w:sz="4" w:space="0" w:color="auto"/>
                  <w:right w:val="nil"/>
                </w:tcBorders>
                <w:shd w:val="clear" w:color="auto" w:fill="FFFFFF"/>
              </w:tcPr>
            </w:tcPrChange>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380" w:author="Amit Popat" w:date="2022-07-11T10:40:00Z">
              <w:tcPr>
                <w:tcW w:w="1008" w:type="dxa"/>
                <w:tcBorders>
                  <w:top w:val="dotted" w:sz="4" w:space="0" w:color="auto"/>
                  <w:left w:val="nil"/>
                  <w:bottom w:val="dotted" w:sz="4" w:space="0" w:color="auto"/>
                  <w:right w:val="nil"/>
                </w:tcBorders>
                <w:shd w:val="clear" w:color="auto" w:fill="FFFFFF"/>
              </w:tcPr>
            </w:tcPrChange>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E56816">
        <w:trPr>
          <w:jc w:val="center"/>
          <w:trPrChange w:id="38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2" w:author="Amit Popat" w:date="2022-07-11T10:40:00Z">
              <w:tcPr>
                <w:tcW w:w="2880" w:type="dxa"/>
                <w:tcBorders>
                  <w:top w:val="dotted" w:sz="4" w:space="0" w:color="auto"/>
                  <w:left w:val="nil"/>
                  <w:bottom w:val="dotted" w:sz="4" w:space="0" w:color="auto"/>
                  <w:right w:val="nil"/>
                </w:tcBorders>
                <w:shd w:val="clear" w:color="auto" w:fill="FFFFFF"/>
              </w:tcPr>
            </w:tcPrChange>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83" w:author="Amit Popat" w:date="2022-07-11T10:40:00Z">
              <w:tcPr>
                <w:tcW w:w="4320" w:type="dxa"/>
                <w:tcBorders>
                  <w:top w:val="dotted" w:sz="4" w:space="0" w:color="auto"/>
                  <w:left w:val="nil"/>
                  <w:bottom w:val="dotted" w:sz="4" w:space="0" w:color="auto"/>
                  <w:right w:val="nil"/>
                </w:tcBorders>
                <w:shd w:val="clear" w:color="auto" w:fill="FFFFFF"/>
              </w:tcPr>
            </w:tcPrChange>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Change w:id="384" w:author="Amit Popat" w:date="2022-07-11T10:40:00Z">
              <w:tcPr>
                <w:tcW w:w="864" w:type="dxa"/>
                <w:tcBorders>
                  <w:top w:val="dotted" w:sz="4" w:space="0" w:color="auto"/>
                  <w:left w:val="nil"/>
                  <w:bottom w:val="dotted" w:sz="4" w:space="0" w:color="auto"/>
                  <w:right w:val="nil"/>
                </w:tcBorders>
                <w:shd w:val="clear" w:color="auto" w:fill="FFFFFF"/>
              </w:tcPr>
            </w:tcPrChange>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5" w:author="Amit Popat" w:date="2022-07-11T10:40:00Z">
              <w:tcPr>
                <w:tcW w:w="1008" w:type="dxa"/>
                <w:tcBorders>
                  <w:top w:val="dotted" w:sz="4" w:space="0" w:color="auto"/>
                  <w:left w:val="nil"/>
                  <w:bottom w:val="dotted" w:sz="4" w:space="0" w:color="auto"/>
                  <w:right w:val="nil"/>
                </w:tcBorders>
                <w:shd w:val="clear" w:color="auto" w:fill="FFFFFF"/>
              </w:tcPr>
            </w:tcPrChange>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E56816">
        <w:trPr>
          <w:jc w:val="center"/>
          <w:trPrChange w:id="38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7" w:author="Amit Popat" w:date="2022-07-11T10:40:00Z">
              <w:tcPr>
                <w:tcW w:w="2880" w:type="dxa"/>
                <w:tcBorders>
                  <w:top w:val="dotted" w:sz="4" w:space="0" w:color="auto"/>
                  <w:left w:val="nil"/>
                  <w:bottom w:val="dotted" w:sz="4" w:space="0" w:color="auto"/>
                  <w:right w:val="nil"/>
                </w:tcBorders>
                <w:shd w:val="clear" w:color="auto" w:fill="FFFFFF"/>
              </w:tcPr>
            </w:tcPrChange>
          </w:tcPr>
          <w:p w14:paraId="31EB5A5C"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388" w:author="Amit Popat" w:date="2022-07-11T10:40:00Z">
              <w:tcPr>
                <w:tcW w:w="4320" w:type="dxa"/>
                <w:tcBorders>
                  <w:top w:val="dotted" w:sz="4" w:space="0" w:color="auto"/>
                  <w:left w:val="nil"/>
                  <w:bottom w:val="dotted" w:sz="4" w:space="0" w:color="auto"/>
                  <w:right w:val="nil"/>
                </w:tcBorders>
                <w:shd w:val="clear" w:color="auto" w:fill="FFFFFF"/>
              </w:tcPr>
            </w:tcPrChange>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389" w:author="Amit Popat" w:date="2022-07-11T10:40:00Z">
              <w:tcPr>
                <w:tcW w:w="864" w:type="dxa"/>
                <w:tcBorders>
                  <w:top w:val="dotted" w:sz="4" w:space="0" w:color="auto"/>
                  <w:left w:val="nil"/>
                  <w:bottom w:val="dotted" w:sz="4" w:space="0" w:color="auto"/>
                  <w:right w:val="nil"/>
                </w:tcBorders>
                <w:shd w:val="clear" w:color="auto" w:fill="FFFFFF"/>
              </w:tcPr>
            </w:tcPrChange>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390" w:author="Amit Popat" w:date="2022-07-11T10:40:00Z">
              <w:tcPr>
                <w:tcW w:w="1008" w:type="dxa"/>
                <w:tcBorders>
                  <w:top w:val="dotted" w:sz="4" w:space="0" w:color="auto"/>
                  <w:left w:val="nil"/>
                  <w:bottom w:val="dotted" w:sz="4" w:space="0" w:color="auto"/>
                  <w:right w:val="nil"/>
                </w:tcBorders>
                <w:shd w:val="clear" w:color="auto" w:fill="FFFFFF"/>
              </w:tcPr>
            </w:tcPrChange>
          </w:tcPr>
          <w:p w14:paraId="067B04B4" w14:textId="77777777" w:rsidR="004C2D45" w:rsidRDefault="004C2D45">
            <w:pPr>
              <w:pStyle w:val="MsgTableBody"/>
              <w:jc w:val="center"/>
              <w:rPr>
                <w:noProof/>
              </w:rPr>
            </w:pPr>
            <w:r>
              <w:rPr>
                <w:noProof/>
              </w:rPr>
              <w:t>12</w:t>
            </w:r>
          </w:p>
        </w:tc>
      </w:tr>
      <w:tr w:rsidR="004C2D45" w:rsidRPr="004C2D45" w14:paraId="6D6381C7" w14:textId="77777777" w:rsidTr="00E56816">
        <w:trPr>
          <w:jc w:val="center"/>
          <w:trPrChange w:id="39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2" w:author="Amit Popat" w:date="2022-07-11T10:40:00Z">
              <w:tcPr>
                <w:tcW w:w="2880" w:type="dxa"/>
                <w:tcBorders>
                  <w:top w:val="dotted" w:sz="4" w:space="0" w:color="auto"/>
                  <w:left w:val="nil"/>
                  <w:bottom w:val="dotted" w:sz="4" w:space="0" w:color="auto"/>
                  <w:right w:val="nil"/>
                </w:tcBorders>
                <w:shd w:val="clear" w:color="auto" w:fill="FFFFFF"/>
              </w:tcPr>
            </w:tcPrChange>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93" w:author="Amit Popat" w:date="2022-07-11T10:40:00Z">
              <w:tcPr>
                <w:tcW w:w="4320" w:type="dxa"/>
                <w:tcBorders>
                  <w:top w:val="dotted" w:sz="4" w:space="0" w:color="auto"/>
                  <w:left w:val="nil"/>
                  <w:bottom w:val="dotted" w:sz="4" w:space="0" w:color="auto"/>
                  <w:right w:val="nil"/>
                </w:tcBorders>
                <w:shd w:val="clear" w:color="auto" w:fill="FFFFFF"/>
              </w:tcPr>
            </w:tcPrChange>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394" w:author="Amit Popat" w:date="2022-07-11T10:40:00Z">
              <w:tcPr>
                <w:tcW w:w="864" w:type="dxa"/>
                <w:tcBorders>
                  <w:top w:val="dotted" w:sz="4" w:space="0" w:color="auto"/>
                  <w:left w:val="nil"/>
                  <w:bottom w:val="dotted" w:sz="4" w:space="0" w:color="auto"/>
                  <w:right w:val="nil"/>
                </w:tcBorders>
                <w:shd w:val="clear" w:color="auto" w:fill="FFFFFF"/>
              </w:tcPr>
            </w:tcPrChange>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5" w:author="Amit Popat" w:date="2022-07-11T10:40:00Z">
              <w:tcPr>
                <w:tcW w:w="1008" w:type="dxa"/>
                <w:tcBorders>
                  <w:top w:val="dotted" w:sz="4" w:space="0" w:color="auto"/>
                  <w:left w:val="nil"/>
                  <w:bottom w:val="dotted" w:sz="4" w:space="0" w:color="auto"/>
                  <w:right w:val="nil"/>
                </w:tcBorders>
                <w:shd w:val="clear" w:color="auto" w:fill="FFFFFF"/>
              </w:tcPr>
            </w:tcPrChange>
          </w:tcPr>
          <w:p w14:paraId="60DF30E4" w14:textId="77777777" w:rsidR="004C2D45" w:rsidRDefault="004C2D45">
            <w:pPr>
              <w:pStyle w:val="MsgTableBody"/>
              <w:jc w:val="center"/>
              <w:rPr>
                <w:noProof/>
              </w:rPr>
            </w:pPr>
          </w:p>
        </w:tc>
      </w:tr>
      <w:tr w:rsidR="004C2D45" w:rsidRPr="004C2D45" w14:paraId="648A9824" w14:textId="77777777" w:rsidTr="00E56816">
        <w:trPr>
          <w:jc w:val="center"/>
          <w:trPrChange w:id="39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7" w:author="Amit Popat" w:date="2022-07-11T10:40:00Z">
              <w:tcPr>
                <w:tcW w:w="2880" w:type="dxa"/>
                <w:tcBorders>
                  <w:top w:val="dotted" w:sz="4" w:space="0" w:color="auto"/>
                  <w:left w:val="nil"/>
                  <w:bottom w:val="dotted" w:sz="4" w:space="0" w:color="auto"/>
                  <w:right w:val="nil"/>
                </w:tcBorders>
                <w:shd w:val="clear" w:color="auto" w:fill="FFFFFF"/>
              </w:tcPr>
            </w:tcPrChange>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98" w:author="Amit Popat" w:date="2022-07-11T10:40:00Z">
              <w:tcPr>
                <w:tcW w:w="4320" w:type="dxa"/>
                <w:tcBorders>
                  <w:top w:val="dotted" w:sz="4" w:space="0" w:color="auto"/>
                  <w:left w:val="nil"/>
                  <w:bottom w:val="dotted" w:sz="4" w:space="0" w:color="auto"/>
                  <w:right w:val="nil"/>
                </w:tcBorders>
                <w:shd w:val="clear" w:color="auto" w:fill="FFFFFF"/>
              </w:tcPr>
            </w:tcPrChange>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399" w:author="Amit Popat" w:date="2022-07-11T10:40:00Z">
              <w:tcPr>
                <w:tcW w:w="864" w:type="dxa"/>
                <w:tcBorders>
                  <w:top w:val="dotted" w:sz="4" w:space="0" w:color="auto"/>
                  <w:left w:val="nil"/>
                  <w:bottom w:val="dotted" w:sz="4" w:space="0" w:color="auto"/>
                  <w:right w:val="nil"/>
                </w:tcBorders>
                <w:shd w:val="clear" w:color="auto" w:fill="FFFFFF"/>
              </w:tcPr>
            </w:tcPrChange>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0" w:author="Amit Popat" w:date="2022-07-11T10:40:00Z">
              <w:tcPr>
                <w:tcW w:w="1008" w:type="dxa"/>
                <w:tcBorders>
                  <w:top w:val="dotted" w:sz="4" w:space="0" w:color="auto"/>
                  <w:left w:val="nil"/>
                  <w:bottom w:val="dotted" w:sz="4" w:space="0" w:color="auto"/>
                  <w:right w:val="nil"/>
                </w:tcBorders>
                <w:shd w:val="clear" w:color="auto" w:fill="FFFFFF"/>
              </w:tcPr>
            </w:tcPrChange>
          </w:tcPr>
          <w:p w14:paraId="5B90FEC4" w14:textId="77777777" w:rsidR="004C2D45" w:rsidRDefault="004C2D45">
            <w:pPr>
              <w:pStyle w:val="MsgTableBody"/>
              <w:jc w:val="center"/>
              <w:rPr>
                <w:noProof/>
              </w:rPr>
            </w:pPr>
          </w:p>
        </w:tc>
      </w:tr>
      <w:tr w:rsidR="004C2D45" w:rsidRPr="004C2D45" w14:paraId="092B33D9" w14:textId="77777777" w:rsidTr="00E56816">
        <w:trPr>
          <w:jc w:val="center"/>
          <w:trPrChange w:id="40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2" w:author="Amit Popat" w:date="2022-07-11T10:40:00Z">
              <w:tcPr>
                <w:tcW w:w="2880" w:type="dxa"/>
                <w:tcBorders>
                  <w:top w:val="dotted" w:sz="4" w:space="0" w:color="auto"/>
                  <w:left w:val="nil"/>
                  <w:bottom w:val="dotted" w:sz="4" w:space="0" w:color="auto"/>
                  <w:right w:val="nil"/>
                </w:tcBorders>
                <w:shd w:val="clear" w:color="auto" w:fill="FFFFFF"/>
              </w:tcPr>
            </w:tcPrChange>
          </w:tcPr>
          <w:p w14:paraId="33FB8F58"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03" w:author="Amit Popat" w:date="2022-07-11T10:40:00Z">
              <w:tcPr>
                <w:tcW w:w="4320" w:type="dxa"/>
                <w:tcBorders>
                  <w:top w:val="dotted" w:sz="4" w:space="0" w:color="auto"/>
                  <w:left w:val="nil"/>
                  <w:bottom w:val="dotted" w:sz="4" w:space="0" w:color="auto"/>
                  <w:right w:val="nil"/>
                </w:tcBorders>
                <w:shd w:val="clear" w:color="auto" w:fill="FFFFFF"/>
              </w:tcPr>
            </w:tcPrChange>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404" w:author="Amit Popat" w:date="2022-07-11T10:40:00Z">
              <w:tcPr>
                <w:tcW w:w="864" w:type="dxa"/>
                <w:tcBorders>
                  <w:top w:val="dotted" w:sz="4" w:space="0" w:color="auto"/>
                  <w:left w:val="nil"/>
                  <w:bottom w:val="dotted" w:sz="4" w:space="0" w:color="auto"/>
                  <w:right w:val="nil"/>
                </w:tcBorders>
                <w:shd w:val="clear" w:color="auto" w:fill="FFFFFF"/>
              </w:tcPr>
            </w:tcPrChange>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5" w:author="Amit Popat" w:date="2022-07-11T10:40:00Z">
              <w:tcPr>
                <w:tcW w:w="1008" w:type="dxa"/>
                <w:tcBorders>
                  <w:top w:val="dotted" w:sz="4" w:space="0" w:color="auto"/>
                  <w:left w:val="nil"/>
                  <w:bottom w:val="dotted" w:sz="4" w:space="0" w:color="auto"/>
                  <w:right w:val="nil"/>
                </w:tcBorders>
                <w:shd w:val="clear" w:color="auto" w:fill="FFFFFF"/>
              </w:tcPr>
            </w:tcPrChange>
          </w:tcPr>
          <w:p w14:paraId="09DD484C" w14:textId="77777777" w:rsidR="004C2D45" w:rsidRDefault="004C2D45">
            <w:pPr>
              <w:pStyle w:val="MsgTableBody"/>
              <w:jc w:val="center"/>
              <w:rPr>
                <w:noProof/>
              </w:rPr>
            </w:pPr>
            <w:r>
              <w:rPr>
                <w:noProof/>
              </w:rPr>
              <w:t>12</w:t>
            </w:r>
          </w:p>
        </w:tc>
      </w:tr>
      <w:tr w:rsidR="004C2D45" w:rsidRPr="004C2D45" w14:paraId="27C25068" w14:textId="77777777" w:rsidTr="00E56816">
        <w:trPr>
          <w:jc w:val="center"/>
          <w:trPrChange w:id="40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7" w:author="Amit Popat" w:date="2022-07-11T10:40:00Z">
              <w:tcPr>
                <w:tcW w:w="2880" w:type="dxa"/>
                <w:tcBorders>
                  <w:top w:val="dotted" w:sz="4" w:space="0" w:color="auto"/>
                  <w:left w:val="nil"/>
                  <w:bottom w:val="dotted" w:sz="4" w:space="0" w:color="auto"/>
                  <w:right w:val="nil"/>
                </w:tcBorders>
                <w:shd w:val="clear" w:color="auto" w:fill="FFFFFF"/>
              </w:tcPr>
            </w:tcPrChange>
          </w:tcPr>
          <w:p w14:paraId="5970D410"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08" w:author="Amit Popat" w:date="2022-07-11T10:40:00Z">
              <w:tcPr>
                <w:tcW w:w="4320" w:type="dxa"/>
                <w:tcBorders>
                  <w:top w:val="dotted" w:sz="4" w:space="0" w:color="auto"/>
                  <w:left w:val="nil"/>
                  <w:bottom w:val="dotted" w:sz="4" w:space="0" w:color="auto"/>
                  <w:right w:val="nil"/>
                </w:tcBorders>
                <w:shd w:val="clear" w:color="auto" w:fill="FFFFFF"/>
              </w:tcPr>
            </w:tcPrChange>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409" w:author="Amit Popat" w:date="2022-07-11T10:40:00Z">
              <w:tcPr>
                <w:tcW w:w="864" w:type="dxa"/>
                <w:tcBorders>
                  <w:top w:val="dotted" w:sz="4" w:space="0" w:color="auto"/>
                  <w:left w:val="nil"/>
                  <w:bottom w:val="dotted" w:sz="4" w:space="0" w:color="auto"/>
                  <w:right w:val="nil"/>
                </w:tcBorders>
                <w:shd w:val="clear" w:color="auto" w:fill="FFFFFF"/>
              </w:tcPr>
            </w:tcPrChange>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0" w:author="Amit Popat" w:date="2022-07-11T10:40:00Z">
              <w:tcPr>
                <w:tcW w:w="1008" w:type="dxa"/>
                <w:tcBorders>
                  <w:top w:val="dotted" w:sz="4" w:space="0" w:color="auto"/>
                  <w:left w:val="nil"/>
                  <w:bottom w:val="dotted" w:sz="4" w:space="0" w:color="auto"/>
                  <w:right w:val="nil"/>
                </w:tcBorders>
                <w:shd w:val="clear" w:color="auto" w:fill="FFFFFF"/>
              </w:tcPr>
            </w:tcPrChange>
          </w:tcPr>
          <w:p w14:paraId="1E867850" w14:textId="77777777" w:rsidR="004C2D45" w:rsidRDefault="004C2D45">
            <w:pPr>
              <w:pStyle w:val="MsgTableBody"/>
              <w:jc w:val="center"/>
              <w:rPr>
                <w:noProof/>
              </w:rPr>
            </w:pPr>
            <w:r>
              <w:rPr>
                <w:noProof/>
              </w:rPr>
              <w:t>12</w:t>
            </w:r>
          </w:p>
        </w:tc>
      </w:tr>
      <w:tr w:rsidR="004C2D45" w:rsidRPr="004C2D45" w14:paraId="633BE5F0" w14:textId="77777777" w:rsidTr="00E56816">
        <w:trPr>
          <w:jc w:val="center"/>
          <w:trPrChange w:id="41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2" w:author="Amit Popat" w:date="2022-07-11T10:40:00Z">
              <w:tcPr>
                <w:tcW w:w="2880" w:type="dxa"/>
                <w:tcBorders>
                  <w:top w:val="dotted" w:sz="4" w:space="0" w:color="auto"/>
                  <w:left w:val="nil"/>
                  <w:bottom w:val="dotted" w:sz="4" w:space="0" w:color="auto"/>
                  <w:right w:val="nil"/>
                </w:tcBorders>
                <w:shd w:val="clear" w:color="auto" w:fill="FFFFFF"/>
              </w:tcPr>
            </w:tcPrChange>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13" w:author="Amit Popat" w:date="2022-07-11T10:40:00Z">
              <w:tcPr>
                <w:tcW w:w="4320" w:type="dxa"/>
                <w:tcBorders>
                  <w:top w:val="dotted" w:sz="4" w:space="0" w:color="auto"/>
                  <w:left w:val="nil"/>
                  <w:bottom w:val="dotted" w:sz="4" w:space="0" w:color="auto"/>
                  <w:right w:val="nil"/>
                </w:tcBorders>
                <w:shd w:val="clear" w:color="auto" w:fill="FFFFFF"/>
              </w:tcPr>
            </w:tcPrChange>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414" w:author="Amit Popat" w:date="2022-07-11T10:40:00Z">
              <w:tcPr>
                <w:tcW w:w="864" w:type="dxa"/>
                <w:tcBorders>
                  <w:top w:val="dotted" w:sz="4" w:space="0" w:color="auto"/>
                  <w:left w:val="nil"/>
                  <w:bottom w:val="dotted" w:sz="4" w:space="0" w:color="auto"/>
                  <w:right w:val="nil"/>
                </w:tcBorders>
                <w:shd w:val="clear" w:color="auto" w:fill="FFFFFF"/>
              </w:tcPr>
            </w:tcPrChange>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5" w:author="Amit Popat" w:date="2022-07-11T10:40:00Z">
              <w:tcPr>
                <w:tcW w:w="1008" w:type="dxa"/>
                <w:tcBorders>
                  <w:top w:val="dotted" w:sz="4" w:space="0" w:color="auto"/>
                  <w:left w:val="nil"/>
                  <w:bottom w:val="dotted" w:sz="4" w:space="0" w:color="auto"/>
                  <w:right w:val="nil"/>
                </w:tcBorders>
                <w:shd w:val="clear" w:color="auto" w:fill="FFFFFF"/>
              </w:tcPr>
            </w:tcPrChange>
          </w:tcPr>
          <w:p w14:paraId="3F59631B" w14:textId="77777777" w:rsidR="004C2D45" w:rsidRDefault="004C2D45">
            <w:pPr>
              <w:pStyle w:val="MsgTableBody"/>
              <w:jc w:val="center"/>
              <w:rPr>
                <w:noProof/>
              </w:rPr>
            </w:pPr>
          </w:p>
        </w:tc>
      </w:tr>
      <w:tr w:rsidR="004C2D45" w:rsidRPr="004C2D45" w14:paraId="550FD15D" w14:textId="77777777" w:rsidTr="00E56816">
        <w:trPr>
          <w:jc w:val="center"/>
          <w:trPrChange w:id="41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7" w:author="Amit Popat" w:date="2022-07-11T10:40:00Z">
              <w:tcPr>
                <w:tcW w:w="2880" w:type="dxa"/>
                <w:tcBorders>
                  <w:top w:val="dotted" w:sz="4" w:space="0" w:color="auto"/>
                  <w:left w:val="nil"/>
                  <w:bottom w:val="dotted" w:sz="4" w:space="0" w:color="auto"/>
                  <w:right w:val="nil"/>
                </w:tcBorders>
                <w:shd w:val="clear" w:color="auto" w:fill="FFFFFF"/>
              </w:tcPr>
            </w:tcPrChange>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18" w:author="Amit Popat" w:date="2022-07-11T10:40:00Z">
              <w:tcPr>
                <w:tcW w:w="4320" w:type="dxa"/>
                <w:tcBorders>
                  <w:top w:val="dotted" w:sz="4" w:space="0" w:color="auto"/>
                  <w:left w:val="nil"/>
                  <w:bottom w:val="dotted" w:sz="4" w:space="0" w:color="auto"/>
                  <w:right w:val="nil"/>
                </w:tcBorders>
                <w:shd w:val="clear" w:color="auto" w:fill="FFFFFF"/>
              </w:tcPr>
            </w:tcPrChange>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419" w:author="Amit Popat" w:date="2022-07-11T10:40:00Z">
              <w:tcPr>
                <w:tcW w:w="864" w:type="dxa"/>
                <w:tcBorders>
                  <w:top w:val="dotted" w:sz="4" w:space="0" w:color="auto"/>
                  <w:left w:val="nil"/>
                  <w:bottom w:val="dotted" w:sz="4" w:space="0" w:color="auto"/>
                  <w:right w:val="nil"/>
                </w:tcBorders>
                <w:shd w:val="clear" w:color="auto" w:fill="FFFFFF"/>
              </w:tcPr>
            </w:tcPrChange>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0" w:author="Amit Popat" w:date="2022-07-11T10:40:00Z">
              <w:tcPr>
                <w:tcW w:w="1008" w:type="dxa"/>
                <w:tcBorders>
                  <w:top w:val="dotted" w:sz="4" w:space="0" w:color="auto"/>
                  <w:left w:val="nil"/>
                  <w:bottom w:val="dotted" w:sz="4" w:space="0" w:color="auto"/>
                  <w:right w:val="nil"/>
                </w:tcBorders>
                <w:shd w:val="clear" w:color="auto" w:fill="FFFFFF"/>
              </w:tcPr>
            </w:tcPrChange>
          </w:tcPr>
          <w:p w14:paraId="5C26BC3A" w14:textId="77777777" w:rsidR="004C2D45" w:rsidRDefault="004C2D45">
            <w:pPr>
              <w:pStyle w:val="MsgTableBody"/>
              <w:jc w:val="center"/>
              <w:rPr>
                <w:noProof/>
              </w:rPr>
            </w:pPr>
          </w:p>
        </w:tc>
      </w:tr>
      <w:tr w:rsidR="004C2D45" w:rsidRPr="004C2D45" w14:paraId="0CA7AFB7" w14:textId="77777777" w:rsidTr="00E56816">
        <w:trPr>
          <w:jc w:val="center"/>
          <w:trPrChange w:id="42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2" w:author="Amit Popat" w:date="2022-07-11T10:40:00Z">
              <w:tcPr>
                <w:tcW w:w="2880" w:type="dxa"/>
                <w:tcBorders>
                  <w:top w:val="dotted" w:sz="4" w:space="0" w:color="auto"/>
                  <w:left w:val="nil"/>
                  <w:bottom w:val="dotted" w:sz="4" w:space="0" w:color="auto"/>
                  <w:right w:val="nil"/>
                </w:tcBorders>
                <w:shd w:val="clear" w:color="auto" w:fill="FFFFFF"/>
              </w:tcPr>
            </w:tcPrChange>
          </w:tcPr>
          <w:p w14:paraId="5ADFC3E3" w14:textId="77777777" w:rsidR="004C2D45" w:rsidRDefault="004C2D45">
            <w:pPr>
              <w:pStyle w:val="MsgTableBody"/>
              <w:rPr>
                <w:noProof/>
              </w:rPr>
            </w:pPr>
            <w:r>
              <w:rPr>
                <w:noProof/>
              </w:rPr>
              <w:lastRenderedPageBreak/>
              <w:t xml:space="preserve">    OBX</w:t>
            </w:r>
          </w:p>
        </w:tc>
        <w:tc>
          <w:tcPr>
            <w:tcW w:w="4321" w:type="dxa"/>
            <w:tcBorders>
              <w:top w:val="dotted" w:sz="4" w:space="0" w:color="auto"/>
              <w:left w:val="nil"/>
              <w:bottom w:val="dotted" w:sz="4" w:space="0" w:color="auto"/>
              <w:right w:val="nil"/>
            </w:tcBorders>
            <w:shd w:val="clear" w:color="auto" w:fill="FFFFFF"/>
            <w:tcPrChange w:id="423" w:author="Amit Popat" w:date="2022-07-11T10:40:00Z">
              <w:tcPr>
                <w:tcW w:w="4320" w:type="dxa"/>
                <w:tcBorders>
                  <w:top w:val="dotted" w:sz="4" w:space="0" w:color="auto"/>
                  <w:left w:val="nil"/>
                  <w:bottom w:val="dotted" w:sz="4" w:space="0" w:color="auto"/>
                  <w:right w:val="nil"/>
                </w:tcBorders>
                <w:shd w:val="clear" w:color="auto" w:fill="FFFFFF"/>
              </w:tcPr>
            </w:tcPrChange>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424" w:author="Amit Popat" w:date="2022-07-11T10:40:00Z">
              <w:tcPr>
                <w:tcW w:w="864" w:type="dxa"/>
                <w:tcBorders>
                  <w:top w:val="dotted" w:sz="4" w:space="0" w:color="auto"/>
                  <w:left w:val="nil"/>
                  <w:bottom w:val="dotted" w:sz="4" w:space="0" w:color="auto"/>
                  <w:right w:val="nil"/>
                </w:tcBorders>
                <w:shd w:val="clear" w:color="auto" w:fill="FFFFFF"/>
              </w:tcPr>
            </w:tcPrChange>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5" w:author="Amit Popat" w:date="2022-07-11T10:40:00Z">
              <w:tcPr>
                <w:tcW w:w="1008" w:type="dxa"/>
                <w:tcBorders>
                  <w:top w:val="dotted" w:sz="4" w:space="0" w:color="auto"/>
                  <w:left w:val="nil"/>
                  <w:bottom w:val="dotted" w:sz="4" w:space="0" w:color="auto"/>
                  <w:right w:val="nil"/>
                </w:tcBorders>
                <w:shd w:val="clear" w:color="auto" w:fill="FFFFFF"/>
              </w:tcPr>
            </w:tcPrChange>
          </w:tcPr>
          <w:p w14:paraId="30DC409E" w14:textId="77777777" w:rsidR="004C2D45" w:rsidRDefault="004C2D45">
            <w:pPr>
              <w:pStyle w:val="MsgTableBody"/>
              <w:jc w:val="center"/>
              <w:rPr>
                <w:noProof/>
              </w:rPr>
            </w:pPr>
            <w:r>
              <w:rPr>
                <w:noProof/>
              </w:rPr>
              <w:t>7</w:t>
            </w:r>
          </w:p>
        </w:tc>
      </w:tr>
      <w:tr w:rsidR="004C2D45" w:rsidRPr="004C2D45" w14:paraId="660823DA" w14:textId="77777777" w:rsidTr="00E56816">
        <w:trPr>
          <w:jc w:val="center"/>
          <w:trPrChange w:id="42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7" w:author="Amit Popat" w:date="2022-07-11T10:40:00Z">
              <w:tcPr>
                <w:tcW w:w="2880" w:type="dxa"/>
                <w:tcBorders>
                  <w:top w:val="dotted" w:sz="4" w:space="0" w:color="auto"/>
                  <w:left w:val="nil"/>
                  <w:bottom w:val="dotted" w:sz="4" w:space="0" w:color="auto"/>
                  <w:right w:val="nil"/>
                </w:tcBorders>
                <w:shd w:val="clear" w:color="auto" w:fill="FFFFFF"/>
              </w:tcPr>
            </w:tcPrChange>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28" w:author="Amit Popat" w:date="2022-07-11T10:40:00Z">
              <w:tcPr>
                <w:tcW w:w="4320" w:type="dxa"/>
                <w:tcBorders>
                  <w:top w:val="dotted" w:sz="4" w:space="0" w:color="auto"/>
                  <w:left w:val="nil"/>
                  <w:bottom w:val="dotted" w:sz="4" w:space="0" w:color="auto"/>
                  <w:right w:val="nil"/>
                </w:tcBorders>
                <w:shd w:val="clear" w:color="auto" w:fill="FFFFFF"/>
              </w:tcPr>
            </w:tcPrChange>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429" w:author="Amit Popat" w:date="2022-07-11T10:40:00Z">
              <w:tcPr>
                <w:tcW w:w="864" w:type="dxa"/>
                <w:tcBorders>
                  <w:top w:val="dotted" w:sz="4" w:space="0" w:color="auto"/>
                  <w:left w:val="nil"/>
                  <w:bottom w:val="dotted" w:sz="4" w:space="0" w:color="auto"/>
                  <w:right w:val="nil"/>
                </w:tcBorders>
                <w:shd w:val="clear" w:color="auto" w:fill="FFFFFF"/>
              </w:tcPr>
            </w:tcPrChange>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0" w:author="Amit Popat" w:date="2022-07-11T10:40:00Z">
              <w:tcPr>
                <w:tcW w:w="1008" w:type="dxa"/>
                <w:tcBorders>
                  <w:top w:val="dotted" w:sz="4" w:space="0" w:color="auto"/>
                  <w:left w:val="nil"/>
                  <w:bottom w:val="dotted" w:sz="4" w:space="0" w:color="auto"/>
                  <w:right w:val="nil"/>
                </w:tcBorders>
                <w:shd w:val="clear" w:color="auto" w:fill="FFFFFF"/>
              </w:tcPr>
            </w:tcPrChange>
          </w:tcPr>
          <w:p w14:paraId="134F58A3" w14:textId="77777777" w:rsidR="004C2D45" w:rsidRDefault="004C2D45">
            <w:pPr>
              <w:pStyle w:val="MsgTableBody"/>
              <w:jc w:val="center"/>
              <w:rPr>
                <w:noProof/>
              </w:rPr>
            </w:pPr>
          </w:p>
        </w:tc>
      </w:tr>
      <w:tr w:rsidR="004C2D45" w:rsidRPr="004C2D45" w14:paraId="21D29DCD" w14:textId="77777777" w:rsidTr="00E56816">
        <w:trPr>
          <w:jc w:val="center"/>
          <w:trPrChange w:id="43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2" w:author="Amit Popat" w:date="2022-07-11T10:40:00Z">
              <w:tcPr>
                <w:tcW w:w="2880" w:type="dxa"/>
                <w:tcBorders>
                  <w:top w:val="dotted" w:sz="4" w:space="0" w:color="auto"/>
                  <w:left w:val="nil"/>
                  <w:bottom w:val="dotted" w:sz="4" w:space="0" w:color="auto"/>
                  <w:right w:val="nil"/>
                </w:tcBorders>
                <w:shd w:val="clear" w:color="auto" w:fill="FFFFFF"/>
              </w:tcPr>
            </w:tcPrChange>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433" w:author="Amit Popat" w:date="2022-07-11T10:40:00Z">
              <w:tcPr>
                <w:tcW w:w="4320" w:type="dxa"/>
                <w:tcBorders>
                  <w:top w:val="dotted" w:sz="4" w:space="0" w:color="auto"/>
                  <w:left w:val="nil"/>
                  <w:bottom w:val="dotted" w:sz="4" w:space="0" w:color="auto"/>
                  <w:right w:val="nil"/>
                </w:tcBorders>
                <w:shd w:val="clear" w:color="auto" w:fill="FFFFFF"/>
              </w:tcPr>
            </w:tcPrChange>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434" w:author="Amit Popat" w:date="2022-07-11T10:40:00Z">
              <w:tcPr>
                <w:tcW w:w="864" w:type="dxa"/>
                <w:tcBorders>
                  <w:top w:val="dotted" w:sz="4" w:space="0" w:color="auto"/>
                  <w:left w:val="nil"/>
                  <w:bottom w:val="dotted" w:sz="4" w:space="0" w:color="auto"/>
                  <w:right w:val="nil"/>
                </w:tcBorders>
                <w:shd w:val="clear" w:color="auto" w:fill="FFFFFF"/>
              </w:tcPr>
            </w:tcPrChange>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35" w:author="Amit Popat" w:date="2022-07-11T10:40:00Z">
              <w:tcPr>
                <w:tcW w:w="1008" w:type="dxa"/>
                <w:tcBorders>
                  <w:top w:val="dotted" w:sz="4" w:space="0" w:color="auto"/>
                  <w:left w:val="nil"/>
                  <w:bottom w:val="dotted" w:sz="4" w:space="0" w:color="auto"/>
                  <w:right w:val="nil"/>
                </w:tcBorders>
                <w:shd w:val="clear" w:color="auto" w:fill="FFFFFF"/>
              </w:tcPr>
            </w:tcPrChange>
          </w:tcPr>
          <w:p w14:paraId="111D0843" w14:textId="77777777" w:rsidR="004C2D45" w:rsidRDefault="004C2D45">
            <w:pPr>
              <w:pStyle w:val="MsgTableBody"/>
              <w:jc w:val="center"/>
              <w:rPr>
                <w:noProof/>
              </w:rPr>
            </w:pPr>
            <w:r>
              <w:rPr>
                <w:noProof/>
              </w:rPr>
              <w:t>2</w:t>
            </w:r>
          </w:p>
        </w:tc>
      </w:tr>
      <w:tr w:rsidR="004C2D45" w:rsidRPr="004C2D45" w14:paraId="6174FC81" w14:textId="77777777" w:rsidTr="00E56816">
        <w:trPr>
          <w:jc w:val="center"/>
          <w:trPrChange w:id="43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7" w:author="Amit Popat" w:date="2022-07-11T10:40:00Z">
              <w:tcPr>
                <w:tcW w:w="2880" w:type="dxa"/>
                <w:tcBorders>
                  <w:top w:val="dotted" w:sz="4" w:space="0" w:color="auto"/>
                  <w:left w:val="nil"/>
                  <w:bottom w:val="dotted" w:sz="4" w:space="0" w:color="auto"/>
                  <w:right w:val="nil"/>
                </w:tcBorders>
                <w:shd w:val="clear" w:color="auto" w:fill="FFFFFF"/>
              </w:tcPr>
            </w:tcPrChange>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38" w:author="Amit Popat" w:date="2022-07-11T10:40:00Z">
              <w:tcPr>
                <w:tcW w:w="4320" w:type="dxa"/>
                <w:tcBorders>
                  <w:top w:val="dotted" w:sz="4" w:space="0" w:color="auto"/>
                  <w:left w:val="nil"/>
                  <w:bottom w:val="dotted" w:sz="4" w:space="0" w:color="auto"/>
                  <w:right w:val="nil"/>
                </w:tcBorders>
                <w:shd w:val="clear" w:color="auto" w:fill="FFFFFF"/>
              </w:tcPr>
            </w:tcPrChange>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439" w:author="Amit Popat" w:date="2022-07-11T10:40:00Z">
              <w:tcPr>
                <w:tcW w:w="864" w:type="dxa"/>
                <w:tcBorders>
                  <w:top w:val="dotted" w:sz="4" w:space="0" w:color="auto"/>
                  <w:left w:val="nil"/>
                  <w:bottom w:val="dotted" w:sz="4" w:space="0" w:color="auto"/>
                  <w:right w:val="nil"/>
                </w:tcBorders>
                <w:shd w:val="clear" w:color="auto" w:fill="FFFFFF"/>
              </w:tcPr>
            </w:tcPrChange>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0" w:author="Amit Popat" w:date="2022-07-11T10:40:00Z">
              <w:tcPr>
                <w:tcW w:w="1008" w:type="dxa"/>
                <w:tcBorders>
                  <w:top w:val="dotted" w:sz="4" w:space="0" w:color="auto"/>
                  <w:left w:val="nil"/>
                  <w:bottom w:val="dotted" w:sz="4" w:space="0" w:color="auto"/>
                  <w:right w:val="nil"/>
                </w:tcBorders>
                <w:shd w:val="clear" w:color="auto" w:fill="FFFFFF"/>
              </w:tcPr>
            </w:tcPrChange>
          </w:tcPr>
          <w:p w14:paraId="736AC0D7" w14:textId="77777777" w:rsidR="004C2D45" w:rsidRDefault="004C2D45">
            <w:pPr>
              <w:pStyle w:val="MsgTableBody"/>
              <w:jc w:val="center"/>
              <w:rPr>
                <w:noProof/>
              </w:rPr>
            </w:pPr>
          </w:p>
        </w:tc>
      </w:tr>
      <w:tr w:rsidR="004C2D45" w:rsidRPr="004C2D45" w14:paraId="2EB15446" w14:textId="77777777" w:rsidTr="00E56816">
        <w:trPr>
          <w:jc w:val="center"/>
          <w:trPrChange w:id="44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2" w:author="Amit Popat" w:date="2022-07-11T10:40:00Z">
              <w:tcPr>
                <w:tcW w:w="2880" w:type="dxa"/>
                <w:tcBorders>
                  <w:top w:val="dotted" w:sz="4" w:space="0" w:color="auto"/>
                  <w:left w:val="nil"/>
                  <w:bottom w:val="dotted" w:sz="4" w:space="0" w:color="auto"/>
                  <w:right w:val="nil"/>
                </w:tcBorders>
                <w:shd w:val="clear" w:color="auto" w:fill="FFFFFF"/>
              </w:tcPr>
            </w:tcPrChange>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43" w:author="Amit Popat" w:date="2022-07-11T10:40:00Z">
              <w:tcPr>
                <w:tcW w:w="4320" w:type="dxa"/>
                <w:tcBorders>
                  <w:top w:val="dotted" w:sz="4" w:space="0" w:color="auto"/>
                  <w:left w:val="nil"/>
                  <w:bottom w:val="dotted" w:sz="4" w:space="0" w:color="auto"/>
                  <w:right w:val="nil"/>
                </w:tcBorders>
                <w:shd w:val="clear" w:color="auto" w:fill="FFFFFF"/>
              </w:tcPr>
            </w:tcPrChange>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444" w:author="Amit Popat" w:date="2022-07-11T10:40:00Z">
              <w:tcPr>
                <w:tcW w:w="864" w:type="dxa"/>
                <w:tcBorders>
                  <w:top w:val="dotted" w:sz="4" w:space="0" w:color="auto"/>
                  <w:left w:val="nil"/>
                  <w:bottom w:val="dotted" w:sz="4" w:space="0" w:color="auto"/>
                  <w:right w:val="nil"/>
                </w:tcBorders>
                <w:shd w:val="clear" w:color="auto" w:fill="FFFFFF"/>
              </w:tcPr>
            </w:tcPrChange>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5" w:author="Amit Popat" w:date="2022-07-11T10:40:00Z">
              <w:tcPr>
                <w:tcW w:w="1008" w:type="dxa"/>
                <w:tcBorders>
                  <w:top w:val="dotted" w:sz="4" w:space="0" w:color="auto"/>
                  <w:left w:val="nil"/>
                  <w:bottom w:val="dotted" w:sz="4" w:space="0" w:color="auto"/>
                  <w:right w:val="nil"/>
                </w:tcBorders>
                <w:shd w:val="clear" w:color="auto" w:fill="FFFFFF"/>
              </w:tcPr>
            </w:tcPrChange>
          </w:tcPr>
          <w:p w14:paraId="50963D0F" w14:textId="77777777" w:rsidR="004C2D45" w:rsidRDefault="004C2D45">
            <w:pPr>
              <w:pStyle w:val="MsgTableBody"/>
              <w:jc w:val="center"/>
              <w:rPr>
                <w:noProof/>
              </w:rPr>
            </w:pPr>
          </w:p>
        </w:tc>
      </w:tr>
      <w:tr w:rsidR="004C2D45" w:rsidRPr="004C2D45" w14:paraId="7C4F6521" w14:textId="77777777" w:rsidTr="00E56816">
        <w:trPr>
          <w:jc w:val="center"/>
          <w:trPrChange w:id="44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7" w:author="Amit Popat" w:date="2022-07-11T10:40:00Z">
              <w:tcPr>
                <w:tcW w:w="2880" w:type="dxa"/>
                <w:tcBorders>
                  <w:top w:val="dotted" w:sz="4" w:space="0" w:color="auto"/>
                  <w:left w:val="nil"/>
                  <w:bottom w:val="dotted" w:sz="4" w:space="0" w:color="auto"/>
                  <w:right w:val="nil"/>
                </w:tcBorders>
                <w:shd w:val="clear" w:color="auto" w:fill="FFFFFF"/>
              </w:tcPr>
            </w:tcPrChange>
          </w:tcPr>
          <w:p w14:paraId="63FAC384"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48" w:author="Amit Popat" w:date="2022-07-11T10:40:00Z">
              <w:tcPr>
                <w:tcW w:w="4320" w:type="dxa"/>
                <w:tcBorders>
                  <w:top w:val="dotted" w:sz="4" w:space="0" w:color="auto"/>
                  <w:left w:val="nil"/>
                  <w:bottom w:val="dotted" w:sz="4" w:space="0" w:color="auto"/>
                  <w:right w:val="nil"/>
                </w:tcBorders>
                <w:shd w:val="clear" w:color="auto" w:fill="FFFFFF"/>
              </w:tcPr>
            </w:tcPrChange>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449" w:author="Amit Popat" w:date="2022-07-11T10:40:00Z">
              <w:tcPr>
                <w:tcW w:w="864" w:type="dxa"/>
                <w:tcBorders>
                  <w:top w:val="dotted" w:sz="4" w:space="0" w:color="auto"/>
                  <w:left w:val="nil"/>
                  <w:bottom w:val="dotted" w:sz="4" w:space="0" w:color="auto"/>
                  <w:right w:val="nil"/>
                </w:tcBorders>
                <w:shd w:val="clear" w:color="auto" w:fill="FFFFFF"/>
              </w:tcPr>
            </w:tcPrChange>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0" w:author="Amit Popat" w:date="2022-07-11T10:40:00Z">
              <w:tcPr>
                <w:tcW w:w="1008" w:type="dxa"/>
                <w:tcBorders>
                  <w:top w:val="dotted" w:sz="4" w:space="0" w:color="auto"/>
                  <w:left w:val="nil"/>
                  <w:bottom w:val="dotted" w:sz="4" w:space="0" w:color="auto"/>
                  <w:right w:val="nil"/>
                </w:tcBorders>
                <w:shd w:val="clear" w:color="auto" w:fill="FFFFFF"/>
              </w:tcPr>
            </w:tcPrChange>
          </w:tcPr>
          <w:p w14:paraId="25C11BAC" w14:textId="77777777" w:rsidR="004C2D45" w:rsidRDefault="004C2D45">
            <w:pPr>
              <w:pStyle w:val="MsgTableBody"/>
              <w:jc w:val="center"/>
              <w:rPr>
                <w:noProof/>
              </w:rPr>
            </w:pPr>
            <w:r>
              <w:rPr>
                <w:noProof/>
              </w:rPr>
              <w:t>12</w:t>
            </w:r>
          </w:p>
        </w:tc>
      </w:tr>
      <w:tr w:rsidR="004C2D45" w:rsidRPr="004C2D45" w14:paraId="16560DFA" w14:textId="77777777" w:rsidTr="00E56816">
        <w:trPr>
          <w:jc w:val="center"/>
          <w:trPrChange w:id="45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2" w:author="Amit Popat" w:date="2022-07-11T10:40:00Z">
              <w:tcPr>
                <w:tcW w:w="2880" w:type="dxa"/>
                <w:tcBorders>
                  <w:top w:val="dotted" w:sz="4" w:space="0" w:color="auto"/>
                  <w:left w:val="nil"/>
                  <w:bottom w:val="dotted" w:sz="4" w:space="0" w:color="auto"/>
                  <w:right w:val="nil"/>
                </w:tcBorders>
                <w:shd w:val="clear" w:color="auto" w:fill="FFFFFF"/>
              </w:tcPr>
            </w:tcPrChange>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453" w:author="Amit Popat" w:date="2022-07-11T10:40:00Z">
              <w:tcPr>
                <w:tcW w:w="4320" w:type="dxa"/>
                <w:tcBorders>
                  <w:top w:val="dotted" w:sz="4" w:space="0" w:color="auto"/>
                  <w:left w:val="nil"/>
                  <w:bottom w:val="dotted" w:sz="4" w:space="0" w:color="auto"/>
                  <w:right w:val="nil"/>
                </w:tcBorders>
                <w:shd w:val="clear" w:color="auto" w:fill="FFFFFF"/>
              </w:tcPr>
            </w:tcPrChange>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454" w:author="Amit Popat" w:date="2022-07-11T10:40:00Z">
              <w:tcPr>
                <w:tcW w:w="864" w:type="dxa"/>
                <w:tcBorders>
                  <w:top w:val="dotted" w:sz="4" w:space="0" w:color="auto"/>
                  <w:left w:val="nil"/>
                  <w:bottom w:val="dotted" w:sz="4" w:space="0" w:color="auto"/>
                  <w:right w:val="nil"/>
                </w:tcBorders>
                <w:shd w:val="clear" w:color="auto" w:fill="FFFFFF"/>
              </w:tcPr>
            </w:tcPrChange>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5" w:author="Amit Popat" w:date="2022-07-11T10:40:00Z">
              <w:tcPr>
                <w:tcW w:w="1008" w:type="dxa"/>
                <w:tcBorders>
                  <w:top w:val="dotted" w:sz="4" w:space="0" w:color="auto"/>
                  <w:left w:val="nil"/>
                  <w:bottom w:val="dotted" w:sz="4" w:space="0" w:color="auto"/>
                  <w:right w:val="nil"/>
                </w:tcBorders>
                <w:shd w:val="clear" w:color="auto" w:fill="FFFFFF"/>
              </w:tcPr>
            </w:tcPrChange>
          </w:tcPr>
          <w:p w14:paraId="45F3000F" w14:textId="77777777" w:rsidR="004C2D45" w:rsidRDefault="004C2D45">
            <w:pPr>
              <w:pStyle w:val="MsgTableBody"/>
              <w:jc w:val="center"/>
              <w:rPr>
                <w:noProof/>
              </w:rPr>
            </w:pPr>
            <w:r>
              <w:rPr>
                <w:noProof/>
              </w:rPr>
              <w:t>2</w:t>
            </w:r>
          </w:p>
        </w:tc>
      </w:tr>
      <w:tr w:rsidR="004C2D45" w:rsidRPr="004C2D45" w14:paraId="682B136B" w14:textId="77777777" w:rsidTr="00E56816">
        <w:trPr>
          <w:jc w:val="center"/>
          <w:trPrChange w:id="45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7" w:author="Amit Popat" w:date="2022-07-11T10:40:00Z">
              <w:tcPr>
                <w:tcW w:w="2880" w:type="dxa"/>
                <w:tcBorders>
                  <w:top w:val="dotted" w:sz="4" w:space="0" w:color="auto"/>
                  <w:left w:val="nil"/>
                  <w:bottom w:val="dotted" w:sz="4" w:space="0" w:color="auto"/>
                  <w:right w:val="nil"/>
                </w:tcBorders>
                <w:shd w:val="clear" w:color="auto" w:fill="FFFFFF"/>
              </w:tcPr>
            </w:tcPrChange>
          </w:tcPr>
          <w:p w14:paraId="7E62F114"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58" w:author="Amit Popat" w:date="2022-07-11T10:40:00Z">
              <w:tcPr>
                <w:tcW w:w="4320" w:type="dxa"/>
                <w:tcBorders>
                  <w:top w:val="dotted" w:sz="4" w:space="0" w:color="auto"/>
                  <w:left w:val="nil"/>
                  <w:bottom w:val="dotted" w:sz="4" w:space="0" w:color="auto"/>
                  <w:right w:val="nil"/>
                </w:tcBorders>
                <w:shd w:val="clear" w:color="auto" w:fill="FFFFFF"/>
              </w:tcPr>
            </w:tcPrChange>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459" w:author="Amit Popat" w:date="2022-07-11T10:40:00Z">
              <w:tcPr>
                <w:tcW w:w="864" w:type="dxa"/>
                <w:tcBorders>
                  <w:top w:val="dotted" w:sz="4" w:space="0" w:color="auto"/>
                  <w:left w:val="nil"/>
                  <w:bottom w:val="dotted" w:sz="4" w:space="0" w:color="auto"/>
                  <w:right w:val="nil"/>
                </w:tcBorders>
                <w:shd w:val="clear" w:color="auto" w:fill="FFFFFF"/>
              </w:tcPr>
            </w:tcPrChange>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0" w:author="Amit Popat" w:date="2022-07-11T10:40:00Z">
              <w:tcPr>
                <w:tcW w:w="1008" w:type="dxa"/>
                <w:tcBorders>
                  <w:top w:val="dotted" w:sz="4" w:space="0" w:color="auto"/>
                  <w:left w:val="nil"/>
                  <w:bottom w:val="dotted" w:sz="4" w:space="0" w:color="auto"/>
                  <w:right w:val="nil"/>
                </w:tcBorders>
                <w:shd w:val="clear" w:color="auto" w:fill="FFFFFF"/>
              </w:tcPr>
            </w:tcPrChange>
          </w:tcPr>
          <w:p w14:paraId="56327122" w14:textId="77777777" w:rsidR="004C2D45" w:rsidRDefault="004C2D45">
            <w:pPr>
              <w:pStyle w:val="MsgTableBody"/>
              <w:jc w:val="center"/>
              <w:rPr>
                <w:noProof/>
              </w:rPr>
            </w:pPr>
            <w:r>
              <w:rPr>
                <w:noProof/>
              </w:rPr>
              <w:t>12</w:t>
            </w:r>
          </w:p>
        </w:tc>
      </w:tr>
      <w:tr w:rsidR="004C2D45" w:rsidRPr="004C2D45" w14:paraId="20BAC21C" w14:textId="77777777" w:rsidTr="00E56816">
        <w:trPr>
          <w:jc w:val="center"/>
          <w:trPrChange w:id="46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2" w:author="Amit Popat" w:date="2022-07-11T10:40:00Z">
              <w:tcPr>
                <w:tcW w:w="2880" w:type="dxa"/>
                <w:tcBorders>
                  <w:top w:val="dotted" w:sz="4" w:space="0" w:color="auto"/>
                  <w:left w:val="nil"/>
                  <w:bottom w:val="dotted" w:sz="4" w:space="0" w:color="auto"/>
                  <w:right w:val="nil"/>
                </w:tcBorders>
                <w:shd w:val="clear" w:color="auto" w:fill="FFFFFF"/>
              </w:tcPr>
            </w:tcPrChange>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63" w:author="Amit Popat" w:date="2022-07-11T10:40:00Z">
              <w:tcPr>
                <w:tcW w:w="4320" w:type="dxa"/>
                <w:tcBorders>
                  <w:top w:val="dotted" w:sz="4" w:space="0" w:color="auto"/>
                  <w:left w:val="nil"/>
                  <w:bottom w:val="dotted" w:sz="4" w:space="0" w:color="auto"/>
                  <w:right w:val="nil"/>
                </w:tcBorders>
                <w:shd w:val="clear" w:color="auto" w:fill="FFFFFF"/>
              </w:tcPr>
            </w:tcPrChange>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464" w:author="Amit Popat" w:date="2022-07-11T10:40:00Z">
              <w:tcPr>
                <w:tcW w:w="864" w:type="dxa"/>
                <w:tcBorders>
                  <w:top w:val="dotted" w:sz="4" w:space="0" w:color="auto"/>
                  <w:left w:val="nil"/>
                  <w:bottom w:val="dotted" w:sz="4" w:space="0" w:color="auto"/>
                  <w:right w:val="nil"/>
                </w:tcBorders>
                <w:shd w:val="clear" w:color="auto" w:fill="FFFFFF"/>
              </w:tcPr>
            </w:tcPrChange>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5" w:author="Amit Popat" w:date="2022-07-11T10:40:00Z">
              <w:tcPr>
                <w:tcW w:w="1008" w:type="dxa"/>
                <w:tcBorders>
                  <w:top w:val="dotted" w:sz="4" w:space="0" w:color="auto"/>
                  <w:left w:val="nil"/>
                  <w:bottom w:val="dotted" w:sz="4" w:space="0" w:color="auto"/>
                  <w:right w:val="nil"/>
                </w:tcBorders>
                <w:shd w:val="clear" w:color="auto" w:fill="FFFFFF"/>
              </w:tcPr>
            </w:tcPrChange>
          </w:tcPr>
          <w:p w14:paraId="0C5E8256" w14:textId="77777777" w:rsidR="004C2D45" w:rsidRDefault="004C2D45">
            <w:pPr>
              <w:pStyle w:val="MsgTableBody"/>
              <w:jc w:val="center"/>
              <w:rPr>
                <w:noProof/>
              </w:rPr>
            </w:pPr>
          </w:p>
        </w:tc>
      </w:tr>
      <w:tr w:rsidR="004C2D45" w:rsidRPr="004C2D45" w14:paraId="4AC15898" w14:textId="77777777" w:rsidTr="00E56816">
        <w:trPr>
          <w:jc w:val="center"/>
          <w:trPrChange w:id="46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7" w:author="Amit Popat" w:date="2022-07-11T10:40:00Z">
              <w:tcPr>
                <w:tcW w:w="2880" w:type="dxa"/>
                <w:tcBorders>
                  <w:top w:val="dotted" w:sz="4" w:space="0" w:color="auto"/>
                  <w:left w:val="nil"/>
                  <w:bottom w:val="dotted" w:sz="4" w:space="0" w:color="auto"/>
                  <w:right w:val="nil"/>
                </w:tcBorders>
                <w:shd w:val="clear" w:color="auto" w:fill="FFFFFF"/>
              </w:tcPr>
            </w:tcPrChange>
          </w:tcPr>
          <w:p w14:paraId="37B56DBC"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68" w:author="Amit Popat" w:date="2022-07-11T10:40:00Z">
              <w:tcPr>
                <w:tcW w:w="4320" w:type="dxa"/>
                <w:tcBorders>
                  <w:top w:val="dotted" w:sz="4" w:space="0" w:color="auto"/>
                  <w:left w:val="nil"/>
                  <w:bottom w:val="dotted" w:sz="4" w:space="0" w:color="auto"/>
                  <w:right w:val="nil"/>
                </w:tcBorders>
                <w:shd w:val="clear" w:color="auto" w:fill="FFFFFF"/>
              </w:tcPr>
            </w:tcPrChange>
          </w:tcPr>
          <w:p w14:paraId="463F9CAA" w14:textId="476284CC" w:rsidR="004C2D45" w:rsidRDefault="003C0421">
            <w:pPr>
              <w:pStyle w:val="MsgTableBody"/>
              <w:rPr>
                <w:noProof/>
              </w:rPr>
            </w:pPr>
            <w:r w:rsidRPr="005625E3">
              <w:rPr>
                <w:rPrChange w:id="469"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470" w:author="Amit Popat" w:date="2022-07-11T10:40:00Z">
              <w:tcPr>
                <w:tcW w:w="864" w:type="dxa"/>
                <w:tcBorders>
                  <w:top w:val="dotted" w:sz="4" w:space="0" w:color="auto"/>
                  <w:left w:val="nil"/>
                  <w:bottom w:val="dotted" w:sz="4" w:space="0" w:color="auto"/>
                  <w:right w:val="nil"/>
                </w:tcBorders>
                <w:shd w:val="clear" w:color="auto" w:fill="FFFFFF"/>
              </w:tcPr>
            </w:tcPrChange>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471" w:author="Amit Popat" w:date="2022-07-11T10:40:00Z">
              <w:tcPr>
                <w:tcW w:w="1008" w:type="dxa"/>
                <w:tcBorders>
                  <w:top w:val="dotted" w:sz="4" w:space="0" w:color="auto"/>
                  <w:left w:val="nil"/>
                  <w:bottom w:val="dotted" w:sz="4" w:space="0" w:color="auto"/>
                  <w:right w:val="nil"/>
                </w:tcBorders>
                <w:shd w:val="clear" w:color="auto" w:fill="FFFFFF"/>
              </w:tcPr>
            </w:tcPrChange>
          </w:tcPr>
          <w:p w14:paraId="294EAFF7" w14:textId="77777777" w:rsidR="004C2D45" w:rsidRDefault="004C2D45">
            <w:pPr>
              <w:pStyle w:val="MsgTableBody"/>
              <w:jc w:val="center"/>
              <w:rPr>
                <w:noProof/>
              </w:rPr>
            </w:pPr>
            <w:r>
              <w:rPr>
                <w:noProof/>
              </w:rPr>
              <w:t>15</w:t>
            </w:r>
          </w:p>
        </w:tc>
      </w:tr>
      <w:tr w:rsidR="00B570EE" w:rsidRPr="004C2D45" w14:paraId="24CB2C00" w14:textId="77777777" w:rsidTr="00E56816">
        <w:trPr>
          <w:jc w:val="center"/>
          <w:trPrChange w:id="47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3" w:author="Amit Popat" w:date="2022-07-11T10:40:00Z">
              <w:tcPr>
                <w:tcW w:w="2880" w:type="dxa"/>
                <w:tcBorders>
                  <w:top w:val="dotted" w:sz="4" w:space="0" w:color="auto"/>
                  <w:left w:val="nil"/>
                  <w:bottom w:val="dotted" w:sz="4" w:space="0" w:color="auto"/>
                  <w:right w:val="nil"/>
                </w:tcBorders>
                <w:shd w:val="clear" w:color="auto" w:fill="FFFFFF"/>
              </w:tcPr>
            </w:tcPrChange>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74" w:author="Amit Popat" w:date="2022-07-11T10:40:00Z">
              <w:tcPr>
                <w:tcW w:w="4320" w:type="dxa"/>
                <w:tcBorders>
                  <w:top w:val="dotted" w:sz="4" w:space="0" w:color="auto"/>
                  <w:left w:val="nil"/>
                  <w:bottom w:val="dotted" w:sz="4" w:space="0" w:color="auto"/>
                  <w:right w:val="nil"/>
                </w:tcBorders>
                <w:shd w:val="clear" w:color="auto" w:fill="FFFFFF"/>
              </w:tcPr>
            </w:tcPrChange>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475" w:author="Amit Popat" w:date="2022-07-11T10:40:00Z">
              <w:tcPr>
                <w:tcW w:w="864" w:type="dxa"/>
                <w:tcBorders>
                  <w:top w:val="dotted" w:sz="4" w:space="0" w:color="auto"/>
                  <w:left w:val="nil"/>
                  <w:bottom w:val="dotted" w:sz="4" w:space="0" w:color="auto"/>
                  <w:right w:val="nil"/>
                </w:tcBorders>
                <w:shd w:val="clear" w:color="auto" w:fill="FFFFFF"/>
              </w:tcPr>
            </w:tcPrChange>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76" w:author="Amit Popat" w:date="2022-07-11T10:40:00Z">
              <w:tcPr>
                <w:tcW w:w="1008" w:type="dxa"/>
                <w:tcBorders>
                  <w:top w:val="dotted" w:sz="4" w:space="0" w:color="auto"/>
                  <w:left w:val="nil"/>
                  <w:bottom w:val="dotted" w:sz="4" w:space="0" w:color="auto"/>
                  <w:right w:val="nil"/>
                </w:tcBorders>
                <w:shd w:val="clear" w:color="auto" w:fill="FFFFFF"/>
              </w:tcPr>
            </w:tcPrChange>
          </w:tcPr>
          <w:p w14:paraId="3EC19DB0" w14:textId="77777777" w:rsidR="00B570EE" w:rsidRDefault="00B570EE">
            <w:pPr>
              <w:pStyle w:val="MsgTableBody"/>
              <w:jc w:val="center"/>
              <w:rPr>
                <w:noProof/>
              </w:rPr>
            </w:pPr>
            <w:r>
              <w:rPr>
                <w:noProof/>
              </w:rPr>
              <w:t>7</w:t>
            </w:r>
          </w:p>
        </w:tc>
      </w:tr>
      <w:tr w:rsidR="004C2D45" w:rsidRPr="004C2D45" w14:paraId="236577AE" w14:textId="77777777" w:rsidTr="00E56816">
        <w:trPr>
          <w:jc w:val="center"/>
          <w:trPrChange w:id="47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8" w:author="Amit Popat" w:date="2022-07-11T10:40:00Z">
              <w:tcPr>
                <w:tcW w:w="2880" w:type="dxa"/>
                <w:tcBorders>
                  <w:top w:val="dotted" w:sz="4" w:space="0" w:color="auto"/>
                  <w:left w:val="nil"/>
                  <w:bottom w:val="dotted" w:sz="4" w:space="0" w:color="auto"/>
                  <w:right w:val="nil"/>
                </w:tcBorders>
                <w:shd w:val="clear" w:color="auto" w:fill="FFFFFF"/>
              </w:tcPr>
            </w:tcPrChange>
          </w:tcPr>
          <w:p w14:paraId="2163C548"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79" w:author="Amit Popat" w:date="2022-07-11T10:40:00Z">
              <w:tcPr>
                <w:tcW w:w="4320" w:type="dxa"/>
                <w:tcBorders>
                  <w:top w:val="dotted" w:sz="4" w:space="0" w:color="auto"/>
                  <w:left w:val="nil"/>
                  <w:bottom w:val="dotted" w:sz="4" w:space="0" w:color="auto"/>
                  <w:right w:val="nil"/>
                </w:tcBorders>
                <w:shd w:val="clear" w:color="auto" w:fill="FFFFFF"/>
              </w:tcPr>
            </w:tcPrChange>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480" w:author="Amit Popat" w:date="2022-07-11T10:40:00Z">
              <w:tcPr>
                <w:tcW w:w="864" w:type="dxa"/>
                <w:tcBorders>
                  <w:top w:val="dotted" w:sz="4" w:space="0" w:color="auto"/>
                  <w:left w:val="nil"/>
                  <w:bottom w:val="dotted" w:sz="4" w:space="0" w:color="auto"/>
                  <w:right w:val="nil"/>
                </w:tcBorders>
                <w:shd w:val="clear" w:color="auto" w:fill="FFFFFF"/>
              </w:tcPr>
            </w:tcPrChange>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1" w:author="Amit Popat" w:date="2022-07-11T10:40:00Z">
              <w:tcPr>
                <w:tcW w:w="1008" w:type="dxa"/>
                <w:tcBorders>
                  <w:top w:val="dotted" w:sz="4" w:space="0" w:color="auto"/>
                  <w:left w:val="nil"/>
                  <w:bottom w:val="dotted" w:sz="4" w:space="0" w:color="auto"/>
                  <w:right w:val="nil"/>
                </w:tcBorders>
                <w:shd w:val="clear" w:color="auto" w:fill="FFFFFF"/>
              </w:tcPr>
            </w:tcPrChange>
          </w:tcPr>
          <w:p w14:paraId="778423FC" w14:textId="77777777" w:rsidR="004C2D45" w:rsidRDefault="004C2D45">
            <w:pPr>
              <w:pStyle w:val="MsgTableBody"/>
              <w:jc w:val="center"/>
              <w:rPr>
                <w:noProof/>
              </w:rPr>
            </w:pPr>
            <w:r>
              <w:rPr>
                <w:noProof/>
              </w:rPr>
              <w:t>12</w:t>
            </w:r>
          </w:p>
        </w:tc>
      </w:tr>
      <w:tr w:rsidR="004C2D45" w:rsidRPr="004C2D45" w14:paraId="4BD49054" w14:textId="77777777" w:rsidTr="00E56816">
        <w:trPr>
          <w:jc w:val="center"/>
          <w:trPrChange w:id="48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3" w:author="Amit Popat" w:date="2022-07-11T10:40:00Z">
              <w:tcPr>
                <w:tcW w:w="2880" w:type="dxa"/>
                <w:tcBorders>
                  <w:top w:val="dotted" w:sz="4" w:space="0" w:color="auto"/>
                  <w:left w:val="nil"/>
                  <w:bottom w:val="dotted" w:sz="4" w:space="0" w:color="auto"/>
                  <w:right w:val="nil"/>
                </w:tcBorders>
                <w:shd w:val="clear" w:color="auto" w:fill="FFFFFF"/>
              </w:tcPr>
            </w:tcPrChange>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84" w:author="Amit Popat" w:date="2022-07-11T10:40:00Z">
              <w:tcPr>
                <w:tcW w:w="4320" w:type="dxa"/>
                <w:tcBorders>
                  <w:top w:val="dotted" w:sz="4" w:space="0" w:color="auto"/>
                  <w:left w:val="nil"/>
                  <w:bottom w:val="dotted" w:sz="4" w:space="0" w:color="auto"/>
                  <w:right w:val="nil"/>
                </w:tcBorders>
                <w:shd w:val="clear" w:color="auto" w:fill="FFFFFF"/>
              </w:tcPr>
            </w:tcPrChange>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485" w:author="Amit Popat" w:date="2022-07-11T10:40:00Z">
              <w:tcPr>
                <w:tcW w:w="864" w:type="dxa"/>
                <w:tcBorders>
                  <w:top w:val="dotted" w:sz="4" w:space="0" w:color="auto"/>
                  <w:left w:val="nil"/>
                  <w:bottom w:val="dotted" w:sz="4" w:space="0" w:color="auto"/>
                  <w:right w:val="nil"/>
                </w:tcBorders>
                <w:shd w:val="clear" w:color="auto" w:fill="FFFFFF"/>
              </w:tcPr>
            </w:tcPrChange>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6" w:author="Amit Popat" w:date="2022-07-11T10:40:00Z">
              <w:tcPr>
                <w:tcW w:w="1008" w:type="dxa"/>
                <w:tcBorders>
                  <w:top w:val="dotted" w:sz="4" w:space="0" w:color="auto"/>
                  <w:left w:val="nil"/>
                  <w:bottom w:val="dotted" w:sz="4" w:space="0" w:color="auto"/>
                  <w:right w:val="nil"/>
                </w:tcBorders>
                <w:shd w:val="clear" w:color="auto" w:fill="FFFFFF"/>
              </w:tcPr>
            </w:tcPrChange>
          </w:tcPr>
          <w:p w14:paraId="0966E7BA" w14:textId="77777777" w:rsidR="004C2D45" w:rsidRDefault="004C2D45">
            <w:pPr>
              <w:pStyle w:val="MsgTableBody"/>
              <w:jc w:val="center"/>
              <w:rPr>
                <w:noProof/>
              </w:rPr>
            </w:pPr>
          </w:p>
        </w:tc>
      </w:tr>
      <w:tr w:rsidR="004C2D45" w:rsidRPr="004C2D45" w14:paraId="57453B5C" w14:textId="77777777" w:rsidTr="00E56816">
        <w:trPr>
          <w:jc w:val="center"/>
          <w:trPrChange w:id="48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8" w:author="Amit Popat" w:date="2022-07-11T10:40:00Z">
              <w:tcPr>
                <w:tcW w:w="2880" w:type="dxa"/>
                <w:tcBorders>
                  <w:top w:val="dotted" w:sz="4" w:space="0" w:color="auto"/>
                  <w:left w:val="nil"/>
                  <w:bottom w:val="dotted" w:sz="4" w:space="0" w:color="auto"/>
                  <w:right w:val="nil"/>
                </w:tcBorders>
                <w:shd w:val="clear" w:color="auto" w:fill="FFFFFF"/>
              </w:tcPr>
            </w:tcPrChange>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89" w:author="Amit Popat" w:date="2022-07-11T10:40:00Z">
              <w:tcPr>
                <w:tcW w:w="4320" w:type="dxa"/>
                <w:tcBorders>
                  <w:top w:val="dotted" w:sz="4" w:space="0" w:color="auto"/>
                  <w:left w:val="nil"/>
                  <w:bottom w:val="dotted" w:sz="4" w:space="0" w:color="auto"/>
                  <w:right w:val="nil"/>
                </w:tcBorders>
                <w:shd w:val="clear" w:color="auto" w:fill="FFFFFF"/>
              </w:tcPr>
            </w:tcPrChange>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490" w:author="Amit Popat" w:date="2022-07-11T10:40:00Z">
              <w:tcPr>
                <w:tcW w:w="864" w:type="dxa"/>
                <w:tcBorders>
                  <w:top w:val="dotted" w:sz="4" w:space="0" w:color="auto"/>
                  <w:left w:val="nil"/>
                  <w:bottom w:val="dotted" w:sz="4" w:space="0" w:color="auto"/>
                  <w:right w:val="nil"/>
                </w:tcBorders>
                <w:shd w:val="clear" w:color="auto" w:fill="FFFFFF"/>
              </w:tcPr>
            </w:tcPrChange>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1" w:author="Amit Popat" w:date="2022-07-11T10:40:00Z">
              <w:tcPr>
                <w:tcW w:w="1008" w:type="dxa"/>
                <w:tcBorders>
                  <w:top w:val="dotted" w:sz="4" w:space="0" w:color="auto"/>
                  <w:left w:val="nil"/>
                  <w:bottom w:val="dotted" w:sz="4" w:space="0" w:color="auto"/>
                  <w:right w:val="nil"/>
                </w:tcBorders>
                <w:shd w:val="clear" w:color="auto" w:fill="FFFFFF"/>
              </w:tcPr>
            </w:tcPrChange>
          </w:tcPr>
          <w:p w14:paraId="40535088" w14:textId="77777777" w:rsidR="004C2D45" w:rsidRDefault="004C2D45">
            <w:pPr>
              <w:pStyle w:val="MsgTableBody"/>
              <w:jc w:val="center"/>
              <w:rPr>
                <w:noProof/>
              </w:rPr>
            </w:pPr>
          </w:p>
        </w:tc>
      </w:tr>
      <w:tr w:rsidR="004C2D45" w:rsidRPr="004C2D45" w14:paraId="3AE77A3D" w14:textId="77777777" w:rsidTr="00E56816">
        <w:trPr>
          <w:jc w:val="center"/>
          <w:trPrChange w:id="49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93" w:author="Amit Popat" w:date="2022-07-11T10:40:00Z">
              <w:tcPr>
                <w:tcW w:w="2880" w:type="dxa"/>
                <w:tcBorders>
                  <w:top w:val="dotted" w:sz="4" w:space="0" w:color="auto"/>
                  <w:left w:val="nil"/>
                  <w:bottom w:val="dotted" w:sz="4" w:space="0" w:color="auto"/>
                  <w:right w:val="nil"/>
                </w:tcBorders>
                <w:shd w:val="clear" w:color="auto" w:fill="FFFFFF"/>
              </w:tcPr>
            </w:tcPrChange>
          </w:tcPr>
          <w:p w14:paraId="16031CFB"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494" w:author="Amit Popat" w:date="2022-07-11T10:40:00Z">
              <w:tcPr>
                <w:tcW w:w="4320" w:type="dxa"/>
                <w:tcBorders>
                  <w:top w:val="dotted" w:sz="4" w:space="0" w:color="auto"/>
                  <w:left w:val="nil"/>
                  <w:bottom w:val="dotted" w:sz="4" w:space="0" w:color="auto"/>
                  <w:right w:val="nil"/>
                </w:tcBorders>
                <w:shd w:val="clear" w:color="auto" w:fill="FFFFFF"/>
              </w:tcPr>
            </w:tcPrChange>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495" w:author="Amit Popat" w:date="2022-07-11T10:40:00Z">
              <w:tcPr>
                <w:tcW w:w="864" w:type="dxa"/>
                <w:tcBorders>
                  <w:top w:val="dotted" w:sz="4" w:space="0" w:color="auto"/>
                  <w:left w:val="nil"/>
                  <w:bottom w:val="dotted" w:sz="4" w:space="0" w:color="auto"/>
                  <w:right w:val="nil"/>
                </w:tcBorders>
                <w:shd w:val="clear" w:color="auto" w:fill="FFFFFF"/>
              </w:tcPr>
            </w:tcPrChange>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6" w:author="Amit Popat" w:date="2022-07-11T10:40:00Z">
              <w:tcPr>
                <w:tcW w:w="1008" w:type="dxa"/>
                <w:tcBorders>
                  <w:top w:val="dotted" w:sz="4" w:space="0" w:color="auto"/>
                  <w:left w:val="nil"/>
                  <w:bottom w:val="dotted" w:sz="4" w:space="0" w:color="auto"/>
                  <w:right w:val="nil"/>
                </w:tcBorders>
                <w:shd w:val="clear" w:color="auto" w:fill="FFFFFF"/>
              </w:tcPr>
            </w:tcPrChange>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E56816">
        <w:trPr>
          <w:jc w:val="center"/>
          <w:trPrChange w:id="49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98" w:author="Amit Popat" w:date="2022-07-11T10:40:00Z">
              <w:tcPr>
                <w:tcW w:w="2880" w:type="dxa"/>
                <w:tcBorders>
                  <w:top w:val="dotted" w:sz="4" w:space="0" w:color="auto"/>
                  <w:left w:val="nil"/>
                  <w:bottom w:val="dotted" w:sz="4" w:space="0" w:color="auto"/>
                  <w:right w:val="nil"/>
                </w:tcBorders>
                <w:shd w:val="clear" w:color="auto" w:fill="FFFFFF"/>
              </w:tcPr>
            </w:tcPrChange>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99" w:author="Amit Popat" w:date="2022-07-11T10:40:00Z">
              <w:tcPr>
                <w:tcW w:w="4320" w:type="dxa"/>
                <w:tcBorders>
                  <w:top w:val="dotted" w:sz="4" w:space="0" w:color="auto"/>
                  <w:left w:val="nil"/>
                  <w:bottom w:val="dotted" w:sz="4" w:space="0" w:color="auto"/>
                  <w:right w:val="nil"/>
                </w:tcBorders>
                <w:shd w:val="clear" w:color="auto" w:fill="FFFFFF"/>
              </w:tcPr>
            </w:tcPrChange>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500" w:author="Amit Popat" w:date="2022-07-11T10:40:00Z">
              <w:tcPr>
                <w:tcW w:w="864" w:type="dxa"/>
                <w:tcBorders>
                  <w:top w:val="dotted" w:sz="4" w:space="0" w:color="auto"/>
                  <w:left w:val="nil"/>
                  <w:bottom w:val="dotted" w:sz="4" w:space="0" w:color="auto"/>
                  <w:right w:val="nil"/>
                </w:tcBorders>
                <w:shd w:val="clear" w:color="auto" w:fill="FFFFFF"/>
              </w:tcPr>
            </w:tcPrChange>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1" w:author="Amit Popat" w:date="2022-07-11T10:40:00Z">
              <w:tcPr>
                <w:tcW w:w="1008" w:type="dxa"/>
                <w:tcBorders>
                  <w:top w:val="dotted" w:sz="4" w:space="0" w:color="auto"/>
                  <w:left w:val="nil"/>
                  <w:bottom w:val="dotted" w:sz="4" w:space="0" w:color="auto"/>
                  <w:right w:val="nil"/>
                </w:tcBorders>
                <w:shd w:val="clear" w:color="auto" w:fill="FFFFFF"/>
              </w:tcPr>
            </w:tcPrChange>
          </w:tcPr>
          <w:p w14:paraId="7631FD04" w14:textId="77777777" w:rsidR="004C2D45" w:rsidRDefault="004C2D45">
            <w:pPr>
              <w:pStyle w:val="MsgTableBody"/>
              <w:jc w:val="center"/>
              <w:rPr>
                <w:noProof/>
                <w:lang w:val="fr-FR"/>
              </w:rPr>
            </w:pPr>
          </w:p>
        </w:tc>
      </w:tr>
      <w:tr w:rsidR="004C2D45" w:rsidRPr="004C2D45" w14:paraId="2C4164D6" w14:textId="77777777" w:rsidTr="00E56816">
        <w:trPr>
          <w:jc w:val="center"/>
          <w:trPrChange w:id="50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03" w:author="Amit Popat" w:date="2022-07-11T10:40:00Z">
              <w:tcPr>
                <w:tcW w:w="2880" w:type="dxa"/>
                <w:tcBorders>
                  <w:top w:val="dotted" w:sz="4" w:space="0" w:color="auto"/>
                  <w:left w:val="nil"/>
                  <w:bottom w:val="dotted" w:sz="4" w:space="0" w:color="auto"/>
                  <w:right w:val="nil"/>
                </w:tcBorders>
                <w:shd w:val="clear" w:color="auto" w:fill="FFFFFF"/>
              </w:tcPr>
            </w:tcPrChange>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504" w:author="Amit Popat" w:date="2022-07-11T10:40:00Z">
              <w:tcPr>
                <w:tcW w:w="4320" w:type="dxa"/>
                <w:tcBorders>
                  <w:top w:val="dotted" w:sz="4" w:space="0" w:color="auto"/>
                  <w:left w:val="nil"/>
                  <w:bottom w:val="dotted" w:sz="4" w:space="0" w:color="auto"/>
                  <w:right w:val="nil"/>
                </w:tcBorders>
                <w:shd w:val="clear" w:color="auto" w:fill="FFFFFF"/>
              </w:tcPr>
            </w:tcPrChange>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505" w:author="Amit Popat" w:date="2022-07-11T10:40:00Z">
              <w:tcPr>
                <w:tcW w:w="864" w:type="dxa"/>
                <w:tcBorders>
                  <w:top w:val="dotted" w:sz="4" w:space="0" w:color="auto"/>
                  <w:left w:val="nil"/>
                  <w:bottom w:val="dotted" w:sz="4" w:space="0" w:color="auto"/>
                  <w:right w:val="nil"/>
                </w:tcBorders>
                <w:shd w:val="clear" w:color="auto" w:fill="FFFFFF"/>
              </w:tcPr>
            </w:tcPrChange>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06" w:author="Amit Popat" w:date="2022-07-11T10:40:00Z">
              <w:tcPr>
                <w:tcW w:w="1008" w:type="dxa"/>
                <w:tcBorders>
                  <w:top w:val="dotted" w:sz="4" w:space="0" w:color="auto"/>
                  <w:left w:val="nil"/>
                  <w:bottom w:val="dotted" w:sz="4" w:space="0" w:color="auto"/>
                  <w:right w:val="nil"/>
                </w:tcBorders>
                <w:shd w:val="clear" w:color="auto" w:fill="FFFFFF"/>
              </w:tcPr>
            </w:tcPrChange>
          </w:tcPr>
          <w:p w14:paraId="6412472D" w14:textId="77777777" w:rsidR="004C2D45" w:rsidRDefault="004C2D45">
            <w:pPr>
              <w:pStyle w:val="MsgTableBody"/>
              <w:jc w:val="center"/>
              <w:rPr>
                <w:noProof/>
                <w:lang w:val="fr-FR"/>
              </w:rPr>
            </w:pPr>
          </w:p>
        </w:tc>
      </w:tr>
      <w:tr w:rsidR="004C2D45" w:rsidRPr="004C2D45" w14:paraId="2E25C863" w14:textId="77777777" w:rsidTr="00E56816">
        <w:trPr>
          <w:jc w:val="center"/>
          <w:trPrChange w:id="50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08" w:author="Amit Popat" w:date="2022-07-11T10:40:00Z">
              <w:tcPr>
                <w:tcW w:w="2880" w:type="dxa"/>
                <w:tcBorders>
                  <w:top w:val="dotted" w:sz="4" w:space="0" w:color="auto"/>
                  <w:left w:val="nil"/>
                  <w:bottom w:val="dotted" w:sz="4" w:space="0" w:color="auto"/>
                  <w:right w:val="nil"/>
                </w:tcBorders>
                <w:shd w:val="clear" w:color="auto" w:fill="FFFFFF"/>
              </w:tcPr>
            </w:tcPrChange>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Change w:id="509" w:author="Amit Popat" w:date="2022-07-11T10:40:00Z">
              <w:tcPr>
                <w:tcW w:w="4320" w:type="dxa"/>
                <w:tcBorders>
                  <w:top w:val="dotted" w:sz="4" w:space="0" w:color="auto"/>
                  <w:left w:val="nil"/>
                  <w:bottom w:val="dotted" w:sz="4" w:space="0" w:color="auto"/>
                  <w:right w:val="nil"/>
                </w:tcBorders>
                <w:shd w:val="clear" w:color="auto" w:fill="FFFFFF"/>
              </w:tcPr>
            </w:tcPrChange>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510" w:author="Amit Popat" w:date="2022-07-11T10:40:00Z">
              <w:tcPr>
                <w:tcW w:w="864" w:type="dxa"/>
                <w:tcBorders>
                  <w:top w:val="dotted" w:sz="4" w:space="0" w:color="auto"/>
                  <w:left w:val="nil"/>
                  <w:bottom w:val="dotted" w:sz="4" w:space="0" w:color="auto"/>
                  <w:right w:val="nil"/>
                </w:tcBorders>
                <w:shd w:val="clear" w:color="auto" w:fill="FFFFFF"/>
              </w:tcPr>
            </w:tcPrChange>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1" w:author="Amit Popat" w:date="2022-07-11T10:40:00Z">
              <w:tcPr>
                <w:tcW w:w="1008" w:type="dxa"/>
                <w:tcBorders>
                  <w:top w:val="dotted" w:sz="4" w:space="0" w:color="auto"/>
                  <w:left w:val="nil"/>
                  <w:bottom w:val="dotted" w:sz="4" w:space="0" w:color="auto"/>
                  <w:right w:val="nil"/>
                </w:tcBorders>
                <w:shd w:val="clear" w:color="auto" w:fill="FFFFFF"/>
              </w:tcPr>
            </w:tcPrChange>
          </w:tcPr>
          <w:p w14:paraId="20711B01" w14:textId="77777777" w:rsidR="004C2D45" w:rsidRDefault="004C2D45">
            <w:pPr>
              <w:pStyle w:val="MsgTableBody"/>
              <w:jc w:val="center"/>
              <w:rPr>
                <w:noProof/>
              </w:rPr>
            </w:pPr>
          </w:p>
        </w:tc>
      </w:tr>
      <w:tr w:rsidR="004C2D45" w:rsidRPr="004C2D45" w14:paraId="04120372" w14:textId="77777777" w:rsidTr="00E56816">
        <w:trPr>
          <w:jc w:val="center"/>
          <w:trPrChange w:id="51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13" w:author="Amit Popat" w:date="2022-07-11T10:40:00Z">
              <w:tcPr>
                <w:tcW w:w="2880" w:type="dxa"/>
                <w:tcBorders>
                  <w:top w:val="dotted" w:sz="4" w:space="0" w:color="auto"/>
                  <w:left w:val="nil"/>
                  <w:bottom w:val="dotted" w:sz="4" w:space="0" w:color="auto"/>
                  <w:right w:val="nil"/>
                </w:tcBorders>
                <w:shd w:val="clear" w:color="auto" w:fill="FFFFFF"/>
              </w:tcPr>
            </w:tcPrChange>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14" w:author="Amit Popat" w:date="2022-07-11T10:40:00Z">
              <w:tcPr>
                <w:tcW w:w="4320" w:type="dxa"/>
                <w:tcBorders>
                  <w:top w:val="dotted" w:sz="4" w:space="0" w:color="auto"/>
                  <w:left w:val="nil"/>
                  <w:bottom w:val="dotted" w:sz="4" w:space="0" w:color="auto"/>
                  <w:right w:val="nil"/>
                </w:tcBorders>
                <w:shd w:val="clear" w:color="auto" w:fill="FFFFFF"/>
              </w:tcPr>
            </w:tcPrChange>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515" w:author="Amit Popat" w:date="2022-07-11T10:40:00Z">
              <w:tcPr>
                <w:tcW w:w="864" w:type="dxa"/>
                <w:tcBorders>
                  <w:top w:val="dotted" w:sz="4" w:space="0" w:color="auto"/>
                  <w:left w:val="nil"/>
                  <w:bottom w:val="dotted" w:sz="4" w:space="0" w:color="auto"/>
                  <w:right w:val="nil"/>
                </w:tcBorders>
                <w:shd w:val="clear" w:color="auto" w:fill="FFFFFF"/>
              </w:tcPr>
            </w:tcPrChange>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6" w:author="Amit Popat" w:date="2022-07-11T10:40:00Z">
              <w:tcPr>
                <w:tcW w:w="1008" w:type="dxa"/>
                <w:tcBorders>
                  <w:top w:val="dotted" w:sz="4" w:space="0" w:color="auto"/>
                  <w:left w:val="nil"/>
                  <w:bottom w:val="dotted" w:sz="4" w:space="0" w:color="auto"/>
                  <w:right w:val="nil"/>
                </w:tcBorders>
                <w:shd w:val="clear" w:color="auto" w:fill="FFFFFF"/>
              </w:tcPr>
            </w:tcPrChange>
          </w:tcPr>
          <w:p w14:paraId="08E99551" w14:textId="77777777" w:rsidR="004C2D45" w:rsidRDefault="004C2D45">
            <w:pPr>
              <w:pStyle w:val="MsgTableBody"/>
              <w:jc w:val="center"/>
              <w:rPr>
                <w:noProof/>
              </w:rPr>
            </w:pPr>
          </w:p>
        </w:tc>
      </w:tr>
      <w:tr w:rsidR="004C2D45" w:rsidRPr="004C2D45" w14:paraId="07925975" w14:textId="77777777" w:rsidTr="00E56816">
        <w:trPr>
          <w:jc w:val="center"/>
          <w:trPrChange w:id="51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18" w:author="Amit Popat" w:date="2022-07-11T10:40:00Z">
              <w:tcPr>
                <w:tcW w:w="2880" w:type="dxa"/>
                <w:tcBorders>
                  <w:top w:val="dotted" w:sz="4" w:space="0" w:color="auto"/>
                  <w:left w:val="nil"/>
                  <w:bottom w:val="dotted" w:sz="4" w:space="0" w:color="auto"/>
                  <w:right w:val="nil"/>
                </w:tcBorders>
                <w:shd w:val="clear" w:color="auto" w:fill="FFFFFF"/>
              </w:tcPr>
            </w:tcPrChange>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19" w:author="Amit Popat" w:date="2022-07-11T10:40:00Z">
              <w:tcPr>
                <w:tcW w:w="4320" w:type="dxa"/>
                <w:tcBorders>
                  <w:top w:val="dotted" w:sz="4" w:space="0" w:color="auto"/>
                  <w:left w:val="nil"/>
                  <w:bottom w:val="dotted" w:sz="4" w:space="0" w:color="auto"/>
                  <w:right w:val="nil"/>
                </w:tcBorders>
                <w:shd w:val="clear" w:color="auto" w:fill="FFFFFF"/>
              </w:tcPr>
            </w:tcPrChange>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520" w:author="Amit Popat" w:date="2022-07-11T10:40:00Z">
              <w:tcPr>
                <w:tcW w:w="864" w:type="dxa"/>
                <w:tcBorders>
                  <w:top w:val="dotted" w:sz="4" w:space="0" w:color="auto"/>
                  <w:left w:val="nil"/>
                  <w:bottom w:val="dotted" w:sz="4" w:space="0" w:color="auto"/>
                  <w:right w:val="nil"/>
                </w:tcBorders>
                <w:shd w:val="clear" w:color="auto" w:fill="FFFFFF"/>
              </w:tcPr>
            </w:tcPrChange>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1" w:author="Amit Popat" w:date="2022-07-11T10:40:00Z">
              <w:tcPr>
                <w:tcW w:w="1008" w:type="dxa"/>
                <w:tcBorders>
                  <w:top w:val="dotted" w:sz="4" w:space="0" w:color="auto"/>
                  <w:left w:val="nil"/>
                  <w:bottom w:val="dotted" w:sz="4" w:space="0" w:color="auto"/>
                  <w:right w:val="nil"/>
                </w:tcBorders>
                <w:shd w:val="clear" w:color="auto" w:fill="FFFFFF"/>
              </w:tcPr>
            </w:tcPrChange>
          </w:tcPr>
          <w:p w14:paraId="42DF321D" w14:textId="77777777" w:rsidR="004C2D45" w:rsidRDefault="004C2D45">
            <w:pPr>
              <w:pStyle w:val="MsgTableBody"/>
              <w:jc w:val="center"/>
              <w:rPr>
                <w:noProof/>
              </w:rPr>
            </w:pPr>
          </w:p>
        </w:tc>
      </w:tr>
      <w:tr w:rsidR="004C2D45" w:rsidRPr="004C2D45" w14:paraId="7D5DC886" w14:textId="77777777" w:rsidTr="00E56816">
        <w:trPr>
          <w:jc w:val="center"/>
          <w:trPrChange w:id="52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23" w:author="Amit Popat" w:date="2022-07-11T10:40:00Z">
              <w:tcPr>
                <w:tcW w:w="2880" w:type="dxa"/>
                <w:tcBorders>
                  <w:top w:val="dotted" w:sz="4" w:space="0" w:color="auto"/>
                  <w:left w:val="nil"/>
                  <w:bottom w:val="dotted" w:sz="4" w:space="0" w:color="auto"/>
                  <w:right w:val="nil"/>
                </w:tcBorders>
                <w:shd w:val="clear" w:color="auto" w:fill="FFFFFF"/>
              </w:tcPr>
            </w:tcPrChange>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524" w:author="Amit Popat" w:date="2022-07-11T10:40:00Z">
              <w:tcPr>
                <w:tcW w:w="4320" w:type="dxa"/>
                <w:tcBorders>
                  <w:top w:val="dotted" w:sz="4" w:space="0" w:color="auto"/>
                  <w:left w:val="nil"/>
                  <w:bottom w:val="dotted" w:sz="4" w:space="0" w:color="auto"/>
                  <w:right w:val="nil"/>
                </w:tcBorders>
                <w:shd w:val="clear" w:color="auto" w:fill="FFFFFF"/>
              </w:tcPr>
            </w:tcPrChange>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525" w:author="Amit Popat" w:date="2022-07-11T10:40:00Z">
              <w:tcPr>
                <w:tcW w:w="864" w:type="dxa"/>
                <w:tcBorders>
                  <w:top w:val="dotted" w:sz="4" w:space="0" w:color="auto"/>
                  <w:left w:val="nil"/>
                  <w:bottom w:val="dotted" w:sz="4" w:space="0" w:color="auto"/>
                  <w:right w:val="nil"/>
                </w:tcBorders>
                <w:shd w:val="clear" w:color="auto" w:fill="FFFFFF"/>
              </w:tcPr>
            </w:tcPrChange>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6" w:author="Amit Popat" w:date="2022-07-11T10:40:00Z">
              <w:tcPr>
                <w:tcW w:w="1008" w:type="dxa"/>
                <w:tcBorders>
                  <w:top w:val="dotted" w:sz="4" w:space="0" w:color="auto"/>
                  <w:left w:val="nil"/>
                  <w:bottom w:val="dotted" w:sz="4" w:space="0" w:color="auto"/>
                  <w:right w:val="nil"/>
                </w:tcBorders>
                <w:shd w:val="clear" w:color="auto" w:fill="FFFFFF"/>
              </w:tcPr>
            </w:tcPrChange>
          </w:tcPr>
          <w:p w14:paraId="6B7B89AE" w14:textId="77777777" w:rsidR="004C2D45" w:rsidRDefault="004C2D45">
            <w:pPr>
              <w:pStyle w:val="MsgTableBody"/>
              <w:jc w:val="center"/>
              <w:rPr>
                <w:noProof/>
              </w:rPr>
            </w:pPr>
            <w:r>
              <w:rPr>
                <w:noProof/>
              </w:rPr>
              <w:t>4</w:t>
            </w:r>
          </w:p>
        </w:tc>
      </w:tr>
      <w:tr w:rsidR="004C2D45" w:rsidRPr="004C2D45" w14:paraId="6F74E68B" w14:textId="77777777" w:rsidTr="00E56816">
        <w:trPr>
          <w:jc w:val="center"/>
          <w:trPrChange w:id="52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28" w:author="Amit Popat" w:date="2022-07-11T10:40:00Z">
              <w:tcPr>
                <w:tcW w:w="2880" w:type="dxa"/>
                <w:tcBorders>
                  <w:top w:val="dotted" w:sz="4" w:space="0" w:color="auto"/>
                  <w:left w:val="nil"/>
                  <w:bottom w:val="dotted" w:sz="4" w:space="0" w:color="auto"/>
                  <w:right w:val="nil"/>
                </w:tcBorders>
                <w:shd w:val="clear" w:color="auto" w:fill="FFFFFF"/>
              </w:tcPr>
            </w:tcPrChange>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29" w:author="Amit Popat" w:date="2022-07-11T10:40:00Z">
              <w:tcPr>
                <w:tcW w:w="4320" w:type="dxa"/>
                <w:tcBorders>
                  <w:top w:val="dotted" w:sz="4" w:space="0" w:color="auto"/>
                  <w:left w:val="nil"/>
                  <w:bottom w:val="dotted" w:sz="4" w:space="0" w:color="auto"/>
                  <w:right w:val="nil"/>
                </w:tcBorders>
                <w:shd w:val="clear" w:color="auto" w:fill="FFFFFF"/>
              </w:tcPr>
            </w:tcPrChange>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530" w:author="Amit Popat" w:date="2022-07-11T10:40:00Z">
              <w:tcPr>
                <w:tcW w:w="864" w:type="dxa"/>
                <w:tcBorders>
                  <w:top w:val="dotted" w:sz="4" w:space="0" w:color="auto"/>
                  <w:left w:val="nil"/>
                  <w:bottom w:val="dotted" w:sz="4" w:space="0" w:color="auto"/>
                  <w:right w:val="nil"/>
                </w:tcBorders>
                <w:shd w:val="clear" w:color="auto" w:fill="FFFFFF"/>
              </w:tcPr>
            </w:tcPrChange>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1" w:author="Amit Popat" w:date="2022-07-11T10:40:00Z">
              <w:tcPr>
                <w:tcW w:w="1008" w:type="dxa"/>
                <w:tcBorders>
                  <w:top w:val="dotted" w:sz="4" w:space="0" w:color="auto"/>
                  <w:left w:val="nil"/>
                  <w:bottom w:val="dotted" w:sz="4" w:space="0" w:color="auto"/>
                  <w:right w:val="nil"/>
                </w:tcBorders>
                <w:shd w:val="clear" w:color="auto" w:fill="FFFFFF"/>
              </w:tcPr>
            </w:tcPrChange>
          </w:tcPr>
          <w:p w14:paraId="62A5031A" w14:textId="77777777" w:rsidR="004C2D45" w:rsidRDefault="004C2D45">
            <w:pPr>
              <w:pStyle w:val="MsgTableBody"/>
              <w:jc w:val="center"/>
              <w:rPr>
                <w:noProof/>
              </w:rPr>
            </w:pPr>
          </w:p>
        </w:tc>
      </w:tr>
      <w:tr w:rsidR="004C2D45" w:rsidRPr="004C2D45" w14:paraId="58C36360" w14:textId="77777777" w:rsidTr="00E56816">
        <w:trPr>
          <w:jc w:val="center"/>
          <w:trPrChange w:id="53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33" w:author="Amit Popat" w:date="2022-07-11T10:40:00Z">
              <w:tcPr>
                <w:tcW w:w="2880" w:type="dxa"/>
                <w:tcBorders>
                  <w:top w:val="dotted" w:sz="4" w:space="0" w:color="auto"/>
                  <w:left w:val="nil"/>
                  <w:bottom w:val="dotted" w:sz="4" w:space="0" w:color="auto"/>
                  <w:right w:val="nil"/>
                </w:tcBorders>
                <w:shd w:val="clear" w:color="auto" w:fill="FFFFFF"/>
              </w:tcPr>
            </w:tcPrChange>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534" w:author="Amit Popat" w:date="2022-07-11T10:40:00Z">
              <w:tcPr>
                <w:tcW w:w="4320" w:type="dxa"/>
                <w:tcBorders>
                  <w:top w:val="dotted" w:sz="4" w:space="0" w:color="auto"/>
                  <w:left w:val="nil"/>
                  <w:bottom w:val="dotted" w:sz="4" w:space="0" w:color="auto"/>
                  <w:right w:val="nil"/>
                </w:tcBorders>
                <w:shd w:val="clear" w:color="auto" w:fill="FFFFFF"/>
              </w:tcPr>
            </w:tcPrChange>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Change w:id="535" w:author="Amit Popat" w:date="2022-07-11T10:40:00Z">
              <w:tcPr>
                <w:tcW w:w="864" w:type="dxa"/>
                <w:tcBorders>
                  <w:top w:val="dotted" w:sz="4" w:space="0" w:color="auto"/>
                  <w:left w:val="nil"/>
                  <w:bottom w:val="dotted" w:sz="4" w:space="0" w:color="auto"/>
                  <w:right w:val="nil"/>
                </w:tcBorders>
                <w:shd w:val="clear" w:color="auto" w:fill="FFFFFF"/>
              </w:tcPr>
            </w:tcPrChange>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6" w:author="Amit Popat" w:date="2022-07-11T10:40:00Z">
              <w:tcPr>
                <w:tcW w:w="1008" w:type="dxa"/>
                <w:tcBorders>
                  <w:top w:val="dotted" w:sz="4" w:space="0" w:color="auto"/>
                  <w:left w:val="nil"/>
                  <w:bottom w:val="dotted" w:sz="4" w:space="0" w:color="auto"/>
                  <w:right w:val="nil"/>
                </w:tcBorders>
                <w:shd w:val="clear" w:color="auto" w:fill="FFFFFF"/>
              </w:tcPr>
            </w:tcPrChange>
          </w:tcPr>
          <w:p w14:paraId="732E7820" w14:textId="77777777" w:rsidR="004C2D45" w:rsidRDefault="004C2D45">
            <w:pPr>
              <w:pStyle w:val="MsgTableBody"/>
              <w:jc w:val="center"/>
              <w:rPr>
                <w:noProof/>
              </w:rPr>
            </w:pPr>
          </w:p>
        </w:tc>
      </w:tr>
      <w:tr w:rsidR="004C2D45" w:rsidRPr="004C2D45" w14:paraId="09E25634" w14:textId="77777777" w:rsidTr="00E56816">
        <w:trPr>
          <w:jc w:val="center"/>
          <w:trPrChange w:id="53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38" w:author="Amit Popat" w:date="2022-07-11T10:40:00Z">
              <w:tcPr>
                <w:tcW w:w="2880" w:type="dxa"/>
                <w:tcBorders>
                  <w:top w:val="dotted" w:sz="4" w:space="0" w:color="auto"/>
                  <w:left w:val="nil"/>
                  <w:bottom w:val="dotted" w:sz="4" w:space="0" w:color="auto"/>
                  <w:right w:val="nil"/>
                </w:tcBorders>
                <w:shd w:val="clear" w:color="auto" w:fill="FFFFFF"/>
              </w:tcPr>
            </w:tcPrChange>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539" w:author="Amit Popat" w:date="2022-07-11T10:40:00Z">
              <w:tcPr>
                <w:tcW w:w="4320" w:type="dxa"/>
                <w:tcBorders>
                  <w:top w:val="dotted" w:sz="4" w:space="0" w:color="auto"/>
                  <w:left w:val="nil"/>
                  <w:bottom w:val="dotted" w:sz="4" w:space="0" w:color="auto"/>
                  <w:right w:val="nil"/>
                </w:tcBorders>
                <w:shd w:val="clear" w:color="auto" w:fill="FFFFFF"/>
              </w:tcPr>
            </w:tcPrChange>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540" w:author="Amit Popat" w:date="2022-07-11T10:40:00Z">
              <w:tcPr>
                <w:tcW w:w="864" w:type="dxa"/>
                <w:tcBorders>
                  <w:top w:val="dotted" w:sz="4" w:space="0" w:color="auto"/>
                  <w:left w:val="nil"/>
                  <w:bottom w:val="dotted" w:sz="4" w:space="0" w:color="auto"/>
                  <w:right w:val="nil"/>
                </w:tcBorders>
                <w:shd w:val="clear" w:color="auto" w:fill="FFFFFF"/>
              </w:tcPr>
            </w:tcPrChange>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1" w:author="Amit Popat" w:date="2022-07-11T10:40:00Z">
              <w:tcPr>
                <w:tcW w:w="1008" w:type="dxa"/>
                <w:tcBorders>
                  <w:top w:val="dotted" w:sz="4" w:space="0" w:color="auto"/>
                  <w:left w:val="nil"/>
                  <w:bottom w:val="dotted" w:sz="4" w:space="0" w:color="auto"/>
                  <w:right w:val="nil"/>
                </w:tcBorders>
                <w:shd w:val="clear" w:color="auto" w:fill="FFFFFF"/>
              </w:tcPr>
            </w:tcPrChange>
          </w:tcPr>
          <w:p w14:paraId="550A5EC4" w14:textId="77777777" w:rsidR="004C2D45" w:rsidRDefault="004C2D45">
            <w:pPr>
              <w:pStyle w:val="MsgTableBody"/>
              <w:jc w:val="center"/>
              <w:rPr>
                <w:noProof/>
              </w:rPr>
            </w:pPr>
            <w:r>
              <w:rPr>
                <w:noProof/>
              </w:rPr>
              <w:t>4</w:t>
            </w:r>
          </w:p>
        </w:tc>
      </w:tr>
      <w:tr w:rsidR="004C2D45" w:rsidRPr="004C2D45" w14:paraId="47112F3A" w14:textId="77777777" w:rsidTr="00E56816">
        <w:trPr>
          <w:jc w:val="center"/>
          <w:trPrChange w:id="54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43" w:author="Amit Popat" w:date="2022-07-11T10:40:00Z">
              <w:tcPr>
                <w:tcW w:w="2880" w:type="dxa"/>
                <w:tcBorders>
                  <w:top w:val="dotted" w:sz="4" w:space="0" w:color="auto"/>
                  <w:left w:val="nil"/>
                  <w:bottom w:val="dotted" w:sz="4" w:space="0" w:color="auto"/>
                  <w:right w:val="nil"/>
                </w:tcBorders>
                <w:shd w:val="clear" w:color="auto" w:fill="FFFFFF"/>
              </w:tcPr>
            </w:tcPrChange>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44" w:author="Amit Popat" w:date="2022-07-11T10:40:00Z">
              <w:tcPr>
                <w:tcW w:w="4320" w:type="dxa"/>
                <w:tcBorders>
                  <w:top w:val="dotted" w:sz="4" w:space="0" w:color="auto"/>
                  <w:left w:val="nil"/>
                  <w:bottom w:val="dotted" w:sz="4" w:space="0" w:color="auto"/>
                  <w:right w:val="nil"/>
                </w:tcBorders>
                <w:shd w:val="clear" w:color="auto" w:fill="FFFFFF"/>
              </w:tcPr>
            </w:tcPrChange>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Change w:id="545" w:author="Amit Popat" w:date="2022-07-11T10:40:00Z">
              <w:tcPr>
                <w:tcW w:w="864" w:type="dxa"/>
                <w:tcBorders>
                  <w:top w:val="dotted" w:sz="4" w:space="0" w:color="auto"/>
                  <w:left w:val="nil"/>
                  <w:bottom w:val="dotted" w:sz="4" w:space="0" w:color="auto"/>
                  <w:right w:val="nil"/>
                </w:tcBorders>
                <w:shd w:val="clear" w:color="auto" w:fill="FFFFFF"/>
              </w:tcPr>
            </w:tcPrChange>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6" w:author="Amit Popat" w:date="2022-07-11T10:40:00Z">
              <w:tcPr>
                <w:tcW w:w="1008" w:type="dxa"/>
                <w:tcBorders>
                  <w:top w:val="dotted" w:sz="4" w:space="0" w:color="auto"/>
                  <w:left w:val="nil"/>
                  <w:bottom w:val="dotted" w:sz="4" w:space="0" w:color="auto"/>
                  <w:right w:val="nil"/>
                </w:tcBorders>
                <w:shd w:val="clear" w:color="auto" w:fill="FFFFFF"/>
              </w:tcPr>
            </w:tcPrChange>
          </w:tcPr>
          <w:p w14:paraId="271E0E23" w14:textId="77777777" w:rsidR="004C2D45" w:rsidRDefault="004C2D45">
            <w:pPr>
              <w:pStyle w:val="MsgTableBody"/>
              <w:jc w:val="center"/>
              <w:rPr>
                <w:noProof/>
              </w:rPr>
            </w:pPr>
          </w:p>
        </w:tc>
      </w:tr>
      <w:tr w:rsidR="004C2D45" w:rsidRPr="004C2D45" w14:paraId="611D8467" w14:textId="77777777" w:rsidTr="00E56816">
        <w:trPr>
          <w:jc w:val="center"/>
          <w:trPrChange w:id="54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48" w:author="Amit Popat" w:date="2022-07-11T10:40:00Z">
              <w:tcPr>
                <w:tcW w:w="2880" w:type="dxa"/>
                <w:tcBorders>
                  <w:top w:val="dotted" w:sz="4" w:space="0" w:color="auto"/>
                  <w:left w:val="nil"/>
                  <w:bottom w:val="dotted" w:sz="4" w:space="0" w:color="auto"/>
                  <w:right w:val="nil"/>
                </w:tcBorders>
                <w:shd w:val="clear" w:color="auto" w:fill="FFFFFF"/>
              </w:tcPr>
            </w:tcPrChange>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Change w:id="549" w:author="Amit Popat" w:date="2022-07-11T10:40:00Z">
              <w:tcPr>
                <w:tcW w:w="4320" w:type="dxa"/>
                <w:tcBorders>
                  <w:top w:val="dotted" w:sz="4" w:space="0" w:color="auto"/>
                  <w:left w:val="nil"/>
                  <w:bottom w:val="dotted" w:sz="4" w:space="0" w:color="auto"/>
                  <w:right w:val="nil"/>
                </w:tcBorders>
                <w:shd w:val="clear" w:color="auto" w:fill="FFFFFF"/>
              </w:tcPr>
            </w:tcPrChange>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Change w:id="550" w:author="Amit Popat" w:date="2022-07-11T10:40:00Z">
              <w:tcPr>
                <w:tcW w:w="864" w:type="dxa"/>
                <w:tcBorders>
                  <w:top w:val="dotted" w:sz="4" w:space="0" w:color="auto"/>
                  <w:left w:val="nil"/>
                  <w:bottom w:val="dotted" w:sz="4" w:space="0" w:color="auto"/>
                  <w:right w:val="nil"/>
                </w:tcBorders>
                <w:shd w:val="clear" w:color="auto" w:fill="FFFFFF"/>
              </w:tcPr>
            </w:tcPrChange>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1" w:author="Amit Popat" w:date="2022-07-11T10:40:00Z">
              <w:tcPr>
                <w:tcW w:w="1008" w:type="dxa"/>
                <w:tcBorders>
                  <w:top w:val="dotted" w:sz="4" w:space="0" w:color="auto"/>
                  <w:left w:val="nil"/>
                  <w:bottom w:val="dotted" w:sz="4" w:space="0" w:color="auto"/>
                  <w:right w:val="nil"/>
                </w:tcBorders>
                <w:shd w:val="clear" w:color="auto" w:fill="FFFFFF"/>
              </w:tcPr>
            </w:tcPrChange>
          </w:tcPr>
          <w:p w14:paraId="3383C4B1" w14:textId="77777777" w:rsidR="004C2D45" w:rsidRDefault="004C2D45">
            <w:pPr>
              <w:pStyle w:val="MsgTableBody"/>
              <w:jc w:val="center"/>
              <w:rPr>
                <w:noProof/>
              </w:rPr>
            </w:pPr>
          </w:p>
        </w:tc>
      </w:tr>
      <w:tr w:rsidR="004C2D45" w:rsidRPr="004C2D45" w14:paraId="6F1DA80D" w14:textId="77777777" w:rsidTr="00E56816">
        <w:trPr>
          <w:jc w:val="center"/>
          <w:trPrChange w:id="55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53" w:author="Amit Popat" w:date="2022-07-11T10:40:00Z">
              <w:tcPr>
                <w:tcW w:w="2880" w:type="dxa"/>
                <w:tcBorders>
                  <w:top w:val="dotted" w:sz="4" w:space="0" w:color="auto"/>
                  <w:left w:val="nil"/>
                  <w:bottom w:val="dotted" w:sz="4" w:space="0" w:color="auto"/>
                  <w:right w:val="nil"/>
                </w:tcBorders>
                <w:shd w:val="clear" w:color="auto" w:fill="FFFFFF"/>
              </w:tcPr>
            </w:tcPrChange>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Change w:id="554" w:author="Amit Popat" w:date="2022-07-11T10:40:00Z">
              <w:tcPr>
                <w:tcW w:w="4320" w:type="dxa"/>
                <w:tcBorders>
                  <w:top w:val="dotted" w:sz="4" w:space="0" w:color="auto"/>
                  <w:left w:val="nil"/>
                  <w:bottom w:val="dotted" w:sz="4" w:space="0" w:color="auto"/>
                  <w:right w:val="nil"/>
                </w:tcBorders>
                <w:shd w:val="clear" w:color="auto" w:fill="FFFFFF"/>
              </w:tcPr>
            </w:tcPrChange>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Change w:id="555" w:author="Amit Popat" w:date="2022-07-11T10:40:00Z">
              <w:tcPr>
                <w:tcW w:w="864" w:type="dxa"/>
                <w:tcBorders>
                  <w:top w:val="dotted" w:sz="4" w:space="0" w:color="auto"/>
                  <w:left w:val="nil"/>
                  <w:bottom w:val="dotted" w:sz="4" w:space="0" w:color="auto"/>
                  <w:right w:val="nil"/>
                </w:tcBorders>
                <w:shd w:val="clear" w:color="auto" w:fill="FFFFFF"/>
              </w:tcPr>
            </w:tcPrChange>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6" w:author="Amit Popat" w:date="2022-07-11T10:40:00Z">
              <w:tcPr>
                <w:tcW w:w="1008" w:type="dxa"/>
                <w:tcBorders>
                  <w:top w:val="dotted" w:sz="4" w:space="0" w:color="auto"/>
                  <w:left w:val="nil"/>
                  <w:bottom w:val="dotted" w:sz="4" w:space="0" w:color="auto"/>
                  <w:right w:val="nil"/>
                </w:tcBorders>
                <w:shd w:val="clear" w:color="auto" w:fill="FFFFFF"/>
              </w:tcPr>
            </w:tcPrChange>
          </w:tcPr>
          <w:p w14:paraId="56A41099" w14:textId="77777777" w:rsidR="004C2D45" w:rsidRDefault="004C2D45">
            <w:pPr>
              <w:pStyle w:val="MsgTableBody"/>
              <w:jc w:val="center"/>
              <w:rPr>
                <w:noProof/>
              </w:rPr>
            </w:pPr>
          </w:p>
        </w:tc>
      </w:tr>
      <w:tr w:rsidR="004C2D45" w:rsidRPr="004C2D45" w14:paraId="170A7939" w14:textId="77777777" w:rsidTr="00E56816">
        <w:trPr>
          <w:jc w:val="center"/>
          <w:trPrChange w:id="55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58" w:author="Amit Popat" w:date="2022-07-11T10:40:00Z">
              <w:tcPr>
                <w:tcW w:w="2880" w:type="dxa"/>
                <w:tcBorders>
                  <w:top w:val="dotted" w:sz="4" w:space="0" w:color="auto"/>
                  <w:left w:val="nil"/>
                  <w:bottom w:val="dotted" w:sz="4" w:space="0" w:color="auto"/>
                  <w:right w:val="nil"/>
                </w:tcBorders>
                <w:shd w:val="clear" w:color="auto" w:fill="FFFFFF"/>
              </w:tcPr>
            </w:tcPrChange>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559" w:author="Amit Popat" w:date="2022-07-11T10:40:00Z">
              <w:tcPr>
                <w:tcW w:w="4320" w:type="dxa"/>
                <w:tcBorders>
                  <w:top w:val="dotted" w:sz="4" w:space="0" w:color="auto"/>
                  <w:left w:val="nil"/>
                  <w:bottom w:val="dotted" w:sz="4" w:space="0" w:color="auto"/>
                  <w:right w:val="nil"/>
                </w:tcBorders>
                <w:shd w:val="clear" w:color="auto" w:fill="FFFFFF"/>
              </w:tcPr>
            </w:tcPrChange>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Change w:id="560" w:author="Amit Popat" w:date="2022-07-11T10:40:00Z">
              <w:tcPr>
                <w:tcW w:w="864" w:type="dxa"/>
                <w:tcBorders>
                  <w:top w:val="dotted" w:sz="4" w:space="0" w:color="auto"/>
                  <w:left w:val="nil"/>
                  <w:bottom w:val="dotted" w:sz="4" w:space="0" w:color="auto"/>
                  <w:right w:val="nil"/>
                </w:tcBorders>
                <w:shd w:val="clear" w:color="auto" w:fill="FFFFFF"/>
              </w:tcPr>
            </w:tcPrChange>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1" w:author="Amit Popat" w:date="2022-07-11T10:40:00Z">
              <w:tcPr>
                <w:tcW w:w="1008" w:type="dxa"/>
                <w:tcBorders>
                  <w:top w:val="dotted" w:sz="4" w:space="0" w:color="auto"/>
                  <w:left w:val="nil"/>
                  <w:bottom w:val="dotted" w:sz="4" w:space="0" w:color="auto"/>
                  <w:right w:val="nil"/>
                </w:tcBorders>
                <w:shd w:val="clear" w:color="auto" w:fill="FFFFFF"/>
              </w:tcPr>
            </w:tcPrChange>
          </w:tcPr>
          <w:p w14:paraId="426425C9" w14:textId="77777777" w:rsidR="004C2D45" w:rsidRDefault="004C2D45">
            <w:pPr>
              <w:pStyle w:val="MsgTableBody"/>
              <w:jc w:val="center"/>
              <w:rPr>
                <w:noProof/>
              </w:rPr>
            </w:pPr>
            <w:r>
              <w:rPr>
                <w:noProof/>
              </w:rPr>
              <w:t>2</w:t>
            </w:r>
          </w:p>
        </w:tc>
      </w:tr>
      <w:tr w:rsidR="004C2D45" w:rsidRPr="004C2D45" w14:paraId="21291980" w14:textId="77777777" w:rsidTr="00E56816">
        <w:trPr>
          <w:jc w:val="center"/>
          <w:trPrChange w:id="56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63" w:author="Amit Popat" w:date="2022-07-11T10:40:00Z">
              <w:tcPr>
                <w:tcW w:w="2880" w:type="dxa"/>
                <w:tcBorders>
                  <w:top w:val="dotted" w:sz="4" w:space="0" w:color="auto"/>
                  <w:left w:val="nil"/>
                  <w:bottom w:val="dotted" w:sz="4" w:space="0" w:color="auto"/>
                  <w:right w:val="nil"/>
                </w:tcBorders>
                <w:shd w:val="clear" w:color="auto" w:fill="FFFFFF"/>
              </w:tcPr>
            </w:tcPrChange>
          </w:tcPr>
          <w:p w14:paraId="07D93416"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64" w:author="Amit Popat" w:date="2022-07-11T10:40:00Z">
              <w:tcPr>
                <w:tcW w:w="4320" w:type="dxa"/>
                <w:tcBorders>
                  <w:top w:val="dotted" w:sz="4" w:space="0" w:color="auto"/>
                  <w:left w:val="nil"/>
                  <w:bottom w:val="dotted" w:sz="4" w:space="0" w:color="auto"/>
                  <w:right w:val="nil"/>
                </w:tcBorders>
                <w:shd w:val="clear" w:color="auto" w:fill="FFFFFF"/>
              </w:tcPr>
            </w:tcPrChange>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565" w:author="Amit Popat" w:date="2022-07-11T10:40:00Z">
              <w:tcPr>
                <w:tcW w:w="864" w:type="dxa"/>
                <w:tcBorders>
                  <w:top w:val="dotted" w:sz="4" w:space="0" w:color="auto"/>
                  <w:left w:val="nil"/>
                  <w:bottom w:val="dotted" w:sz="4" w:space="0" w:color="auto"/>
                  <w:right w:val="nil"/>
                </w:tcBorders>
                <w:shd w:val="clear" w:color="auto" w:fill="FFFFFF"/>
              </w:tcPr>
            </w:tcPrChange>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6" w:author="Amit Popat" w:date="2022-07-11T10:40:00Z">
              <w:tcPr>
                <w:tcW w:w="1008" w:type="dxa"/>
                <w:tcBorders>
                  <w:top w:val="dotted" w:sz="4" w:space="0" w:color="auto"/>
                  <w:left w:val="nil"/>
                  <w:bottom w:val="dotted" w:sz="4" w:space="0" w:color="auto"/>
                  <w:right w:val="nil"/>
                </w:tcBorders>
                <w:shd w:val="clear" w:color="auto" w:fill="FFFFFF"/>
              </w:tcPr>
            </w:tcPrChange>
          </w:tcPr>
          <w:p w14:paraId="38B8B5F4" w14:textId="77777777" w:rsidR="004C2D45" w:rsidRDefault="004C2D45">
            <w:pPr>
              <w:pStyle w:val="MsgTableBody"/>
              <w:jc w:val="center"/>
              <w:rPr>
                <w:noProof/>
              </w:rPr>
            </w:pPr>
            <w:r>
              <w:rPr>
                <w:noProof/>
              </w:rPr>
              <w:t>12</w:t>
            </w:r>
          </w:p>
        </w:tc>
      </w:tr>
      <w:tr w:rsidR="004C2D45" w:rsidRPr="004C2D45" w14:paraId="3522D055" w14:textId="77777777" w:rsidTr="00E56816">
        <w:trPr>
          <w:jc w:val="center"/>
          <w:trPrChange w:id="56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68" w:author="Amit Popat" w:date="2022-07-11T10:40:00Z">
              <w:tcPr>
                <w:tcW w:w="2880" w:type="dxa"/>
                <w:tcBorders>
                  <w:top w:val="dotted" w:sz="4" w:space="0" w:color="auto"/>
                  <w:left w:val="nil"/>
                  <w:bottom w:val="dotted" w:sz="4" w:space="0" w:color="auto"/>
                  <w:right w:val="nil"/>
                </w:tcBorders>
                <w:shd w:val="clear" w:color="auto" w:fill="FFFFFF"/>
              </w:tcPr>
            </w:tcPrChange>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69" w:author="Amit Popat" w:date="2022-07-11T10:40:00Z">
              <w:tcPr>
                <w:tcW w:w="4320" w:type="dxa"/>
                <w:tcBorders>
                  <w:top w:val="dotted" w:sz="4" w:space="0" w:color="auto"/>
                  <w:left w:val="nil"/>
                  <w:bottom w:val="dotted" w:sz="4" w:space="0" w:color="auto"/>
                  <w:right w:val="nil"/>
                </w:tcBorders>
                <w:shd w:val="clear" w:color="auto" w:fill="FFFFFF"/>
              </w:tcPr>
            </w:tcPrChange>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570" w:author="Amit Popat" w:date="2022-07-11T10:40:00Z">
              <w:tcPr>
                <w:tcW w:w="864" w:type="dxa"/>
                <w:tcBorders>
                  <w:top w:val="dotted" w:sz="4" w:space="0" w:color="auto"/>
                  <w:left w:val="nil"/>
                  <w:bottom w:val="dotted" w:sz="4" w:space="0" w:color="auto"/>
                  <w:right w:val="nil"/>
                </w:tcBorders>
                <w:shd w:val="clear" w:color="auto" w:fill="FFFFFF"/>
              </w:tcPr>
            </w:tcPrChange>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1" w:author="Amit Popat" w:date="2022-07-11T10:40:00Z">
              <w:tcPr>
                <w:tcW w:w="1008" w:type="dxa"/>
                <w:tcBorders>
                  <w:top w:val="dotted" w:sz="4" w:space="0" w:color="auto"/>
                  <w:left w:val="nil"/>
                  <w:bottom w:val="dotted" w:sz="4" w:space="0" w:color="auto"/>
                  <w:right w:val="nil"/>
                </w:tcBorders>
                <w:shd w:val="clear" w:color="auto" w:fill="FFFFFF"/>
              </w:tcPr>
            </w:tcPrChange>
          </w:tcPr>
          <w:p w14:paraId="4185628F" w14:textId="77777777" w:rsidR="004C2D45" w:rsidRDefault="004C2D45">
            <w:pPr>
              <w:pStyle w:val="MsgTableBody"/>
              <w:jc w:val="center"/>
              <w:rPr>
                <w:noProof/>
              </w:rPr>
            </w:pPr>
          </w:p>
        </w:tc>
      </w:tr>
      <w:tr w:rsidR="004C2D45" w:rsidRPr="004C2D45" w14:paraId="08B06FD1" w14:textId="77777777" w:rsidTr="00E56816">
        <w:trPr>
          <w:jc w:val="center"/>
          <w:trPrChange w:id="57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73" w:author="Amit Popat" w:date="2022-07-11T10:40:00Z">
              <w:tcPr>
                <w:tcW w:w="2880" w:type="dxa"/>
                <w:tcBorders>
                  <w:top w:val="dotted" w:sz="4" w:space="0" w:color="auto"/>
                  <w:left w:val="nil"/>
                  <w:bottom w:val="dotted" w:sz="4" w:space="0" w:color="auto"/>
                  <w:right w:val="nil"/>
                </w:tcBorders>
                <w:shd w:val="clear" w:color="auto" w:fill="FFFFFF"/>
              </w:tcPr>
            </w:tcPrChange>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574" w:author="Amit Popat" w:date="2022-07-11T10:40:00Z">
              <w:tcPr>
                <w:tcW w:w="4320" w:type="dxa"/>
                <w:tcBorders>
                  <w:top w:val="dotted" w:sz="4" w:space="0" w:color="auto"/>
                  <w:left w:val="nil"/>
                  <w:bottom w:val="dotted" w:sz="4" w:space="0" w:color="auto"/>
                  <w:right w:val="nil"/>
                </w:tcBorders>
                <w:shd w:val="clear" w:color="auto" w:fill="FFFFFF"/>
              </w:tcPr>
            </w:tcPrChange>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575" w:author="Amit Popat" w:date="2022-07-11T10:40:00Z">
              <w:tcPr>
                <w:tcW w:w="864" w:type="dxa"/>
                <w:tcBorders>
                  <w:top w:val="dotted" w:sz="4" w:space="0" w:color="auto"/>
                  <w:left w:val="nil"/>
                  <w:bottom w:val="dotted" w:sz="4" w:space="0" w:color="auto"/>
                  <w:right w:val="nil"/>
                </w:tcBorders>
                <w:shd w:val="clear" w:color="auto" w:fill="FFFFFF"/>
              </w:tcPr>
            </w:tcPrChange>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6" w:author="Amit Popat" w:date="2022-07-11T10:40:00Z">
              <w:tcPr>
                <w:tcW w:w="1008" w:type="dxa"/>
                <w:tcBorders>
                  <w:top w:val="dotted" w:sz="4" w:space="0" w:color="auto"/>
                  <w:left w:val="nil"/>
                  <w:bottom w:val="dotted" w:sz="4" w:space="0" w:color="auto"/>
                  <w:right w:val="nil"/>
                </w:tcBorders>
                <w:shd w:val="clear" w:color="auto" w:fill="FFFFFF"/>
              </w:tcPr>
            </w:tcPrChange>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E56816">
        <w:trPr>
          <w:jc w:val="center"/>
          <w:trPrChange w:id="57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78" w:author="Amit Popat" w:date="2022-07-11T10:40:00Z">
              <w:tcPr>
                <w:tcW w:w="2880" w:type="dxa"/>
                <w:tcBorders>
                  <w:top w:val="dotted" w:sz="4" w:space="0" w:color="auto"/>
                  <w:left w:val="nil"/>
                  <w:bottom w:val="dotted" w:sz="4" w:space="0" w:color="auto"/>
                  <w:right w:val="nil"/>
                </w:tcBorders>
                <w:shd w:val="clear" w:color="auto" w:fill="FFFFFF"/>
              </w:tcPr>
            </w:tcPrChange>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79" w:author="Amit Popat" w:date="2022-07-11T10:40:00Z">
              <w:tcPr>
                <w:tcW w:w="4320" w:type="dxa"/>
                <w:tcBorders>
                  <w:top w:val="dotted" w:sz="4" w:space="0" w:color="auto"/>
                  <w:left w:val="nil"/>
                  <w:bottom w:val="dotted" w:sz="4" w:space="0" w:color="auto"/>
                  <w:right w:val="nil"/>
                </w:tcBorders>
                <w:shd w:val="clear" w:color="auto" w:fill="FFFFFF"/>
              </w:tcPr>
            </w:tcPrChange>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580" w:author="Amit Popat" w:date="2022-07-11T10:40:00Z">
              <w:tcPr>
                <w:tcW w:w="864" w:type="dxa"/>
                <w:tcBorders>
                  <w:top w:val="dotted" w:sz="4" w:space="0" w:color="auto"/>
                  <w:left w:val="nil"/>
                  <w:bottom w:val="dotted" w:sz="4" w:space="0" w:color="auto"/>
                  <w:right w:val="nil"/>
                </w:tcBorders>
                <w:shd w:val="clear" w:color="auto" w:fill="FFFFFF"/>
              </w:tcPr>
            </w:tcPrChange>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1" w:author="Amit Popat" w:date="2022-07-11T10:40:00Z">
              <w:tcPr>
                <w:tcW w:w="1008" w:type="dxa"/>
                <w:tcBorders>
                  <w:top w:val="dotted" w:sz="4" w:space="0" w:color="auto"/>
                  <w:left w:val="nil"/>
                  <w:bottom w:val="dotted" w:sz="4" w:space="0" w:color="auto"/>
                  <w:right w:val="nil"/>
                </w:tcBorders>
                <w:shd w:val="clear" w:color="auto" w:fill="FFFFFF"/>
              </w:tcPr>
            </w:tcPrChange>
          </w:tcPr>
          <w:p w14:paraId="385A4969" w14:textId="77777777" w:rsidR="004C2D45" w:rsidRDefault="004C2D45">
            <w:pPr>
              <w:pStyle w:val="MsgTableBody"/>
              <w:jc w:val="center"/>
              <w:rPr>
                <w:noProof/>
                <w:lang w:val="fr-FR"/>
              </w:rPr>
            </w:pPr>
          </w:p>
        </w:tc>
      </w:tr>
      <w:tr w:rsidR="004C2D45" w:rsidRPr="004C2D45" w14:paraId="2C4940D4" w14:textId="77777777" w:rsidTr="00E56816">
        <w:trPr>
          <w:jc w:val="center"/>
          <w:trPrChange w:id="58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83" w:author="Amit Popat" w:date="2022-07-11T10:40:00Z">
              <w:tcPr>
                <w:tcW w:w="2880" w:type="dxa"/>
                <w:tcBorders>
                  <w:top w:val="dotted" w:sz="4" w:space="0" w:color="auto"/>
                  <w:left w:val="nil"/>
                  <w:bottom w:val="dotted" w:sz="4" w:space="0" w:color="auto"/>
                  <w:right w:val="nil"/>
                </w:tcBorders>
                <w:shd w:val="clear" w:color="auto" w:fill="FFFFFF"/>
              </w:tcPr>
            </w:tcPrChange>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584" w:author="Amit Popat" w:date="2022-07-11T10:40:00Z">
              <w:tcPr>
                <w:tcW w:w="4320" w:type="dxa"/>
                <w:tcBorders>
                  <w:top w:val="dotted" w:sz="4" w:space="0" w:color="auto"/>
                  <w:left w:val="nil"/>
                  <w:bottom w:val="dotted" w:sz="4" w:space="0" w:color="auto"/>
                  <w:right w:val="nil"/>
                </w:tcBorders>
                <w:shd w:val="clear" w:color="auto" w:fill="FFFFFF"/>
              </w:tcPr>
            </w:tcPrChange>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585" w:author="Amit Popat" w:date="2022-07-11T10:40:00Z">
              <w:tcPr>
                <w:tcW w:w="864" w:type="dxa"/>
                <w:tcBorders>
                  <w:top w:val="dotted" w:sz="4" w:space="0" w:color="auto"/>
                  <w:left w:val="nil"/>
                  <w:bottom w:val="dotted" w:sz="4" w:space="0" w:color="auto"/>
                  <w:right w:val="nil"/>
                </w:tcBorders>
                <w:shd w:val="clear" w:color="auto" w:fill="FFFFFF"/>
              </w:tcPr>
            </w:tcPrChange>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86" w:author="Amit Popat" w:date="2022-07-11T10:40:00Z">
              <w:tcPr>
                <w:tcW w:w="1008" w:type="dxa"/>
                <w:tcBorders>
                  <w:top w:val="dotted" w:sz="4" w:space="0" w:color="auto"/>
                  <w:left w:val="nil"/>
                  <w:bottom w:val="dotted" w:sz="4" w:space="0" w:color="auto"/>
                  <w:right w:val="nil"/>
                </w:tcBorders>
                <w:shd w:val="clear" w:color="auto" w:fill="FFFFFF"/>
              </w:tcPr>
            </w:tcPrChange>
          </w:tcPr>
          <w:p w14:paraId="174E2760" w14:textId="77777777" w:rsidR="004C2D45" w:rsidRDefault="004C2D45">
            <w:pPr>
              <w:pStyle w:val="MsgTableBody"/>
              <w:jc w:val="center"/>
              <w:rPr>
                <w:noProof/>
              </w:rPr>
            </w:pPr>
            <w:r>
              <w:rPr>
                <w:noProof/>
              </w:rPr>
              <w:t>2</w:t>
            </w:r>
          </w:p>
        </w:tc>
      </w:tr>
      <w:tr w:rsidR="004C2D45" w:rsidRPr="004C2D45" w14:paraId="738BB8FA" w14:textId="77777777" w:rsidTr="00E56816">
        <w:trPr>
          <w:jc w:val="center"/>
          <w:trPrChange w:id="58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88" w:author="Amit Popat" w:date="2022-07-11T10:40:00Z">
              <w:tcPr>
                <w:tcW w:w="2880" w:type="dxa"/>
                <w:tcBorders>
                  <w:top w:val="dotted" w:sz="4" w:space="0" w:color="auto"/>
                  <w:left w:val="nil"/>
                  <w:bottom w:val="dotted" w:sz="4" w:space="0" w:color="auto"/>
                  <w:right w:val="nil"/>
                </w:tcBorders>
                <w:shd w:val="clear" w:color="auto" w:fill="FFFFFF"/>
              </w:tcPr>
            </w:tcPrChange>
          </w:tcPr>
          <w:p w14:paraId="1148CC47"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89" w:author="Amit Popat" w:date="2022-07-11T10:40:00Z">
              <w:tcPr>
                <w:tcW w:w="4320" w:type="dxa"/>
                <w:tcBorders>
                  <w:top w:val="dotted" w:sz="4" w:space="0" w:color="auto"/>
                  <w:left w:val="nil"/>
                  <w:bottom w:val="dotted" w:sz="4" w:space="0" w:color="auto"/>
                  <w:right w:val="nil"/>
                </w:tcBorders>
                <w:shd w:val="clear" w:color="auto" w:fill="FFFFFF"/>
              </w:tcPr>
            </w:tcPrChange>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590" w:author="Amit Popat" w:date="2022-07-11T10:40:00Z">
              <w:tcPr>
                <w:tcW w:w="864" w:type="dxa"/>
                <w:tcBorders>
                  <w:top w:val="dotted" w:sz="4" w:space="0" w:color="auto"/>
                  <w:left w:val="nil"/>
                  <w:bottom w:val="dotted" w:sz="4" w:space="0" w:color="auto"/>
                  <w:right w:val="nil"/>
                </w:tcBorders>
                <w:shd w:val="clear" w:color="auto" w:fill="FFFFFF"/>
              </w:tcPr>
            </w:tcPrChange>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1" w:author="Amit Popat" w:date="2022-07-11T10:40:00Z">
              <w:tcPr>
                <w:tcW w:w="1008" w:type="dxa"/>
                <w:tcBorders>
                  <w:top w:val="dotted" w:sz="4" w:space="0" w:color="auto"/>
                  <w:left w:val="nil"/>
                  <w:bottom w:val="dotted" w:sz="4" w:space="0" w:color="auto"/>
                  <w:right w:val="nil"/>
                </w:tcBorders>
                <w:shd w:val="clear" w:color="auto" w:fill="FFFFFF"/>
              </w:tcPr>
            </w:tcPrChange>
          </w:tcPr>
          <w:p w14:paraId="5B47FB97" w14:textId="77777777" w:rsidR="004C2D45" w:rsidRDefault="004C2D45">
            <w:pPr>
              <w:pStyle w:val="MsgTableBody"/>
              <w:jc w:val="center"/>
              <w:rPr>
                <w:noProof/>
              </w:rPr>
            </w:pPr>
            <w:r>
              <w:rPr>
                <w:noProof/>
              </w:rPr>
              <w:t>12</w:t>
            </w:r>
          </w:p>
        </w:tc>
      </w:tr>
      <w:tr w:rsidR="004C2D45" w:rsidRPr="004C2D45" w14:paraId="2758B81D" w14:textId="77777777" w:rsidTr="00E56816">
        <w:trPr>
          <w:jc w:val="center"/>
          <w:trPrChange w:id="59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93" w:author="Amit Popat" w:date="2022-07-11T10:40:00Z">
              <w:tcPr>
                <w:tcW w:w="2880" w:type="dxa"/>
                <w:tcBorders>
                  <w:top w:val="dotted" w:sz="4" w:space="0" w:color="auto"/>
                  <w:left w:val="nil"/>
                  <w:bottom w:val="dotted" w:sz="4" w:space="0" w:color="auto"/>
                  <w:right w:val="nil"/>
                </w:tcBorders>
                <w:shd w:val="clear" w:color="auto" w:fill="FFFFFF"/>
              </w:tcPr>
            </w:tcPrChange>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94" w:author="Amit Popat" w:date="2022-07-11T10:40:00Z">
              <w:tcPr>
                <w:tcW w:w="4320" w:type="dxa"/>
                <w:tcBorders>
                  <w:top w:val="dotted" w:sz="4" w:space="0" w:color="auto"/>
                  <w:left w:val="nil"/>
                  <w:bottom w:val="dotted" w:sz="4" w:space="0" w:color="auto"/>
                  <w:right w:val="nil"/>
                </w:tcBorders>
                <w:shd w:val="clear" w:color="auto" w:fill="FFFFFF"/>
              </w:tcPr>
            </w:tcPrChange>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595" w:author="Amit Popat" w:date="2022-07-11T10:40:00Z">
              <w:tcPr>
                <w:tcW w:w="864" w:type="dxa"/>
                <w:tcBorders>
                  <w:top w:val="dotted" w:sz="4" w:space="0" w:color="auto"/>
                  <w:left w:val="nil"/>
                  <w:bottom w:val="dotted" w:sz="4" w:space="0" w:color="auto"/>
                  <w:right w:val="nil"/>
                </w:tcBorders>
                <w:shd w:val="clear" w:color="auto" w:fill="FFFFFF"/>
              </w:tcPr>
            </w:tcPrChange>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6" w:author="Amit Popat" w:date="2022-07-11T10:40:00Z">
              <w:tcPr>
                <w:tcW w:w="1008" w:type="dxa"/>
                <w:tcBorders>
                  <w:top w:val="dotted" w:sz="4" w:space="0" w:color="auto"/>
                  <w:left w:val="nil"/>
                  <w:bottom w:val="dotted" w:sz="4" w:space="0" w:color="auto"/>
                  <w:right w:val="nil"/>
                </w:tcBorders>
                <w:shd w:val="clear" w:color="auto" w:fill="FFFFFF"/>
              </w:tcPr>
            </w:tcPrChange>
          </w:tcPr>
          <w:p w14:paraId="0A98EA14" w14:textId="77777777" w:rsidR="004C2D45" w:rsidRDefault="004C2D45">
            <w:pPr>
              <w:pStyle w:val="MsgTableBody"/>
              <w:jc w:val="center"/>
              <w:rPr>
                <w:noProof/>
              </w:rPr>
            </w:pPr>
          </w:p>
        </w:tc>
      </w:tr>
      <w:tr w:rsidR="004C2D45" w:rsidRPr="004C2D45" w14:paraId="405493B1" w14:textId="77777777" w:rsidTr="00E56816">
        <w:trPr>
          <w:jc w:val="center"/>
          <w:trPrChange w:id="59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98" w:author="Amit Popat" w:date="2022-07-11T10:40:00Z">
              <w:tcPr>
                <w:tcW w:w="2880" w:type="dxa"/>
                <w:tcBorders>
                  <w:top w:val="dotted" w:sz="4" w:space="0" w:color="auto"/>
                  <w:left w:val="nil"/>
                  <w:bottom w:val="dotted" w:sz="4" w:space="0" w:color="auto"/>
                  <w:right w:val="nil"/>
                </w:tcBorders>
                <w:shd w:val="clear" w:color="auto" w:fill="FFFFFF"/>
              </w:tcPr>
            </w:tcPrChange>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99" w:author="Amit Popat" w:date="2022-07-11T10:40:00Z">
              <w:tcPr>
                <w:tcW w:w="4320" w:type="dxa"/>
                <w:tcBorders>
                  <w:top w:val="dotted" w:sz="4" w:space="0" w:color="auto"/>
                  <w:left w:val="nil"/>
                  <w:bottom w:val="dotted" w:sz="4" w:space="0" w:color="auto"/>
                  <w:right w:val="nil"/>
                </w:tcBorders>
                <w:shd w:val="clear" w:color="auto" w:fill="FFFFFF"/>
              </w:tcPr>
            </w:tcPrChange>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600" w:author="Amit Popat" w:date="2022-07-11T10:40:00Z">
              <w:tcPr>
                <w:tcW w:w="864" w:type="dxa"/>
                <w:tcBorders>
                  <w:top w:val="dotted" w:sz="4" w:space="0" w:color="auto"/>
                  <w:left w:val="nil"/>
                  <w:bottom w:val="dotted" w:sz="4" w:space="0" w:color="auto"/>
                  <w:right w:val="nil"/>
                </w:tcBorders>
                <w:shd w:val="clear" w:color="auto" w:fill="FFFFFF"/>
              </w:tcPr>
            </w:tcPrChange>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1" w:author="Amit Popat" w:date="2022-07-11T10:40:00Z">
              <w:tcPr>
                <w:tcW w:w="1008" w:type="dxa"/>
                <w:tcBorders>
                  <w:top w:val="dotted" w:sz="4" w:space="0" w:color="auto"/>
                  <w:left w:val="nil"/>
                  <w:bottom w:val="dotted" w:sz="4" w:space="0" w:color="auto"/>
                  <w:right w:val="nil"/>
                </w:tcBorders>
                <w:shd w:val="clear" w:color="auto" w:fill="FFFFFF"/>
              </w:tcPr>
            </w:tcPrChange>
          </w:tcPr>
          <w:p w14:paraId="617E2B6B" w14:textId="77777777" w:rsidR="004C2D45" w:rsidRDefault="004C2D45">
            <w:pPr>
              <w:pStyle w:val="MsgTableBody"/>
              <w:jc w:val="center"/>
              <w:rPr>
                <w:noProof/>
              </w:rPr>
            </w:pPr>
          </w:p>
        </w:tc>
      </w:tr>
      <w:tr w:rsidR="004C2D45" w:rsidRPr="004C2D45" w14:paraId="3A6C6C0B" w14:textId="77777777" w:rsidTr="00E56816">
        <w:trPr>
          <w:jc w:val="center"/>
          <w:trPrChange w:id="60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03" w:author="Amit Popat" w:date="2022-07-11T10:40:00Z">
              <w:tcPr>
                <w:tcW w:w="2880" w:type="dxa"/>
                <w:tcBorders>
                  <w:top w:val="dotted" w:sz="4" w:space="0" w:color="auto"/>
                  <w:left w:val="nil"/>
                  <w:bottom w:val="dotted" w:sz="4" w:space="0" w:color="auto"/>
                  <w:right w:val="nil"/>
                </w:tcBorders>
                <w:shd w:val="clear" w:color="auto" w:fill="FFFFFF"/>
              </w:tcPr>
            </w:tcPrChange>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04" w:author="Amit Popat" w:date="2022-07-11T10:40:00Z">
              <w:tcPr>
                <w:tcW w:w="4320" w:type="dxa"/>
                <w:tcBorders>
                  <w:top w:val="dotted" w:sz="4" w:space="0" w:color="auto"/>
                  <w:left w:val="nil"/>
                  <w:bottom w:val="dotted" w:sz="4" w:space="0" w:color="auto"/>
                  <w:right w:val="nil"/>
                </w:tcBorders>
                <w:shd w:val="clear" w:color="auto" w:fill="FFFFFF"/>
              </w:tcPr>
            </w:tcPrChange>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605" w:author="Amit Popat" w:date="2022-07-11T10:40:00Z">
              <w:tcPr>
                <w:tcW w:w="864" w:type="dxa"/>
                <w:tcBorders>
                  <w:top w:val="dotted" w:sz="4" w:space="0" w:color="auto"/>
                  <w:left w:val="nil"/>
                  <w:bottom w:val="dotted" w:sz="4" w:space="0" w:color="auto"/>
                  <w:right w:val="nil"/>
                </w:tcBorders>
                <w:shd w:val="clear" w:color="auto" w:fill="FFFFFF"/>
              </w:tcPr>
            </w:tcPrChange>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6" w:author="Amit Popat" w:date="2022-07-11T10:40:00Z">
              <w:tcPr>
                <w:tcW w:w="1008" w:type="dxa"/>
                <w:tcBorders>
                  <w:top w:val="dotted" w:sz="4" w:space="0" w:color="auto"/>
                  <w:left w:val="nil"/>
                  <w:bottom w:val="dotted" w:sz="4" w:space="0" w:color="auto"/>
                  <w:right w:val="nil"/>
                </w:tcBorders>
                <w:shd w:val="clear" w:color="auto" w:fill="FFFFFF"/>
              </w:tcPr>
            </w:tcPrChange>
          </w:tcPr>
          <w:p w14:paraId="7E0C56D7" w14:textId="77777777" w:rsidR="004C2D45" w:rsidRDefault="004C2D45">
            <w:pPr>
              <w:pStyle w:val="MsgTableBody"/>
              <w:jc w:val="center"/>
              <w:rPr>
                <w:noProof/>
              </w:rPr>
            </w:pPr>
          </w:p>
        </w:tc>
      </w:tr>
      <w:tr w:rsidR="004C2D45" w:rsidRPr="004C2D45" w14:paraId="3E6E347B" w14:textId="77777777" w:rsidTr="00E56816">
        <w:trPr>
          <w:jc w:val="center"/>
          <w:trPrChange w:id="607" w:author="Amit Popat" w:date="2022-07-11T10:40:00Z">
            <w:trPr>
              <w:jc w:val="center"/>
            </w:trPr>
          </w:trPrChange>
        </w:trPr>
        <w:tc>
          <w:tcPr>
            <w:tcW w:w="2882" w:type="dxa"/>
            <w:tcBorders>
              <w:top w:val="dotted" w:sz="4" w:space="0" w:color="auto"/>
              <w:left w:val="nil"/>
              <w:bottom w:val="single" w:sz="2" w:space="0" w:color="auto"/>
              <w:right w:val="nil"/>
            </w:tcBorders>
            <w:shd w:val="clear" w:color="auto" w:fill="FFFFFF"/>
            <w:tcPrChange w:id="608" w:author="Amit Popat" w:date="2022-07-11T10:40:00Z">
              <w:tcPr>
                <w:tcW w:w="2880" w:type="dxa"/>
                <w:tcBorders>
                  <w:top w:val="dotted" w:sz="4" w:space="0" w:color="auto"/>
                  <w:left w:val="nil"/>
                  <w:bottom w:val="single" w:sz="2" w:space="0" w:color="auto"/>
                  <w:right w:val="nil"/>
                </w:tcBorders>
                <w:shd w:val="clear" w:color="auto" w:fill="FFFFFF"/>
              </w:tcPr>
            </w:tcPrChange>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609" w:author="Amit Popat" w:date="2022-07-11T10:40:00Z">
              <w:tcPr>
                <w:tcW w:w="4320" w:type="dxa"/>
                <w:tcBorders>
                  <w:top w:val="dotted" w:sz="4" w:space="0" w:color="auto"/>
                  <w:left w:val="nil"/>
                  <w:bottom w:val="single" w:sz="2" w:space="0" w:color="auto"/>
                  <w:right w:val="nil"/>
                </w:tcBorders>
                <w:shd w:val="clear" w:color="auto" w:fill="FFFFFF"/>
              </w:tcPr>
            </w:tcPrChange>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Change w:id="610" w:author="Amit Popat" w:date="2022-07-11T10:40:00Z">
              <w:tcPr>
                <w:tcW w:w="864" w:type="dxa"/>
                <w:tcBorders>
                  <w:top w:val="dotted" w:sz="4" w:space="0" w:color="auto"/>
                  <w:left w:val="nil"/>
                  <w:bottom w:val="single" w:sz="2" w:space="0" w:color="auto"/>
                  <w:right w:val="nil"/>
                </w:tcBorders>
                <w:shd w:val="clear" w:color="auto" w:fill="FFFFFF"/>
              </w:tcPr>
            </w:tcPrChange>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611" w:author="Amit Popat" w:date="2022-07-11T10:40:00Z">
              <w:tcPr>
                <w:tcW w:w="1008" w:type="dxa"/>
                <w:tcBorders>
                  <w:top w:val="dotted" w:sz="4" w:space="0" w:color="auto"/>
                  <w:left w:val="nil"/>
                  <w:bottom w:val="single" w:sz="2" w:space="0" w:color="auto"/>
                  <w:right w:val="nil"/>
                </w:tcBorders>
                <w:shd w:val="clear" w:color="auto" w:fill="FFFFFF"/>
              </w:tcPr>
            </w:tcPrChange>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612" w:name="_Toc348247667"/>
      <w:bookmarkStart w:id="613" w:name="_Toc348260773"/>
      <w:bookmarkStart w:id="614" w:name="_Toc348346700"/>
      <w:bookmarkStart w:id="615" w:name="_Toc349103322"/>
      <w:bookmarkStart w:id="616" w:name="_Toc349538275"/>
      <w:bookmarkStart w:id="617" w:name="_Toc349538303"/>
      <w:bookmarkStart w:id="618" w:name="_Toc349538366"/>
      <w:bookmarkStart w:id="619"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612"/>
      <w:bookmarkEnd w:id="613"/>
      <w:bookmarkEnd w:id="614"/>
      <w:bookmarkEnd w:id="615"/>
      <w:bookmarkEnd w:id="616"/>
      <w:bookmarkEnd w:id="617"/>
      <w:bookmarkEnd w:id="618"/>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619"/>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20" w:author="Amit Popat" w:date="2022-07-11T10:4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621">
          <w:tblGrid>
            <w:gridCol w:w="2882"/>
            <w:gridCol w:w="4321"/>
            <w:gridCol w:w="864"/>
            <w:gridCol w:w="1008"/>
          </w:tblGrid>
        </w:tblGridChange>
      </w:tblGrid>
      <w:tr w:rsidR="004C2D45" w:rsidRPr="004C2D45" w14:paraId="3727694C" w14:textId="77777777" w:rsidTr="00E56816">
        <w:trPr>
          <w:tblHeader/>
          <w:jc w:val="center"/>
          <w:trPrChange w:id="622" w:author="Amit Popat" w:date="2022-07-11T10:41:00Z">
            <w:trPr>
              <w:tblHeader/>
              <w:jc w:val="center"/>
            </w:trPr>
          </w:trPrChange>
        </w:trPr>
        <w:tc>
          <w:tcPr>
            <w:tcW w:w="2882" w:type="dxa"/>
            <w:tcBorders>
              <w:top w:val="single" w:sz="2" w:space="0" w:color="auto"/>
              <w:left w:val="nil"/>
              <w:bottom w:val="single" w:sz="4" w:space="0" w:color="auto"/>
              <w:right w:val="nil"/>
            </w:tcBorders>
            <w:shd w:val="clear" w:color="auto" w:fill="FFFFFF"/>
            <w:tcPrChange w:id="623" w:author="Amit Popat" w:date="2022-07-11T10:41:00Z">
              <w:tcPr>
                <w:tcW w:w="2880" w:type="dxa"/>
                <w:tcBorders>
                  <w:top w:val="single" w:sz="2" w:space="0" w:color="auto"/>
                  <w:left w:val="nil"/>
                  <w:bottom w:val="single" w:sz="4" w:space="0" w:color="auto"/>
                  <w:right w:val="nil"/>
                </w:tcBorders>
                <w:shd w:val="clear" w:color="auto" w:fill="FFFFFF"/>
              </w:tcPr>
            </w:tcPrChange>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Change w:id="624" w:author="Amit Popat" w:date="2022-07-11T10:41:00Z">
              <w:tcPr>
                <w:tcW w:w="4320" w:type="dxa"/>
                <w:tcBorders>
                  <w:top w:val="single" w:sz="2" w:space="0" w:color="auto"/>
                  <w:left w:val="nil"/>
                  <w:bottom w:val="single" w:sz="4" w:space="0" w:color="auto"/>
                  <w:right w:val="nil"/>
                </w:tcBorders>
                <w:shd w:val="clear" w:color="auto" w:fill="FFFFFF"/>
              </w:tcPr>
            </w:tcPrChange>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Change w:id="625" w:author="Amit Popat" w:date="2022-07-11T10:41:00Z">
              <w:tcPr>
                <w:tcW w:w="864" w:type="dxa"/>
                <w:tcBorders>
                  <w:top w:val="single" w:sz="2" w:space="0" w:color="auto"/>
                  <w:left w:val="nil"/>
                  <w:bottom w:val="single" w:sz="4" w:space="0" w:color="auto"/>
                  <w:right w:val="nil"/>
                </w:tcBorders>
                <w:shd w:val="clear" w:color="auto" w:fill="FFFFFF"/>
              </w:tcPr>
            </w:tcPrChange>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Change w:id="626" w:author="Amit Popat" w:date="2022-07-11T10:41:00Z">
              <w:tcPr>
                <w:tcW w:w="1008" w:type="dxa"/>
                <w:tcBorders>
                  <w:top w:val="single" w:sz="2" w:space="0" w:color="auto"/>
                  <w:left w:val="nil"/>
                  <w:bottom w:val="single" w:sz="4" w:space="0" w:color="auto"/>
                  <w:right w:val="nil"/>
                </w:tcBorders>
                <w:shd w:val="clear" w:color="auto" w:fill="FFFFFF"/>
              </w:tcPr>
            </w:tcPrChange>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E56816">
        <w:trPr>
          <w:jc w:val="center"/>
          <w:trPrChange w:id="627" w:author="Amit Popat" w:date="2022-07-11T10:41:00Z">
            <w:trPr>
              <w:jc w:val="center"/>
            </w:trPr>
          </w:trPrChange>
        </w:trPr>
        <w:tc>
          <w:tcPr>
            <w:tcW w:w="2882" w:type="dxa"/>
            <w:tcBorders>
              <w:top w:val="single" w:sz="4" w:space="0" w:color="auto"/>
              <w:left w:val="nil"/>
              <w:bottom w:val="dotted" w:sz="4" w:space="0" w:color="auto"/>
              <w:right w:val="nil"/>
            </w:tcBorders>
            <w:shd w:val="clear" w:color="auto" w:fill="FFFFFF"/>
            <w:tcPrChange w:id="628" w:author="Amit Popat" w:date="2022-07-11T10:41:00Z">
              <w:tcPr>
                <w:tcW w:w="2880" w:type="dxa"/>
                <w:tcBorders>
                  <w:top w:val="single" w:sz="4" w:space="0" w:color="auto"/>
                  <w:left w:val="nil"/>
                  <w:bottom w:val="dotted" w:sz="4" w:space="0" w:color="auto"/>
                  <w:right w:val="nil"/>
                </w:tcBorders>
                <w:shd w:val="clear" w:color="auto" w:fill="FFFFFF"/>
              </w:tcPr>
            </w:tcPrChange>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Change w:id="629" w:author="Amit Popat" w:date="2022-07-11T10:41:00Z">
              <w:tcPr>
                <w:tcW w:w="4320" w:type="dxa"/>
                <w:tcBorders>
                  <w:top w:val="single" w:sz="4" w:space="0" w:color="auto"/>
                  <w:left w:val="nil"/>
                  <w:bottom w:val="dotted" w:sz="4" w:space="0" w:color="auto"/>
                  <w:right w:val="nil"/>
                </w:tcBorders>
                <w:shd w:val="clear" w:color="auto" w:fill="FFFFFF"/>
              </w:tcPr>
            </w:tcPrChange>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Change w:id="630" w:author="Amit Popat" w:date="2022-07-11T10:41:00Z">
              <w:tcPr>
                <w:tcW w:w="864" w:type="dxa"/>
                <w:tcBorders>
                  <w:top w:val="single" w:sz="4" w:space="0" w:color="auto"/>
                  <w:left w:val="nil"/>
                  <w:bottom w:val="dotted" w:sz="4" w:space="0" w:color="auto"/>
                  <w:right w:val="nil"/>
                </w:tcBorders>
                <w:shd w:val="clear" w:color="auto" w:fill="FFFFFF"/>
              </w:tcPr>
            </w:tcPrChange>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Change w:id="631" w:author="Amit Popat" w:date="2022-07-11T10:41:00Z">
              <w:tcPr>
                <w:tcW w:w="1008" w:type="dxa"/>
                <w:tcBorders>
                  <w:top w:val="single" w:sz="4" w:space="0" w:color="auto"/>
                  <w:left w:val="nil"/>
                  <w:bottom w:val="dotted" w:sz="4" w:space="0" w:color="auto"/>
                  <w:right w:val="nil"/>
                </w:tcBorders>
                <w:shd w:val="clear" w:color="auto" w:fill="FFFFFF"/>
              </w:tcPr>
            </w:tcPrChange>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E56816">
        <w:trPr>
          <w:jc w:val="center"/>
          <w:trPrChange w:id="6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3" w:author="Amit Popat" w:date="2022-07-11T10:41:00Z">
              <w:tcPr>
                <w:tcW w:w="2880" w:type="dxa"/>
                <w:tcBorders>
                  <w:top w:val="dotted" w:sz="4" w:space="0" w:color="auto"/>
                  <w:left w:val="nil"/>
                  <w:bottom w:val="dotted" w:sz="4" w:space="0" w:color="auto"/>
                  <w:right w:val="nil"/>
                </w:tcBorders>
                <w:shd w:val="clear" w:color="auto" w:fill="FFFFFF"/>
              </w:tcPr>
            </w:tcPrChange>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Change w:id="634" w:author="Amit Popat" w:date="2022-07-11T10:41:00Z">
              <w:tcPr>
                <w:tcW w:w="4320" w:type="dxa"/>
                <w:tcBorders>
                  <w:top w:val="dotted" w:sz="4" w:space="0" w:color="auto"/>
                  <w:left w:val="nil"/>
                  <w:bottom w:val="dotted" w:sz="4" w:space="0" w:color="auto"/>
                  <w:right w:val="nil"/>
                </w:tcBorders>
                <w:shd w:val="clear" w:color="auto" w:fill="FFFFFF"/>
              </w:tcPr>
            </w:tcPrChange>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Change w:id="635" w:author="Amit Popat" w:date="2022-07-11T10:41:00Z">
              <w:tcPr>
                <w:tcW w:w="864" w:type="dxa"/>
                <w:tcBorders>
                  <w:top w:val="dotted" w:sz="4" w:space="0" w:color="auto"/>
                  <w:left w:val="nil"/>
                  <w:bottom w:val="dotted" w:sz="4" w:space="0" w:color="auto"/>
                  <w:right w:val="nil"/>
                </w:tcBorders>
                <w:shd w:val="clear" w:color="auto" w:fill="FFFFFF"/>
              </w:tcPr>
            </w:tcPrChange>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36" w:author="Amit Popat" w:date="2022-07-11T10:41:00Z">
              <w:tcPr>
                <w:tcW w:w="1008" w:type="dxa"/>
                <w:tcBorders>
                  <w:top w:val="dotted" w:sz="4" w:space="0" w:color="auto"/>
                  <w:left w:val="nil"/>
                  <w:bottom w:val="dotted" w:sz="4" w:space="0" w:color="auto"/>
                  <w:right w:val="nil"/>
                </w:tcBorders>
                <w:shd w:val="clear" w:color="auto" w:fill="FFFFFF"/>
              </w:tcPr>
            </w:tcPrChange>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E56816">
        <w:trPr>
          <w:jc w:val="center"/>
          <w:trPrChange w:id="6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8" w:author="Amit Popat" w:date="2022-07-11T10:41:00Z">
              <w:tcPr>
                <w:tcW w:w="2880" w:type="dxa"/>
                <w:tcBorders>
                  <w:top w:val="dotted" w:sz="4" w:space="0" w:color="auto"/>
                  <w:left w:val="nil"/>
                  <w:bottom w:val="dotted" w:sz="4" w:space="0" w:color="auto"/>
                  <w:right w:val="nil"/>
                </w:tcBorders>
                <w:shd w:val="clear" w:color="auto" w:fill="FFFFFF"/>
              </w:tcPr>
            </w:tcPrChange>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Change w:id="639" w:author="Amit Popat" w:date="2022-07-11T10:41:00Z">
              <w:tcPr>
                <w:tcW w:w="4320" w:type="dxa"/>
                <w:tcBorders>
                  <w:top w:val="dotted" w:sz="4" w:space="0" w:color="auto"/>
                  <w:left w:val="nil"/>
                  <w:bottom w:val="dotted" w:sz="4" w:space="0" w:color="auto"/>
                  <w:right w:val="nil"/>
                </w:tcBorders>
                <w:shd w:val="clear" w:color="auto" w:fill="FFFFFF"/>
              </w:tcPr>
            </w:tcPrChange>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Change w:id="640" w:author="Amit Popat" w:date="2022-07-11T10:41:00Z">
              <w:tcPr>
                <w:tcW w:w="864" w:type="dxa"/>
                <w:tcBorders>
                  <w:top w:val="dotted" w:sz="4" w:space="0" w:color="auto"/>
                  <w:left w:val="nil"/>
                  <w:bottom w:val="dotted" w:sz="4" w:space="0" w:color="auto"/>
                  <w:right w:val="nil"/>
                </w:tcBorders>
                <w:shd w:val="clear" w:color="auto" w:fill="FFFFFF"/>
              </w:tcPr>
            </w:tcPrChange>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41" w:author="Amit Popat" w:date="2022-07-11T10:41:00Z">
              <w:tcPr>
                <w:tcW w:w="1008" w:type="dxa"/>
                <w:tcBorders>
                  <w:top w:val="dotted" w:sz="4" w:space="0" w:color="auto"/>
                  <w:left w:val="nil"/>
                  <w:bottom w:val="dotted" w:sz="4" w:space="0" w:color="auto"/>
                  <w:right w:val="nil"/>
                </w:tcBorders>
                <w:shd w:val="clear" w:color="auto" w:fill="FFFFFF"/>
              </w:tcPr>
            </w:tcPrChange>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E56816">
        <w:trPr>
          <w:jc w:val="center"/>
          <w:trPrChange w:id="6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3" w:author="Amit Popat" w:date="2022-07-11T10:41:00Z">
              <w:tcPr>
                <w:tcW w:w="2880" w:type="dxa"/>
                <w:tcBorders>
                  <w:top w:val="dotted" w:sz="4" w:space="0" w:color="auto"/>
                  <w:left w:val="nil"/>
                  <w:bottom w:val="dotted" w:sz="4" w:space="0" w:color="auto"/>
                  <w:right w:val="nil"/>
                </w:tcBorders>
                <w:shd w:val="clear" w:color="auto" w:fill="FFFFFF"/>
              </w:tcPr>
            </w:tcPrChange>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644" w:author="Amit Popat" w:date="2022-07-11T10:41:00Z">
              <w:tcPr>
                <w:tcW w:w="4320" w:type="dxa"/>
                <w:tcBorders>
                  <w:top w:val="dotted" w:sz="4" w:space="0" w:color="auto"/>
                  <w:left w:val="nil"/>
                  <w:bottom w:val="dotted" w:sz="4" w:space="0" w:color="auto"/>
                  <w:right w:val="nil"/>
                </w:tcBorders>
                <w:shd w:val="clear" w:color="auto" w:fill="FFFFFF"/>
              </w:tcPr>
            </w:tcPrChange>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645" w:author="Amit Popat" w:date="2022-07-11T10:41:00Z">
              <w:tcPr>
                <w:tcW w:w="864" w:type="dxa"/>
                <w:tcBorders>
                  <w:top w:val="dotted" w:sz="4" w:space="0" w:color="auto"/>
                  <w:left w:val="nil"/>
                  <w:bottom w:val="dotted" w:sz="4" w:space="0" w:color="auto"/>
                  <w:right w:val="nil"/>
                </w:tcBorders>
                <w:shd w:val="clear" w:color="auto" w:fill="FFFFFF"/>
              </w:tcPr>
            </w:tcPrChange>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46" w:author="Amit Popat" w:date="2022-07-11T10:41:00Z">
              <w:tcPr>
                <w:tcW w:w="1008" w:type="dxa"/>
                <w:tcBorders>
                  <w:top w:val="dotted" w:sz="4" w:space="0" w:color="auto"/>
                  <w:left w:val="nil"/>
                  <w:bottom w:val="dotted" w:sz="4" w:space="0" w:color="auto"/>
                  <w:right w:val="nil"/>
                </w:tcBorders>
                <w:shd w:val="clear" w:color="auto" w:fill="FFFFFF"/>
              </w:tcPr>
            </w:tcPrChange>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ins w:id="647" w:author="Amit Popat" w:date="2022-07-11T10:41:00Z"/>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3165BF" w:rsidRDefault="00E56816">
            <w:pPr>
              <w:pStyle w:val="MsgTableBody"/>
              <w:spacing w:line="256" w:lineRule="auto"/>
              <w:rPr>
                <w:ins w:id="648" w:author="Amit Popat" w:date="2022-07-11T10:41:00Z"/>
                <w:noProof/>
                <w:color w:val="FF0000"/>
              </w:rPr>
            </w:pPr>
            <w:ins w:id="649" w:author="Amit Popat" w:date="2022-07-11T10:41:00Z">
              <w:r w:rsidRPr="003165BF">
                <w:rPr>
                  <w:noProof/>
                  <w:color w:val="FF0000"/>
                </w:rPr>
                <w:lastRenderedPageBreak/>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3165BF" w:rsidRDefault="00E56816">
            <w:pPr>
              <w:pStyle w:val="MsgTableBody"/>
              <w:spacing w:line="256" w:lineRule="auto"/>
              <w:rPr>
                <w:ins w:id="650" w:author="Amit Popat" w:date="2022-07-11T10:41:00Z"/>
                <w:noProof/>
                <w:color w:val="FF0000"/>
              </w:rPr>
            </w:pPr>
            <w:ins w:id="651" w:author="Amit Popat" w:date="2022-07-11T10:41: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3165BF" w:rsidRDefault="00E56816">
            <w:pPr>
              <w:pStyle w:val="MsgTableBody"/>
              <w:spacing w:line="256" w:lineRule="auto"/>
              <w:jc w:val="center"/>
              <w:rPr>
                <w:ins w:id="652"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3165BF" w:rsidRDefault="00E56816">
            <w:pPr>
              <w:pStyle w:val="MsgTableBody"/>
              <w:spacing w:line="256" w:lineRule="auto"/>
              <w:jc w:val="center"/>
              <w:rPr>
                <w:ins w:id="653" w:author="Amit Popat" w:date="2022-07-11T10:41:00Z"/>
                <w:noProof/>
                <w:color w:val="FF0000"/>
              </w:rPr>
            </w:pPr>
            <w:ins w:id="654" w:author="Amit Popat" w:date="2022-07-11T10:41:00Z">
              <w:r w:rsidRPr="003165BF">
                <w:rPr>
                  <w:noProof/>
                  <w:color w:val="FF0000"/>
                </w:rPr>
                <w:t>3</w:t>
              </w:r>
            </w:ins>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ins w:id="655" w:author="Amit Popat" w:date="2022-07-11T10:41:00Z"/>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3165BF" w:rsidRDefault="00E56816">
            <w:pPr>
              <w:pStyle w:val="MsgTableBody"/>
              <w:spacing w:line="256" w:lineRule="auto"/>
              <w:rPr>
                <w:ins w:id="656" w:author="Amit Popat" w:date="2022-07-11T10:41:00Z"/>
                <w:noProof/>
                <w:color w:val="FF0000"/>
              </w:rPr>
            </w:pPr>
            <w:ins w:id="657" w:author="Amit Popat" w:date="2022-07-11T10:41: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3165BF" w:rsidRDefault="00E56816">
            <w:pPr>
              <w:pStyle w:val="MsgTableBody"/>
              <w:spacing w:line="256" w:lineRule="auto"/>
              <w:rPr>
                <w:ins w:id="658" w:author="Amit Popat" w:date="2022-07-11T10:41:00Z"/>
                <w:noProof/>
                <w:color w:val="FF0000"/>
              </w:rPr>
            </w:pPr>
            <w:ins w:id="659" w:author="Amit Popat" w:date="2022-07-11T10:41: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3165BF" w:rsidRDefault="00E56816">
            <w:pPr>
              <w:pStyle w:val="MsgTableBody"/>
              <w:spacing w:line="256" w:lineRule="auto"/>
              <w:jc w:val="center"/>
              <w:rPr>
                <w:ins w:id="660"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3165BF" w:rsidRDefault="00E56816">
            <w:pPr>
              <w:pStyle w:val="MsgTableBody"/>
              <w:spacing w:line="256" w:lineRule="auto"/>
              <w:jc w:val="center"/>
              <w:rPr>
                <w:ins w:id="661" w:author="Amit Popat" w:date="2022-07-11T10:41:00Z"/>
                <w:noProof/>
                <w:color w:val="FF0000"/>
              </w:rPr>
            </w:pPr>
            <w:ins w:id="662" w:author="Amit Popat" w:date="2022-07-11T10:41:00Z">
              <w:r w:rsidRPr="003165BF">
                <w:rPr>
                  <w:noProof/>
                  <w:color w:val="FF0000"/>
                </w:rPr>
                <w:t>3</w:t>
              </w:r>
            </w:ins>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ins w:id="663" w:author="Amit Popat" w:date="2022-07-11T10:41:00Z"/>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3165BF" w:rsidRDefault="00E56816">
            <w:pPr>
              <w:pStyle w:val="MsgTableBody"/>
              <w:spacing w:line="256" w:lineRule="auto"/>
              <w:rPr>
                <w:ins w:id="664" w:author="Amit Popat" w:date="2022-07-11T10:41:00Z"/>
                <w:noProof/>
                <w:color w:val="FF0000"/>
              </w:rPr>
            </w:pPr>
            <w:ins w:id="665" w:author="Amit Popat" w:date="2022-07-11T10:41: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52E40B" w14:textId="4FB61D8E" w:rsidR="00E56816" w:rsidRPr="003165BF" w:rsidRDefault="00E56816">
            <w:pPr>
              <w:pStyle w:val="MsgTableBody"/>
              <w:spacing w:line="256" w:lineRule="auto"/>
              <w:rPr>
                <w:ins w:id="666" w:author="Amit Popat" w:date="2022-07-11T10:41:00Z"/>
                <w:noProof/>
                <w:color w:val="FF0000"/>
              </w:rPr>
            </w:pPr>
            <w:ins w:id="667" w:author="Amit Popat" w:date="2022-07-11T10:41:00Z">
              <w:del w:id="668" w:author="Craig Newman" w:date="2023-07-03T08:07:00Z">
                <w:r w:rsidRPr="003165BF" w:rsidDel="00C454AC">
                  <w:rPr>
                    <w:noProof/>
                    <w:color w:val="FF0000"/>
                  </w:rPr>
                  <w:delText>Sex for Clinical Use</w:delText>
                </w:r>
              </w:del>
            </w:ins>
            <w:ins w:id="669"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3165BF" w:rsidRDefault="00E56816">
            <w:pPr>
              <w:pStyle w:val="MsgTableBody"/>
              <w:spacing w:line="256" w:lineRule="auto"/>
              <w:jc w:val="center"/>
              <w:rPr>
                <w:ins w:id="670"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3165BF" w:rsidRDefault="00E56816">
            <w:pPr>
              <w:pStyle w:val="MsgTableBody"/>
              <w:spacing w:line="256" w:lineRule="auto"/>
              <w:jc w:val="center"/>
              <w:rPr>
                <w:ins w:id="671" w:author="Amit Popat" w:date="2022-07-11T10:41:00Z"/>
                <w:noProof/>
                <w:color w:val="FF0000"/>
              </w:rPr>
            </w:pPr>
            <w:ins w:id="672" w:author="Amit Popat" w:date="2022-07-11T10:41:00Z">
              <w:r w:rsidRPr="003165BF">
                <w:rPr>
                  <w:noProof/>
                  <w:color w:val="FF0000"/>
                </w:rPr>
                <w:t>3</w:t>
              </w:r>
            </w:ins>
          </w:p>
        </w:tc>
      </w:tr>
      <w:tr w:rsidR="00B10100" w14:paraId="3EC54B4D" w14:textId="77777777" w:rsidTr="00E56816">
        <w:tblPrEx>
          <w:tblCellMar>
            <w:left w:w="108" w:type="dxa"/>
            <w:right w:w="108" w:type="dxa"/>
          </w:tblCellMar>
          <w:tblPrExChange w:id="673" w:author="Amit Popat" w:date="2022-07-11T10:41:00Z">
            <w:tblPrEx>
              <w:tblCellMar>
                <w:left w:w="108" w:type="dxa"/>
                <w:right w:w="108" w:type="dxa"/>
              </w:tblCellMar>
            </w:tblPrEx>
          </w:tblPrExChange>
        </w:tblPrEx>
        <w:trPr>
          <w:jc w:val="center"/>
          <w:trPrChange w:id="67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5" w:author="Amit Popat" w:date="2022-07-11T10:41:00Z">
              <w:tcPr>
                <w:tcW w:w="2880" w:type="dxa"/>
                <w:tcBorders>
                  <w:top w:val="dotted" w:sz="4" w:space="0" w:color="auto"/>
                  <w:left w:val="nil"/>
                  <w:bottom w:val="dotted" w:sz="4" w:space="0" w:color="auto"/>
                  <w:right w:val="nil"/>
                </w:tcBorders>
                <w:shd w:val="clear" w:color="auto" w:fill="FFFFFF"/>
              </w:tcPr>
            </w:tcPrChange>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76" w:author="Amit Popat" w:date="2022-07-11T10:41:00Z">
              <w:tcPr>
                <w:tcW w:w="4320" w:type="dxa"/>
                <w:tcBorders>
                  <w:top w:val="dotted" w:sz="4" w:space="0" w:color="auto"/>
                  <w:left w:val="nil"/>
                  <w:bottom w:val="dotted" w:sz="4" w:space="0" w:color="auto"/>
                  <w:right w:val="nil"/>
                </w:tcBorders>
                <w:shd w:val="clear" w:color="auto" w:fill="FFFFFF"/>
              </w:tcPr>
            </w:tcPrChange>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677" w:author="Amit Popat" w:date="2022-07-11T10:41:00Z">
              <w:tcPr>
                <w:tcW w:w="864" w:type="dxa"/>
                <w:tcBorders>
                  <w:top w:val="dotted" w:sz="4" w:space="0" w:color="auto"/>
                  <w:left w:val="nil"/>
                  <w:bottom w:val="dotted" w:sz="4" w:space="0" w:color="auto"/>
                  <w:right w:val="nil"/>
                </w:tcBorders>
                <w:shd w:val="clear" w:color="auto" w:fill="FFFFFF"/>
              </w:tcPr>
            </w:tcPrChange>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8" w:author="Amit Popat" w:date="2022-07-11T10:41:00Z">
              <w:tcPr>
                <w:tcW w:w="1008" w:type="dxa"/>
                <w:tcBorders>
                  <w:top w:val="dotted" w:sz="4" w:space="0" w:color="auto"/>
                  <w:left w:val="nil"/>
                  <w:bottom w:val="dotted" w:sz="4" w:space="0" w:color="auto"/>
                  <w:right w:val="nil"/>
                </w:tcBorders>
                <w:shd w:val="clear" w:color="auto" w:fill="FFFFFF"/>
              </w:tcPr>
            </w:tcPrChange>
          </w:tcPr>
          <w:p w14:paraId="2078363B" w14:textId="77777777" w:rsidR="00B10100" w:rsidRDefault="00B10100" w:rsidP="000D1289">
            <w:pPr>
              <w:pStyle w:val="MsgTableBody"/>
              <w:jc w:val="center"/>
              <w:rPr>
                <w:noProof/>
              </w:rPr>
            </w:pPr>
          </w:p>
        </w:tc>
      </w:tr>
      <w:tr w:rsidR="00B10100" w14:paraId="0AA8C6A4" w14:textId="77777777" w:rsidTr="00E56816">
        <w:tblPrEx>
          <w:tblCellMar>
            <w:left w:w="108" w:type="dxa"/>
            <w:right w:w="108" w:type="dxa"/>
          </w:tblCellMar>
          <w:tblPrExChange w:id="679" w:author="Amit Popat" w:date="2022-07-11T10:41:00Z">
            <w:tblPrEx>
              <w:tblCellMar>
                <w:left w:w="108" w:type="dxa"/>
                <w:right w:w="108" w:type="dxa"/>
              </w:tblCellMar>
            </w:tblPrEx>
          </w:tblPrExChange>
        </w:tblPrEx>
        <w:trPr>
          <w:jc w:val="center"/>
          <w:trPrChange w:id="680"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1" w:author="Amit Popat" w:date="2022-07-11T10:41:00Z">
              <w:tcPr>
                <w:tcW w:w="2880" w:type="dxa"/>
                <w:tcBorders>
                  <w:top w:val="dotted" w:sz="4" w:space="0" w:color="auto"/>
                  <w:left w:val="nil"/>
                  <w:bottom w:val="dotted" w:sz="4" w:space="0" w:color="auto"/>
                  <w:right w:val="nil"/>
                </w:tcBorders>
                <w:shd w:val="clear" w:color="auto" w:fill="FFFFFF"/>
              </w:tcPr>
            </w:tcPrChange>
          </w:tcPr>
          <w:p w14:paraId="31E6A8F5"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82" w:author="Amit Popat" w:date="2022-07-11T10:41:00Z">
              <w:tcPr>
                <w:tcW w:w="4320" w:type="dxa"/>
                <w:tcBorders>
                  <w:top w:val="dotted" w:sz="4" w:space="0" w:color="auto"/>
                  <w:left w:val="nil"/>
                  <w:bottom w:val="dotted" w:sz="4" w:space="0" w:color="auto"/>
                  <w:right w:val="nil"/>
                </w:tcBorders>
                <w:shd w:val="clear" w:color="auto" w:fill="FFFFFF"/>
              </w:tcPr>
            </w:tcPrChange>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683" w:author="Amit Popat" w:date="2022-07-11T10:41:00Z">
              <w:tcPr>
                <w:tcW w:w="864" w:type="dxa"/>
                <w:tcBorders>
                  <w:top w:val="dotted" w:sz="4" w:space="0" w:color="auto"/>
                  <w:left w:val="nil"/>
                  <w:bottom w:val="dotted" w:sz="4" w:space="0" w:color="auto"/>
                  <w:right w:val="nil"/>
                </w:tcBorders>
                <w:shd w:val="clear" w:color="auto" w:fill="FFFFFF"/>
              </w:tcPr>
            </w:tcPrChange>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4" w:author="Amit Popat" w:date="2022-07-11T10:41:00Z">
              <w:tcPr>
                <w:tcW w:w="1008" w:type="dxa"/>
                <w:tcBorders>
                  <w:top w:val="dotted" w:sz="4" w:space="0" w:color="auto"/>
                  <w:left w:val="nil"/>
                  <w:bottom w:val="dotted" w:sz="4" w:space="0" w:color="auto"/>
                  <w:right w:val="nil"/>
                </w:tcBorders>
                <w:shd w:val="clear" w:color="auto" w:fill="FFFFFF"/>
              </w:tcPr>
            </w:tcPrChange>
          </w:tcPr>
          <w:p w14:paraId="7EC29A5C" w14:textId="77777777" w:rsidR="00B10100" w:rsidRDefault="00B10100" w:rsidP="000D1289">
            <w:pPr>
              <w:pStyle w:val="MsgTableBody"/>
              <w:jc w:val="center"/>
              <w:rPr>
                <w:noProof/>
              </w:rPr>
            </w:pPr>
            <w:r>
              <w:rPr>
                <w:noProof/>
              </w:rPr>
              <w:t>11</w:t>
            </w:r>
          </w:p>
        </w:tc>
      </w:tr>
      <w:tr w:rsidR="00B10100" w14:paraId="6C15421D" w14:textId="77777777" w:rsidTr="00E56816">
        <w:tblPrEx>
          <w:tblCellMar>
            <w:left w:w="108" w:type="dxa"/>
            <w:right w:w="108" w:type="dxa"/>
          </w:tblCellMar>
          <w:tblPrExChange w:id="685" w:author="Amit Popat" w:date="2022-07-11T10:41:00Z">
            <w:tblPrEx>
              <w:tblCellMar>
                <w:left w:w="108" w:type="dxa"/>
                <w:right w:w="108" w:type="dxa"/>
              </w:tblCellMar>
            </w:tblPrEx>
          </w:tblPrExChange>
        </w:tblPrEx>
        <w:trPr>
          <w:jc w:val="center"/>
          <w:trPrChange w:id="68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7" w:author="Amit Popat" w:date="2022-07-11T10:41:00Z">
              <w:tcPr>
                <w:tcW w:w="2880" w:type="dxa"/>
                <w:tcBorders>
                  <w:top w:val="dotted" w:sz="4" w:space="0" w:color="auto"/>
                  <w:left w:val="nil"/>
                  <w:bottom w:val="dotted" w:sz="4" w:space="0" w:color="auto"/>
                  <w:right w:val="nil"/>
                </w:tcBorders>
                <w:shd w:val="clear" w:color="auto" w:fill="FFFFFF"/>
              </w:tcPr>
            </w:tcPrChange>
          </w:tcPr>
          <w:p w14:paraId="07D947F1"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88" w:author="Amit Popat" w:date="2022-07-11T10:41:00Z">
              <w:tcPr>
                <w:tcW w:w="4320" w:type="dxa"/>
                <w:tcBorders>
                  <w:top w:val="dotted" w:sz="4" w:space="0" w:color="auto"/>
                  <w:left w:val="nil"/>
                  <w:bottom w:val="dotted" w:sz="4" w:space="0" w:color="auto"/>
                  <w:right w:val="nil"/>
                </w:tcBorders>
                <w:shd w:val="clear" w:color="auto" w:fill="FFFFFF"/>
              </w:tcPr>
            </w:tcPrChange>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689" w:author="Amit Popat" w:date="2022-07-11T10:41:00Z">
              <w:tcPr>
                <w:tcW w:w="864" w:type="dxa"/>
                <w:tcBorders>
                  <w:top w:val="dotted" w:sz="4" w:space="0" w:color="auto"/>
                  <w:left w:val="nil"/>
                  <w:bottom w:val="dotted" w:sz="4" w:space="0" w:color="auto"/>
                  <w:right w:val="nil"/>
                </w:tcBorders>
                <w:shd w:val="clear" w:color="auto" w:fill="FFFFFF"/>
              </w:tcPr>
            </w:tcPrChange>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0" w:author="Amit Popat" w:date="2022-07-11T10:41:00Z">
              <w:tcPr>
                <w:tcW w:w="1008" w:type="dxa"/>
                <w:tcBorders>
                  <w:top w:val="dotted" w:sz="4" w:space="0" w:color="auto"/>
                  <w:left w:val="nil"/>
                  <w:bottom w:val="dotted" w:sz="4" w:space="0" w:color="auto"/>
                  <w:right w:val="nil"/>
                </w:tcBorders>
                <w:shd w:val="clear" w:color="auto" w:fill="FFFFFF"/>
              </w:tcPr>
            </w:tcPrChange>
          </w:tcPr>
          <w:p w14:paraId="508727F8" w14:textId="77777777" w:rsidR="00B10100" w:rsidRDefault="00B10100" w:rsidP="000D1289">
            <w:pPr>
              <w:pStyle w:val="MsgTableBody"/>
              <w:jc w:val="center"/>
              <w:rPr>
                <w:noProof/>
              </w:rPr>
            </w:pPr>
            <w:r>
              <w:rPr>
                <w:noProof/>
              </w:rPr>
              <w:t>11</w:t>
            </w:r>
          </w:p>
        </w:tc>
      </w:tr>
      <w:tr w:rsidR="00B10100" w14:paraId="7DBD74B8" w14:textId="77777777" w:rsidTr="00E56816">
        <w:tblPrEx>
          <w:tblCellMar>
            <w:left w:w="108" w:type="dxa"/>
            <w:right w:w="108" w:type="dxa"/>
          </w:tblCellMar>
          <w:tblPrExChange w:id="691" w:author="Amit Popat" w:date="2022-07-11T10:41:00Z">
            <w:tblPrEx>
              <w:tblCellMar>
                <w:left w:w="108" w:type="dxa"/>
                <w:right w:w="108" w:type="dxa"/>
              </w:tblCellMar>
            </w:tblPrEx>
          </w:tblPrExChange>
        </w:tblPrEx>
        <w:trPr>
          <w:jc w:val="center"/>
          <w:trPrChange w:id="6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3" w:author="Amit Popat" w:date="2022-07-11T10:41:00Z">
              <w:tcPr>
                <w:tcW w:w="2880" w:type="dxa"/>
                <w:tcBorders>
                  <w:top w:val="dotted" w:sz="4" w:space="0" w:color="auto"/>
                  <w:left w:val="nil"/>
                  <w:bottom w:val="dotted" w:sz="4" w:space="0" w:color="auto"/>
                  <w:right w:val="nil"/>
                </w:tcBorders>
                <w:shd w:val="clear" w:color="auto" w:fill="FFFFFF"/>
              </w:tcPr>
            </w:tcPrChange>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94" w:author="Amit Popat" w:date="2022-07-11T10:41:00Z">
              <w:tcPr>
                <w:tcW w:w="4320" w:type="dxa"/>
                <w:tcBorders>
                  <w:top w:val="dotted" w:sz="4" w:space="0" w:color="auto"/>
                  <w:left w:val="nil"/>
                  <w:bottom w:val="dotted" w:sz="4" w:space="0" w:color="auto"/>
                  <w:right w:val="nil"/>
                </w:tcBorders>
                <w:shd w:val="clear" w:color="auto" w:fill="FFFFFF"/>
              </w:tcPr>
            </w:tcPrChange>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695" w:author="Amit Popat" w:date="2022-07-11T10:41:00Z">
              <w:tcPr>
                <w:tcW w:w="864" w:type="dxa"/>
                <w:tcBorders>
                  <w:top w:val="dotted" w:sz="4" w:space="0" w:color="auto"/>
                  <w:left w:val="nil"/>
                  <w:bottom w:val="dotted" w:sz="4" w:space="0" w:color="auto"/>
                  <w:right w:val="nil"/>
                </w:tcBorders>
                <w:shd w:val="clear" w:color="auto" w:fill="FFFFFF"/>
              </w:tcPr>
            </w:tcPrChange>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6" w:author="Amit Popat" w:date="2022-07-11T10:41:00Z">
              <w:tcPr>
                <w:tcW w:w="1008" w:type="dxa"/>
                <w:tcBorders>
                  <w:top w:val="dotted" w:sz="4" w:space="0" w:color="auto"/>
                  <w:left w:val="nil"/>
                  <w:bottom w:val="dotted" w:sz="4" w:space="0" w:color="auto"/>
                  <w:right w:val="nil"/>
                </w:tcBorders>
                <w:shd w:val="clear" w:color="auto" w:fill="FFFFFF"/>
              </w:tcPr>
            </w:tcPrChange>
          </w:tcPr>
          <w:p w14:paraId="1E45FB11" w14:textId="77777777" w:rsidR="00B10100" w:rsidRDefault="00B10100" w:rsidP="000D1289">
            <w:pPr>
              <w:pStyle w:val="MsgTableBody"/>
              <w:jc w:val="center"/>
              <w:rPr>
                <w:noProof/>
              </w:rPr>
            </w:pPr>
          </w:p>
        </w:tc>
      </w:tr>
      <w:tr w:rsidR="004C2D45" w:rsidRPr="004C2D45" w14:paraId="6B27853B" w14:textId="77777777" w:rsidTr="00E56816">
        <w:trPr>
          <w:jc w:val="center"/>
          <w:trPrChange w:id="6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8" w:author="Amit Popat" w:date="2022-07-11T10:41:00Z">
              <w:tcPr>
                <w:tcW w:w="2880" w:type="dxa"/>
                <w:tcBorders>
                  <w:top w:val="dotted" w:sz="4" w:space="0" w:color="auto"/>
                  <w:left w:val="nil"/>
                  <w:bottom w:val="dotted" w:sz="4" w:space="0" w:color="auto"/>
                  <w:right w:val="nil"/>
                </w:tcBorders>
                <w:shd w:val="clear" w:color="auto" w:fill="FFFFFF"/>
              </w:tcPr>
            </w:tcPrChange>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Change w:id="699" w:author="Amit Popat" w:date="2022-07-11T10:41:00Z">
              <w:tcPr>
                <w:tcW w:w="4320" w:type="dxa"/>
                <w:tcBorders>
                  <w:top w:val="dotted" w:sz="4" w:space="0" w:color="auto"/>
                  <w:left w:val="nil"/>
                  <w:bottom w:val="dotted" w:sz="4" w:space="0" w:color="auto"/>
                  <w:right w:val="nil"/>
                </w:tcBorders>
                <w:shd w:val="clear" w:color="auto" w:fill="FFFFFF"/>
              </w:tcPr>
            </w:tcPrChange>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Change w:id="700" w:author="Amit Popat" w:date="2022-07-11T10:41:00Z">
              <w:tcPr>
                <w:tcW w:w="864" w:type="dxa"/>
                <w:tcBorders>
                  <w:top w:val="dotted" w:sz="4" w:space="0" w:color="auto"/>
                  <w:left w:val="nil"/>
                  <w:bottom w:val="dotted" w:sz="4" w:space="0" w:color="auto"/>
                  <w:right w:val="nil"/>
                </w:tcBorders>
                <w:shd w:val="clear" w:color="auto" w:fill="FFFFFF"/>
              </w:tcPr>
            </w:tcPrChange>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01" w:author="Amit Popat" w:date="2022-07-11T10:41:00Z">
              <w:tcPr>
                <w:tcW w:w="1008" w:type="dxa"/>
                <w:tcBorders>
                  <w:top w:val="dotted" w:sz="4" w:space="0" w:color="auto"/>
                  <w:left w:val="nil"/>
                  <w:bottom w:val="dotted" w:sz="4" w:space="0" w:color="auto"/>
                  <w:right w:val="nil"/>
                </w:tcBorders>
                <w:shd w:val="clear" w:color="auto" w:fill="FFFFFF"/>
              </w:tcPr>
            </w:tcPrChange>
          </w:tcPr>
          <w:p w14:paraId="570B64D1" w14:textId="77777777" w:rsidR="004C2D45" w:rsidRDefault="004C2D45">
            <w:pPr>
              <w:pStyle w:val="MsgTableBody"/>
              <w:jc w:val="center"/>
              <w:rPr>
                <w:noProof/>
                <w:lang w:val="fr-FR"/>
              </w:rPr>
            </w:pPr>
          </w:p>
        </w:tc>
      </w:tr>
      <w:tr w:rsidR="004C2D45" w:rsidRPr="004C2D45" w14:paraId="566E91D4" w14:textId="77777777" w:rsidTr="00E56816">
        <w:trPr>
          <w:jc w:val="center"/>
          <w:trPrChange w:id="7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3" w:author="Amit Popat" w:date="2022-07-11T10:41:00Z">
              <w:tcPr>
                <w:tcW w:w="2880" w:type="dxa"/>
                <w:tcBorders>
                  <w:top w:val="dotted" w:sz="4" w:space="0" w:color="auto"/>
                  <w:left w:val="nil"/>
                  <w:bottom w:val="dotted" w:sz="4" w:space="0" w:color="auto"/>
                  <w:right w:val="nil"/>
                </w:tcBorders>
                <w:shd w:val="clear" w:color="auto" w:fill="FFFFFF"/>
              </w:tcPr>
            </w:tcPrChange>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Change w:id="704" w:author="Amit Popat" w:date="2022-07-11T10:41:00Z">
              <w:tcPr>
                <w:tcW w:w="4320" w:type="dxa"/>
                <w:tcBorders>
                  <w:top w:val="dotted" w:sz="4" w:space="0" w:color="auto"/>
                  <w:left w:val="nil"/>
                  <w:bottom w:val="dotted" w:sz="4" w:space="0" w:color="auto"/>
                  <w:right w:val="nil"/>
                </w:tcBorders>
                <w:shd w:val="clear" w:color="auto" w:fill="FFFFFF"/>
              </w:tcPr>
            </w:tcPrChange>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705" w:author="Amit Popat" w:date="2022-07-11T10:41:00Z">
              <w:tcPr>
                <w:tcW w:w="864" w:type="dxa"/>
                <w:tcBorders>
                  <w:top w:val="dotted" w:sz="4" w:space="0" w:color="auto"/>
                  <w:left w:val="nil"/>
                  <w:bottom w:val="dotted" w:sz="4" w:space="0" w:color="auto"/>
                  <w:right w:val="nil"/>
                </w:tcBorders>
                <w:shd w:val="clear" w:color="auto" w:fill="FFFFFF"/>
              </w:tcPr>
            </w:tcPrChange>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06" w:author="Amit Popat" w:date="2022-07-11T10:41:00Z">
              <w:tcPr>
                <w:tcW w:w="1008" w:type="dxa"/>
                <w:tcBorders>
                  <w:top w:val="dotted" w:sz="4" w:space="0" w:color="auto"/>
                  <w:left w:val="nil"/>
                  <w:bottom w:val="dotted" w:sz="4" w:space="0" w:color="auto"/>
                  <w:right w:val="nil"/>
                </w:tcBorders>
                <w:shd w:val="clear" w:color="auto" w:fill="FFFFFF"/>
              </w:tcPr>
            </w:tcPrChange>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E56816">
        <w:trPr>
          <w:jc w:val="center"/>
          <w:trPrChange w:id="7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8" w:author="Amit Popat" w:date="2022-07-11T10:41:00Z">
              <w:tcPr>
                <w:tcW w:w="2880" w:type="dxa"/>
                <w:tcBorders>
                  <w:top w:val="dotted" w:sz="4" w:space="0" w:color="auto"/>
                  <w:left w:val="nil"/>
                  <w:bottom w:val="dotted" w:sz="4" w:space="0" w:color="auto"/>
                  <w:right w:val="nil"/>
                </w:tcBorders>
                <w:shd w:val="clear" w:color="auto" w:fill="FFFFFF"/>
              </w:tcPr>
            </w:tcPrChange>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709" w:author="Amit Popat" w:date="2022-07-11T10:41:00Z">
              <w:tcPr>
                <w:tcW w:w="4320" w:type="dxa"/>
                <w:tcBorders>
                  <w:top w:val="dotted" w:sz="4" w:space="0" w:color="auto"/>
                  <w:left w:val="nil"/>
                  <w:bottom w:val="dotted" w:sz="4" w:space="0" w:color="auto"/>
                  <w:right w:val="nil"/>
                </w:tcBorders>
                <w:shd w:val="clear" w:color="auto" w:fill="FFFFFF"/>
              </w:tcPr>
            </w:tcPrChange>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710" w:author="Amit Popat" w:date="2022-07-11T10:41:00Z">
              <w:tcPr>
                <w:tcW w:w="864" w:type="dxa"/>
                <w:tcBorders>
                  <w:top w:val="dotted" w:sz="4" w:space="0" w:color="auto"/>
                  <w:left w:val="nil"/>
                  <w:bottom w:val="dotted" w:sz="4" w:space="0" w:color="auto"/>
                  <w:right w:val="nil"/>
                </w:tcBorders>
                <w:shd w:val="clear" w:color="auto" w:fill="FFFFFF"/>
              </w:tcPr>
            </w:tcPrChange>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11" w:author="Amit Popat" w:date="2022-07-11T10:41:00Z">
              <w:tcPr>
                <w:tcW w:w="1008" w:type="dxa"/>
                <w:tcBorders>
                  <w:top w:val="dotted" w:sz="4" w:space="0" w:color="auto"/>
                  <w:left w:val="nil"/>
                  <w:bottom w:val="dotted" w:sz="4" w:space="0" w:color="auto"/>
                  <w:right w:val="nil"/>
                </w:tcBorders>
                <w:shd w:val="clear" w:color="auto" w:fill="FFFFFF"/>
              </w:tcPr>
            </w:tcPrChange>
          </w:tcPr>
          <w:p w14:paraId="6D72D2BF" w14:textId="77777777" w:rsidR="004C2D45" w:rsidRDefault="004C2D45">
            <w:pPr>
              <w:pStyle w:val="MsgTableBody"/>
              <w:jc w:val="center"/>
              <w:rPr>
                <w:noProof/>
              </w:rPr>
            </w:pPr>
            <w:r>
              <w:rPr>
                <w:noProof/>
              </w:rPr>
              <w:t>3</w:t>
            </w:r>
          </w:p>
        </w:tc>
      </w:tr>
      <w:tr w:rsidR="004C2D45" w:rsidRPr="004C2D45" w14:paraId="581ED782" w14:textId="77777777" w:rsidTr="00E56816">
        <w:trPr>
          <w:jc w:val="center"/>
          <w:trPrChange w:id="7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3" w:author="Amit Popat" w:date="2022-07-11T10:41:00Z">
              <w:tcPr>
                <w:tcW w:w="2880" w:type="dxa"/>
                <w:tcBorders>
                  <w:top w:val="dotted" w:sz="4" w:space="0" w:color="auto"/>
                  <w:left w:val="nil"/>
                  <w:bottom w:val="dotted" w:sz="4" w:space="0" w:color="auto"/>
                  <w:right w:val="nil"/>
                </w:tcBorders>
                <w:shd w:val="clear" w:color="auto" w:fill="FFFFFF"/>
              </w:tcPr>
            </w:tcPrChange>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14" w:author="Amit Popat" w:date="2022-07-11T10:41:00Z">
              <w:tcPr>
                <w:tcW w:w="4320" w:type="dxa"/>
                <w:tcBorders>
                  <w:top w:val="dotted" w:sz="4" w:space="0" w:color="auto"/>
                  <w:left w:val="nil"/>
                  <w:bottom w:val="dotted" w:sz="4" w:space="0" w:color="auto"/>
                  <w:right w:val="nil"/>
                </w:tcBorders>
                <w:shd w:val="clear" w:color="auto" w:fill="FFFFFF"/>
              </w:tcPr>
            </w:tcPrChange>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715" w:author="Amit Popat" w:date="2022-07-11T10:41:00Z">
              <w:tcPr>
                <w:tcW w:w="864" w:type="dxa"/>
                <w:tcBorders>
                  <w:top w:val="dotted" w:sz="4" w:space="0" w:color="auto"/>
                  <w:left w:val="nil"/>
                  <w:bottom w:val="dotted" w:sz="4" w:space="0" w:color="auto"/>
                  <w:right w:val="nil"/>
                </w:tcBorders>
                <w:shd w:val="clear" w:color="auto" w:fill="FFFFFF"/>
              </w:tcPr>
            </w:tcPrChange>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6" w:author="Amit Popat" w:date="2022-07-11T10:41:00Z">
              <w:tcPr>
                <w:tcW w:w="1008" w:type="dxa"/>
                <w:tcBorders>
                  <w:top w:val="dotted" w:sz="4" w:space="0" w:color="auto"/>
                  <w:left w:val="nil"/>
                  <w:bottom w:val="dotted" w:sz="4" w:space="0" w:color="auto"/>
                  <w:right w:val="nil"/>
                </w:tcBorders>
                <w:shd w:val="clear" w:color="auto" w:fill="FFFFFF"/>
              </w:tcPr>
            </w:tcPrChange>
          </w:tcPr>
          <w:p w14:paraId="32BEADD0" w14:textId="77777777" w:rsidR="004C2D45" w:rsidRDefault="004C2D45">
            <w:pPr>
              <w:pStyle w:val="MsgTableBody"/>
              <w:jc w:val="center"/>
              <w:rPr>
                <w:noProof/>
              </w:rPr>
            </w:pPr>
          </w:p>
        </w:tc>
      </w:tr>
      <w:tr w:rsidR="004C2D45" w:rsidRPr="004C2D45" w14:paraId="698572F7" w14:textId="77777777" w:rsidTr="00E56816">
        <w:trPr>
          <w:jc w:val="center"/>
          <w:trPrChange w:id="7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8" w:author="Amit Popat" w:date="2022-07-11T10:41:00Z">
              <w:tcPr>
                <w:tcW w:w="2880" w:type="dxa"/>
                <w:tcBorders>
                  <w:top w:val="dotted" w:sz="4" w:space="0" w:color="auto"/>
                  <w:left w:val="nil"/>
                  <w:bottom w:val="dotted" w:sz="4" w:space="0" w:color="auto"/>
                  <w:right w:val="nil"/>
                </w:tcBorders>
                <w:shd w:val="clear" w:color="auto" w:fill="FFFFFF"/>
              </w:tcPr>
            </w:tcPrChange>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19" w:author="Amit Popat" w:date="2022-07-11T10:41:00Z">
              <w:tcPr>
                <w:tcW w:w="4320" w:type="dxa"/>
                <w:tcBorders>
                  <w:top w:val="dotted" w:sz="4" w:space="0" w:color="auto"/>
                  <w:left w:val="nil"/>
                  <w:bottom w:val="dotted" w:sz="4" w:space="0" w:color="auto"/>
                  <w:right w:val="nil"/>
                </w:tcBorders>
                <w:shd w:val="clear" w:color="auto" w:fill="FFFFFF"/>
              </w:tcPr>
            </w:tcPrChange>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720" w:author="Amit Popat" w:date="2022-07-11T10:41:00Z">
              <w:tcPr>
                <w:tcW w:w="864" w:type="dxa"/>
                <w:tcBorders>
                  <w:top w:val="dotted" w:sz="4" w:space="0" w:color="auto"/>
                  <w:left w:val="nil"/>
                  <w:bottom w:val="dotted" w:sz="4" w:space="0" w:color="auto"/>
                  <w:right w:val="nil"/>
                </w:tcBorders>
                <w:shd w:val="clear" w:color="auto" w:fill="FFFFFF"/>
              </w:tcPr>
            </w:tcPrChange>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1" w:author="Amit Popat" w:date="2022-07-11T10:41:00Z">
              <w:tcPr>
                <w:tcW w:w="1008" w:type="dxa"/>
                <w:tcBorders>
                  <w:top w:val="dotted" w:sz="4" w:space="0" w:color="auto"/>
                  <w:left w:val="nil"/>
                  <w:bottom w:val="dotted" w:sz="4" w:space="0" w:color="auto"/>
                  <w:right w:val="nil"/>
                </w:tcBorders>
                <w:shd w:val="clear" w:color="auto" w:fill="FFFFFF"/>
              </w:tcPr>
            </w:tcPrChange>
          </w:tcPr>
          <w:p w14:paraId="4395EBD7" w14:textId="77777777" w:rsidR="004C2D45" w:rsidRDefault="004C2D45">
            <w:pPr>
              <w:pStyle w:val="MsgTableBody"/>
              <w:jc w:val="center"/>
              <w:rPr>
                <w:noProof/>
              </w:rPr>
            </w:pPr>
          </w:p>
        </w:tc>
      </w:tr>
      <w:tr w:rsidR="004C2D45" w:rsidRPr="004C2D45" w14:paraId="661C4BAA" w14:textId="77777777" w:rsidTr="00E56816">
        <w:trPr>
          <w:jc w:val="center"/>
          <w:trPrChange w:id="7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3" w:author="Amit Popat" w:date="2022-07-11T10:41:00Z">
              <w:tcPr>
                <w:tcW w:w="2880" w:type="dxa"/>
                <w:tcBorders>
                  <w:top w:val="dotted" w:sz="4" w:space="0" w:color="auto"/>
                  <w:left w:val="nil"/>
                  <w:bottom w:val="dotted" w:sz="4" w:space="0" w:color="auto"/>
                  <w:right w:val="nil"/>
                </w:tcBorders>
                <w:shd w:val="clear" w:color="auto" w:fill="FFFFFF"/>
              </w:tcPr>
            </w:tcPrChange>
          </w:tcPr>
          <w:p w14:paraId="3F986218"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24" w:author="Amit Popat" w:date="2022-07-11T10:41:00Z">
              <w:tcPr>
                <w:tcW w:w="4320" w:type="dxa"/>
                <w:tcBorders>
                  <w:top w:val="dotted" w:sz="4" w:space="0" w:color="auto"/>
                  <w:left w:val="nil"/>
                  <w:bottom w:val="dotted" w:sz="4" w:space="0" w:color="auto"/>
                  <w:right w:val="nil"/>
                </w:tcBorders>
                <w:shd w:val="clear" w:color="auto" w:fill="FFFFFF"/>
              </w:tcPr>
            </w:tcPrChange>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725" w:author="Amit Popat" w:date="2022-07-11T10:41:00Z">
              <w:tcPr>
                <w:tcW w:w="864" w:type="dxa"/>
                <w:tcBorders>
                  <w:top w:val="dotted" w:sz="4" w:space="0" w:color="auto"/>
                  <w:left w:val="nil"/>
                  <w:bottom w:val="dotted" w:sz="4" w:space="0" w:color="auto"/>
                  <w:right w:val="nil"/>
                </w:tcBorders>
                <w:shd w:val="clear" w:color="auto" w:fill="FFFFFF"/>
              </w:tcPr>
            </w:tcPrChange>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6" w:author="Amit Popat" w:date="2022-07-11T10:41:00Z">
              <w:tcPr>
                <w:tcW w:w="1008" w:type="dxa"/>
                <w:tcBorders>
                  <w:top w:val="dotted" w:sz="4" w:space="0" w:color="auto"/>
                  <w:left w:val="nil"/>
                  <w:bottom w:val="dotted" w:sz="4" w:space="0" w:color="auto"/>
                  <w:right w:val="nil"/>
                </w:tcBorders>
                <w:shd w:val="clear" w:color="auto" w:fill="FFFFFF"/>
              </w:tcPr>
            </w:tcPrChange>
          </w:tcPr>
          <w:p w14:paraId="70ED993A" w14:textId="77777777" w:rsidR="004C2D45" w:rsidRDefault="004C2D45">
            <w:pPr>
              <w:pStyle w:val="MsgTableBody"/>
              <w:jc w:val="center"/>
              <w:rPr>
                <w:noProof/>
              </w:rPr>
            </w:pPr>
            <w:r>
              <w:rPr>
                <w:noProof/>
              </w:rPr>
              <w:t>12</w:t>
            </w:r>
          </w:p>
        </w:tc>
      </w:tr>
      <w:tr w:rsidR="004C2D45" w:rsidRPr="004C2D45" w14:paraId="161C1472" w14:textId="77777777" w:rsidTr="00E56816">
        <w:trPr>
          <w:jc w:val="center"/>
          <w:trPrChange w:id="7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8" w:author="Amit Popat" w:date="2022-07-11T10:41:00Z">
              <w:tcPr>
                <w:tcW w:w="2880" w:type="dxa"/>
                <w:tcBorders>
                  <w:top w:val="dotted" w:sz="4" w:space="0" w:color="auto"/>
                  <w:left w:val="nil"/>
                  <w:bottom w:val="dotted" w:sz="4" w:space="0" w:color="auto"/>
                  <w:right w:val="nil"/>
                </w:tcBorders>
                <w:shd w:val="clear" w:color="auto" w:fill="FFFFFF"/>
              </w:tcPr>
            </w:tcPrChange>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729" w:author="Amit Popat" w:date="2022-07-11T10:41:00Z">
              <w:tcPr>
                <w:tcW w:w="4320" w:type="dxa"/>
                <w:tcBorders>
                  <w:top w:val="dotted" w:sz="4" w:space="0" w:color="auto"/>
                  <w:left w:val="nil"/>
                  <w:bottom w:val="dotted" w:sz="4" w:space="0" w:color="auto"/>
                  <w:right w:val="nil"/>
                </w:tcBorders>
                <w:shd w:val="clear" w:color="auto" w:fill="FFFFFF"/>
              </w:tcPr>
            </w:tcPrChange>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730" w:author="Amit Popat" w:date="2022-07-11T10:41:00Z">
              <w:tcPr>
                <w:tcW w:w="864" w:type="dxa"/>
                <w:tcBorders>
                  <w:top w:val="dotted" w:sz="4" w:space="0" w:color="auto"/>
                  <w:left w:val="nil"/>
                  <w:bottom w:val="dotted" w:sz="4" w:space="0" w:color="auto"/>
                  <w:right w:val="nil"/>
                </w:tcBorders>
                <w:shd w:val="clear" w:color="auto" w:fill="FFFFFF"/>
              </w:tcPr>
            </w:tcPrChange>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1" w:author="Amit Popat" w:date="2022-07-11T10:41:00Z">
              <w:tcPr>
                <w:tcW w:w="1008" w:type="dxa"/>
                <w:tcBorders>
                  <w:top w:val="dotted" w:sz="4" w:space="0" w:color="auto"/>
                  <w:left w:val="nil"/>
                  <w:bottom w:val="dotted" w:sz="4" w:space="0" w:color="auto"/>
                  <w:right w:val="nil"/>
                </w:tcBorders>
                <w:shd w:val="clear" w:color="auto" w:fill="FFFFFF"/>
              </w:tcPr>
            </w:tcPrChange>
          </w:tcPr>
          <w:p w14:paraId="39F8BA9E" w14:textId="77777777" w:rsidR="004C2D45" w:rsidRDefault="004C2D45">
            <w:pPr>
              <w:pStyle w:val="MsgTableBody"/>
              <w:jc w:val="center"/>
              <w:rPr>
                <w:noProof/>
              </w:rPr>
            </w:pPr>
            <w:r>
              <w:rPr>
                <w:noProof/>
              </w:rPr>
              <w:t>2</w:t>
            </w:r>
          </w:p>
        </w:tc>
      </w:tr>
      <w:tr w:rsidR="004C2D45" w:rsidRPr="004C2D45" w14:paraId="02CD6478" w14:textId="77777777" w:rsidTr="00E56816">
        <w:trPr>
          <w:jc w:val="center"/>
          <w:trPrChange w:id="7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3" w:author="Amit Popat" w:date="2022-07-11T10:41:00Z">
              <w:tcPr>
                <w:tcW w:w="2880" w:type="dxa"/>
                <w:tcBorders>
                  <w:top w:val="dotted" w:sz="4" w:space="0" w:color="auto"/>
                  <w:left w:val="nil"/>
                  <w:bottom w:val="dotted" w:sz="4" w:space="0" w:color="auto"/>
                  <w:right w:val="nil"/>
                </w:tcBorders>
                <w:shd w:val="clear" w:color="auto" w:fill="FFFFFF"/>
              </w:tcPr>
            </w:tcPrChange>
          </w:tcPr>
          <w:p w14:paraId="4E49131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34" w:author="Amit Popat" w:date="2022-07-11T10:41:00Z">
              <w:tcPr>
                <w:tcW w:w="4320" w:type="dxa"/>
                <w:tcBorders>
                  <w:top w:val="dotted" w:sz="4" w:space="0" w:color="auto"/>
                  <w:left w:val="nil"/>
                  <w:bottom w:val="dotted" w:sz="4" w:space="0" w:color="auto"/>
                  <w:right w:val="nil"/>
                </w:tcBorders>
                <w:shd w:val="clear" w:color="auto" w:fill="FFFFFF"/>
              </w:tcPr>
            </w:tcPrChange>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735" w:author="Amit Popat" w:date="2022-07-11T10:41:00Z">
              <w:tcPr>
                <w:tcW w:w="864" w:type="dxa"/>
                <w:tcBorders>
                  <w:top w:val="dotted" w:sz="4" w:space="0" w:color="auto"/>
                  <w:left w:val="nil"/>
                  <w:bottom w:val="dotted" w:sz="4" w:space="0" w:color="auto"/>
                  <w:right w:val="nil"/>
                </w:tcBorders>
                <w:shd w:val="clear" w:color="auto" w:fill="FFFFFF"/>
              </w:tcPr>
            </w:tcPrChange>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6" w:author="Amit Popat" w:date="2022-07-11T10:41:00Z">
              <w:tcPr>
                <w:tcW w:w="1008" w:type="dxa"/>
                <w:tcBorders>
                  <w:top w:val="dotted" w:sz="4" w:space="0" w:color="auto"/>
                  <w:left w:val="nil"/>
                  <w:bottom w:val="dotted" w:sz="4" w:space="0" w:color="auto"/>
                  <w:right w:val="nil"/>
                </w:tcBorders>
                <w:shd w:val="clear" w:color="auto" w:fill="FFFFFF"/>
              </w:tcPr>
            </w:tcPrChange>
          </w:tcPr>
          <w:p w14:paraId="51569CE2" w14:textId="77777777" w:rsidR="004C2D45" w:rsidRDefault="004C2D45">
            <w:pPr>
              <w:pStyle w:val="MsgTableBody"/>
              <w:jc w:val="center"/>
              <w:rPr>
                <w:noProof/>
              </w:rPr>
            </w:pPr>
            <w:r>
              <w:rPr>
                <w:noProof/>
              </w:rPr>
              <w:t>12</w:t>
            </w:r>
          </w:p>
        </w:tc>
      </w:tr>
      <w:tr w:rsidR="004C2D45" w:rsidRPr="004C2D45" w14:paraId="22F707A4" w14:textId="77777777" w:rsidTr="00E56816">
        <w:trPr>
          <w:jc w:val="center"/>
          <w:trPrChange w:id="7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8" w:author="Amit Popat" w:date="2022-07-11T10:41:00Z">
              <w:tcPr>
                <w:tcW w:w="2880" w:type="dxa"/>
                <w:tcBorders>
                  <w:top w:val="dotted" w:sz="4" w:space="0" w:color="auto"/>
                  <w:left w:val="nil"/>
                  <w:bottom w:val="dotted" w:sz="4" w:space="0" w:color="auto"/>
                  <w:right w:val="nil"/>
                </w:tcBorders>
                <w:shd w:val="clear" w:color="auto" w:fill="FFFFFF"/>
              </w:tcPr>
            </w:tcPrChange>
          </w:tcPr>
          <w:p w14:paraId="1C94055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39" w:author="Amit Popat" w:date="2022-07-11T10:41:00Z">
              <w:tcPr>
                <w:tcW w:w="4320" w:type="dxa"/>
                <w:tcBorders>
                  <w:top w:val="dotted" w:sz="4" w:space="0" w:color="auto"/>
                  <w:left w:val="nil"/>
                  <w:bottom w:val="dotted" w:sz="4" w:space="0" w:color="auto"/>
                  <w:right w:val="nil"/>
                </w:tcBorders>
                <w:shd w:val="clear" w:color="auto" w:fill="FFFFFF"/>
              </w:tcPr>
            </w:tcPrChange>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740" w:author="Amit Popat" w:date="2022-07-11T10:41:00Z">
              <w:tcPr>
                <w:tcW w:w="864" w:type="dxa"/>
                <w:tcBorders>
                  <w:top w:val="dotted" w:sz="4" w:space="0" w:color="auto"/>
                  <w:left w:val="nil"/>
                  <w:bottom w:val="dotted" w:sz="4" w:space="0" w:color="auto"/>
                  <w:right w:val="nil"/>
                </w:tcBorders>
                <w:shd w:val="clear" w:color="auto" w:fill="FFFFFF"/>
              </w:tcPr>
            </w:tcPrChange>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1" w:author="Amit Popat" w:date="2022-07-11T10:41:00Z">
              <w:tcPr>
                <w:tcW w:w="1008" w:type="dxa"/>
                <w:tcBorders>
                  <w:top w:val="dotted" w:sz="4" w:space="0" w:color="auto"/>
                  <w:left w:val="nil"/>
                  <w:bottom w:val="dotted" w:sz="4" w:space="0" w:color="auto"/>
                  <w:right w:val="nil"/>
                </w:tcBorders>
                <w:shd w:val="clear" w:color="auto" w:fill="FFFFFF"/>
              </w:tcPr>
            </w:tcPrChange>
          </w:tcPr>
          <w:p w14:paraId="4DB1397B" w14:textId="77777777" w:rsidR="004C2D45" w:rsidRDefault="004C2D45">
            <w:pPr>
              <w:pStyle w:val="MsgTableBody"/>
              <w:jc w:val="center"/>
              <w:rPr>
                <w:noProof/>
              </w:rPr>
            </w:pPr>
          </w:p>
        </w:tc>
      </w:tr>
      <w:tr w:rsidR="004C2D45" w:rsidRPr="004C2D45" w14:paraId="23345A95" w14:textId="77777777" w:rsidTr="00E56816">
        <w:trPr>
          <w:jc w:val="center"/>
          <w:trPrChange w:id="7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3" w:author="Amit Popat" w:date="2022-07-11T10:41:00Z">
              <w:tcPr>
                <w:tcW w:w="2880" w:type="dxa"/>
                <w:tcBorders>
                  <w:top w:val="dotted" w:sz="4" w:space="0" w:color="auto"/>
                  <w:left w:val="nil"/>
                  <w:bottom w:val="dotted" w:sz="4" w:space="0" w:color="auto"/>
                  <w:right w:val="nil"/>
                </w:tcBorders>
                <w:shd w:val="clear" w:color="auto" w:fill="FFFFFF"/>
              </w:tcPr>
            </w:tcPrChange>
          </w:tcPr>
          <w:p w14:paraId="79ECDDE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44" w:author="Amit Popat" w:date="2022-07-11T10:41:00Z">
              <w:tcPr>
                <w:tcW w:w="4320" w:type="dxa"/>
                <w:tcBorders>
                  <w:top w:val="dotted" w:sz="4" w:space="0" w:color="auto"/>
                  <w:left w:val="nil"/>
                  <w:bottom w:val="dotted" w:sz="4" w:space="0" w:color="auto"/>
                  <w:right w:val="nil"/>
                </w:tcBorders>
                <w:shd w:val="clear" w:color="auto" w:fill="FFFFFF"/>
              </w:tcPr>
            </w:tcPrChange>
          </w:tcPr>
          <w:p w14:paraId="0F096054" w14:textId="4828AE1E" w:rsidR="004C2D45" w:rsidRDefault="003C0421">
            <w:pPr>
              <w:pStyle w:val="MsgTableBody"/>
              <w:rPr>
                <w:noProof/>
              </w:rPr>
            </w:pPr>
            <w:r w:rsidRPr="005625E3">
              <w:rPr>
                <w:rPrChange w:id="745"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746" w:author="Amit Popat" w:date="2022-07-11T10:41:00Z">
              <w:tcPr>
                <w:tcW w:w="864" w:type="dxa"/>
                <w:tcBorders>
                  <w:top w:val="dotted" w:sz="4" w:space="0" w:color="auto"/>
                  <w:left w:val="nil"/>
                  <w:bottom w:val="dotted" w:sz="4" w:space="0" w:color="auto"/>
                  <w:right w:val="nil"/>
                </w:tcBorders>
                <w:shd w:val="clear" w:color="auto" w:fill="FFFFFF"/>
              </w:tcPr>
            </w:tcPrChange>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747" w:author="Amit Popat" w:date="2022-07-11T10:41:00Z">
              <w:tcPr>
                <w:tcW w:w="1008" w:type="dxa"/>
                <w:tcBorders>
                  <w:top w:val="dotted" w:sz="4" w:space="0" w:color="auto"/>
                  <w:left w:val="nil"/>
                  <w:bottom w:val="dotted" w:sz="4" w:space="0" w:color="auto"/>
                  <w:right w:val="nil"/>
                </w:tcBorders>
                <w:shd w:val="clear" w:color="auto" w:fill="FFFFFF"/>
              </w:tcPr>
            </w:tcPrChange>
          </w:tcPr>
          <w:p w14:paraId="0E8BC5EA" w14:textId="77777777" w:rsidR="004C2D45" w:rsidRDefault="004C2D45">
            <w:pPr>
              <w:pStyle w:val="MsgTableBody"/>
              <w:jc w:val="center"/>
              <w:rPr>
                <w:noProof/>
              </w:rPr>
            </w:pPr>
            <w:r>
              <w:rPr>
                <w:noProof/>
              </w:rPr>
              <w:t>15</w:t>
            </w:r>
          </w:p>
        </w:tc>
      </w:tr>
      <w:tr w:rsidR="00B570EE" w:rsidRPr="004C2D45" w14:paraId="3507EE71" w14:textId="77777777" w:rsidTr="00E56816">
        <w:trPr>
          <w:jc w:val="center"/>
          <w:trPrChange w:id="74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9" w:author="Amit Popat" w:date="2022-07-11T10:41:00Z">
              <w:tcPr>
                <w:tcW w:w="2880" w:type="dxa"/>
                <w:tcBorders>
                  <w:top w:val="dotted" w:sz="4" w:space="0" w:color="auto"/>
                  <w:left w:val="nil"/>
                  <w:bottom w:val="dotted" w:sz="4" w:space="0" w:color="auto"/>
                  <w:right w:val="nil"/>
                </w:tcBorders>
                <w:shd w:val="clear" w:color="auto" w:fill="FFFFFF"/>
              </w:tcPr>
            </w:tcPrChange>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750" w:author="Amit Popat" w:date="2022-07-11T10:41:00Z">
              <w:tcPr>
                <w:tcW w:w="4320" w:type="dxa"/>
                <w:tcBorders>
                  <w:top w:val="dotted" w:sz="4" w:space="0" w:color="auto"/>
                  <w:left w:val="nil"/>
                  <w:bottom w:val="dotted" w:sz="4" w:space="0" w:color="auto"/>
                  <w:right w:val="nil"/>
                </w:tcBorders>
                <w:shd w:val="clear" w:color="auto" w:fill="FFFFFF"/>
              </w:tcPr>
            </w:tcPrChange>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751" w:author="Amit Popat" w:date="2022-07-11T10:41:00Z">
              <w:tcPr>
                <w:tcW w:w="864" w:type="dxa"/>
                <w:tcBorders>
                  <w:top w:val="dotted" w:sz="4" w:space="0" w:color="auto"/>
                  <w:left w:val="nil"/>
                  <w:bottom w:val="dotted" w:sz="4" w:space="0" w:color="auto"/>
                  <w:right w:val="nil"/>
                </w:tcBorders>
                <w:shd w:val="clear" w:color="auto" w:fill="FFFFFF"/>
              </w:tcPr>
            </w:tcPrChange>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2" w:author="Amit Popat" w:date="2022-07-11T10:41:00Z">
              <w:tcPr>
                <w:tcW w:w="1008" w:type="dxa"/>
                <w:tcBorders>
                  <w:top w:val="dotted" w:sz="4" w:space="0" w:color="auto"/>
                  <w:left w:val="nil"/>
                  <w:bottom w:val="dotted" w:sz="4" w:space="0" w:color="auto"/>
                  <w:right w:val="nil"/>
                </w:tcBorders>
                <w:shd w:val="clear" w:color="auto" w:fill="FFFFFF"/>
              </w:tcPr>
            </w:tcPrChange>
          </w:tcPr>
          <w:p w14:paraId="3CAC3206" w14:textId="77777777" w:rsidR="00B570EE" w:rsidRDefault="00B570EE">
            <w:pPr>
              <w:pStyle w:val="MsgTableBody"/>
              <w:jc w:val="center"/>
              <w:rPr>
                <w:noProof/>
              </w:rPr>
            </w:pPr>
            <w:r>
              <w:rPr>
                <w:noProof/>
              </w:rPr>
              <w:t>7</w:t>
            </w:r>
          </w:p>
        </w:tc>
      </w:tr>
      <w:tr w:rsidR="004C2D45" w:rsidRPr="004C2D45" w14:paraId="4985930F" w14:textId="77777777" w:rsidTr="00E56816">
        <w:trPr>
          <w:jc w:val="center"/>
          <w:trPrChange w:id="75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4" w:author="Amit Popat" w:date="2022-07-11T10:41:00Z">
              <w:tcPr>
                <w:tcW w:w="2880" w:type="dxa"/>
                <w:tcBorders>
                  <w:top w:val="dotted" w:sz="4" w:space="0" w:color="auto"/>
                  <w:left w:val="nil"/>
                  <w:bottom w:val="dotted" w:sz="4" w:space="0" w:color="auto"/>
                  <w:right w:val="nil"/>
                </w:tcBorders>
                <w:shd w:val="clear" w:color="auto" w:fill="FFFFFF"/>
              </w:tcPr>
            </w:tcPrChange>
          </w:tcPr>
          <w:p w14:paraId="0C532BD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55" w:author="Amit Popat" w:date="2022-07-11T10:41:00Z">
              <w:tcPr>
                <w:tcW w:w="4320" w:type="dxa"/>
                <w:tcBorders>
                  <w:top w:val="dotted" w:sz="4" w:space="0" w:color="auto"/>
                  <w:left w:val="nil"/>
                  <w:bottom w:val="dotted" w:sz="4" w:space="0" w:color="auto"/>
                  <w:right w:val="nil"/>
                </w:tcBorders>
                <w:shd w:val="clear" w:color="auto" w:fill="FFFFFF"/>
              </w:tcPr>
            </w:tcPrChange>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756" w:author="Amit Popat" w:date="2022-07-11T10:41:00Z">
              <w:tcPr>
                <w:tcW w:w="864" w:type="dxa"/>
                <w:tcBorders>
                  <w:top w:val="dotted" w:sz="4" w:space="0" w:color="auto"/>
                  <w:left w:val="nil"/>
                  <w:bottom w:val="dotted" w:sz="4" w:space="0" w:color="auto"/>
                  <w:right w:val="nil"/>
                </w:tcBorders>
                <w:shd w:val="clear" w:color="auto" w:fill="FFFFFF"/>
              </w:tcPr>
            </w:tcPrChange>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7" w:author="Amit Popat" w:date="2022-07-11T10:41:00Z">
              <w:tcPr>
                <w:tcW w:w="1008" w:type="dxa"/>
                <w:tcBorders>
                  <w:top w:val="dotted" w:sz="4" w:space="0" w:color="auto"/>
                  <w:left w:val="nil"/>
                  <w:bottom w:val="dotted" w:sz="4" w:space="0" w:color="auto"/>
                  <w:right w:val="nil"/>
                </w:tcBorders>
                <w:shd w:val="clear" w:color="auto" w:fill="FFFFFF"/>
              </w:tcPr>
            </w:tcPrChange>
          </w:tcPr>
          <w:p w14:paraId="5D2402A0" w14:textId="77777777" w:rsidR="004C2D45" w:rsidRDefault="004C2D45">
            <w:pPr>
              <w:pStyle w:val="MsgTableBody"/>
              <w:jc w:val="center"/>
              <w:rPr>
                <w:noProof/>
              </w:rPr>
            </w:pPr>
            <w:r>
              <w:rPr>
                <w:noProof/>
              </w:rPr>
              <w:t>12</w:t>
            </w:r>
          </w:p>
        </w:tc>
      </w:tr>
      <w:tr w:rsidR="004C2D45" w:rsidRPr="004C2D45" w14:paraId="724D8C4F" w14:textId="77777777" w:rsidTr="00E56816">
        <w:trPr>
          <w:jc w:val="center"/>
          <w:trPrChange w:id="75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9" w:author="Amit Popat" w:date="2022-07-11T10:41:00Z">
              <w:tcPr>
                <w:tcW w:w="2880" w:type="dxa"/>
                <w:tcBorders>
                  <w:top w:val="dotted" w:sz="4" w:space="0" w:color="auto"/>
                  <w:left w:val="nil"/>
                  <w:bottom w:val="dotted" w:sz="4" w:space="0" w:color="auto"/>
                  <w:right w:val="nil"/>
                </w:tcBorders>
                <w:shd w:val="clear" w:color="auto" w:fill="FFFFFF"/>
              </w:tcPr>
            </w:tcPrChange>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60" w:author="Amit Popat" w:date="2022-07-11T10:41:00Z">
              <w:tcPr>
                <w:tcW w:w="4320" w:type="dxa"/>
                <w:tcBorders>
                  <w:top w:val="dotted" w:sz="4" w:space="0" w:color="auto"/>
                  <w:left w:val="nil"/>
                  <w:bottom w:val="dotted" w:sz="4" w:space="0" w:color="auto"/>
                  <w:right w:val="nil"/>
                </w:tcBorders>
                <w:shd w:val="clear" w:color="auto" w:fill="FFFFFF"/>
              </w:tcPr>
            </w:tcPrChange>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761" w:author="Amit Popat" w:date="2022-07-11T10:41:00Z">
              <w:tcPr>
                <w:tcW w:w="864" w:type="dxa"/>
                <w:tcBorders>
                  <w:top w:val="dotted" w:sz="4" w:space="0" w:color="auto"/>
                  <w:left w:val="nil"/>
                  <w:bottom w:val="dotted" w:sz="4" w:space="0" w:color="auto"/>
                  <w:right w:val="nil"/>
                </w:tcBorders>
                <w:shd w:val="clear" w:color="auto" w:fill="FFFFFF"/>
              </w:tcPr>
            </w:tcPrChange>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2" w:author="Amit Popat" w:date="2022-07-11T10:41:00Z">
              <w:tcPr>
                <w:tcW w:w="1008" w:type="dxa"/>
                <w:tcBorders>
                  <w:top w:val="dotted" w:sz="4" w:space="0" w:color="auto"/>
                  <w:left w:val="nil"/>
                  <w:bottom w:val="dotted" w:sz="4" w:space="0" w:color="auto"/>
                  <w:right w:val="nil"/>
                </w:tcBorders>
                <w:shd w:val="clear" w:color="auto" w:fill="FFFFFF"/>
              </w:tcPr>
            </w:tcPrChange>
          </w:tcPr>
          <w:p w14:paraId="0794CB72" w14:textId="77777777" w:rsidR="004C2D45" w:rsidRDefault="004C2D45">
            <w:pPr>
              <w:pStyle w:val="MsgTableBody"/>
              <w:jc w:val="center"/>
              <w:rPr>
                <w:noProof/>
              </w:rPr>
            </w:pPr>
          </w:p>
        </w:tc>
      </w:tr>
      <w:tr w:rsidR="004C2D45" w:rsidRPr="004C2D45" w14:paraId="12C3EEC5" w14:textId="77777777" w:rsidTr="00E56816">
        <w:trPr>
          <w:jc w:val="center"/>
          <w:trPrChange w:id="76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4" w:author="Amit Popat" w:date="2022-07-11T10:41:00Z">
              <w:tcPr>
                <w:tcW w:w="2880" w:type="dxa"/>
                <w:tcBorders>
                  <w:top w:val="dotted" w:sz="4" w:space="0" w:color="auto"/>
                  <w:left w:val="nil"/>
                  <w:bottom w:val="dotted" w:sz="4" w:space="0" w:color="auto"/>
                  <w:right w:val="nil"/>
                </w:tcBorders>
                <w:shd w:val="clear" w:color="auto" w:fill="FFFFFF"/>
              </w:tcPr>
            </w:tcPrChange>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65" w:author="Amit Popat" w:date="2022-07-11T10:41:00Z">
              <w:tcPr>
                <w:tcW w:w="4320" w:type="dxa"/>
                <w:tcBorders>
                  <w:top w:val="dotted" w:sz="4" w:space="0" w:color="auto"/>
                  <w:left w:val="nil"/>
                  <w:bottom w:val="dotted" w:sz="4" w:space="0" w:color="auto"/>
                  <w:right w:val="nil"/>
                </w:tcBorders>
                <w:shd w:val="clear" w:color="auto" w:fill="FFFFFF"/>
              </w:tcPr>
            </w:tcPrChange>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766" w:author="Amit Popat" w:date="2022-07-11T10:41:00Z">
              <w:tcPr>
                <w:tcW w:w="864" w:type="dxa"/>
                <w:tcBorders>
                  <w:top w:val="dotted" w:sz="4" w:space="0" w:color="auto"/>
                  <w:left w:val="nil"/>
                  <w:bottom w:val="dotted" w:sz="4" w:space="0" w:color="auto"/>
                  <w:right w:val="nil"/>
                </w:tcBorders>
                <w:shd w:val="clear" w:color="auto" w:fill="FFFFFF"/>
              </w:tcPr>
            </w:tcPrChange>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7" w:author="Amit Popat" w:date="2022-07-11T10:41:00Z">
              <w:tcPr>
                <w:tcW w:w="1008" w:type="dxa"/>
                <w:tcBorders>
                  <w:top w:val="dotted" w:sz="4" w:space="0" w:color="auto"/>
                  <w:left w:val="nil"/>
                  <w:bottom w:val="dotted" w:sz="4" w:space="0" w:color="auto"/>
                  <w:right w:val="nil"/>
                </w:tcBorders>
                <w:shd w:val="clear" w:color="auto" w:fill="FFFFFF"/>
              </w:tcPr>
            </w:tcPrChange>
          </w:tcPr>
          <w:p w14:paraId="6725087F" w14:textId="77777777" w:rsidR="004C2D45" w:rsidRDefault="004C2D45">
            <w:pPr>
              <w:pStyle w:val="MsgTableBody"/>
              <w:jc w:val="center"/>
              <w:rPr>
                <w:noProof/>
              </w:rPr>
            </w:pPr>
          </w:p>
        </w:tc>
      </w:tr>
      <w:tr w:rsidR="004C2D45" w:rsidRPr="004C2D45" w14:paraId="267254D0" w14:textId="77777777" w:rsidTr="00E56816">
        <w:trPr>
          <w:jc w:val="center"/>
          <w:trPrChange w:id="76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9" w:author="Amit Popat" w:date="2022-07-11T10:41:00Z">
              <w:tcPr>
                <w:tcW w:w="2880" w:type="dxa"/>
                <w:tcBorders>
                  <w:top w:val="dotted" w:sz="4" w:space="0" w:color="auto"/>
                  <w:left w:val="nil"/>
                  <w:bottom w:val="dotted" w:sz="4" w:space="0" w:color="auto"/>
                  <w:right w:val="nil"/>
                </w:tcBorders>
                <w:shd w:val="clear" w:color="auto" w:fill="FFFFFF"/>
              </w:tcPr>
            </w:tcPrChange>
          </w:tcPr>
          <w:p w14:paraId="01ABADFF"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70" w:author="Amit Popat" w:date="2022-07-11T10:41:00Z">
              <w:tcPr>
                <w:tcW w:w="4320" w:type="dxa"/>
                <w:tcBorders>
                  <w:top w:val="dotted" w:sz="4" w:space="0" w:color="auto"/>
                  <w:left w:val="nil"/>
                  <w:bottom w:val="dotted" w:sz="4" w:space="0" w:color="auto"/>
                  <w:right w:val="nil"/>
                </w:tcBorders>
                <w:shd w:val="clear" w:color="auto" w:fill="FFFFFF"/>
              </w:tcPr>
            </w:tcPrChange>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771" w:author="Amit Popat" w:date="2022-07-11T10:41:00Z">
              <w:tcPr>
                <w:tcW w:w="864" w:type="dxa"/>
                <w:tcBorders>
                  <w:top w:val="dotted" w:sz="4" w:space="0" w:color="auto"/>
                  <w:left w:val="nil"/>
                  <w:bottom w:val="dotted" w:sz="4" w:space="0" w:color="auto"/>
                  <w:right w:val="nil"/>
                </w:tcBorders>
                <w:shd w:val="clear" w:color="auto" w:fill="FFFFFF"/>
              </w:tcPr>
            </w:tcPrChange>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2" w:author="Amit Popat" w:date="2022-07-11T10:41:00Z">
              <w:tcPr>
                <w:tcW w:w="1008" w:type="dxa"/>
                <w:tcBorders>
                  <w:top w:val="dotted" w:sz="4" w:space="0" w:color="auto"/>
                  <w:left w:val="nil"/>
                  <w:bottom w:val="dotted" w:sz="4" w:space="0" w:color="auto"/>
                  <w:right w:val="nil"/>
                </w:tcBorders>
                <w:shd w:val="clear" w:color="auto" w:fill="FFFFFF"/>
              </w:tcPr>
            </w:tcPrChange>
          </w:tcPr>
          <w:p w14:paraId="1B2CF2FB" w14:textId="77777777" w:rsidR="004C2D45" w:rsidRDefault="004C2D45">
            <w:pPr>
              <w:pStyle w:val="MsgTableBody"/>
              <w:jc w:val="center"/>
              <w:rPr>
                <w:noProof/>
              </w:rPr>
            </w:pPr>
            <w:r>
              <w:rPr>
                <w:noProof/>
              </w:rPr>
              <w:t>12</w:t>
            </w:r>
          </w:p>
        </w:tc>
      </w:tr>
      <w:tr w:rsidR="004C2D45" w:rsidRPr="004C2D45" w14:paraId="537795CF" w14:textId="77777777" w:rsidTr="00E56816">
        <w:trPr>
          <w:jc w:val="center"/>
          <w:trPrChange w:id="77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4" w:author="Amit Popat" w:date="2022-07-11T10:41:00Z">
              <w:tcPr>
                <w:tcW w:w="2880" w:type="dxa"/>
                <w:tcBorders>
                  <w:top w:val="dotted" w:sz="4" w:space="0" w:color="auto"/>
                  <w:left w:val="nil"/>
                  <w:bottom w:val="dotted" w:sz="4" w:space="0" w:color="auto"/>
                  <w:right w:val="nil"/>
                </w:tcBorders>
                <w:shd w:val="clear" w:color="auto" w:fill="FFFFFF"/>
              </w:tcPr>
            </w:tcPrChange>
          </w:tcPr>
          <w:p w14:paraId="0B2C69EF"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75" w:author="Amit Popat" w:date="2022-07-11T10:41:00Z">
              <w:tcPr>
                <w:tcW w:w="4320" w:type="dxa"/>
                <w:tcBorders>
                  <w:top w:val="dotted" w:sz="4" w:space="0" w:color="auto"/>
                  <w:left w:val="nil"/>
                  <w:bottom w:val="dotted" w:sz="4" w:space="0" w:color="auto"/>
                  <w:right w:val="nil"/>
                </w:tcBorders>
                <w:shd w:val="clear" w:color="auto" w:fill="FFFFFF"/>
              </w:tcPr>
            </w:tcPrChange>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776" w:author="Amit Popat" w:date="2022-07-11T10:41:00Z">
              <w:tcPr>
                <w:tcW w:w="864" w:type="dxa"/>
                <w:tcBorders>
                  <w:top w:val="dotted" w:sz="4" w:space="0" w:color="auto"/>
                  <w:left w:val="nil"/>
                  <w:bottom w:val="dotted" w:sz="4" w:space="0" w:color="auto"/>
                  <w:right w:val="nil"/>
                </w:tcBorders>
                <w:shd w:val="clear" w:color="auto" w:fill="FFFFFF"/>
              </w:tcPr>
            </w:tcPrChange>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7" w:author="Amit Popat" w:date="2022-07-11T10:41:00Z">
              <w:tcPr>
                <w:tcW w:w="1008" w:type="dxa"/>
                <w:tcBorders>
                  <w:top w:val="dotted" w:sz="4" w:space="0" w:color="auto"/>
                  <w:left w:val="nil"/>
                  <w:bottom w:val="dotted" w:sz="4" w:space="0" w:color="auto"/>
                  <w:right w:val="nil"/>
                </w:tcBorders>
                <w:shd w:val="clear" w:color="auto" w:fill="FFFFFF"/>
              </w:tcPr>
            </w:tcPrChange>
          </w:tcPr>
          <w:p w14:paraId="0415CD74" w14:textId="77777777" w:rsidR="004C2D45" w:rsidRDefault="004C2D45">
            <w:pPr>
              <w:pStyle w:val="MsgTableBody"/>
              <w:jc w:val="center"/>
              <w:rPr>
                <w:noProof/>
              </w:rPr>
            </w:pPr>
            <w:r>
              <w:rPr>
                <w:noProof/>
              </w:rPr>
              <w:t>12</w:t>
            </w:r>
          </w:p>
        </w:tc>
      </w:tr>
      <w:tr w:rsidR="004C2D45" w:rsidRPr="004C2D45" w14:paraId="23841C4C" w14:textId="77777777" w:rsidTr="00E56816">
        <w:trPr>
          <w:jc w:val="center"/>
          <w:trPrChange w:id="77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9" w:author="Amit Popat" w:date="2022-07-11T10:41:00Z">
              <w:tcPr>
                <w:tcW w:w="2880" w:type="dxa"/>
                <w:tcBorders>
                  <w:top w:val="dotted" w:sz="4" w:space="0" w:color="auto"/>
                  <w:left w:val="nil"/>
                  <w:bottom w:val="dotted" w:sz="4" w:space="0" w:color="auto"/>
                  <w:right w:val="nil"/>
                </w:tcBorders>
                <w:shd w:val="clear" w:color="auto" w:fill="FFFFFF"/>
              </w:tcPr>
            </w:tcPrChange>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80" w:author="Amit Popat" w:date="2022-07-11T10:41:00Z">
              <w:tcPr>
                <w:tcW w:w="4320" w:type="dxa"/>
                <w:tcBorders>
                  <w:top w:val="dotted" w:sz="4" w:space="0" w:color="auto"/>
                  <w:left w:val="nil"/>
                  <w:bottom w:val="dotted" w:sz="4" w:space="0" w:color="auto"/>
                  <w:right w:val="nil"/>
                </w:tcBorders>
                <w:shd w:val="clear" w:color="auto" w:fill="FFFFFF"/>
              </w:tcPr>
            </w:tcPrChange>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781" w:author="Amit Popat" w:date="2022-07-11T10:41:00Z">
              <w:tcPr>
                <w:tcW w:w="864" w:type="dxa"/>
                <w:tcBorders>
                  <w:top w:val="dotted" w:sz="4" w:space="0" w:color="auto"/>
                  <w:left w:val="nil"/>
                  <w:bottom w:val="dotted" w:sz="4" w:space="0" w:color="auto"/>
                  <w:right w:val="nil"/>
                </w:tcBorders>
                <w:shd w:val="clear" w:color="auto" w:fill="FFFFFF"/>
              </w:tcPr>
            </w:tcPrChange>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2" w:author="Amit Popat" w:date="2022-07-11T10:41:00Z">
              <w:tcPr>
                <w:tcW w:w="1008" w:type="dxa"/>
                <w:tcBorders>
                  <w:top w:val="dotted" w:sz="4" w:space="0" w:color="auto"/>
                  <w:left w:val="nil"/>
                  <w:bottom w:val="dotted" w:sz="4" w:space="0" w:color="auto"/>
                  <w:right w:val="nil"/>
                </w:tcBorders>
                <w:shd w:val="clear" w:color="auto" w:fill="FFFFFF"/>
              </w:tcPr>
            </w:tcPrChange>
          </w:tcPr>
          <w:p w14:paraId="4E62131D" w14:textId="77777777" w:rsidR="004C2D45" w:rsidRDefault="004C2D45">
            <w:pPr>
              <w:pStyle w:val="MsgTableBody"/>
              <w:jc w:val="center"/>
              <w:rPr>
                <w:noProof/>
              </w:rPr>
            </w:pPr>
          </w:p>
        </w:tc>
      </w:tr>
      <w:tr w:rsidR="004C2D45" w:rsidRPr="004C2D45" w14:paraId="681E243B" w14:textId="77777777" w:rsidTr="00E56816">
        <w:trPr>
          <w:jc w:val="center"/>
          <w:trPrChange w:id="78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4" w:author="Amit Popat" w:date="2022-07-11T10:41:00Z">
              <w:tcPr>
                <w:tcW w:w="2880" w:type="dxa"/>
                <w:tcBorders>
                  <w:top w:val="dotted" w:sz="4" w:space="0" w:color="auto"/>
                  <w:left w:val="nil"/>
                  <w:bottom w:val="dotted" w:sz="4" w:space="0" w:color="auto"/>
                  <w:right w:val="nil"/>
                </w:tcBorders>
                <w:shd w:val="clear" w:color="auto" w:fill="FFFFFF"/>
              </w:tcPr>
            </w:tcPrChange>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85" w:author="Amit Popat" w:date="2022-07-11T10:41:00Z">
              <w:tcPr>
                <w:tcW w:w="4320" w:type="dxa"/>
                <w:tcBorders>
                  <w:top w:val="dotted" w:sz="4" w:space="0" w:color="auto"/>
                  <w:left w:val="nil"/>
                  <w:bottom w:val="dotted" w:sz="4" w:space="0" w:color="auto"/>
                  <w:right w:val="nil"/>
                </w:tcBorders>
                <w:shd w:val="clear" w:color="auto" w:fill="FFFFFF"/>
              </w:tcPr>
            </w:tcPrChange>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786" w:author="Amit Popat" w:date="2022-07-11T10:41:00Z">
              <w:tcPr>
                <w:tcW w:w="864" w:type="dxa"/>
                <w:tcBorders>
                  <w:top w:val="dotted" w:sz="4" w:space="0" w:color="auto"/>
                  <w:left w:val="nil"/>
                  <w:bottom w:val="dotted" w:sz="4" w:space="0" w:color="auto"/>
                  <w:right w:val="nil"/>
                </w:tcBorders>
                <w:shd w:val="clear" w:color="auto" w:fill="FFFFFF"/>
              </w:tcPr>
            </w:tcPrChange>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7" w:author="Amit Popat" w:date="2022-07-11T10:41:00Z">
              <w:tcPr>
                <w:tcW w:w="1008" w:type="dxa"/>
                <w:tcBorders>
                  <w:top w:val="dotted" w:sz="4" w:space="0" w:color="auto"/>
                  <w:left w:val="nil"/>
                  <w:bottom w:val="dotted" w:sz="4" w:space="0" w:color="auto"/>
                  <w:right w:val="nil"/>
                </w:tcBorders>
                <w:shd w:val="clear" w:color="auto" w:fill="FFFFFF"/>
              </w:tcPr>
            </w:tcPrChange>
          </w:tcPr>
          <w:p w14:paraId="23E37577" w14:textId="77777777" w:rsidR="004C2D45" w:rsidRDefault="004C2D45">
            <w:pPr>
              <w:pStyle w:val="MsgTableBody"/>
              <w:jc w:val="center"/>
              <w:rPr>
                <w:noProof/>
              </w:rPr>
            </w:pPr>
          </w:p>
        </w:tc>
      </w:tr>
      <w:tr w:rsidR="004C2D45" w:rsidRPr="004C2D45" w14:paraId="7BBA6273" w14:textId="77777777" w:rsidTr="00E56816">
        <w:trPr>
          <w:jc w:val="center"/>
          <w:trPrChange w:id="78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9" w:author="Amit Popat" w:date="2022-07-11T10:41:00Z">
              <w:tcPr>
                <w:tcW w:w="2880" w:type="dxa"/>
                <w:tcBorders>
                  <w:top w:val="dotted" w:sz="4" w:space="0" w:color="auto"/>
                  <w:left w:val="nil"/>
                  <w:bottom w:val="dotted" w:sz="4" w:space="0" w:color="auto"/>
                  <w:right w:val="nil"/>
                </w:tcBorders>
                <w:shd w:val="clear" w:color="auto" w:fill="FFFFFF"/>
              </w:tcPr>
            </w:tcPrChange>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790" w:author="Amit Popat" w:date="2022-07-11T10:41:00Z">
              <w:tcPr>
                <w:tcW w:w="4320" w:type="dxa"/>
                <w:tcBorders>
                  <w:top w:val="dotted" w:sz="4" w:space="0" w:color="auto"/>
                  <w:left w:val="nil"/>
                  <w:bottom w:val="dotted" w:sz="4" w:space="0" w:color="auto"/>
                  <w:right w:val="nil"/>
                </w:tcBorders>
                <w:shd w:val="clear" w:color="auto" w:fill="FFFFFF"/>
              </w:tcPr>
            </w:tcPrChange>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791" w:author="Amit Popat" w:date="2022-07-11T10:41:00Z">
              <w:tcPr>
                <w:tcW w:w="864" w:type="dxa"/>
                <w:tcBorders>
                  <w:top w:val="dotted" w:sz="4" w:space="0" w:color="auto"/>
                  <w:left w:val="nil"/>
                  <w:bottom w:val="dotted" w:sz="4" w:space="0" w:color="auto"/>
                  <w:right w:val="nil"/>
                </w:tcBorders>
                <w:shd w:val="clear" w:color="auto" w:fill="FFFFFF"/>
              </w:tcPr>
            </w:tcPrChange>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2" w:author="Amit Popat" w:date="2022-07-11T10:41:00Z">
              <w:tcPr>
                <w:tcW w:w="1008" w:type="dxa"/>
                <w:tcBorders>
                  <w:top w:val="dotted" w:sz="4" w:space="0" w:color="auto"/>
                  <w:left w:val="nil"/>
                  <w:bottom w:val="dotted" w:sz="4" w:space="0" w:color="auto"/>
                  <w:right w:val="nil"/>
                </w:tcBorders>
                <w:shd w:val="clear" w:color="auto" w:fill="FFFFFF"/>
              </w:tcPr>
            </w:tcPrChange>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E56816">
        <w:trPr>
          <w:jc w:val="center"/>
          <w:trPrChange w:id="79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4" w:author="Amit Popat" w:date="2022-07-11T10:41:00Z">
              <w:tcPr>
                <w:tcW w:w="2880" w:type="dxa"/>
                <w:tcBorders>
                  <w:top w:val="dotted" w:sz="4" w:space="0" w:color="auto"/>
                  <w:left w:val="nil"/>
                  <w:bottom w:val="dotted" w:sz="4" w:space="0" w:color="auto"/>
                  <w:right w:val="nil"/>
                </w:tcBorders>
                <w:shd w:val="clear" w:color="auto" w:fill="FFFFFF"/>
              </w:tcPr>
            </w:tcPrChange>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795" w:author="Amit Popat" w:date="2022-07-11T10:41:00Z">
              <w:tcPr>
                <w:tcW w:w="4320" w:type="dxa"/>
                <w:tcBorders>
                  <w:top w:val="dotted" w:sz="4" w:space="0" w:color="auto"/>
                  <w:left w:val="nil"/>
                  <w:bottom w:val="dotted" w:sz="4" w:space="0" w:color="auto"/>
                  <w:right w:val="nil"/>
                </w:tcBorders>
                <w:shd w:val="clear" w:color="auto" w:fill="FFFFFF"/>
              </w:tcPr>
            </w:tcPrChange>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796" w:author="Amit Popat" w:date="2022-07-11T10:41:00Z">
              <w:tcPr>
                <w:tcW w:w="864" w:type="dxa"/>
                <w:tcBorders>
                  <w:top w:val="dotted" w:sz="4" w:space="0" w:color="auto"/>
                  <w:left w:val="nil"/>
                  <w:bottom w:val="dotted" w:sz="4" w:space="0" w:color="auto"/>
                  <w:right w:val="nil"/>
                </w:tcBorders>
                <w:shd w:val="clear" w:color="auto" w:fill="FFFFFF"/>
              </w:tcPr>
            </w:tcPrChange>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7" w:author="Amit Popat" w:date="2022-07-11T10:41:00Z">
              <w:tcPr>
                <w:tcW w:w="1008" w:type="dxa"/>
                <w:tcBorders>
                  <w:top w:val="dotted" w:sz="4" w:space="0" w:color="auto"/>
                  <w:left w:val="nil"/>
                  <w:bottom w:val="dotted" w:sz="4" w:space="0" w:color="auto"/>
                  <w:right w:val="nil"/>
                </w:tcBorders>
                <w:shd w:val="clear" w:color="auto" w:fill="FFFFFF"/>
              </w:tcPr>
            </w:tcPrChange>
          </w:tcPr>
          <w:p w14:paraId="5E4AB43D" w14:textId="77777777" w:rsidR="004C2D45" w:rsidRDefault="004C2D45">
            <w:pPr>
              <w:pStyle w:val="MsgTableBody"/>
              <w:jc w:val="center"/>
              <w:rPr>
                <w:noProof/>
                <w:lang w:val="fr-FR"/>
              </w:rPr>
            </w:pPr>
          </w:p>
        </w:tc>
      </w:tr>
      <w:tr w:rsidR="004C2D45" w:rsidRPr="004C2D45" w14:paraId="2F1FCD00" w14:textId="77777777" w:rsidTr="00E56816">
        <w:trPr>
          <w:jc w:val="center"/>
          <w:trPrChange w:id="79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9" w:author="Amit Popat" w:date="2022-07-11T10:41:00Z">
              <w:tcPr>
                <w:tcW w:w="2880" w:type="dxa"/>
                <w:tcBorders>
                  <w:top w:val="dotted" w:sz="4" w:space="0" w:color="auto"/>
                  <w:left w:val="nil"/>
                  <w:bottom w:val="dotted" w:sz="4" w:space="0" w:color="auto"/>
                  <w:right w:val="nil"/>
                </w:tcBorders>
                <w:shd w:val="clear" w:color="auto" w:fill="FFFFFF"/>
              </w:tcPr>
            </w:tcPrChange>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00" w:author="Amit Popat" w:date="2022-07-11T10:41:00Z">
              <w:tcPr>
                <w:tcW w:w="4320" w:type="dxa"/>
                <w:tcBorders>
                  <w:top w:val="dotted" w:sz="4" w:space="0" w:color="auto"/>
                  <w:left w:val="nil"/>
                  <w:bottom w:val="dotted" w:sz="4" w:space="0" w:color="auto"/>
                  <w:right w:val="nil"/>
                </w:tcBorders>
                <w:shd w:val="clear" w:color="auto" w:fill="FFFFFF"/>
              </w:tcPr>
            </w:tcPrChange>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801" w:author="Amit Popat" w:date="2022-07-11T10:41:00Z">
              <w:tcPr>
                <w:tcW w:w="864" w:type="dxa"/>
                <w:tcBorders>
                  <w:top w:val="dotted" w:sz="4" w:space="0" w:color="auto"/>
                  <w:left w:val="nil"/>
                  <w:bottom w:val="dotted" w:sz="4" w:space="0" w:color="auto"/>
                  <w:right w:val="nil"/>
                </w:tcBorders>
                <w:shd w:val="clear" w:color="auto" w:fill="FFFFFF"/>
              </w:tcPr>
            </w:tcPrChange>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02" w:author="Amit Popat" w:date="2022-07-11T10:41:00Z">
              <w:tcPr>
                <w:tcW w:w="1008" w:type="dxa"/>
                <w:tcBorders>
                  <w:top w:val="dotted" w:sz="4" w:space="0" w:color="auto"/>
                  <w:left w:val="nil"/>
                  <w:bottom w:val="dotted" w:sz="4" w:space="0" w:color="auto"/>
                  <w:right w:val="nil"/>
                </w:tcBorders>
                <w:shd w:val="clear" w:color="auto" w:fill="FFFFFF"/>
              </w:tcPr>
            </w:tcPrChange>
          </w:tcPr>
          <w:p w14:paraId="5EC10D15" w14:textId="77777777" w:rsidR="004C2D45" w:rsidRDefault="004C2D45">
            <w:pPr>
              <w:pStyle w:val="MsgTableBody"/>
              <w:jc w:val="center"/>
              <w:rPr>
                <w:noProof/>
              </w:rPr>
            </w:pPr>
            <w:r>
              <w:rPr>
                <w:noProof/>
              </w:rPr>
              <w:t>2</w:t>
            </w:r>
          </w:p>
        </w:tc>
      </w:tr>
      <w:tr w:rsidR="004C2D45" w:rsidRPr="004C2D45" w14:paraId="0E7BE25B" w14:textId="77777777" w:rsidTr="00E56816">
        <w:trPr>
          <w:jc w:val="center"/>
          <w:trPrChange w:id="80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4" w:author="Amit Popat" w:date="2022-07-11T10:41:00Z">
              <w:tcPr>
                <w:tcW w:w="2880" w:type="dxa"/>
                <w:tcBorders>
                  <w:top w:val="dotted" w:sz="4" w:space="0" w:color="auto"/>
                  <w:left w:val="nil"/>
                  <w:bottom w:val="dotted" w:sz="4" w:space="0" w:color="auto"/>
                  <w:right w:val="nil"/>
                </w:tcBorders>
                <w:shd w:val="clear" w:color="auto" w:fill="FFFFFF"/>
              </w:tcPr>
            </w:tcPrChange>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05" w:author="Amit Popat" w:date="2022-07-11T10:41:00Z">
              <w:tcPr>
                <w:tcW w:w="4320" w:type="dxa"/>
                <w:tcBorders>
                  <w:top w:val="dotted" w:sz="4" w:space="0" w:color="auto"/>
                  <w:left w:val="nil"/>
                  <w:bottom w:val="dotted" w:sz="4" w:space="0" w:color="auto"/>
                  <w:right w:val="nil"/>
                </w:tcBorders>
                <w:shd w:val="clear" w:color="auto" w:fill="FFFFFF"/>
              </w:tcPr>
            </w:tcPrChange>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806" w:author="Amit Popat" w:date="2022-07-11T10:41:00Z">
              <w:tcPr>
                <w:tcW w:w="864" w:type="dxa"/>
                <w:tcBorders>
                  <w:top w:val="dotted" w:sz="4" w:space="0" w:color="auto"/>
                  <w:left w:val="nil"/>
                  <w:bottom w:val="dotted" w:sz="4" w:space="0" w:color="auto"/>
                  <w:right w:val="nil"/>
                </w:tcBorders>
                <w:shd w:val="clear" w:color="auto" w:fill="FFFFFF"/>
              </w:tcPr>
            </w:tcPrChange>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07" w:author="Amit Popat" w:date="2022-07-11T10:41:00Z">
              <w:tcPr>
                <w:tcW w:w="1008" w:type="dxa"/>
                <w:tcBorders>
                  <w:top w:val="dotted" w:sz="4" w:space="0" w:color="auto"/>
                  <w:left w:val="nil"/>
                  <w:bottom w:val="dotted" w:sz="4" w:space="0" w:color="auto"/>
                  <w:right w:val="nil"/>
                </w:tcBorders>
                <w:shd w:val="clear" w:color="auto" w:fill="FFFFFF"/>
              </w:tcPr>
            </w:tcPrChange>
          </w:tcPr>
          <w:p w14:paraId="7F9B93A3" w14:textId="77777777" w:rsidR="004C2D45" w:rsidRDefault="004C2D45">
            <w:pPr>
              <w:pStyle w:val="MsgTableBody"/>
              <w:jc w:val="center"/>
              <w:rPr>
                <w:noProof/>
              </w:rPr>
            </w:pPr>
          </w:p>
        </w:tc>
      </w:tr>
      <w:tr w:rsidR="004C2D45" w:rsidRPr="004C2D45" w14:paraId="62A5A407" w14:textId="77777777" w:rsidTr="00E56816">
        <w:trPr>
          <w:jc w:val="center"/>
          <w:trPrChange w:id="80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9" w:author="Amit Popat" w:date="2022-07-11T10:41:00Z">
              <w:tcPr>
                <w:tcW w:w="2880" w:type="dxa"/>
                <w:tcBorders>
                  <w:top w:val="dotted" w:sz="4" w:space="0" w:color="auto"/>
                  <w:left w:val="nil"/>
                  <w:bottom w:val="dotted" w:sz="4" w:space="0" w:color="auto"/>
                  <w:right w:val="nil"/>
                </w:tcBorders>
                <w:shd w:val="clear" w:color="auto" w:fill="FFFFFF"/>
              </w:tcPr>
            </w:tcPrChange>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10" w:author="Amit Popat" w:date="2022-07-11T10:41:00Z">
              <w:tcPr>
                <w:tcW w:w="4320" w:type="dxa"/>
                <w:tcBorders>
                  <w:top w:val="dotted" w:sz="4" w:space="0" w:color="auto"/>
                  <w:left w:val="nil"/>
                  <w:bottom w:val="dotted" w:sz="4" w:space="0" w:color="auto"/>
                  <w:right w:val="nil"/>
                </w:tcBorders>
                <w:shd w:val="clear" w:color="auto" w:fill="FFFFFF"/>
              </w:tcPr>
            </w:tcPrChange>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811" w:author="Amit Popat" w:date="2022-07-11T10:41:00Z">
              <w:tcPr>
                <w:tcW w:w="864" w:type="dxa"/>
                <w:tcBorders>
                  <w:top w:val="dotted" w:sz="4" w:space="0" w:color="auto"/>
                  <w:left w:val="nil"/>
                  <w:bottom w:val="dotted" w:sz="4" w:space="0" w:color="auto"/>
                  <w:right w:val="nil"/>
                </w:tcBorders>
                <w:shd w:val="clear" w:color="auto" w:fill="FFFFFF"/>
              </w:tcPr>
            </w:tcPrChange>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2" w:author="Amit Popat" w:date="2022-07-11T10:41:00Z">
              <w:tcPr>
                <w:tcW w:w="1008" w:type="dxa"/>
                <w:tcBorders>
                  <w:top w:val="dotted" w:sz="4" w:space="0" w:color="auto"/>
                  <w:left w:val="nil"/>
                  <w:bottom w:val="dotted" w:sz="4" w:space="0" w:color="auto"/>
                  <w:right w:val="nil"/>
                </w:tcBorders>
                <w:shd w:val="clear" w:color="auto" w:fill="FFFFFF"/>
              </w:tcPr>
            </w:tcPrChange>
          </w:tcPr>
          <w:p w14:paraId="64EC91E3" w14:textId="77777777" w:rsidR="004C2D45" w:rsidRDefault="004C2D45">
            <w:pPr>
              <w:pStyle w:val="MsgTableBody"/>
              <w:jc w:val="center"/>
              <w:rPr>
                <w:noProof/>
              </w:rPr>
            </w:pPr>
          </w:p>
        </w:tc>
      </w:tr>
      <w:tr w:rsidR="004C2D45" w:rsidRPr="004C2D45" w14:paraId="13C17358" w14:textId="77777777" w:rsidTr="00E56816">
        <w:trPr>
          <w:jc w:val="center"/>
          <w:trPrChange w:id="81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4" w:author="Amit Popat" w:date="2022-07-11T10:41:00Z">
              <w:tcPr>
                <w:tcW w:w="2880" w:type="dxa"/>
                <w:tcBorders>
                  <w:top w:val="dotted" w:sz="4" w:space="0" w:color="auto"/>
                  <w:left w:val="nil"/>
                  <w:bottom w:val="dotted" w:sz="4" w:space="0" w:color="auto"/>
                  <w:right w:val="nil"/>
                </w:tcBorders>
                <w:shd w:val="clear" w:color="auto" w:fill="FFFFFF"/>
              </w:tcPr>
            </w:tcPrChange>
          </w:tcPr>
          <w:p w14:paraId="07929656"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15" w:author="Amit Popat" w:date="2022-07-11T10:41:00Z">
              <w:tcPr>
                <w:tcW w:w="4320" w:type="dxa"/>
                <w:tcBorders>
                  <w:top w:val="dotted" w:sz="4" w:space="0" w:color="auto"/>
                  <w:left w:val="nil"/>
                  <w:bottom w:val="dotted" w:sz="4" w:space="0" w:color="auto"/>
                  <w:right w:val="nil"/>
                </w:tcBorders>
                <w:shd w:val="clear" w:color="auto" w:fill="FFFFFF"/>
              </w:tcPr>
            </w:tcPrChange>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816" w:author="Amit Popat" w:date="2022-07-11T10:41:00Z">
              <w:tcPr>
                <w:tcW w:w="864" w:type="dxa"/>
                <w:tcBorders>
                  <w:top w:val="dotted" w:sz="4" w:space="0" w:color="auto"/>
                  <w:left w:val="nil"/>
                  <w:bottom w:val="dotted" w:sz="4" w:space="0" w:color="auto"/>
                  <w:right w:val="nil"/>
                </w:tcBorders>
                <w:shd w:val="clear" w:color="auto" w:fill="FFFFFF"/>
              </w:tcPr>
            </w:tcPrChange>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7" w:author="Amit Popat" w:date="2022-07-11T10:41:00Z">
              <w:tcPr>
                <w:tcW w:w="1008" w:type="dxa"/>
                <w:tcBorders>
                  <w:top w:val="dotted" w:sz="4" w:space="0" w:color="auto"/>
                  <w:left w:val="nil"/>
                  <w:bottom w:val="dotted" w:sz="4" w:space="0" w:color="auto"/>
                  <w:right w:val="nil"/>
                </w:tcBorders>
                <w:shd w:val="clear" w:color="auto" w:fill="FFFFFF"/>
              </w:tcPr>
            </w:tcPrChange>
          </w:tcPr>
          <w:p w14:paraId="309D0B26" w14:textId="77777777" w:rsidR="004C2D45" w:rsidRDefault="004C2D45">
            <w:pPr>
              <w:pStyle w:val="MsgTableBody"/>
              <w:jc w:val="center"/>
              <w:rPr>
                <w:noProof/>
              </w:rPr>
            </w:pPr>
            <w:r>
              <w:rPr>
                <w:noProof/>
              </w:rPr>
              <w:t>12</w:t>
            </w:r>
          </w:p>
        </w:tc>
      </w:tr>
      <w:tr w:rsidR="004C2D45" w:rsidRPr="004C2D45" w14:paraId="52D4E795" w14:textId="77777777" w:rsidTr="00E56816">
        <w:trPr>
          <w:jc w:val="center"/>
          <w:trPrChange w:id="81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9" w:author="Amit Popat" w:date="2022-07-11T10:41:00Z">
              <w:tcPr>
                <w:tcW w:w="2880" w:type="dxa"/>
                <w:tcBorders>
                  <w:top w:val="dotted" w:sz="4" w:space="0" w:color="auto"/>
                  <w:left w:val="nil"/>
                  <w:bottom w:val="dotted" w:sz="4" w:space="0" w:color="auto"/>
                  <w:right w:val="nil"/>
                </w:tcBorders>
                <w:shd w:val="clear" w:color="auto" w:fill="FFFFFF"/>
              </w:tcPr>
            </w:tcPrChange>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820" w:author="Amit Popat" w:date="2022-07-11T10:41:00Z">
              <w:tcPr>
                <w:tcW w:w="4320" w:type="dxa"/>
                <w:tcBorders>
                  <w:top w:val="dotted" w:sz="4" w:space="0" w:color="auto"/>
                  <w:left w:val="nil"/>
                  <w:bottom w:val="dotted" w:sz="4" w:space="0" w:color="auto"/>
                  <w:right w:val="nil"/>
                </w:tcBorders>
                <w:shd w:val="clear" w:color="auto" w:fill="FFFFFF"/>
              </w:tcPr>
            </w:tcPrChange>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Change w:id="821" w:author="Amit Popat" w:date="2022-07-11T10:41:00Z">
              <w:tcPr>
                <w:tcW w:w="864" w:type="dxa"/>
                <w:tcBorders>
                  <w:top w:val="dotted" w:sz="4" w:space="0" w:color="auto"/>
                  <w:left w:val="nil"/>
                  <w:bottom w:val="dotted" w:sz="4" w:space="0" w:color="auto"/>
                  <w:right w:val="nil"/>
                </w:tcBorders>
                <w:shd w:val="clear" w:color="auto" w:fill="FFFFFF"/>
              </w:tcPr>
            </w:tcPrChange>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2" w:author="Amit Popat" w:date="2022-07-11T10:41:00Z">
              <w:tcPr>
                <w:tcW w:w="1008" w:type="dxa"/>
                <w:tcBorders>
                  <w:top w:val="dotted" w:sz="4" w:space="0" w:color="auto"/>
                  <w:left w:val="nil"/>
                  <w:bottom w:val="dotted" w:sz="4" w:space="0" w:color="auto"/>
                  <w:right w:val="nil"/>
                </w:tcBorders>
                <w:shd w:val="clear" w:color="auto" w:fill="FFFFFF"/>
              </w:tcPr>
            </w:tcPrChange>
          </w:tcPr>
          <w:p w14:paraId="31DEFE77" w14:textId="77777777" w:rsidR="004C2D45" w:rsidRDefault="004C2D45">
            <w:pPr>
              <w:pStyle w:val="MsgTableBody"/>
              <w:jc w:val="center"/>
              <w:rPr>
                <w:noProof/>
              </w:rPr>
            </w:pPr>
            <w:r>
              <w:rPr>
                <w:noProof/>
              </w:rPr>
              <w:t>2</w:t>
            </w:r>
          </w:p>
        </w:tc>
      </w:tr>
      <w:tr w:rsidR="004C2D45" w:rsidRPr="004C2D45" w14:paraId="2CD10383" w14:textId="77777777" w:rsidTr="00E56816">
        <w:trPr>
          <w:jc w:val="center"/>
          <w:trPrChange w:id="82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4" w:author="Amit Popat" w:date="2022-07-11T10:41:00Z">
              <w:tcPr>
                <w:tcW w:w="2880" w:type="dxa"/>
                <w:tcBorders>
                  <w:top w:val="dotted" w:sz="4" w:space="0" w:color="auto"/>
                  <w:left w:val="nil"/>
                  <w:bottom w:val="dotted" w:sz="4" w:space="0" w:color="auto"/>
                  <w:right w:val="nil"/>
                </w:tcBorders>
                <w:shd w:val="clear" w:color="auto" w:fill="FFFFFF"/>
              </w:tcPr>
            </w:tcPrChange>
          </w:tcPr>
          <w:p w14:paraId="4CC51C7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25" w:author="Amit Popat" w:date="2022-07-11T10:41:00Z">
              <w:tcPr>
                <w:tcW w:w="4320" w:type="dxa"/>
                <w:tcBorders>
                  <w:top w:val="dotted" w:sz="4" w:space="0" w:color="auto"/>
                  <w:left w:val="nil"/>
                  <w:bottom w:val="dotted" w:sz="4" w:space="0" w:color="auto"/>
                  <w:right w:val="nil"/>
                </w:tcBorders>
                <w:shd w:val="clear" w:color="auto" w:fill="FFFFFF"/>
              </w:tcPr>
            </w:tcPrChange>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826" w:author="Amit Popat" w:date="2022-07-11T10:41:00Z">
              <w:tcPr>
                <w:tcW w:w="864" w:type="dxa"/>
                <w:tcBorders>
                  <w:top w:val="dotted" w:sz="4" w:space="0" w:color="auto"/>
                  <w:left w:val="nil"/>
                  <w:bottom w:val="dotted" w:sz="4" w:space="0" w:color="auto"/>
                  <w:right w:val="nil"/>
                </w:tcBorders>
                <w:shd w:val="clear" w:color="auto" w:fill="FFFFFF"/>
              </w:tcPr>
            </w:tcPrChange>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7" w:author="Amit Popat" w:date="2022-07-11T10:41:00Z">
              <w:tcPr>
                <w:tcW w:w="1008" w:type="dxa"/>
                <w:tcBorders>
                  <w:top w:val="dotted" w:sz="4" w:space="0" w:color="auto"/>
                  <w:left w:val="nil"/>
                  <w:bottom w:val="dotted" w:sz="4" w:space="0" w:color="auto"/>
                  <w:right w:val="nil"/>
                </w:tcBorders>
                <w:shd w:val="clear" w:color="auto" w:fill="FFFFFF"/>
              </w:tcPr>
            </w:tcPrChange>
          </w:tcPr>
          <w:p w14:paraId="20F331FA" w14:textId="77777777" w:rsidR="004C2D45" w:rsidRDefault="004C2D45">
            <w:pPr>
              <w:pStyle w:val="MsgTableBody"/>
              <w:jc w:val="center"/>
              <w:rPr>
                <w:noProof/>
              </w:rPr>
            </w:pPr>
            <w:r>
              <w:rPr>
                <w:noProof/>
              </w:rPr>
              <w:t>12</w:t>
            </w:r>
          </w:p>
        </w:tc>
      </w:tr>
      <w:tr w:rsidR="004C2D45" w:rsidRPr="004C2D45" w14:paraId="4B315BA7" w14:textId="77777777" w:rsidTr="00E56816">
        <w:trPr>
          <w:jc w:val="center"/>
          <w:trPrChange w:id="82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9" w:author="Amit Popat" w:date="2022-07-11T10:41:00Z">
              <w:tcPr>
                <w:tcW w:w="2880" w:type="dxa"/>
                <w:tcBorders>
                  <w:top w:val="dotted" w:sz="4" w:space="0" w:color="auto"/>
                  <w:left w:val="nil"/>
                  <w:bottom w:val="dotted" w:sz="4" w:space="0" w:color="auto"/>
                  <w:right w:val="nil"/>
                </w:tcBorders>
                <w:shd w:val="clear" w:color="auto" w:fill="FFFFFF"/>
              </w:tcPr>
            </w:tcPrChange>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30" w:author="Amit Popat" w:date="2022-07-11T10:41:00Z">
              <w:tcPr>
                <w:tcW w:w="4320" w:type="dxa"/>
                <w:tcBorders>
                  <w:top w:val="dotted" w:sz="4" w:space="0" w:color="auto"/>
                  <w:left w:val="nil"/>
                  <w:bottom w:val="dotted" w:sz="4" w:space="0" w:color="auto"/>
                  <w:right w:val="nil"/>
                </w:tcBorders>
                <w:shd w:val="clear" w:color="auto" w:fill="FFFFFF"/>
              </w:tcPr>
            </w:tcPrChange>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831" w:author="Amit Popat" w:date="2022-07-11T10:41:00Z">
              <w:tcPr>
                <w:tcW w:w="864" w:type="dxa"/>
                <w:tcBorders>
                  <w:top w:val="dotted" w:sz="4" w:space="0" w:color="auto"/>
                  <w:left w:val="nil"/>
                  <w:bottom w:val="dotted" w:sz="4" w:space="0" w:color="auto"/>
                  <w:right w:val="nil"/>
                </w:tcBorders>
                <w:shd w:val="clear" w:color="auto" w:fill="FFFFFF"/>
              </w:tcPr>
            </w:tcPrChange>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2" w:author="Amit Popat" w:date="2022-07-11T10:41:00Z">
              <w:tcPr>
                <w:tcW w:w="1008" w:type="dxa"/>
                <w:tcBorders>
                  <w:top w:val="dotted" w:sz="4" w:space="0" w:color="auto"/>
                  <w:left w:val="nil"/>
                  <w:bottom w:val="dotted" w:sz="4" w:space="0" w:color="auto"/>
                  <w:right w:val="nil"/>
                </w:tcBorders>
                <w:shd w:val="clear" w:color="auto" w:fill="FFFFFF"/>
              </w:tcPr>
            </w:tcPrChange>
          </w:tcPr>
          <w:p w14:paraId="3256E8E5" w14:textId="77777777" w:rsidR="004C2D45" w:rsidRDefault="004C2D45">
            <w:pPr>
              <w:pStyle w:val="MsgTableBody"/>
              <w:jc w:val="center"/>
              <w:rPr>
                <w:noProof/>
              </w:rPr>
            </w:pPr>
          </w:p>
        </w:tc>
      </w:tr>
      <w:tr w:rsidR="004C2D45" w:rsidRPr="004C2D45" w14:paraId="456BC89A" w14:textId="77777777" w:rsidTr="00E56816">
        <w:trPr>
          <w:jc w:val="center"/>
          <w:trPrChange w:id="83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4" w:author="Amit Popat" w:date="2022-07-11T10:41:00Z">
              <w:tcPr>
                <w:tcW w:w="2880" w:type="dxa"/>
                <w:tcBorders>
                  <w:top w:val="dotted" w:sz="4" w:space="0" w:color="auto"/>
                  <w:left w:val="nil"/>
                  <w:bottom w:val="dotted" w:sz="4" w:space="0" w:color="auto"/>
                  <w:right w:val="nil"/>
                </w:tcBorders>
                <w:shd w:val="clear" w:color="auto" w:fill="FFFFFF"/>
              </w:tcPr>
            </w:tcPrChange>
          </w:tcPr>
          <w:p w14:paraId="3F95F3EE"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35" w:author="Amit Popat" w:date="2022-07-11T10:41:00Z">
              <w:tcPr>
                <w:tcW w:w="4320" w:type="dxa"/>
                <w:tcBorders>
                  <w:top w:val="dotted" w:sz="4" w:space="0" w:color="auto"/>
                  <w:left w:val="nil"/>
                  <w:bottom w:val="dotted" w:sz="4" w:space="0" w:color="auto"/>
                  <w:right w:val="nil"/>
                </w:tcBorders>
                <w:shd w:val="clear" w:color="auto" w:fill="FFFFFF"/>
              </w:tcPr>
            </w:tcPrChange>
          </w:tcPr>
          <w:p w14:paraId="76BBB844" w14:textId="53E959A4" w:rsidR="004C2D45" w:rsidRDefault="003C0421">
            <w:pPr>
              <w:pStyle w:val="MsgTableBody"/>
              <w:rPr>
                <w:noProof/>
              </w:rPr>
            </w:pPr>
            <w:r w:rsidRPr="005625E3">
              <w:rPr>
                <w:rPrChange w:id="836"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837" w:author="Amit Popat" w:date="2022-07-11T10:41:00Z">
              <w:tcPr>
                <w:tcW w:w="864" w:type="dxa"/>
                <w:tcBorders>
                  <w:top w:val="dotted" w:sz="4" w:space="0" w:color="auto"/>
                  <w:left w:val="nil"/>
                  <w:bottom w:val="dotted" w:sz="4" w:space="0" w:color="auto"/>
                  <w:right w:val="nil"/>
                </w:tcBorders>
                <w:shd w:val="clear" w:color="auto" w:fill="FFFFFF"/>
              </w:tcPr>
            </w:tcPrChange>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838" w:author="Amit Popat" w:date="2022-07-11T10:41:00Z">
              <w:tcPr>
                <w:tcW w:w="1008" w:type="dxa"/>
                <w:tcBorders>
                  <w:top w:val="dotted" w:sz="4" w:space="0" w:color="auto"/>
                  <w:left w:val="nil"/>
                  <w:bottom w:val="dotted" w:sz="4" w:space="0" w:color="auto"/>
                  <w:right w:val="nil"/>
                </w:tcBorders>
                <w:shd w:val="clear" w:color="auto" w:fill="FFFFFF"/>
              </w:tcPr>
            </w:tcPrChange>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E56816">
        <w:trPr>
          <w:jc w:val="center"/>
          <w:trPrChange w:id="83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0" w:author="Amit Popat" w:date="2022-07-11T10:41:00Z">
              <w:tcPr>
                <w:tcW w:w="2880" w:type="dxa"/>
                <w:tcBorders>
                  <w:top w:val="dotted" w:sz="4" w:space="0" w:color="auto"/>
                  <w:left w:val="nil"/>
                  <w:bottom w:val="dotted" w:sz="4" w:space="0" w:color="auto"/>
                  <w:right w:val="nil"/>
                </w:tcBorders>
                <w:shd w:val="clear" w:color="auto" w:fill="FFFFFF"/>
              </w:tcPr>
            </w:tcPrChange>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41" w:author="Amit Popat" w:date="2022-07-11T10:41:00Z">
              <w:tcPr>
                <w:tcW w:w="4320" w:type="dxa"/>
                <w:tcBorders>
                  <w:top w:val="dotted" w:sz="4" w:space="0" w:color="auto"/>
                  <w:left w:val="nil"/>
                  <w:bottom w:val="dotted" w:sz="4" w:space="0" w:color="auto"/>
                  <w:right w:val="nil"/>
                </w:tcBorders>
                <w:shd w:val="clear" w:color="auto" w:fill="FFFFFF"/>
              </w:tcPr>
            </w:tcPrChange>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842" w:author="Amit Popat" w:date="2022-07-11T10:41:00Z">
              <w:tcPr>
                <w:tcW w:w="864" w:type="dxa"/>
                <w:tcBorders>
                  <w:top w:val="dotted" w:sz="4" w:space="0" w:color="auto"/>
                  <w:left w:val="nil"/>
                  <w:bottom w:val="dotted" w:sz="4" w:space="0" w:color="auto"/>
                  <w:right w:val="nil"/>
                </w:tcBorders>
                <w:shd w:val="clear" w:color="auto" w:fill="FFFFFF"/>
              </w:tcPr>
            </w:tcPrChange>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3" w:author="Amit Popat" w:date="2022-07-11T10:41:00Z">
              <w:tcPr>
                <w:tcW w:w="1008" w:type="dxa"/>
                <w:tcBorders>
                  <w:top w:val="dotted" w:sz="4" w:space="0" w:color="auto"/>
                  <w:left w:val="nil"/>
                  <w:bottom w:val="dotted" w:sz="4" w:space="0" w:color="auto"/>
                  <w:right w:val="nil"/>
                </w:tcBorders>
                <w:shd w:val="clear" w:color="auto" w:fill="FFFFFF"/>
              </w:tcPr>
            </w:tcPrChange>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E56816">
        <w:trPr>
          <w:jc w:val="center"/>
          <w:trPrChange w:id="84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5" w:author="Amit Popat" w:date="2022-07-11T10:41:00Z">
              <w:tcPr>
                <w:tcW w:w="2880" w:type="dxa"/>
                <w:tcBorders>
                  <w:top w:val="dotted" w:sz="4" w:space="0" w:color="auto"/>
                  <w:left w:val="nil"/>
                  <w:bottom w:val="dotted" w:sz="4" w:space="0" w:color="auto"/>
                  <w:right w:val="nil"/>
                </w:tcBorders>
                <w:shd w:val="clear" w:color="auto" w:fill="FFFFFF"/>
              </w:tcPr>
            </w:tcPrChange>
          </w:tcPr>
          <w:p w14:paraId="004CF65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846" w:author="Amit Popat" w:date="2022-07-11T10:41:00Z">
              <w:tcPr>
                <w:tcW w:w="4320" w:type="dxa"/>
                <w:tcBorders>
                  <w:top w:val="dotted" w:sz="4" w:space="0" w:color="auto"/>
                  <w:left w:val="nil"/>
                  <w:bottom w:val="dotted" w:sz="4" w:space="0" w:color="auto"/>
                  <w:right w:val="nil"/>
                </w:tcBorders>
                <w:shd w:val="clear" w:color="auto" w:fill="FFFFFF"/>
              </w:tcPr>
            </w:tcPrChange>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847" w:author="Amit Popat" w:date="2022-07-11T10:41:00Z">
              <w:tcPr>
                <w:tcW w:w="864" w:type="dxa"/>
                <w:tcBorders>
                  <w:top w:val="dotted" w:sz="4" w:space="0" w:color="auto"/>
                  <w:left w:val="nil"/>
                  <w:bottom w:val="dotted" w:sz="4" w:space="0" w:color="auto"/>
                  <w:right w:val="nil"/>
                </w:tcBorders>
                <w:shd w:val="clear" w:color="auto" w:fill="FFFFFF"/>
              </w:tcPr>
            </w:tcPrChange>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848" w:author="Amit Popat" w:date="2022-07-11T10:41:00Z">
              <w:tcPr>
                <w:tcW w:w="1008" w:type="dxa"/>
                <w:tcBorders>
                  <w:top w:val="dotted" w:sz="4" w:space="0" w:color="auto"/>
                  <w:left w:val="nil"/>
                  <w:bottom w:val="dotted" w:sz="4" w:space="0" w:color="auto"/>
                  <w:right w:val="nil"/>
                </w:tcBorders>
                <w:shd w:val="clear" w:color="auto" w:fill="FFFFFF"/>
              </w:tcPr>
            </w:tcPrChange>
          </w:tcPr>
          <w:p w14:paraId="625DE6DA" w14:textId="77777777" w:rsidR="004C2D45" w:rsidRDefault="004C2D45">
            <w:pPr>
              <w:pStyle w:val="MsgTableBody"/>
              <w:jc w:val="center"/>
              <w:rPr>
                <w:noProof/>
              </w:rPr>
            </w:pPr>
            <w:r>
              <w:rPr>
                <w:noProof/>
              </w:rPr>
              <w:t>12</w:t>
            </w:r>
          </w:p>
        </w:tc>
      </w:tr>
      <w:tr w:rsidR="004C2D45" w:rsidRPr="004C2D45" w14:paraId="3A6143AF" w14:textId="77777777" w:rsidTr="00E56816">
        <w:trPr>
          <w:jc w:val="center"/>
          <w:trPrChange w:id="84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50" w:author="Amit Popat" w:date="2022-07-11T10:41:00Z">
              <w:tcPr>
                <w:tcW w:w="2880" w:type="dxa"/>
                <w:tcBorders>
                  <w:top w:val="dotted" w:sz="4" w:space="0" w:color="auto"/>
                  <w:left w:val="nil"/>
                  <w:bottom w:val="dotted" w:sz="4" w:space="0" w:color="auto"/>
                  <w:right w:val="nil"/>
                </w:tcBorders>
                <w:shd w:val="clear" w:color="auto" w:fill="FFFFFF"/>
              </w:tcPr>
            </w:tcPrChange>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51" w:author="Amit Popat" w:date="2022-07-11T10:41:00Z">
              <w:tcPr>
                <w:tcW w:w="4320" w:type="dxa"/>
                <w:tcBorders>
                  <w:top w:val="dotted" w:sz="4" w:space="0" w:color="auto"/>
                  <w:left w:val="nil"/>
                  <w:bottom w:val="dotted" w:sz="4" w:space="0" w:color="auto"/>
                  <w:right w:val="nil"/>
                </w:tcBorders>
                <w:shd w:val="clear" w:color="auto" w:fill="FFFFFF"/>
              </w:tcPr>
            </w:tcPrChange>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852" w:author="Amit Popat" w:date="2022-07-11T10:41:00Z">
              <w:tcPr>
                <w:tcW w:w="864" w:type="dxa"/>
                <w:tcBorders>
                  <w:top w:val="dotted" w:sz="4" w:space="0" w:color="auto"/>
                  <w:left w:val="nil"/>
                  <w:bottom w:val="dotted" w:sz="4" w:space="0" w:color="auto"/>
                  <w:right w:val="nil"/>
                </w:tcBorders>
                <w:shd w:val="clear" w:color="auto" w:fill="FFFFFF"/>
              </w:tcPr>
            </w:tcPrChange>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3" w:author="Amit Popat" w:date="2022-07-11T10:41:00Z">
              <w:tcPr>
                <w:tcW w:w="1008" w:type="dxa"/>
                <w:tcBorders>
                  <w:top w:val="dotted" w:sz="4" w:space="0" w:color="auto"/>
                  <w:left w:val="nil"/>
                  <w:bottom w:val="dotted" w:sz="4" w:space="0" w:color="auto"/>
                  <w:right w:val="nil"/>
                </w:tcBorders>
                <w:shd w:val="clear" w:color="auto" w:fill="FFFFFF"/>
              </w:tcPr>
            </w:tcPrChange>
          </w:tcPr>
          <w:p w14:paraId="17B29DED" w14:textId="77777777" w:rsidR="004C2D45" w:rsidRDefault="004C2D45">
            <w:pPr>
              <w:pStyle w:val="MsgTableBody"/>
              <w:jc w:val="center"/>
              <w:rPr>
                <w:noProof/>
              </w:rPr>
            </w:pPr>
          </w:p>
        </w:tc>
      </w:tr>
      <w:tr w:rsidR="004C2D45" w:rsidRPr="004C2D45" w14:paraId="06A8619D" w14:textId="77777777" w:rsidTr="00E56816">
        <w:trPr>
          <w:jc w:val="center"/>
          <w:trPrChange w:id="85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55" w:author="Amit Popat" w:date="2022-07-11T10:41:00Z">
              <w:tcPr>
                <w:tcW w:w="2880" w:type="dxa"/>
                <w:tcBorders>
                  <w:top w:val="dotted" w:sz="4" w:space="0" w:color="auto"/>
                  <w:left w:val="nil"/>
                  <w:bottom w:val="dotted" w:sz="4" w:space="0" w:color="auto"/>
                  <w:right w:val="nil"/>
                </w:tcBorders>
                <w:shd w:val="clear" w:color="auto" w:fill="FFFFFF"/>
              </w:tcPr>
            </w:tcPrChange>
          </w:tcPr>
          <w:p w14:paraId="406E63B5" w14:textId="77777777" w:rsidR="004C2D45" w:rsidRDefault="004C2D4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856" w:author="Amit Popat" w:date="2022-07-11T10:41:00Z">
              <w:tcPr>
                <w:tcW w:w="4320" w:type="dxa"/>
                <w:tcBorders>
                  <w:top w:val="dotted" w:sz="4" w:space="0" w:color="auto"/>
                  <w:left w:val="nil"/>
                  <w:bottom w:val="dotted" w:sz="4" w:space="0" w:color="auto"/>
                  <w:right w:val="nil"/>
                </w:tcBorders>
                <w:shd w:val="clear" w:color="auto" w:fill="FFFFFF"/>
              </w:tcPr>
            </w:tcPrChange>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857" w:author="Amit Popat" w:date="2022-07-11T10:41:00Z">
              <w:tcPr>
                <w:tcW w:w="864" w:type="dxa"/>
                <w:tcBorders>
                  <w:top w:val="dotted" w:sz="4" w:space="0" w:color="auto"/>
                  <w:left w:val="nil"/>
                  <w:bottom w:val="dotted" w:sz="4" w:space="0" w:color="auto"/>
                  <w:right w:val="nil"/>
                </w:tcBorders>
                <w:shd w:val="clear" w:color="auto" w:fill="FFFFFF"/>
              </w:tcPr>
            </w:tcPrChange>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8" w:author="Amit Popat" w:date="2022-07-11T10:41:00Z">
              <w:tcPr>
                <w:tcW w:w="1008" w:type="dxa"/>
                <w:tcBorders>
                  <w:top w:val="dotted" w:sz="4" w:space="0" w:color="auto"/>
                  <w:left w:val="nil"/>
                  <w:bottom w:val="dotted" w:sz="4" w:space="0" w:color="auto"/>
                  <w:right w:val="nil"/>
                </w:tcBorders>
                <w:shd w:val="clear" w:color="auto" w:fill="FFFFFF"/>
              </w:tcPr>
            </w:tcPrChange>
          </w:tcPr>
          <w:p w14:paraId="6A84E093" w14:textId="77777777" w:rsidR="004C2D45" w:rsidRDefault="004C2D45">
            <w:pPr>
              <w:pStyle w:val="MsgTableBody"/>
              <w:jc w:val="center"/>
              <w:rPr>
                <w:noProof/>
              </w:rPr>
            </w:pPr>
          </w:p>
        </w:tc>
      </w:tr>
      <w:tr w:rsidR="004C2D45" w:rsidRPr="004C2D45" w14:paraId="59BECAFC" w14:textId="77777777" w:rsidTr="00E56816">
        <w:trPr>
          <w:jc w:val="center"/>
          <w:trPrChange w:id="85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60" w:author="Amit Popat" w:date="2022-07-11T10:41:00Z">
              <w:tcPr>
                <w:tcW w:w="2880" w:type="dxa"/>
                <w:tcBorders>
                  <w:top w:val="dotted" w:sz="4" w:space="0" w:color="auto"/>
                  <w:left w:val="nil"/>
                  <w:bottom w:val="dotted" w:sz="4" w:space="0" w:color="auto"/>
                  <w:right w:val="nil"/>
                </w:tcBorders>
                <w:shd w:val="clear" w:color="auto" w:fill="FFFFFF"/>
              </w:tcPr>
            </w:tcPrChange>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861" w:author="Amit Popat" w:date="2022-07-11T10:41:00Z">
              <w:tcPr>
                <w:tcW w:w="4320" w:type="dxa"/>
                <w:tcBorders>
                  <w:top w:val="dotted" w:sz="4" w:space="0" w:color="auto"/>
                  <w:left w:val="nil"/>
                  <w:bottom w:val="dotted" w:sz="4" w:space="0" w:color="auto"/>
                  <w:right w:val="nil"/>
                </w:tcBorders>
                <w:shd w:val="clear" w:color="auto" w:fill="FFFFFF"/>
              </w:tcPr>
            </w:tcPrChange>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862" w:author="Amit Popat" w:date="2022-07-11T10:41:00Z">
              <w:tcPr>
                <w:tcW w:w="864" w:type="dxa"/>
                <w:tcBorders>
                  <w:top w:val="dotted" w:sz="4" w:space="0" w:color="auto"/>
                  <w:left w:val="nil"/>
                  <w:bottom w:val="dotted" w:sz="4" w:space="0" w:color="auto"/>
                  <w:right w:val="nil"/>
                </w:tcBorders>
                <w:shd w:val="clear" w:color="auto" w:fill="FFFFFF"/>
              </w:tcPr>
            </w:tcPrChange>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63" w:author="Amit Popat" w:date="2022-07-11T10:41:00Z">
              <w:tcPr>
                <w:tcW w:w="1008" w:type="dxa"/>
                <w:tcBorders>
                  <w:top w:val="dotted" w:sz="4" w:space="0" w:color="auto"/>
                  <w:left w:val="nil"/>
                  <w:bottom w:val="dotted" w:sz="4" w:space="0" w:color="auto"/>
                  <w:right w:val="nil"/>
                </w:tcBorders>
                <w:shd w:val="clear" w:color="auto" w:fill="FFFFFF"/>
              </w:tcPr>
            </w:tcPrChange>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E56816">
        <w:trPr>
          <w:jc w:val="center"/>
          <w:trPrChange w:id="86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65" w:author="Amit Popat" w:date="2022-07-11T10:41:00Z">
              <w:tcPr>
                <w:tcW w:w="2880" w:type="dxa"/>
                <w:tcBorders>
                  <w:top w:val="dotted" w:sz="4" w:space="0" w:color="auto"/>
                  <w:left w:val="nil"/>
                  <w:bottom w:val="dotted" w:sz="4" w:space="0" w:color="auto"/>
                  <w:right w:val="nil"/>
                </w:tcBorders>
                <w:shd w:val="clear" w:color="auto" w:fill="FFFFFF"/>
              </w:tcPr>
            </w:tcPrChange>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66" w:author="Amit Popat" w:date="2022-07-11T10:41:00Z">
              <w:tcPr>
                <w:tcW w:w="4320" w:type="dxa"/>
                <w:tcBorders>
                  <w:top w:val="dotted" w:sz="4" w:space="0" w:color="auto"/>
                  <w:left w:val="nil"/>
                  <w:bottom w:val="dotted" w:sz="4" w:space="0" w:color="auto"/>
                  <w:right w:val="nil"/>
                </w:tcBorders>
                <w:shd w:val="clear" w:color="auto" w:fill="FFFFFF"/>
              </w:tcPr>
            </w:tcPrChange>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867" w:author="Amit Popat" w:date="2022-07-11T10:41:00Z">
              <w:tcPr>
                <w:tcW w:w="864" w:type="dxa"/>
                <w:tcBorders>
                  <w:top w:val="dotted" w:sz="4" w:space="0" w:color="auto"/>
                  <w:left w:val="nil"/>
                  <w:bottom w:val="dotted" w:sz="4" w:space="0" w:color="auto"/>
                  <w:right w:val="nil"/>
                </w:tcBorders>
                <w:shd w:val="clear" w:color="auto" w:fill="FFFFFF"/>
              </w:tcPr>
            </w:tcPrChange>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68" w:author="Amit Popat" w:date="2022-07-11T10:41:00Z">
              <w:tcPr>
                <w:tcW w:w="1008" w:type="dxa"/>
                <w:tcBorders>
                  <w:top w:val="dotted" w:sz="4" w:space="0" w:color="auto"/>
                  <w:left w:val="nil"/>
                  <w:bottom w:val="dotted" w:sz="4" w:space="0" w:color="auto"/>
                  <w:right w:val="nil"/>
                </w:tcBorders>
                <w:shd w:val="clear" w:color="auto" w:fill="FFFFFF"/>
              </w:tcPr>
            </w:tcPrChange>
          </w:tcPr>
          <w:p w14:paraId="62160D53" w14:textId="77777777" w:rsidR="004C2D45" w:rsidRDefault="004C2D45">
            <w:pPr>
              <w:pStyle w:val="MsgTableBody"/>
              <w:jc w:val="center"/>
              <w:rPr>
                <w:noProof/>
                <w:lang w:val="fr-FR"/>
              </w:rPr>
            </w:pPr>
          </w:p>
        </w:tc>
      </w:tr>
      <w:tr w:rsidR="004C2D45" w:rsidRPr="004C2D45" w14:paraId="572437F5" w14:textId="77777777" w:rsidTr="00E56816">
        <w:trPr>
          <w:jc w:val="center"/>
          <w:trPrChange w:id="86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70" w:author="Amit Popat" w:date="2022-07-11T10:41:00Z">
              <w:tcPr>
                <w:tcW w:w="2880" w:type="dxa"/>
                <w:tcBorders>
                  <w:top w:val="dotted" w:sz="4" w:space="0" w:color="auto"/>
                  <w:left w:val="nil"/>
                  <w:bottom w:val="dotted" w:sz="4" w:space="0" w:color="auto"/>
                  <w:right w:val="nil"/>
                </w:tcBorders>
                <w:shd w:val="clear" w:color="auto" w:fill="FFFFFF"/>
              </w:tcPr>
            </w:tcPrChange>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71" w:author="Amit Popat" w:date="2022-07-11T10:41:00Z">
              <w:tcPr>
                <w:tcW w:w="4320" w:type="dxa"/>
                <w:tcBorders>
                  <w:top w:val="dotted" w:sz="4" w:space="0" w:color="auto"/>
                  <w:left w:val="nil"/>
                  <w:bottom w:val="dotted" w:sz="4" w:space="0" w:color="auto"/>
                  <w:right w:val="nil"/>
                </w:tcBorders>
                <w:shd w:val="clear" w:color="auto" w:fill="FFFFFF"/>
              </w:tcPr>
            </w:tcPrChange>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872" w:author="Amit Popat" w:date="2022-07-11T10:41:00Z">
              <w:tcPr>
                <w:tcW w:w="864" w:type="dxa"/>
                <w:tcBorders>
                  <w:top w:val="dotted" w:sz="4" w:space="0" w:color="auto"/>
                  <w:left w:val="nil"/>
                  <w:bottom w:val="dotted" w:sz="4" w:space="0" w:color="auto"/>
                  <w:right w:val="nil"/>
                </w:tcBorders>
                <w:shd w:val="clear" w:color="auto" w:fill="FFFFFF"/>
              </w:tcPr>
            </w:tcPrChange>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73" w:author="Amit Popat" w:date="2022-07-11T10:41:00Z">
              <w:tcPr>
                <w:tcW w:w="1008" w:type="dxa"/>
                <w:tcBorders>
                  <w:top w:val="dotted" w:sz="4" w:space="0" w:color="auto"/>
                  <w:left w:val="nil"/>
                  <w:bottom w:val="dotted" w:sz="4" w:space="0" w:color="auto"/>
                  <w:right w:val="nil"/>
                </w:tcBorders>
                <w:shd w:val="clear" w:color="auto" w:fill="FFFFFF"/>
              </w:tcPr>
            </w:tcPrChange>
          </w:tcPr>
          <w:p w14:paraId="4128D946" w14:textId="77777777" w:rsidR="004C2D45" w:rsidRDefault="004C2D45">
            <w:pPr>
              <w:pStyle w:val="MsgTableBody"/>
              <w:jc w:val="center"/>
              <w:rPr>
                <w:noProof/>
              </w:rPr>
            </w:pPr>
            <w:r>
              <w:rPr>
                <w:noProof/>
              </w:rPr>
              <w:t>2</w:t>
            </w:r>
          </w:p>
        </w:tc>
      </w:tr>
      <w:tr w:rsidR="004C2D45" w:rsidRPr="004C2D45" w14:paraId="5492624A" w14:textId="77777777" w:rsidTr="00E56816">
        <w:trPr>
          <w:jc w:val="center"/>
          <w:trPrChange w:id="87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75" w:author="Amit Popat" w:date="2022-07-11T10:41:00Z">
              <w:tcPr>
                <w:tcW w:w="2880" w:type="dxa"/>
                <w:tcBorders>
                  <w:top w:val="dotted" w:sz="4" w:space="0" w:color="auto"/>
                  <w:left w:val="nil"/>
                  <w:bottom w:val="dotted" w:sz="4" w:space="0" w:color="auto"/>
                  <w:right w:val="nil"/>
                </w:tcBorders>
                <w:shd w:val="clear" w:color="auto" w:fill="FFFFFF"/>
              </w:tcPr>
            </w:tcPrChange>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76" w:author="Amit Popat" w:date="2022-07-11T10:41:00Z">
              <w:tcPr>
                <w:tcW w:w="4320" w:type="dxa"/>
                <w:tcBorders>
                  <w:top w:val="dotted" w:sz="4" w:space="0" w:color="auto"/>
                  <w:left w:val="nil"/>
                  <w:bottom w:val="dotted" w:sz="4" w:space="0" w:color="auto"/>
                  <w:right w:val="nil"/>
                </w:tcBorders>
                <w:shd w:val="clear" w:color="auto" w:fill="FFFFFF"/>
              </w:tcPr>
            </w:tcPrChange>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877" w:author="Amit Popat" w:date="2022-07-11T10:41:00Z">
              <w:tcPr>
                <w:tcW w:w="864" w:type="dxa"/>
                <w:tcBorders>
                  <w:top w:val="dotted" w:sz="4" w:space="0" w:color="auto"/>
                  <w:left w:val="nil"/>
                  <w:bottom w:val="dotted" w:sz="4" w:space="0" w:color="auto"/>
                  <w:right w:val="nil"/>
                </w:tcBorders>
                <w:shd w:val="clear" w:color="auto" w:fill="FFFFFF"/>
              </w:tcPr>
            </w:tcPrChange>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78" w:author="Amit Popat" w:date="2022-07-11T10:41:00Z">
              <w:tcPr>
                <w:tcW w:w="1008" w:type="dxa"/>
                <w:tcBorders>
                  <w:top w:val="dotted" w:sz="4" w:space="0" w:color="auto"/>
                  <w:left w:val="nil"/>
                  <w:bottom w:val="dotted" w:sz="4" w:space="0" w:color="auto"/>
                  <w:right w:val="nil"/>
                </w:tcBorders>
                <w:shd w:val="clear" w:color="auto" w:fill="FFFFFF"/>
              </w:tcPr>
            </w:tcPrChange>
          </w:tcPr>
          <w:p w14:paraId="7FCF7397" w14:textId="77777777" w:rsidR="004C2D45" w:rsidRDefault="004C2D45">
            <w:pPr>
              <w:pStyle w:val="MsgTableBody"/>
              <w:jc w:val="center"/>
              <w:rPr>
                <w:noProof/>
              </w:rPr>
            </w:pPr>
          </w:p>
        </w:tc>
      </w:tr>
      <w:tr w:rsidR="004C2D45" w:rsidRPr="004C2D45" w14:paraId="7D02DDD4" w14:textId="77777777" w:rsidTr="00E56816">
        <w:trPr>
          <w:jc w:val="center"/>
          <w:trPrChange w:id="87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80" w:author="Amit Popat" w:date="2022-07-11T10:41:00Z">
              <w:tcPr>
                <w:tcW w:w="2880" w:type="dxa"/>
                <w:tcBorders>
                  <w:top w:val="dotted" w:sz="4" w:space="0" w:color="auto"/>
                  <w:left w:val="nil"/>
                  <w:bottom w:val="dotted" w:sz="4" w:space="0" w:color="auto"/>
                  <w:right w:val="nil"/>
                </w:tcBorders>
                <w:shd w:val="clear" w:color="auto" w:fill="FFFFFF"/>
              </w:tcPr>
            </w:tcPrChange>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81" w:author="Amit Popat" w:date="2022-07-11T10:41:00Z">
              <w:tcPr>
                <w:tcW w:w="4320" w:type="dxa"/>
                <w:tcBorders>
                  <w:top w:val="dotted" w:sz="4" w:space="0" w:color="auto"/>
                  <w:left w:val="nil"/>
                  <w:bottom w:val="dotted" w:sz="4" w:space="0" w:color="auto"/>
                  <w:right w:val="nil"/>
                </w:tcBorders>
                <w:shd w:val="clear" w:color="auto" w:fill="FFFFFF"/>
              </w:tcPr>
            </w:tcPrChange>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882" w:author="Amit Popat" w:date="2022-07-11T10:41:00Z">
              <w:tcPr>
                <w:tcW w:w="864" w:type="dxa"/>
                <w:tcBorders>
                  <w:top w:val="dotted" w:sz="4" w:space="0" w:color="auto"/>
                  <w:left w:val="nil"/>
                  <w:bottom w:val="dotted" w:sz="4" w:space="0" w:color="auto"/>
                  <w:right w:val="nil"/>
                </w:tcBorders>
                <w:shd w:val="clear" w:color="auto" w:fill="FFFFFF"/>
              </w:tcPr>
            </w:tcPrChange>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3" w:author="Amit Popat" w:date="2022-07-11T10:41:00Z">
              <w:tcPr>
                <w:tcW w:w="1008" w:type="dxa"/>
                <w:tcBorders>
                  <w:top w:val="dotted" w:sz="4" w:space="0" w:color="auto"/>
                  <w:left w:val="nil"/>
                  <w:bottom w:val="dotted" w:sz="4" w:space="0" w:color="auto"/>
                  <w:right w:val="nil"/>
                </w:tcBorders>
                <w:shd w:val="clear" w:color="auto" w:fill="FFFFFF"/>
              </w:tcPr>
            </w:tcPrChange>
          </w:tcPr>
          <w:p w14:paraId="0D5124F1" w14:textId="77777777" w:rsidR="004C2D45" w:rsidRDefault="004C2D45">
            <w:pPr>
              <w:pStyle w:val="MsgTableBody"/>
              <w:jc w:val="center"/>
              <w:rPr>
                <w:noProof/>
              </w:rPr>
            </w:pPr>
          </w:p>
        </w:tc>
      </w:tr>
      <w:tr w:rsidR="004C2D45" w:rsidRPr="004C2D45" w14:paraId="798313C3" w14:textId="77777777" w:rsidTr="00E56816">
        <w:trPr>
          <w:jc w:val="center"/>
          <w:trPrChange w:id="88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85" w:author="Amit Popat" w:date="2022-07-11T10:41:00Z">
              <w:tcPr>
                <w:tcW w:w="2880" w:type="dxa"/>
                <w:tcBorders>
                  <w:top w:val="dotted" w:sz="4" w:space="0" w:color="auto"/>
                  <w:left w:val="nil"/>
                  <w:bottom w:val="dotted" w:sz="4" w:space="0" w:color="auto"/>
                  <w:right w:val="nil"/>
                </w:tcBorders>
                <w:shd w:val="clear" w:color="auto" w:fill="FFFFFF"/>
              </w:tcPr>
            </w:tcPrChange>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86" w:author="Amit Popat" w:date="2022-07-11T10:41:00Z">
              <w:tcPr>
                <w:tcW w:w="4320" w:type="dxa"/>
                <w:tcBorders>
                  <w:top w:val="dotted" w:sz="4" w:space="0" w:color="auto"/>
                  <w:left w:val="nil"/>
                  <w:bottom w:val="dotted" w:sz="4" w:space="0" w:color="auto"/>
                  <w:right w:val="nil"/>
                </w:tcBorders>
                <w:shd w:val="clear" w:color="auto" w:fill="FFFFFF"/>
              </w:tcPr>
            </w:tcPrChange>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887" w:author="Amit Popat" w:date="2022-07-11T10:41:00Z">
              <w:tcPr>
                <w:tcW w:w="864" w:type="dxa"/>
                <w:tcBorders>
                  <w:top w:val="dotted" w:sz="4" w:space="0" w:color="auto"/>
                  <w:left w:val="nil"/>
                  <w:bottom w:val="dotted" w:sz="4" w:space="0" w:color="auto"/>
                  <w:right w:val="nil"/>
                </w:tcBorders>
                <w:shd w:val="clear" w:color="auto" w:fill="FFFFFF"/>
              </w:tcPr>
            </w:tcPrChange>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8" w:author="Amit Popat" w:date="2022-07-11T10:41:00Z">
              <w:tcPr>
                <w:tcW w:w="1008" w:type="dxa"/>
                <w:tcBorders>
                  <w:top w:val="dotted" w:sz="4" w:space="0" w:color="auto"/>
                  <w:left w:val="nil"/>
                  <w:bottom w:val="dotted" w:sz="4" w:space="0" w:color="auto"/>
                  <w:right w:val="nil"/>
                </w:tcBorders>
                <w:shd w:val="clear" w:color="auto" w:fill="FFFFFF"/>
              </w:tcPr>
            </w:tcPrChange>
          </w:tcPr>
          <w:p w14:paraId="06760AA5" w14:textId="77777777" w:rsidR="004C2D45" w:rsidRDefault="004C2D45">
            <w:pPr>
              <w:pStyle w:val="MsgTableBody"/>
              <w:jc w:val="center"/>
              <w:rPr>
                <w:noProof/>
              </w:rPr>
            </w:pPr>
          </w:p>
        </w:tc>
      </w:tr>
      <w:tr w:rsidR="004C2D45" w:rsidRPr="004C2D45" w14:paraId="27E8F7A3" w14:textId="77777777" w:rsidTr="00E56816">
        <w:trPr>
          <w:jc w:val="center"/>
          <w:trPrChange w:id="88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90" w:author="Amit Popat" w:date="2022-07-11T10:41:00Z">
              <w:tcPr>
                <w:tcW w:w="2880" w:type="dxa"/>
                <w:tcBorders>
                  <w:top w:val="dotted" w:sz="4" w:space="0" w:color="auto"/>
                  <w:left w:val="nil"/>
                  <w:bottom w:val="dotted" w:sz="4" w:space="0" w:color="auto"/>
                  <w:right w:val="nil"/>
                </w:tcBorders>
                <w:shd w:val="clear" w:color="auto" w:fill="FFFFFF"/>
              </w:tcPr>
            </w:tcPrChange>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891" w:author="Amit Popat" w:date="2022-07-11T10:41:00Z">
              <w:tcPr>
                <w:tcW w:w="4320" w:type="dxa"/>
                <w:tcBorders>
                  <w:top w:val="dotted" w:sz="4" w:space="0" w:color="auto"/>
                  <w:left w:val="nil"/>
                  <w:bottom w:val="dotted" w:sz="4" w:space="0" w:color="auto"/>
                  <w:right w:val="nil"/>
                </w:tcBorders>
                <w:shd w:val="clear" w:color="auto" w:fill="FFFFFF"/>
              </w:tcPr>
            </w:tcPrChange>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892" w:author="Amit Popat" w:date="2022-07-11T10:41:00Z">
              <w:tcPr>
                <w:tcW w:w="864" w:type="dxa"/>
                <w:tcBorders>
                  <w:top w:val="dotted" w:sz="4" w:space="0" w:color="auto"/>
                  <w:left w:val="nil"/>
                  <w:bottom w:val="dotted" w:sz="4" w:space="0" w:color="auto"/>
                  <w:right w:val="nil"/>
                </w:tcBorders>
                <w:shd w:val="clear" w:color="auto" w:fill="FFFFFF"/>
              </w:tcPr>
            </w:tcPrChange>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3" w:author="Amit Popat" w:date="2022-07-11T10:41:00Z">
              <w:tcPr>
                <w:tcW w:w="1008" w:type="dxa"/>
                <w:tcBorders>
                  <w:top w:val="dotted" w:sz="4" w:space="0" w:color="auto"/>
                  <w:left w:val="nil"/>
                  <w:bottom w:val="dotted" w:sz="4" w:space="0" w:color="auto"/>
                  <w:right w:val="nil"/>
                </w:tcBorders>
                <w:shd w:val="clear" w:color="auto" w:fill="FFFFFF"/>
              </w:tcPr>
            </w:tcPrChange>
          </w:tcPr>
          <w:p w14:paraId="3AD8BD75" w14:textId="77777777" w:rsidR="004C2D45" w:rsidRDefault="004C2D45">
            <w:pPr>
              <w:pStyle w:val="MsgTableBody"/>
              <w:jc w:val="center"/>
              <w:rPr>
                <w:noProof/>
              </w:rPr>
            </w:pPr>
            <w:r>
              <w:rPr>
                <w:noProof/>
              </w:rPr>
              <w:t>4</w:t>
            </w:r>
          </w:p>
        </w:tc>
      </w:tr>
      <w:tr w:rsidR="004C2D45" w:rsidRPr="004C2D45" w14:paraId="21315915" w14:textId="77777777" w:rsidTr="00E56816">
        <w:trPr>
          <w:jc w:val="center"/>
          <w:trPrChange w:id="89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95" w:author="Amit Popat" w:date="2022-07-11T10:41:00Z">
              <w:tcPr>
                <w:tcW w:w="2880" w:type="dxa"/>
                <w:tcBorders>
                  <w:top w:val="dotted" w:sz="4" w:space="0" w:color="auto"/>
                  <w:left w:val="nil"/>
                  <w:bottom w:val="dotted" w:sz="4" w:space="0" w:color="auto"/>
                  <w:right w:val="nil"/>
                </w:tcBorders>
                <w:shd w:val="clear" w:color="auto" w:fill="FFFFFF"/>
              </w:tcPr>
            </w:tcPrChange>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96" w:author="Amit Popat" w:date="2022-07-11T10:41:00Z">
              <w:tcPr>
                <w:tcW w:w="4320" w:type="dxa"/>
                <w:tcBorders>
                  <w:top w:val="dotted" w:sz="4" w:space="0" w:color="auto"/>
                  <w:left w:val="nil"/>
                  <w:bottom w:val="dotted" w:sz="4" w:space="0" w:color="auto"/>
                  <w:right w:val="nil"/>
                </w:tcBorders>
                <w:shd w:val="clear" w:color="auto" w:fill="FFFFFF"/>
              </w:tcPr>
            </w:tcPrChange>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897" w:author="Amit Popat" w:date="2022-07-11T10:41:00Z">
              <w:tcPr>
                <w:tcW w:w="864" w:type="dxa"/>
                <w:tcBorders>
                  <w:top w:val="dotted" w:sz="4" w:space="0" w:color="auto"/>
                  <w:left w:val="nil"/>
                  <w:bottom w:val="dotted" w:sz="4" w:space="0" w:color="auto"/>
                  <w:right w:val="nil"/>
                </w:tcBorders>
                <w:shd w:val="clear" w:color="auto" w:fill="FFFFFF"/>
              </w:tcPr>
            </w:tcPrChange>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8" w:author="Amit Popat" w:date="2022-07-11T10:41:00Z">
              <w:tcPr>
                <w:tcW w:w="1008" w:type="dxa"/>
                <w:tcBorders>
                  <w:top w:val="dotted" w:sz="4" w:space="0" w:color="auto"/>
                  <w:left w:val="nil"/>
                  <w:bottom w:val="dotted" w:sz="4" w:space="0" w:color="auto"/>
                  <w:right w:val="nil"/>
                </w:tcBorders>
                <w:shd w:val="clear" w:color="auto" w:fill="FFFFFF"/>
              </w:tcPr>
            </w:tcPrChange>
          </w:tcPr>
          <w:p w14:paraId="00E9B780" w14:textId="77777777" w:rsidR="004C2D45" w:rsidRDefault="004C2D45">
            <w:pPr>
              <w:pStyle w:val="MsgTableBody"/>
              <w:jc w:val="center"/>
              <w:rPr>
                <w:noProof/>
              </w:rPr>
            </w:pPr>
          </w:p>
        </w:tc>
      </w:tr>
      <w:tr w:rsidR="004C2D45" w:rsidRPr="004C2D45" w14:paraId="2F28BF47" w14:textId="77777777" w:rsidTr="00E56816">
        <w:trPr>
          <w:jc w:val="center"/>
          <w:trPrChange w:id="89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00" w:author="Amit Popat" w:date="2022-07-11T10:41:00Z">
              <w:tcPr>
                <w:tcW w:w="2880" w:type="dxa"/>
                <w:tcBorders>
                  <w:top w:val="dotted" w:sz="4" w:space="0" w:color="auto"/>
                  <w:left w:val="nil"/>
                  <w:bottom w:val="dotted" w:sz="4" w:space="0" w:color="auto"/>
                  <w:right w:val="nil"/>
                </w:tcBorders>
                <w:shd w:val="clear" w:color="auto" w:fill="FFFFFF"/>
              </w:tcPr>
            </w:tcPrChange>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Change w:id="901" w:author="Amit Popat" w:date="2022-07-11T10:41:00Z">
              <w:tcPr>
                <w:tcW w:w="4320" w:type="dxa"/>
                <w:tcBorders>
                  <w:top w:val="dotted" w:sz="4" w:space="0" w:color="auto"/>
                  <w:left w:val="nil"/>
                  <w:bottom w:val="dotted" w:sz="4" w:space="0" w:color="auto"/>
                  <w:right w:val="nil"/>
                </w:tcBorders>
                <w:shd w:val="clear" w:color="auto" w:fill="FFFFFF"/>
              </w:tcPr>
            </w:tcPrChange>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902" w:author="Amit Popat" w:date="2022-07-11T10:41:00Z">
              <w:tcPr>
                <w:tcW w:w="864" w:type="dxa"/>
                <w:tcBorders>
                  <w:top w:val="dotted" w:sz="4" w:space="0" w:color="auto"/>
                  <w:left w:val="nil"/>
                  <w:bottom w:val="dotted" w:sz="4" w:space="0" w:color="auto"/>
                  <w:right w:val="nil"/>
                </w:tcBorders>
                <w:shd w:val="clear" w:color="auto" w:fill="FFFFFF"/>
              </w:tcPr>
            </w:tcPrChange>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3" w:author="Amit Popat" w:date="2022-07-11T10:41:00Z">
              <w:tcPr>
                <w:tcW w:w="1008" w:type="dxa"/>
                <w:tcBorders>
                  <w:top w:val="dotted" w:sz="4" w:space="0" w:color="auto"/>
                  <w:left w:val="nil"/>
                  <w:bottom w:val="dotted" w:sz="4" w:space="0" w:color="auto"/>
                  <w:right w:val="nil"/>
                </w:tcBorders>
                <w:shd w:val="clear" w:color="auto" w:fill="FFFFFF"/>
              </w:tcPr>
            </w:tcPrChange>
          </w:tcPr>
          <w:p w14:paraId="68DADBA2" w14:textId="77777777" w:rsidR="004C2D45" w:rsidRDefault="004C2D45">
            <w:pPr>
              <w:pStyle w:val="MsgTableBody"/>
              <w:jc w:val="center"/>
              <w:rPr>
                <w:noProof/>
              </w:rPr>
            </w:pPr>
          </w:p>
        </w:tc>
      </w:tr>
      <w:tr w:rsidR="004C2D45" w:rsidRPr="004C2D45" w14:paraId="1570F469" w14:textId="77777777" w:rsidTr="00E56816">
        <w:trPr>
          <w:jc w:val="center"/>
          <w:trPrChange w:id="90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05" w:author="Amit Popat" w:date="2022-07-11T10:41:00Z">
              <w:tcPr>
                <w:tcW w:w="2880" w:type="dxa"/>
                <w:tcBorders>
                  <w:top w:val="dotted" w:sz="4" w:space="0" w:color="auto"/>
                  <w:left w:val="nil"/>
                  <w:bottom w:val="dotted" w:sz="4" w:space="0" w:color="auto"/>
                  <w:right w:val="nil"/>
                </w:tcBorders>
                <w:shd w:val="clear" w:color="auto" w:fill="FFFFFF"/>
              </w:tcPr>
            </w:tcPrChange>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906" w:author="Amit Popat" w:date="2022-07-11T10:41:00Z">
              <w:tcPr>
                <w:tcW w:w="4320" w:type="dxa"/>
                <w:tcBorders>
                  <w:top w:val="dotted" w:sz="4" w:space="0" w:color="auto"/>
                  <w:left w:val="nil"/>
                  <w:bottom w:val="dotted" w:sz="4" w:space="0" w:color="auto"/>
                  <w:right w:val="nil"/>
                </w:tcBorders>
                <w:shd w:val="clear" w:color="auto" w:fill="FFFFFF"/>
              </w:tcPr>
            </w:tcPrChange>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907" w:author="Amit Popat" w:date="2022-07-11T10:41:00Z">
              <w:tcPr>
                <w:tcW w:w="864" w:type="dxa"/>
                <w:tcBorders>
                  <w:top w:val="dotted" w:sz="4" w:space="0" w:color="auto"/>
                  <w:left w:val="nil"/>
                  <w:bottom w:val="dotted" w:sz="4" w:space="0" w:color="auto"/>
                  <w:right w:val="nil"/>
                </w:tcBorders>
                <w:shd w:val="clear" w:color="auto" w:fill="FFFFFF"/>
              </w:tcPr>
            </w:tcPrChange>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8" w:author="Amit Popat" w:date="2022-07-11T10:41:00Z">
              <w:tcPr>
                <w:tcW w:w="1008" w:type="dxa"/>
                <w:tcBorders>
                  <w:top w:val="dotted" w:sz="4" w:space="0" w:color="auto"/>
                  <w:left w:val="nil"/>
                  <w:bottom w:val="dotted" w:sz="4" w:space="0" w:color="auto"/>
                  <w:right w:val="nil"/>
                </w:tcBorders>
                <w:shd w:val="clear" w:color="auto" w:fill="FFFFFF"/>
              </w:tcPr>
            </w:tcPrChange>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E56816">
        <w:trPr>
          <w:jc w:val="center"/>
          <w:trPrChange w:id="90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10" w:author="Amit Popat" w:date="2022-07-11T10:41:00Z">
              <w:tcPr>
                <w:tcW w:w="2880" w:type="dxa"/>
                <w:tcBorders>
                  <w:top w:val="dotted" w:sz="4" w:space="0" w:color="auto"/>
                  <w:left w:val="nil"/>
                  <w:bottom w:val="dotted" w:sz="4" w:space="0" w:color="auto"/>
                  <w:right w:val="nil"/>
                </w:tcBorders>
                <w:shd w:val="clear" w:color="auto" w:fill="FFFFFF"/>
              </w:tcPr>
            </w:tcPrChange>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911" w:author="Amit Popat" w:date="2022-07-11T10:41:00Z">
              <w:tcPr>
                <w:tcW w:w="4320" w:type="dxa"/>
                <w:tcBorders>
                  <w:top w:val="dotted" w:sz="4" w:space="0" w:color="auto"/>
                  <w:left w:val="nil"/>
                  <w:bottom w:val="dotted" w:sz="4" w:space="0" w:color="auto"/>
                  <w:right w:val="nil"/>
                </w:tcBorders>
                <w:shd w:val="clear" w:color="auto" w:fill="FFFFFF"/>
              </w:tcPr>
            </w:tcPrChange>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912" w:author="Amit Popat" w:date="2022-07-11T10:41:00Z">
              <w:tcPr>
                <w:tcW w:w="864" w:type="dxa"/>
                <w:tcBorders>
                  <w:top w:val="dotted" w:sz="4" w:space="0" w:color="auto"/>
                  <w:left w:val="nil"/>
                  <w:bottom w:val="dotted" w:sz="4" w:space="0" w:color="auto"/>
                  <w:right w:val="nil"/>
                </w:tcBorders>
                <w:shd w:val="clear" w:color="auto" w:fill="FFFFFF"/>
              </w:tcPr>
            </w:tcPrChange>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13" w:author="Amit Popat" w:date="2022-07-11T10:41:00Z">
              <w:tcPr>
                <w:tcW w:w="1008" w:type="dxa"/>
                <w:tcBorders>
                  <w:top w:val="dotted" w:sz="4" w:space="0" w:color="auto"/>
                  <w:left w:val="nil"/>
                  <w:bottom w:val="dotted" w:sz="4" w:space="0" w:color="auto"/>
                  <w:right w:val="nil"/>
                </w:tcBorders>
                <w:shd w:val="clear" w:color="auto" w:fill="FFFFFF"/>
              </w:tcPr>
            </w:tcPrChange>
          </w:tcPr>
          <w:p w14:paraId="3A3E5910" w14:textId="77777777" w:rsidR="004C2D45" w:rsidRDefault="004C2D45">
            <w:pPr>
              <w:pStyle w:val="MsgTableBody"/>
              <w:jc w:val="center"/>
              <w:rPr>
                <w:noProof/>
                <w:lang w:val="fr-FR"/>
              </w:rPr>
            </w:pPr>
          </w:p>
        </w:tc>
      </w:tr>
      <w:tr w:rsidR="004C2D45" w:rsidRPr="004C2D45" w14:paraId="74C60C2F" w14:textId="77777777" w:rsidTr="00E56816">
        <w:trPr>
          <w:jc w:val="center"/>
          <w:trPrChange w:id="91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15" w:author="Amit Popat" w:date="2022-07-11T10:41:00Z">
              <w:tcPr>
                <w:tcW w:w="2880" w:type="dxa"/>
                <w:tcBorders>
                  <w:top w:val="dotted" w:sz="4" w:space="0" w:color="auto"/>
                  <w:left w:val="nil"/>
                  <w:bottom w:val="dotted" w:sz="4" w:space="0" w:color="auto"/>
                  <w:right w:val="nil"/>
                </w:tcBorders>
                <w:shd w:val="clear" w:color="auto" w:fill="FFFFFF"/>
              </w:tcPr>
            </w:tcPrChange>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916" w:author="Amit Popat" w:date="2022-07-11T10:41:00Z">
              <w:tcPr>
                <w:tcW w:w="4320" w:type="dxa"/>
                <w:tcBorders>
                  <w:top w:val="dotted" w:sz="4" w:space="0" w:color="auto"/>
                  <w:left w:val="nil"/>
                  <w:bottom w:val="dotted" w:sz="4" w:space="0" w:color="auto"/>
                  <w:right w:val="nil"/>
                </w:tcBorders>
                <w:shd w:val="clear" w:color="auto" w:fill="FFFFFF"/>
              </w:tcPr>
            </w:tcPrChange>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917" w:author="Amit Popat" w:date="2022-07-11T10:41:00Z">
              <w:tcPr>
                <w:tcW w:w="864" w:type="dxa"/>
                <w:tcBorders>
                  <w:top w:val="dotted" w:sz="4" w:space="0" w:color="auto"/>
                  <w:left w:val="nil"/>
                  <w:bottom w:val="dotted" w:sz="4" w:space="0" w:color="auto"/>
                  <w:right w:val="nil"/>
                </w:tcBorders>
                <w:shd w:val="clear" w:color="auto" w:fill="FFFFFF"/>
              </w:tcPr>
            </w:tcPrChange>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18" w:author="Amit Popat" w:date="2022-07-11T10:41:00Z">
              <w:tcPr>
                <w:tcW w:w="1008" w:type="dxa"/>
                <w:tcBorders>
                  <w:top w:val="dotted" w:sz="4" w:space="0" w:color="auto"/>
                  <w:left w:val="nil"/>
                  <w:bottom w:val="dotted" w:sz="4" w:space="0" w:color="auto"/>
                  <w:right w:val="nil"/>
                </w:tcBorders>
                <w:shd w:val="clear" w:color="auto" w:fill="FFFFFF"/>
              </w:tcPr>
            </w:tcPrChange>
          </w:tcPr>
          <w:p w14:paraId="64F3B726" w14:textId="77777777" w:rsidR="004C2D45" w:rsidRDefault="004C2D45">
            <w:pPr>
              <w:pStyle w:val="MsgTableBody"/>
              <w:jc w:val="center"/>
              <w:rPr>
                <w:noProof/>
                <w:lang w:val="fr-FR"/>
              </w:rPr>
            </w:pPr>
          </w:p>
        </w:tc>
      </w:tr>
      <w:tr w:rsidR="004C2D45" w:rsidRPr="004C2D45" w14:paraId="2A8D08E1" w14:textId="77777777" w:rsidTr="00E56816">
        <w:trPr>
          <w:jc w:val="center"/>
          <w:trPrChange w:id="91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20" w:author="Amit Popat" w:date="2022-07-11T10:41:00Z">
              <w:tcPr>
                <w:tcW w:w="2880" w:type="dxa"/>
                <w:tcBorders>
                  <w:top w:val="dotted" w:sz="4" w:space="0" w:color="auto"/>
                  <w:left w:val="nil"/>
                  <w:bottom w:val="dotted" w:sz="4" w:space="0" w:color="auto"/>
                  <w:right w:val="nil"/>
                </w:tcBorders>
                <w:shd w:val="clear" w:color="auto" w:fill="FFFFFF"/>
              </w:tcPr>
            </w:tcPrChange>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921" w:author="Amit Popat" w:date="2022-07-11T10:41:00Z">
              <w:tcPr>
                <w:tcW w:w="4320" w:type="dxa"/>
                <w:tcBorders>
                  <w:top w:val="dotted" w:sz="4" w:space="0" w:color="auto"/>
                  <w:left w:val="nil"/>
                  <w:bottom w:val="dotted" w:sz="4" w:space="0" w:color="auto"/>
                  <w:right w:val="nil"/>
                </w:tcBorders>
                <w:shd w:val="clear" w:color="auto" w:fill="FFFFFF"/>
              </w:tcPr>
            </w:tcPrChange>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922" w:author="Amit Popat" w:date="2022-07-11T10:41:00Z">
              <w:tcPr>
                <w:tcW w:w="864" w:type="dxa"/>
                <w:tcBorders>
                  <w:top w:val="dotted" w:sz="4" w:space="0" w:color="auto"/>
                  <w:left w:val="nil"/>
                  <w:bottom w:val="dotted" w:sz="4" w:space="0" w:color="auto"/>
                  <w:right w:val="nil"/>
                </w:tcBorders>
                <w:shd w:val="clear" w:color="auto" w:fill="FFFFFF"/>
              </w:tcPr>
            </w:tcPrChange>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23" w:author="Amit Popat" w:date="2022-07-11T10:41:00Z">
              <w:tcPr>
                <w:tcW w:w="1008" w:type="dxa"/>
                <w:tcBorders>
                  <w:top w:val="dotted" w:sz="4" w:space="0" w:color="auto"/>
                  <w:left w:val="nil"/>
                  <w:bottom w:val="dotted" w:sz="4" w:space="0" w:color="auto"/>
                  <w:right w:val="nil"/>
                </w:tcBorders>
                <w:shd w:val="clear" w:color="auto" w:fill="FFFFFF"/>
              </w:tcPr>
            </w:tcPrChange>
          </w:tcPr>
          <w:p w14:paraId="2C4D3F95" w14:textId="77777777" w:rsidR="004C2D45" w:rsidRDefault="004C2D45">
            <w:pPr>
              <w:pStyle w:val="MsgTableBody"/>
              <w:jc w:val="center"/>
              <w:rPr>
                <w:noProof/>
                <w:lang w:val="fr-FR"/>
              </w:rPr>
            </w:pPr>
          </w:p>
        </w:tc>
      </w:tr>
      <w:tr w:rsidR="004C2D45" w:rsidRPr="004C2D45" w14:paraId="3E1CFA98" w14:textId="77777777" w:rsidTr="00E56816">
        <w:trPr>
          <w:jc w:val="center"/>
          <w:trPrChange w:id="92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25" w:author="Amit Popat" w:date="2022-07-11T10:41:00Z">
              <w:tcPr>
                <w:tcW w:w="2880" w:type="dxa"/>
                <w:tcBorders>
                  <w:top w:val="dotted" w:sz="4" w:space="0" w:color="auto"/>
                  <w:left w:val="nil"/>
                  <w:bottom w:val="dotted" w:sz="4" w:space="0" w:color="auto"/>
                  <w:right w:val="nil"/>
                </w:tcBorders>
                <w:shd w:val="clear" w:color="auto" w:fill="FFFFFF"/>
              </w:tcPr>
            </w:tcPrChange>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926" w:author="Amit Popat" w:date="2022-07-11T10:41:00Z">
              <w:tcPr>
                <w:tcW w:w="4320" w:type="dxa"/>
                <w:tcBorders>
                  <w:top w:val="dotted" w:sz="4" w:space="0" w:color="auto"/>
                  <w:left w:val="nil"/>
                  <w:bottom w:val="dotted" w:sz="4" w:space="0" w:color="auto"/>
                  <w:right w:val="nil"/>
                </w:tcBorders>
                <w:shd w:val="clear" w:color="auto" w:fill="FFFFFF"/>
              </w:tcPr>
            </w:tcPrChange>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927" w:author="Amit Popat" w:date="2022-07-11T10:41:00Z">
              <w:tcPr>
                <w:tcW w:w="864" w:type="dxa"/>
                <w:tcBorders>
                  <w:top w:val="dotted" w:sz="4" w:space="0" w:color="auto"/>
                  <w:left w:val="nil"/>
                  <w:bottom w:val="dotted" w:sz="4" w:space="0" w:color="auto"/>
                  <w:right w:val="nil"/>
                </w:tcBorders>
                <w:shd w:val="clear" w:color="auto" w:fill="FFFFFF"/>
              </w:tcPr>
            </w:tcPrChange>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28" w:author="Amit Popat" w:date="2022-07-11T10:41:00Z">
              <w:tcPr>
                <w:tcW w:w="1008" w:type="dxa"/>
                <w:tcBorders>
                  <w:top w:val="dotted" w:sz="4" w:space="0" w:color="auto"/>
                  <w:left w:val="nil"/>
                  <w:bottom w:val="dotted" w:sz="4" w:space="0" w:color="auto"/>
                  <w:right w:val="nil"/>
                </w:tcBorders>
                <w:shd w:val="clear" w:color="auto" w:fill="FFFFFF"/>
              </w:tcPr>
            </w:tcPrChange>
          </w:tcPr>
          <w:p w14:paraId="2E7AF530" w14:textId="77777777" w:rsidR="004C2D45" w:rsidRDefault="004C2D45">
            <w:pPr>
              <w:pStyle w:val="MsgTableBody"/>
              <w:jc w:val="center"/>
              <w:rPr>
                <w:noProof/>
              </w:rPr>
            </w:pPr>
            <w:r>
              <w:rPr>
                <w:noProof/>
              </w:rPr>
              <w:t>2</w:t>
            </w:r>
          </w:p>
        </w:tc>
      </w:tr>
      <w:tr w:rsidR="004C2D45" w:rsidRPr="004C2D45" w14:paraId="428A1294" w14:textId="77777777" w:rsidTr="00E56816">
        <w:trPr>
          <w:jc w:val="center"/>
          <w:trPrChange w:id="92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30" w:author="Amit Popat" w:date="2022-07-11T10:41:00Z">
              <w:tcPr>
                <w:tcW w:w="2880" w:type="dxa"/>
                <w:tcBorders>
                  <w:top w:val="dotted" w:sz="4" w:space="0" w:color="auto"/>
                  <w:left w:val="nil"/>
                  <w:bottom w:val="dotted" w:sz="4" w:space="0" w:color="auto"/>
                  <w:right w:val="nil"/>
                </w:tcBorders>
                <w:shd w:val="clear" w:color="auto" w:fill="FFFFFF"/>
              </w:tcPr>
            </w:tcPrChange>
          </w:tcPr>
          <w:p w14:paraId="78C66FF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31" w:author="Amit Popat" w:date="2022-07-11T10:41:00Z">
              <w:tcPr>
                <w:tcW w:w="4320" w:type="dxa"/>
                <w:tcBorders>
                  <w:top w:val="dotted" w:sz="4" w:space="0" w:color="auto"/>
                  <w:left w:val="nil"/>
                  <w:bottom w:val="dotted" w:sz="4" w:space="0" w:color="auto"/>
                  <w:right w:val="nil"/>
                </w:tcBorders>
                <w:shd w:val="clear" w:color="auto" w:fill="FFFFFF"/>
              </w:tcPr>
            </w:tcPrChange>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932" w:author="Amit Popat" w:date="2022-07-11T10:41:00Z">
              <w:tcPr>
                <w:tcW w:w="864" w:type="dxa"/>
                <w:tcBorders>
                  <w:top w:val="dotted" w:sz="4" w:space="0" w:color="auto"/>
                  <w:left w:val="nil"/>
                  <w:bottom w:val="dotted" w:sz="4" w:space="0" w:color="auto"/>
                  <w:right w:val="nil"/>
                </w:tcBorders>
                <w:shd w:val="clear" w:color="auto" w:fill="FFFFFF"/>
              </w:tcPr>
            </w:tcPrChange>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3" w:author="Amit Popat" w:date="2022-07-11T10:41:00Z">
              <w:tcPr>
                <w:tcW w:w="1008" w:type="dxa"/>
                <w:tcBorders>
                  <w:top w:val="dotted" w:sz="4" w:space="0" w:color="auto"/>
                  <w:left w:val="nil"/>
                  <w:bottom w:val="dotted" w:sz="4" w:space="0" w:color="auto"/>
                  <w:right w:val="nil"/>
                </w:tcBorders>
                <w:shd w:val="clear" w:color="auto" w:fill="FFFFFF"/>
              </w:tcPr>
            </w:tcPrChange>
          </w:tcPr>
          <w:p w14:paraId="3E183A87" w14:textId="77777777" w:rsidR="004C2D45" w:rsidRDefault="004C2D45">
            <w:pPr>
              <w:pStyle w:val="MsgTableBody"/>
              <w:jc w:val="center"/>
              <w:rPr>
                <w:noProof/>
              </w:rPr>
            </w:pPr>
            <w:r>
              <w:rPr>
                <w:noProof/>
              </w:rPr>
              <w:t>12</w:t>
            </w:r>
          </w:p>
        </w:tc>
      </w:tr>
      <w:tr w:rsidR="004C2D45" w:rsidRPr="004C2D45" w14:paraId="172B1897" w14:textId="77777777" w:rsidTr="00E56816">
        <w:trPr>
          <w:jc w:val="center"/>
          <w:trPrChange w:id="93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35" w:author="Amit Popat" w:date="2022-07-11T10:41:00Z">
              <w:tcPr>
                <w:tcW w:w="2880" w:type="dxa"/>
                <w:tcBorders>
                  <w:top w:val="dotted" w:sz="4" w:space="0" w:color="auto"/>
                  <w:left w:val="nil"/>
                  <w:bottom w:val="dotted" w:sz="4" w:space="0" w:color="auto"/>
                  <w:right w:val="nil"/>
                </w:tcBorders>
                <w:shd w:val="clear" w:color="auto" w:fill="FFFFFF"/>
              </w:tcPr>
            </w:tcPrChange>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36" w:author="Amit Popat" w:date="2022-07-11T10:41:00Z">
              <w:tcPr>
                <w:tcW w:w="4320" w:type="dxa"/>
                <w:tcBorders>
                  <w:top w:val="dotted" w:sz="4" w:space="0" w:color="auto"/>
                  <w:left w:val="nil"/>
                  <w:bottom w:val="dotted" w:sz="4" w:space="0" w:color="auto"/>
                  <w:right w:val="nil"/>
                </w:tcBorders>
                <w:shd w:val="clear" w:color="auto" w:fill="FFFFFF"/>
              </w:tcPr>
            </w:tcPrChange>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937" w:author="Amit Popat" w:date="2022-07-11T10:41:00Z">
              <w:tcPr>
                <w:tcW w:w="864" w:type="dxa"/>
                <w:tcBorders>
                  <w:top w:val="dotted" w:sz="4" w:space="0" w:color="auto"/>
                  <w:left w:val="nil"/>
                  <w:bottom w:val="dotted" w:sz="4" w:space="0" w:color="auto"/>
                  <w:right w:val="nil"/>
                </w:tcBorders>
                <w:shd w:val="clear" w:color="auto" w:fill="FFFFFF"/>
              </w:tcPr>
            </w:tcPrChange>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8" w:author="Amit Popat" w:date="2022-07-11T10:41:00Z">
              <w:tcPr>
                <w:tcW w:w="1008" w:type="dxa"/>
                <w:tcBorders>
                  <w:top w:val="dotted" w:sz="4" w:space="0" w:color="auto"/>
                  <w:left w:val="nil"/>
                  <w:bottom w:val="dotted" w:sz="4" w:space="0" w:color="auto"/>
                  <w:right w:val="nil"/>
                </w:tcBorders>
                <w:shd w:val="clear" w:color="auto" w:fill="FFFFFF"/>
              </w:tcPr>
            </w:tcPrChange>
          </w:tcPr>
          <w:p w14:paraId="01BEFE36" w14:textId="77777777" w:rsidR="004C2D45" w:rsidRDefault="004C2D45">
            <w:pPr>
              <w:pStyle w:val="MsgTableBody"/>
              <w:jc w:val="center"/>
              <w:rPr>
                <w:noProof/>
              </w:rPr>
            </w:pPr>
          </w:p>
        </w:tc>
      </w:tr>
      <w:tr w:rsidR="004C2D45" w:rsidRPr="004C2D45" w14:paraId="638EB944" w14:textId="77777777" w:rsidTr="00E56816">
        <w:trPr>
          <w:jc w:val="center"/>
          <w:trPrChange w:id="93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40" w:author="Amit Popat" w:date="2022-07-11T10:41:00Z">
              <w:tcPr>
                <w:tcW w:w="2880" w:type="dxa"/>
                <w:tcBorders>
                  <w:top w:val="dotted" w:sz="4" w:space="0" w:color="auto"/>
                  <w:left w:val="nil"/>
                  <w:bottom w:val="dotted" w:sz="4" w:space="0" w:color="auto"/>
                  <w:right w:val="nil"/>
                </w:tcBorders>
                <w:shd w:val="clear" w:color="auto" w:fill="FFFFFF"/>
              </w:tcPr>
            </w:tcPrChange>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Change w:id="941" w:author="Amit Popat" w:date="2022-07-11T10:41:00Z">
              <w:tcPr>
                <w:tcW w:w="4320" w:type="dxa"/>
                <w:tcBorders>
                  <w:top w:val="dotted" w:sz="4" w:space="0" w:color="auto"/>
                  <w:left w:val="nil"/>
                  <w:bottom w:val="dotted" w:sz="4" w:space="0" w:color="auto"/>
                  <w:right w:val="nil"/>
                </w:tcBorders>
                <w:shd w:val="clear" w:color="auto" w:fill="FFFFFF"/>
              </w:tcPr>
            </w:tcPrChange>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942" w:author="Amit Popat" w:date="2022-07-11T10:41:00Z">
              <w:tcPr>
                <w:tcW w:w="864" w:type="dxa"/>
                <w:tcBorders>
                  <w:top w:val="dotted" w:sz="4" w:space="0" w:color="auto"/>
                  <w:left w:val="nil"/>
                  <w:bottom w:val="dotted" w:sz="4" w:space="0" w:color="auto"/>
                  <w:right w:val="nil"/>
                </w:tcBorders>
                <w:shd w:val="clear" w:color="auto" w:fill="FFFFFF"/>
              </w:tcPr>
            </w:tcPrChange>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3" w:author="Amit Popat" w:date="2022-07-11T10:41:00Z">
              <w:tcPr>
                <w:tcW w:w="1008" w:type="dxa"/>
                <w:tcBorders>
                  <w:top w:val="dotted" w:sz="4" w:space="0" w:color="auto"/>
                  <w:left w:val="nil"/>
                  <w:bottom w:val="dotted" w:sz="4" w:space="0" w:color="auto"/>
                  <w:right w:val="nil"/>
                </w:tcBorders>
                <w:shd w:val="clear" w:color="auto" w:fill="FFFFFF"/>
              </w:tcPr>
            </w:tcPrChange>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E56816">
        <w:trPr>
          <w:jc w:val="center"/>
          <w:trPrChange w:id="94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45" w:author="Amit Popat" w:date="2022-07-11T10:41:00Z">
              <w:tcPr>
                <w:tcW w:w="2880" w:type="dxa"/>
                <w:tcBorders>
                  <w:top w:val="dotted" w:sz="4" w:space="0" w:color="auto"/>
                  <w:left w:val="nil"/>
                  <w:bottom w:val="dotted" w:sz="4" w:space="0" w:color="auto"/>
                  <w:right w:val="nil"/>
                </w:tcBorders>
                <w:shd w:val="clear" w:color="auto" w:fill="FFFFFF"/>
              </w:tcPr>
            </w:tcPrChange>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Change w:id="946" w:author="Amit Popat" w:date="2022-07-11T10:41:00Z">
              <w:tcPr>
                <w:tcW w:w="4320" w:type="dxa"/>
                <w:tcBorders>
                  <w:top w:val="dotted" w:sz="4" w:space="0" w:color="auto"/>
                  <w:left w:val="nil"/>
                  <w:bottom w:val="dotted" w:sz="4" w:space="0" w:color="auto"/>
                  <w:right w:val="nil"/>
                </w:tcBorders>
                <w:shd w:val="clear" w:color="auto" w:fill="FFFFFF"/>
              </w:tcPr>
            </w:tcPrChange>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947" w:author="Amit Popat" w:date="2022-07-11T10:41:00Z">
              <w:tcPr>
                <w:tcW w:w="864" w:type="dxa"/>
                <w:tcBorders>
                  <w:top w:val="dotted" w:sz="4" w:space="0" w:color="auto"/>
                  <w:left w:val="nil"/>
                  <w:bottom w:val="dotted" w:sz="4" w:space="0" w:color="auto"/>
                  <w:right w:val="nil"/>
                </w:tcBorders>
                <w:shd w:val="clear" w:color="auto" w:fill="FFFFFF"/>
              </w:tcPr>
            </w:tcPrChange>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8" w:author="Amit Popat" w:date="2022-07-11T10:41:00Z">
              <w:tcPr>
                <w:tcW w:w="1008" w:type="dxa"/>
                <w:tcBorders>
                  <w:top w:val="dotted" w:sz="4" w:space="0" w:color="auto"/>
                  <w:left w:val="nil"/>
                  <w:bottom w:val="dotted" w:sz="4" w:space="0" w:color="auto"/>
                  <w:right w:val="nil"/>
                </w:tcBorders>
                <w:shd w:val="clear" w:color="auto" w:fill="FFFFFF"/>
              </w:tcPr>
            </w:tcPrChange>
          </w:tcPr>
          <w:p w14:paraId="0940BB04" w14:textId="77777777" w:rsidR="004C2D45" w:rsidRDefault="004C2D45">
            <w:pPr>
              <w:pStyle w:val="MsgTableBody"/>
              <w:jc w:val="center"/>
              <w:rPr>
                <w:noProof/>
                <w:lang w:val="fr-FR"/>
              </w:rPr>
            </w:pPr>
          </w:p>
        </w:tc>
      </w:tr>
      <w:tr w:rsidR="004C2D45" w:rsidRPr="004C2D45" w14:paraId="79BA94C8" w14:textId="77777777" w:rsidTr="00E56816">
        <w:trPr>
          <w:jc w:val="center"/>
          <w:trPrChange w:id="94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50" w:author="Amit Popat" w:date="2022-07-11T10:41:00Z">
              <w:tcPr>
                <w:tcW w:w="2880" w:type="dxa"/>
                <w:tcBorders>
                  <w:top w:val="dotted" w:sz="4" w:space="0" w:color="auto"/>
                  <w:left w:val="nil"/>
                  <w:bottom w:val="dotted" w:sz="4" w:space="0" w:color="auto"/>
                  <w:right w:val="nil"/>
                </w:tcBorders>
                <w:shd w:val="clear" w:color="auto" w:fill="FFFFFF"/>
              </w:tcPr>
            </w:tcPrChange>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951" w:author="Amit Popat" w:date="2022-07-11T10:41:00Z">
              <w:tcPr>
                <w:tcW w:w="4320" w:type="dxa"/>
                <w:tcBorders>
                  <w:top w:val="dotted" w:sz="4" w:space="0" w:color="auto"/>
                  <w:left w:val="nil"/>
                  <w:bottom w:val="dotted" w:sz="4" w:space="0" w:color="auto"/>
                  <w:right w:val="nil"/>
                </w:tcBorders>
                <w:shd w:val="clear" w:color="auto" w:fill="FFFFFF"/>
              </w:tcPr>
            </w:tcPrChange>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952" w:author="Amit Popat" w:date="2022-07-11T10:41:00Z">
              <w:tcPr>
                <w:tcW w:w="864" w:type="dxa"/>
                <w:tcBorders>
                  <w:top w:val="dotted" w:sz="4" w:space="0" w:color="auto"/>
                  <w:left w:val="nil"/>
                  <w:bottom w:val="dotted" w:sz="4" w:space="0" w:color="auto"/>
                  <w:right w:val="nil"/>
                </w:tcBorders>
                <w:shd w:val="clear" w:color="auto" w:fill="FFFFFF"/>
              </w:tcPr>
            </w:tcPrChange>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53" w:author="Amit Popat" w:date="2022-07-11T10:41:00Z">
              <w:tcPr>
                <w:tcW w:w="1008" w:type="dxa"/>
                <w:tcBorders>
                  <w:top w:val="dotted" w:sz="4" w:space="0" w:color="auto"/>
                  <w:left w:val="nil"/>
                  <w:bottom w:val="dotted" w:sz="4" w:space="0" w:color="auto"/>
                  <w:right w:val="nil"/>
                </w:tcBorders>
                <w:shd w:val="clear" w:color="auto" w:fill="FFFFFF"/>
              </w:tcPr>
            </w:tcPrChange>
          </w:tcPr>
          <w:p w14:paraId="4EDFC5F8" w14:textId="77777777" w:rsidR="004C2D45" w:rsidRDefault="004C2D45">
            <w:pPr>
              <w:pStyle w:val="MsgTableBody"/>
              <w:jc w:val="center"/>
              <w:rPr>
                <w:noProof/>
              </w:rPr>
            </w:pPr>
            <w:r>
              <w:rPr>
                <w:noProof/>
              </w:rPr>
              <w:t>2</w:t>
            </w:r>
          </w:p>
        </w:tc>
      </w:tr>
      <w:tr w:rsidR="004C2D45" w:rsidRPr="004C2D45" w14:paraId="6D1CD473" w14:textId="77777777" w:rsidTr="00E56816">
        <w:trPr>
          <w:jc w:val="center"/>
          <w:trPrChange w:id="95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55" w:author="Amit Popat" w:date="2022-07-11T10:41:00Z">
              <w:tcPr>
                <w:tcW w:w="2880" w:type="dxa"/>
                <w:tcBorders>
                  <w:top w:val="dotted" w:sz="4" w:space="0" w:color="auto"/>
                  <w:left w:val="nil"/>
                  <w:bottom w:val="dotted" w:sz="4" w:space="0" w:color="auto"/>
                  <w:right w:val="nil"/>
                </w:tcBorders>
                <w:shd w:val="clear" w:color="auto" w:fill="FFFFFF"/>
              </w:tcPr>
            </w:tcPrChange>
          </w:tcPr>
          <w:p w14:paraId="05EAA6C2"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56" w:author="Amit Popat" w:date="2022-07-11T10:41:00Z">
              <w:tcPr>
                <w:tcW w:w="4320" w:type="dxa"/>
                <w:tcBorders>
                  <w:top w:val="dotted" w:sz="4" w:space="0" w:color="auto"/>
                  <w:left w:val="nil"/>
                  <w:bottom w:val="dotted" w:sz="4" w:space="0" w:color="auto"/>
                  <w:right w:val="nil"/>
                </w:tcBorders>
                <w:shd w:val="clear" w:color="auto" w:fill="FFFFFF"/>
              </w:tcPr>
            </w:tcPrChange>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957" w:author="Amit Popat" w:date="2022-07-11T10:41:00Z">
              <w:tcPr>
                <w:tcW w:w="864" w:type="dxa"/>
                <w:tcBorders>
                  <w:top w:val="dotted" w:sz="4" w:space="0" w:color="auto"/>
                  <w:left w:val="nil"/>
                  <w:bottom w:val="dotted" w:sz="4" w:space="0" w:color="auto"/>
                  <w:right w:val="nil"/>
                </w:tcBorders>
                <w:shd w:val="clear" w:color="auto" w:fill="FFFFFF"/>
              </w:tcPr>
            </w:tcPrChange>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8" w:author="Amit Popat" w:date="2022-07-11T10:41:00Z">
              <w:tcPr>
                <w:tcW w:w="1008" w:type="dxa"/>
                <w:tcBorders>
                  <w:top w:val="dotted" w:sz="4" w:space="0" w:color="auto"/>
                  <w:left w:val="nil"/>
                  <w:bottom w:val="dotted" w:sz="4" w:space="0" w:color="auto"/>
                  <w:right w:val="nil"/>
                </w:tcBorders>
                <w:shd w:val="clear" w:color="auto" w:fill="FFFFFF"/>
              </w:tcPr>
            </w:tcPrChange>
          </w:tcPr>
          <w:p w14:paraId="03B26016" w14:textId="77777777" w:rsidR="004C2D45" w:rsidRDefault="004C2D45">
            <w:pPr>
              <w:pStyle w:val="MsgTableBody"/>
              <w:jc w:val="center"/>
              <w:rPr>
                <w:noProof/>
              </w:rPr>
            </w:pPr>
            <w:r>
              <w:rPr>
                <w:noProof/>
              </w:rPr>
              <w:t>12</w:t>
            </w:r>
          </w:p>
        </w:tc>
      </w:tr>
      <w:tr w:rsidR="004C2D45" w:rsidRPr="004C2D45" w14:paraId="6156DC21" w14:textId="77777777" w:rsidTr="00E56816">
        <w:trPr>
          <w:jc w:val="center"/>
          <w:trPrChange w:id="95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60" w:author="Amit Popat" w:date="2022-07-11T10:41:00Z">
              <w:tcPr>
                <w:tcW w:w="2880" w:type="dxa"/>
                <w:tcBorders>
                  <w:top w:val="dotted" w:sz="4" w:space="0" w:color="auto"/>
                  <w:left w:val="nil"/>
                  <w:bottom w:val="dotted" w:sz="4" w:space="0" w:color="auto"/>
                  <w:right w:val="nil"/>
                </w:tcBorders>
                <w:shd w:val="clear" w:color="auto" w:fill="FFFFFF"/>
              </w:tcPr>
            </w:tcPrChange>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Change w:id="961" w:author="Amit Popat" w:date="2022-07-11T10:41:00Z">
              <w:tcPr>
                <w:tcW w:w="4320" w:type="dxa"/>
                <w:tcBorders>
                  <w:top w:val="dotted" w:sz="4" w:space="0" w:color="auto"/>
                  <w:left w:val="nil"/>
                  <w:bottom w:val="dotted" w:sz="4" w:space="0" w:color="auto"/>
                  <w:right w:val="nil"/>
                </w:tcBorders>
                <w:shd w:val="clear" w:color="auto" w:fill="FFFFFF"/>
              </w:tcPr>
            </w:tcPrChange>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962" w:author="Amit Popat" w:date="2022-07-11T10:41:00Z">
              <w:tcPr>
                <w:tcW w:w="864" w:type="dxa"/>
                <w:tcBorders>
                  <w:top w:val="dotted" w:sz="4" w:space="0" w:color="auto"/>
                  <w:left w:val="nil"/>
                  <w:bottom w:val="dotted" w:sz="4" w:space="0" w:color="auto"/>
                  <w:right w:val="nil"/>
                </w:tcBorders>
                <w:shd w:val="clear" w:color="auto" w:fill="FFFFFF"/>
              </w:tcPr>
            </w:tcPrChange>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3" w:author="Amit Popat" w:date="2022-07-11T10:41:00Z">
              <w:tcPr>
                <w:tcW w:w="1008" w:type="dxa"/>
                <w:tcBorders>
                  <w:top w:val="dotted" w:sz="4" w:space="0" w:color="auto"/>
                  <w:left w:val="nil"/>
                  <w:bottom w:val="dotted" w:sz="4" w:space="0" w:color="auto"/>
                  <w:right w:val="nil"/>
                </w:tcBorders>
                <w:shd w:val="clear" w:color="auto" w:fill="FFFFFF"/>
              </w:tcPr>
            </w:tcPrChange>
          </w:tcPr>
          <w:p w14:paraId="5DBAC650" w14:textId="77777777" w:rsidR="004C2D45" w:rsidRDefault="004C2D45">
            <w:pPr>
              <w:pStyle w:val="MsgTableBody"/>
              <w:jc w:val="center"/>
              <w:rPr>
                <w:noProof/>
              </w:rPr>
            </w:pPr>
          </w:p>
        </w:tc>
      </w:tr>
      <w:tr w:rsidR="004C2D45" w:rsidRPr="004C2D45" w14:paraId="5B20E7DB" w14:textId="77777777" w:rsidTr="00E56816">
        <w:trPr>
          <w:jc w:val="center"/>
          <w:trPrChange w:id="96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65" w:author="Amit Popat" w:date="2022-07-11T10:41:00Z">
              <w:tcPr>
                <w:tcW w:w="2880" w:type="dxa"/>
                <w:tcBorders>
                  <w:top w:val="dotted" w:sz="4" w:space="0" w:color="auto"/>
                  <w:left w:val="nil"/>
                  <w:bottom w:val="dotted" w:sz="4" w:space="0" w:color="auto"/>
                  <w:right w:val="nil"/>
                </w:tcBorders>
                <w:shd w:val="clear" w:color="auto" w:fill="FFFFFF"/>
              </w:tcPr>
            </w:tcPrChange>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66" w:author="Amit Popat" w:date="2022-07-11T10:41:00Z">
              <w:tcPr>
                <w:tcW w:w="4320" w:type="dxa"/>
                <w:tcBorders>
                  <w:top w:val="dotted" w:sz="4" w:space="0" w:color="auto"/>
                  <w:left w:val="nil"/>
                  <w:bottom w:val="dotted" w:sz="4" w:space="0" w:color="auto"/>
                  <w:right w:val="nil"/>
                </w:tcBorders>
                <w:shd w:val="clear" w:color="auto" w:fill="FFFFFF"/>
              </w:tcPr>
            </w:tcPrChange>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967" w:author="Amit Popat" w:date="2022-07-11T10:41:00Z">
              <w:tcPr>
                <w:tcW w:w="864" w:type="dxa"/>
                <w:tcBorders>
                  <w:top w:val="dotted" w:sz="4" w:space="0" w:color="auto"/>
                  <w:left w:val="nil"/>
                  <w:bottom w:val="dotted" w:sz="4" w:space="0" w:color="auto"/>
                  <w:right w:val="nil"/>
                </w:tcBorders>
                <w:shd w:val="clear" w:color="auto" w:fill="FFFFFF"/>
              </w:tcPr>
            </w:tcPrChange>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8" w:author="Amit Popat" w:date="2022-07-11T10:41:00Z">
              <w:tcPr>
                <w:tcW w:w="1008" w:type="dxa"/>
                <w:tcBorders>
                  <w:top w:val="dotted" w:sz="4" w:space="0" w:color="auto"/>
                  <w:left w:val="nil"/>
                  <w:bottom w:val="dotted" w:sz="4" w:space="0" w:color="auto"/>
                  <w:right w:val="nil"/>
                </w:tcBorders>
                <w:shd w:val="clear" w:color="auto" w:fill="FFFFFF"/>
              </w:tcPr>
            </w:tcPrChange>
          </w:tcPr>
          <w:p w14:paraId="4088CCAD" w14:textId="77777777" w:rsidR="004C2D45" w:rsidRDefault="004C2D45">
            <w:pPr>
              <w:pStyle w:val="MsgTableBody"/>
              <w:jc w:val="center"/>
              <w:rPr>
                <w:noProof/>
              </w:rPr>
            </w:pPr>
          </w:p>
        </w:tc>
      </w:tr>
      <w:tr w:rsidR="004C2D45" w:rsidRPr="004C2D45" w14:paraId="2879FA5C" w14:textId="77777777" w:rsidTr="00E56816">
        <w:trPr>
          <w:jc w:val="center"/>
          <w:trPrChange w:id="96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70" w:author="Amit Popat" w:date="2022-07-11T10:41:00Z">
              <w:tcPr>
                <w:tcW w:w="2880" w:type="dxa"/>
                <w:tcBorders>
                  <w:top w:val="dotted" w:sz="4" w:space="0" w:color="auto"/>
                  <w:left w:val="nil"/>
                  <w:bottom w:val="dotted" w:sz="4" w:space="0" w:color="auto"/>
                  <w:right w:val="nil"/>
                </w:tcBorders>
                <w:shd w:val="clear" w:color="auto" w:fill="FFFFFF"/>
              </w:tcPr>
            </w:tcPrChange>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71" w:author="Amit Popat" w:date="2022-07-11T10:41:00Z">
              <w:tcPr>
                <w:tcW w:w="4320" w:type="dxa"/>
                <w:tcBorders>
                  <w:top w:val="dotted" w:sz="4" w:space="0" w:color="auto"/>
                  <w:left w:val="nil"/>
                  <w:bottom w:val="dotted" w:sz="4" w:space="0" w:color="auto"/>
                  <w:right w:val="nil"/>
                </w:tcBorders>
                <w:shd w:val="clear" w:color="auto" w:fill="FFFFFF"/>
              </w:tcPr>
            </w:tcPrChange>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972" w:author="Amit Popat" w:date="2022-07-11T10:41:00Z">
              <w:tcPr>
                <w:tcW w:w="864" w:type="dxa"/>
                <w:tcBorders>
                  <w:top w:val="dotted" w:sz="4" w:space="0" w:color="auto"/>
                  <w:left w:val="nil"/>
                  <w:bottom w:val="dotted" w:sz="4" w:space="0" w:color="auto"/>
                  <w:right w:val="nil"/>
                </w:tcBorders>
                <w:shd w:val="clear" w:color="auto" w:fill="FFFFFF"/>
              </w:tcPr>
            </w:tcPrChange>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3" w:author="Amit Popat" w:date="2022-07-11T10:41:00Z">
              <w:tcPr>
                <w:tcW w:w="1008" w:type="dxa"/>
                <w:tcBorders>
                  <w:top w:val="dotted" w:sz="4" w:space="0" w:color="auto"/>
                  <w:left w:val="nil"/>
                  <w:bottom w:val="dotted" w:sz="4" w:space="0" w:color="auto"/>
                  <w:right w:val="nil"/>
                </w:tcBorders>
                <w:shd w:val="clear" w:color="auto" w:fill="FFFFFF"/>
              </w:tcPr>
            </w:tcPrChange>
          </w:tcPr>
          <w:p w14:paraId="38BC3CEC" w14:textId="77777777" w:rsidR="004C2D45" w:rsidRDefault="004C2D45">
            <w:pPr>
              <w:pStyle w:val="MsgTableBody"/>
              <w:jc w:val="center"/>
              <w:rPr>
                <w:noProof/>
              </w:rPr>
            </w:pPr>
          </w:p>
        </w:tc>
      </w:tr>
      <w:tr w:rsidR="004C2D45" w:rsidRPr="004C2D45" w14:paraId="68B9129A" w14:textId="77777777" w:rsidTr="00E56816">
        <w:trPr>
          <w:jc w:val="center"/>
          <w:trPrChange w:id="974" w:author="Amit Popat" w:date="2022-07-11T10:41:00Z">
            <w:trPr>
              <w:jc w:val="center"/>
            </w:trPr>
          </w:trPrChange>
        </w:trPr>
        <w:tc>
          <w:tcPr>
            <w:tcW w:w="2882" w:type="dxa"/>
            <w:tcBorders>
              <w:top w:val="dotted" w:sz="4" w:space="0" w:color="auto"/>
              <w:left w:val="nil"/>
              <w:bottom w:val="single" w:sz="2" w:space="0" w:color="auto"/>
              <w:right w:val="nil"/>
            </w:tcBorders>
            <w:shd w:val="clear" w:color="auto" w:fill="FFFFFF"/>
            <w:tcPrChange w:id="975" w:author="Amit Popat" w:date="2022-07-11T10:41:00Z">
              <w:tcPr>
                <w:tcW w:w="2880" w:type="dxa"/>
                <w:tcBorders>
                  <w:top w:val="dotted" w:sz="4" w:space="0" w:color="auto"/>
                  <w:left w:val="nil"/>
                  <w:bottom w:val="single" w:sz="2" w:space="0" w:color="auto"/>
                  <w:right w:val="nil"/>
                </w:tcBorders>
                <w:shd w:val="clear" w:color="auto" w:fill="FFFFFF"/>
              </w:tcPr>
            </w:tcPrChange>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976" w:author="Amit Popat" w:date="2022-07-11T10:41:00Z">
              <w:tcPr>
                <w:tcW w:w="4320" w:type="dxa"/>
                <w:tcBorders>
                  <w:top w:val="dotted" w:sz="4" w:space="0" w:color="auto"/>
                  <w:left w:val="nil"/>
                  <w:bottom w:val="single" w:sz="2" w:space="0" w:color="auto"/>
                  <w:right w:val="nil"/>
                </w:tcBorders>
                <w:shd w:val="clear" w:color="auto" w:fill="FFFFFF"/>
              </w:tcPr>
            </w:tcPrChange>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Change w:id="977" w:author="Amit Popat" w:date="2022-07-11T10:41:00Z">
              <w:tcPr>
                <w:tcW w:w="864" w:type="dxa"/>
                <w:tcBorders>
                  <w:top w:val="dotted" w:sz="4" w:space="0" w:color="auto"/>
                  <w:left w:val="nil"/>
                  <w:bottom w:val="single" w:sz="2" w:space="0" w:color="auto"/>
                  <w:right w:val="nil"/>
                </w:tcBorders>
                <w:shd w:val="clear" w:color="auto" w:fill="FFFFFF"/>
              </w:tcPr>
            </w:tcPrChange>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978" w:author="Amit Popat" w:date="2022-07-11T10:41:00Z">
              <w:tcPr>
                <w:tcW w:w="1008" w:type="dxa"/>
                <w:tcBorders>
                  <w:top w:val="dotted" w:sz="4" w:space="0" w:color="auto"/>
                  <w:left w:val="nil"/>
                  <w:bottom w:val="single" w:sz="2" w:space="0" w:color="auto"/>
                  <w:right w:val="nil"/>
                </w:tcBorders>
                <w:shd w:val="clear" w:color="auto" w:fill="FFFFFF"/>
              </w:tcPr>
            </w:tcPrChange>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5625E3" w:rsidRDefault="00B86105" w:rsidP="00B86105">
            <w:pPr>
              <w:pStyle w:val="ACK-ChoreographyHeader"/>
              <w:rPr>
                <w:lang w:val="fr-FR"/>
                <w:rPrChange w:id="979" w:author="Merrick, Riki | APHL" w:date="2022-09-01T17:25:00Z">
                  <w:rPr/>
                </w:rPrChange>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lastRenderedPageBreak/>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980" w:name="_Toc29038668"/>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980"/>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ins w:id="981" w:author="Amit Popat" w:date="2022-07-11T10:44:00Z"/>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3165BF" w:rsidRDefault="00E56816">
            <w:pPr>
              <w:pStyle w:val="MsgTableBody"/>
              <w:spacing w:line="256" w:lineRule="auto"/>
              <w:rPr>
                <w:ins w:id="982" w:author="Amit Popat" w:date="2022-07-11T10:44:00Z"/>
                <w:noProof/>
                <w:color w:val="FF0000"/>
              </w:rPr>
            </w:pPr>
            <w:ins w:id="983" w:author="Amit Popat" w:date="2022-07-11T10:44: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3165BF" w:rsidRDefault="00E56816">
            <w:pPr>
              <w:pStyle w:val="MsgTableBody"/>
              <w:spacing w:line="256" w:lineRule="auto"/>
              <w:rPr>
                <w:ins w:id="984" w:author="Amit Popat" w:date="2022-07-11T10:44:00Z"/>
                <w:noProof/>
                <w:color w:val="FF0000"/>
              </w:rPr>
            </w:pPr>
            <w:ins w:id="985" w:author="Amit Popat" w:date="2022-07-11T10:44: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3165BF" w:rsidRDefault="00E56816">
            <w:pPr>
              <w:pStyle w:val="MsgTableBody"/>
              <w:spacing w:line="256" w:lineRule="auto"/>
              <w:jc w:val="center"/>
              <w:rPr>
                <w:ins w:id="986"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3165BF" w:rsidRDefault="00E56816">
            <w:pPr>
              <w:pStyle w:val="MsgTableBody"/>
              <w:spacing w:line="256" w:lineRule="auto"/>
              <w:jc w:val="center"/>
              <w:rPr>
                <w:ins w:id="987" w:author="Amit Popat" w:date="2022-07-11T10:44:00Z"/>
                <w:noProof/>
                <w:color w:val="FF0000"/>
              </w:rPr>
            </w:pPr>
            <w:ins w:id="988" w:author="Amit Popat" w:date="2022-07-11T10:44:00Z">
              <w:r w:rsidRPr="003165BF">
                <w:rPr>
                  <w:noProof/>
                  <w:color w:val="FF0000"/>
                </w:rPr>
                <w:t>3</w:t>
              </w:r>
            </w:ins>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ins w:id="989" w:author="Amit Popat" w:date="2022-07-11T10:44:00Z"/>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3165BF" w:rsidRDefault="00E56816">
            <w:pPr>
              <w:pStyle w:val="MsgTableBody"/>
              <w:spacing w:line="256" w:lineRule="auto"/>
              <w:rPr>
                <w:ins w:id="990" w:author="Amit Popat" w:date="2022-07-11T10:44:00Z"/>
                <w:noProof/>
                <w:color w:val="FF0000"/>
              </w:rPr>
            </w:pPr>
            <w:ins w:id="991" w:author="Amit Popat" w:date="2022-07-11T10:44: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3165BF" w:rsidRDefault="00E56816">
            <w:pPr>
              <w:pStyle w:val="MsgTableBody"/>
              <w:spacing w:line="256" w:lineRule="auto"/>
              <w:rPr>
                <w:ins w:id="992" w:author="Amit Popat" w:date="2022-07-11T10:44:00Z"/>
                <w:noProof/>
                <w:color w:val="FF0000"/>
              </w:rPr>
            </w:pPr>
            <w:ins w:id="993" w:author="Amit Popat" w:date="2022-07-11T10:44: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3165BF" w:rsidRDefault="00E56816">
            <w:pPr>
              <w:pStyle w:val="MsgTableBody"/>
              <w:spacing w:line="256" w:lineRule="auto"/>
              <w:jc w:val="center"/>
              <w:rPr>
                <w:ins w:id="994"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3165BF" w:rsidRDefault="00E56816">
            <w:pPr>
              <w:pStyle w:val="MsgTableBody"/>
              <w:spacing w:line="256" w:lineRule="auto"/>
              <w:jc w:val="center"/>
              <w:rPr>
                <w:ins w:id="995" w:author="Amit Popat" w:date="2022-07-11T10:44:00Z"/>
                <w:noProof/>
                <w:color w:val="FF0000"/>
              </w:rPr>
            </w:pPr>
            <w:ins w:id="996" w:author="Amit Popat" w:date="2022-07-11T10:44:00Z">
              <w:r w:rsidRPr="003165BF">
                <w:rPr>
                  <w:noProof/>
                  <w:color w:val="FF0000"/>
                </w:rPr>
                <w:t>3</w:t>
              </w:r>
            </w:ins>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ins w:id="997" w:author="Amit Popat" w:date="2022-07-11T10:44:00Z"/>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3165BF" w:rsidRDefault="00E56816">
            <w:pPr>
              <w:pStyle w:val="MsgTableBody"/>
              <w:spacing w:line="256" w:lineRule="auto"/>
              <w:rPr>
                <w:ins w:id="998" w:author="Amit Popat" w:date="2022-07-11T10:44:00Z"/>
                <w:noProof/>
                <w:color w:val="FF0000"/>
              </w:rPr>
            </w:pPr>
            <w:ins w:id="999" w:author="Amit Popat" w:date="2022-07-11T10:44: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3F6B4150" w14:textId="28A609C6" w:rsidR="00E56816" w:rsidRPr="003165BF" w:rsidRDefault="00E56816">
            <w:pPr>
              <w:pStyle w:val="MsgTableBody"/>
              <w:spacing w:line="256" w:lineRule="auto"/>
              <w:rPr>
                <w:ins w:id="1000" w:author="Amit Popat" w:date="2022-07-11T10:44:00Z"/>
                <w:noProof/>
                <w:color w:val="FF0000"/>
              </w:rPr>
            </w:pPr>
            <w:ins w:id="1001" w:author="Amit Popat" w:date="2022-07-11T10:44:00Z">
              <w:del w:id="1002" w:author="Craig Newman" w:date="2023-07-03T08:07:00Z">
                <w:r w:rsidRPr="003165BF" w:rsidDel="00C454AC">
                  <w:rPr>
                    <w:noProof/>
                    <w:color w:val="FF0000"/>
                  </w:rPr>
                  <w:delText>Sex for Clinical Use</w:delText>
                </w:r>
              </w:del>
            </w:ins>
            <w:ins w:id="1003"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3165BF" w:rsidRDefault="00E56816">
            <w:pPr>
              <w:pStyle w:val="MsgTableBody"/>
              <w:spacing w:line="256" w:lineRule="auto"/>
              <w:jc w:val="center"/>
              <w:rPr>
                <w:ins w:id="1004"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3165BF" w:rsidRDefault="00E56816">
            <w:pPr>
              <w:pStyle w:val="MsgTableBody"/>
              <w:spacing w:line="256" w:lineRule="auto"/>
              <w:jc w:val="center"/>
              <w:rPr>
                <w:ins w:id="1005" w:author="Amit Popat" w:date="2022-07-11T10:44:00Z"/>
                <w:noProof/>
                <w:color w:val="FF0000"/>
              </w:rPr>
            </w:pPr>
            <w:ins w:id="1006" w:author="Amit Popat" w:date="2022-07-11T10:44:00Z">
              <w:r w:rsidRPr="003165BF">
                <w:rPr>
                  <w:noProof/>
                  <w:color w:val="FF0000"/>
                </w:rPr>
                <w:t>3</w:t>
              </w:r>
            </w:ins>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5625E3">
              <w:rPr>
                <w:rPrChange w:id="1007"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5625E3">
              <w:rPr>
                <w:rPrChange w:id="1008"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5625E3">
              <w:rPr>
                <w:rPrChange w:id="1009"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1010"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1010"/>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011" w:author="Amit Popat" w:date="2022-07-11T10: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012">
          <w:tblGrid>
            <w:gridCol w:w="2882"/>
            <w:gridCol w:w="4321"/>
            <w:gridCol w:w="864"/>
            <w:gridCol w:w="1008"/>
          </w:tblGrid>
        </w:tblGridChange>
      </w:tblGrid>
      <w:tr w:rsidR="004C2D45" w:rsidRPr="004C2D45" w14:paraId="675746B3" w14:textId="77777777" w:rsidTr="00E56816">
        <w:trPr>
          <w:tblHeader/>
          <w:jc w:val="center"/>
          <w:trPrChange w:id="1013" w:author="Amit Popat" w:date="2022-07-11T10: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1014" w:author="Amit Popat" w:date="2022-07-11T10:45:00Z">
              <w:tcPr>
                <w:tcW w:w="2880" w:type="dxa"/>
                <w:tcBorders>
                  <w:top w:val="single" w:sz="2" w:space="0" w:color="auto"/>
                  <w:left w:val="nil"/>
                  <w:bottom w:val="single" w:sz="4" w:space="0" w:color="auto"/>
                  <w:right w:val="nil"/>
                </w:tcBorders>
                <w:shd w:val="clear" w:color="auto" w:fill="FFFFFF"/>
              </w:tcPr>
            </w:tcPrChange>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015" w:author="Amit Popat" w:date="2022-07-11T10:45:00Z">
              <w:tcPr>
                <w:tcW w:w="4320" w:type="dxa"/>
                <w:tcBorders>
                  <w:top w:val="single" w:sz="2" w:space="0" w:color="auto"/>
                  <w:left w:val="nil"/>
                  <w:bottom w:val="single" w:sz="4" w:space="0" w:color="auto"/>
                  <w:right w:val="nil"/>
                </w:tcBorders>
                <w:shd w:val="clear" w:color="auto" w:fill="FFFFFF"/>
              </w:tcPr>
            </w:tcPrChange>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016" w:author="Amit Popat" w:date="2022-07-11T10:45:00Z">
              <w:tcPr>
                <w:tcW w:w="864" w:type="dxa"/>
                <w:tcBorders>
                  <w:top w:val="single" w:sz="2" w:space="0" w:color="auto"/>
                  <w:left w:val="nil"/>
                  <w:bottom w:val="single" w:sz="4" w:space="0" w:color="auto"/>
                  <w:right w:val="nil"/>
                </w:tcBorders>
                <w:shd w:val="clear" w:color="auto" w:fill="FFFFFF"/>
              </w:tcPr>
            </w:tcPrChange>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017" w:author="Amit Popat" w:date="2022-07-11T10:45:00Z">
              <w:tcPr>
                <w:tcW w:w="1008" w:type="dxa"/>
                <w:tcBorders>
                  <w:top w:val="single" w:sz="2" w:space="0" w:color="auto"/>
                  <w:left w:val="nil"/>
                  <w:bottom w:val="single" w:sz="4" w:space="0" w:color="auto"/>
                  <w:right w:val="nil"/>
                </w:tcBorders>
                <w:shd w:val="clear" w:color="auto" w:fill="FFFFFF"/>
              </w:tcPr>
            </w:tcPrChange>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E56816">
        <w:trPr>
          <w:jc w:val="center"/>
          <w:trPrChange w:id="1018" w:author="Amit Popat" w:date="2022-07-11T10:45:00Z">
            <w:trPr>
              <w:jc w:val="center"/>
            </w:trPr>
          </w:trPrChange>
        </w:trPr>
        <w:tc>
          <w:tcPr>
            <w:tcW w:w="2882" w:type="dxa"/>
            <w:tcBorders>
              <w:top w:val="single" w:sz="4" w:space="0" w:color="auto"/>
              <w:left w:val="nil"/>
              <w:bottom w:val="dotted" w:sz="4" w:space="0" w:color="auto"/>
              <w:right w:val="nil"/>
            </w:tcBorders>
            <w:shd w:val="clear" w:color="auto" w:fill="FFFFFF"/>
            <w:tcPrChange w:id="1019" w:author="Amit Popat" w:date="2022-07-11T10:45:00Z">
              <w:tcPr>
                <w:tcW w:w="2880" w:type="dxa"/>
                <w:tcBorders>
                  <w:top w:val="single" w:sz="4" w:space="0" w:color="auto"/>
                  <w:left w:val="nil"/>
                  <w:bottom w:val="dotted" w:sz="4" w:space="0" w:color="auto"/>
                  <w:right w:val="nil"/>
                </w:tcBorders>
                <w:shd w:val="clear" w:color="auto" w:fill="FFFFFF"/>
              </w:tcPr>
            </w:tcPrChange>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020" w:author="Amit Popat" w:date="2022-07-11T10:45:00Z">
              <w:tcPr>
                <w:tcW w:w="4320" w:type="dxa"/>
                <w:tcBorders>
                  <w:top w:val="single" w:sz="4" w:space="0" w:color="auto"/>
                  <w:left w:val="nil"/>
                  <w:bottom w:val="dotted" w:sz="4" w:space="0" w:color="auto"/>
                  <w:right w:val="nil"/>
                </w:tcBorders>
                <w:shd w:val="clear" w:color="auto" w:fill="FFFFFF"/>
              </w:tcPr>
            </w:tcPrChange>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021" w:author="Amit Popat" w:date="2022-07-11T10:45:00Z">
              <w:tcPr>
                <w:tcW w:w="864" w:type="dxa"/>
                <w:tcBorders>
                  <w:top w:val="single" w:sz="4" w:space="0" w:color="auto"/>
                  <w:left w:val="nil"/>
                  <w:bottom w:val="dotted" w:sz="4" w:space="0" w:color="auto"/>
                  <w:right w:val="nil"/>
                </w:tcBorders>
                <w:shd w:val="clear" w:color="auto" w:fill="FFFFFF"/>
              </w:tcPr>
            </w:tcPrChange>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022" w:author="Amit Popat" w:date="2022-07-11T10:45:00Z">
              <w:tcPr>
                <w:tcW w:w="1008" w:type="dxa"/>
                <w:tcBorders>
                  <w:top w:val="single" w:sz="4" w:space="0" w:color="auto"/>
                  <w:left w:val="nil"/>
                  <w:bottom w:val="dotted" w:sz="4" w:space="0" w:color="auto"/>
                  <w:right w:val="nil"/>
                </w:tcBorders>
                <w:shd w:val="clear" w:color="auto" w:fill="FFFFFF"/>
              </w:tcPr>
            </w:tcPrChange>
          </w:tcPr>
          <w:p w14:paraId="42886DEB" w14:textId="77777777" w:rsidR="004C2D45" w:rsidRDefault="004C2D45">
            <w:pPr>
              <w:pStyle w:val="MsgTableBody"/>
              <w:jc w:val="center"/>
              <w:rPr>
                <w:noProof/>
              </w:rPr>
            </w:pPr>
            <w:r>
              <w:rPr>
                <w:noProof/>
              </w:rPr>
              <w:t>2</w:t>
            </w:r>
          </w:p>
        </w:tc>
      </w:tr>
      <w:tr w:rsidR="004C2D45" w:rsidRPr="004C2D45" w14:paraId="1FE57CAF" w14:textId="77777777" w:rsidTr="00E56816">
        <w:trPr>
          <w:jc w:val="center"/>
          <w:trPrChange w:id="10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4" w:author="Amit Popat" w:date="2022-07-11T10:45:00Z">
              <w:tcPr>
                <w:tcW w:w="2880" w:type="dxa"/>
                <w:tcBorders>
                  <w:top w:val="dotted" w:sz="4" w:space="0" w:color="auto"/>
                  <w:left w:val="nil"/>
                  <w:bottom w:val="dotted" w:sz="4" w:space="0" w:color="auto"/>
                  <w:right w:val="nil"/>
                </w:tcBorders>
                <w:shd w:val="clear" w:color="auto" w:fill="FFFFFF"/>
              </w:tcPr>
            </w:tcPrChange>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1025" w:author="Amit Popat" w:date="2022-07-11T10:45:00Z">
              <w:tcPr>
                <w:tcW w:w="4320" w:type="dxa"/>
                <w:tcBorders>
                  <w:top w:val="dotted" w:sz="4" w:space="0" w:color="auto"/>
                  <w:left w:val="nil"/>
                  <w:bottom w:val="dotted" w:sz="4" w:space="0" w:color="auto"/>
                  <w:right w:val="nil"/>
                </w:tcBorders>
                <w:shd w:val="clear" w:color="auto" w:fill="FFFFFF"/>
              </w:tcPr>
            </w:tcPrChange>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1026" w:author="Amit Popat" w:date="2022-07-11T10:45:00Z">
              <w:tcPr>
                <w:tcW w:w="864" w:type="dxa"/>
                <w:tcBorders>
                  <w:top w:val="dotted" w:sz="4" w:space="0" w:color="auto"/>
                  <w:left w:val="nil"/>
                  <w:bottom w:val="dotted" w:sz="4" w:space="0" w:color="auto"/>
                  <w:right w:val="nil"/>
                </w:tcBorders>
                <w:shd w:val="clear" w:color="auto" w:fill="FFFFFF"/>
              </w:tcPr>
            </w:tcPrChange>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7" w:author="Amit Popat" w:date="2022-07-11T10:45:00Z">
              <w:tcPr>
                <w:tcW w:w="1008" w:type="dxa"/>
                <w:tcBorders>
                  <w:top w:val="dotted" w:sz="4" w:space="0" w:color="auto"/>
                  <w:left w:val="nil"/>
                  <w:bottom w:val="dotted" w:sz="4" w:space="0" w:color="auto"/>
                  <w:right w:val="nil"/>
                </w:tcBorders>
                <w:shd w:val="clear" w:color="auto" w:fill="FFFFFF"/>
              </w:tcPr>
            </w:tcPrChange>
          </w:tcPr>
          <w:p w14:paraId="6248DA24" w14:textId="77777777" w:rsidR="004C2D45" w:rsidRDefault="004C2D45">
            <w:pPr>
              <w:pStyle w:val="MsgTableBody"/>
              <w:jc w:val="center"/>
              <w:rPr>
                <w:noProof/>
              </w:rPr>
            </w:pPr>
            <w:r>
              <w:rPr>
                <w:noProof/>
              </w:rPr>
              <w:t>2</w:t>
            </w:r>
          </w:p>
        </w:tc>
      </w:tr>
      <w:tr w:rsidR="004C2D45" w:rsidRPr="004C2D45" w14:paraId="35231AE0" w14:textId="77777777" w:rsidTr="00E56816">
        <w:trPr>
          <w:jc w:val="center"/>
          <w:trPrChange w:id="10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9" w:author="Amit Popat" w:date="2022-07-11T10:45:00Z">
              <w:tcPr>
                <w:tcW w:w="2880" w:type="dxa"/>
                <w:tcBorders>
                  <w:top w:val="dotted" w:sz="4" w:space="0" w:color="auto"/>
                  <w:left w:val="nil"/>
                  <w:bottom w:val="dotted" w:sz="4" w:space="0" w:color="auto"/>
                  <w:right w:val="nil"/>
                </w:tcBorders>
                <w:shd w:val="clear" w:color="auto" w:fill="FFFFFF"/>
              </w:tcPr>
            </w:tcPrChange>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030" w:author="Amit Popat" w:date="2022-07-11T10:45:00Z">
              <w:tcPr>
                <w:tcW w:w="4320" w:type="dxa"/>
                <w:tcBorders>
                  <w:top w:val="dotted" w:sz="4" w:space="0" w:color="auto"/>
                  <w:left w:val="nil"/>
                  <w:bottom w:val="dotted" w:sz="4" w:space="0" w:color="auto"/>
                  <w:right w:val="nil"/>
                </w:tcBorders>
                <w:shd w:val="clear" w:color="auto" w:fill="FFFFFF"/>
              </w:tcPr>
            </w:tcPrChange>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031" w:author="Amit Popat" w:date="2022-07-11T10:45:00Z">
              <w:tcPr>
                <w:tcW w:w="864" w:type="dxa"/>
                <w:tcBorders>
                  <w:top w:val="dotted" w:sz="4" w:space="0" w:color="auto"/>
                  <w:left w:val="nil"/>
                  <w:bottom w:val="dotted" w:sz="4" w:space="0" w:color="auto"/>
                  <w:right w:val="nil"/>
                </w:tcBorders>
                <w:shd w:val="clear" w:color="auto" w:fill="FFFFFF"/>
              </w:tcPr>
            </w:tcPrChange>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2" w:author="Amit Popat" w:date="2022-07-11T10:45:00Z">
              <w:tcPr>
                <w:tcW w:w="1008" w:type="dxa"/>
                <w:tcBorders>
                  <w:top w:val="dotted" w:sz="4" w:space="0" w:color="auto"/>
                  <w:left w:val="nil"/>
                  <w:bottom w:val="dotted" w:sz="4" w:space="0" w:color="auto"/>
                  <w:right w:val="nil"/>
                </w:tcBorders>
                <w:shd w:val="clear" w:color="auto" w:fill="FFFFFF"/>
              </w:tcPr>
            </w:tcPrChange>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E56816">
        <w:trPr>
          <w:jc w:val="center"/>
          <w:trPrChange w:id="10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4" w:author="Amit Popat" w:date="2022-07-11T10:45:00Z">
              <w:tcPr>
                <w:tcW w:w="2880" w:type="dxa"/>
                <w:tcBorders>
                  <w:top w:val="dotted" w:sz="4" w:space="0" w:color="auto"/>
                  <w:left w:val="nil"/>
                  <w:bottom w:val="dotted" w:sz="4" w:space="0" w:color="auto"/>
                  <w:right w:val="nil"/>
                </w:tcBorders>
                <w:shd w:val="clear" w:color="auto" w:fill="FFFFFF"/>
              </w:tcPr>
            </w:tcPrChange>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1035" w:author="Amit Popat" w:date="2022-07-11T10:45:00Z">
              <w:tcPr>
                <w:tcW w:w="4320" w:type="dxa"/>
                <w:tcBorders>
                  <w:top w:val="dotted" w:sz="4" w:space="0" w:color="auto"/>
                  <w:left w:val="nil"/>
                  <w:bottom w:val="dotted" w:sz="4" w:space="0" w:color="auto"/>
                  <w:right w:val="nil"/>
                </w:tcBorders>
                <w:shd w:val="clear" w:color="auto" w:fill="FFFFFF"/>
              </w:tcPr>
            </w:tcPrChange>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1036" w:author="Amit Popat" w:date="2022-07-11T10:45:00Z">
              <w:tcPr>
                <w:tcW w:w="864" w:type="dxa"/>
                <w:tcBorders>
                  <w:top w:val="dotted" w:sz="4" w:space="0" w:color="auto"/>
                  <w:left w:val="nil"/>
                  <w:bottom w:val="dotted" w:sz="4" w:space="0" w:color="auto"/>
                  <w:right w:val="nil"/>
                </w:tcBorders>
                <w:shd w:val="clear" w:color="auto" w:fill="FFFFFF"/>
              </w:tcPr>
            </w:tcPrChange>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37" w:author="Amit Popat" w:date="2022-07-11T10:45:00Z">
              <w:tcPr>
                <w:tcW w:w="1008" w:type="dxa"/>
                <w:tcBorders>
                  <w:top w:val="dotted" w:sz="4" w:space="0" w:color="auto"/>
                  <w:left w:val="nil"/>
                  <w:bottom w:val="dotted" w:sz="4" w:space="0" w:color="auto"/>
                  <w:right w:val="nil"/>
                </w:tcBorders>
                <w:shd w:val="clear" w:color="auto" w:fill="FFFFFF"/>
              </w:tcPr>
            </w:tcPrChange>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ins w:id="1038" w:author="Amit Popat" w:date="2022-07-11T10:44:00Z"/>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3165BF" w:rsidRDefault="00E56816">
            <w:pPr>
              <w:pStyle w:val="MsgTableBody"/>
              <w:spacing w:line="256" w:lineRule="auto"/>
              <w:rPr>
                <w:ins w:id="1039" w:author="Amit Popat" w:date="2022-07-11T10:44:00Z"/>
                <w:noProof/>
                <w:color w:val="FF0000"/>
              </w:rPr>
            </w:pPr>
            <w:ins w:id="1040" w:author="Amit Popat" w:date="2022-07-11T10:44: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3165BF" w:rsidRDefault="00E56816">
            <w:pPr>
              <w:pStyle w:val="MsgTableBody"/>
              <w:spacing w:line="256" w:lineRule="auto"/>
              <w:rPr>
                <w:ins w:id="1041" w:author="Amit Popat" w:date="2022-07-11T10:44:00Z"/>
                <w:noProof/>
                <w:color w:val="FF0000"/>
              </w:rPr>
            </w:pPr>
            <w:ins w:id="1042" w:author="Amit Popat" w:date="2022-07-11T10:44: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3165BF" w:rsidRDefault="00E56816">
            <w:pPr>
              <w:pStyle w:val="MsgTableBody"/>
              <w:spacing w:line="256" w:lineRule="auto"/>
              <w:jc w:val="center"/>
              <w:rPr>
                <w:ins w:id="1043"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3165BF" w:rsidRDefault="00E56816">
            <w:pPr>
              <w:pStyle w:val="MsgTableBody"/>
              <w:spacing w:line="256" w:lineRule="auto"/>
              <w:jc w:val="center"/>
              <w:rPr>
                <w:ins w:id="1044" w:author="Amit Popat" w:date="2022-07-11T10:44:00Z"/>
                <w:noProof/>
                <w:color w:val="FF0000"/>
              </w:rPr>
            </w:pPr>
            <w:ins w:id="1045" w:author="Amit Popat" w:date="2022-07-11T10:44:00Z">
              <w:r w:rsidRPr="003165BF">
                <w:rPr>
                  <w:noProof/>
                  <w:color w:val="FF0000"/>
                </w:rPr>
                <w:t>3</w:t>
              </w:r>
            </w:ins>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ins w:id="1046" w:author="Amit Popat" w:date="2022-07-11T10:44:00Z"/>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3165BF" w:rsidRDefault="00E56816">
            <w:pPr>
              <w:pStyle w:val="MsgTableBody"/>
              <w:spacing w:line="256" w:lineRule="auto"/>
              <w:rPr>
                <w:ins w:id="1047" w:author="Amit Popat" w:date="2022-07-11T10:44:00Z"/>
                <w:noProof/>
                <w:color w:val="FF0000"/>
              </w:rPr>
            </w:pPr>
            <w:ins w:id="1048" w:author="Amit Popat" w:date="2022-07-11T10:44: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3165BF" w:rsidRDefault="00E56816">
            <w:pPr>
              <w:pStyle w:val="MsgTableBody"/>
              <w:spacing w:line="256" w:lineRule="auto"/>
              <w:rPr>
                <w:ins w:id="1049" w:author="Amit Popat" w:date="2022-07-11T10:44:00Z"/>
                <w:noProof/>
                <w:color w:val="FF0000"/>
              </w:rPr>
            </w:pPr>
            <w:ins w:id="1050" w:author="Amit Popat" w:date="2022-07-11T10:44: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3165BF" w:rsidRDefault="00E56816">
            <w:pPr>
              <w:pStyle w:val="MsgTableBody"/>
              <w:spacing w:line="256" w:lineRule="auto"/>
              <w:jc w:val="center"/>
              <w:rPr>
                <w:ins w:id="1051"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3165BF" w:rsidRDefault="00E56816">
            <w:pPr>
              <w:pStyle w:val="MsgTableBody"/>
              <w:spacing w:line="256" w:lineRule="auto"/>
              <w:jc w:val="center"/>
              <w:rPr>
                <w:ins w:id="1052" w:author="Amit Popat" w:date="2022-07-11T10:44:00Z"/>
                <w:noProof/>
                <w:color w:val="FF0000"/>
              </w:rPr>
            </w:pPr>
            <w:ins w:id="1053" w:author="Amit Popat" w:date="2022-07-11T10:44:00Z">
              <w:r w:rsidRPr="003165BF">
                <w:rPr>
                  <w:noProof/>
                  <w:color w:val="FF0000"/>
                </w:rPr>
                <w:t>3</w:t>
              </w:r>
            </w:ins>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ins w:id="1054" w:author="Amit Popat" w:date="2022-07-11T10:44:00Z"/>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3165BF" w:rsidRDefault="00E56816">
            <w:pPr>
              <w:pStyle w:val="MsgTableBody"/>
              <w:spacing w:line="256" w:lineRule="auto"/>
              <w:rPr>
                <w:ins w:id="1055" w:author="Amit Popat" w:date="2022-07-11T10:44:00Z"/>
                <w:noProof/>
                <w:color w:val="FF0000"/>
              </w:rPr>
            </w:pPr>
            <w:ins w:id="1056" w:author="Amit Popat" w:date="2022-07-11T10:44: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41A1F97" w14:textId="280E6040" w:rsidR="00E56816" w:rsidRPr="003165BF" w:rsidRDefault="00E56816">
            <w:pPr>
              <w:pStyle w:val="MsgTableBody"/>
              <w:spacing w:line="256" w:lineRule="auto"/>
              <w:rPr>
                <w:ins w:id="1057" w:author="Amit Popat" w:date="2022-07-11T10:44:00Z"/>
                <w:noProof/>
                <w:color w:val="FF0000"/>
              </w:rPr>
            </w:pPr>
            <w:ins w:id="1058" w:author="Amit Popat" w:date="2022-07-11T10:44:00Z">
              <w:del w:id="1059" w:author="Craig Newman" w:date="2023-07-03T08:07:00Z">
                <w:r w:rsidRPr="003165BF" w:rsidDel="00C454AC">
                  <w:rPr>
                    <w:noProof/>
                    <w:color w:val="FF0000"/>
                  </w:rPr>
                  <w:delText>Sex for Clinical Use</w:delText>
                </w:r>
              </w:del>
            </w:ins>
            <w:ins w:id="1060"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3165BF" w:rsidRDefault="00E56816">
            <w:pPr>
              <w:pStyle w:val="MsgTableBody"/>
              <w:spacing w:line="256" w:lineRule="auto"/>
              <w:jc w:val="center"/>
              <w:rPr>
                <w:ins w:id="1061"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3165BF" w:rsidRDefault="00E56816">
            <w:pPr>
              <w:pStyle w:val="MsgTableBody"/>
              <w:spacing w:line="256" w:lineRule="auto"/>
              <w:jc w:val="center"/>
              <w:rPr>
                <w:ins w:id="1062" w:author="Amit Popat" w:date="2022-07-11T10:44:00Z"/>
                <w:noProof/>
                <w:color w:val="FF0000"/>
              </w:rPr>
            </w:pPr>
            <w:ins w:id="1063" w:author="Amit Popat" w:date="2022-07-11T10:44:00Z">
              <w:r w:rsidRPr="003165BF">
                <w:rPr>
                  <w:noProof/>
                  <w:color w:val="FF0000"/>
                </w:rPr>
                <w:t>3</w:t>
              </w:r>
            </w:ins>
          </w:p>
        </w:tc>
      </w:tr>
      <w:tr w:rsidR="00186219" w14:paraId="0B057FEE" w14:textId="77777777" w:rsidTr="00E56816">
        <w:tblPrEx>
          <w:tblCellMar>
            <w:left w:w="108" w:type="dxa"/>
            <w:right w:w="108" w:type="dxa"/>
          </w:tblCellMar>
          <w:tblPrExChange w:id="1064" w:author="Amit Popat" w:date="2022-07-11T10:45:00Z">
            <w:tblPrEx>
              <w:tblCellMar>
                <w:left w:w="108" w:type="dxa"/>
                <w:right w:w="108" w:type="dxa"/>
              </w:tblCellMar>
            </w:tblPrEx>
          </w:tblPrExChange>
        </w:tblPrEx>
        <w:trPr>
          <w:jc w:val="center"/>
          <w:trPrChange w:id="106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6" w:author="Amit Popat" w:date="2022-07-11T10:45:00Z">
              <w:tcPr>
                <w:tcW w:w="2880" w:type="dxa"/>
                <w:tcBorders>
                  <w:top w:val="dotted" w:sz="4" w:space="0" w:color="auto"/>
                  <w:left w:val="nil"/>
                  <w:bottom w:val="dotted" w:sz="4" w:space="0" w:color="auto"/>
                  <w:right w:val="nil"/>
                </w:tcBorders>
                <w:shd w:val="clear" w:color="auto" w:fill="FFFFFF"/>
              </w:tcPr>
            </w:tcPrChange>
          </w:tcPr>
          <w:p w14:paraId="653F0520"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67" w:author="Amit Popat" w:date="2022-07-11T10:45:00Z">
              <w:tcPr>
                <w:tcW w:w="4320" w:type="dxa"/>
                <w:tcBorders>
                  <w:top w:val="dotted" w:sz="4" w:space="0" w:color="auto"/>
                  <w:left w:val="nil"/>
                  <w:bottom w:val="dotted" w:sz="4" w:space="0" w:color="auto"/>
                  <w:right w:val="nil"/>
                </w:tcBorders>
                <w:shd w:val="clear" w:color="auto" w:fill="FFFFFF"/>
              </w:tcPr>
            </w:tcPrChange>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068" w:author="Amit Popat" w:date="2022-07-11T10:45:00Z">
              <w:tcPr>
                <w:tcW w:w="864" w:type="dxa"/>
                <w:tcBorders>
                  <w:top w:val="dotted" w:sz="4" w:space="0" w:color="auto"/>
                  <w:left w:val="nil"/>
                  <w:bottom w:val="dotted" w:sz="4" w:space="0" w:color="auto"/>
                  <w:right w:val="nil"/>
                </w:tcBorders>
                <w:shd w:val="clear" w:color="auto" w:fill="FFFFFF"/>
              </w:tcPr>
            </w:tcPrChange>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9" w:author="Amit Popat" w:date="2022-07-11T10:45:00Z">
              <w:tcPr>
                <w:tcW w:w="1008" w:type="dxa"/>
                <w:tcBorders>
                  <w:top w:val="dotted" w:sz="4" w:space="0" w:color="auto"/>
                  <w:left w:val="nil"/>
                  <w:bottom w:val="dotted" w:sz="4" w:space="0" w:color="auto"/>
                  <w:right w:val="nil"/>
                </w:tcBorders>
                <w:shd w:val="clear" w:color="auto" w:fill="FFFFFF"/>
              </w:tcPr>
            </w:tcPrChange>
          </w:tcPr>
          <w:p w14:paraId="33742D95" w14:textId="77777777" w:rsidR="00186219" w:rsidRDefault="00186219" w:rsidP="000D1289">
            <w:pPr>
              <w:pStyle w:val="MsgTableBody"/>
              <w:jc w:val="center"/>
              <w:rPr>
                <w:noProof/>
              </w:rPr>
            </w:pPr>
          </w:p>
        </w:tc>
      </w:tr>
      <w:tr w:rsidR="00186219" w14:paraId="2DE1E149" w14:textId="77777777" w:rsidTr="00E56816">
        <w:tblPrEx>
          <w:tblCellMar>
            <w:left w:w="108" w:type="dxa"/>
            <w:right w:w="108" w:type="dxa"/>
          </w:tblCellMar>
          <w:tblPrExChange w:id="1070" w:author="Amit Popat" w:date="2022-07-11T10:45:00Z">
            <w:tblPrEx>
              <w:tblCellMar>
                <w:left w:w="108" w:type="dxa"/>
                <w:right w:w="108" w:type="dxa"/>
              </w:tblCellMar>
            </w:tblPrEx>
          </w:tblPrExChange>
        </w:tblPrEx>
        <w:trPr>
          <w:jc w:val="center"/>
          <w:trPrChange w:id="107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2" w:author="Amit Popat" w:date="2022-07-11T10:45:00Z">
              <w:tcPr>
                <w:tcW w:w="2880" w:type="dxa"/>
                <w:tcBorders>
                  <w:top w:val="dotted" w:sz="4" w:space="0" w:color="auto"/>
                  <w:left w:val="nil"/>
                  <w:bottom w:val="dotted" w:sz="4" w:space="0" w:color="auto"/>
                  <w:right w:val="nil"/>
                </w:tcBorders>
                <w:shd w:val="clear" w:color="auto" w:fill="FFFFFF"/>
              </w:tcPr>
            </w:tcPrChange>
          </w:tcPr>
          <w:p w14:paraId="6D0975EB" w14:textId="77777777" w:rsidR="00186219" w:rsidRDefault="00186219"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73" w:author="Amit Popat" w:date="2022-07-11T10:45:00Z">
              <w:tcPr>
                <w:tcW w:w="4320" w:type="dxa"/>
                <w:tcBorders>
                  <w:top w:val="dotted" w:sz="4" w:space="0" w:color="auto"/>
                  <w:left w:val="nil"/>
                  <w:bottom w:val="dotted" w:sz="4" w:space="0" w:color="auto"/>
                  <w:right w:val="nil"/>
                </w:tcBorders>
                <w:shd w:val="clear" w:color="auto" w:fill="FFFFFF"/>
              </w:tcPr>
            </w:tcPrChange>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074" w:author="Amit Popat" w:date="2022-07-11T10:45:00Z">
              <w:tcPr>
                <w:tcW w:w="864" w:type="dxa"/>
                <w:tcBorders>
                  <w:top w:val="dotted" w:sz="4" w:space="0" w:color="auto"/>
                  <w:left w:val="nil"/>
                  <w:bottom w:val="dotted" w:sz="4" w:space="0" w:color="auto"/>
                  <w:right w:val="nil"/>
                </w:tcBorders>
                <w:shd w:val="clear" w:color="auto" w:fill="FFFFFF"/>
              </w:tcPr>
            </w:tcPrChange>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5" w:author="Amit Popat" w:date="2022-07-11T10:45:00Z">
              <w:tcPr>
                <w:tcW w:w="1008" w:type="dxa"/>
                <w:tcBorders>
                  <w:top w:val="dotted" w:sz="4" w:space="0" w:color="auto"/>
                  <w:left w:val="nil"/>
                  <w:bottom w:val="dotted" w:sz="4" w:space="0" w:color="auto"/>
                  <w:right w:val="nil"/>
                </w:tcBorders>
                <w:shd w:val="clear" w:color="auto" w:fill="FFFFFF"/>
              </w:tcPr>
            </w:tcPrChange>
          </w:tcPr>
          <w:p w14:paraId="0519125B" w14:textId="77777777" w:rsidR="00186219" w:rsidRDefault="00186219" w:rsidP="000D1289">
            <w:pPr>
              <w:pStyle w:val="MsgTableBody"/>
              <w:jc w:val="center"/>
              <w:rPr>
                <w:noProof/>
              </w:rPr>
            </w:pPr>
            <w:r>
              <w:rPr>
                <w:noProof/>
              </w:rPr>
              <w:t>11</w:t>
            </w:r>
          </w:p>
        </w:tc>
      </w:tr>
      <w:tr w:rsidR="00186219" w14:paraId="727A0CE6" w14:textId="77777777" w:rsidTr="00E56816">
        <w:tblPrEx>
          <w:tblCellMar>
            <w:left w:w="108" w:type="dxa"/>
            <w:right w:w="108" w:type="dxa"/>
          </w:tblCellMar>
          <w:tblPrExChange w:id="1076" w:author="Amit Popat" w:date="2022-07-11T10:45:00Z">
            <w:tblPrEx>
              <w:tblCellMar>
                <w:left w:w="108" w:type="dxa"/>
                <w:right w:w="108" w:type="dxa"/>
              </w:tblCellMar>
            </w:tblPrEx>
          </w:tblPrExChange>
        </w:tblPrEx>
        <w:trPr>
          <w:jc w:val="center"/>
          <w:trPrChange w:id="10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8" w:author="Amit Popat" w:date="2022-07-11T10:45:00Z">
              <w:tcPr>
                <w:tcW w:w="2880" w:type="dxa"/>
                <w:tcBorders>
                  <w:top w:val="dotted" w:sz="4" w:space="0" w:color="auto"/>
                  <w:left w:val="nil"/>
                  <w:bottom w:val="dotted" w:sz="4" w:space="0" w:color="auto"/>
                  <w:right w:val="nil"/>
                </w:tcBorders>
                <w:shd w:val="clear" w:color="auto" w:fill="FFFFFF"/>
              </w:tcPr>
            </w:tcPrChange>
          </w:tcPr>
          <w:p w14:paraId="4D8C7826" w14:textId="77777777" w:rsidR="00186219" w:rsidRDefault="00186219"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79" w:author="Amit Popat" w:date="2022-07-11T10:45:00Z">
              <w:tcPr>
                <w:tcW w:w="4320" w:type="dxa"/>
                <w:tcBorders>
                  <w:top w:val="dotted" w:sz="4" w:space="0" w:color="auto"/>
                  <w:left w:val="nil"/>
                  <w:bottom w:val="dotted" w:sz="4" w:space="0" w:color="auto"/>
                  <w:right w:val="nil"/>
                </w:tcBorders>
                <w:shd w:val="clear" w:color="auto" w:fill="FFFFFF"/>
              </w:tcPr>
            </w:tcPrChange>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080" w:author="Amit Popat" w:date="2022-07-11T10:45:00Z">
              <w:tcPr>
                <w:tcW w:w="864" w:type="dxa"/>
                <w:tcBorders>
                  <w:top w:val="dotted" w:sz="4" w:space="0" w:color="auto"/>
                  <w:left w:val="nil"/>
                  <w:bottom w:val="dotted" w:sz="4" w:space="0" w:color="auto"/>
                  <w:right w:val="nil"/>
                </w:tcBorders>
                <w:shd w:val="clear" w:color="auto" w:fill="FFFFFF"/>
              </w:tcPr>
            </w:tcPrChange>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1" w:author="Amit Popat" w:date="2022-07-11T10:45:00Z">
              <w:tcPr>
                <w:tcW w:w="1008" w:type="dxa"/>
                <w:tcBorders>
                  <w:top w:val="dotted" w:sz="4" w:space="0" w:color="auto"/>
                  <w:left w:val="nil"/>
                  <w:bottom w:val="dotted" w:sz="4" w:space="0" w:color="auto"/>
                  <w:right w:val="nil"/>
                </w:tcBorders>
                <w:shd w:val="clear" w:color="auto" w:fill="FFFFFF"/>
              </w:tcPr>
            </w:tcPrChange>
          </w:tcPr>
          <w:p w14:paraId="66FC273C" w14:textId="77777777" w:rsidR="00186219" w:rsidRDefault="00186219" w:rsidP="000D1289">
            <w:pPr>
              <w:pStyle w:val="MsgTableBody"/>
              <w:jc w:val="center"/>
              <w:rPr>
                <w:noProof/>
              </w:rPr>
            </w:pPr>
            <w:r>
              <w:rPr>
                <w:noProof/>
              </w:rPr>
              <w:t>11</w:t>
            </w:r>
          </w:p>
        </w:tc>
      </w:tr>
      <w:tr w:rsidR="00186219" w14:paraId="6215F81B" w14:textId="77777777" w:rsidTr="00E56816">
        <w:tblPrEx>
          <w:tblCellMar>
            <w:left w:w="108" w:type="dxa"/>
            <w:right w:w="108" w:type="dxa"/>
          </w:tblCellMar>
          <w:tblPrExChange w:id="1082" w:author="Amit Popat" w:date="2022-07-11T10:45:00Z">
            <w:tblPrEx>
              <w:tblCellMar>
                <w:left w:w="108" w:type="dxa"/>
                <w:right w:w="108" w:type="dxa"/>
              </w:tblCellMar>
            </w:tblPrEx>
          </w:tblPrExChange>
        </w:tblPrEx>
        <w:trPr>
          <w:jc w:val="center"/>
          <w:trPrChange w:id="108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4" w:author="Amit Popat" w:date="2022-07-11T10:45:00Z">
              <w:tcPr>
                <w:tcW w:w="2880" w:type="dxa"/>
                <w:tcBorders>
                  <w:top w:val="dotted" w:sz="4" w:space="0" w:color="auto"/>
                  <w:left w:val="nil"/>
                  <w:bottom w:val="dotted" w:sz="4" w:space="0" w:color="auto"/>
                  <w:right w:val="nil"/>
                </w:tcBorders>
                <w:shd w:val="clear" w:color="auto" w:fill="FFFFFF"/>
              </w:tcPr>
            </w:tcPrChange>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85" w:author="Amit Popat" w:date="2022-07-11T10:45:00Z">
              <w:tcPr>
                <w:tcW w:w="4320" w:type="dxa"/>
                <w:tcBorders>
                  <w:top w:val="dotted" w:sz="4" w:space="0" w:color="auto"/>
                  <w:left w:val="nil"/>
                  <w:bottom w:val="dotted" w:sz="4" w:space="0" w:color="auto"/>
                  <w:right w:val="nil"/>
                </w:tcBorders>
                <w:shd w:val="clear" w:color="auto" w:fill="FFFFFF"/>
              </w:tcPr>
            </w:tcPrChange>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086" w:author="Amit Popat" w:date="2022-07-11T10:45:00Z">
              <w:tcPr>
                <w:tcW w:w="864" w:type="dxa"/>
                <w:tcBorders>
                  <w:top w:val="dotted" w:sz="4" w:space="0" w:color="auto"/>
                  <w:left w:val="nil"/>
                  <w:bottom w:val="dotted" w:sz="4" w:space="0" w:color="auto"/>
                  <w:right w:val="nil"/>
                </w:tcBorders>
                <w:shd w:val="clear" w:color="auto" w:fill="FFFFFF"/>
              </w:tcPr>
            </w:tcPrChange>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7" w:author="Amit Popat" w:date="2022-07-11T10:45:00Z">
              <w:tcPr>
                <w:tcW w:w="1008" w:type="dxa"/>
                <w:tcBorders>
                  <w:top w:val="dotted" w:sz="4" w:space="0" w:color="auto"/>
                  <w:left w:val="nil"/>
                  <w:bottom w:val="dotted" w:sz="4" w:space="0" w:color="auto"/>
                  <w:right w:val="nil"/>
                </w:tcBorders>
                <w:shd w:val="clear" w:color="auto" w:fill="FFFFFF"/>
              </w:tcPr>
            </w:tcPrChange>
          </w:tcPr>
          <w:p w14:paraId="1539B65E" w14:textId="77777777" w:rsidR="00186219" w:rsidRDefault="00186219" w:rsidP="000D1289">
            <w:pPr>
              <w:pStyle w:val="MsgTableBody"/>
              <w:jc w:val="center"/>
              <w:rPr>
                <w:noProof/>
              </w:rPr>
            </w:pPr>
          </w:p>
        </w:tc>
      </w:tr>
      <w:tr w:rsidR="004C2D45" w:rsidRPr="004C2D45" w14:paraId="76A4CD6F" w14:textId="77777777" w:rsidTr="00E56816">
        <w:trPr>
          <w:jc w:val="center"/>
          <w:trPrChange w:id="108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9" w:author="Amit Popat" w:date="2022-07-11T10:45:00Z">
              <w:tcPr>
                <w:tcW w:w="2880" w:type="dxa"/>
                <w:tcBorders>
                  <w:top w:val="dotted" w:sz="4" w:space="0" w:color="auto"/>
                  <w:left w:val="nil"/>
                  <w:bottom w:val="dotted" w:sz="4" w:space="0" w:color="auto"/>
                  <w:right w:val="nil"/>
                </w:tcBorders>
                <w:shd w:val="clear" w:color="auto" w:fill="FFFFFF"/>
              </w:tcPr>
            </w:tcPrChange>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90" w:author="Amit Popat" w:date="2022-07-11T10:45:00Z">
              <w:tcPr>
                <w:tcW w:w="4320" w:type="dxa"/>
                <w:tcBorders>
                  <w:top w:val="dotted" w:sz="4" w:space="0" w:color="auto"/>
                  <w:left w:val="nil"/>
                  <w:bottom w:val="dotted" w:sz="4" w:space="0" w:color="auto"/>
                  <w:right w:val="nil"/>
                </w:tcBorders>
                <w:shd w:val="clear" w:color="auto" w:fill="FFFFFF"/>
              </w:tcPr>
            </w:tcPrChange>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1091" w:author="Amit Popat" w:date="2022-07-11T10:45:00Z">
              <w:tcPr>
                <w:tcW w:w="864" w:type="dxa"/>
                <w:tcBorders>
                  <w:top w:val="dotted" w:sz="4" w:space="0" w:color="auto"/>
                  <w:left w:val="nil"/>
                  <w:bottom w:val="dotted" w:sz="4" w:space="0" w:color="auto"/>
                  <w:right w:val="nil"/>
                </w:tcBorders>
                <w:shd w:val="clear" w:color="auto" w:fill="FFFFFF"/>
              </w:tcPr>
            </w:tcPrChange>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2" w:author="Amit Popat" w:date="2022-07-11T10:45:00Z">
              <w:tcPr>
                <w:tcW w:w="1008" w:type="dxa"/>
                <w:tcBorders>
                  <w:top w:val="dotted" w:sz="4" w:space="0" w:color="auto"/>
                  <w:left w:val="nil"/>
                  <w:bottom w:val="dotted" w:sz="4" w:space="0" w:color="auto"/>
                  <w:right w:val="nil"/>
                </w:tcBorders>
                <w:shd w:val="clear" w:color="auto" w:fill="FFFFFF"/>
              </w:tcPr>
            </w:tcPrChange>
          </w:tcPr>
          <w:p w14:paraId="7AA3BD5F" w14:textId="77777777" w:rsidR="004C2D45" w:rsidRDefault="004C2D45">
            <w:pPr>
              <w:pStyle w:val="MsgTableBody"/>
              <w:jc w:val="center"/>
              <w:rPr>
                <w:noProof/>
              </w:rPr>
            </w:pPr>
          </w:p>
        </w:tc>
      </w:tr>
      <w:tr w:rsidR="004C2D45" w:rsidRPr="004C2D45" w14:paraId="4E997D4F" w14:textId="77777777" w:rsidTr="00E56816">
        <w:trPr>
          <w:jc w:val="center"/>
          <w:trPrChange w:id="10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4" w:author="Amit Popat" w:date="2022-07-11T10:45:00Z">
              <w:tcPr>
                <w:tcW w:w="2880" w:type="dxa"/>
                <w:tcBorders>
                  <w:top w:val="dotted" w:sz="4" w:space="0" w:color="auto"/>
                  <w:left w:val="nil"/>
                  <w:bottom w:val="dotted" w:sz="4" w:space="0" w:color="auto"/>
                  <w:right w:val="nil"/>
                </w:tcBorders>
                <w:shd w:val="clear" w:color="auto" w:fill="FFFFFF"/>
              </w:tcPr>
            </w:tcPrChange>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1095" w:author="Amit Popat" w:date="2022-07-11T10:45:00Z">
              <w:tcPr>
                <w:tcW w:w="4320" w:type="dxa"/>
                <w:tcBorders>
                  <w:top w:val="dotted" w:sz="4" w:space="0" w:color="auto"/>
                  <w:left w:val="nil"/>
                  <w:bottom w:val="dotted" w:sz="4" w:space="0" w:color="auto"/>
                  <w:right w:val="nil"/>
                </w:tcBorders>
                <w:shd w:val="clear" w:color="auto" w:fill="FFFFFF"/>
              </w:tcPr>
            </w:tcPrChange>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096" w:author="Amit Popat" w:date="2022-07-11T10:45:00Z">
              <w:tcPr>
                <w:tcW w:w="864" w:type="dxa"/>
                <w:tcBorders>
                  <w:top w:val="dotted" w:sz="4" w:space="0" w:color="auto"/>
                  <w:left w:val="nil"/>
                  <w:bottom w:val="dotted" w:sz="4" w:space="0" w:color="auto"/>
                  <w:right w:val="nil"/>
                </w:tcBorders>
                <w:shd w:val="clear" w:color="auto" w:fill="FFFFFF"/>
              </w:tcPr>
            </w:tcPrChange>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97" w:author="Amit Popat" w:date="2022-07-11T10:45:00Z">
              <w:tcPr>
                <w:tcW w:w="1008" w:type="dxa"/>
                <w:tcBorders>
                  <w:top w:val="dotted" w:sz="4" w:space="0" w:color="auto"/>
                  <w:left w:val="nil"/>
                  <w:bottom w:val="dotted" w:sz="4" w:space="0" w:color="auto"/>
                  <w:right w:val="nil"/>
                </w:tcBorders>
                <w:shd w:val="clear" w:color="auto" w:fill="FFFFFF"/>
              </w:tcPr>
            </w:tcPrChange>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E56816">
        <w:trPr>
          <w:jc w:val="center"/>
          <w:trPrChange w:id="10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9" w:author="Amit Popat" w:date="2022-07-11T10:45:00Z">
              <w:tcPr>
                <w:tcW w:w="2880" w:type="dxa"/>
                <w:tcBorders>
                  <w:top w:val="dotted" w:sz="4" w:space="0" w:color="auto"/>
                  <w:left w:val="nil"/>
                  <w:bottom w:val="dotted" w:sz="4" w:space="0" w:color="auto"/>
                  <w:right w:val="nil"/>
                </w:tcBorders>
                <w:shd w:val="clear" w:color="auto" w:fill="FFFFFF"/>
              </w:tcPr>
            </w:tcPrChange>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1100" w:author="Amit Popat" w:date="2022-07-11T10:45:00Z">
              <w:tcPr>
                <w:tcW w:w="4320" w:type="dxa"/>
                <w:tcBorders>
                  <w:top w:val="dotted" w:sz="4" w:space="0" w:color="auto"/>
                  <w:left w:val="nil"/>
                  <w:bottom w:val="dotted" w:sz="4" w:space="0" w:color="auto"/>
                  <w:right w:val="nil"/>
                </w:tcBorders>
                <w:shd w:val="clear" w:color="auto" w:fill="FFFFFF"/>
              </w:tcPr>
            </w:tcPrChange>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101" w:author="Amit Popat" w:date="2022-07-11T10:45:00Z">
              <w:tcPr>
                <w:tcW w:w="864" w:type="dxa"/>
                <w:tcBorders>
                  <w:top w:val="dotted" w:sz="4" w:space="0" w:color="auto"/>
                  <w:left w:val="nil"/>
                  <w:bottom w:val="dotted" w:sz="4" w:space="0" w:color="auto"/>
                  <w:right w:val="nil"/>
                </w:tcBorders>
                <w:shd w:val="clear" w:color="auto" w:fill="FFFFFF"/>
              </w:tcPr>
            </w:tcPrChange>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02" w:author="Amit Popat" w:date="2022-07-11T10:45:00Z">
              <w:tcPr>
                <w:tcW w:w="1008" w:type="dxa"/>
                <w:tcBorders>
                  <w:top w:val="dotted" w:sz="4" w:space="0" w:color="auto"/>
                  <w:left w:val="nil"/>
                  <w:bottom w:val="dotted" w:sz="4" w:space="0" w:color="auto"/>
                  <w:right w:val="nil"/>
                </w:tcBorders>
                <w:shd w:val="clear" w:color="auto" w:fill="FFFFFF"/>
              </w:tcPr>
            </w:tcPrChange>
          </w:tcPr>
          <w:p w14:paraId="6D67AF75" w14:textId="77777777" w:rsidR="004C2D45" w:rsidRDefault="004C2D45">
            <w:pPr>
              <w:pStyle w:val="MsgTableBody"/>
              <w:jc w:val="center"/>
              <w:rPr>
                <w:noProof/>
              </w:rPr>
            </w:pPr>
            <w:r>
              <w:rPr>
                <w:noProof/>
              </w:rPr>
              <w:t>3</w:t>
            </w:r>
          </w:p>
        </w:tc>
      </w:tr>
      <w:tr w:rsidR="004C2D45" w:rsidRPr="004C2D45" w14:paraId="01BC89C5" w14:textId="77777777" w:rsidTr="00E56816">
        <w:trPr>
          <w:jc w:val="center"/>
          <w:trPrChange w:id="11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4" w:author="Amit Popat" w:date="2022-07-11T10:45:00Z">
              <w:tcPr>
                <w:tcW w:w="2880" w:type="dxa"/>
                <w:tcBorders>
                  <w:top w:val="dotted" w:sz="4" w:space="0" w:color="auto"/>
                  <w:left w:val="nil"/>
                  <w:bottom w:val="dotted" w:sz="4" w:space="0" w:color="auto"/>
                  <w:right w:val="nil"/>
                </w:tcBorders>
                <w:shd w:val="clear" w:color="auto" w:fill="FFFFFF"/>
              </w:tcPr>
            </w:tcPrChange>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05" w:author="Amit Popat" w:date="2022-07-11T10:45:00Z">
              <w:tcPr>
                <w:tcW w:w="4320" w:type="dxa"/>
                <w:tcBorders>
                  <w:top w:val="dotted" w:sz="4" w:space="0" w:color="auto"/>
                  <w:left w:val="nil"/>
                  <w:bottom w:val="dotted" w:sz="4" w:space="0" w:color="auto"/>
                  <w:right w:val="nil"/>
                </w:tcBorders>
                <w:shd w:val="clear" w:color="auto" w:fill="FFFFFF"/>
              </w:tcPr>
            </w:tcPrChange>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1106" w:author="Amit Popat" w:date="2022-07-11T10:45:00Z">
              <w:tcPr>
                <w:tcW w:w="864" w:type="dxa"/>
                <w:tcBorders>
                  <w:top w:val="dotted" w:sz="4" w:space="0" w:color="auto"/>
                  <w:left w:val="nil"/>
                  <w:bottom w:val="dotted" w:sz="4" w:space="0" w:color="auto"/>
                  <w:right w:val="nil"/>
                </w:tcBorders>
                <w:shd w:val="clear" w:color="auto" w:fill="FFFFFF"/>
              </w:tcPr>
            </w:tcPrChange>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7" w:author="Amit Popat" w:date="2022-07-11T10:45:00Z">
              <w:tcPr>
                <w:tcW w:w="1008" w:type="dxa"/>
                <w:tcBorders>
                  <w:top w:val="dotted" w:sz="4" w:space="0" w:color="auto"/>
                  <w:left w:val="nil"/>
                  <w:bottom w:val="dotted" w:sz="4" w:space="0" w:color="auto"/>
                  <w:right w:val="nil"/>
                </w:tcBorders>
                <w:shd w:val="clear" w:color="auto" w:fill="FFFFFF"/>
              </w:tcPr>
            </w:tcPrChange>
          </w:tcPr>
          <w:p w14:paraId="0DC60BBA" w14:textId="77777777" w:rsidR="004C2D45" w:rsidRDefault="004C2D45">
            <w:pPr>
              <w:pStyle w:val="MsgTableBody"/>
              <w:jc w:val="center"/>
              <w:rPr>
                <w:noProof/>
              </w:rPr>
            </w:pPr>
          </w:p>
        </w:tc>
      </w:tr>
      <w:tr w:rsidR="004C2D45" w:rsidRPr="004C2D45" w14:paraId="0B81E085" w14:textId="77777777" w:rsidTr="00E56816">
        <w:trPr>
          <w:jc w:val="center"/>
          <w:trPrChange w:id="11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9" w:author="Amit Popat" w:date="2022-07-11T10:45:00Z">
              <w:tcPr>
                <w:tcW w:w="2880" w:type="dxa"/>
                <w:tcBorders>
                  <w:top w:val="dotted" w:sz="4" w:space="0" w:color="auto"/>
                  <w:left w:val="nil"/>
                  <w:bottom w:val="dotted" w:sz="4" w:space="0" w:color="auto"/>
                  <w:right w:val="nil"/>
                </w:tcBorders>
                <w:shd w:val="clear" w:color="auto" w:fill="FFFFFF"/>
              </w:tcPr>
            </w:tcPrChange>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10" w:author="Amit Popat" w:date="2022-07-11T10:45:00Z">
              <w:tcPr>
                <w:tcW w:w="4320" w:type="dxa"/>
                <w:tcBorders>
                  <w:top w:val="dotted" w:sz="4" w:space="0" w:color="auto"/>
                  <w:left w:val="nil"/>
                  <w:bottom w:val="dotted" w:sz="4" w:space="0" w:color="auto"/>
                  <w:right w:val="nil"/>
                </w:tcBorders>
                <w:shd w:val="clear" w:color="auto" w:fill="FFFFFF"/>
              </w:tcPr>
            </w:tcPrChange>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1111" w:author="Amit Popat" w:date="2022-07-11T10:45:00Z">
              <w:tcPr>
                <w:tcW w:w="864" w:type="dxa"/>
                <w:tcBorders>
                  <w:top w:val="dotted" w:sz="4" w:space="0" w:color="auto"/>
                  <w:left w:val="nil"/>
                  <w:bottom w:val="dotted" w:sz="4" w:space="0" w:color="auto"/>
                  <w:right w:val="nil"/>
                </w:tcBorders>
                <w:shd w:val="clear" w:color="auto" w:fill="FFFFFF"/>
              </w:tcPr>
            </w:tcPrChange>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2" w:author="Amit Popat" w:date="2022-07-11T10:45:00Z">
              <w:tcPr>
                <w:tcW w:w="1008" w:type="dxa"/>
                <w:tcBorders>
                  <w:top w:val="dotted" w:sz="4" w:space="0" w:color="auto"/>
                  <w:left w:val="nil"/>
                  <w:bottom w:val="dotted" w:sz="4" w:space="0" w:color="auto"/>
                  <w:right w:val="nil"/>
                </w:tcBorders>
                <w:shd w:val="clear" w:color="auto" w:fill="FFFFFF"/>
              </w:tcPr>
            </w:tcPrChange>
          </w:tcPr>
          <w:p w14:paraId="788E7094" w14:textId="77777777" w:rsidR="004C2D45" w:rsidRDefault="004C2D45">
            <w:pPr>
              <w:pStyle w:val="MsgTableBody"/>
              <w:jc w:val="center"/>
              <w:rPr>
                <w:noProof/>
              </w:rPr>
            </w:pPr>
          </w:p>
        </w:tc>
      </w:tr>
      <w:tr w:rsidR="004C2D45" w:rsidRPr="004C2D45" w14:paraId="5E5E4DEF" w14:textId="77777777" w:rsidTr="00E56816">
        <w:trPr>
          <w:jc w:val="center"/>
          <w:trPrChange w:id="11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4" w:author="Amit Popat" w:date="2022-07-11T10:45:00Z">
              <w:tcPr>
                <w:tcW w:w="2880" w:type="dxa"/>
                <w:tcBorders>
                  <w:top w:val="dotted" w:sz="4" w:space="0" w:color="auto"/>
                  <w:left w:val="nil"/>
                  <w:bottom w:val="dotted" w:sz="4" w:space="0" w:color="auto"/>
                  <w:right w:val="nil"/>
                </w:tcBorders>
                <w:shd w:val="clear" w:color="auto" w:fill="FFFFFF"/>
              </w:tcPr>
            </w:tcPrChange>
          </w:tcPr>
          <w:p w14:paraId="108F0072"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15" w:author="Amit Popat" w:date="2022-07-11T10:45:00Z">
              <w:tcPr>
                <w:tcW w:w="4320" w:type="dxa"/>
                <w:tcBorders>
                  <w:top w:val="dotted" w:sz="4" w:space="0" w:color="auto"/>
                  <w:left w:val="nil"/>
                  <w:bottom w:val="dotted" w:sz="4" w:space="0" w:color="auto"/>
                  <w:right w:val="nil"/>
                </w:tcBorders>
                <w:shd w:val="clear" w:color="auto" w:fill="FFFFFF"/>
              </w:tcPr>
            </w:tcPrChange>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Change w:id="1116" w:author="Amit Popat" w:date="2022-07-11T10:45:00Z">
              <w:tcPr>
                <w:tcW w:w="864" w:type="dxa"/>
                <w:tcBorders>
                  <w:top w:val="dotted" w:sz="4" w:space="0" w:color="auto"/>
                  <w:left w:val="nil"/>
                  <w:bottom w:val="dotted" w:sz="4" w:space="0" w:color="auto"/>
                  <w:right w:val="nil"/>
                </w:tcBorders>
                <w:shd w:val="clear" w:color="auto" w:fill="FFFFFF"/>
              </w:tcPr>
            </w:tcPrChange>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7" w:author="Amit Popat" w:date="2022-07-11T10:45:00Z">
              <w:tcPr>
                <w:tcW w:w="1008" w:type="dxa"/>
                <w:tcBorders>
                  <w:top w:val="dotted" w:sz="4" w:space="0" w:color="auto"/>
                  <w:left w:val="nil"/>
                  <w:bottom w:val="dotted" w:sz="4" w:space="0" w:color="auto"/>
                  <w:right w:val="nil"/>
                </w:tcBorders>
                <w:shd w:val="clear" w:color="auto" w:fill="FFFFFF"/>
              </w:tcPr>
            </w:tcPrChange>
          </w:tcPr>
          <w:p w14:paraId="255238EB" w14:textId="77777777" w:rsidR="004C2D45" w:rsidRDefault="004C2D45">
            <w:pPr>
              <w:pStyle w:val="MsgTableBody"/>
              <w:jc w:val="center"/>
              <w:rPr>
                <w:noProof/>
              </w:rPr>
            </w:pPr>
            <w:r>
              <w:rPr>
                <w:noProof/>
              </w:rPr>
              <w:t>12</w:t>
            </w:r>
          </w:p>
        </w:tc>
      </w:tr>
      <w:tr w:rsidR="004C2D45" w:rsidRPr="004C2D45" w14:paraId="5753E220" w14:textId="77777777" w:rsidTr="00E56816">
        <w:trPr>
          <w:jc w:val="center"/>
          <w:trPrChange w:id="11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9" w:author="Amit Popat" w:date="2022-07-11T10:45:00Z">
              <w:tcPr>
                <w:tcW w:w="2880" w:type="dxa"/>
                <w:tcBorders>
                  <w:top w:val="dotted" w:sz="4" w:space="0" w:color="auto"/>
                  <w:left w:val="nil"/>
                  <w:bottom w:val="dotted" w:sz="4" w:space="0" w:color="auto"/>
                  <w:right w:val="nil"/>
                </w:tcBorders>
                <w:shd w:val="clear" w:color="auto" w:fill="FFFFFF"/>
              </w:tcPr>
            </w:tcPrChange>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120" w:author="Amit Popat" w:date="2022-07-11T10:45:00Z">
              <w:tcPr>
                <w:tcW w:w="4320" w:type="dxa"/>
                <w:tcBorders>
                  <w:top w:val="dotted" w:sz="4" w:space="0" w:color="auto"/>
                  <w:left w:val="nil"/>
                  <w:bottom w:val="dotted" w:sz="4" w:space="0" w:color="auto"/>
                  <w:right w:val="nil"/>
                </w:tcBorders>
                <w:shd w:val="clear" w:color="auto" w:fill="FFFFFF"/>
              </w:tcPr>
            </w:tcPrChange>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Change w:id="1121" w:author="Amit Popat" w:date="2022-07-11T10:45:00Z">
              <w:tcPr>
                <w:tcW w:w="864" w:type="dxa"/>
                <w:tcBorders>
                  <w:top w:val="dotted" w:sz="4" w:space="0" w:color="auto"/>
                  <w:left w:val="nil"/>
                  <w:bottom w:val="dotted" w:sz="4" w:space="0" w:color="auto"/>
                  <w:right w:val="nil"/>
                </w:tcBorders>
                <w:shd w:val="clear" w:color="auto" w:fill="FFFFFF"/>
              </w:tcPr>
            </w:tcPrChange>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2" w:author="Amit Popat" w:date="2022-07-11T10:45:00Z">
              <w:tcPr>
                <w:tcW w:w="1008" w:type="dxa"/>
                <w:tcBorders>
                  <w:top w:val="dotted" w:sz="4" w:space="0" w:color="auto"/>
                  <w:left w:val="nil"/>
                  <w:bottom w:val="dotted" w:sz="4" w:space="0" w:color="auto"/>
                  <w:right w:val="nil"/>
                </w:tcBorders>
                <w:shd w:val="clear" w:color="auto" w:fill="FFFFFF"/>
              </w:tcPr>
            </w:tcPrChange>
          </w:tcPr>
          <w:p w14:paraId="0CCAB379" w14:textId="77777777" w:rsidR="004C2D45" w:rsidRDefault="004C2D45">
            <w:pPr>
              <w:pStyle w:val="MsgTableBody"/>
              <w:jc w:val="center"/>
              <w:rPr>
                <w:noProof/>
              </w:rPr>
            </w:pPr>
            <w:r>
              <w:rPr>
                <w:noProof/>
              </w:rPr>
              <w:t>2</w:t>
            </w:r>
          </w:p>
        </w:tc>
      </w:tr>
      <w:tr w:rsidR="004C2D45" w:rsidRPr="004C2D45" w14:paraId="4CAE68BB" w14:textId="77777777" w:rsidTr="00E56816">
        <w:trPr>
          <w:jc w:val="center"/>
          <w:trPrChange w:id="11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4" w:author="Amit Popat" w:date="2022-07-11T10:45:00Z">
              <w:tcPr>
                <w:tcW w:w="2880" w:type="dxa"/>
                <w:tcBorders>
                  <w:top w:val="dotted" w:sz="4" w:space="0" w:color="auto"/>
                  <w:left w:val="nil"/>
                  <w:bottom w:val="dotted" w:sz="4" w:space="0" w:color="auto"/>
                  <w:right w:val="nil"/>
                </w:tcBorders>
                <w:shd w:val="clear" w:color="auto" w:fill="FFFFFF"/>
              </w:tcPr>
            </w:tcPrChange>
          </w:tcPr>
          <w:p w14:paraId="4816D62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25" w:author="Amit Popat" w:date="2022-07-11T10:45:00Z">
              <w:tcPr>
                <w:tcW w:w="4320" w:type="dxa"/>
                <w:tcBorders>
                  <w:top w:val="dotted" w:sz="4" w:space="0" w:color="auto"/>
                  <w:left w:val="nil"/>
                  <w:bottom w:val="dotted" w:sz="4" w:space="0" w:color="auto"/>
                  <w:right w:val="nil"/>
                </w:tcBorders>
                <w:shd w:val="clear" w:color="auto" w:fill="FFFFFF"/>
              </w:tcPr>
            </w:tcPrChange>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1126" w:author="Amit Popat" w:date="2022-07-11T10:45:00Z">
              <w:tcPr>
                <w:tcW w:w="864" w:type="dxa"/>
                <w:tcBorders>
                  <w:top w:val="dotted" w:sz="4" w:space="0" w:color="auto"/>
                  <w:left w:val="nil"/>
                  <w:bottom w:val="dotted" w:sz="4" w:space="0" w:color="auto"/>
                  <w:right w:val="nil"/>
                </w:tcBorders>
                <w:shd w:val="clear" w:color="auto" w:fill="FFFFFF"/>
              </w:tcPr>
            </w:tcPrChange>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7" w:author="Amit Popat" w:date="2022-07-11T10:45:00Z">
              <w:tcPr>
                <w:tcW w:w="1008" w:type="dxa"/>
                <w:tcBorders>
                  <w:top w:val="dotted" w:sz="4" w:space="0" w:color="auto"/>
                  <w:left w:val="nil"/>
                  <w:bottom w:val="dotted" w:sz="4" w:space="0" w:color="auto"/>
                  <w:right w:val="nil"/>
                </w:tcBorders>
                <w:shd w:val="clear" w:color="auto" w:fill="FFFFFF"/>
              </w:tcPr>
            </w:tcPrChange>
          </w:tcPr>
          <w:p w14:paraId="4E9BDE5D" w14:textId="77777777" w:rsidR="004C2D45" w:rsidRDefault="004C2D45">
            <w:pPr>
              <w:pStyle w:val="MsgTableBody"/>
              <w:jc w:val="center"/>
              <w:rPr>
                <w:noProof/>
              </w:rPr>
            </w:pPr>
            <w:r>
              <w:rPr>
                <w:noProof/>
              </w:rPr>
              <w:t>12</w:t>
            </w:r>
          </w:p>
        </w:tc>
      </w:tr>
      <w:tr w:rsidR="004C2D45" w:rsidRPr="004C2D45" w14:paraId="6ED2C0CF" w14:textId="77777777" w:rsidTr="00E56816">
        <w:trPr>
          <w:jc w:val="center"/>
          <w:trPrChange w:id="11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9" w:author="Amit Popat" w:date="2022-07-11T10:45:00Z">
              <w:tcPr>
                <w:tcW w:w="2880" w:type="dxa"/>
                <w:tcBorders>
                  <w:top w:val="dotted" w:sz="4" w:space="0" w:color="auto"/>
                  <w:left w:val="nil"/>
                  <w:bottom w:val="dotted" w:sz="4" w:space="0" w:color="auto"/>
                  <w:right w:val="nil"/>
                </w:tcBorders>
                <w:shd w:val="clear" w:color="auto" w:fill="FFFFFF"/>
              </w:tcPr>
            </w:tcPrChange>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30" w:author="Amit Popat" w:date="2022-07-11T10:45:00Z">
              <w:tcPr>
                <w:tcW w:w="4320" w:type="dxa"/>
                <w:tcBorders>
                  <w:top w:val="dotted" w:sz="4" w:space="0" w:color="auto"/>
                  <w:left w:val="nil"/>
                  <w:bottom w:val="dotted" w:sz="4" w:space="0" w:color="auto"/>
                  <w:right w:val="nil"/>
                </w:tcBorders>
                <w:shd w:val="clear" w:color="auto" w:fill="FFFFFF"/>
              </w:tcPr>
            </w:tcPrChange>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131" w:author="Amit Popat" w:date="2022-07-11T10:45:00Z">
              <w:tcPr>
                <w:tcW w:w="864" w:type="dxa"/>
                <w:tcBorders>
                  <w:top w:val="dotted" w:sz="4" w:space="0" w:color="auto"/>
                  <w:left w:val="nil"/>
                  <w:bottom w:val="dotted" w:sz="4" w:space="0" w:color="auto"/>
                  <w:right w:val="nil"/>
                </w:tcBorders>
                <w:shd w:val="clear" w:color="auto" w:fill="FFFFFF"/>
              </w:tcPr>
            </w:tcPrChange>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2" w:author="Amit Popat" w:date="2022-07-11T10:45:00Z">
              <w:tcPr>
                <w:tcW w:w="1008" w:type="dxa"/>
                <w:tcBorders>
                  <w:top w:val="dotted" w:sz="4" w:space="0" w:color="auto"/>
                  <w:left w:val="nil"/>
                  <w:bottom w:val="dotted" w:sz="4" w:space="0" w:color="auto"/>
                  <w:right w:val="nil"/>
                </w:tcBorders>
                <w:shd w:val="clear" w:color="auto" w:fill="FFFFFF"/>
              </w:tcPr>
            </w:tcPrChange>
          </w:tcPr>
          <w:p w14:paraId="4BD96A60" w14:textId="77777777" w:rsidR="004C2D45" w:rsidRDefault="004C2D45">
            <w:pPr>
              <w:pStyle w:val="MsgTableBody"/>
              <w:jc w:val="center"/>
              <w:rPr>
                <w:noProof/>
              </w:rPr>
            </w:pPr>
          </w:p>
        </w:tc>
      </w:tr>
      <w:tr w:rsidR="004C2D45" w:rsidRPr="004C2D45" w14:paraId="43AEDA35" w14:textId="77777777" w:rsidTr="00E56816">
        <w:trPr>
          <w:jc w:val="center"/>
          <w:trPrChange w:id="11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4" w:author="Amit Popat" w:date="2022-07-11T10:45:00Z">
              <w:tcPr>
                <w:tcW w:w="2880" w:type="dxa"/>
                <w:tcBorders>
                  <w:top w:val="dotted" w:sz="4" w:space="0" w:color="auto"/>
                  <w:left w:val="nil"/>
                  <w:bottom w:val="dotted" w:sz="4" w:space="0" w:color="auto"/>
                  <w:right w:val="nil"/>
                </w:tcBorders>
                <w:shd w:val="clear" w:color="auto" w:fill="FFFFFF"/>
              </w:tcPr>
            </w:tcPrChange>
          </w:tcPr>
          <w:p w14:paraId="263BC088"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35" w:author="Amit Popat" w:date="2022-07-11T10:45:00Z">
              <w:tcPr>
                <w:tcW w:w="4320" w:type="dxa"/>
                <w:tcBorders>
                  <w:top w:val="dotted" w:sz="4" w:space="0" w:color="auto"/>
                  <w:left w:val="nil"/>
                  <w:bottom w:val="dotted" w:sz="4" w:space="0" w:color="auto"/>
                  <w:right w:val="nil"/>
                </w:tcBorders>
                <w:shd w:val="clear" w:color="auto" w:fill="FFFFFF"/>
              </w:tcPr>
            </w:tcPrChange>
          </w:tcPr>
          <w:p w14:paraId="5D55FAA5" w14:textId="39CCF5A7" w:rsidR="004C2D45" w:rsidRDefault="003C0421">
            <w:pPr>
              <w:pStyle w:val="MsgTableBody"/>
              <w:rPr>
                <w:noProof/>
              </w:rPr>
            </w:pPr>
            <w:r w:rsidRPr="005625E3">
              <w:rPr>
                <w:rPrChange w:id="1136"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1137" w:author="Amit Popat" w:date="2022-07-11T10:45:00Z">
              <w:tcPr>
                <w:tcW w:w="864" w:type="dxa"/>
                <w:tcBorders>
                  <w:top w:val="dotted" w:sz="4" w:space="0" w:color="auto"/>
                  <w:left w:val="nil"/>
                  <w:bottom w:val="dotted" w:sz="4" w:space="0" w:color="auto"/>
                  <w:right w:val="nil"/>
                </w:tcBorders>
                <w:shd w:val="clear" w:color="auto" w:fill="FFFFFF"/>
              </w:tcPr>
            </w:tcPrChange>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138" w:author="Amit Popat" w:date="2022-07-11T10:45:00Z">
              <w:tcPr>
                <w:tcW w:w="1008" w:type="dxa"/>
                <w:tcBorders>
                  <w:top w:val="dotted" w:sz="4" w:space="0" w:color="auto"/>
                  <w:left w:val="nil"/>
                  <w:bottom w:val="dotted" w:sz="4" w:space="0" w:color="auto"/>
                  <w:right w:val="nil"/>
                </w:tcBorders>
                <w:shd w:val="clear" w:color="auto" w:fill="FFFFFF"/>
              </w:tcPr>
            </w:tcPrChange>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E56816">
        <w:trPr>
          <w:jc w:val="center"/>
          <w:trPrChange w:id="113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0" w:author="Amit Popat" w:date="2022-07-11T10:45:00Z">
              <w:tcPr>
                <w:tcW w:w="2880" w:type="dxa"/>
                <w:tcBorders>
                  <w:top w:val="dotted" w:sz="4" w:space="0" w:color="auto"/>
                  <w:left w:val="nil"/>
                  <w:bottom w:val="dotted" w:sz="4" w:space="0" w:color="auto"/>
                  <w:right w:val="nil"/>
                </w:tcBorders>
                <w:shd w:val="clear" w:color="auto" w:fill="FFFFFF"/>
              </w:tcPr>
            </w:tcPrChange>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141" w:author="Amit Popat" w:date="2022-07-11T10:45:00Z">
              <w:tcPr>
                <w:tcW w:w="4320" w:type="dxa"/>
                <w:tcBorders>
                  <w:top w:val="dotted" w:sz="4" w:space="0" w:color="auto"/>
                  <w:left w:val="nil"/>
                  <w:bottom w:val="dotted" w:sz="4" w:space="0" w:color="auto"/>
                  <w:right w:val="nil"/>
                </w:tcBorders>
                <w:shd w:val="clear" w:color="auto" w:fill="FFFFFF"/>
              </w:tcPr>
            </w:tcPrChange>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Change w:id="1142" w:author="Amit Popat" w:date="2022-07-11T10:45:00Z">
              <w:tcPr>
                <w:tcW w:w="864" w:type="dxa"/>
                <w:tcBorders>
                  <w:top w:val="dotted" w:sz="4" w:space="0" w:color="auto"/>
                  <w:left w:val="nil"/>
                  <w:bottom w:val="dotted" w:sz="4" w:space="0" w:color="auto"/>
                  <w:right w:val="nil"/>
                </w:tcBorders>
                <w:shd w:val="clear" w:color="auto" w:fill="FFFFFF"/>
              </w:tcPr>
            </w:tcPrChange>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43" w:author="Amit Popat" w:date="2022-07-11T10:45:00Z">
              <w:tcPr>
                <w:tcW w:w="1008" w:type="dxa"/>
                <w:tcBorders>
                  <w:top w:val="dotted" w:sz="4" w:space="0" w:color="auto"/>
                  <w:left w:val="nil"/>
                  <w:bottom w:val="dotted" w:sz="4" w:space="0" w:color="auto"/>
                  <w:right w:val="nil"/>
                </w:tcBorders>
                <w:shd w:val="clear" w:color="auto" w:fill="FFFFFF"/>
              </w:tcPr>
            </w:tcPrChange>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E56816">
        <w:trPr>
          <w:jc w:val="center"/>
          <w:trPrChange w:id="114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5" w:author="Amit Popat" w:date="2022-07-11T10:45:00Z">
              <w:tcPr>
                <w:tcW w:w="2880" w:type="dxa"/>
                <w:tcBorders>
                  <w:top w:val="dotted" w:sz="4" w:space="0" w:color="auto"/>
                  <w:left w:val="nil"/>
                  <w:bottom w:val="dotted" w:sz="4" w:space="0" w:color="auto"/>
                  <w:right w:val="nil"/>
                </w:tcBorders>
                <w:shd w:val="clear" w:color="auto" w:fill="FFFFFF"/>
              </w:tcPr>
            </w:tcPrChange>
          </w:tcPr>
          <w:p w14:paraId="5FA4708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146" w:author="Amit Popat" w:date="2022-07-11T10:45:00Z">
              <w:tcPr>
                <w:tcW w:w="4320" w:type="dxa"/>
                <w:tcBorders>
                  <w:top w:val="dotted" w:sz="4" w:space="0" w:color="auto"/>
                  <w:left w:val="nil"/>
                  <w:bottom w:val="dotted" w:sz="4" w:space="0" w:color="auto"/>
                  <w:right w:val="nil"/>
                </w:tcBorders>
                <w:shd w:val="clear" w:color="auto" w:fill="FFFFFF"/>
              </w:tcPr>
            </w:tcPrChange>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147" w:author="Amit Popat" w:date="2022-07-11T10:45:00Z">
              <w:tcPr>
                <w:tcW w:w="864" w:type="dxa"/>
                <w:tcBorders>
                  <w:top w:val="dotted" w:sz="4" w:space="0" w:color="auto"/>
                  <w:left w:val="nil"/>
                  <w:bottom w:val="dotted" w:sz="4" w:space="0" w:color="auto"/>
                  <w:right w:val="nil"/>
                </w:tcBorders>
                <w:shd w:val="clear" w:color="auto" w:fill="FFFFFF"/>
              </w:tcPr>
            </w:tcPrChange>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148" w:author="Amit Popat" w:date="2022-07-11T10:45:00Z">
              <w:tcPr>
                <w:tcW w:w="1008" w:type="dxa"/>
                <w:tcBorders>
                  <w:top w:val="dotted" w:sz="4" w:space="0" w:color="auto"/>
                  <w:left w:val="nil"/>
                  <w:bottom w:val="dotted" w:sz="4" w:space="0" w:color="auto"/>
                  <w:right w:val="nil"/>
                </w:tcBorders>
                <w:shd w:val="clear" w:color="auto" w:fill="FFFFFF"/>
              </w:tcPr>
            </w:tcPrChange>
          </w:tcPr>
          <w:p w14:paraId="6D42356A" w14:textId="77777777" w:rsidR="004C2D45" w:rsidRDefault="004C2D45">
            <w:pPr>
              <w:pStyle w:val="MsgTableBody"/>
              <w:jc w:val="center"/>
              <w:rPr>
                <w:noProof/>
              </w:rPr>
            </w:pPr>
            <w:r>
              <w:rPr>
                <w:noProof/>
              </w:rPr>
              <w:t>12</w:t>
            </w:r>
          </w:p>
        </w:tc>
      </w:tr>
      <w:tr w:rsidR="004C2D45" w:rsidRPr="004C2D45" w14:paraId="0485CC9C" w14:textId="77777777" w:rsidTr="00E56816">
        <w:trPr>
          <w:jc w:val="center"/>
          <w:trPrChange w:id="114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0" w:author="Amit Popat" w:date="2022-07-11T10:45:00Z">
              <w:tcPr>
                <w:tcW w:w="2880" w:type="dxa"/>
                <w:tcBorders>
                  <w:top w:val="dotted" w:sz="4" w:space="0" w:color="auto"/>
                  <w:left w:val="nil"/>
                  <w:bottom w:val="dotted" w:sz="4" w:space="0" w:color="auto"/>
                  <w:right w:val="nil"/>
                </w:tcBorders>
                <w:shd w:val="clear" w:color="auto" w:fill="FFFFFF"/>
              </w:tcPr>
            </w:tcPrChange>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51" w:author="Amit Popat" w:date="2022-07-11T10:45:00Z">
              <w:tcPr>
                <w:tcW w:w="4320" w:type="dxa"/>
                <w:tcBorders>
                  <w:top w:val="dotted" w:sz="4" w:space="0" w:color="auto"/>
                  <w:left w:val="nil"/>
                  <w:bottom w:val="dotted" w:sz="4" w:space="0" w:color="auto"/>
                  <w:right w:val="nil"/>
                </w:tcBorders>
                <w:shd w:val="clear" w:color="auto" w:fill="FFFFFF"/>
              </w:tcPr>
            </w:tcPrChange>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152" w:author="Amit Popat" w:date="2022-07-11T10:45:00Z">
              <w:tcPr>
                <w:tcW w:w="864" w:type="dxa"/>
                <w:tcBorders>
                  <w:top w:val="dotted" w:sz="4" w:space="0" w:color="auto"/>
                  <w:left w:val="nil"/>
                  <w:bottom w:val="dotted" w:sz="4" w:space="0" w:color="auto"/>
                  <w:right w:val="nil"/>
                </w:tcBorders>
                <w:shd w:val="clear" w:color="auto" w:fill="FFFFFF"/>
              </w:tcPr>
            </w:tcPrChange>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53" w:author="Amit Popat" w:date="2022-07-11T10:45:00Z">
              <w:tcPr>
                <w:tcW w:w="1008" w:type="dxa"/>
                <w:tcBorders>
                  <w:top w:val="dotted" w:sz="4" w:space="0" w:color="auto"/>
                  <w:left w:val="nil"/>
                  <w:bottom w:val="dotted" w:sz="4" w:space="0" w:color="auto"/>
                  <w:right w:val="nil"/>
                </w:tcBorders>
                <w:shd w:val="clear" w:color="auto" w:fill="FFFFFF"/>
              </w:tcPr>
            </w:tcPrChange>
          </w:tcPr>
          <w:p w14:paraId="25AD4D93" w14:textId="77777777" w:rsidR="004C2D45" w:rsidRDefault="004C2D45">
            <w:pPr>
              <w:pStyle w:val="MsgTableBody"/>
              <w:jc w:val="center"/>
              <w:rPr>
                <w:noProof/>
              </w:rPr>
            </w:pPr>
          </w:p>
        </w:tc>
      </w:tr>
      <w:tr w:rsidR="004C2D45" w:rsidRPr="004C2D45" w14:paraId="74FCF781" w14:textId="77777777" w:rsidTr="00E56816">
        <w:trPr>
          <w:jc w:val="center"/>
          <w:trPrChange w:id="115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5" w:author="Amit Popat" w:date="2022-07-11T10:45:00Z">
              <w:tcPr>
                <w:tcW w:w="2880" w:type="dxa"/>
                <w:tcBorders>
                  <w:top w:val="dotted" w:sz="4" w:space="0" w:color="auto"/>
                  <w:left w:val="nil"/>
                  <w:bottom w:val="dotted" w:sz="4" w:space="0" w:color="auto"/>
                  <w:right w:val="nil"/>
                </w:tcBorders>
                <w:shd w:val="clear" w:color="auto" w:fill="FFFFFF"/>
              </w:tcPr>
            </w:tcPrChange>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56" w:author="Amit Popat" w:date="2022-07-11T10:45:00Z">
              <w:tcPr>
                <w:tcW w:w="4320" w:type="dxa"/>
                <w:tcBorders>
                  <w:top w:val="dotted" w:sz="4" w:space="0" w:color="auto"/>
                  <w:left w:val="nil"/>
                  <w:bottom w:val="dotted" w:sz="4" w:space="0" w:color="auto"/>
                  <w:right w:val="nil"/>
                </w:tcBorders>
                <w:shd w:val="clear" w:color="auto" w:fill="FFFFFF"/>
              </w:tcPr>
            </w:tcPrChange>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1157" w:author="Amit Popat" w:date="2022-07-11T10:45:00Z">
              <w:tcPr>
                <w:tcW w:w="864" w:type="dxa"/>
                <w:tcBorders>
                  <w:top w:val="dotted" w:sz="4" w:space="0" w:color="auto"/>
                  <w:left w:val="nil"/>
                  <w:bottom w:val="dotted" w:sz="4" w:space="0" w:color="auto"/>
                  <w:right w:val="nil"/>
                </w:tcBorders>
                <w:shd w:val="clear" w:color="auto" w:fill="FFFFFF"/>
              </w:tcPr>
            </w:tcPrChange>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58" w:author="Amit Popat" w:date="2022-07-11T10:45:00Z">
              <w:tcPr>
                <w:tcW w:w="1008" w:type="dxa"/>
                <w:tcBorders>
                  <w:top w:val="dotted" w:sz="4" w:space="0" w:color="auto"/>
                  <w:left w:val="nil"/>
                  <w:bottom w:val="dotted" w:sz="4" w:space="0" w:color="auto"/>
                  <w:right w:val="nil"/>
                </w:tcBorders>
                <w:shd w:val="clear" w:color="auto" w:fill="FFFFFF"/>
              </w:tcPr>
            </w:tcPrChange>
          </w:tcPr>
          <w:p w14:paraId="2CD15029" w14:textId="77777777" w:rsidR="004C2D45" w:rsidRDefault="004C2D45">
            <w:pPr>
              <w:pStyle w:val="MsgTableBody"/>
              <w:jc w:val="center"/>
              <w:rPr>
                <w:noProof/>
              </w:rPr>
            </w:pPr>
          </w:p>
        </w:tc>
      </w:tr>
      <w:tr w:rsidR="004C2D45" w:rsidRPr="004C2D45" w14:paraId="1667A40F" w14:textId="77777777" w:rsidTr="00E56816">
        <w:trPr>
          <w:jc w:val="center"/>
          <w:trPrChange w:id="115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0" w:author="Amit Popat" w:date="2022-07-11T10:45:00Z">
              <w:tcPr>
                <w:tcW w:w="2880" w:type="dxa"/>
                <w:tcBorders>
                  <w:top w:val="dotted" w:sz="4" w:space="0" w:color="auto"/>
                  <w:left w:val="nil"/>
                  <w:bottom w:val="dotted" w:sz="4" w:space="0" w:color="auto"/>
                  <w:right w:val="nil"/>
                </w:tcBorders>
                <w:shd w:val="clear" w:color="auto" w:fill="FFFFFF"/>
              </w:tcPr>
            </w:tcPrChange>
          </w:tcPr>
          <w:p w14:paraId="27AFFC10"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61" w:author="Amit Popat" w:date="2022-07-11T10:45:00Z">
              <w:tcPr>
                <w:tcW w:w="4320" w:type="dxa"/>
                <w:tcBorders>
                  <w:top w:val="dotted" w:sz="4" w:space="0" w:color="auto"/>
                  <w:left w:val="nil"/>
                  <w:bottom w:val="dotted" w:sz="4" w:space="0" w:color="auto"/>
                  <w:right w:val="nil"/>
                </w:tcBorders>
                <w:shd w:val="clear" w:color="auto" w:fill="FFFFFF"/>
              </w:tcPr>
            </w:tcPrChange>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1162" w:author="Amit Popat" w:date="2022-07-11T10:45:00Z">
              <w:tcPr>
                <w:tcW w:w="864" w:type="dxa"/>
                <w:tcBorders>
                  <w:top w:val="dotted" w:sz="4" w:space="0" w:color="auto"/>
                  <w:left w:val="nil"/>
                  <w:bottom w:val="dotted" w:sz="4" w:space="0" w:color="auto"/>
                  <w:right w:val="nil"/>
                </w:tcBorders>
                <w:shd w:val="clear" w:color="auto" w:fill="FFFFFF"/>
              </w:tcPr>
            </w:tcPrChange>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3" w:author="Amit Popat" w:date="2022-07-11T10:45:00Z">
              <w:tcPr>
                <w:tcW w:w="1008" w:type="dxa"/>
                <w:tcBorders>
                  <w:top w:val="dotted" w:sz="4" w:space="0" w:color="auto"/>
                  <w:left w:val="nil"/>
                  <w:bottom w:val="dotted" w:sz="4" w:space="0" w:color="auto"/>
                  <w:right w:val="nil"/>
                </w:tcBorders>
                <w:shd w:val="clear" w:color="auto" w:fill="FFFFFF"/>
              </w:tcPr>
            </w:tcPrChange>
          </w:tcPr>
          <w:p w14:paraId="42962DCB" w14:textId="77777777" w:rsidR="004C2D45" w:rsidRDefault="004C2D45">
            <w:pPr>
              <w:pStyle w:val="MsgTableBody"/>
              <w:jc w:val="center"/>
              <w:rPr>
                <w:noProof/>
              </w:rPr>
            </w:pPr>
            <w:r>
              <w:rPr>
                <w:noProof/>
              </w:rPr>
              <w:t>12</w:t>
            </w:r>
          </w:p>
        </w:tc>
      </w:tr>
      <w:tr w:rsidR="004C2D45" w:rsidRPr="004C2D45" w14:paraId="38DD020B" w14:textId="77777777" w:rsidTr="00E56816">
        <w:trPr>
          <w:jc w:val="center"/>
          <w:trPrChange w:id="116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5" w:author="Amit Popat" w:date="2022-07-11T10:45:00Z">
              <w:tcPr>
                <w:tcW w:w="2880" w:type="dxa"/>
                <w:tcBorders>
                  <w:top w:val="dotted" w:sz="4" w:space="0" w:color="auto"/>
                  <w:left w:val="nil"/>
                  <w:bottom w:val="dotted" w:sz="4" w:space="0" w:color="auto"/>
                  <w:right w:val="nil"/>
                </w:tcBorders>
                <w:shd w:val="clear" w:color="auto" w:fill="FFFFFF"/>
              </w:tcPr>
            </w:tcPrChange>
          </w:tcPr>
          <w:p w14:paraId="210D88BA" w14:textId="77777777" w:rsidR="004C2D45" w:rsidRDefault="004C2D45">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1166" w:author="Amit Popat" w:date="2022-07-11T10:45:00Z">
              <w:tcPr>
                <w:tcW w:w="4320" w:type="dxa"/>
                <w:tcBorders>
                  <w:top w:val="dotted" w:sz="4" w:space="0" w:color="auto"/>
                  <w:left w:val="nil"/>
                  <w:bottom w:val="dotted" w:sz="4" w:space="0" w:color="auto"/>
                  <w:right w:val="nil"/>
                </w:tcBorders>
                <w:shd w:val="clear" w:color="auto" w:fill="FFFFFF"/>
              </w:tcPr>
            </w:tcPrChange>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Change w:id="1167" w:author="Amit Popat" w:date="2022-07-11T10:45:00Z">
              <w:tcPr>
                <w:tcW w:w="864" w:type="dxa"/>
                <w:tcBorders>
                  <w:top w:val="dotted" w:sz="4" w:space="0" w:color="auto"/>
                  <w:left w:val="nil"/>
                  <w:bottom w:val="dotted" w:sz="4" w:space="0" w:color="auto"/>
                  <w:right w:val="nil"/>
                </w:tcBorders>
                <w:shd w:val="clear" w:color="auto" w:fill="FFFFFF"/>
              </w:tcPr>
            </w:tcPrChange>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8" w:author="Amit Popat" w:date="2022-07-11T10:45:00Z">
              <w:tcPr>
                <w:tcW w:w="1008" w:type="dxa"/>
                <w:tcBorders>
                  <w:top w:val="dotted" w:sz="4" w:space="0" w:color="auto"/>
                  <w:left w:val="nil"/>
                  <w:bottom w:val="dotted" w:sz="4" w:space="0" w:color="auto"/>
                  <w:right w:val="nil"/>
                </w:tcBorders>
                <w:shd w:val="clear" w:color="auto" w:fill="FFFFFF"/>
              </w:tcPr>
            </w:tcPrChange>
          </w:tcPr>
          <w:p w14:paraId="2D588B19" w14:textId="77777777" w:rsidR="004C2D45" w:rsidRDefault="004C2D45">
            <w:pPr>
              <w:pStyle w:val="MsgTableBody"/>
              <w:jc w:val="center"/>
              <w:rPr>
                <w:noProof/>
              </w:rPr>
            </w:pPr>
            <w:r>
              <w:rPr>
                <w:noProof/>
              </w:rPr>
              <w:t>2</w:t>
            </w:r>
          </w:p>
        </w:tc>
      </w:tr>
      <w:tr w:rsidR="004C2D45" w:rsidRPr="004C2D45" w14:paraId="796019CE" w14:textId="77777777" w:rsidTr="00E56816">
        <w:trPr>
          <w:jc w:val="center"/>
          <w:trPrChange w:id="116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0" w:author="Amit Popat" w:date="2022-07-11T10:45:00Z">
              <w:tcPr>
                <w:tcW w:w="2880" w:type="dxa"/>
                <w:tcBorders>
                  <w:top w:val="dotted" w:sz="4" w:space="0" w:color="auto"/>
                  <w:left w:val="nil"/>
                  <w:bottom w:val="dotted" w:sz="4" w:space="0" w:color="auto"/>
                  <w:right w:val="nil"/>
                </w:tcBorders>
                <w:shd w:val="clear" w:color="auto" w:fill="FFFFFF"/>
              </w:tcPr>
            </w:tcPrChange>
          </w:tcPr>
          <w:p w14:paraId="11A4302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71" w:author="Amit Popat" w:date="2022-07-11T10:45:00Z">
              <w:tcPr>
                <w:tcW w:w="4320" w:type="dxa"/>
                <w:tcBorders>
                  <w:top w:val="dotted" w:sz="4" w:space="0" w:color="auto"/>
                  <w:left w:val="nil"/>
                  <w:bottom w:val="dotted" w:sz="4" w:space="0" w:color="auto"/>
                  <w:right w:val="nil"/>
                </w:tcBorders>
                <w:shd w:val="clear" w:color="auto" w:fill="FFFFFF"/>
              </w:tcPr>
            </w:tcPrChange>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1172" w:author="Amit Popat" w:date="2022-07-11T10:45:00Z">
              <w:tcPr>
                <w:tcW w:w="864" w:type="dxa"/>
                <w:tcBorders>
                  <w:top w:val="dotted" w:sz="4" w:space="0" w:color="auto"/>
                  <w:left w:val="nil"/>
                  <w:bottom w:val="dotted" w:sz="4" w:space="0" w:color="auto"/>
                  <w:right w:val="nil"/>
                </w:tcBorders>
                <w:shd w:val="clear" w:color="auto" w:fill="FFFFFF"/>
              </w:tcPr>
            </w:tcPrChange>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3" w:author="Amit Popat" w:date="2022-07-11T10:45:00Z">
              <w:tcPr>
                <w:tcW w:w="1008" w:type="dxa"/>
                <w:tcBorders>
                  <w:top w:val="dotted" w:sz="4" w:space="0" w:color="auto"/>
                  <w:left w:val="nil"/>
                  <w:bottom w:val="dotted" w:sz="4" w:space="0" w:color="auto"/>
                  <w:right w:val="nil"/>
                </w:tcBorders>
                <w:shd w:val="clear" w:color="auto" w:fill="FFFFFF"/>
              </w:tcPr>
            </w:tcPrChange>
          </w:tcPr>
          <w:p w14:paraId="057F22A0" w14:textId="77777777" w:rsidR="004C2D45" w:rsidRDefault="004C2D45">
            <w:pPr>
              <w:pStyle w:val="MsgTableBody"/>
              <w:jc w:val="center"/>
              <w:rPr>
                <w:noProof/>
              </w:rPr>
            </w:pPr>
            <w:r>
              <w:rPr>
                <w:noProof/>
              </w:rPr>
              <w:t>12</w:t>
            </w:r>
          </w:p>
        </w:tc>
      </w:tr>
      <w:tr w:rsidR="004C2D45" w:rsidRPr="004C2D45" w14:paraId="302852EF" w14:textId="77777777" w:rsidTr="00E56816">
        <w:trPr>
          <w:jc w:val="center"/>
          <w:trPrChange w:id="117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5" w:author="Amit Popat" w:date="2022-07-11T10:45:00Z">
              <w:tcPr>
                <w:tcW w:w="2880" w:type="dxa"/>
                <w:tcBorders>
                  <w:top w:val="dotted" w:sz="4" w:space="0" w:color="auto"/>
                  <w:left w:val="nil"/>
                  <w:bottom w:val="dotted" w:sz="4" w:space="0" w:color="auto"/>
                  <w:right w:val="nil"/>
                </w:tcBorders>
                <w:shd w:val="clear" w:color="auto" w:fill="FFFFFF"/>
              </w:tcPr>
            </w:tcPrChange>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76" w:author="Amit Popat" w:date="2022-07-11T10:45:00Z">
              <w:tcPr>
                <w:tcW w:w="4320" w:type="dxa"/>
                <w:tcBorders>
                  <w:top w:val="dotted" w:sz="4" w:space="0" w:color="auto"/>
                  <w:left w:val="nil"/>
                  <w:bottom w:val="dotted" w:sz="4" w:space="0" w:color="auto"/>
                  <w:right w:val="nil"/>
                </w:tcBorders>
                <w:shd w:val="clear" w:color="auto" w:fill="FFFFFF"/>
              </w:tcPr>
            </w:tcPrChange>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177" w:author="Amit Popat" w:date="2022-07-11T10:45:00Z">
              <w:tcPr>
                <w:tcW w:w="864" w:type="dxa"/>
                <w:tcBorders>
                  <w:top w:val="dotted" w:sz="4" w:space="0" w:color="auto"/>
                  <w:left w:val="nil"/>
                  <w:bottom w:val="dotted" w:sz="4" w:space="0" w:color="auto"/>
                  <w:right w:val="nil"/>
                </w:tcBorders>
                <w:shd w:val="clear" w:color="auto" w:fill="FFFFFF"/>
              </w:tcPr>
            </w:tcPrChange>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8" w:author="Amit Popat" w:date="2022-07-11T10:45:00Z">
              <w:tcPr>
                <w:tcW w:w="1008" w:type="dxa"/>
                <w:tcBorders>
                  <w:top w:val="dotted" w:sz="4" w:space="0" w:color="auto"/>
                  <w:left w:val="nil"/>
                  <w:bottom w:val="dotted" w:sz="4" w:space="0" w:color="auto"/>
                  <w:right w:val="nil"/>
                </w:tcBorders>
                <w:shd w:val="clear" w:color="auto" w:fill="FFFFFF"/>
              </w:tcPr>
            </w:tcPrChange>
          </w:tcPr>
          <w:p w14:paraId="43FF31DA" w14:textId="77777777" w:rsidR="004C2D45" w:rsidRDefault="004C2D45">
            <w:pPr>
              <w:pStyle w:val="MsgTableBody"/>
              <w:jc w:val="center"/>
              <w:rPr>
                <w:noProof/>
              </w:rPr>
            </w:pPr>
          </w:p>
        </w:tc>
      </w:tr>
      <w:tr w:rsidR="004C2D45" w:rsidRPr="004C2D45" w14:paraId="7ED7A649" w14:textId="77777777" w:rsidTr="00E56816">
        <w:trPr>
          <w:jc w:val="center"/>
          <w:trPrChange w:id="117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0" w:author="Amit Popat" w:date="2022-07-11T10:45:00Z">
              <w:tcPr>
                <w:tcW w:w="2880" w:type="dxa"/>
                <w:tcBorders>
                  <w:top w:val="dotted" w:sz="4" w:space="0" w:color="auto"/>
                  <w:left w:val="nil"/>
                  <w:bottom w:val="dotted" w:sz="4" w:space="0" w:color="auto"/>
                  <w:right w:val="nil"/>
                </w:tcBorders>
                <w:shd w:val="clear" w:color="auto" w:fill="FFFFFF"/>
              </w:tcPr>
            </w:tcPrChange>
          </w:tcPr>
          <w:p w14:paraId="1602736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81" w:author="Amit Popat" w:date="2022-07-11T10:45:00Z">
              <w:tcPr>
                <w:tcW w:w="4320" w:type="dxa"/>
                <w:tcBorders>
                  <w:top w:val="dotted" w:sz="4" w:space="0" w:color="auto"/>
                  <w:left w:val="nil"/>
                  <w:bottom w:val="dotted" w:sz="4" w:space="0" w:color="auto"/>
                  <w:right w:val="nil"/>
                </w:tcBorders>
                <w:shd w:val="clear" w:color="auto" w:fill="FFFFFF"/>
              </w:tcPr>
            </w:tcPrChange>
          </w:tcPr>
          <w:p w14:paraId="771191A0" w14:textId="27DAB2F1" w:rsidR="004C2D45" w:rsidRDefault="003C0421">
            <w:pPr>
              <w:pStyle w:val="MsgTableBody"/>
              <w:rPr>
                <w:noProof/>
              </w:rPr>
            </w:pPr>
            <w:r w:rsidRPr="005625E3">
              <w:rPr>
                <w:rPrChange w:id="1182" w:author="Merrick, Riki | APHL" w:date="2022-09-01T17:27:00Z">
                  <w:rPr>
                    <w:color w:val="FF0000"/>
                  </w:rPr>
                </w:rPrChange>
              </w:rPr>
              <w:t>For backwards compatibility only as of V2.9</w:t>
            </w:r>
            <w:r w:rsidR="00224E8F" w:rsidRPr="005625E3">
              <w:rPr>
                <w:rPrChange w:id="1183" w:author="Merrick, Riki | APHL" w:date="2022-09-01T17:27:00Z">
                  <w:rPr>
                    <w:color w:val="FF0000"/>
                  </w:rPr>
                </w:rPrChange>
              </w:rPr>
              <w:t xml:space="preserve"> </w:t>
            </w:r>
          </w:p>
        </w:tc>
        <w:tc>
          <w:tcPr>
            <w:tcW w:w="864" w:type="dxa"/>
            <w:tcBorders>
              <w:top w:val="dotted" w:sz="4" w:space="0" w:color="auto"/>
              <w:left w:val="nil"/>
              <w:bottom w:val="dotted" w:sz="4" w:space="0" w:color="auto"/>
              <w:right w:val="nil"/>
            </w:tcBorders>
            <w:shd w:val="clear" w:color="auto" w:fill="FFFFFF"/>
            <w:tcPrChange w:id="1184" w:author="Amit Popat" w:date="2022-07-11T10:45:00Z">
              <w:tcPr>
                <w:tcW w:w="864" w:type="dxa"/>
                <w:tcBorders>
                  <w:top w:val="dotted" w:sz="4" w:space="0" w:color="auto"/>
                  <w:left w:val="nil"/>
                  <w:bottom w:val="dotted" w:sz="4" w:space="0" w:color="auto"/>
                  <w:right w:val="nil"/>
                </w:tcBorders>
                <w:shd w:val="clear" w:color="auto" w:fill="FFFFFF"/>
              </w:tcPr>
            </w:tcPrChange>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185" w:author="Amit Popat" w:date="2022-07-11T10:45:00Z">
              <w:tcPr>
                <w:tcW w:w="1008" w:type="dxa"/>
                <w:tcBorders>
                  <w:top w:val="dotted" w:sz="4" w:space="0" w:color="auto"/>
                  <w:left w:val="nil"/>
                  <w:bottom w:val="dotted" w:sz="4" w:space="0" w:color="auto"/>
                  <w:right w:val="nil"/>
                </w:tcBorders>
                <w:shd w:val="clear" w:color="auto" w:fill="FFFFFF"/>
              </w:tcPr>
            </w:tcPrChange>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E56816">
        <w:trPr>
          <w:jc w:val="center"/>
          <w:trPrChange w:id="118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7" w:author="Amit Popat" w:date="2022-07-11T10:45:00Z">
              <w:tcPr>
                <w:tcW w:w="2880" w:type="dxa"/>
                <w:tcBorders>
                  <w:top w:val="dotted" w:sz="4" w:space="0" w:color="auto"/>
                  <w:left w:val="nil"/>
                  <w:bottom w:val="dotted" w:sz="4" w:space="0" w:color="auto"/>
                  <w:right w:val="nil"/>
                </w:tcBorders>
                <w:shd w:val="clear" w:color="auto" w:fill="FFFFFF"/>
              </w:tcPr>
            </w:tcPrChange>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188" w:author="Amit Popat" w:date="2022-07-11T10:45:00Z">
              <w:tcPr>
                <w:tcW w:w="4320" w:type="dxa"/>
                <w:tcBorders>
                  <w:top w:val="dotted" w:sz="4" w:space="0" w:color="auto"/>
                  <w:left w:val="nil"/>
                  <w:bottom w:val="dotted" w:sz="4" w:space="0" w:color="auto"/>
                  <w:right w:val="nil"/>
                </w:tcBorders>
                <w:shd w:val="clear" w:color="auto" w:fill="FFFFFF"/>
              </w:tcPr>
            </w:tcPrChange>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1189" w:author="Amit Popat" w:date="2022-07-11T10:45:00Z">
              <w:tcPr>
                <w:tcW w:w="864" w:type="dxa"/>
                <w:tcBorders>
                  <w:top w:val="dotted" w:sz="4" w:space="0" w:color="auto"/>
                  <w:left w:val="nil"/>
                  <w:bottom w:val="dotted" w:sz="4" w:space="0" w:color="auto"/>
                  <w:right w:val="nil"/>
                </w:tcBorders>
                <w:shd w:val="clear" w:color="auto" w:fill="FFFFFF"/>
              </w:tcPr>
            </w:tcPrChange>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0" w:author="Amit Popat" w:date="2022-07-11T10:45:00Z">
              <w:tcPr>
                <w:tcW w:w="1008" w:type="dxa"/>
                <w:tcBorders>
                  <w:top w:val="dotted" w:sz="4" w:space="0" w:color="auto"/>
                  <w:left w:val="nil"/>
                  <w:bottom w:val="dotted" w:sz="4" w:space="0" w:color="auto"/>
                  <w:right w:val="nil"/>
                </w:tcBorders>
                <w:shd w:val="clear" w:color="auto" w:fill="FFFFFF"/>
              </w:tcPr>
            </w:tcPrChange>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E56816">
        <w:trPr>
          <w:jc w:val="center"/>
          <w:trPrChange w:id="119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2" w:author="Amit Popat" w:date="2022-07-11T10:45:00Z">
              <w:tcPr>
                <w:tcW w:w="2880" w:type="dxa"/>
                <w:tcBorders>
                  <w:top w:val="dotted" w:sz="4" w:space="0" w:color="auto"/>
                  <w:left w:val="nil"/>
                  <w:bottom w:val="dotted" w:sz="4" w:space="0" w:color="auto"/>
                  <w:right w:val="nil"/>
                </w:tcBorders>
                <w:shd w:val="clear" w:color="auto" w:fill="FFFFFF"/>
              </w:tcPr>
            </w:tcPrChange>
          </w:tcPr>
          <w:p w14:paraId="714013D0"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193" w:author="Amit Popat" w:date="2022-07-11T10:45:00Z">
              <w:tcPr>
                <w:tcW w:w="4320" w:type="dxa"/>
                <w:tcBorders>
                  <w:top w:val="dotted" w:sz="4" w:space="0" w:color="auto"/>
                  <w:left w:val="nil"/>
                  <w:bottom w:val="dotted" w:sz="4" w:space="0" w:color="auto"/>
                  <w:right w:val="nil"/>
                </w:tcBorders>
                <w:shd w:val="clear" w:color="auto" w:fill="FFFFFF"/>
              </w:tcPr>
            </w:tcPrChange>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194" w:author="Amit Popat" w:date="2022-07-11T10:45:00Z">
              <w:tcPr>
                <w:tcW w:w="864" w:type="dxa"/>
                <w:tcBorders>
                  <w:top w:val="dotted" w:sz="4" w:space="0" w:color="auto"/>
                  <w:left w:val="nil"/>
                  <w:bottom w:val="dotted" w:sz="4" w:space="0" w:color="auto"/>
                  <w:right w:val="nil"/>
                </w:tcBorders>
                <w:shd w:val="clear" w:color="auto" w:fill="FFFFFF"/>
              </w:tcPr>
            </w:tcPrChange>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195" w:author="Amit Popat" w:date="2022-07-11T10:45:00Z">
              <w:tcPr>
                <w:tcW w:w="1008" w:type="dxa"/>
                <w:tcBorders>
                  <w:top w:val="dotted" w:sz="4" w:space="0" w:color="auto"/>
                  <w:left w:val="nil"/>
                  <w:bottom w:val="dotted" w:sz="4" w:space="0" w:color="auto"/>
                  <w:right w:val="nil"/>
                </w:tcBorders>
                <w:shd w:val="clear" w:color="auto" w:fill="FFFFFF"/>
              </w:tcPr>
            </w:tcPrChange>
          </w:tcPr>
          <w:p w14:paraId="0C0E0692" w14:textId="77777777" w:rsidR="004C2D45" w:rsidRDefault="004C2D45">
            <w:pPr>
              <w:pStyle w:val="MsgTableBody"/>
              <w:jc w:val="center"/>
              <w:rPr>
                <w:noProof/>
              </w:rPr>
            </w:pPr>
            <w:r>
              <w:rPr>
                <w:noProof/>
              </w:rPr>
              <w:t>12</w:t>
            </w:r>
          </w:p>
        </w:tc>
      </w:tr>
      <w:tr w:rsidR="004C2D45" w:rsidRPr="004C2D45" w14:paraId="65CDED94" w14:textId="77777777" w:rsidTr="00E56816">
        <w:trPr>
          <w:jc w:val="center"/>
          <w:trPrChange w:id="119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7" w:author="Amit Popat" w:date="2022-07-11T10:45:00Z">
              <w:tcPr>
                <w:tcW w:w="2880" w:type="dxa"/>
                <w:tcBorders>
                  <w:top w:val="dotted" w:sz="4" w:space="0" w:color="auto"/>
                  <w:left w:val="nil"/>
                  <w:bottom w:val="dotted" w:sz="4" w:space="0" w:color="auto"/>
                  <w:right w:val="nil"/>
                </w:tcBorders>
                <w:shd w:val="clear" w:color="auto" w:fill="FFFFFF"/>
              </w:tcPr>
            </w:tcPrChange>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98" w:author="Amit Popat" w:date="2022-07-11T10:45:00Z">
              <w:tcPr>
                <w:tcW w:w="4320" w:type="dxa"/>
                <w:tcBorders>
                  <w:top w:val="dotted" w:sz="4" w:space="0" w:color="auto"/>
                  <w:left w:val="nil"/>
                  <w:bottom w:val="dotted" w:sz="4" w:space="0" w:color="auto"/>
                  <w:right w:val="nil"/>
                </w:tcBorders>
                <w:shd w:val="clear" w:color="auto" w:fill="FFFFFF"/>
              </w:tcPr>
            </w:tcPrChange>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199" w:author="Amit Popat" w:date="2022-07-11T10:45:00Z">
              <w:tcPr>
                <w:tcW w:w="864" w:type="dxa"/>
                <w:tcBorders>
                  <w:top w:val="dotted" w:sz="4" w:space="0" w:color="auto"/>
                  <w:left w:val="nil"/>
                  <w:bottom w:val="dotted" w:sz="4" w:space="0" w:color="auto"/>
                  <w:right w:val="nil"/>
                </w:tcBorders>
                <w:shd w:val="clear" w:color="auto" w:fill="FFFFFF"/>
              </w:tcPr>
            </w:tcPrChange>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0" w:author="Amit Popat" w:date="2022-07-11T10:45:00Z">
              <w:tcPr>
                <w:tcW w:w="1008" w:type="dxa"/>
                <w:tcBorders>
                  <w:top w:val="dotted" w:sz="4" w:space="0" w:color="auto"/>
                  <w:left w:val="nil"/>
                  <w:bottom w:val="dotted" w:sz="4" w:space="0" w:color="auto"/>
                  <w:right w:val="nil"/>
                </w:tcBorders>
                <w:shd w:val="clear" w:color="auto" w:fill="FFFFFF"/>
              </w:tcPr>
            </w:tcPrChange>
          </w:tcPr>
          <w:p w14:paraId="52B0DAFD" w14:textId="77777777" w:rsidR="004C2D45" w:rsidRDefault="004C2D45">
            <w:pPr>
              <w:pStyle w:val="MsgTableBody"/>
              <w:jc w:val="center"/>
              <w:rPr>
                <w:noProof/>
              </w:rPr>
            </w:pPr>
          </w:p>
        </w:tc>
      </w:tr>
      <w:tr w:rsidR="004C2D45" w:rsidRPr="004C2D45" w14:paraId="5279DAD3" w14:textId="77777777" w:rsidTr="00E56816">
        <w:trPr>
          <w:jc w:val="center"/>
          <w:trPrChange w:id="120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2" w:author="Amit Popat" w:date="2022-07-11T10:45:00Z">
              <w:tcPr>
                <w:tcW w:w="2880" w:type="dxa"/>
                <w:tcBorders>
                  <w:top w:val="dotted" w:sz="4" w:space="0" w:color="auto"/>
                  <w:left w:val="nil"/>
                  <w:bottom w:val="dotted" w:sz="4" w:space="0" w:color="auto"/>
                  <w:right w:val="nil"/>
                </w:tcBorders>
                <w:shd w:val="clear" w:color="auto" w:fill="FFFFFF"/>
              </w:tcPr>
            </w:tcPrChange>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03" w:author="Amit Popat" w:date="2022-07-11T10:45:00Z">
              <w:tcPr>
                <w:tcW w:w="4320" w:type="dxa"/>
                <w:tcBorders>
                  <w:top w:val="dotted" w:sz="4" w:space="0" w:color="auto"/>
                  <w:left w:val="nil"/>
                  <w:bottom w:val="dotted" w:sz="4" w:space="0" w:color="auto"/>
                  <w:right w:val="nil"/>
                </w:tcBorders>
                <w:shd w:val="clear" w:color="auto" w:fill="FFFFFF"/>
              </w:tcPr>
            </w:tcPrChange>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1204" w:author="Amit Popat" w:date="2022-07-11T10:45:00Z">
              <w:tcPr>
                <w:tcW w:w="864" w:type="dxa"/>
                <w:tcBorders>
                  <w:top w:val="dotted" w:sz="4" w:space="0" w:color="auto"/>
                  <w:left w:val="nil"/>
                  <w:bottom w:val="dotted" w:sz="4" w:space="0" w:color="auto"/>
                  <w:right w:val="nil"/>
                </w:tcBorders>
                <w:shd w:val="clear" w:color="auto" w:fill="FFFFFF"/>
              </w:tcPr>
            </w:tcPrChange>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5" w:author="Amit Popat" w:date="2022-07-11T10:45:00Z">
              <w:tcPr>
                <w:tcW w:w="1008" w:type="dxa"/>
                <w:tcBorders>
                  <w:top w:val="dotted" w:sz="4" w:space="0" w:color="auto"/>
                  <w:left w:val="nil"/>
                  <w:bottom w:val="dotted" w:sz="4" w:space="0" w:color="auto"/>
                  <w:right w:val="nil"/>
                </w:tcBorders>
                <w:shd w:val="clear" w:color="auto" w:fill="FFFFFF"/>
              </w:tcPr>
            </w:tcPrChange>
          </w:tcPr>
          <w:p w14:paraId="60DE7D4D" w14:textId="77777777" w:rsidR="004C2D45" w:rsidRDefault="004C2D45">
            <w:pPr>
              <w:pStyle w:val="MsgTableBody"/>
              <w:jc w:val="center"/>
              <w:rPr>
                <w:noProof/>
              </w:rPr>
            </w:pPr>
          </w:p>
        </w:tc>
      </w:tr>
      <w:tr w:rsidR="004C2D45" w:rsidRPr="004C2D45" w14:paraId="129D10F2" w14:textId="77777777" w:rsidTr="00E56816">
        <w:trPr>
          <w:jc w:val="center"/>
          <w:trPrChange w:id="120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7" w:author="Amit Popat" w:date="2022-07-11T10:45:00Z">
              <w:tcPr>
                <w:tcW w:w="2880" w:type="dxa"/>
                <w:tcBorders>
                  <w:top w:val="dotted" w:sz="4" w:space="0" w:color="auto"/>
                  <w:left w:val="nil"/>
                  <w:bottom w:val="dotted" w:sz="4" w:space="0" w:color="auto"/>
                  <w:right w:val="nil"/>
                </w:tcBorders>
                <w:shd w:val="clear" w:color="auto" w:fill="FFFFFF"/>
              </w:tcPr>
            </w:tcPrChange>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208" w:author="Amit Popat" w:date="2022-07-11T10:45:00Z">
              <w:tcPr>
                <w:tcW w:w="4320" w:type="dxa"/>
                <w:tcBorders>
                  <w:top w:val="dotted" w:sz="4" w:space="0" w:color="auto"/>
                  <w:left w:val="nil"/>
                  <w:bottom w:val="dotted" w:sz="4" w:space="0" w:color="auto"/>
                  <w:right w:val="nil"/>
                </w:tcBorders>
                <w:shd w:val="clear" w:color="auto" w:fill="FFFFFF"/>
              </w:tcPr>
            </w:tcPrChange>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209" w:author="Amit Popat" w:date="2022-07-11T10:45:00Z">
              <w:tcPr>
                <w:tcW w:w="864" w:type="dxa"/>
                <w:tcBorders>
                  <w:top w:val="dotted" w:sz="4" w:space="0" w:color="auto"/>
                  <w:left w:val="nil"/>
                  <w:bottom w:val="dotted" w:sz="4" w:space="0" w:color="auto"/>
                  <w:right w:val="nil"/>
                </w:tcBorders>
                <w:shd w:val="clear" w:color="auto" w:fill="FFFFFF"/>
              </w:tcPr>
            </w:tcPrChange>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0" w:author="Amit Popat" w:date="2022-07-11T10:45:00Z">
              <w:tcPr>
                <w:tcW w:w="1008" w:type="dxa"/>
                <w:tcBorders>
                  <w:top w:val="dotted" w:sz="4" w:space="0" w:color="auto"/>
                  <w:left w:val="nil"/>
                  <w:bottom w:val="dotted" w:sz="4" w:space="0" w:color="auto"/>
                  <w:right w:val="nil"/>
                </w:tcBorders>
                <w:shd w:val="clear" w:color="auto" w:fill="FFFFFF"/>
              </w:tcPr>
            </w:tcPrChange>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E56816">
        <w:trPr>
          <w:jc w:val="center"/>
          <w:trPrChange w:id="121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2" w:author="Amit Popat" w:date="2022-07-11T10:45:00Z">
              <w:tcPr>
                <w:tcW w:w="2880" w:type="dxa"/>
                <w:tcBorders>
                  <w:top w:val="dotted" w:sz="4" w:space="0" w:color="auto"/>
                  <w:left w:val="nil"/>
                  <w:bottom w:val="dotted" w:sz="4" w:space="0" w:color="auto"/>
                  <w:right w:val="nil"/>
                </w:tcBorders>
                <w:shd w:val="clear" w:color="auto" w:fill="FFFFFF"/>
              </w:tcPr>
            </w:tcPrChange>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13" w:author="Amit Popat" w:date="2022-07-11T10:45:00Z">
              <w:tcPr>
                <w:tcW w:w="4320" w:type="dxa"/>
                <w:tcBorders>
                  <w:top w:val="dotted" w:sz="4" w:space="0" w:color="auto"/>
                  <w:left w:val="nil"/>
                  <w:bottom w:val="dotted" w:sz="4" w:space="0" w:color="auto"/>
                  <w:right w:val="nil"/>
                </w:tcBorders>
                <w:shd w:val="clear" w:color="auto" w:fill="FFFFFF"/>
              </w:tcPr>
            </w:tcPrChange>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214" w:author="Amit Popat" w:date="2022-07-11T10:45:00Z">
              <w:tcPr>
                <w:tcW w:w="864" w:type="dxa"/>
                <w:tcBorders>
                  <w:top w:val="dotted" w:sz="4" w:space="0" w:color="auto"/>
                  <w:left w:val="nil"/>
                  <w:bottom w:val="dotted" w:sz="4" w:space="0" w:color="auto"/>
                  <w:right w:val="nil"/>
                </w:tcBorders>
                <w:shd w:val="clear" w:color="auto" w:fill="FFFFFF"/>
              </w:tcPr>
            </w:tcPrChange>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5" w:author="Amit Popat" w:date="2022-07-11T10:45:00Z">
              <w:tcPr>
                <w:tcW w:w="1008" w:type="dxa"/>
                <w:tcBorders>
                  <w:top w:val="dotted" w:sz="4" w:space="0" w:color="auto"/>
                  <w:left w:val="nil"/>
                  <w:bottom w:val="dotted" w:sz="4" w:space="0" w:color="auto"/>
                  <w:right w:val="nil"/>
                </w:tcBorders>
                <w:shd w:val="clear" w:color="auto" w:fill="FFFFFF"/>
              </w:tcPr>
            </w:tcPrChange>
          </w:tcPr>
          <w:p w14:paraId="7817760B" w14:textId="77777777" w:rsidR="004C2D45" w:rsidRDefault="004C2D45">
            <w:pPr>
              <w:pStyle w:val="MsgTableBody"/>
              <w:jc w:val="center"/>
              <w:rPr>
                <w:noProof/>
                <w:lang w:val="fr-FR"/>
              </w:rPr>
            </w:pPr>
          </w:p>
        </w:tc>
      </w:tr>
      <w:tr w:rsidR="004C2D45" w:rsidRPr="004C2D45" w14:paraId="10759245" w14:textId="77777777" w:rsidTr="00E56816">
        <w:trPr>
          <w:jc w:val="center"/>
          <w:trPrChange w:id="121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7" w:author="Amit Popat" w:date="2022-07-11T10:45:00Z">
              <w:tcPr>
                <w:tcW w:w="2880" w:type="dxa"/>
                <w:tcBorders>
                  <w:top w:val="dotted" w:sz="4" w:space="0" w:color="auto"/>
                  <w:left w:val="nil"/>
                  <w:bottom w:val="dotted" w:sz="4" w:space="0" w:color="auto"/>
                  <w:right w:val="nil"/>
                </w:tcBorders>
                <w:shd w:val="clear" w:color="auto" w:fill="FFFFFF"/>
              </w:tcPr>
            </w:tcPrChange>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218" w:author="Amit Popat" w:date="2022-07-11T10:45:00Z">
              <w:tcPr>
                <w:tcW w:w="4320" w:type="dxa"/>
                <w:tcBorders>
                  <w:top w:val="dotted" w:sz="4" w:space="0" w:color="auto"/>
                  <w:left w:val="nil"/>
                  <w:bottom w:val="dotted" w:sz="4" w:space="0" w:color="auto"/>
                  <w:right w:val="nil"/>
                </w:tcBorders>
                <w:shd w:val="clear" w:color="auto" w:fill="FFFFFF"/>
              </w:tcPr>
            </w:tcPrChange>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219" w:author="Amit Popat" w:date="2022-07-11T10:45:00Z">
              <w:tcPr>
                <w:tcW w:w="864" w:type="dxa"/>
                <w:tcBorders>
                  <w:top w:val="dotted" w:sz="4" w:space="0" w:color="auto"/>
                  <w:left w:val="nil"/>
                  <w:bottom w:val="dotted" w:sz="4" w:space="0" w:color="auto"/>
                  <w:right w:val="nil"/>
                </w:tcBorders>
                <w:shd w:val="clear" w:color="auto" w:fill="FFFFFF"/>
              </w:tcPr>
            </w:tcPrChange>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20" w:author="Amit Popat" w:date="2022-07-11T10:45:00Z">
              <w:tcPr>
                <w:tcW w:w="1008" w:type="dxa"/>
                <w:tcBorders>
                  <w:top w:val="dotted" w:sz="4" w:space="0" w:color="auto"/>
                  <w:left w:val="nil"/>
                  <w:bottom w:val="dotted" w:sz="4" w:space="0" w:color="auto"/>
                  <w:right w:val="nil"/>
                </w:tcBorders>
                <w:shd w:val="clear" w:color="auto" w:fill="FFFFFF"/>
              </w:tcPr>
            </w:tcPrChange>
          </w:tcPr>
          <w:p w14:paraId="184B0117" w14:textId="77777777" w:rsidR="004C2D45" w:rsidRDefault="004C2D45">
            <w:pPr>
              <w:pStyle w:val="MsgTableBody"/>
              <w:jc w:val="center"/>
              <w:rPr>
                <w:noProof/>
              </w:rPr>
            </w:pPr>
            <w:r>
              <w:rPr>
                <w:noProof/>
              </w:rPr>
              <w:t>2</w:t>
            </w:r>
          </w:p>
        </w:tc>
      </w:tr>
      <w:tr w:rsidR="004C2D45" w:rsidRPr="004C2D45" w14:paraId="2A4A5700" w14:textId="77777777" w:rsidTr="00E56816">
        <w:trPr>
          <w:jc w:val="center"/>
          <w:trPrChange w:id="122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2" w:author="Amit Popat" w:date="2022-07-11T10:45:00Z">
              <w:tcPr>
                <w:tcW w:w="2880" w:type="dxa"/>
                <w:tcBorders>
                  <w:top w:val="dotted" w:sz="4" w:space="0" w:color="auto"/>
                  <w:left w:val="nil"/>
                  <w:bottom w:val="dotted" w:sz="4" w:space="0" w:color="auto"/>
                  <w:right w:val="nil"/>
                </w:tcBorders>
                <w:shd w:val="clear" w:color="auto" w:fill="FFFFFF"/>
              </w:tcPr>
            </w:tcPrChange>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23" w:author="Amit Popat" w:date="2022-07-11T10:45:00Z">
              <w:tcPr>
                <w:tcW w:w="4320" w:type="dxa"/>
                <w:tcBorders>
                  <w:top w:val="dotted" w:sz="4" w:space="0" w:color="auto"/>
                  <w:left w:val="nil"/>
                  <w:bottom w:val="dotted" w:sz="4" w:space="0" w:color="auto"/>
                  <w:right w:val="nil"/>
                </w:tcBorders>
                <w:shd w:val="clear" w:color="auto" w:fill="FFFFFF"/>
              </w:tcPr>
            </w:tcPrChange>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1224" w:author="Amit Popat" w:date="2022-07-11T10:45:00Z">
              <w:tcPr>
                <w:tcW w:w="864" w:type="dxa"/>
                <w:tcBorders>
                  <w:top w:val="dotted" w:sz="4" w:space="0" w:color="auto"/>
                  <w:left w:val="nil"/>
                  <w:bottom w:val="dotted" w:sz="4" w:space="0" w:color="auto"/>
                  <w:right w:val="nil"/>
                </w:tcBorders>
                <w:shd w:val="clear" w:color="auto" w:fill="FFFFFF"/>
              </w:tcPr>
            </w:tcPrChange>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5" w:author="Amit Popat" w:date="2022-07-11T10:45:00Z">
              <w:tcPr>
                <w:tcW w:w="1008" w:type="dxa"/>
                <w:tcBorders>
                  <w:top w:val="dotted" w:sz="4" w:space="0" w:color="auto"/>
                  <w:left w:val="nil"/>
                  <w:bottom w:val="dotted" w:sz="4" w:space="0" w:color="auto"/>
                  <w:right w:val="nil"/>
                </w:tcBorders>
                <w:shd w:val="clear" w:color="auto" w:fill="FFFFFF"/>
              </w:tcPr>
            </w:tcPrChange>
          </w:tcPr>
          <w:p w14:paraId="6A751F9A" w14:textId="77777777" w:rsidR="004C2D45" w:rsidRDefault="004C2D45">
            <w:pPr>
              <w:pStyle w:val="MsgTableBody"/>
              <w:jc w:val="center"/>
              <w:rPr>
                <w:noProof/>
              </w:rPr>
            </w:pPr>
          </w:p>
        </w:tc>
      </w:tr>
      <w:tr w:rsidR="004C2D45" w:rsidRPr="004C2D45" w14:paraId="6EEDD195" w14:textId="77777777" w:rsidTr="00E56816">
        <w:trPr>
          <w:jc w:val="center"/>
          <w:trPrChange w:id="122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7" w:author="Amit Popat" w:date="2022-07-11T10:45:00Z">
              <w:tcPr>
                <w:tcW w:w="2880" w:type="dxa"/>
                <w:tcBorders>
                  <w:top w:val="dotted" w:sz="4" w:space="0" w:color="auto"/>
                  <w:left w:val="nil"/>
                  <w:bottom w:val="dotted" w:sz="4" w:space="0" w:color="auto"/>
                  <w:right w:val="nil"/>
                </w:tcBorders>
                <w:shd w:val="clear" w:color="auto" w:fill="FFFFFF"/>
              </w:tcPr>
            </w:tcPrChange>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28" w:author="Amit Popat" w:date="2022-07-11T10:45:00Z">
              <w:tcPr>
                <w:tcW w:w="4320" w:type="dxa"/>
                <w:tcBorders>
                  <w:top w:val="dotted" w:sz="4" w:space="0" w:color="auto"/>
                  <w:left w:val="nil"/>
                  <w:bottom w:val="dotted" w:sz="4" w:space="0" w:color="auto"/>
                  <w:right w:val="nil"/>
                </w:tcBorders>
                <w:shd w:val="clear" w:color="auto" w:fill="FFFFFF"/>
              </w:tcPr>
            </w:tcPrChange>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1229" w:author="Amit Popat" w:date="2022-07-11T10:45:00Z">
              <w:tcPr>
                <w:tcW w:w="864" w:type="dxa"/>
                <w:tcBorders>
                  <w:top w:val="dotted" w:sz="4" w:space="0" w:color="auto"/>
                  <w:left w:val="nil"/>
                  <w:bottom w:val="dotted" w:sz="4" w:space="0" w:color="auto"/>
                  <w:right w:val="nil"/>
                </w:tcBorders>
                <w:shd w:val="clear" w:color="auto" w:fill="FFFFFF"/>
              </w:tcPr>
            </w:tcPrChange>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0" w:author="Amit Popat" w:date="2022-07-11T10:45:00Z">
              <w:tcPr>
                <w:tcW w:w="1008" w:type="dxa"/>
                <w:tcBorders>
                  <w:top w:val="dotted" w:sz="4" w:space="0" w:color="auto"/>
                  <w:left w:val="nil"/>
                  <w:bottom w:val="dotted" w:sz="4" w:space="0" w:color="auto"/>
                  <w:right w:val="nil"/>
                </w:tcBorders>
                <w:shd w:val="clear" w:color="auto" w:fill="FFFFFF"/>
              </w:tcPr>
            </w:tcPrChange>
          </w:tcPr>
          <w:p w14:paraId="0A941B73" w14:textId="77777777" w:rsidR="004C2D45" w:rsidRDefault="004C2D45">
            <w:pPr>
              <w:pStyle w:val="MsgTableBody"/>
              <w:jc w:val="center"/>
              <w:rPr>
                <w:noProof/>
              </w:rPr>
            </w:pPr>
          </w:p>
        </w:tc>
      </w:tr>
      <w:tr w:rsidR="004C2D45" w:rsidRPr="004C2D45" w14:paraId="6F6A411D" w14:textId="77777777" w:rsidTr="00E56816">
        <w:trPr>
          <w:jc w:val="center"/>
          <w:trPrChange w:id="123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2" w:author="Amit Popat" w:date="2022-07-11T10:45:00Z">
              <w:tcPr>
                <w:tcW w:w="2880" w:type="dxa"/>
                <w:tcBorders>
                  <w:top w:val="dotted" w:sz="4" w:space="0" w:color="auto"/>
                  <w:left w:val="nil"/>
                  <w:bottom w:val="dotted" w:sz="4" w:space="0" w:color="auto"/>
                  <w:right w:val="nil"/>
                </w:tcBorders>
                <w:shd w:val="clear" w:color="auto" w:fill="FFFFFF"/>
              </w:tcPr>
            </w:tcPrChange>
          </w:tcPr>
          <w:p w14:paraId="348E33EC"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33" w:author="Amit Popat" w:date="2022-07-11T10:45:00Z">
              <w:tcPr>
                <w:tcW w:w="4320" w:type="dxa"/>
                <w:tcBorders>
                  <w:top w:val="dotted" w:sz="4" w:space="0" w:color="auto"/>
                  <w:left w:val="nil"/>
                  <w:bottom w:val="dotted" w:sz="4" w:space="0" w:color="auto"/>
                  <w:right w:val="nil"/>
                </w:tcBorders>
                <w:shd w:val="clear" w:color="auto" w:fill="FFFFFF"/>
              </w:tcPr>
            </w:tcPrChange>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1234" w:author="Amit Popat" w:date="2022-07-11T10:45:00Z">
              <w:tcPr>
                <w:tcW w:w="864" w:type="dxa"/>
                <w:tcBorders>
                  <w:top w:val="dotted" w:sz="4" w:space="0" w:color="auto"/>
                  <w:left w:val="nil"/>
                  <w:bottom w:val="dotted" w:sz="4" w:space="0" w:color="auto"/>
                  <w:right w:val="nil"/>
                </w:tcBorders>
                <w:shd w:val="clear" w:color="auto" w:fill="FFFFFF"/>
              </w:tcPr>
            </w:tcPrChange>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5" w:author="Amit Popat" w:date="2022-07-11T10:45:00Z">
              <w:tcPr>
                <w:tcW w:w="1008" w:type="dxa"/>
                <w:tcBorders>
                  <w:top w:val="dotted" w:sz="4" w:space="0" w:color="auto"/>
                  <w:left w:val="nil"/>
                  <w:bottom w:val="dotted" w:sz="4" w:space="0" w:color="auto"/>
                  <w:right w:val="nil"/>
                </w:tcBorders>
                <w:shd w:val="clear" w:color="auto" w:fill="FFFFFF"/>
              </w:tcPr>
            </w:tcPrChange>
          </w:tcPr>
          <w:p w14:paraId="06B1D5F8" w14:textId="77777777" w:rsidR="004C2D45" w:rsidRDefault="004C2D45">
            <w:pPr>
              <w:pStyle w:val="MsgTableBody"/>
              <w:jc w:val="center"/>
              <w:rPr>
                <w:noProof/>
              </w:rPr>
            </w:pPr>
            <w:r>
              <w:rPr>
                <w:noProof/>
              </w:rPr>
              <w:t>12</w:t>
            </w:r>
          </w:p>
        </w:tc>
      </w:tr>
      <w:tr w:rsidR="004C2D45" w:rsidRPr="004C2D45" w14:paraId="3F81BCBB" w14:textId="77777777" w:rsidTr="00E56816">
        <w:trPr>
          <w:jc w:val="center"/>
          <w:trPrChange w:id="123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7" w:author="Amit Popat" w:date="2022-07-11T10:45:00Z">
              <w:tcPr>
                <w:tcW w:w="2880" w:type="dxa"/>
                <w:tcBorders>
                  <w:top w:val="dotted" w:sz="4" w:space="0" w:color="auto"/>
                  <w:left w:val="nil"/>
                  <w:bottom w:val="dotted" w:sz="4" w:space="0" w:color="auto"/>
                  <w:right w:val="nil"/>
                </w:tcBorders>
                <w:shd w:val="clear" w:color="auto" w:fill="FFFFFF"/>
              </w:tcPr>
            </w:tcPrChange>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238" w:author="Amit Popat" w:date="2022-07-11T10:45:00Z">
              <w:tcPr>
                <w:tcW w:w="4320" w:type="dxa"/>
                <w:tcBorders>
                  <w:top w:val="dotted" w:sz="4" w:space="0" w:color="auto"/>
                  <w:left w:val="nil"/>
                  <w:bottom w:val="dotted" w:sz="4" w:space="0" w:color="auto"/>
                  <w:right w:val="nil"/>
                </w:tcBorders>
                <w:shd w:val="clear" w:color="auto" w:fill="FFFFFF"/>
              </w:tcPr>
            </w:tcPrChange>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1239" w:author="Amit Popat" w:date="2022-07-11T10:45:00Z">
              <w:tcPr>
                <w:tcW w:w="864" w:type="dxa"/>
                <w:tcBorders>
                  <w:top w:val="dotted" w:sz="4" w:space="0" w:color="auto"/>
                  <w:left w:val="nil"/>
                  <w:bottom w:val="dotted" w:sz="4" w:space="0" w:color="auto"/>
                  <w:right w:val="nil"/>
                </w:tcBorders>
                <w:shd w:val="clear" w:color="auto" w:fill="FFFFFF"/>
              </w:tcPr>
            </w:tcPrChange>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0" w:author="Amit Popat" w:date="2022-07-11T10:45:00Z">
              <w:tcPr>
                <w:tcW w:w="1008" w:type="dxa"/>
                <w:tcBorders>
                  <w:top w:val="dotted" w:sz="4" w:space="0" w:color="auto"/>
                  <w:left w:val="nil"/>
                  <w:bottom w:val="dotted" w:sz="4" w:space="0" w:color="auto"/>
                  <w:right w:val="nil"/>
                </w:tcBorders>
                <w:shd w:val="clear" w:color="auto" w:fill="FFFFFF"/>
              </w:tcPr>
            </w:tcPrChange>
          </w:tcPr>
          <w:p w14:paraId="01DABC98" w14:textId="77777777" w:rsidR="004C2D45" w:rsidRDefault="004C2D45">
            <w:pPr>
              <w:pStyle w:val="MsgTableBody"/>
              <w:jc w:val="center"/>
              <w:rPr>
                <w:noProof/>
              </w:rPr>
            </w:pPr>
            <w:r>
              <w:rPr>
                <w:noProof/>
              </w:rPr>
              <w:t>2</w:t>
            </w:r>
          </w:p>
        </w:tc>
      </w:tr>
      <w:tr w:rsidR="004C2D45" w:rsidRPr="004C2D45" w14:paraId="7B14553F" w14:textId="77777777" w:rsidTr="00E56816">
        <w:trPr>
          <w:jc w:val="center"/>
          <w:trPrChange w:id="124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2" w:author="Amit Popat" w:date="2022-07-11T10:45:00Z">
              <w:tcPr>
                <w:tcW w:w="2880" w:type="dxa"/>
                <w:tcBorders>
                  <w:top w:val="dotted" w:sz="4" w:space="0" w:color="auto"/>
                  <w:left w:val="nil"/>
                  <w:bottom w:val="dotted" w:sz="4" w:space="0" w:color="auto"/>
                  <w:right w:val="nil"/>
                </w:tcBorders>
                <w:shd w:val="clear" w:color="auto" w:fill="FFFFFF"/>
              </w:tcPr>
            </w:tcPrChange>
          </w:tcPr>
          <w:p w14:paraId="6F321D89"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43" w:author="Amit Popat" w:date="2022-07-11T10:45:00Z">
              <w:tcPr>
                <w:tcW w:w="4320" w:type="dxa"/>
                <w:tcBorders>
                  <w:top w:val="dotted" w:sz="4" w:space="0" w:color="auto"/>
                  <w:left w:val="nil"/>
                  <w:bottom w:val="dotted" w:sz="4" w:space="0" w:color="auto"/>
                  <w:right w:val="nil"/>
                </w:tcBorders>
                <w:shd w:val="clear" w:color="auto" w:fill="FFFFFF"/>
              </w:tcPr>
            </w:tcPrChange>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1244" w:author="Amit Popat" w:date="2022-07-11T10:45:00Z">
              <w:tcPr>
                <w:tcW w:w="864" w:type="dxa"/>
                <w:tcBorders>
                  <w:top w:val="dotted" w:sz="4" w:space="0" w:color="auto"/>
                  <w:left w:val="nil"/>
                  <w:bottom w:val="dotted" w:sz="4" w:space="0" w:color="auto"/>
                  <w:right w:val="nil"/>
                </w:tcBorders>
                <w:shd w:val="clear" w:color="auto" w:fill="FFFFFF"/>
              </w:tcPr>
            </w:tcPrChange>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5" w:author="Amit Popat" w:date="2022-07-11T10:45:00Z">
              <w:tcPr>
                <w:tcW w:w="1008" w:type="dxa"/>
                <w:tcBorders>
                  <w:top w:val="dotted" w:sz="4" w:space="0" w:color="auto"/>
                  <w:left w:val="nil"/>
                  <w:bottom w:val="dotted" w:sz="4" w:space="0" w:color="auto"/>
                  <w:right w:val="nil"/>
                </w:tcBorders>
                <w:shd w:val="clear" w:color="auto" w:fill="FFFFFF"/>
              </w:tcPr>
            </w:tcPrChange>
          </w:tcPr>
          <w:p w14:paraId="5C5D1C52" w14:textId="77777777" w:rsidR="004C2D45" w:rsidRDefault="004C2D45">
            <w:pPr>
              <w:pStyle w:val="MsgTableBody"/>
              <w:jc w:val="center"/>
              <w:rPr>
                <w:noProof/>
              </w:rPr>
            </w:pPr>
            <w:r>
              <w:rPr>
                <w:noProof/>
              </w:rPr>
              <w:t>12</w:t>
            </w:r>
          </w:p>
        </w:tc>
      </w:tr>
      <w:tr w:rsidR="004C2D45" w:rsidRPr="004C2D45" w14:paraId="7353D33D" w14:textId="77777777" w:rsidTr="00E56816">
        <w:trPr>
          <w:jc w:val="center"/>
          <w:trPrChange w:id="124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7" w:author="Amit Popat" w:date="2022-07-11T10:45:00Z">
              <w:tcPr>
                <w:tcW w:w="2880" w:type="dxa"/>
                <w:tcBorders>
                  <w:top w:val="dotted" w:sz="4" w:space="0" w:color="auto"/>
                  <w:left w:val="nil"/>
                  <w:bottom w:val="dotted" w:sz="4" w:space="0" w:color="auto"/>
                  <w:right w:val="nil"/>
                </w:tcBorders>
                <w:shd w:val="clear" w:color="auto" w:fill="FFFFFF"/>
              </w:tcPr>
            </w:tcPrChange>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48" w:author="Amit Popat" w:date="2022-07-11T10:45:00Z">
              <w:tcPr>
                <w:tcW w:w="4320" w:type="dxa"/>
                <w:tcBorders>
                  <w:top w:val="dotted" w:sz="4" w:space="0" w:color="auto"/>
                  <w:left w:val="nil"/>
                  <w:bottom w:val="dotted" w:sz="4" w:space="0" w:color="auto"/>
                  <w:right w:val="nil"/>
                </w:tcBorders>
                <w:shd w:val="clear" w:color="auto" w:fill="FFFFFF"/>
              </w:tcPr>
            </w:tcPrChange>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249" w:author="Amit Popat" w:date="2022-07-11T10:45:00Z">
              <w:tcPr>
                <w:tcW w:w="864" w:type="dxa"/>
                <w:tcBorders>
                  <w:top w:val="dotted" w:sz="4" w:space="0" w:color="auto"/>
                  <w:left w:val="nil"/>
                  <w:bottom w:val="dotted" w:sz="4" w:space="0" w:color="auto"/>
                  <w:right w:val="nil"/>
                </w:tcBorders>
                <w:shd w:val="clear" w:color="auto" w:fill="FFFFFF"/>
              </w:tcPr>
            </w:tcPrChange>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0" w:author="Amit Popat" w:date="2022-07-11T10:45:00Z">
              <w:tcPr>
                <w:tcW w:w="1008" w:type="dxa"/>
                <w:tcBorders>
                  <w:top w:val="dotted" w:sz="4" w:space="0" w:color="auto"/>
                  <w:left w:val="nil"/>
                  <w:bottom w:val="dotted" w:sz="4" w:space="0" w:color="auto"/>
                  <w:right w:val="nil"/>
                </w:tcBorders>
                <w:shd w:val="clear" w:color="auto" w:fill="FFFFFF"/>
              </w:tcPr>
            </w:tcPrChange>
          </w:tcPr>
          <w:p w14:paraId="03F89AB5" w14:textId="77777777" w:rsidR="004C2D45" w:rsidRDefault="004C2D45">
            <w:pPr>
              <w:pStyle w:val="MsgTableBody"/>
              <w:jc w:val="center"/>
              <w:rPr>
                <w:noProof/>
              </w:rPr>
            </w:pPr>
          </w:p>
        </w:tc>
      </w:tr>
      <w:tr w:rsidR="004C2D45" w:rsidRPr="004C2D45" w14:paraId="04207A3A" w14:textId="77777777" w:rsidTr="00E56816">
        <w:trPr>
          <w:jc w:val="center"/>
          <w:trPrChange w:id="125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2" w:author="Amit Popat" w:date="2022-07-11T10:45:00Z">
              <w:tcPr>
                <w:tcW w:w="2880" w:type="dxa"/>
                <w:tcBorders>
                  <w:top w:val="dotted" w:sz="4" w:space="0" w:color="auto"/>
                  <w:left w:val="nil"/>
                  <w:bottom w:val="dotted" w:sz="4" w:space="0" w:color="auto"/>
                  <w:right w:val="nil"/>
                </w:tcBorders>
                <w:shd w:val="clear" w:color="auto" w:fill="FFFFFF"/>
              </w:tcPr>
            </w:tcPrChange>
          </w:tcPr>
          <w:p w14:paraId="71DBC1EB"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53" w:author="Amit Popat" w:date="2022-07-11T10:45:00Z">
              <w:tcPr>
                <w:tcW w:w="4320" w:type="dxa"/>
                <w:tcBorders>
                  <w:top w:val="dotted" w:sz="4" w:space="0" w:color="auto"/>
                  <w:left w:val="nil"/>
                  <w:bottom w:val="dotted" w:sz="4" w:space="0" w:color="auto"/>
                  <w:right w:val="nil"/>
                </w:tcBorders>
                <w:shd w:val="clear" w:color="auto" w:fill="FFFFFF"/>
              </w:tcPr>
            </w:tcPrChange>
          </w:tcPr>
          <w:p w14:paraId="16AB50D4" w14:textId="36132658" w:rsidR="004C2D45" w:rsidRDefault="00224E8F">
            <w:pPr>
              <w:pStyle w:val="MsgTableBody"/>
              <w:rPr>
                <w:noProof/>
                <w:lang w:val="it-IT"/>
              </w:rPr>
            </w:pPr>
            <w:r w:rsidRPr="005625E3">
              <w:rPr>
                <w:rPrChange w:id="1254" w:author="Merrick, Riki | APHL" w:date="2022-09-01T17:28: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1255" w:author="Amit Popat" w:date="2022-07-11T10:45:00Z">
              <w:tcPr>
                <w:tcW w:w="864" w:type="dxa"/>
                <w:tcBorders>
                  <w:top w:val="dotted" w:sz="4" w:space="0" w:color="auto"/>
                  <w:left w:val="nil"/>
                  <w:bottom w:val="dotted" w:sz="4" w:space="0" w:color="auto"/>
                  <w:right w:val="nil"/>
                </w:tcBorders>
                <w:shd w:val="clear" w:color="auto" w:fill="FFFFFF"/>
              </w:tcPr>
            </w:tcPrChange>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Change w:id="1256" w:author="Amit Popat" w:date="2022-07-11T10:45:00Z">
              <w:tcPr>
                <w:tcW w:w="1008" w:type="dxa"/>
                <w:tcBorders>
                  <w:top w:val="dotted" w:sz="4" w:space="0" w:color="auto"/>
                  <w:left w:val="nil"/>
                  <w:bottom w:val="dotted" w:sz="4" w:space="0" w:color="auto"/>
                  <w:right w:val="nil"/>
                </w:tcBorders>
                <w:shd w:val="clear" w:color="auto" w:fill="FFFFFF"/>
              </w:tcPr>
            </w:tcPrChange>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E56816">
        <w:trPr>
          <w:jc w:val="center"/>
          <w:trPrChange w:id="125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8" w:author="Amit Popat" w:date="2022-07-11T10:45:00Z">
              <w:tcPr>
                <w:tcW w:w="2880" w:type="dxa"/>
                <w:tcBorders>
                  <w:top w:val="dotted" w:sz="4" w:space="0" w:color="auto"/>
                  <w:left w:val="nil"/>
                  <w:bottom w:val="dotted" w:sz="4" w:space="0" w:color="auto"/>
                  <w:right w:val="nil"/>
                </w:tcBorders>
                <w:shd w:val="clear" w:color="auto" w:fill="FFFFFF"/>
              </w:tcPr>
            </w:tcPrChange>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59" w:author="Amit Popat" w:date="2022-07-11T10:45:00Z">
              <w:tcPr>
                <w:tcW w:w="4320" w:type="dxa"/>
                <w:tcBorders>
                  <w:top w:val="dotted" w:sz="4" w:space="0" w:color="auto"/>
                  <w:left w:val="nil"/>
                  <w:bottom w:val="dotted" w:sz="4" w:space="0" w:color="auto"/>
                  <w:right w:val="nil"/>
                </w:tcBorders>
                <w:shd w:val="clear" w:color="auto" w:fill="FFFFFF"/>
              </w:tcPr>
            </w:tcPrChange>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1260" w:author="Amit Popat" w:date="2022-07-11T10:45:00Z">
              <w:tcPr>
                <w:tcW w:w="864" w:type="dxa"/>
                <w:tcBorders>
                  <w:top w:val="dotted" w:sz="4" w:space="0" w:color="auto"/>
                  <w:left w:val="nil"/>
                  <w:bottom w:val="dotted" w:sz="4" w:space="0" w:color="auto"/>
                  <w:right w:val="nil"/>
                </w:tcBorders>
                <w:shd w:val="clear" w:color="auto" w:fill="FFFFFF"/>
              </w:tcPr>
            </w:tcPrChange>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261" w:author="Amit Popat" w:date="2022-07-11T10:45:00Z">
              <w:tcPr>
                <w:tcW w:w="1008" w:type="dxa"/>
                <w:tcBorders>
                  <w:top w:val="dotted" w:sz="4" w:space="0" w:color="auto"/>
                  <w:left w:val="nil"/>
                  <w:bottom w:val="dotted" w:sz="4" w:space="0" w:color="auto"/>
                  <w:right w:val="nil"/>
                </w:tcBorders>
                <w:shd w:val="clear" w:color="auto" w:fill="FFFFFF"/>
              </w:tcPr>
            </w:tcPrChange>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E56816">
        <w:trPr>
          <w:jc w:val="center"/>
          <w:trPrChange w:id="126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63" w:author="Amit Popat" w:date="2022-07-11T10:45:00Z">
              <w:tcPr>
                <w:tcW w:w="2880" w:type="dxa"/>
                <w:tcBorders>
                  <w:top w:val="dotted" w:sz="4" w:space="0" w:color="auto"/>
                  <w:left w:val="nil"/>
                  <w:bottom w:val="dotted" w:sz="4" w:space="0" w:color="auto"/>
                  <w:right w:val="nil"/>
                </w:tcBorders>
                <w:shd w:val="clear" w:color="auto" w:fill="FFFFFF"/>
              </w:tcPr>
            </w:tcPrChange>
          </w:tcPr>
          <w:p w14:paraId="604A2EAE"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264" w:author="Amit Popat" w:date="2022-07-11T10:45:00Z">
              <w:tcPr>
                <w:tcW w:w="4320" w:type="dxa"/>
                <w:tcBorders>
                  <w:top w:val="dotted" w:sz="4" w:space="0" w:color="auto"/>
                  <w:left w:val="nil"/>
                  <w:bottom w:val="dotted" w:sz="4" w:space="0" w:color="auto"/>
                  <w:right w:val="nil"/>
                </w:tcBorders>
                <w:shd w:val="clear" w:color="auto" w:fill="FFFFFF"/>
              </w:tcPr>
            </w:tcPrChange>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1265" w:author="Amit Popat" w:date="2022-07-11T10:45:00Z">
              <w:tcPr>
                <w:tcW w:w="864" w:type="dxa"/>
                <w:tcBorders>
                  <w:top w:val="dotted" w:sz="4" w:space="0" w:color="auto"/>
                  <w:left w:val="nil"/>
                  <w:bottom w:val="dotted" w:sz="4" w:space="0" w:color="auto"/>
                  <w:right w:val="nil"/>
                </w:tcBorders>
                <w:shd w:val="clear" w:color="auto" w:fill="FFFFFF"/>
              </w:tcPr>
            </w:tcPrChange>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6" w:author="Amit Popat" w:date="2022-07-11T10:45:00Z">
              <w:tcPr>
                <w:tcW w:w="1008" w:type="dxa"/>
                <w:tcBorders>
                  <w:top w:val="dotted" w:sz="4" w:space="0" w:color="auto"/>
                  <w:left w:val="nil"/>
                  <w:bottom w:val="dotted" w:sz="4" w:space="0" w:color="auto"/>
                  <w:right w:val="nil"/>
                </w:tcBorders>
                <w:shd w:val="clear" w:color="auto" w:fill="FFFFFF"/>
              </w:tcPr>
            </w:tcPrChange>
          </w:tcPr>
          <w:p w14:paraId="44904491" w14:textId="77777777" w:rsidR="004C2D45" w:rsidRDefault="004C2D45">
            <w:pPr>
              <w:pStyle w:val="MsgTableBody"/>
              <w:jc w:val="center"/>
              <w:rPr>
                <w:noProof/>
              </w:rPr>
            </w:pPr>
            <w:r>
              <w:rPr>
                <w:noProof/>
              </w:rPr>
              <w:t>12</w:t>
            </w:r>
          </w:p>
        </w:tc>
      </w:tr>
      <w:tr w:rsidR="004C2D45" w:rsidRPr="004C2D45" w14:paraId="263BE183" w14:textId="77777777" w:rsidTr="00E56816">
        <w:trPr>
          <w:jc w:val="center"/>
          <w:trPrChange w:id="12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68" w:author="Amit Popat" w:date="2022-07-11T10:45:00Z">
              <w:tcPr>
                <w:tcW w:w="2880" w:type="dxa"/>
                <w:tcBorders>
                  <w:top w:val="dotted" w:sz="4" w:space="0" w:color="auto"/>
                  <w:left w:val="nil"/>
                  <w:bottom w:val="dotted" w:sz="4" w:space="0" w:color="auto"/>
                  <w:right w:val="nil"/>
                </w:tcBorders>
                <w:shd w:val="clear" w:color="auto" w:fill="FFFFFF"/>
              </w:tcPr>
            </w:tcPrChange>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69" w:author="Amit Popat" w:date="2022-07-11T10:45:00Z">
              <w:tcPr>
                <w:tcW w:w="4320" w:type="dxa"/>
                <w:tcBorders>
                  <w:top w:val="dotted" w:sz="4" w:space="0" w:color="auto"/>
                  <w:left w:val="nil"/>
                  <w:bottom w:val="dotted" w:sz="4" w:space="0" w:color="auto"/>
                  <w:right w:val="nil"/>
                </w:tcBorders>
                <w:shd w:val="clear" w:color="auto" w:fill="FFFFFF"/>
              </w:tcPr>
            </w:tcPrChange>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270" w:author="Amit Popat" w:date="2022-07-11T10:45:00Z">
              <w:tcPr>
                <w:tcW w:w="864" w:type="dxa"/>
                <w:tcBorders>
                  <w:top w:val="dotted" w:sz="4" w:space="0" w:color="auto"/>
                  <w:left w:val="nil"/>
                  <w:bottom w:val="dotted" w:sz="4" w:space="0" w:color="auto"/>
                  <w:right w:val="nil"/>
                </w:tcBorders>
                <w:shd w:val="clear" w:color="auto" w:fill="FFFFFF"/>
              </w:tcPr>
            </w:tcPrChange>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71" w:author="Amit Popat" w:date="2022-07-11T10:45:00Z">
              <w:tcPr>
                <w:tcW w:w="1008" w:type="dxa"/>
                <w:tcBorders>
                  <w:top w:val="dotted" w:sz="4" w:space="0" w:color="auto"/>
                  <w:left w:val="nil"/>
                  <w:bottom w:val="dotted" w:sz="4" w:space="0" w:color="auto"/>
                  <w:right w:val="nil"/>
                </w:tcBorders>
                <w:shd w:val="clear" w:color="auto" w:fill="FFFFFF"/>
              </w:tcPr>
            </w:tcPrChange>
          </w:tcPr>
          <w:p w14:paraId="2FB74E19" w14:textId="77777777" w:rsidR="004C2D45" w:rsidRDefault="004C2D45">
            <w:pPr>
              <w:pStyle w:val="MsgTableBody"/>
              <w:jc w:val="center"/>
              <w:rPr>
                <w:noProof/>
              </w:rPr>
            </w:pPr>
          </w:p>
        </w:tc>
      </w:tr>
      <w:tr w:rsidR="004C2D45" w:rsidRPr="004C2D45" w14:paraId="7734AD3C" w14:textId="77777777" w:rsidTr="00E56816">
        <w:trPr>
          <w:jc w:val="center"/>
          <w:trPrChange w:id="12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73" w:author="Amit Popat" w:date="2022-07-11T10:45:00Z">
              <w:tcPr>
                <w:tcW w:w="2880" w:type="dxa"/>
                <w:tcBorders>
                  <w:top w:val="dotted" w:sz="4" w:space="0" w:color="auto"/>
                  <w:left w:val="nil"/>
                  <w:bottom w:val="dotted" w:sz="4" w:space="0" w:color="auto"/>
                  <w:right w:val="nil"/>
                </w:tcBorders>
                <w:shd w:val="clear" w:color="auto" w:fill="FFFFFF"/>
              </w:tcPr>
            </w:tcPrChange>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74" w:author="Amit Popat" w:date="2022-07-11T10:45:00Z">
              <w:tcPr>
                <w:tcW w:w="4320" w:type="dxa"/>
                <w:tcBorders>
                  <w:top w:val="dotted" w:sz="4" w:space="0" w:color="auto"/>
                  <w:left w:val="nil"/>
                  <w:bottom w:val="dotted" w:sz="4" w:space="0" w:color="auto"/>
                  <w:right w:val="nil"/>
                </w:tcBorders>
                <w:shd w:val="clear" w:color="auto" w:fill="FFFFFF"/>
              </w:tcPr>
            </w:tcPrChange>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1275" w:author="Amit Popat" w:date="2022-07-11T10:45:00Z">
              <w:tcPr>
                <w:tcW w:w="864" w:type="dxa"/>
                <w:tcBorders>
                  <w:top w:val="dotted" w:sz="4" w:space="0" w:color="auto"/>
                  <w:left w:val="nil"/>
                  <w:bottom w:val="dotted" w:sz="4" w:space="0" w:color="auto"/>
                  <w:right w:val="nil"/>
                </w:tcBorders>
                <w:shd w:val="clear" w:color="auto" w:fill="FFFFFF"/>
              </w:tcPr>
            </w:tcPrChange>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76" w:author="Amit Popat" w:date="2022-07-11T10:45:00Z">
              <w:tcPr>
                <w:tcW w:w="1008" w:type="dxa"/>
                <w:tcBorders>
                  <w:top w:val="dotted" w:sz="4" w:space="0" w:color="auto"/>
                  <w:left w:val="nil"/>
                  <w:bottom w:val="dotted" w:sz="4" w:space="0" w:color="auto"/>
                  <w:right w:val="nil"/>
                </w:tcBorders>
                <w:shd w:val="clear" w:color="auto" w:fill="FFFFFF"/>
              </w:tcPr>
            </w:tcPrChange>
          </w:tcPr>
          <w:p w14:paraId="456CBA52" w14:textId="77777777" w:rsidR="004C2D45" w:rsidRDefault="004C2D45">
            <w:pPr>
              <w:pStyle w:val="MsgTableBody"/>
              <w:jc w:val="center"/>
              <w:rPr>
                <w:noProof/>
              </w:rPr>
            </w:pPr>
          </w:p>
        </w:tc>
      </w:tr>
      <w:tr w:rsidR="004C2D45" w:rsidRPr="004C2D45" w14:paraId="1CD3B1F1" w14:textId="77777777" w:rsidTr="00E56816">
        <w:trPr>
          <w:jc w:val="center"/>
          <w:trPrChange w:id="12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78" w:author="Amit Popat" w:date="2022-07-11T10:45:00Z">
              <w:tcPr>
                <w:tcW w:w="2880" w:type="dxa"/>
                <w:tcBorders>
                  <w:top w:val="dotted" w:sz="4" w:space="0" w:color="auto"/>
                  <w:left w:val="nil"/>
                  <w:bottom w:val="dotted" w:sz="4" w:space="0" w:color="auto"/>
                  <w:right w:val="nil"/>
                </w:tcBorders>
                <w:shd w:val="clear" w:color="auto" w:fill="FFFFFF"/>
              </w:tcPr>
            </w:tcPrChange>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279" w:author="Amit Popat" w:date="2022-07-11T10:45:00Z">
              <w:tcPr>
                <w:tcW w:w="4320" w:type="dxa"/>
                <w:tcBorders>
                  <w:top w:val="dotted" w:sz="4" w:space="0" w:color="auto"/>
                  <w:left w:val="nil"/>
                  <w:bottom w:val="dotted" w:sz="4" w:space="0" w:color="auto"/>
                  <w:right w:val="nil"/>
                </w:tcBorders>
                <w:shd w:val="clear" w:color="auto" w:fill="FFFFFF"/>
              </w:tcPr>
            </w:tcPrChange>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280" w:author="Amit Popat" w:date="2022-07-11T10:45:00Z">
              <w:tcPr>
                <w:tcW w:w="864" w:type="dxa"/>
                <w:tcBorders>
                  <w:top w:val="dotted" w:sz="4" w:space="0" w:color="auto"/>
                  <w:left w:val="nil"/>
                  <w:bottom w:val="dotted" w:sz="4" w:space="0" w:color="auto"/>
                  <w:right w:val="nil"/>
                </w:tcBorders>
                <w:shd w:val="clear" w:color="auto" w:fill="FFFFFF"/>
              </w:tcPr>
            </w:tcPrChange>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1" w:author="Amit Popat" w:date="2022-07-11T10:45:00Z">
              <w:tcPr>
                <w:tcW w:w="1008" w:type="dxa"/>
                <w:tcBorders>
                  <w:top w:val="dotted" w:sz="4" w:space="0" w:color="auto"/>
                  <w:left w:val="nil"/>
                  <w:bottom w:val="dotted" w:sz="4" w:space="0" w:color="auto"/>
                  <w:right w:val="nil"/>
                </w:tcBorders>
                <w:shd w:val="clear" w:color="auto" w:fill="FFFFFF"/>
              </w:tcPr>
            </w:tcPrChange>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E56816">
        <w:trPr>
          <w:jc w:val="center"/>
          <w:trPrChange w:id="12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83" w:author="Amit Popat" w:date="2022-07-11T10:45:00Z">
              <w:tcPr>
                <w:tcW w:w="2880" w:type="dxa"/>
                <w:tcBorders>
                  <w:top w:val="dotted" w:sz="4" w:space="0" w:color="auto"/>
                  <w:left w:val="nil"/>
                  <w:bottom w:val="dotted" w:sz="4" w:space="0" w:color="auto"/>
                  <w:right w:val="nil"/>
                </w:tcBorders>
                <w:shd w:val="clear" w:color="auto" w:fill="FFFFFF"/>
              </w:tcPr>
            </w:tcPrChange>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84" w:author="Amit Popat" w:date="2022-07-11T10:45:00Z">
              <w:tcPr>
                <w:tcW w:w="4320" w:type="dxa"/>
                <w:tcBorders>
                  <w:top w:val="dotted" w:sz="4" w:space="0" w:color="auto"/>
                  <w:left w:val="nil"/>
                  <w:bottom w:val="dotted" w:sz="4" w:space="0" w:color="auto"/>
                  <w:right w:val="nil"/>
                </w:tcBorders>
                <w:shd w:val="clear" w:color="auto" w:fill="FFFFFF"/>
              </w:tcPr>
            </w:tcPrChange>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285" w:author="Amit Popat" w:date="2022-07-11T10:45:00Z">
              <w:tcPr>
                <w:tcW w:w="864" w:type="dxa"/>
                <w:tcBorders>
                  <w:top w:val="dotted" w:sz="4" w:space="0" w:color="auto"/>
                  <w:left w:val="nil"/>
                  <w:bottom w:val="dotted" w:sz="4" w:space="0" w:color="auto"/>
                  <w:right w:val="nil"/>
                </w:tcBorders>
                <w:shd w:val="clear" w:color="auto" w:fill="FFFFFF"/>
              </w:tcPr>
            </w:tcPrChange>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6" w:author="Amit Popat" w:date="2022-07-11T10:45:00Z">
              <w:tcPr>
                <w:tcW w:w="1008" w:type="dxa"/>
                <w:tcBorders>
                  <w:top w:val="dotted" w:sz="4" w:space="0" w:color="auto"/>
                  <w:left w:val="nil"/>
                  <w:bottom w:val="dotted" w:sz="4" w:space="0" w:color="auto"/>
                  <w:right w:val="nil"/>
                </w:tcBorders>
                <w:shd w:val="clear" w:color="auto" w:fill="FFFFFF"/>
              </w:tcPr>
            </w:tcPrChange>
          </w:tcPr>
          <w:p w14:paraId="74538F46" w14:textId="77777777" w:rsidR="004C2D45" w:rsidRDefault="004C2D45">
            <w:pPr>
              <w:pStyle w:val="MsgTableBody"/>
              <w:jc w:val="center"/>
              <w:rPr>
                <w:noProof/>
                <w:lang w:val="fr-FR"/>
              </w:rPr>
            </w:pPr>
          </w:p>
        </w:tc>
      </w:tr>
      <w:tr w:rsidR="004C2D45" w:rsidRPr="004C2D45" w14:paraId="0C2E5C6F" w14:textId="77777777" w:rsidTr="00E56816">
        <w:trPr>
          <w:jc w:val="center"/>
          <w:trPrChange w:id="12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88" w:author="Amit Popat" w:date="2022-07-11T10:45:00Z">
              <w:tcPr>
                <w:tcW w:w="2880" w:type="dxa"/>
                <w:tcBorders>
                  <w:top w:val="dotted" w:sz="4" w:space="0" w:color="auto"/>
                  <w:left w:val="nil"/>
                  <w:bottom w:val="dotted" w:sz="4" w:space="0" w:color="auto"/>
                  <w:right w:val="nil"/>
                </w:tcBorders>
                <w:shd w:val="clear" w:color="auto" w:fill="FFFFFF"/>
              </w:tcPr>
            </w:tcPrChange>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289" w:author="Amit Popat" w:date="2022-07-11T10:45:00Z">
              <w:tcPr>
                <w:tcW w:w="4320" w:type="dxa"/>
                <w:tcBorders>
                  <w:top w:val="dotted" w:sz="4" w:space="0" w:color="auto"/>
                  <w:left w:val="nil"/>
                  <w:bottom w:val="dotted" w:sz="4" w:space="0" w:color="auto"/>
                  <w:right w:val="nil"/>
                </w:tcBorders>
                <w:shd w:val="clear" w:color="auto" w:fill="FFFFFF"/>
              </w:tcPr>
            </w:tcPrChange>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290" w:author="Amit Popat" w:date="2022-07-11T10:45:00Z">
              <w:tcPr>
                <w:tcW w:w="864" w:type="dxa"/>
                <w:tcBorders>
                  <w:top w:val="dotted" w:sz="4" w:space="0" w:color="auto"/>
                  <w:left w:val="nil"/>
                  <w:bottom w:val="dotted" w:sz="4" w:space="0" w:color="auto"/>
                  <w:right w:val="nil"/>
                </w:tcBorders>
                <w:shd w:val="clear" w:color="auto" w:fill="FFFFFF"/>
              </w:tcPr>
            </w:tcPrChange>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91" w:author="Amit Popat" w:date="2022-07-11T10:45:00Z">
              <w:tcPr>
                <w:tcW w:w="1008" w:type="dxa"/>
                <w:tcBorders>
                  <w:top w:val="dotted" w:sz="4" w:space="0" w:color="auto"/>
                  <w:left w:val="nil"/>
                  <w:bottom w:val="dotted" w:sz="4" w:space="0" w:color="auto"/>
                  <w:right w:val="nil"/>
                </w:tcBorders>
                <w:shd w:val="clear" w:color="auto" w:fill="FFFFFF"/>
              </w:tcPr>
            </w:tcPrChange>
          </w:tcPr>
          <w:p w14:paraId="0EB33614" w14:textId="77777777" w:rsidR="004C2D45" w:rsidRDefault="004C2D45">
            <w:pPr>
              <w:pStyle w:val="MsgTableBody"/>
              <w:jc w:val="center"/>
              <w:rPr>
                <w:noProof/>
              </w:rPr>
            </w:pPr>
            <w:r>
              <w:rPr>
                <w:noProof/>
              </w:rPr>
              <w:t>2</w:t>
            </w:r>
          </w:p>
        </w:tc>
      </w:tr>
      <w:tr w:rsidR="004C2D45" w:rsidRPr="004C2D45" w14:paraId="64FD024E" w14:textId="77777777" w:rsidTr="00E56816">
        <w:trPr>
          <w:jc w:val="center"/>
          <w:trPrChange w:id="12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93" w:author="Amit Popat" w:date="2022-07-11T10:45:00Z">
              <w:tcPr>
                <w:tcW w:w="2880" w:type="dxa"/>
                <w:tcBorders>
                  <w:top w:val="dotted" w:sz="4" w:space="0" w:color="auto"/>
                  <w:left w:val="nil"/>
                  <w:bottom w:val="dotted" w:sz="4" w:space="0" w:color="auto"/>
                  <w:right w:val="nil"/>
                </w:tcBorders>
                <w:shd w:val="clear" w:color="auto" w:fill="FFFFFF"/>
              </w:tcPr>
            </w:tcPrChange>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94" w:author="Amit Popat" w:date="2022-07-11T10:45:00Z">
              <w:tcPr>
                <w:tcW w:w="4320" w:type="dxa"/>
                <w:tcBorders>
                  <w:top w:val="dotted" w:sz="4" w:space="0" w:color="auto"/>
                  <w:left w:val="nil"/>
                  <w:bottom w:val="dotted" w:sz="4" w:space="0" w:color="auto"/>
                  <w:right w:val="nil"/>
                </w:tcBorders>
                <w:shd w:val="clear" w:color="auto" w:fill="FFFFFF"/>
              </w:tcPr>
            </w:tcPrChange>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1295" w:author="Amit Popat" w:date="2022-07-11T10:45:00Z">
              <w:tcPr>
                <w:tcW w:w="864" w:type="dxa"/>
                <w:tcBorders>
                  <w:top w:val="dotted" w:sz="4" w:space="0" w:color="auto"/>
                  <w:left w:val="nil"/>
                  <w:bottom w:val="dotted" w:sz="4" w:space="0" w:color="auto"/>
                  <w:right w:val="nil"/>
                </w:tcBorders>
                <w:shd w:val="clear" w:color="auto" w:fill="FFFFFF"/>
              </w:tcPr>
            </w:tcPrChange>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6" w:author="Amit Popat" w:date="2022-07-11T10:45:00Z">
              <w:tcPr>
                <w:tcW w:w="1008" w:type="dxa"/>
                <w:tcBorders>
                  <w:top w:val="dotted" w:sz="4" w:space="0" w:color="auto"/>
                  <w:left w:val="nil"/>
                  <w:bottom w:val="dotted" w:sz="4" w:space="0" w:color="auto"/>
                  <w:right w:val="nil"/>
                </w:tcBorders>
                <w:shd w:val="clear" w:color="auto" w:fill="FFFFFF"/>
              </w:tcPr>
            </w:tcPrChange>
          </w:tcPr>
          <w:p w14:paraId="0563E962" w14:textId="77777777" w:rsidR="004C2D45" w:rsidRDefault="004C2D45">
            <w:pPr>
              <w:pStyle w:val="MsgTableBody"/>
              <w:jc w:val="center"/>
              <w:rPr>
                <w:noProof/>
              </w:rPr>
            </w:pPr>
          </w:p>
        </w:tc>
      </w:tr>
      <w:tr w:rsidR="004C2D45" w:rsidRPr="004C2D45" w14:paraId="7860FFB9" w14:textId="77777777" w:rsidTr="00E56816">
        <w:trPr>
          <w:jc w:val="center"/>
          <w:trPrChange w:id="12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98" w:author="Amit Popat" w:date="2022-07-11T10:45:00Z">
              <w:tcPr>
                <w:tcW w:w="2880" w:type="dxa"/>
                <w:tcBorders>
                  <w:top w:val="dotted" w:sz="4" w:space="0" w:color="auto"/>
                  <w:left w:val="nil"/>
                  <w:bottom w:val="dotted" w:sz="4" w:space="0" w:color="auto"/>
                  <w:right w:val="nil"/>
                </w:tcBorders>
                <w:shd w:val="clear" w:color="auto" w:fill="FFFFFF"/>
              </w:tcPr>
            </w:tcPrChange>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99" w:author="Amit Popat" w:date="2022-07-11T10:45:00Z">
              <w:tcPr>
                <w:tcW w:w="4320" w:type="dxa"/>
                <w:tcBorders>
                  <w:top w:val="dotted" w:sz="4" w:space="0" w:color="auto"/>
                  <w:left w:val="nil"/>
                  <w:bottom w:val="dotted" w:sz="4" w:space="0" w:color="auto"/>
                  <w:right w:val="nil"/>
                </w:tcBorders>
                <w:shd w:val="clear" w:color="auto" w:fill="FFFFFF"/>
              </w:tcPr>
            </w:tcPrChange>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1300" w:author="Amit Popat" w:date="2022-07-11T10:45:00Z">
              <w:tcPr>
                <w:tcW w:w="864" w:type="dxa"/>
                <w:tcBorders>
                  <w:top w:val="dotted" w:sz="4" w:space="0" w:color="auto"/>
                  <w:left w:val="nil"/>
                  <w:bottom w:val="dotted" w:sz="4" w:space="0" w:color="auto"/>
                  <w:right w:val="nil"/>
                </w:tcBorders>
                <w:shd w:val="clear" w:color="auto" w:fill="FFFFFF"/>
              </w:tcPr>
            </w:tcPrChange>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1" w:author="Amit Popat" w:date="2022-07-11T10:45:00Z">
              <w:tcPr>
                <w:tcW w:w="1008" w:type="dxa"/>
                <w:tcBorders>
                  <w:top w:val="dotted" w:sz="4" w:space="0" w:color="auto"/>
                  <w:left w:val="nil"/>
                  <w:bottom w:val="dotted" w:sz="4" w:space="0" w:color="auto"/>
                  <w:right w:val="nil"/>
                </w:tcBorders>
                <w:shd w:val="clear" w:color="auto" w:fill="FFFFFF"/>
              </w:tcPr>
            </w:tcPrChange>
          </w:tcPr>
          <w:p w14:paraId="4F472B9D" w14:textId="77777777" w:rsidR="004C2D45" w:rsidRDefault="004C2D45">
            <w:pPr>
              <w:pStyle w:val="MsgTableBody"/>
              <w:jc w:val="center"/>
              <w:rPr>
                <w:noProof/>
              </w:rPr>
            </w:pPr>
          </w:p>
        </w:tc>
      </w:tr>
      <w:tr w:rsidR="004C2D45" w:rsidRPr="004C2D45" w14:paraId="4484D191" w14:textId="77777777" w:rsidTr="00E56816">
        <w:trPr>
          <w:jc w:val="center"/>
          <w:trPrChange w:id="13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03" w:author="Amit Popat" w:date="2022-07-11T10:45:00Z">
              <w:tcPr>
                <w:tcW w:w="2880" w:type="dxa"/>
                <w:tcBorders>
                  <w:top w:val="dotted" w:sz="4" w:space="0" w:color="auto"/>
                  <w:left w:val="nil"/>
                  <w:bottom w:val="dotted" w:sz="4" w:space="0" w:color="auto"/>
                  <w:right w:val="nil"/>
                </w:tcBorders>
                <w:shd w:val="clear" w:color="auto" w:fill="FFFFFF"/>
              </w:tcPr>
            </w:tcPrChange>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04" w:author="Amit Popat" w:date="2022-07-11T10:45:00Z">
              <w:tcPr>
                <w:tcW w:w="4320" w:type="dxa"/>
                <w:tcBorders>
                  <w:top w:val="dotted" w:sz="4" w:space="0" w:color="auto"/>
                  <w:left w:val="nil"/>
                  <w:bottom w:val="dotted" w:sz="4" w:space="0" w:color="auto"/>
                  <w:right w:val="nil"/>
                </w:tcBorders>
                <w:shd w:val="clear" w:color="auto" w:fill="FFFFFF"/>
              </w:tcPr>
            </w:tcPrChange>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1305" w:author="Amit Popat" w:date="2022-07-11T10:45:00Z">
              <w:tcPr>
                <w:tcW w:w="864" w:type="dxa"/>
                <w:tcBorders>
                  <w:top w:val="dotted" w:sz="4" w:space="0" w:color="auto"/>
                  <w:left w:val="nil"/>
                  <w:bottom w:val="dotted" w:sz="4" w:space="0" w:color="auto"/>
                  <w:right w:val="nil"/>
                </w:tcBorders>
                <w:shd w:val="clear" w:color="auto" w:fill="FFFFFF"/>
              </w:tcPr>
            </w:tcPrChange>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6" w:author="Amit Popat" w:date="2022-07-11T10:45:00Z">
              <w:tcPr>
                <w:tcW w:w="1008" w:type="dxa"/>
                <w:tcBorders>
                  <w:top w:val="dotted" w:sz="4" w:space="0" w:color="auto"/>
                  <w:left w:val="nil"/>
                  <w:bottom w:val="dotted" w:sz="4" w:space="0" w:color="auto"/>
                  <w:right w:val="nil"/>
                </w:tcBorders>
                <w:shd w:val="clear" w:color="auto" w:fill="FFFFFF"/>
              </w:tcPr>
            </w:tcPrChange>
          </w:tcPr>
          <w:p w14:paraId="4D36A5D6" w14:textId="77777777" w:rsidR="004C2D45" w:rsidRDefault="004C2D45">
            <w:pPr>
              <w:pStyle w:val="MsgTableBody"/>
              <w:jc w:val="center"/>
              <w:rPr>
                <w:noProof/>
              </w:rPr>
            </w:pPr>
          </w:p>
        </w:tc>
      </w:tr>
      <w:tr w:rsidR="004C2D45" w:rsidRPr="004C2D45" w14:paraId="0DE72BB4" w14:textId="77777777" w:rsidTr="00E56816">
        <w:trPr>
          <w:jc w:val="center"/>
          <w:trPrChange w:id="13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08" w:author="Amit Popat" w:date="2022-07-11T10:45:00Z">
              <w:tcPr>
                <w:tcW w:w="2880" w:type="dxa"/>
                <w:tcBorders>
                  <w:top w:val="dotted" w:sz="4" w:space="0" w:color="auto"/>
                  <w:left w:val="nil"/>
                  <w:bottom w:val="dotted" w:sz="4" w:space="0" w:color="auto"/>
                  <w:right w:val="nil"/>
                </w:tcBorders>
                <w:shd w:val="clear" w:color="auto" w:fill="FFFFFF"/>
              </w:tcPr>
            </w:tcPrChange>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1309" w:author="Amit Popat" w:date="2022-07-11T10:45:00Z">
              <w:tcPr>
                <w:tcW w:w="4320" w:type="dxa"/>
                <w:tcBorders>
                  <w:top w:val="dotted" w:sz="4" w:space="0" w:color="auto"/>
                  <w:left w:val="nil"/>
                  <w:bottom w:val="dotted" w:sz="4" w:space="0" w:color="auto"/>
                  <w:right w:val="nil"/>
                </w:tcBorders>
                <w:shd w:val="clear" w:color="auto" w:fill="FFFFFF"/>
              </w:tcPr>
            </w:tcPrChange>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1310" w:author="Amit Popat" w:date="2022-07-11T10:45:00Z">
              <w:tcPr>
                <w:tcW w:w="864" w:type="dxa"/>
                <w:tcBorders>
                  <w:top w:val="dotted" w:sz="4" w:space="0" w:color="auto"/>
                  <w:left w:val="nil"/>
                  <w:bottom w:val="dotted" w:sz="4" w:space="0" w:color="auto"/>
                  <w:right w:val="nil"/>
                </w:tcBorders>
                <w:shd w:val="clear" w:color="auto" w:fill="FFFFFF"/>
              </w:tcPr>
            </w:tcPrChange>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1" w:author="Amit Popat" w:date="2022-07-11T10:45:00Z">
              <w:tcPr>
                <w:tcW w:w="1008" w:type="dxa"/>
                <w:tcBorders>
                  <w:top w:val="dotted" w:sz="4" w:space="0" w:color="auto"/>
                  <w:left w:val="nil"/>
                  <w:bottom w:val="dotted" w:sz="4" w:space="0" w:color="auto"/>
                  <w:right w:val="nil"/>
                </w:tcBorders>
                <w:shd w:val="clear" w:color="auto" w:fill="FFFFFF"/>
              </w:tcPr>
            </w:tcPrChange>
          </w:tcPr>
          <w:p w14:paraId="0C50AC1A" w14:textId="77777777" w:rsidR="004C2D45" w:rsidRDefault="004C2D45">
            <w:pPr>
              <w:pStyle w:val="MsgTableBody"/>
              <w:jc w:val="center"/>
              <w:rPr>
                <w:noProof/>
              </w:rPr>
            </w:pPr>
            <w:r>
              <w:rPr>
                <w:noProof/>
              </w:rPr>
              <w:t>4</w:t>
            </w:r>
          </w:p>
        </w:tc>
      </w:tr>
      <w:tr w:rsidR="004C2D45" w:rsidRPr="004C2D45" w14:paraId="7BC580EF" w14:textId="77777777" w:rsidTr="00E56816">
        <w:trPr>
          <w:jc w:val="center"/>
          <w:trPrChange w:id="131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13" w:author="Amit Popat" w:date="2022-07-11T10:45:00Z">
              <w:tcPr>
                <w:tcW w:w="2880" w:type="dxa"/>
                <w:tcBorders>
                  <w:top w:val="dotted" w:sz="4" w:space="0" w:color="auto"/>
                  <w:left w:val="nil"/>
                  <w:bottom w:val="dotted" w:sz="4" w:space="0" w:color="auto"/>
                  <w:right w:val="nil"/>
                </w:tcBorders>
                <w:shd w:val="clear" w:color="auto" w:fill="FFFFFF"/>
              </w:tcPr>
            </w:tcPrChange>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14" w:author="Amit Popat" w:date="2022-07-11T10:45:00Z">
              <w:tcPr>
                <w:tcW w:w="4320" w:type="dxa"/>
                <w:tcBorders>
                  <w:top w:val="dotted" w:sz="4" w:space="0" w:color="auto"/>
                  <w:left w:val="nil"/>
                  <w:bottom w:val="dotted" w:sz="4" w:space="0" w:color="auto"/>
                  <w:right w:val="nil"/>
                </w:tcBorders>
                <w:shd w:val="clear" w:color="auto" w:fill="FFFFFF"/>
              </w:tcPr>
            </w:tcPrChange>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1315" w:author="Amit Popat" w:date="2022-07-11T10:45:00Z">
              <w:tcPr>
                <w:tcW w:w="864" w:type="dxa"/>
                <w:tcBorders>
                  <w:top w:val="dotted" w:sz="4" w:space="0" w:color="auto"/>
                  <w:left w:val="nil"/>
                  <w:bottom w:val="dotted" w:sz="4" w:space="0" w:color="auto"/>
                  <w:right w:val="nil"/>
                </w:tcBorders>
                <w:shd w:val="clear" w:color="auto" w:fill="FFFFFF"/>
              </w:tcPr>
            </w:tcPrChange>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6" w:author="Amit Popat" w:date="2022-07-11T10:45:00Z">
              <w:tcPr>
                <w:tcW w:w="1008" w:type="dxa"/>
                <w:tcBorders>
                  <w:top w:val="dotted" w:sz="4" w:space="0" w:color="auto"/>
                  <w:left w:val="nil"/>
                  <w:bottom w:val="dotted" w:sz="4" w:space="0" w:color="auto"/>
                  <w:right w:val="nil"/>
                </w:tcBorders>
                <w:shd w:val="clear" w:color="auto" w:fill="FFFFFF"/>
              </w:tcPr>
            </w:tcPrChange>
          </w:tcPr>
          <w:p w14:paraId="05E9F76B" w14:textId="77777777" w:rsidR="004C2D45" w:rsidRDefault="004C2D45">
            <w:pPr>
              <w:pStyle w:val="MsgTableBody"/>
              <w:jc w:val="center"/>
              <w:rPr>
                <w:noProof/>
              </w:rPr>
            </w:pPr>
          </w:p>
        </w:tc>
      </w:tr>
      <w:tr w:rsidR="004C2D45" w:rsidRPr="004C2D45" w14:paraId="6808E2D4" w14:textId="77777777" w:rsidTr="00E56816">
        <w:trPr>
          <w:jc w:val="center"/>
          <w:trPrChange w:id="13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18" w:author="Amit Popat" w:date="2022-07-11T10:45:00Z">
              <w:tcPr>
                <w:tcW w:w="2880" w:type="dxa"/>
                <w:tcBorders>
                  <w:top w:val="dotted" w:sz="4" w:space="0" w:color="auto"/>
                  <w:left w:val="nil"/>
                  <w:bottom w:val="dotted" w:sz="4" w:space="0" w:color="auto"/>
                  <w:right w:val="nil"/>
                </w:tcBorders>
                <w:shd w:val="clear" w:color="auto" w:fill="FFFFFF"/>
              </w:tcPr>
            </w:tcPrChange>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1319" w:author="Amit Popat" w:date="2022-07-11T10:45:00Z">
              <w:tcPr>
                <w:tcW w:w="4320" w:type="dxa"/>
                <w:tcBorders>
                  <w:top w:val="dotted" w:sz="4" w:space="0" w:color="auto"/>
                  <w:left w:val="nil"/>
                  <w:bottom w:val="dotted" w:sz="4" w:space="0" w:color="auto"/>
                  <w:right w:val="nil"/>
                </w:tcBorders>
                <w:shd w:val="clear" w:color="auto" w:fill="FFFFFF"/>
              </w:tcPr>
            </w:tcPrChange>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1320" w:author="Amit Popat" w:date="2022-07-11T10:45:00Z">
              <w:tcPr>
                <w:tcW w:w="864" w:type="dxa"/>
                <w:tcBorders>
                  <w:top w:val="dotted" w:sz="4" w:space="0" w:color="auto"/>
                  <w:left w:val="nil"/>
                  <w:bottom w:val="dotted" w:sz="4" w:space="0" w:color="auto"/>
                  <w:right w:val="nil"/>
                </w:tcBorders>
                <w:shd w:val="clear" w:color="auto" w:fill="FFFFFF"/>
              </w:tcPr>
            </w:tcPrChange>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1" w:author="Amit Popat" w:date="2022-07-11T10:45:00Z">
              <w:tcPr>
                <w:tcW w:w="1008" w:type="dxa"/>
                <w:tcBorders>
                  <w:top w:val="dotted" w:sz="4" w:space="0" w:color="auto"/>
                  <w:left w:val="nil"/>
                  <w:bottom w:val="dotted" w:sz="4" w:space="0" w:color="auto"/>
                  <w:right w:val="nil"/>
                </w:tcBorders>
                <w:shd w:val="clear" w:color="auto" w:fill="FFFFFF"/>
              </w:tcPr>
            </w:tcPrChange>
          </w:tcPr>
          <w:p w14:paraId="3C28105F" w14:textId="77777777" w:rsidR="004C2D45" w:rsidRDefault="004C2D45">
            <w:pPr>
              <w:pStyle w:val="MsgTableBody"/>
              <w:jc w:val="center"/>
              <w:rPr>
                <w:noProof/>
              </w:rPr>
            </w:pPr>
          </w:p>
        </w:tc>
      </w:tr>
      <w:tr w:rsidR="004C2D45" w:rsidRPr="004C2D45" w14:paraId="572BE598" w14:textId="77777777" w:rsidTr="00E56816">
        <w:trPr>
          <w:jc w:val="center"/>
          <w:trPrChange w:id="13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23" w:author="Amit Popat" w:date="2022-07-11T10:45:00Z">
              <w:tcPr>
                <w:tcW w:w="2880" w:type="dxa"/>
                <w:tcBorders>
                  <w:top w:val="dotted" w:sz="4" w:space="0" w:color="auto"/>
                  <w:left w:val="nil"/>
                  <w:bottom w:val="dotted" w:sz="4" w:space="0" w:color="auto"/>
                  <w:right w:val="nil"/>
                </w:tcBorders>
                <w:shd w:val="clear" w:color="auto" w:fill="FFFFFF"/>
              </w:tcPr>
            </w:tcPrChange>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Change w:id="1324" w:author="Amit Popat" w:date="2022-07-11T10:45:00Z">
              <w:tcPr>
                <w:tcW w:w="4320" w:type="dxa"/>
                <w:tcBorders>
                  <w:top w:val="dotted" w:sz="4" w:space="0" w:color="auto"/>
                  <w:left w:val="nil"/>
                  <w:bottom w:val="dotted" w:sz="4" w:space="0" w:color="auto"/>
                  <w:right w:val="nil"/>
                </w:tcBorders>
                <w:shd w:val="clear" w:color="auto" w:fill="FFFFFF"/>
              </w:tcPr>
            </w:tcPrChange>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325" w:author="Amit Popat" w:date="2022-07-11T10:45:00Z">
              <w:tcPr>
                <w:tcW w:w="864" w:type="dxa"/>
                <w:tcBorders>
                  <w:top w:val="dotted" w:sz="4" w:space="0" w:color="auto"/>
                  <w:left w:val="nil"/>
                  <w:bottom w:val="dotted" w:sz="4" w:space="0" w:color="auto"/>
                  <w:right w:val="nil"/>
                </w:tcBorders>
                <w:shd w:val="clear" w:color="auto" w:fill="FFFFFF"/>
              </w:tcPr>
            </w:tcPrChange>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6" w:author="Amit Popat" w:date="2022-07-11T10:45:00Z">
              <w:tcPr>
                <w:tcW w:w="1008" w:type="dxa"/>
                <w:tcBorders>
                  <w:top w:val="dotted" w:sz="4" w:space="0" w:color="auto"/>
                  <w:left w:val="nil"/>
                  <w:bottom w:val="dotted" w:sz="4" w:space="0" w:color="auto"/>
                  <w:right w:val="nil"/>
                </w:tcBorders>
                <w:shd w:val="clear" w:color="auto" w:fill="FFFFFF"/>
              </w:tcPr>
            </w:tcPrChange>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E56816">
        <w:trPr>
          <w:jc w:val="center"/>
          <w:trPrChange w:id="13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28" w:author="Amit Popat" w:date="2022-07-11T10:45:00Z">
              <w:tcPr>
                <w:tcW w:w="2880" w:type="dxa"/>
                <w:tcBorders>
                  <w:top w:val="dotted" w:sz="4" w:space="0" w:color="auto"/>
                  <w:left w:val="nil"/>
                  <w:bottom w:val="dotted" w:sz="4" w:space="0" w:color="auto"/>
                  <w:right w:val="nil"/>
                </w:tcBorders>
                <w:shd w:val="clear" w:color="auto" w:fill="FFFFFF"/>
              </w:tcPr>
            </w:tcPrChange>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329" w:author="Amit Popat" w:date="2022-07-11T10:45:00Z">
              <w:tcPr>
                <w:tcW w:w="4320" w:type="dxa"/>
                <w:tcBorders>
                  <w:top w:val="dotted" w:sz="4" w:space="0" w:color="auto"/>
                  <w:left w:val="nil"/>
                  <w:bottom w:val="dotted" w:sz="4" w:space="0" w:color="auto"/>
                  <w:right w:val="nil"/>
                </w:tcBorders>
                <w:shd w:val="clear" w:color="auto" w:fill="FFFFFF"/>
              </w:tcPr>
            </w:tcPrChange>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330" w:author="Amit Popat" w:date="2022-07-11T10:45:00Z">
              <w:tcPr>
                <w:tcW w:w="864" w:type="dxa"/>
                <w:tcBorders>
                  <w:top w:val="dotted" w:sz="4" w:space="0" w:color="auto"/>
                  <w:left w:val="nil"/>
                  <w:bottom w:val="dotted" w:sz="4" w:space="0" w:color="auto"/>
                  <w:right w:val="nil"/>
                </w:tcBorders>
                <w:shd w:val="clear" w:color="auto" w:fill="FFFFFF"/>
              </w:tcPr>
            </w:tcPrChange>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31" w:author="Amit Popat" w:date="2022-07-11T10:45:00Z">
              <w:tcPr>
                <w:tcW w:w="1008" w:type="dxa"/>
                <w:tcBorders>
                  <w:top w:val="dotted" w:sz="4" w:space="0" w:color="auto"/>
                  <w:left w:val="nil"/>
                  <w:bottom w:val="dotted" w:sz="4" w:space="0" w:color="auto"/>
                  <w:right w:val="nil"/>
                </w:tcBorders>
                <w:shd w:val="clear" w:color="auto" w:fill="FFFFFF"/>
              </w:tcPr>
            </w:tcPrChange>
          </w:tcPr>
          <w:p w14:paraId="29A5F743" w14:textId="77777777" w:rsidR="004C2D45" w:rsidRDefault="004C2D45">
            <w:pPr>
              <w:pStyle w:val="MsgTableBody"/>
              <w:jc w:val="center"/>
              <w:rPr>
                <w:noProof/>
                <w:lang w:val="fr-FR"/>
              </w:rPr>
            </w:pPr>
          </w:p>
        </w:tc>
      </w:tr>
      <w:tr w:rsidR="004C2D45" w:rsidRPr="004C2D45" w14:paraId="525518E8" w14:textId="77777777" w:rsidTr="00E56816">
        <w:trPr>
          <w:jc w:val="center"/>
          <w:trPrChange w:id="133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33" w:author="Amit Popat" w:date="2022-07-11T10:45:00Z">
              <w:tcPr>
                <w:tcW w:w="2880" w:type="dxa"/>
                <w:tcBorders>
                  <w:top w:val="dotted" w:sz="4" w:space="0" w:color="auto"/>
                  <w:left w:val="nil"/>
                  <w:bottom w:val="dotted" w:sz="4" w:space="0" w:color="auto"/>
                  <w:right w:val="nil"/>
                </w:tcBorders>
                <w:shd w:val="clear" w:color="auto" w:fill="FFFFFF"/>
              </w:tcPr>
            </w:tcPrChange>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334" w:author="Amit Popat" w:date="2022-07-11T10:45:00Z">
              <w:tcPr>
                <w:tcW w:w="4320" w:type="dxa"/>
                <w:tcBorders>
                  <w:top w:val="dotted" w:sz="4" w:space="0" w:color="auto"/>
                  <w:left w:val="nil"/>
                  <w:bottom w:val="dotted" w:sz="4" w:space="0" w:color="auto"/>
                  <w:right w:val="nil"/>
                </w:tcBorders>
                <w:shd w:val="clear" w:color="auto" w:fill="FFFFFF"/>
              </w:tcPr>
            </w:tcPrChange>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335" w:author="Amit Popat" w:date="2022-07-11T10:45:00Z">
              <w:tcPr>
                <w:tcW w:w="864" w:type="dxa"/>
                <w:tcBorders>
                  <w:top w:val="dotted" w:sz="4" w:space="0" w:color="auto"/>
                  <w:left w:val="nil"/>
                  <w:bottom w:val="dotted" w:sz="4" w:space="0" w:color="auto"/>
                  <w:right w:val="nil"/>
                </w:tcBorders>
                <w:shd w:val="clear" w:color="auto" w:fill="FFFFFF"/>
              </w:tcPr>
            </w:tcPrChange>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36" w:author="Amit Popat" w:date="2022-07-11T10:45:00Z">
              <w:tcPr>
                <w:tcW w:w="1008" w:type="dxa"/>
                <w:tcBorders>
                  <w:top w:val="dotted" w:sz="4" w:space="0" w:color="auto"/>
                  <w:left w:val="nil"/>
                  <w:bottom w:val="dotted" w:sz="4" w:space="0" w:color="auto"/>
                  <w:right w:val="nil"/>
                </w:tcBorders>
                <w:shd w:val="clear" w:color="auto" w:fill="FFFFFF"/>
              </w:tcPr>
            </w:tcPrChange>
          </w:tcPr>
          <w:p w14:paraId="35B74169" w14:textId="77777777" w:rsidR="004C2D45" w:rsidRDefault="004C2D45">
            <w:pPr>
              <w:pStyle w:val="MsgTableBody"/>
              <w:jc w:val="center"/>
              <w:rPr>
                <w:noProof/>
                <w:lang w:val="fr-FR"/>
              </w:rPr>
            </w:pPr>
          </w:p>
        </w:tc>
      </w:tr>
      <w:tr w:rsidR="004C2D45" w:rsidRPr="004C2D45" w14:paraId="5FF244DC" w14:textId="77777777" w:rsidTr="00E56816">
        <w:trPr>
          <w:jc w:val="center"/>
          <w:trPrChange w:id="133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38" w:author="Amit Popat" w:date="2022-07-11T10:45:00Z">
              <w:tcPr>
                <w:tcW w:w="2880" w:type="dxa"/>
                <w:tcBorders>
                  <w:top w:val="dotted" w:sz="4" w:space="0" w:color="auto"/>
                  <w:left w:val="nil"/>
                  <w:bottom w:val="dotted" w:sz="4" w:space="0" w:color="auto"/>
                  <w:right w:val="nil"/>
                </w:tcBorders>
                <w:shd w:val="clear" w:color="auto" w:fill="FFFFFF"/>
              </w:tcPr>
            </w:tcPrChange>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339" w:author="Amit Popat" w:date="2022-07-11T10:45:00Z">
              <w:tcPr>
                <w:tcW w:w="4320" w:type="dxa"/>
                <w:tcBorders>
                  <w:top w:val="dotted" w:sz="4" w:space="0" w:color="auto"/>
                  <w:left w:val="nil"/>
                  <w:bottom w:val="dotted" w:sz="4" w:space="0" w:color="auto"/>
                  <w:right w:val="nil"/>
                </w:tcBorders>
                <w:shd w:val="clear" w:color="auto" w:fill="FFFFFF"/>
              </w:tcPr>
            </w:tcPrChange>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340" w:author="Amit Popat" w:date="2022-07-11T10:45:00Z">
              <w:tcPr>
                <w:tcW w:w="864" w:type="dxa"/>
                <w:tcBorders>
                  <w:top w:val="dotted" w:sz="4" w:space="0" w:color="auto"/>
                  <w:left w:val="nil"/>
                  <w:bottom w:val="dotted" w:sz="4" w:space="0" w:color="auto"/>
                  <w:right w:val="nil"/>
                </w:tcBorders>
                <w:shd w:val="clear" w:color="auto" w:fill="FFFFFF"/>
              </w:tcPr>
            </w:tcPrChange>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41" w:author="Amit Popat" w:date="2022-07-11T10:45:00Z">
              <w:tcPr>
                <w:tcW w:w="1008" w:type="dxa"/>
                <w:tcBorders>
                  <w:top w:val="dotted" w:sz="4" w:space="0" w:color="auto"/>
                  <w:left w:val="nil"/>
                  <w:bottom w:val="dotted" w:sz="4" w:space="0" w:color="auto"/>
                  <w:right w:val="nil"/>
                </w:tcBorders>
                <w:shd w:val="clear" w:color="auto" w:fill="FFFFFF"/>
              </w:tcPr>
            </w:tcPrChange>
          </w:tcPr>
          <w:p w14:paraId="1A418E06" w14:textId="77777777" w:rsidR="004C2D45" w:rsidRDefault="004C2D45">
            <w:pPr>
              <w:pStyle w:val="MsgTableBody"/>
              <w:jc w:val="center"/>
              <w:rPr>
                <w:noProof/>
                <w:lang w:val="fr-FR"/>
              </w:rPr>
            </w:pPr>
          </w:p>
        </w:tc>
      </w:tr>
      <w:tr w:rsidR="004C2D45" w:rsidRPr="004C2D45" w14:paraId="20CD6A10" w14:textId="77777777" w:rsidTr="00E56816">
        <w:trPr>
          <w:jc w:val="center"/>
          <w:trPrChange w:id="134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43" w:author="Amit Popat" w:date="2022-07-11T10:45:00Z">
              <w:tcPr>
                <w:tcW w:w="2880" w:type="dxa"/>
                <w:tcBorders>
                  <w:top w:val="dotted" w:sz="4" w:space="0" w:color="auto"/>
                  <w:left w:val="nil"/>
                  <w:bottom w:val="dotted" w:sz="4" w:space="0" w:color="auto"/>
                  <w:right w:val="nil"/>
                </w:tcBorders>
                <w:shd w:val="clear" w:color="auto" w:fill="FFFFFF"/>
              </w:tcPr>
            </w:tcPrChange>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344" w:author="Amit Popat" w:date="2022-07-11T10:45:00Z">
              <w:tcPr>
                <w:tcW w:w="4320" w:type="dxa"/>
                <w:tcBorders>
                  <w:top w:val="dotted" w:sz="4" w:space="0" w:color="auto"/>
                  <w:left w:val="nil"/>
                  <w:bottom w:val="dotted" w:sz="4" w:space="0" w:color="auto"/>
                  <w:right w:val="nil"/>
                </w:tcBorders>
                <w:shd w:val="clear" w:color="auto" w:fill="FFFFFF"/>
              </w:tcPr>
            </w:tcPrChange>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345" w:author="Amit Popat" w:date="2022-07-11T10:45:00Z">
              <w:tcPr>
                <w:tcW w:w="864" w:type="dxa"/>
                <w:tcBorders>
                  <w:top w:val="dotted" w:sz="4" w:space="0" w:color="auto"/>
                  <w:left w:val="nil"/>
                  <w:bottom w:val="dotted" w:sz="4" w:space="0" w:color="auto"/>
                  <w:right w:val="nil"/>
                </w:tcBorders>
                <w:shd w:val="clear" w:color="auto" w:fill="FFFFFF"/>
              </w:tcPr>
            </w:tcPrChange>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46" w:author="Amit Popat" w:date="2022-07-11T10:45:00Z">
              <w:tcPr>
                <w:tcW w:w="1008" w:type="dxa"/>
                <w:tcBorders>
                  <w:top w:val="dotted" w:sz="4" w:space="0" w:color="auto"/>
                  <w:left w:val="nil"/>
                  <w:bottom w:val="dotted" w:sz="4" w:space="0" w:color="auto"/>
                  <w:right w:val="nil"/>
                </w:tcBorders>
                <w:shd w:val="clear" w:color="auto" w:fill="FFFFFF"/>
              </w:tcPr>
            </w:tcPrChange>
          </w:tcPr>
          <w:p w14:paraId="4307E448" w14:textId="77777777" w:rsidR="004C2D45" w:rsidRDefault="004C2D45">
            <w:pPr>
              <w:pStyle w:val="MsgTableBody"/>
              <w:jc w:val="center"/>
              <w:rPr>
                <w:noProof/>
              </w:rPr>
            </w:pPr>
            <w:r>
              <w:rPr>
                <w:noProof/>
              </w:rPr>
              <w:t>2</w:t>
            </w:r>
          </w:p>
        </w:tc>
      </w:tr>
      <w:tr w:rsidR="004C2D45" w:rsidRPr="004C2D45" w14:paraId="53B8B38E" w14:textId="77777777" w:rsidTr="00E56816">
        <w:trPr>
          <w:jc w:val="center"/>
          <w:trPrChange w:id="134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48" w:author="Amit Popat" w:date="2022-07-11T10:45:00Z">
              <w:tcPr>
                <w:tcW w:w="2880" w:type="dxa"/>
                <w:tcBorders>
                  <w:top w:val="dotted" w:sz="4" w:space="0" w:color="auto"/>
                  <w:left w:val="nil"/>
                  <w:bottom w:val="dotted" w:sz="4" w:space="0" w:color="auto"/>
                  <w:right w:val="nil"/>
                </w:tcBorders>
                <w:shd w:val="clear" w:color="auto" w:fill="FFFFFF"/>
              </w:tcPr>
            </w:tcPrChange>
          </w:tcPr>
          <w:p w14:paraId="036A9B5E"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349" w:author="Amit Popat" w:date="2022-07-11T10:45:00Z">
              <w:tcPr>
                <w:tcW w:w="4320" w:type="dxa"/>
                <w:tcBorders>
                  <w:top w:val="dotted" w:sz="4" w:space="0" w:color="auto"/>
                  <w:left w:val="nil"/>
                  <w:bottom w:val="dotted" w:sz="4" w:space="0" w:color="auto"/>
                  <w:right w:val="nil"/>
                </w:tcBorders>
                <w:shd w:val="clear" w:color="auto" w:fill="FFFFFF"/>
              </w:tcPr>
            </w:tcPrChange>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350" w:author="Amit Popat" w:date="2022-07-11T10:45:00Z">
              <w:tcPr>
                <w:tcW w:w="864" w:type="dxa"/>
                <w:tcBorders>
                  <w:top w:val="dotted" w:sz="4" w:space="0" w:color="auto"/>
                  <w:left w:val="nil"/>
                  <w:bottom w:val="dotted" w:sz="4" w:space="0" w:color="auto"/>
                  <w:right w:val="nil"/>
                </w:tcBorders>
                <w:shd w:val="clear" w:color="auto" w:fill="FFFFFF"/>
              </w:tcPr>
            </w:tcPrChange>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51" w:author="Amit Popat" w:date="2022-07-11T10:45:00Z">
              <w:tcPr>
                <w:tcW w:w="1008" w:type="dxa"/>
                <w:tcBorders>
                  <w:top w:val="dotted" w:sz="4" w:space="0" w:color="auto"/>
                  <w:left w:val="nil"/>
                  <w:bottom w:val="dotted" w:sz="4" w:space="0" w:color="auto"/>
                  <w:right w:val="nil"/>
                </w:tcBorders>
                <w:shd w:val="clear" w:color="auto" w:fill="FFFFFF"/>
              </w:tcPr>
            </w:tcPrChange>
          </w:tcPr>
          <w:p w14:paraId="29DE6440" w14:textId="77777777" w:rsidR="004C2D45" w:rsidRDefault="004C2D45">
            <w:pPr>
              <w:pStyle w:val="MsgTableBody"/>
              <w:jc w:val="center"/>
              <w:rPr>
                <w:noProof/>
              </w:rPr>
            </w:pPr>
            <w:r>
              <w:rPr>
                <w:noProof/>
              </w:rPr>
              <w:t>12</w:t>
            </w:r>
          </w:p>
        </w:tc>
      </w:tr>
      <w:tr w:rsidR="004C2D45" w:rsidRPr="004C2D45" w14:paraId="1D969115" w14:textId="77777777" w:rsidTr="00E56816">
        <w:trPr>
          <w:jc w:val="center"/>
          <w:trPrChange w:id="135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53" w:author="Amit Popat" w:date="2022-07-11T10:45:00Z">
              <w:tcPr>
                <w:tcW w:w="2880" w:type="dxa"/>
                <w:tcBorders>
                  <w:top w:val="dotted" w:sz="4" w:space="0" w:color="auto"/>
                  <w:left w:val="nil"/>
                  <w:bottom w:val="dotted" w:sz="4" w:space="0" w:color="auto"/>
                  <w:right w:val="nil"/>
                </w:tcBorders>
                <w:shd w:val="clear" w:color="auto" w:fill="FFFFFF"/>
              </w:tcPr>
            </w:tcPrChange>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54" w:author="Amit Popat" w:date="2022-07-11T10:45:00Z">
              <w:tcPr>
                <w:tcW w:w="4320" w:type="dxa"/>
                <w:tcBorders>
                  <w:top w:val="dotted" w:sz="4" w:space="0" w:color="auto"/>
                  <w:left w:val="nil"/>
                  <w:bottom w:val="dotted" w:sz="4" w:space="0" w:color="auto"/>
                  <w:right w:val="nil"/>
                </w:tcBorders>
                <w:shd w:val="clear" w:color="auto" w:fill="FFFFFF"/>
              </w:tcPr>
            </w:tcPrChange>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355" w:author="Amit Popat" w:date="2022-07-11T10:45:00Z">
              <w:tcPr>
                <w:tcW w:w="864" w:type="dxa"/>
                <w:tcBorders>
                  <w:top w:val="dotted" w:sz="4" w:space="0" w:color="auto"/>
                  <w:left w:val="nil"/>
                  <w:bottom w:val="dotted" w:sz="4" w:space="0" w:color="auto"/>
                  <w:right w:val="nil"/>
                </w:tcBorders>
                <w:shd w:val="clear" w:color="auto" w:fill="FFFFFF"/>
              </w:tcPr>
            </w:tcPrChange>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56" w:author="Amit Popat" w:date="2022-07-11T10:45:00Z">
              <w:tcPr>
                <w:tcW w:w="1008" w:type="dxa"/>
                <w:tcBorders>
                  <w:top w:val="dotted" w:sz="4" w:space="0" w:color="auto"/>
                  <w:left w:val="nil"/>
                  <w:bottom w:val="dotted" w:sz="4" w:space="0" w:color="auto"/>
                  <w:right w:val="nil"/>
                </w:tcBorders>
                <w:shd w:val="clear" w:color="auto" w:fill="FFFFFF"/>
              </w:tcPr>
            </w:tcPrChange>
          </w:tcPr>
          <w:p w14:paraId="18D77B01" w14:textId="77777777" w:rsidR="004C2D45" w:rsidRDefault="004C2D45">
            <w:pPr>
              <w:pStyle w:val="MsgTableBody"/>
              <w:jc w:val="center"/>
              <w:rPr>
                <w:noProof/>
              </w:rPr>
            </w:pPr>
          </w:p>
        </w:tc>
      </w:tr>
      <w:tr w:rsidR="004C2D45" w:rsidRPr="004C2D45" w14:paraId="034947C3" w14:textId="77777777" w:rsidTr="00E56816">
        <w:trPr>
          <w:jc w:val="center"/>
          <w:trPrChange w:id="135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58" w:author="Amit Popat" w:date="2022-07-11T10:45:00Z">
              <w:tcPr>
                <w:tcW w:w="2880" w:type="dxa"/>
                <w:tcBorders>
                  <w:top w:val="dotted" w:sz="4" w:space="0" w:color="auto"/>
                  <w:left w:val="nil"/>
                  <w:bottom w:val="dotted" w:sz="4" w:space="0" w:color="auto"/>
                  <w:right w:val="nil"/>
                </w:tcBorders>
                <w:shd w:val="clear" w:color="auto" w:fill="FFFFFF"/>
              </w:tcPr>
            </w:tcPrChange>
          </w:tcPr>
          <w:p w14:paraId="3448A38D" w14:textId="77777777" w:rsidR="004C2D45" w:rsidRDefault="004C2D45">
            <w:pPr>
              <w:pStyle w:val="MsgTableBody"/>
              <w:rPr>
                <w:noProof/>
              </w:rPr>
            </w:pPr>
            <w:r>
              <w:rPr>
                <w:noProof/>
              </w:rPr>
              <w:lastRenderedPageBreak/>
              <w:t xml:space="preserve">          OBX</w:t>
            </w:r>
          </w:p>
        </w:tc>
        <w:tc>
          <w:tcPr>
            <w:tcW w:w="4321" w:type="dxa"/>
            <w:tcBorders>
              <w:top w:val="dotted" w:sz="4" w:space="0" w:color="auto"/>
              <w:left w:val="nil"/>
              <w:bottom w:val="dotted" w:sz="4" w:space="0" w:color="auto"/>
              <w:right w:val="nil"/>
            </w:tcBorders>
            <w:shd w:val="clear" w:color="auto" w:fill="FFFFFF"/>
            <w:tcPrChange w:id="1359" w:author="Amit Popat" w:date="2022-07-11T10:45:00Z">
              <w:tcPr>
                <w:tcW w:w="4320" w:type="dxa"/>
                <w:tcBorders>
                  <w:top w:val="dotted" w:sz="4" w:space="0" w:color="auto"/>
                  <w:left w:val="nil"/>
                  <w:bottom w:val="dotted" w:sz="4" w:space="0" w:color="auto"/>
                  <w:right w:val="nil"/>
                </w:tcBorders>
                <w:shd w:val="clear" w:color="auto" w:fill="FFFFFF"/>
              </w:tcPr>
            </w:tcPrChange>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360" w:author="Amit Popat" w:date="2022-07-11T10:45:00Z">
              <w:tcPr>
                <w:tcW w:w="864" w:type="dxa"/>
                <w:tcBorders>
                  <w:top w:val="dotted" w:sz="4" w:space="0" w:color="auto"/>
                  <w:left w:val="nil"/>
                  <w:bottom w:val="dotted" w:sz="4" w:space="0" w:color="auto"/>
                  <w:right w:val="nil"/>
                </w:tcBorders>
                <w:shd w:val="clear" w:color="auto" w:fill="FFFFFF"/>
              </w:tcPr>
            </w:tcPrChange>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1" w:author="Amit Popat" w:date="2022-07-11T10:45:00Z">
              <w:tcPr>
                <w:tcW w:w="1008" w:type="dxa"/>
                <w:tcBorders>
                  <w:top w:val="dotted" w:sz="4" w:space="0" w:color="auto"/>
                  <w:left w:val="nil"/>
                  <w:bottom w:val="dotted" w:sz="4" w:space="0" w:color="auto"/>
                  <w:right w:val="nil"/>
                </w:tcBorders>
                <w:shd w:val="clear" w:color="auto" w:fill="FFFFFF"/>
              </w:tcPr>
            </w:tcPrChange>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E56816">
        <w:trPr>
          <w:jc w:val="center"/>
          <w:trPrChange w:id="136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63" w:author="Amit Popat" w:date="2022-07-11T10:45:00Z">
              <w:tcPr>
                <w:tcW w:w="2880" w:type="dxa"/>
                <w:tcBorders>
                  <w:top w:val="dotted" w:sz="4" w:space="0" w:color="auto"/>
                  <w:left w:val="nil"/>
                  <w:bottom w:val="dotted" w:sz="4" w:space="0" w:color="auto"/>
                  <w:right w:val="nil"/>
                </w:tcBorders>
                <w:shd w:val="clear" w:color="auto" w:fill="FFFFFF"/>
              </w:tcPr>
            </w:tcPrChange>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364" w:author="Amit Popat" w:date="2022-07-11T10:45:00Z">
              <w:tcPr>
                <w:tcW w:w="4320" w:type="dxa"/>
                <w:tcBorders>
                  <w:top w:val="dotted" w:sz="4" w:space="0" w:color="auto"/>
                  <w:left w:val="nil"/>
                  <w:bottom w:val="dotted" w:sz="4" w:space="0" w:color="auto"/>
                  <w:right w:val="nil"/>
                </w:tcBorders>
                <w:shd w:val="clear" w:color="auto" w:fill="FFFFFF"/>
              </w:tcPr>
            </w:tcPrChange>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365" w:author="Amit Popat" w:date="2022-07-11T10:45:00Z">
              <w:tcPr>
                <w:tcW w:w="864" w:type="dxa"/>
                <w:tcBorders>
                  <w:top w:val="dotted" w:sz="4" w:space="0" w:color="auto"/>
                  <w:left w:val="nil"/>
                  <w:bottom w:val="dotted" w:sz="4" w:space="0" w:color="auto"/>
                  <w:right w:val="nil"/>
                </w:tcBorders>
                <w:shd w:val="clear" w:color="auto" w:fill="FFFFFF"/>
              </w:tcPr>
            </w:tcPrChange>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6" w:author="Amit Popat" w:date="2022-07-11T10:45:00Z">
              <w:tcPr>
                <w:tcW w:w="1008" w:type="dxa"/>
                <w:tcBorders>
                  <w:top w:val="dotted" w:sz="4" w:space="0" w:color="auto"/>
                  <w:left w:val="nil"/>
                  <w:bottom w:val="dotted" w:sz="4" w:space="0" w:color="auto"/>
                  <w:right w:val="nil"/>
                </w:tcBorders>
                <w:shd w:val="clear" w:color="auto" w:fill="FFFFFF"/>
              </w:tcPr>
            </w:tcPrChange>
          </w:tcPr>
          <w:p w14:paraId="4F40223F" w14:textId="77777777" w:rsidR="004C2D45" w:rsidRDefault="004C2D45">
            <w:pPr>
              <w:pStyle w:val="MsgTableBody"/>
              <w:jc w:val="center"/>
              <w:rPr>
                <w:noProof/>
                <w:lang w:val="fr-FR"/>
              </w:rPr>
            </w:pPr>
          </w:p>
        </w:tc>
      </w:tr>
      <w:tr w:rsidR="004C2D45" w:rsidRPr="004C2D45" w14:paraId="66A21218" w14:textId="77777777" w:rsidTr="00E56816">
        <w:trPr>
          <w:jc w:val="center"/>
          <w:trPrChange w:id="13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68" w:author="Amit Popat" w:date="2022-07-11T10:45:00Z">
              <w:tcPr>
                <w:tcW w:w="2880" w:type="dxa"/>
                <w:tcBorders>
                  <w:top w:val="dotted" w:sz="4" w:space="0" w:color="auto"/>
                  <w:left w:val="nil"/>
                  <w:bottom w:val="dotted" w:sz="4" w:space="0" w:color="auto"/>
                  <w:right w:val="nil"/>
                </w:tcBorders>
                <w:shd w:val="clear" w:color="auto" w:fill="FFFFFF"/>
              </w:tcPr>
            </w:tcPrChange>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369" w:author="Amit Popat" w:date="2022-07-11T10:45:00Z">
              <w:tcPr>
                <w:tcW w:w="4320" w:type="dxa"/>
                <w:tcBorders>
                  <w:top w:val="dotted" w:sz="4" w:space="0" w:color="auto"/>
                  <w:left w:val="nil"/>
                  <w:bottom w:val="dotted" w:sz="4" w:space="0" w:color="auto"/>
                  <w:right w:val="nil"/>
                </w:tcBorders>
                <w:shd w:val="clear" w:color="auto" w:fill="FFFFFF"/>
              </w:tcPr>
            </w:tcPrChange>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Change w:id="1370" w:author="Amit Popat" w:date="2022-07-11T10:45:00Z">
              <w:tcPr>
                <w:tcW w:w="864" w:type="dxa"/>
                <w:tcBorders>
                  <w:top w:val="dotted" w:sz="4" w:space="0" w:color="auto"/>
                  <w:left w:val="nil"/>
                  <w:bottom w:val="dotted" w:sz="4" w:space="0" w:color="auto"/>
                  <w:right w:val="nil"/>
                </w:tcBorders>
                <w:shd w:val="clear" w:color="auto" w:fill="FFFFFF"/>
              </w:tcPr>
            </w:tcPrChange>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71" w:author="Amit Popat" w:date="2022-07-11T10:45:00Z">
              <w:tcPr>
                <w:tcW w:w="1008" w:type="dxa"/>
                <w:tcBorders>
                  <w:top w:val="dotted" w:sz="4" w:space="0" w:color="auto"/>
                  <w:left w:val="nil"/>
                  <w:bottom w:val="dotted" w:sz="4" w:space="0" w:color="auto"/>
                  <w:right w:val="nil"/>
                </w:tcBorders>
                <w:shd w:val="clear" w:color="auto" w:fill="FFFFFF"/>
              </w:tcPr>
            </w:tcPrChange>
          </w:tcPr>
          <w:p w14:paraId="2B0B2BF5" w14:textId="77777777" w:rsidR="004C2D45" w:rsidRDefault="004C2D45">
            <w:pPr>
              <w:pStyle w:val="MsgTableBody"/>
              <w:jc w:val="center"/>
              <w:rPr>
                <w:noProof/>
              </w:rPr>
            </w:pPr>
            <w:r>
              <w:rPr>
                <w:noProof/>
              </w:rPr>
              <w:t>2</w:t>
            </w:r>
          </w:p>
        </w:tc>
      </w:tr>
      <w:tr w:rsidR="004C2D45" w:rsidRPr="004C2D45" w14:paraId="12DF1E45" w14:textId="77777777" w:rsidTr="00E56816">
        <w:trPr>
          <w:jc w:val="center"/>
          <w:trPrChange w:id="13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73" w:author="Amit Popat" w:date="2022-07-11T10:45:00Z">
              <w:tcPr>
                <w:tcW w:w="2880" w:type="dxa"/>
                <w:tcBorders>
                  <w:top w:val="dotted" w:sz="4" w:space="0" w:color="auto"/>
                  <w:left w:val="nil"/>
                  <w:bottom w:val="dotted" w:sz="4" w:space="0" w:color="auto"/>
                  <w:right w:val="nil"/>
                </w:tcBorders>
                <w:shd w:val="clear" w:color="auto" w:fill="FFFFFF"/>
              </w:tcPr>
            </w:tcPrChange>
          </w:tcPr>
          <w:p w14:paraId="729D167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374" w:author="Amit Popat" w:date="2022-07-11T10:45:00Z">
              <w:tcPr>
                <w:tcW w:w="4320" w:type="dxa"/>
                <w:tcBorders>
                  <w:top w:val="dotted" w:sz="4" w:space="0" w:color="auto"/>
                  <w:left w:val="nil"/>
                  <w:bottom w:val="dotted" w:sz="4" w:space="0" w:color="auto"/>
                  <w:right w:val="nil"/>
                </w:tcBorders>
                <w:shd w:val="clear" w:color="auto" w:fill="FFFFFF"/>
              </w:tcPr>
            </w:tcPrChange>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375" w:author="Amit Popat" w:date="2022-07-11T10:45:00Z">
              <w:tcPr>
                <w:tcW w:w="864" w:type="dxa"/>
                <w:tcBorders>
                  <w:top w:val="dotted" w:sz="4" w:space="0" w:color="auto"/>
                  <w:left w:val="nil"/>
                  <w:bottom w:val="dotted" w:sz="4" w:space="0" w:color="auto"/>
                  <w:right w:val="nil"/>
                </w:tcBorders>
                <w:shd w:val="clear" w:color="auto" w:fill="FFFFFF"/>
              </w:tcPr>
            </w:tcPrChange>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6" w:author="Amit Popat" w:date="2022-07-11T10:45:00Z">
              <w:tcPr>
                <w:tcW w:w="1008" w:type="dxa"/>
                <w:tcBorders>
                  <w:top w:val="dotted" w:sz="4" w:space="0" w:color="auto"/>
                  <w:left w:val="nil"/>
                  <w:bottom w:val="dotted" w:sz="4" w:space="0" w:color="auto"/>
                  <w:right w:val="nil"/>
                </w:tcBorders>
                <w:shd w:val="clear" w:color="auto" w:fill="FFFFFF"/>
              </w:tcPr>
            </w:tcPrChange>
          </w:tcPr>
          <w:p w14:paraId="0B8F488E" w14:textId="77777777" w:rsidR="004C2D45" w:rsidRDefault="004C2D45">
            <w:pPr>
              <w:pStyle w:val="MsgTableBody"/>
              <w:jc w:val="center"/>
              <w:rPr>
                <w:noProof/>
              </w:rPr>
            </w:pPr>
            <w:r>
              <w:rPr>
                <w:noProof/>
              </w:rPr>
              <w:t>12</w:t>
            </w:r>
          </w:p>
        </w:tc>
      </w:tr>
      <w:tr w:rsidR="004C2D45" w:rsidRPr="004C2D45" w14:paraId="7EFE70CD" w14:textId="77777777" w:rsidTr="00E56816">
        <w:trPr>
          <w:jc w:val="center"/>
          <w:trPrChange w:id="13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78" w:author="Amit Popat" w:date="2022-07-11T10:45:00Z">
              <w:tcPr>
                <w:tcW w:w="2880" w:type="dxa"/>
                <w:tcBorders>
                  <w:top w:val="dotted" w:sz="4" w:space="0" w:color="auto"/>
                  <w:left w:val="nil"/>
                  <w:bottom w:val="dotted" w:sz="4" w:space="0" w:color="auto"/>
                  <w:right w:val="nil"/>
                </w:tcBorders>
                <w:shd w:val="clear" w:color="auto" w:fill="FFFFFF"/>
              </w:tcPr>
            </w:tcPrChange>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79" w:author="Amit Popat" w:date="2022-07-11T10:45:00Z">
              <w:tcPr>
                <w:tcW w:w="4320" w:type="dxa"/>
                <w:tcBorders>
                  <w:top w:val="dotted" w:sz="4" w:space="0" w:color="auto"/>
                  <w:left w:val="nil"/>
                  <w:bottom w:val="dotted" w:sz="4" w:space="0" w:color="auto"/>
                  <w:right w:val="nil"/>
                </w:tcBorders>
                <w:shd w:val="clear" w:color="auto" w:fill="FFFFFF"/>
              </w:tcPr>
            </w:tcPrChange>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380" w:author="Amit Popat" w:date="2022-07-11T10:45:00Z">
              <w:tcPr>
                <w:tcW w:w="864" w:type="dxa"/>
                <w:tcBorders>
                  <w:top w:val="dotted" w:sz="4" w:space="0" w:color="auto"/>
                  <w:left w:val="nil"/>
                  <w:bottom w:val="dotted" w:sz="4" w:space="0" w:color="auto"/>
                  <w:right w:val="nil"/>
                </w:tcBorders>
                <w:shd w:val="clear" w:color="auto" w:fill="FFFFFF"/>
              </w:tcPr>
            </w:tcPrChange>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1" w:author="Amit Popat" w:date="2022-07-11T10:45:00Z">
              <w:tcPr>
                <w:tcW w:w="1008" w:type="dxa"/>
                <w:tcBorders>
                  <w:top w:val="dotted" w:sz="4" w:space="0" w:color="auto"/>
                  <w:left w:val="nil"/>
                  <w:bottom w:val="dotted" w:sz="4" w:space="0" w:color="auto"/>
                  <w:right w:val="nil"/>
                </w:tcBorders>
                <w:shd w:val="clear" w:color="auto" w:fill="FFFFFF"/>
              </w:tcPr>
            </w:tcPrChange>
          </w:tcPr>
          <w:p w14:paraId="11658726" w14:textId="77777777" w:rsidR="004C2D45" w:rsidRDefault="004C2D45">
            <w:pPr>
              <w:pStyle w:val="MsgTableBody"/>
              <w:jc w:val="center"/>
              <w:rPr>
                <w:noProof/>
              </w:rPr>
            </w:pPr>
          </w:p>
        </w:tc>
      </w:tr>
      <w:tr w:rsidR="004C2D45" w:rsidRPr="004C2D45" w14:paraId="63D96481" w14:textId="77777777" w:rsidTr="00E56816">
        <w:trPr>
          <w:jc w:val="center"/>
          <w:trPrChange w:id="13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83" w:author="Amit Popat" w:date="2022-07-11T10:45:00Z">
              <w:tcPr>
                <w:tcW w:w="2880" w:type="dxa"/>
                <w:tcBorders>
                  <w:top w:val="dotted" w:sz="4" w:space="0" w:color="auto"/>
                  <w:left w:val="nil"/>
                  <w:bottom w:val="dotted" w:sz="4" w:space="0" w:color="auto"/>
                  <w:right w:val="nil"/>
                </w:tcBorders>
                <w:shd w:val="clear" w:color="auto" w:fill="FFFFFF"/>
              </w:tcPr>
            </w:tcPrChange>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84" w:author="Amit Popat" w:date="2022-07-11T10:45:00Z">
              <w:tcPr>
                <w:tcW w:w="4320" w:type="dxa"/>
                <w:tcBorders>
                  <w:top w:val="dotted" w:sz="4" w:space="0" w:color="auto"/>
                  <w:left w:val="nil"/>
                  <w:bottom w:val="dotted" w:sz="4" w:space="0" w:color="auto"/>
                  <w:right w:val="nil"/>
                </w:tcBorders>
                <w:shd w:val="clear" w:color="auto" w:fill="FFFFFF"/>
              </w:tcPr>
            </w:tcPrChange>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385" w:author="Amit Popat" w:date="2022-07-11T10:45:00Z">
              <w:tcPr>
                <w:tcW w:w="864" w:type="dxa"/>
                <w:tcBorders>
                  <w:top w:val="dotted" w:sz="4" w:space="0" w:color="auto"/>
                  <w:left w:val="nil"/>
                  <w:bottom w:val="dotted" w:sz="4" w:space="0" w:color="auto"/>
                  <w:right w:val="nil"/>
                </w:tcBorders>
                <w:shd w:val="clear" w:color="auto" w:fill="FFFFFF"/>
              </w:tcPr>
            </w:tcPrChange>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6" w:author="Amit Popat" w:date="2022-07-11T10:45:00Z">
              <w:tcPr>
                <w:tcW w:w="1008" w:type="dxa"/>
                <w:tcBorders>
                  <w:top w:val="dotted" w:sz="4" w:space="0" w:color="auto"/>
                  <w:left w:val="nil"/>
                  <w:bottom w:val="dotted" w:sz="4" w:space="0" w:color="auto"/>
                  <w:right w:val="nil"/>
                </w:tcBorders>
                <w:shd w:val="clear" w:color="auto" w:fill="FFFFFF"/>
              </w:tcPr>
            </w:tcPrChange>
          </w:tcPr>
          <w:p w14:paraId="36E755F5" w14:textId="77777777" w:rsidR="004C2D45" w:rsidRDefault="004C2D45">
            <w:pPr>
              <w:pStyle w:val="MsgTableBody"/>
              <w:jc w:val="center"/>
              <w:rPr>
                <w:noProof/>
              </w:rPr>
            </w:pPr>
          </w:p>
        </w:tc>
      </w:tr>
      <w:tr w:rsidR="004C2D45" w:rsidRPr="004C2D45" w14:paraId="5EFA74A0" w14:textId="77777777" w:rsidTr="00E56816">
        <w:trPr>
          <w:jc w:val="center"/>
          <w:trPrChange w:id="13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88" w:author="Amit Popat" w:date="2022-07-11T10:45:00Z">
              <w:tcPr>
                <w:tcW w:w="2880" w:type="dxa"/>
                <w:tcBorders>
                  <w:top w:val="dotted" w:sz="4" w:space="0" w:color="auto"/>
                  <w:left w:val="nil"/>
                  <w:bottom w:val="dotted" w:sz="4" w:space="0" w:color="auto"/>
                  <w:right w:val="nil"/>
                </w:tcBorders>
                <w:shd w:val="clear" w:color="auto" w:fill="FFFFFF"/>
              </w:tcPr>
            </w:tcPrChange>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89" w:author="Amit Popat" w:date="2022-07-11T10:45:00Z">
              <w:tcPr>
                <w:tcW w:w="4320" w:type="dxa"/>
                <w:tcBorders>
                  <w:top w:val="dotted" w:sz="4" w:space="0" w:color="auto"/>
                  <w:left w:val="nil"/>
                  <w:bottom w:val="dotted" w:sz="4" w:space="0" w:color="auto"/>
                  <w:right w:val="nil"/>
                </w:tcBorders>
                <w:shd w:val="clear" w:color="auto" w:fill="FFFFFF"/>
              </w:tcPr>
            </w:tcPrChange>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390" w:author="Amit Popat" w:date="2022-07-11T10:45:00Z">
              <w:tcPr>
                <w:tcW w:w="864" w:type="dxa"/>
                <w:tcBorders>
                  <w:top w:val="dotted" w:sz="4" w:space="0" w:color="auto"/>
                  <w:left w:val="nil"/>
                  <w:bottom w:val="dotted" w:sz="4" w:space="0" w:color="auto"/>
                  <w:right w:val="nil"/>
                </w:tcBorders>
                <w:shd w:val="clear" w:color="auto" w:fill="FFFFFF"/>
              </w:tcPr>
            </w:tcPrChange>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1" w:author="Amit Popat" w:date="2022-07-11T10:45:00Z">
              <w:tcPr>
                <w:tcW w:w="1008" w:type="dxa"/>
                <w:tcBorders>
                  <w:top w:val="dotted" w:sz="4" w:space="0" w:color="auto"/>
                  <w:left w:val="nil"/>
                  <w:bottom w:val="dotted" w:sz="4" w:space="0" w:color="auto"/>
                  <w:right w:val="nil"/>
                </w:tcBorders>
                <w:shd w:val="clear" w:color="auto" w:fill="FFFFFF"/>
              </w:tcPr>
            </w:tcPrChange>
          </w:tcPr>
          <w:p w14:paraId="6CD2685C" w14:textId="77777777" w:rsidR="004C2D45" w:rsidRDefault="004C2D45">
            <w:pPr>
              <w:pStyle w:val="MsgTableBody"/>
              <w:jc w:val="center"/>
              <w:rPr>
                <w:noProof/>
              </w:rPr>
            </w:pPr>
          </w:p>
        </w:tc>
      </w:tr>
      <w:tr w:rsidR="004C2D45" w:rsidRPr="004C2D45" w14:paraId="76720148" w14:textId="77777777" w:rsidTr="00E56816">
        <w:trPr>
          <w:jc w:val="center"/>
          <w:trPrChange w:id="13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93" w:author="Amit Popat" w:date="2022-07-11T10:45:00Z">
              <w:tcPr>
                <w:tcW w:w="2880" w:type="dxa"/>
                <w:tcBorders>
                  <w:top w:val="dotted" w:sz="4" w:space="0" w:color="auto"/>
                  <w:left w:val="nil"/>
                  <w:bottom w:val="dotted" w:sz="4" w:space="0" w:color="auto"/>
                  <w:right w:val="nil"/>
                </w:tcBorders>
                <w:shd w:val="clear" w:color="auto" w:fill="FFFFFF"/>
              </w:tcPr>
            </w:tcPrChange>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4" w:author="Amit Popat" w:date="2022-07-11T10:45:00Z">
              <w:tcPr>
                <w:tcW w:w="4320" w:type="dxa"/>
                <w:tcBorders>
                  <w:top w:val="dotted" w:sz="4" w:space="0" w:color="auto"/>
                  <w:left w:val="nil"/>
                  <w:bottom w:val="dotted" w:sz="4" w:space="0" w:color="auto"/>
                  <w:right w:val="nil"/>
                </w:tcBorders>
                <w:shd w:val="clear" w:color="auto" w:fill="FFFFFF"/>
              </w:tcPr>
            </w:tcPrChange>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1395" w:author="Amit Popat" w:date="2022-07-11T10:45:00Z">
              <w:tcPr>
                <w:tcW w:w="864" w:type="dxa"/>
                <w:tcBorders>
                  <w:top w:val="dotted" w:sz="4" w:space="0" w:color="auto"/>
                  <w:left w:val="nil"/>
                  <w:bottom w:val="dotted" w:sz="4" w:space="0" w:color="auto"/>
                  <w:right w:val="nil"/>
                </w:tcBorders>
                <w:shd w:val="clear" w:color="auto" w:fill="FFFFFF"/>
              </w:tcPr>
            </w:tcPrChange>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6" w:author="Amit Popat" w:date="2022-07-11T10:45:00Z">
              <w:tcPr>
                <w:tcW w:w="1008" w:type="dxa"/>
                <w:tcBorders>
                  <w:top w:val="dotted" w:sz="4" w:space="0" w:color="auto"/>
                  <w:left w:val="nil"/>
                  <w:bottom w:val="dotted" w:sz="4" w:space="0" w:color="auto"/>
                  <w:right w:val="nil"/>
                </w:tcBorders>
                <w:shd w:val="clear" w:color="auto" w:fill="FFFFFF"/>
              </w:tcPr>
            </w:tcPrChange>
          </w:tcPr>
          <w:p w14:paraId="7A56FE98" w14:textId="77777777" w:rsidR="004C2D45" w:rsidRDefault="004C2D45">
            <w:pPr>
              <w:pStyle w:val="MsgTableBody"/>
              <w:jc w:val="center"/>
              <w:rPr>
                <w:noProof/>
              </w:rPr>
            </w:pPr>
          </w:p>
        </w:tc>
      </w:tr>
      <w:tr w:rsidR="004C2D45" w:rsidRPr="004C2D45" w14:paraId="0B6C82B9" w14:textId="77777777" w:rsidTr="00E56816">
        <w:trPr>
          <w:jc w:val="center"/>
          <w:trPrChange w:id="1397" w:author="Amit Popat" w:date="2022-07-11T10:45:00Z">
            <w:trPr>
              <w:jc w:val="center"/>
            </w:trPr>
          </w:trPrChange>
        </w:trPr>
        <w:tc>
          <w:tcPr>
            <w:tcW w:w="2882" w:type="dxa"/>
            <w:tcBorders>
              <w:top w:val="dotted" w:sz="4" w:space="0" w:color="auto"/>
              <w:left w:val="nil"/>
              <w:bottom w:val="single" w:sz="2" w:space="0" w:color="auto"/>
              <w:right w:val="nil"/>
            </w:tcBorders>
            <w:shd w:val="clear" w:color="auto" w:fill="FFFFFF"/>
            <w:tcPrChange w:id="1398" w:author="Amit Popat" w:date="2022-07-11T10:45:00Z">
              <w:tcPr>
                <w:tcW w:w="2880" w:type="dxa"/>
                <w:tcBorders>
                  <w:top w:val="dotted" w:sz="4" w:space="0" w:color="auto"/>
                  <w:left w:val="nil"/>
                  <w:bottom w:val="single" w:sz="2" w:space="0" w:color="auto"/>
                  <w:right w:val="nil"/>
                </w:tcBorders>
                <w:shd w:val="clear" w:color="auto" w:fill="FFFFFF"/>
              </w:tcPr>
            </w:tcPrChange>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399" w:author="Amit Popat" w:date="2022-07-11T10:45:00Z">
              <w:tcPr>
                <w:tcW w:w="4320" w:type="dxa"/>
                <w:tcBorders>
                  <w:top w:val="dotted" w:sz="4" w:space="0" w:color="auto"/>
                  <w:left w:val="nil"/>
                  <w:bottom w:val="single" w:sz="2" w:space="0" w:color="auto"/>
                  <w:right w:val="nil"/>
                </w:tcBorders>
                <w:shd w:val="clear" w:color="auto" w:fill="FFFFFF"/>
              </w:tcPr>
            </w:tcPrChange>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Change w:id="1400" w:author="Amit Popat" w:date="2022-07-11T10:45:00Z">
              <w:tcPr>
                <w:tcW w:w="864" w:type="dxa"/>
                <w:tcBorders>
                  <w:top w:val="dotted" w:sz="4" w:space="0" w:color="auto"/>
                  <w:left w:val="nil"/>
                  <w:bottom w:val="single" w:sz="2" w:space="0" w:color="auto"/>
                  <w:right w:val="nil"/>
                </w:tcBorders>
                <w:shd w:val="clear" w:color="auto" w:fill="FFFFFF"/>
              </w:tcPr>
            </w:tcPrChange>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401" w:author="Amit Popat" w:date="2022-07-11T10:45:00Z">
              <w:tcPr>
                <w:tcW w:w="1008" w:type="dxa"/>
                <w:tcBorders>
                  <w:top w:val="dotted" w:sz="4" w:space="0" w:color="auto"/>
                  <w:left w:val="nil"/>
                  <w:bottom w:val="single" w:sz="2" w:space="0" w:color="auto"/>
                  <w:right w:val="nil"/>
                </w:tcBorders>
                <w:shd w:val="clear" w:color="auto" w:fill="FFFFFF"/>
              </w:tcPr>
            </w:tcPrChange>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1402"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1402"/>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1403"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1403"/>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1404"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1404"/>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1405"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1405"/>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1406"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1406"/>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1407"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1407"/>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1408"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1408"/>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1409" w:name="_Toc29038677"/>
      <w:bookmarkStart w:id="1410" w:name="_Toc348247668"/>
      <w:bookmarkStart w:id="1411" w:name="_Toc348260774"/>
      <w:bookmarkStart w:id="1412" w:name="_Toc348346701"/>
      <w:bookmarkStart w:id="1413" w:name="_Toc349103323"/>
      <w:bookmarkStart w:id="1414" w:name="_Toc349538276"/>
      <w:bookmarkStart w:id="1415" w:name="_Toc349538304"/>
      <w:bookmarkStart w:id="1416"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1409"/>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1417" w:name="_Toc29038678"/>
      <w:r>
        <w:rPr>
          <w:noProof/>
        </w:rPr>
        <w:lastRenderedPageBreak/>
        <w:t>MESSAGE SEGMENTS</w:t>
      </w:r>
      <w:bookmarkEnd w:id="1410"/>
      <w:bookmarkEnd w:id="1411"/>
      <w:bookmarkEnd w:id="1412"/>
      <w:bookmarkEnd w:id="1413"/>
      <w:bookmarkEnd w:id="1414"/>
      <w:bookmarkEnd w:id="1415"/>
      <w:bookmarkEnd w:id="1416"/>
      <w:bookmarkEnd w:id="1417"/>
    </w:p>
    <w:p w14:paraId="0186935A" w14:textId="77777777" w:rsidR="004C2D45" w:rsidRDefault="004C2D45">
      <w:pPr>
        <w:pStyle w:val="Heading3"/>
        <w:rPr>
          <w:noProof/>
        </w:rPr>
      </w:pPr>
      <w:bookmarkStart w:id="1418" w:name="_Toc348247669"/>
      <w:bookmarkStart w:id="1419" w:name="_Toc348260775"/>
      <w:bookmarkStart w:id="1420" w:name="_Toc348346702"/>
      <w:bookmarkStart w:id="1421" w:name="_Toc349103324"/>
      <w:bookmarkStart w:id="1422" w:name="_Toc349538277"/>
      <w:bookmarkStart w:id="1423" w:name="_Toc349538305"/>
      <w:bookmarkStart w:id="1424" w:name="_Toc349538368"/>
      <w:bookmarkStart w:id="1425"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1418"/>
      <w:bookmarkEnd w:id="1419"/>
      <w:bookmarkEnd w:id="1420"/>
      <w:bookmarkEnd w:id="1421"/>
      <w:bookmarkEnd w:id="1422"/>
      <w:bookmarkEnd w:id="1423"/>
      <w:bookmarkEnd w:id="1424"/>
      <w:bookmarkEnd w:id="1425"/>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5625E3" w:rsidRDefault="004C2D45">
      <w:pPr>
        <w:pStyle w:val="AttributeTableCaption"/>
        <w:rPr>
          <w:noProof/>
          <w:lang w:val="en-US"/>
          <w:rPrChange w:id="1426" w:author="Merrick, Riki | APHL" w:date="2022-09-01T17:25:00Z">
            <w:rPr>
              <w:noProof/>
            </w:rPr>
          </w:rPrChange>
        </w:rPr>
      </w:pPr>
      <w:r w:rsidRPr="005625E3">
        <w:rPr>
          <w:noProof/>
          <w:lang w:val="en-US"/>
          <w:rPrChange w:id="1427" w:author="Merrick, Riki | APHL" w:date="2022-09-01T17:25:00Z">
            <w:rPr>
              <w:noProof/>
            </w:rPr>
          </w:rPrChange>
        </w:rPr>
        <w:t xml:space="preserve">HL7 Attribute Table - GOL </w:t>
      </w:r>
      <w:bookmarkStart w:id="1428" w:name="GOL"/>
      <w:bookmarkEnd w:id="1428"/>
      <w:r w:rsidRPr="005625E3">
        <w:rPr>
          <w:noProof/>
          <w:lang w:val="en-US"/>
          <w:rPrChange w:id="1429" w:author="Merrick, Riki | APHL" w:date="2022-09-01T17:25:00Z">
            <w:rPr>
              <w:noProof/>
            </w:rPr>
          </w:rPrChange>
        </w:rPr>
        <w:t>– Goal Detail</w:t>
      </w:r>
      <w:r w:rsidR="00FC31E4">
        <w:rPr>
          <w:noProof/>
        </w:rPr>
        <w:fldChar w:fldCharType="begin"/>
      </w:r>
      <w:r w:rsidRPr="005625E3">
        <w:rPr>
          <w:noProof/>
          <w:lang w:val="en-US"/>
          <w:rPrChange w:id="1430" w:author="Merrick, Riki | APHL" w:date="2022-09-01T17:25:00Z">
            <w:rPr>
              <w:noProof/>
            </w:rPr>
          </w:rPrChange>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2321E3">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5A431E03" w:rsidR="004C2D45" w:rsidRDefault="004C2D45">
            <w:pPr>
              <w:pStyle w:val="AttributeTableBody"/>
              <w:rPr>
                <w:noProof/>
              </w:rPr>
            </w:pPr>
            <w:del w:id="1431" w:author="Frank Oemig" w:date="2022-09-07T17:13:00Z">
              <w:r w:rsidDel="00F9354E">
                <w:rPr>
                  <w:noProof/>
                </w:rPr>
                <w:delText>00816</w:delText>
              </w:r>
            </w:del>
            <w:ins w:id="1432"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2321E3">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1F92E23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433" w:author="Frank Oemig" w:date="2022-09-07T17:32:00Z">
        <w:r w:rsidDel="004A1763">
          <w:rPr>
            <w:noProof/>
            <w:lang w:val="fr-FR"/>
          </w:rPr>
          <w:delText>00816</w:delText>
        </w:r>
      </w:del>
      <w:ins w:id="1434" w:author="Frank Oemig" w:date="2022-09-07T17:32:00Z">
        <w:r w:rsidR="004A1763">
          <w:rPr>
            <w:noProof/>
            <w:lang w:val="fr-FR"/>
          </w:rPr>
          <w:t>02534</w:t>
        </w:r>
      </w:ins>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1435" w:name="_Hlt480363686"/>
        <w:r>
          <w:rPr>
            <w:rStyle w:val="ReferenceHL7Table"/>
            <w:noProof/>
          </w:rPr>
          <w:t>d</w:t>
        </w:r>
        <w:bookmarkEnd w:id="1435"/>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lastRenderedPageBreak/>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143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36"/>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1437" w:name="EIComponent"/>
      <w:r>
        <w:t>Components:  &lt;Entity Identifier (ST)&gt; ^ &lt;Namespace ID (IS)&gt; ^ &lt;Universal ID (ST)&gt; ^ &lt;Universal ID Type (ID)&gt;</w:t>
      </w:r>
      <w:bookmarkEnd w:id="1437"/>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lastRenderedPageBreak/>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1438"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1438"/>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143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39"/>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144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0"/>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1441" w:name="_Toc348247670"/>
      <w:bookmarkStart w:id="1442" w:name="_Toc348260776"/>
      <w:bookmarkStart w:id="1443" w:name="_Toc348346703"/>
      <w:bookmarkStart w:id="1444" w:name="_Toc349103325"/>
      <w:bookmarkStart w:id="1445" w:name="_Toc349538278"/>
      <w:bookmarkStart w:id="1446" w:name="_Toc349538306"/>
      <w:bookmarkStart w:id="1447" w:name="_Toc349538369"/>
      <w:bookmarkStart w:id="1448"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1441"/>
      <w:bookmarkEnd w:id="1442"/>
      <w:bookmarkEnd w:id="1443"/>
      <w:bookmarkEnd w:id="1444"/>
      <w:bookmarkEnd w:id="1445"/>
      <w:bookmarkEnd w:id="1446"/>
      <w:bookmarkEnd w:id="1447"/>
      <w:bookmarkEnd w:id="1448"/>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5625E3" w:rsidRDefault="004C2D45">
      <w:pPr>
        <w:pStyle w:val="AttributeTableCaption"/>
        <w:rPr>
          <w:noProof/>
          <w:lang w:val="en-US"/>
          <w:rPrChange w:id="1449" w:author="Merrick, Riki | APHL" w:date="2022-09-01T17:25:00Z">
            <w:rPr>
              <w:noProof/>
            </w:rPr>
          </w:rPrChange>
        </w:rPr>
      </w:pPr>
      <w:r w:rsidRPr="005625E3">
        <w:rPr>
          <w:noProof/>
          <w:lang w:val="en-US"/>
          <w:rPrChange w:id="1450" w:author="Merrick, Riki | APHL" w:date="2022-09-01T17:25:00Z">
            <w:rPr>
              <w:noProof/>
            </w:rPr>
          </w:rPrChange>
        </w:rPr>
        <w:t xml:space="preserve">HL7 Attribute Table - PRB </w:t>
      </w:r>
      <w:bookmarkStart w:id="1451" w:name="PRB"/>
      <w:bookmarkEnd w:id="1451"/>
      <w:r w:rsidRPr="005625E3">
        <w:rPr>
          <w:noProof/>
          <w:lang w:val="en-US"/>
          <w:rPrChange w:id="1452" w:author="Merrick, Riki | APHL" w:date="2022-09-01T17:25:00Z">
            <w:rPr>
              <w:noProof/>
            </w:rPr>
          </w:rPrChange>
        </w:rPr>
        <w:t>– Problem Details</w:t>
      </w:r>
      <w:r w:rsidR="00FC31E4">
        <w:rPr>
          <w:noProof/>
        </w:rPr>
        <w:fldChar w:fldCharType="begin"/>
      </w:r>
      <w:r w:rsidRPr="005625E3">
        <w:rPr>
          <w:noProof/>
          <w:lang w:val="en-US"/>
          <w:rPrChange w:id="1453" w:author="Merrick, Riki | APHL" w:date="2022-09-01T17:25:00Z">
            <w:rPr>
              <w:noProof/>
            </w:rPr>
          </w:rPrChange>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2321E3">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A5F4B42" w:rsidR="004C2D45" w:rsidRDefault="004C2D45">
            <w:pPr>
              <w:pStyle w:val="AttributeTableBody"/>
              <w:rPr>
                <w:noProof/>
              </w:rPr>
            </w:pPr>
            <w:del w:id="1454" w:author="Frank Oemig" w:date="2022-09-07T17:13:00Z">
              <w:r w:rsidDel="00F9354E">
                <w:rPr>
                  <w:noProof/>
                </w:rPr>
                <w:delText>00816</w:delText>
              </w:r>
            </w:del>
            <w:ins w:id="1455"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2321E3">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2321E3">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2321E3">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33E1D4E6"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456" w:author="Frank Oemig" w:date="2022-09-07T17:13:00Z">
        <w:r w:rsidDel="00F9354E">
          <w:rPr>
            <w:noProof/>
            <w:lang w:val="fr-FR"/>
          </w:rPr>
          <w:delText>00816</w:delText>
        </w:r>
      </w:del>
      <w:ins w:id="1457" w:author="Frank Oemig" w:date="2022-09-07T17:13:00Z">
        <w:r w:rsidR="00F9354E">
          <w:rPr>
            <w:noProof/>
            <w:lang w:val="fr-FR"/>
          </w:rPr>
          <w:t>02534</w:t>
        </w:r>
      </w:ins>
    </w:p>
    <w:p w14:paraId="42012737" w14:textId="12E1817A"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lastRenderedPageBreak/>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1458" w:name="HL70443"/>
      <w:bookmarkStart w:id="1459" w:name="HL70406"/>
      <w:bookmarkStart w:id="1460" w:name="_Toc29038681"/>
      <w:bookmarkEnd w:id="1458"/>
      <w:bookmarkEnd w:id="1459"/>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1460"/>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5625E3" w:rsidRDefault="004C2D45">
      <w:pPr>
        <w:pStyle w:val="AttributeTableCaption"/>
        <w:rPr>
          <w:noProof/>
          <w:lang w:val="en-US"/>
          <w:rPrChange w:id="1461" w:author="Merrick, Riki | APHL" w:date="2022-09-01T17:25:00Z">
            <w:rPr>
              <w:noProof/>
            </w:rPr>
          </w:rPrChange>
        </w:rPr>
      </w:pPr>
      <w:r w:rsidRPr="005625E3">
        <w:rPr>
          <w:noProof/>
          <w:lang w:val="en-US"/>
          <w:rPrChange w:id="1462" w:author="Merrick, Riki | APHL" w:date="2022-09-01T17:25:00Z">
            <w:rPr>
              <w:noProof/>
            </w:rPr>
          </w:rPrChange>
        </w:rPr>
        <w:t xml:space="preserve">HL7 Attribute Table - PTH </w:t>
      </w:r>
      <w:bookmarkStart w:id="1463" w:name="PTH"/>
      <w:bookmarkEnd w:id="1463"/>
      <w:r w:rsidRPr="005625E3">
        <w:rPr>
          <w:noProof/>
          <w:lang w:val="en-US"/>
          <w:rPrChange w:id="1464" w:author="Merrick, Riki | APHL" w:date="2022-09-01T17:25:00Z">
            <w:rPr>
              <w:noProof/>
            </w:rPr>
          </w:rPrChange>
        </w:rPr>
        <w:t>- Pathway</w:t>
      </w:r>
      <w:r w:rsidR="00FC31E4">
        <w:rPr>
          <w:noProof/>
        </w:rPr>
        <w:fldChar w:fldCharType="begin"/>
      </w:r>
      <w:r w:rsidRPr="005625E3">
        <w:rPr>
          <w:noProof/>
          <w:lang w:val="en-US"/>
          <w:rPrChange w:id="1465" w:author="Merrick, Riki | APHL" w:date="2022-09-01T17:25:00Z">
            <w:rPr>
              <w:noProof/>
            </w:rPr>
          </w:rPrChange>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2321E3">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4B8235D8" w:rsidR="004C2D45" w:rsidRDefault="004C2D45">
            <w:pPr>
              <w:pStyle w:val="AttributeTableBody"/>
              <w:rPr>
                <w:noProof/>
              </w:rPr>
            </w:pPr>
            <w:del w:id="1466" w:author="Frank Oemig" w:date="2022-09-07T17:13:00Z">
              <w:r w:rsidDel="00F9354E">
                <w:rPr>
                  <w:noProof/>
                </w:rPr>
                <w:delText>00816</w:delText>
              </w:r>
            </w:del>
            <w:ins w:id="1467"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468" w:name="A2"/>
            <w:bookmarkEnd w:id="1468"/>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2321E3">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529D0D34"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469" w:author="Frank Oemig" w:date="2022-09-07T17:13:00Z">
        <w:r w:rsidDel="00F9354E">
          <w:rPr>
            <w:noProof/>
            <w:lang w:val="fr-FR"/>
          </w:rPr>
          <w:delText>00816</w:delText>
        </w:r>
      </w:del>
      <w:ins w:id="1470" w:author="Frank Oemig" w:date="2022-09-07T17:13:00Z">
        <w:r w:rsidR="00F9354E">
          <w:rPr>
            <w:noProof/>
            <w:lang w:val="fr-FR"/>
          </w:rPr>
          <w:t>02534</w:t>
        </w:r>
      </w:ins>
    </w:p>
    <w:p w14:paraId="672696C7" w14:textId="52A7878D"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471"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471"/>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472" w:name="VAR"/>
      <w:bookmarkEnd w:id="1472"/>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47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73"/>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474"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474"/>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2321E3">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2321E3">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47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475"/>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47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476"/>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47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477"/>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478" w:name="DRComponent"/>
      <w:r>
        <w:t>Components:  &lt;Range Start Date/Time (DTM)&gt; ^ &lt;Range End Date/Time (DTM)&gt;</w:t>
      </w:r>
      <w:bookmarkEnd w:id="1478"/>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Pr="005625E3" w:rsidRDefault="00486A47" w:rsidP="00486A47">
      <w:pPr>
        <w:pStyle w:val="Heading4"/>
        <w:numPr>
          <w:ilvl w:val="0"/>
          <w:numId w:val="0"/>
        </w:numPr>
        <w:ind w:left="1008" w:hanging="1008"/>
        <w:rPr>
          <w:noProof/>
          <w:rPrChange w:id="1479" w:author="Merrick, Riki | APHL" w:date="2022-09-01T17:25:00Z">
            <w:rPr>
              <w:noProof/>
              <w:lang w:val="fr-FR"/>
            </w:rPr>
          </w:rPrChange>
        </w:rPr>
      </w:pPr>
      <w:r w:rsidRPr="005625E3">
        <w:rPr>
          <w:noProof/>
          <w:rPrChange w:id="1480" w:author="Merrick, Riki | APHL" w:date="2022-09-01T17:25:00Z">
            <w:rPr>
              <w:noProof/>
              <w:lang w:val="fr-FR"/>
            </w:rPr>
          </w:rPrChange>
        </w:rPr>
        <w:lastRenderedPageBreak/>
        <w:t>12.4.5.17 REL-17   Source Information Instance Object Type</w:t>
      </w:r>
      <w:r w:rsidR="00FC31E4">
        <w:rPr>
          <w:noProof/>
        </w:rPr>
        <w:fldChar w:fldCharType="begin"/>
      </w:r>
      <w:r w:rsidRPr="005625E3">
        <w:rPr>
          <w:noProof/>
          <w:rPrChange w:id="1481" w:author="Merrick, Riki | APHL" w:date="2022-09-01T17:25:00Z">
            <w:rPr>
              <w:noProof/>
              <w:lang w:val="fr-FR"/>
            </w:rPr>
          </w:rPrChange>
        </w:rPr>
        <w:instrText xml:space="preserve"> XE "Target information instance identifier" </w:instrText>
      </w:r>
      <w:r w:rsidR="00FC31E4">
        <w:rPr>
          <w:noProof/>
        </w:rPr>
        <w:fldChar w:fldCharType="end"/>
      </w:r>
      <w:r w:rsidRPr="005625E3">
        <w:rPr>
          <w:noProof/>
          <w:rPrChange w:id="1482" w:author="Merrick, Riki | APHL" w:date="2022-09-01T17:25:00Z">
            <w:rPr>
              <w:noProof/>
              <w:lang w:val="fr-FR"/>
            </w:rPr>
          </w:rPrChange>
        </w:rPr>
        <w:t xml:space="preserve">   (ID)   </w:t>
      </w:r>
      <w:r w:rsidR="003D3990" w:rsidRPr="005625E3">
        <w:rPr>
          <w:noProof/>
          <w:rPrChange w:id="1483" w:author="Merrick, Riki | APHL" w:date="2022-09-01T17:25:00Z">
            <w:rPr>
              <w:noProof/>
              <w:lang w:val="fr-FR"/>
            </w:rPr>
          </w:rPrChange>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5625E3">
        <w:rPr>
          <w:noProof/>
          <w:rPrChange w:id="1484" w:author="Merrick, Riki | APHL" w:date="2022-09-01T17:25:00Z">
            <w:rPr>
              <w:noProof/>
              <w:lang w:val="fr-FR"/>
            </w:rPr>
          </w:rPrChange>
        </w:rPr>
        <w:t>Source Information Instance Identifier (REL-4).</w:t>
      </w:r>
    </w:p>
    <w:p w14:paraId="598503CA" w14:textId="249FCA69" w:rsidR="00486A47" w:rsidRPr="005625E3" w:rsidRDefault="00486A47" w:rsidP="00486A47">
      <w:pPr>
        <w:pStyle w:val="Heading4"/>
        <w:numPr>
          <w:ilvl w:val="0"/>
          <w:numId w:val="0"/>
        </w:numPr>
        <w:ind w:left="1008" w:hanging="1008"/>
        <w:rPr>
          <w:noProof/>
          <w:rPrChange w:id="1485" w:author="Merrick, Riki | APHL" w:date="2022-09-01T17:25:00Z">
            <w:rPr>
              <w:noProof/>
              <w:lang w:val="fr-FR"/>
            </w:rPr>
          </w:rPrChange>
        </w:rPr>
      </w:pPr>
      <w:r w:rsidRPr="005625E3">
        <w:rPr>
          <w:noProof/>
          <w:rPrChange w:id="1486" w:author="Merrick, Riki | APHL" w:date="2022-09-01T17:25:00Z">
            <w:rPr>
              <w:noProof/>
              <w:lang w:val="fr-FR"/>
            </w:rPr>
          </w:rPrChange>
        </w:rPr>
        <w:t>12.4.5.18 REL-18   Target Information Instance Object Type</w:t>
      </w:r>
      <w:r w:rsidR="00FC31E4">
        <w:rPr>
          <w:noProof/>
        </w:rPr>
        <w:fldChar w:fldCharType="begin"/>
      </w:r>
      <w:r w:rsidRPr="005625E3">
        <w:rPr>
          <w:noProof/>
          <w:rPrChange w:id="1487" w:author="Merrick, Riki | APHL" w:date="2022-09-01T17:25:00Z">
            <w:rPr>
              <w:noProof/>
              <w:lang w:val="fr-FR"/>
            </w:rPr>
          </w:rPrChange>
        </w:rPr>
        <w:instrText xml:space="preserve"> XE "Target information instance identifier" </w:instrText>
      </w:r>
      <w:r w:rsidR="00FC31E4">
        <w:rPr>
          <w:noProof/>
        </w:rPr>
        <w:fldChar w:fldCharType="end"/>
      </w:r>
      <w:r w:rsidRPr="005625E3">
        <w:rPr>
          <w:noProof/>
          <w:rPrChange w:id="1488" w:author="Merrick, Riki | APHL" w:date="2022-09-01T17:25:00Z">
            <w:rPr>
              <w:noProof/>
              <w:lang w:val="fr-FR"/>
            </w:rPr>
          </w:rPrChange>
        </w:rPr>
        <w:t xml:space="preserve">   (ID)   </w:t>
      </w:r>
      <w:r w:rsidR="003D3990" w:rsidRPr="005625E3">
        <w:rPr>
          <w:noProof/>
          <w:rPrChange w:id="1489" w:author="Merrick, Riki | APHL" w:date="2022-09-01T17:25:00Z">
            <w:rPr>
              <w:noProof/>
              <w:lang w:val="fr-FR"/>
            </w:rPr>
          </w:rPrChange>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5625E3">
        <w:rPr>
          <w:noProof/>
          <w:rPrChange w:id="1490" w:author="Merrick, Riki | APHL" w:date="2022-09-01T17:25:00Z">
            <w:rPr>
              <w:noProof/>
              <w:lang w:val="fr-FR"/>
            </w:rPr>
          </w:rPrChange>
        </w:rPr>
        <w:t>Target Information Instance Identifier (REL-5).</w:t>
      </w:r>
    </w:p>
    <w:p w14:paraId="014E9BA4" w14:textId="77777777" w:rsidR="004C2D45" w:rsidRDefault="004C2D45">
      <w:pPr>
        <w:pStyle w:val="Heading2"/>
        <w:rPr>
          <w:noProof/>
        </w:rPr>
      </w:pPr>
      <w:bookmarkStart w:id="1491" w:name="_Toc348247672"/>
      <w:bookmarkStart w:id="1492" w:name="_Toc348260778"/>
      <w:bookmarkStart w:id="1493" w:name="_Toc348346705"/>
      <w:bookmarkStart w:id="1494" w:name="_Toc349103327"/>
      <w:bookmarkStart w:id="1495" w:name="_Toc349538280"/>
      <w:bookmarkStart w:id="1496" w:name="_Toc349538308"/>
      <w:bookmarkStart w:id="1497" w:name="_Toc349538371"/>
      <w:bookmarkStart w:id="1498" w:name="_Toc29038684"/>
      <w:r>
        <w:rPr>
          <w:noProof/>
        </w:rPr>
        <w:t>EXAMPLE TRANSACTIONS</w:t>
      </w:r>
      <w:bookmarkEnd w:id="1491"/>
      <w:bookmarkEnd w:id="1492"/>
      <w:bookmarkEnd w:id="1493"/>
      <w:bookmarkEnd w:id="1494"/>
      <w:bookmarkEnd w:id="1495"/>
      <w:bookmarkEnd w:id="1496"/>
      <w:bookmarkEnd w:id="1497"/>
      <w:bookmarkEnd w:id="1498"/>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499" w:name="_Toc348247673"/>
      <w:bookmarkStart w:id="1500" w:name="_Toc348260779"/>
      <w:bookmarkStart w:id="1501" w:name="_Toc348346706"/>
      <w:bookmarkStart w:id="1502" w:name="_Toc349103328"/>
      <w:bookmarkStart w:id="1503" w:name="_Toc349538281"/>
      <w:bookmarkStart w:id="1504" w:name="_Toc349538309"/>
      <w:bookmarkStart w:id="1505" w:name="_Toc349538372"/>
      <w:bookmarkStart w:id="1506" w:name="_Toc29038685"/>
      <w:r>
        <w:rPr>
          <w:noProof/>
        </w:rPr>
        <w:t>IMPLEMENTATION CONSIDERATIONS</w:t>
      </w:r>
      <w:bookmarkEnd w:id="1499"/>
      <w:bookmarkEnd w:id="1500"/>
      <w:bookmarkEnd w:id="1501"/>
      <w:bookmarkEnd w:id="1502"/>
      <w:bookmarkEnd w:id="1503"/>
      <w:bookmarkEnd w:id="1504"/>
      <w:bookmarkEnd w:id="1505"/>
      <w:bookmarkEnd w:id="1506"/>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507" w:name="_Toc348247674"/>
      <w:bookmarkStart w:id="1508" w:name="_Toc348260780"/>
      <w:bookmarkStart w:id="1509" w:name="_Toc348346707"/>
      <w:bookmarkStart w:id="1510" w:name="_Toc349103329"/>
      <w:bookmarkStart w:id="1511" w:name="_Toc349538282"/>
      <w:bookmarkStart w:id="1512" w:name="_Toc349538310"/>
      <w:bookmarkStart w:id="1513" w:name="_Toc349538373"/>
      <w:bookmarkStart w:id="1514" w:name="_Toc29038686"/>
      <w:r>
        <w:rPr>
          <w:noProof/>
        </w:rPr>
        <w:t>Outstanding I</w:t>
      </w:r>
      <w:r w:rsidR="004064CB">
        <w:rPr>
          <w:noProof/>
        </w:rPr>
        <w:t>ssues</w:t>
      </w:r>
      <w:bookmarkEnd w:id="1507"/>
      <w:bookmarkEnd w:id="1508"/>
      <w:bookmarkEnd w:id="1509"/>
      <w:bookmarkEnd w:id="1510"/>
      <w:bookmarkEnd w:id="1511"/>
      <w:bookmarkEnd w:id="1512"/>
      <w:bookmarkEnd w:id="1513"/>
      <w:bookmarkEnd w:id="1514"/>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w:t>
      </w:r>
      <w:r>
        <w:rPr>
          <w:noProof/>
        </w:rPr>
        <w:lastRenderedPageBreak/>
        <w:t>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BCB19" w14:textId="77777777" w:rsidR="00977460" w:rsidRDefault="00977460" w:rsidP="004C2D45">
      <w:pPr>
        <w:spacing w:after="0"/>
      </w:pPr>
      <w:r>
        <w:separator/>
      </w:r>
    </w:p>
  </w:endnote>
  <w:endnote w:type="continuationSeparator" w:id="0">
    <w:p w14:paraId="0534B5B8" w14:textId="77777777" w:rsidR="00977460" w:rsidRDefault="00977460"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5E735ED8"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r w:rsidR="002321E3">
      <w:fldChar w:fldCharType="begin"/>
    </w:r>
    <w:r w:rsidR="002321E3">
      <w:instrText xml:space="preserve"> DOCPROPERTY release_version \* MERGEFORMAT </w:instrText>
    </w:r>
    <w:r w:rsidR="002321E3">
      <w:fldChar w:fldCharType="separate"/>
    </w:r>
    <w:r w:rsidR="00BD25D5">
      <w:t>2.9.1</w:t>
    </w:r>
    <w:r w:rsidR="002321E3">
      <w:fldChar w:fldCharType="end"/>
    </w:r>
    <w:r>
      <w:t xml:space="preserve"> © </w:t>
    </w:r>
    <w:r w:rsidR="002321E3">
      <w:fldChar w:fldCharType="begin"/>
    </w:r>
    <w:r w:rsidR="002321E3">
      <w:instrText xml:space="preserve"> DOCPROPERTY release_year \* ME</w:instrText>
    </w:r>
    <w:r w:rsidR="002321E3">
      <w:instrText xml:space="preserve">RGEFORMAT </w:instrText>
    </w:r>
    <w:r w:rsidR="002321E3">
      <w:fldChar w:fldCharType="separate"/>
    </w:r>
    <w:r w:rsidR="00BD25D5">
      <w:t>2022</w:t>
    </w:r>
    <w:r w:rsidR="002321E3">
      <w:fldChar w:fldCharType="end"/>
    </w:r>
    <w:r>
      <w:t>.  All rights reserved.</w:t>
    </w:r>
  </w:p>
  <w:p w14:paraId="4C8BAC03" w14:textId="2641304D" w:rsidR="003C63BB" w:rsidRDefault="002321E3" w:rsidP="004064CB">
    <w:pPr>
      <w:pStyle w:val="Footer"/>
    </w:pPr>
    <w:r>
      <w:fldChar w:fldCharType="begin"/>
    </w:r>
    <w:r>
      <w:instrText xml:space="preserve"> DOCPROPERTY release_month \* MERGEFORMAT </w:instrText>
    </w:r>
    <w:r>
      <w:fldChar w:fldCharType="separate"/>
    </w:r>
    <w:r w:rsidR="00BD25D5">
      <w:t>September</w:t>
    </w:r>
    <w:r>
      <w:fldChar w:fldCharType="end"/>
    </w:r>
    <w:r w:rsidR="003C63BB">
      <w:t xml:space="preserve">  </w:t>
    </w:r>
    <w:r>
      <w:fldChar w:fldCharType="begin"/>
    </w:r>
    <w:r>
      <w:instrText xml:space="preserve"> DOCPROPERTY release_year \* MERGEFORMAT </w:instrText>
    </w:r>
    <w:r>
      <w:fldChar w:fldCharType="separate"/>
    </w:r>
    <w:r w:rsidR="00BD25D5">
      <w:t>2022</w:t>
    </w:r>
    <w:r>
      <w:fldChar w:fldCharType="end"/>
    </w:r>
    <w:r w:rsidR="003C63BB">
      <w:t>.</w:t>
    </w:r>
    <w:r w:rsidR="003C63BB">
      <w:tab/>
    </w:r>
    <w:r>
      <w:fldChar w:fldCharType="begin"/>
    </w:r>
    <w:r>
      <w:instrText xml:space="preserve"> DOCPROPERTY release_status \* MERGEFORMAT </w:instrText>
    </w:r>
    <w:r>
      <w:fldChar w:fldCharType="separate"/>
    </w:r>
    <w:r w:rsidR="00BD25D5">
      <w:t>Normative Ballot #1</w:t>
    </w:r>
    <w:r>
      <w:fldChar w:fldCharType="end"/>
    </w:r>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DEF7" w14:textId="0736D3D4" w:rsidR="00AC3FCF" w:rsidRDefault="00AC3FCF" w:rsidP="00AC3FCF">
    <w:pPr>
      <w:pStyle w:val="Footer"/>
      <w:spacing w:before="60"/>
      <w:rPr>
        <w:ins w:id="1515" w:author="Lynn Laakso" w:date="2022-09-09T14:54:00Z"/>
      </w:rPr>
    </w:pPr>
    <w:ins w:id="1516" w:author="Lynn Laakso" w:date="2022-09-09T14:54:00Z">
      <w:r>
        <w:t xml:space="preserve">Version </w:t>
      </w:r>
      <w:r>
        <w:fldChar w:fldCharType="begin"/>
      </w:r>
      <w:r>
        <w:instrText xml:space="preserve"> DOCPROPERTY release_version \* MERGEFORMAT </w:instrText>
      </w:r>
      <w:r>
        <w:fldChar w:fldCharType="separate"/>
      </w:r>
      <w:r w:rsidR="00BD25D5">
        <w:t>2.9.1</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p w14:paraId="71F93AE4" w14:textId="5F915249" w:rsidR="003C63BB" w:rsidDel="00AC3FCF" w:rsidRDefault="00AC3FCF" w:rsidP="00CA4E0A">
    <w:pPr>
      <w:pStyle w:val="Footer"/>
      <w:spacing w:before="60"/>
      <w:rPr>
        <w:del w:id="1517" w:author="Lynn Laakso" w:date="2022-09-09T14:54:00Z"/>
      </w:rPr>
    </w:pPr>
    <w:ins w:id="1518" w:author="Lynn Laakso" w:date="2022-09-09T14:54:00Z">
      <w:r>
        <w:t xml:space="preserve">© </w:t>
      </w:r>
      <w:r>
        <w:fldChar w:fldCharType="begin"/>
      </w:r>
      <w:r>
        <w:instrText xml:space="preserve"> DOCPROPERTY release_year \* MERGEFORMAT </w:instrText>
      </w:r>
      <w:r>
        <w:fldChar w:fldCharType="separate"/>
      </w:r>
      <w:r w:rsidR="00BD25D5">
        <w:t>2022</w:t>
      </w:r>
      <w:r>
        <w:fldChar w:fldCharType="end"/>
      </w:r>
      <w:r>
        <w:t xml:space="preserve"> Health Level Seven, International.  All rights reserved.</w:t>
      </w:r>
      <w:r>
        <w:tab/>
      </w:r>
      <w:r>
        <w:fldChar w:fldCharType="begin"/>
      </w:r>
      <w:r>
        <w:instrText xml:space="preserve"> DOCPROPERTY release_month \* MERGEFORMAT </w:instrText>
      </w:r>
      <w:r>
        <w:fldChar w:fldCharType="separate"/>
      </w:r>
      <w:r w:rsidR="00BD25D5">
        <w:t>September</w:t>
      </w:r>
      <w:r>
        <w:fldChar w:fldCharType="end"/>
      </w:r>
      <w:r>
        <w:t xml:space="preserve">  </w:t>
      </w:r>
      <w:r>
        <w:fldChar w:fldCharType="begin"/>
      </w:r>
      <w:r>
        <w:instrText xml:space="preserve"> DOCPROPERTY release_year \* MERGEFORMAT </w:instrText>
      </w:r>
      <w:r>
        <w:fldChar w:fldCharType="separate"/>
      </w:r>
      <w:r w:rsidR="00BD25D5">
        <w:t>2022</w:t>
      </w:r>
      <w:r>
        <w:fldChar w:fldCharType="end"/>
      </w:r>
      <w:r>
        <w:t xml:space="preserve">. </w:t>
      </w:r>
      <w:r>
        <w:fldChar w:fldCharType="begin"/>
      </w:r>
      <w:r>
        <w:instrText xml:space="preserve"> DOCPROPERTY  release_status  \* MERGEFORMAT </w:instrText>
      </w:r>
      <w:r>
        <w:fldChar w:fldCharType="separate"/>
      </w:r>
      <w:r w:rsidR="00BD25D5">
        <w:t>Normative Ballot #1</w:t>
      </w:r>
      <w:r>
        <w:fldChar w:fldCharType="end"/>
      </w:r>
      <w:r>
        <w:t>.</w:t>
      </w:r>
    </w:ins>
    <w:del w:id="1519" w:author="Lynn Laakso" w:date="2022-09-09T14:54:00Z">
      <w:r w:rsidR="003C63BB" w:rsidDel="00AC3FCF">
        <w:delText xml:space="preserve">Health Level Seven, Version </w:delText>
      </w:r>
      <w:r w:rsidDel="00AC3FCF">
        <w:fldChar w:fldCharType="begin"/>
      </w:r>
      <w:r w:rsidDel="00AC3FCF">
        <w:delInstrText xml:space="preserve"> DOCPROPERTY release_version \* MERGEFORMAT </w:delInstrText>
      </w:r>
      <w:r w:rsidDel="00AC3FCF">
        <w:fldChar w:fldCharType="separate"/>
      </w:r>
      <w:r w:rsidR="003165BF" w:rsidDel="00AC3FCF">
        <w:delText>2.9.1</w:delText>
      </w:r>
      <w:r w:rsidDel="00AC3FCF">
        <w:fldChar w:fldCharType="end"/>
      </w:r>
      <w:r w:rsidR="003C63BB" w:rsidDel="00AC3FCF">
        <w:delText xml:space="preserve"> © </w:delText>
      </w:r>
      <w:r w:rsidDel="00AC3FCF">
        <w:fldChar w:fldCharType="begin"/>
      </w:r>
      <w:r w:rsidDel="00AC3FCF">
        <w:delInstrText xml:space="preserve"> DOCPROPERTY release_year \* MERGEFORMAT </w:delInstrText>
      </w:r>
      <w:r w:rsidDel="00AC3FCF">
        <w:fldChar w:fldCharType="separate"/>
      </w:r>
      <w:r w:rsidR="003165BF" w:rsidDel="00AC3FCF">
        <w:delText>2022</w:delText>
      </w:r>
      <w:r w:rsidDel="00AC3FCF">
        <w:fldChar w:fldCharType="end"/>
      </w:r>
      <w:r w:rsidR="003C63BB" w:rsidDel="00AC3FCF">
        <w:delText>.  All rights reserved.</w:delText>
      </w:r>
      <w:r w:rsidR="003C63BB" w:rsidDel="00AC3FCF">
        <w:tab/>
        <w:delText xml:space="preserve">Page </w:delText>
      </w:r>
      <w:r w:rsidR="003C63BB" w:rsidDel="00AC3FCF">
        <w:rPr>
          <w:rStyle w:val="PageNumber"/>
        </w:rPr>
        <w:fldChar w:fldCharType="begin"/>
      </w:r>
      <w:r w:rsidR="003C63BB" w:rsidDel="00AC3FCF">
        <w:rPr>
          <w:rStyle w:val="PageNumber"/>
        </w:rPr>
        <w:delInstrText xml:space="preserve"> PAGE </w:delInstrText>
      </w:r>
      <w:r w:rsidR="003C63BB" w:rsidDel="00AC3FCF">
        <w:rPr>
          <w:rStyle w:val="PageNumber"/>
        </w:rPr>
        <w:fldChar w:fldCharType="separate"/>
      </w:r>
      <w:r w:rsidR="00B67D57" w:rsidDel="00AC3FCF">
        <w:rPr>
          <w:rStyle w:val="PageNumber"/>
          <w:noProof/>
        </w:rPr>
        <w:delText>3</w:delText>
      </w:r>
      <w:r w:rsidR="003C63BB" w:rsidDel="00AC3FCF">
        <w:rPr>
          <w:rStyle w:val="PageNumber"/>
        </w:rPr>
        <w:fldChar w:fldCharType="end"/>
      </w:r>
    </w:del>
  </w:p>
  <w:p w14:paraId="015538FD" w14:textId="313AFE13" w:rsidR="003C63BB" w:rsidRDefault="002321E3" w:rsidP="00CA4E0A">
    <w:pPr>
      <w:pStyle w:val="Footer"/>
    </w:pPr>
    <w:del w:id="1520" w:author="Lynn Laakso" w:date="2022-09-09T14:54:00Z">
      <w:r w:rsidDel="00AC3FCF">
        <w:fldChar w:fldCharType="begin"/>
      </w:r>
      <w:r w:rsidDel="00AC3FCF">
        <w:delInstrText xml:space="preserve"> DOCPROPERTY  release_status  \* MERGEFORMAT </w:delInstrText>
      </w:r>
      <w:r w:rsidDel="00AC3FCF">
        <w:fldChar w:fldCharType="separate"/>
      </w:r>
      <w:r w:rsidR="003165BF" w:rsidDel="00AC3FCF">
        <w:delText>Normative Ballot #1</w:delText>
      </w:r>
      <w:r w:rsidDel="00AC3FCF">
        <w:fldChar w:fldCharType="end"/>
      </w:r>
      <w:r w:rsidR="003C63BB" w:rsidDel="00AC3FCF">
        <w:delText>.</w:delText>
      </w:r>
      <w:r w:rsidR="003C63BB" w:rsidDel="00AC3FCF">
        <w:tab/>
      </w:r>
      <w:r w:rsidDel="00AC3FCF">
        <w:fldChar w:fldCharType="begin"/>
      </w:r>
      <w:r w:rsidDel="00AC3FCF">
        <w:delInstrText xml:space="preserve"> DOCPROPERTY release_month \* MERGEFORMAT </w:delInstrText>
      </w:r>
      <w:r w:rsidDel="00AC3FCF">
        <w:fldChar w:fldCharType="separate"/>
      </w:r>
      <w:r w:rsidR="003165BF" w:rsidDel="00AC3FCF">
        <w:delText>September</w:delText>
      </w:r>
      <w:r w:rsidDel="00AC3FCF">
        <w:fldChar w:fldCharType="end"/>
      </w:r>
      <w:r w:rsidR="003C63BB" w:rsidDel="00AC3FCF">
        <w:delText xml:space="preserve">  </w:delText>
      </w:r>
      <w:r w:rsidDel="00AC3FCF">
        <w:fldChar w:fldCharType="begin"/>
      </w:r>
      <w:r w:rsidDel="00AC3FCF">
        <w:delInstrText xml:space="preserve"> DOCPROPERTY release_year \* MERGEFORMAT</w:delInstrText>
      </w:r>
      <w:r w:rsidDel="00AC3FCF">
        <w:delInstrText xml:space="preserve"> </w:delInstrText>
      </w:r>
      <w:r w:rsidDel="00AC3FCF">
        <w:fldChar w:fldCharType="separate"/>
      </w:r>
      <w:r w:rsidR="003165BF" w:rsidDel="00AC3FCF">
        <w:delText>2022</w:delText>
      </w:r>
      <w:r w:rsidDel="00AC3FCF">
        <w:fldChar w:fldCharType="end"/>
      </w:r>
      <w:r w:rsidR="003C63BB" w:rsidDel="00AC3FCF">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7E71FBA8" w:rsidR="003C63BB" w:rsidRDefault="003C63BB" w:rsidP="00CA4E0A">
    <w:pPr>
      <w:pStyle w:val="Footer"/>
      <w:spacing w:before="60"/>
    </w:pPr>
    <w:del w:id="1521" w:author="Lynn Laakso" w:date="2022-09-09T14:53:00Z">
      <w:r w:rsidDel="00AC3FCF">
        <w:delText xml:space="preserve">Health Level Seven, </w:delText>
      </w:r>
    </w:del>
    <w:r>
      <w:t xml:space="preserve">Version </w:t>
    </w:r>
    <w:r w:rsidR="002321E3">
      <w:fldChar w:fldCharType="begin"/>
    </w:r>
    <w:r w:rsidR="002321E3">
      <w:instrText xml:space="preserve"> DOCPROPERTY release_version \* MERGEFORMAT </w:instrText>
    </w:r>
    <w:r w:rsidR="002321E3">
      <w:fldChar w:fldCharType="separate"/>
    </w:r>
    <w:r w:rsidR="00BD25D5">
      <w:t>2.9.1</w:t>
    </w:r>
    <w:r w:rsidR="002321E3">
      <w:fldChar w:fldCharType="end"/>
    </w:r>
    <w:del w:id="1522" w:author="Lynn Laakso" w:date="2022-09-09T14:53:00Z">
      <w:r w:rsidDel="00AC3FCF">
        <w:delText xml:space="preserve"> © </w:delText>
      </w:r>
      <w:r w:rsidDel="00AC3FCF">
        <w:fldChar w:fldCharType="begin"/>
      </w:r>
      <w:r w:rsidDel="00AC3FCF">
        <w:delInstrText xml:space="preserve"> DOCPROPERTY release_year \* MERGEFORMAT </w:delInstrText>
      </w:r>
      <w:r w:rsidDel="00AC3FCF">
        <w:fldChar w:fldCharType="separate"/>
      </w:r>
      <w:r w:rsidR="003165BF" w:rsidDel="00AC3FCF">
        <w:delText>2022</w:delText>
      </w:r>
      <w:r w:rsidDel="00AC3FCF">
        <w:fldChar w:fldCharType="end"/>
      </w:r>
      <w:r w:rsidDel="00AC3FCF">
        <w:delText>.  All rights reserved.</w:delText>
      </w:r>
    </w:del>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7AA1A324" w:rsidR="003C63BB" w:rsidRDefault="00AC3FCF" w:rsidP="00CA4E0A">
    <w:pPr>
      <w:pStyle w:val="Footer"/>
    </w:pPr>
    <w:ins w:id="1523" w:author="Lynn Laakso" w:date="2022-09-09T14:53:00Z">
      <w:r>
        <w:t xml:space="preserve">© </w:t>
      </w:r>
      <w:r>
        <w:fldChar w:fldCharType="begin"/>
      </w:r>
      <w:r>
        <w:instrText xml:space="preserve"> DOCPROPERTY release_year \* MERGEFORMAT </w:instrText>
      </w:r>
      <w:r>
        <w:fldChar w:fldCharType="separate"/>
      </w:r>
    </w:ins>
    <w:ins w:id="1524" w:author="Lynn Laakso" w:date="2022-09-09T14:54:00Z">
      <w:r w:rsidR="00BD25D5">
        <w:t>2022</w:t>
      </w:r>
    </w:ins>
    <w:ins w:id="1525" w:author="Lynn Laakso" w:date="2022-09-09T14:53:00Z">
      <w:r>
        <w:fldChar w:fldCharType="end"/>
      </w:r>
      <w:r>
        <w:t xml:space="preserve"> Health Level Seven, International.  All rights reserved.</w:t>
      </w:r>
    </w:ins>
    <w:moveFromRangeStart w:id="1526" w:author="Lynn Laakso" w:date="2022-09-09T14:53:00Z" w:name="move113627606"/>
    <w:moveFrom w:id="1527" w:author="Lynn Laakso" w:date="2022-09-09T14:53:00Z">
      <w:r w:rsidDel="00AC3FCF">
        <w:fldChar w:fldCharType="begin"/>
      </w:r>
      <w:r w:rsidDel="00AC3FCF">
        <w:instrText xml:space="preserve"> DOCPROPERTY  release_status  \* MERGEFORMAT </w:instrText>
      </w:r>
      <w:r w:rsidDel="00AC3FCF">
        <w:fldChar w:fldCharType="separate"/>
      </w:r>
      <w:r w:rsidR="003165BF" w:rsidDel="00AC3FCF">
        <w:t>Normative Ballot #1</w:t>
      </w:r>
      <w:r w:rsidDel="00AC3FCF">
        <w:fldChar w:fldCharType="end"/>
      </w:r>
      <w:r w:rsidR="003C63BB" w:rsidDel="00AC3FCF">
        <w:t>.</w:t>
      </w:r>
    </w:moveFrom>
    <w:moveFromRangeEnd w:id="1526"/>
    <w:r w:rsidR="003C63BB">
      <w:tab/>
    </w:r>
    <w:r w:rsidR="002321E3">
      <w:fldChar w:fldCharType="begin"/>
    </w:r>
    <w:r w:rsidR="002321E3">
      <w:instrText xml:space="preserve"> DOCPROPERTY release_month \* MERGEFORMAT </w:instrText>
    </w:r>
    <w:r w:rsidR="002321E3">
      <w:fldChar w:fldCharType="separate"/>
    </w:r>
    <w:r w:rsidR="00BD25D5">
      <w:t>September</w:t>
    </w:r>
    <w:r w:rsidR="002321E3">
      <w:fldChar w:fldCharType="end"/>
    </w:r>
    <w:r w:rsidR="003C63BB">
      <w:t xml:space="preserve">  </w:t>
    </w:r>
    <w:r w:rsidR="002321E3">
      <w:fldChar w:fldCharType="begin"/>
    </w:r>
    <w:r w:rsidR="002321E3">
      <w:instrText xml:space="preserve"> DOCPROPERTY release_yea</w:instrText>
    </w:r>
    <w:r w:rsidR="002321E3">
      <w:instrText xml:space="preserve">r \* MERGEFORMAT </w:instrText>
    </w:r>
    <w:r w:rsidR="002321E3">
      <w:fldChar w:fldCharType="separate"/>
    </w:r>
    <w:r w:rsidR="00BD25D5">
      <w:t>2022</w:t>
    </w:r>
    <w:r w:rsidR="002321E3">
      <w:fldChar w:fldCharType="end"/>
    </w:r>
    <w:r w:rsidR="003C63BB">
      <w:t>.</w:t>
    </w:r>
    <w:ins w:id="1528" w:author="Lynn Laakso" w:date="2022-09-09T14:53:00Z">
      <w:r>
        <w:t xml:space="preserve"> </w:t>
      </w:r>
    </w:ins>
    <w:moveToRangeStart w:id="1529" w:author="Lynn Laakso" w:date="2022-09-09T14:53:00Z" w:name="move113627606"/>
    <w:moveTo w:id="1530" w:author="Lynn Laakso" w:date="2022-09-09T14:53:00Z">
      <w:r>
        <w:fldChar w:fldCharType="begin"/>
      </w:r>
      <w:r>
        <w:instrText xml:space="preserve"> DOCPROPERTY  release_status  \* MERGEFORMAT </w:instrText>
      </w:r>
      <w:r>
        <w:fldChar w:fldCharType="separate"/>
      </w:r>
    </w:moveTo>
    <w:ins w:id="1531" w:author="Lynn Laakso" w:date="2022-09-09T14:54:00Z">
      <w:r w:rsidR="00BD25D5">
        <w:t>Normative Ballot #1</w:t>
      </w:r>
    </w:ins>
    <w:moveTo w:id="1532" w:author="Lynn Laakso" w:date="2022-09-09T14:53:00Z">
      <w:r>
        <w:fldChar w:fldCharType="end"/>
      </w:r>
      <w:r>
        <w:t>.</w:t>
      </w:r>
    </w:moveTo>
    <w:moveToRangeEnd w:id="15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BD1BB" w14:textId="77777777" w:rsidR="00977460" w:rsidRDefault="00977460" w:rsidP="004C2D45">
      <w:pPr>
        <w:spacing w:after="0"/>
      </w:pPr>
      <w:r>
        <w:separator/>
      </w:r>
    </w:p>
  </w:footnote>
  <w:footnote w:type="continuationSeparator" w:id="0">
    <w:p w14:paraId="3642056D" w14:textId="77777777" w:rsidR="00977460" w:rsidRDefault="00977460"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 xml:space="preserve">While not an ideal term, the word “patient” is used here to represent the entire spectrum of individuals who receive healthcare in a variety of settings including, but not limited to, acute care, clinic care, long-term care, residential care, home health care, office practices, school-based </w:t>
      </w:r>
      <w:proofErr w:type="gramStart"/>
      <w:r>
        <w:t>care</w:t>
      </w:r>
      <w:proofErr w:type="gramEnd"/>
      <w:r>
        <w:t xml:space="preserv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Amit Popat">
    <w15:presenceInfo w15:providerId="AD" w15:userId="S::apopat@epic.com::d4b43766-8aa6-459e-b41f-00b38db3232a"/>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C7CF0"/>
    <w:rsid w:val="000D1289"/>
    <w:rsid w:val="00141BBF"/>
    <w:rsid w:val="00165E6D"/>
    <w:rsid w:val="0017149F"/>
    <w:rsid w:val="0018263E"/>
    <w:rsid w:val="00186219"/>
    <w:rsid w:val="00186611"/>
    <w:rsid w:val="001925BB"/>
    <w:rsid w:val="001C377A"/>
    <w:rsid w:val="001F5E93"/>
    <w:rsid w:val="00203776"/>
    <w:rsid w:val="00210C5B"/>
    <w:rsid w:val="00215C3C"/>
    <w:rsid w:val="00224E8F"/>
    <w:rsid w:val="002312EB"/>
    <w:rsid w:val="002321E3"/>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A0890"/>
    <w:rsid w:val="006D5233"/>
    <w:rsid w:val="006D614F"/>
    <w:rsid w:val="006D70F9"/>
    <w:rsid w:val="006E2A2E"/>
    <w:rsid w:val="006F0BA4"/>
    <w:rsid w:val="00711A6E"/>
    <w:rsid w:val="0072344F"/>
    <w:rsid w:val="007239A9"/>
    <w:rsid w:val="00736E4A"/>
    <w:rsid w:val="007450EB"/>
    <w:rsid w:val="007541E6"/>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77460"/>
    <w:rsid w:val="00984CF4"/>
    <w:rsid w:val="00997041"/>
    <w:rsid w:val="009A196E"/>
    <w:rsid w:val="009F387E"/>
    <w:rsid w:val="00A11D62"/>
    <w:rsid w:val="00A9385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C02566"/>
    <w:rsid w:val="00C03DDA"/>
    <w:rsid w:val="00C15F07"/>
    <w:rsid w:val="00C454AC"/>
    <w:rsid w:val="00C4621F"/>
    <w:rsid w:val="00C47F52"/>
    <w:rsid w:val="00C61675"/>
    <w:rsid w:val="00C656C6"/>
    <w:rsid w:val="00C74112"/>
    <w:rsid w:val="00CA4E0A"/>
    <w:rsid w:val="00CB26D7"/>
    <w:rsid w:val="00CB3B21"/>
    <w:rsid w:val="00CB72E6"/>
    <w:rsid w:val="00CD418C"/>
    <w:rsid w:val="00CD504E"/>
    <w:rsid w:val="00D32FE2"/>
    <w:rsid w:val="00D7449E"/>
    <w:rsid w:val="00DB6644"/>
    <w:rsid w:val="00E073C7"/>
    <w:rsid w:val="00E20817"/>
    <w:rsid w:val="00E237D0"/>
    <w:rsid w:val="00E56816"/>
    <w:rsid w:val="00E677DD"/>
    <w:rsid w:val="00EB35A9"/>
    <w:rsid w:val="00F37ACB"/>
    <w:rsid w:val="00F62715"/>
    <w:rsid w:val="00F734C8"/>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AC3FCF"/>
    <w:pPr>
      <w:tabs>
        <w:tab w:val="clear" w:pos="648"/>
        <w:tab w:val="left" w:pos="567"/>
      </w:tabs>
      <w:pPrChange w:id="0" w:author="Lynn Laakso" w:date="2022-09-09T14:54:00Z">
        <w:pPr>
          <w:tabs>
            <w:tab w:val="left" w:pos="567"/>
            <w:tab w:val="right" w:leader="dot" w:pos="9360"/>
          </w:tabs>
          <w:autoSpaceDE w:val="0"/>
          <w:autoSpaceDN w:val="0"/>
          <w:adjustRightInd w:val="0"/>
          <w:spacing w:before="120" w:after="120"/>
        </w:pPr>
      </w:pPrChange>
    </w:pPr>
    <w:rPr>
      <w:caps w:val="0"/>
      <w:rPrChange w:id="0" w:author="Lynn Laakso" w:date="2022-09-09T14:54:00Z">
        <w:rPr>
          <w:rFonts w:eastAsia="Calibri"/>
          <w:b/>
          <w:noProof/>
          <w:kern w:val="20"/>
          <w:lang w:val="en-US" w:eastAsia="en-US" w:bidi="ar-SA"/>
        </w:rPr>
      </w:rPrChange>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42</Pages>
  <Words>17737</Words>
  <Characters>101101</Characters>
  <Application>Microsoft Office Word</Application>
  <DocSecurity>0</DocSecurity>
  <Lines>842</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118601</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Craig Newman</cp:lastModifiedBy>
  <cp:revision>5</cp:revision>
  <cp:lastPrinted>2022-09-09T18:54:00Z</cp:lastPrinted>
  <dcterms:created xsi:type="dcterms:W3CDTF">2022-09-09T18:54:00Z</dcterms:created>
  <dcterms:modified xsi:type="dcterms:W3CDTF">2023-07-03T13:07:00Z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