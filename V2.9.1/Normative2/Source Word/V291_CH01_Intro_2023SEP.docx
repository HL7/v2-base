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19D7" w14:textId="49B709AD" w:rsidR="00E71E3B" w:rsidRPr="00E71E3B" w:rsidRDefault="00E71E3B" w:rsidP="00E71E3B">
      <w:pPr>
        <w:pStyle w:val="DocumentName"/>
        <w:tabs>
          <w:tab w:val="right" w:pos="8640"/>
        </w:tabs>
        <w:jc w:val="left"/>
      </w:pPr>
      <w:bookmarkStart w:id="0" w:name="_Hlk27771756"/>
      <w:bookmarkStart w:id="1" w:name="_Toc1891053"/>
      <w:r w:rsidRPr="00E71E3B">
        <w:t xml:space="preserve"> </w:t>
      </w:r>
      <w:r w:rsidRPr="00E71E3B">
        <w:tab/>
        <w:t>V291_R1_N1_2022SEP</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2"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2"/>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10A348A9" w:rsidR="00E71E3B" w:rsidRPr="00E71E3B" w:rsidRDefault="00E71E3B" w:rsidP="00E71E3B">
      <w:pPr>
        <w:spacing w:before="0" w:after="0"/>
        <w:jc w:val="right"/>
        <w:rPr>
          <w:sz w:val="36"/>
          <w:szCs w:val="36"/>
          <w:lang w:eastAsia="en-US"/>
        </w:rPr>
      </w:pPr>
      <w:r w:rsidRPr="00E71E3B">
        <w:rPr>
          <w:sz w:val="36"/>
          <w:szCs w:val="36"/>
          <w:lang w:eastAsia="en-US"/>
        </w:rPr>
        <w:t>September 2022</w:t>
      </w:r>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3772ADFD" w:rsidR="00E71E3B" w:rsidRPr="00E71E3B" w:rsidRDefault="00E71E3B" w:rsidP="00E71E3B">
      <w:pPr>
        <w:spacing w:before="0"/>
        <w:jc w:val="right"/>
        <w:rPr>
          <w:b/>
          <w:sz w:val="24"/>
          <w:szCs w:val="24"/>
          <w:lang w:eastAsia="en-US"/>
        </w:rPr>
      </w:pPr>
      <w:del w:id="3" w:author="Craig Newman" w:date="2023-07-03T13:02:00Z">
        <w:r w:rsidRPr="00E71E3B" w:rsidDel="003B28E1">
          <w:rPr>
            <w:b/>
            <w:sz w:val="24"/>
            <w:szCs w:val="24"/>
            <w:lang w:eastAsia="en-US"/>
          </w:rPr>
          <w:delText xml:space="preserve">Publishing </w:delText>
        </w:r>
      </w:del>
      <w:ins w:id="4" w:author="Craig Newman" w:date="2023-07-03T13:02:00Z">
        <w:r w:rsidR="003B28E1">
          <w:rPr>
            <w:b/>
            <w:sz w:val="24"/>
            <w:szCs w:val="24"/>
            <w:lang w:eastAsia="en-US"/>
          </w:rPr>
          <w:t>Patient Care</w:t>
        </w:r>
        <w:r w:rsidR="003B28E1" w:rsidRPr="00E71E3B">
          <w:rPr>
            <w:b/>
            <w:sz w:val="24"/>
            <w:szCs w:val="24"/>
            <w:lang w:eastAsia="en-US"/>
          </w:rPr>
          <w:t xml:space="preserve"> </w:t>
        </w:r>
      </w:ins>
      <w:r w:rsidRPr="00E71E3B">
        <w:rPr>
          <w:b/>
          <w:sz w:val="24"/>
          <w:szCs w:val="24"/>
          <w:lang w:eastAsia="en-US"/>
        </w:rPr>
        <w:t>Work Group</w:t>
      </w:r>
    </w:p>
    <w:p w14:paraId="788A6C8D" w14:textId="101915BE" w:rsidR="00E71E3B" w:rsidRPr="00E71E3B" w:rsidRDefault="00E71E3B" w:rsidP="00E71E3B">
      <w:pPr>
        <w:spacing w:before="0"/>
        <w:jc w:val="right"/>
        <w:rPr>
          <w:sz w:val="24"/>
          <w:szCs w:val="24"/>
          <w:lang w:eastAsia="en-US"/>
        </w:rPr>
      </w:pPr>
      <w:del w:id="5" w:author="Craig Newman" w:date="2023-07-03T13:03:00Z">
        <w:r w:rsidRPr="00E71E3B" w:rsidDel="00AA563D">
          <w:rPr>
            <w:b/>
            <w:sz w:val="24"/>
            <w:szCs w:val="24"/>
            <w:lang w:eastAsia="en-US"/>
          </w:rPr>
          <w:delText xml:space="preserve">Vocabulary </w:delText>
        </w:r>
      </w:del>
      <w:ins w:id="6" w:author="Craig Newman" w:date="2023-07-03T13:03:00Z">
        <w:r w:rsidR="00AA563D">
          <w:rPr>
            <w:b/>
            <w:sz w:val="24"/>
            <w:szCs w:val="24"/>
            <w:lang w:eastAsia="en-US"/>
          </w:rPr>
          <w:t>Terminology Infrastructure</w:t>
        </w:r>
        <w:r w:rsidR="00AA563D" w:rsidRPr="00E71E3B">
          <w:rPr>
            <w:b/>
            <w:sz w:val="24"/>
            <w:szCs w:val="24"/>
            <w:lang w:eastAsia="en-US"/>
          </w:rPr>
          <w:t xml:space="preserve"> </w:t>
        </w:r>
      </w:ins>
      <w:r w:rsidRPr="00E71E3B">
        <w:rPr>
          <w:b/>
          <w:sz w:val="24"/>
          <w:szCs w:val="24"/>
          <w:lang w:eastAsia="en-US"/>
        </w:rPr>
        <w:t>Work Grou</w:t>
      </w:r>
      <w:r>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7" w:name="_Hlk27824563"/>
    </w:p>
    <w:p w14:paraId="664C3F1D" w14:textId="77777777"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 xml:space="preserve">Copyright © 2022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select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If you are the individual that obtained the license for this HL7 Standard, specification or other freely licensed work (in each and every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Licensee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right, title, and interest, in and to the Materials and that the Materials </w:t>
      </w:r>
      <w:r w:rsidRPr="00E71E3B">
        <w:rPr>
          <w:rFonts w:ascii="Arial" w:hAnsi="Arial" w:cs="Arial"/>
          <w:b/>
          <w:color w:val="000000"/>
          <w:sz w:val="18"/>
          <w:szCs w:val="18"/>
          <w:lang w:eastAsia="en-US"/>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E71E3B" w:rsidRPr="00E71E3B" w14:paraId="708B6410" w14:textId="77777777" w:rsidTr="00A16394">
        <w:trPr>
          <w:cantSplit/>
          <w:trHeight w:val="143"/>
          <w:tblHeader/>
        </w:trPr>
        <w:tc>
          <w:tcPr>
            <w:tcW w:w="3330" w:type="dxa"/>
          </w:tcPr>
          <w:p w14:paraId="18E3FFC8"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color w:val="000000"/>
                <w:sz w:val="18"/>
                <w:szCs w:val="18"/>
                <w:lang w:eastAsia="en-US"/>
              </w:rPr>
              <w:t>Terminology</w:t>
            </w:r>
          </w:p>
        </w:tc>
        <w:tc>
          <w:tcPr>
            <w:tcW w:w="5580" w:type="dxa"/>
          </w:tcPr>
          <w:p w14:paraId="7DD85D97" w14:textId="77777777" w:rsidR="00E71E3B" w:rsidRPr="00E71E3B" w:rsidRDefault="00E71E3B" w:rsidP="00E71E3B">
            <w:pPr>
              <w:spacing w:before="0" w:after="100" w:afterAutospacing="1"/>
              <w:rPr>
                <w:rFonts w:ascii="Arial" w:hAnsi="Arial" w:cs="Arial"/>
                <w:b/>
                <w:color w:val="000000"/>
                <w:sz w:val="18"/>
                <w:szCs w:val="18"/>
                <w:lang w:eastAsia="en-US"/>
              </w:rPr>
            </w:pPr>
            <w:r w:rsidRPr="00E71E3B">
              <w:rPr>
                <w:rFonts w:ascii="Arial" w:hAnsi="Arial" w:cs="Arial"/>
                <w:b/>
                <w:color w:val="000000"/>
                <w:sz w:val="18"/>
                <w:szCs w:val="18"/>
                <w:lang w:eastAsia="en-US"/>
              </w:rPr>
              <w:t>Owner/Contact</w:t>
            </w:r>
          </w:p>
        </w:tc>
      </w:tr>
      <w:tr w:rsidR="00E71E3B" w:rsidRPr="00E71E3B" w14:paraId="788F3F6E" w14:textId="77777777" w:rsidTr="00A16394">
        <w:trPr>
          <w:cantSplit/>
        </w:trPr>
        <w:tc>
          <w:tcPr>
            <w:tcW w:w="3330" w:type="dxa"/>
          </w:tcPr>
          <w:p w14:paraId="2E8A9D8B" w14:textId="77777777" w:rsidR="00E71E3B" w:rsidRPr="00E71E3B" w:rsidRDefault="00E71E3B" w:rsidP="00E71E3B">
            <w:pPr>
              <w:spacing w:before="0" w:after="100" w:afterAutospacing="1"/>
              <w:rPr>
                <w:rFonts w:ascii="Arial" w:hAnsi="Arial" w:cs="Arial"/>
                <w:color w:val="000000"/>
                <w:sz w:val="18"/>
                <w:lang w:eastAsia="en-US"/>
              </w:rPr>
            </w:pPr>
            <w:r w:rsidRPr="00E71E3B">
              <w:rPr>
                <w:rFonts w:ascii="Arial" w:hAnsi="Arial" w:cs="Arial"/>
                <w:color w:val="000000"/>
                <w:sz w:val="18"/>
                <w:lang w:eastAsia="en-US"/>
              </w:rPr>
              <w:t>Current Procedures Terminology (CPT) code set</w:t>
            </w:r>
          </w:p>
        </w:tc>
        <w:tc>
          <w:tcPr>
            <w:tcW w:w="5580" w:type="dxa"/>
          </w:tcPr>
          <w:p w14:paraId="16CAAE59"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American Medical Association</w:t>
            </w:r>
            <w:r w:rsidRPr="00E71E3B">
              <w:rPr>
                <w:rFonts w:ascii="Arial" w:hAnsi="Arial" w:cs="Arial"/>
                <w:color w:val="000000"/>
                <w:sz w:val="18"/>
                <w:lang w:eastAsia="en-US"/>
              </w:rPr>
              <w:br/>
              <w:t>https://www.ama-assn.org/practice-management/cpt-licensing</w:t>
            </w:r>
          </w:p>
        </w:tc>
      </w:tr>
      <w:tr w:rsidR="00E71E3B" w:rsidRPr="00E71E3B" w14:paraId="55F58180" w14:textId="77777777" w:rsidTr="00A16394">
        <w:tc>
          <w:tcPr>
            <w:tcW w:w="3330" w:type="dxa"/>
          </w:tcPr>
          <w:p w14:paraId="2A815A85"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SNOMED CT</w:t>
            </w:r>
          </w:p>
        </w:tc>
        <w:tc>
          <w:tcPr>
            <w:tcW w:w="5580" w:type="dxa"/>
          </w:tcPr>
          <w:p w14:paraId="3F7A680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 xml:space="preserve">SNOMED International   </w:t>
            </w:r>
            <w:r w:rsidRPr="00E71E3B">
              <w:rPr>
                <w:rFonts w:ascii="Arial" w:hAnsi="Arial" w:cs="Arial"/>
                <w:sz w:val="18"/>
                <w:lang w:eastAsia="en-US"/>
              </w:rPr>
              <w:t>http://www.snomed.org/snomed-ct/get-snomed-ct</w:t>
            </w:r>
            <w:r w:rsidRPr="00E71E3B">
              <w:rPr>
                <w:rFonts w:ascii="Arial" w:hAnsi="Arial" w:cs="Arial"/>
                <w:color w:val="000000"/>
                <w:sz w:val="18"/>
                <w:lang w:eastAsia="en-US"/>
              </w:rPr>
              <w:t xml:space="preserve"> or info@ihtsdo.org</w:t>
            </w:r>
          </w:p>
        </w:tc>
      </w:tr>
      <w:tr w:rsidR="00E71E3B" w:rsidRPr="00E71E3B" w14:paraId="0F6C8A0F" w14:textId="77777777" w:rsidTr="00A16394">
        <w:tc>
          <w:tcPr>
            <w:tcW w:w="3330" w:type="dxa"/>
          </w:tcPr>
          <w:p w14:paraId="4675E4B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Logical Observation Identifiers Names &amp; Codes (LOINC)</w:t>
            </w:r>
          </w:p>
        </w:tc>
        <w:tc>
          <w:tcPr>
            <w:tcW w:w="5580" w:type="dxa"/>
          </w:tcPr>
          <w:p w14:paraId="33D50D50"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Regenstrief Institute</w:t>
            </w:r>
          </w:p>
        </w:tc>
      </w:tr>
      <w:tr w:rsidR="00E71E3B" w:rsidRPr="00E71E3B" w14:paraId="61DD134B" w14:textId="77777777" w:rsidTr="00A16394">
        <w:tc>
          <w:tcPr>
            <w:tcW w:w="3330" w:type="dxa"/>
          </w:tcPr>
          <w:p w14:paraId="51F92CA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International Classification of Diseases (ICD) codes</w:t>
            </w:r>
          </w:p>
        </w:tc>
        <w:tc>
          <w:tcPr>
            <w:tcW w:w="5580" w:type="dxa"/>
          </w:tcPr>
          <w:p w14:paraId="5F33D0C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World Health Organization (WHO)</w:t>
            </w:r>
          </w:p>
        </w:tc>
      </w:tr>
      <w:tr w:rsidR="00E71E3B" w:rsidRPr="00E71E3B" w14:paraId="390939C2" w14:textId="77777777" w:rsidTr="00A16394">
        <w:tc>
          <w:tcPr>
            <w:tcW w:w="3330" w:type="dxa"/>
          </w:tcPr>
          <w:p w14:paraId="793A1C81"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NUCC Health Care Provider Taxonomy code set</w:t>
            </w:r>
          </w:p>
        </w:tc>
        <w:tc>
          <w:tcPr>
            <w:tcW w:w="5580" w:type="dxa"/>
          </w:tcPr>
          <w:p w14:paraId="45646F28"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American Medical Association. Please see www.nucc.org. AMA licensing contact: 312-464-5022 (AMA IP services)</w:t>
            </w:r>
          </w:p>
        </w:tc>
      </w:tr>
    </w:tbl>
    <w:p w14:paraId="70262015" w14:textId="5C85E835" w:rsidR="0053724C" w:rsidRPr="00B83364" w:rsidRDefault="0053724C" w:rsidP="00980037">
      <w:pPr>
        <w:jc w:val="right"/>
      </w:pPr>
      <w:bookmarkStart w:id="8" w:name="_Toc509911712"/>
      <w:bookmarkEnd w:id="0"/>
      <w:bookmarkEnd w:id="7"/>
    </w:p>
    <w:bookmarkEnd w:id="8"/>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29EBB12F"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9" w:name="_Toc496417779"/>
      <w:bookmarkStart w:id="10" w:name="_Toc496417857"/>
      <w:bookmarkStart w:id="11" w:name="_Toc28952326"/>
      <w:bookmarkStart w:id="12" w:name="_Toc359235968"/>
      <w:r w:rsidRPr="00CA0A85">
        <w:rPr>
          <w:noProof/>
        </w:rPr>
        <w:t>Chapter 1 Contents</w:t>
      </w:r>
      <w:bookmarkEnd w:id="9"/>
      <w:bookmarkEnd w:id="10"/>
      <w:bookmarkEnd w:id="11"/>
    </w:p>
    <w:bookmarkStart w:id="13" w:name="_Hlk27754886"/>
    <w:bookmarkStart w:id="14" w:name="_Toc496417780"/>
    <w:bookmarkStart w:id="15" w:name="_Toc496417858"/>
    <w:p w14:paraId="0EBC7851" w14:textId="7F5977A5" w:rsidR="005701C7" w:rsidRPr="009A3E51" w:rsidRDefault="005701C7">
      <w:pPr>
        <w:pStyle w:val="TOC2"/>
        <w:rPr>
          <w:rFonts w:ascii="Calibri" w:hAnsi="Calibri"/>
          <w:b w:val="0"/>
          <w:sz w:val="22"/>
          <w:szCs w:val="22"/>
          <w:lang w:eastAsia="en-US"/>
        </w:rPr>
      </w:pPr>
      <w:r>
        <w:rPr>
          <w:b w:val="0"/>
        </w:rPr>
        <w:fldChar w:fldCharType="begin"/>
      </w:r>
      <w:r>
        <w:rPr>
          <w:b w:val="0"/>
        </w:rPr>
        <w:instrText xml:space="preserve"> TOC \o "2-3" \h \z \u </w:instrText>
      </w:r>
      <w:r>
        <w:rPr>
          <w:b w:val="0"/>
        </w:rPr>
        <w:fldChar w:fldCharType="separate"/>
      </w:r>
      <w:hyperlink w:anchor="_Toc28952326" w:history="1">
        <w:r w:rsidRPr="000B0A54">
          <w:rPr>
            <w:rStyle w:val="Hyperlink"/>
          </w:rPr>
          <w:t>1.1</w:t>
        </w:r>
        <w:r w:rsidRPr="009A3E51">
          <w:rPr>
            <w:rFonts w:ascii="Calibri" w:hAnsi="Calibri"/>
            <w:b w:val="0"/>
            <w:sz w:val="22"/>
            <w:szCs w:val="22"/>
            <w:lang w:eastAsia="en-US"/>
          </w:rPr>
          <w:tab/>
        </w:r>
        <w:r w:rsidRPr="000B0A54">
          <w:rPr>
            <w:rStyle w:val="Hyperlink"/>
          </w:rPr>
          <w:t>Chapter 1 Contents</w:t>
        </w:r>
        <w:r>
          <w:rPr>
            <w:webHidden/>
          </w:rPr>
          <w:tab/>
        </w:r>
        <w:r>
          <w:rPr>
            <w:webHidden/>
          </w:rPr>
          <w:fldChar w:fldCharType="begin"/>
        </w:r>
        <w:r>
          <w:rPr>
            <w:webHidden/>
          </w:rPr>
          <w:instrText xml:space="preserve"> PAGEREF _Toc28952326 \h </w:instrText>
        </w:r>
        <w:r>
          <w:rPr>
            <w:webHidden/>
          </w:rPr>
        </w:r>
        <w:r>
          <w:rPr>
            <w:webHidden/>
          </w:rPr>
          <w:fldChar w:fldCharType="separate"/>
        </w:r>
        <w:r>
          <w:rPr>
            <w:webHidden/>
          </w:rPr>
          <w:t>1-3</w:t>
        </w:r>
        <w:r>
          <w:rPr>
            <w:webHidden/>
          </w:rPr>
          <w:fldChar w:fldCharType="end"/>
        </w:r>
      </w:hyperlink>
    </w:p>
    <w:p w14:paraId="6F606C6D" w14:textId="20734751" w:rsidR="005701C7" w:rsidRPr="009A3E51" w:rsidRDefault="00000000">
      <w:pPr>
        <w:pStyle w:val="TOC2"/>
        <w:rPr>
          <w:rFonts w:ascii="Calibri" w:hAnsi="Calibri"/>
          <w:b w:val="0"/>
          <w:sz w:val="22"/>
          <w:szCs w:val="22"/>
          <w:lang w:eastAsia="en-US"/>
        </w:rPr>
      </w:pPr>
      <w:hyperlink w:anchor="_Toc28952327" w:history="1">
        <w:r w:rsidR="005701C7" w:rsidRPr="000B0A54">
          <w:rPr>
            <w:rStyle w:val="Hyperlink"/>
          </w:rPr>
          <w:t>1.2</w:t>
        </w:r>
        <w:r w:rsidR="005701C7" w:rsidRPr="009A3E51">
          <w:rPr>
            <w:rFonts w:ascii="Calibri" w:hAnsi="Calibri"/>
            <w:b w:val="0"/>
            <w:sz w:val="22"/>
            <w:szCs w:val="22"/>
            <w:lang w:eastAsia="en-US"/>
          </w:rPr>
          <w:tab/>
        </w:r>
        <w:r w:rsidR="005701C7" w:rsidRPr="000B0A54">
          <w:rPr>
            <w:rStyle w:val="Hyperlink"/>
          </w:rPr>
          <w:t>Purpose</w:t>
        </w:r>
        <w:r w:rsidR="005701C7">
          <w:rPr>
            <w:webHidden/>
          </w:rPr>
          <w:tab/>
        </w:r>
        <w:r w:rsidR="005701C7">
          <w:rPr>
            <w:webHidden/>
          </w:rPr>
          <w:fldChar w:fldCharType="begin"/>
        </w:r>
        <w:r w:rsidR="005701C7">
          <w:rPr>
            <w:webHidden/>
          </w:rPr>
          <w:instrText xml:space="preserve"> PAGEREF _Toc28952327 \h </w:instrText>
        </w:r>
        <w:r w:rsidR="005701C7">
          <w:rPr>
            <w:webHidden/>
          </w:rPr>
        </w:r>
        <w:r w:rsidR="005701C7">
          <w:rPr>
            <w:webHidden/>
          </w:rPr>
          <w:fldChar w:fldCharType="separate"/>
        </w:r>
        <w:r w:rsidR="005701C7">
          <w:rPr>
            <w:webHidden/>
          </w:rPr>
          <w:t>1-4</w:t>
        </w:r>
        <w:r w:rsidR="005701C7">
          <w:rPr>
            <w:webHidden/>
          </w:rPr>
          <w:fldChar w:fldCharType="end"/>
        </w:r>
      </w:hyperlink>
    </w:p>
    <w:p w14:paraId="612C89DB" w14:textId="620F646C" w:rsidR="005701C7" w:rsidRPr="009A3E51" w:rsidRDefault="00000000">
      <w:pPr>
        <w:pStyle w:val="TOC2"/>
        <w:rPr>
          <w:rFonts w:ascii="Calibri" w:hAnsi="Calibri"/>
          <w:b w:val="0"/>
          <w:sz w:val="22"/>
          <w:szCs w:val="22"/>
          <w:lang w:eastAsia="en-US"/>
        </w:rPr>
      </w:pPr>
      <w:hyperlink w:anchor="_Toc28952328" w:history="1">
        <w:r w:rsidR="005701C7" w:rsidRPr="000B0A54">
          <w:rPr>
            <w:rStyle w:val="Hyperlink"/>
          </w:rPr>
          <w:t>1.3</w:t>
        </w:r>
        <w:r w:rsidR="005701C7" w:rsidRPr="009A3E51">
          <w:rPr>
            <w:rFonts w:ascii="Calibri" w:hAnsi="Calibri"/>
            <w:b w:val="0"/>
            <w:sz w:val="22"/>
            <w:szCs w:val="22"/>
            <w:lang w:eastAsia="en-US"/>
          </w:rPr>
          <w:tab/>
        </w:r>
        <w:r w:rsidR="005701C7" w:rsidRPr="000B0A54">
          <w:rPr>
            <w:rStyle w:val="Hyperlink"/>
          </w:rPr>
          <w:t>Background</w:t>
        </w:r>
        <w:r w:rsidR="005701C7">
          <w:rPr>
            <w:webHidden/>
          </w:rPr>
          <w:tab/>
        </w:r>
        <w:r w:rsidR="005701C7">
          <w:rPr>
            <w:webHidden/>
          </w:rPr>
          <w:fldChar w:fldCharType="begin"/>
        </w:r>
        <w:r w:rsidR="005701C7">
          <w:rPr>
            <w:webHidden/>
          </w:rPr>
          <w:instrText xml:space="preserve"> PAGEREF _Toc28952328 \h </w:instrText>
        </w:r>
        <w:r w:rsidR="005701C7">
          <w:rPr>
            <w:webHidden/>
          </w:rPr>
        </w:r>
        <w:r w:rsidR="005701C7">
          <w:rPr>
            <w:webHidden/>
          </w:rPr>
          <w:fldChar w:fldCharType="separate"/>
        </w:r>
        <w:r w:rsidR="005701C7">
          <w:rPr>
            <w:webHidden/>
          </w:rPr>
          <w:t>1-6</w:t>
        </w:r>
        <w:r w:rsidR="005701C7">
          <w:rPr>
            <w:webHidden/>
          </w:rPr>
          <w:fldChar w:fldCharType="end"/>
        </w:r>
      </w:hyperlink>
    </w:p>
    <w:p w14:paraId="04B184EF" w14:textId="74B5476E" w:rsidR="005701C7" w:rsidRPr="009A3E51" w:rsidRDefault="00000000">
      <w:pPr>
        <w:pStyle w:val="TOC2"/>
        <w:rPr>
          <w:rFonts w:ascii="Calibri" w:hAnsi="Calibri"/>
          <w:b w:val="0"/>
          <w:sz w:val="22"/>
          <w:szCs w:val="22"/>
          <w:lang w:eastAsia="en-US"/>
        </w:rPr>
      </w:pPr>
      <w:hyperlink w:anchor="_Toc28952329" w:history="1">
        <w:r w:rsidR="005701C7" w:rsidRPr="000B0A54">
          <w:rPr>
            <w:rStyle w:val="Hyperlink"/>
          </w:rPr>
          <w:t>1.4</w:t>
        </w:r>
        <w:r w:rsidR="005701C7" w:rsidRPr="009A3E51">
          <w:rPr>
            <w:rFonts w:ascii="Calibri" w:hAnsi="Calibri"/>
            <w:b w:val="0"/>
            <w:sz w:val="22"/>
            <w:szCs w:val="22"/>
            <w:lang w:eastAsia="en-US"/>
          </w:rPr>
          <w:tab/>
        </w:r>
        <w:r w:rsidR="005701C7" w:rsidRPr="000B0A54">
          <w:rPr>
            <w:rStyle w:val="Hyperlink"/>
          </w:rPr>
          <w:t>Need for a Standard</w:t>
        </w:r>
        <w:r w:rsidR="005701C7">
          <w:rPr>
            <w:webHidden/>
          </w:rPr>
          <w:tab/>
        </w:r>
        <w:r w:rsidR="005701C7">
          <w:rPr>
            <w:webHidden/>
          </w:rPr>
          <w:fldChar w:fldCharType="begin"/>
        </w:r>
        <w:r w:rsidR="005701C7">
          <w:rPr>
            <w:webHidden/>
          </w:rPr>
          <w:instrText xml:space="preserve"> PAGEREF _Toc28952329 \h </w:instrText>
        </w:r>
        <w:r w:rsidR="005701C7">
          <w:rPr>
            <w:webHidden/>
          </w:rPr>
        </w:r>
        <w:r w:rsidR="005701C7">
          <w:rPr>
            <w:webHidden/>
          </w:rPr>
          <w:fldChar w:fldCharType="separate"/>
        </w:r>
        <w:r w:rsidR="005701C7">
          <w:rPr>
            <w:webHidden/>
          </w:rPr>
          <w:t>1-8</w:t>
        </w:r>
        <w:r w:rsidR="005701C7">
          <w:rPr>
            <w:webHidden/>
          </w:rPr>
          <w:fldChar w:fldCharType="end"/>
        </w:r>
      </w:hyperlink>
    </w:p>
    <w:p w14:paraId="2945674B" w14:textId="74FB28C7" w:rsidR="005701C7" w:rsidRPr="009A3E51" w:rsidRDefault="00000000">
      <w:pPr>
        <w:pStyle w:val="TOC2"/>
        <w:rPr>
          <w:rFonts w:ascii="Calibri" w:hAnsi="Calibri"/>
          <w:b w:val="0"/>
          <w:sz w:val="22"/>
          <w:szCs w:val="22"/>
          <w:lang w:eastAsia="en-US"/>
        </w:rPr>
      </w:pPr>
      <w:hyperlink w:anchor="_Toc28952330" w:history="1">
        <w:r w:rsidR="005701C7" w:rsidRPr="000B0A54">
          <w:rPr>
            <w:rStyle w:val="Hyperlink"/>
          </w:rPr>
          <w:t>1.5</w:t>
        </w:r>
        <w:r w:rsidR="005701C7" w:rsidRPr="009A3E51">
          <w:rPr>
            <w:rFonts w:ascii="Calibri" w:hAnsi="Calibri"/>
            <w:b w:val="0"/>
            <w:sz w:val="22"/>
            <w:szCs w:val="22"/>
            <w:lang w:eastAsia="en-US"/>
          </w:rPr>
          <w:tab/>
        </w:r>
        <w:r w:rsidR="005701C7" w:rsidRPr="000B0A54">
          <w:rPr>
            <w:rStyle w:val="Hyperlink"/>
          </w:rPr>
          <w:t>Goals of the Standard</w:t>
        </w:r>
        <w:r w:rsidR="005701C7">
          <w:rPr>
            <w:webHidden/>
          </w:rPr>
          <w:tab/>
        </w:r>
        <w:r w:rsidR="005701C7">
          <w:rPr>
            <w:webHidden/>
          </w:rPr>
          <w:fldChar w:fldCharType="begin"/>
        </w:r>
        <w:r w:rsidR="005701C7">
          <w:rPr>
            <w:webHidden/>
          </w:rPr>
          <w:instrText xml:space="preserve"> PAGEREF _Toc28952330 \h </w:instrText>
        </w:r>
        <w:r w:rsidR="005701C7">
          <w:rPr>
            <w:webHidden/>
          </w:rPr>
        </w:r>
        <w:r w:rsidR="005701C7">
          <w:rPr>
            <w:webHidden/>
          </w:rPr>
          <w:fldChar w:fldCharType="separate"/>
        </w:r>
        <w:r w:rsidR="005701C7">
          <w:rPr>
            <w:webHidden/>
          </w:rPr>
          <w:t>1-9</w:t>
        </w:r>
        <w:r w:rsidR="005701C7">
          <w:rPr>
            <w:webHidden/>
          </w:rPr>
          <w:fldChar w:fldCharType="end"/>
        </w:r>
      </w:hyperlink>
    </w:p>
    <w:p w14:paraId="66987100" w14:textId="5965167A" w:rsidR="005701C7" w:rsidRPr="009A3E51" w:rsidRDefault="00000000">
      <w:pPr>
        <w:pStyle w:val="TOC2"/>
        <w:rPr>
          <w:rFonts w:ascii="Calibri" w:hAnsi="Calibri"/>
          <w:b w:val="0"/>
          <w:sz w:val="22"/>
          <w:szCs w:val="22"/>
          <w:lang w:eastAsia="en-US"/>
        </w:rPr>
      </w:pPr>
      <w:hyperlink w:anchor="_Toc28952331" w:history="1">
        <w:r w:rsidR="005701C7" w:rsidRPr="000B0A54">
          <w:rPr>
            <w:rStyle w:val="Hyperlink"/>
          </w:rPr>
          <w:t>1.6</w:t>
        </w:r>
        <w:r w:rsidR="005701C7" w:rsidRPr="009A3E51">
          <w:rPr>
            <w:rFonts w:ascii="Calibri" w:hAnsi="Calibri"/>
            <w:b w:val="0"/>
            <w:sz w:val="22"/>
            <w:szCs w:val="22"/>
            <w:lang w:eastAsia="en-US"/>
          </w:rPr>
          <w:tab/>
        </w:r>
        <w:r w:rsidR="005701C7" w:rsidRPr="000B0A54">
          <w:rPr>
            <w:rStyle w:val="Hyperlink"/>
          </w:rPr>
          <w:t>History of HL7 Version 1.0 to 2.9 Development</w:t>
        </w:r>
        <w:r w:rsidR="005701C7">
          <w:rPr>
            <w:webHidden/>
          </w:rPr>
          <w:tab/>
        </w:r>
        <w:r w:rsidR="005701C7">
          <w:rPr>
            <w:webHidden/>
          </w:rPr>
          <w:fldChar w:fldCharType="begin"/>
        </w:r>
        <w:r w:rsidR="005701C7">
          <w:rPr>
            <w:webHidden/>
          </w:rPr>
          <w:instrText xml:space="preserve"> PAGEREF _Toc28952331 \h </w:instrText>
        </w:r>
        <w:r w:rsidR="005701C7">
          <w:rPr>
            <w:webHidden/>
          </w:rPr>
        </w:r>
        <w:r w:rsidR="005701C7">
          <w:rPr>
            <w:webHidden/>
          </w:rPr>
          <w:fldChar w:fldCharType="separate"/>
        </w:r>
        <w:r w:rsidR="005701C7">
          <w:rPr>
            <w:webHidden/>
          </w:rPr>
          <w:t>1-10</w:t>
        </w:r>
        <w:r w:rsidR="005701C7">
          <w:rPr>
            <w:webHidden/>
          </w:rPr>
          <w:fldChar w:fldCharType="end"/>
        </w:r>
      </w:hyperlink>
    </w:p>
    <w:p w14:paraId="0133F528" w14:textId="69CEF838" w:rsidR="005701C7" w:rsidRPr="009A3E51" w:rsidRDefault="00000000">
      <w:pPr>
        <w:pStyle w:val="TOC2"/>
        <w:rPr>
          <w:rFonts w:ascii="Calibri" w:hAnsi="Calibri"/>
          <w:b w:val="0"/>
          <w:sz w:val="22"/>
          <w:szCs w:val="22"/>
          <w:lang w:eastAsia="en-US"/>
        </w:rPr>
      </w:pPr>
      <w:hyperlink w:anchor="_Toc28952332" w:history="1">
        <w:r w:rsidR="005701C7" w:rsidRPr="000B0A54">
          <w:rPr>
            <w:rStyle w:val="Hyperlink"/>
          </w:rPr>
          <w:t>1.7</w:t>
        </w:r>
        <w:r w:rsidR="005701C7" w:rsidRPr="009A3E51">
          <w:rPr>
            <w:rFonts w:ascii="Calibri" w:hAnsi="Calibri"/>
            <w:b w:val="0"/>
            <w:sz w:val="22"/>
            <w:szCs w:val="22"/>
            <w:lang w:eastAsia="en-US"/>
          </w:rPr>
          <w:tab/>
        </w:r>
        <w:r w:rsidR="005701C7" w:rsidRPr="000B0A54">
          <w:rPr>
            <w:rStyle w:val="Hyperlink"/>
          </w:rPr>
          <w:t>Overview</w:t>
        </w:r>
        <w:r w:rsidR="005701C7">
          <w:rPr>
            <w:webHidden/>
          </w:rPr>
          <w:tab/>
        </w:r>
        <w:r w:rsidR="005701C7">
          <w:rPr>
            <w:webHidden/>
          </w:rPr>
          <w:fldChar w:fldCharType="begin"/>
        </w:r>
        <w:r w:rsidR="005701C7">
          <w:rPr>
            <w:webHidden/>
          </w:rPr>
          <w:instrText xml:space="preserve"> PAGEREF _Toc28952332 \h </w:instrText>
        </w:r>
        <w:r w:rsidR="005701C7">
          <w:rPr>
            <w:webHidden/>
          </w:rPr>
        </w:r>
        <w:r w:rsidR="005701C7">
          <w:rPr>
            <w:webHidden/>
          </w:rPr>
          <w:fldChar w:fldCharType="separate"/>
        </w:r>
        <w:r w:rsidR="005701C7">
          <w:rPr>
            <w:webHidden/>
          </w:rPr>
          <w:t>1-12</w:t>
        </w:r>
        <w:r w:rsidR="005701C7">
          <w:rPr>
            <w:webHidden/>
          </w:rPr>
          <w:fldChar w:fldCharType="end"/>
        </w:r>
      </w:hyperlink>
    </w:p>
    <w:p w14:paraId="41509F14" w14:textId="12B3B6B3" w:rsidR="005701C7" w:rsidRPr="009A3E51" w:rsidRDefault="00000000">
      <w:pPr>
        <w:pStyle w:val="TOC3"/>
        <w:tabs>
          <w:tab w:val="left" w:pos="1429"/>
        </w:tabs>
        <w:rPr>
          <w:rFonts w:ascii="Calibri" w:hAnsi="Calibri"/>
          <w:sz w:val="22"/>
          <w:szCs w:val="22"/>
          <w:lang w:eastAsia="en-US"/>
        </w:rPr>
      </w:pPr>
      <w:hyperlink w:anchor="_Toc28952333" w:history="1">
        <w:r w:rsidR="005701C7" w:rsidRPr="000B0A54">
          <w:rPr>
            <w:rStyle w:val="Hyperlink"/>
          </w:rPr>
          <w:t>1.7.1</w:t>
        </w:r>
        <w:r w:rsidR="005701C7" w:rsidRPr="009A3E51">
          <w:rPr>
            <w:rFonts w:ascii="Calibri" w:hAnsi="Calibri"/>
            <w:sz w:val="22"/>
            <w:szCs w:val="22"/>
            <w:lang w:eastAsia="en-US"/>
          </w:rPr>
          <w:tab/>
        </w:r>
        <w:r w:rsidR="005701C7" w:rsidRPr="000B0A54">
          <w:rPr>
            <w:rStyle w:val="Hyperlink"/>
          </w:rPr>
          <w:t>HL7 Encoding Rules</w:t>
        </w:r>
        <w:r w:rsidR="005701C7">
          <w:rPr>
            <w:webHidden/>
          </w:rPr>
          <w:tab/>
        </w:r>
        <w:r w:rsidR="005701C7">
          <w:rPr>
            <w:webHidden/>
          </w:rPr>
          <w:fldChar w:fldCharType="begin"/>
        </w:r>
        <w:r w:rsidR="005701C7">
          <w:rPr>
            <w:webHidden/>
          </w:rPr>
          <w:instrText xml:space="preserve"> PAGEREF _Toc28952333 \h </w:instrText>
        </w:r>
        <w:r w:rsidR="005701C7">
          <w:rPr>
            <w:webHidden/>
          </w:rPr>
        </w:r>
        <w:r w:rsidR="005701C7">
          <w:rPr>
            <w:webHidden/>
          </w:rPr>
          <w:fldChar w:fldCharType="separate"/>
        </w:r>
        <w:r w:rsidR="005701C7">
          <w:rPr>
            <w:webHidden/>
          </w:rPr>
          <w:t>1-12</w:t>
        </w:r>
        <w:r w:rsidR="005701C7">
          <w:rPr>
            <w:webHidden/>
          </w:rPr>
          <w:fldChar w:fldCharType="end"/>
        </w:r>
      </w:hyperlink>
    </w:p>
    <w:p w14:paraId="4CF387CD" w14:textId="2D7C4EB2" w:rsidR="005701C7" w:rsidRPr="009A3E51" w:rsidRDefault="00000000">
      <w:pPr>
        <w:pStyle w:val="TOC3"/>
        <w:tabs>
          <w:tab w:val="left" w:pos="1429"/>
        </w:tabs>
        <w:rPr>
          <w:rFonts w:ascii="Calibri" w:hAnsi="Calibri"/>
          <w:sz w:val="22"/>
          <w:szCs w:val="22"/>
          <w:lang w:eastAsia="en-US"/>
        </w:rPr>
      </w:pPr>
      <w:hyperlink w:anchor="_Toc28952334" w:history="1">
        <w:r w:rsidR="005701C7" w:rsidRPr="000B0A54">
          <w:rPr>
            <w:rStyle w:val="Hyperlink"/>
          </w:rPr>
          <w:t>1.7.2</w:t>
        </w:r>
        <w:r w:rsidR="005701C7" w:rsidRPr="009A3E51">
          <w:rPr>
            <w:rFonts w:ascii="Calibri" w:hAnsi="Calibri"/>
            <w:sz w:val="22"/>
            <w:szCs w:val="22"/>
            <w:lang w:eastAsia="en-US"/>
          </w:rPr>
          <w:tab/>
        </w:r>
        <w:r w:rsidR="005701C7" w:rsidRPr="000B0A54">
          <w:rPr>
            <w:rStyle w:val="Hyperlink"/>
          </w:rPr>
          <w:t>Local Variations</w:t>
        </w:r>
        <w:r w:rsidR="005701C7">
          <w:rPr>
            <w:webHidden/>
          </w:rPr>
          <w:tab/>
        </w:r>
        <w:r w:rsidR="005701C7">
          <w:rPr>
            <w:webHidden/>
          </w:rPr>
          <w:fldChar w:fldCharType="begin"/>
        </w:r>
        <w:r w:rsidR="005701C7">
          <w:rPr>
            <w:webHidden/>
          </w:rPr>
          <w:instrText xml:space="preserve"> PAGEREF _Toc28952334 \h </w:instrText>
        </w:r>
        <w:r w:rsidR="005701C7">
          <w:rPr>
            <w:webHidden/>
          </w:rPr>
        </w:r>
        <w:r w:rsidR="005701C7">
          <w:rPr>
            <w:webHidden/>
          </w:rPr>
          <w:fldChar w:fldCharType="separate"/>
        </w:r>
        <w:r w:rsidR="005701C7">
          <w:rPr>
            <w:webHidden/>
          </w:rPr>
          <w:t>1-13</w:t>
        </w:r>
        <w:r w:rsidR="005701C7">
          <w:rPr>
            <w:webHidden/>
          </w:rPr>
          <w:fldChar w:fldCharType="end"/>
        </w:r>
      </w:hyperlink>
    </w:p>
    <w:p w14:paraId="35AD97FE" w14:textId="11989A80" w:rsidR="005701C7" w:rsidRPr="009A3E51" w:rsidRDefault="00000000">
      <w:pPr>
        <w:pStyle w:val="TOC3"/>
        <w:tabs>
          <w:tab w:val="left" w:pos="1429"/>
        </w:tabs>
        <w:rPr>
          <w:rFonts w:ascii="Calibri" w:hAnsi="Calibri"/>
          <w:sz w:val="22"/>
          <w:szCs w:val="22"/>
          <w:lang w:eastAsia="en-US"/>
        </w:rPr>
      </w:pPr>
      <w:hyperlink w:anchor="_Toc28952335" w:history="1">
        <w:r w:rsidR="005701C7" w:rsidRPr="000B0A54">
          <w:rPr>
            <w:rStyle w:val="Hyperlink"/>
          </w:rPr>
          <w:t>1.7.3</w:t>
        </w:r>
        <w:r w:rsidR="005701C7" w:rsidRPr="009A3E51">
          <w:rPr>
            <w:rFonts w:ascii="Calibri" w:hAnsi="Calibri"/>
            <w:sz w:val="22"/>
            <w:szCs w:val="22"/>
            <w:lang w:eastAsia="en-US"/>
          </w:rPr>
          <w:tab/>
        </w:r>
        <w:r w:rsidR="005701C7" w:rsidRPr="000B0A54">
          <w:rPr>
            <w:rStyle w:val="Hyperlink"/>
          </w:rPr>
          <w:t>Evolutionary Changes to the Standards</w:t>
        </w:r>
        <w:r w:rsidR="005701C7">
          <w:rPr>
            <w:webHidden/>
          </w:rPr>
          <w:tab/>
        </w:r>
        <w:r w:rsidR="005701C7">
          <w:rPr>
            <w:webHidden/>
          </w:rPr>
          <w:fldChar w:fldCharType="begin"/>
        </w:r>
        <w:r w:rsidR="005701C7">
          <w:rPr>
            <w:webHidden/>
          </w:rPr>
          <w:instrText xml:space="preserve"> PAGEREF _Toc28952335 \h </w:instrText>
        </w:r>
        <w:r w:rsidR="005701C7">
          <w:rPr>
            <w:webHidden/>
          </w:rPr>
        </w:r>
        <w:r w:rsidR="005701C7">
          <w:rPr>
            <w:webHidden/>
          </w:rPr>
          <w:fldChar w:fldCharType="separate"/>
        </w:r>
        <w:r w:rsidR="005701C7">
          <w:rPr>
            <w:webHidden/>
          </w:rPr>
          <w:t>1-14</w:t>
        </w:r>
        <w:r w:rsidR="005701C7">
          <w:rPr>
            <w:webHidden/>
          </w:rPr>
          <w:fldChar w:fldCharType="end"/>
        </w:r>
      </w:hyperlink>
    </w:p>
    <w:p w14:paraId="5FACC0EA" w14:textId="743A349C" w:rsidR="005701C7" w:rsidRPr="009A3E51" w:rsidRDefault="00000000">
      <w:pPr>
        <w:pStyle w:val="TOC3"/>
        <w:tabs>
          <w:tab w:val="left" w:pos="1429"/>
        </w:tabs>
        <w:rPr>
          <w:rFonts w:ascii="Calibri" w:hAnsi="Calibri"/>
          <w:sz w:val="22"/>
          <w:szCs w:val="22"/>
          <w:lang w:eastAsia="en-US"/>
        </w:rPr>
      </w:pPr>
      <w:hyperlink w:anchor="_Toc28952336" w:history="1">
        <w:r w:rsidR="005701C7" w:rsidRPr="000B0A54">
          <w:rPr>
            <w:rStyle w:val="Hyperlink"/>
          </w:rPr>
          <w:t>1.7.4</w:t>
        </w:r>
        <w:r w:rsidR="005701C7" w:rsidRPr="009A3E51">
          <w:rPr>
            <w:rFonts w:ascii="Calibri" w:hAnsi="Calibri"/>
            <w:sz w:val="22"/>
            <w:szCs w:val="22"/>
            <w:lang w:eastAsia="en-US"/>
          </w:rPr>
          <w:tab/>
        </w:r>
        <w:r w:rsidR="005701C7" w:rsidRPr="000B0A54">
          <w:rPr>
            <w:rStyle w:val="Hyperlink"/>
          </w:rPr>
          <w:t>Applicability to File Transfers (Batch Processing)</w:t>
        </w:r>
        <w:r w:rsidR="005701C7">
          <w:rPr>
            <w:webHidden/>
          </w:rPr>
          <w:tab/>
        </w:r>
        <w:r w:rsidR="005701C7">
          <w:rPr>
            <w:webHidden/>
          </w:rPr>
          <w:fldChar w:fldCharType="begin"/>
        </w:r>
        <w:r w:rsidR="005701C7">
          <w:rPr>
            <w:webHidden/>
          </w:rPr>
          <w:instrText xml:space="preserve"> PAGEREF _Toc28952336 \h </w:instrText>
        </w:r>
        <w:r w:rsidR="005701C7">
          <w:rPr>
            <w:webHidden/>
          </w:rPr>
        </w:r>
        <w:r w:rsidR="005701C7">
          <w:rPr>
            <w:webHidden/>
          </w:rPr>
          <w:fldChar w:fldCharType="separate"/>
        </w:r>
        <w:r w:rsidR="005701C7">
          <w:rPr>
            <w:webHidden/>
          </w:rPr>
          <w:t>1-14</w:t>
        </w:r>
        <w:r w:rsidR="005701C7">
          <w:rPr>
            <w:webHidden/>
          </w:rPr>
          <w:fldChar w:fldCharType="end"/>
        </w:r>
      </w:hyperlink>
    </w:p>
    <w:p w14:paraId="0171C274" w14:textId="6418C752" w:rsidR="005701C7" w:rsidRPr="009A3E51" w:rsidRDefault="00000000">
      <w:pPr>
        <w:pStyle w:val="TOC3"/>
        <w:tabs>
          <w:tab w:val="left" w:pos="1429"/>
        </w:tabs>
        <w:rPr>
          <w:rFonts w:ascii="Calibri" w:hAnsi="Calibri"/>
          <w:sz w:val="22"/>
          <w:szCs w:val="22"/>
          <w:lang w:eastAsia="en-US"/>
        </w:rPr>
      </w:pPr>
      <w:hyperlink w:anchor="_Toc28952337" w:history="1">
        <w:r w:rsidR="005701C7" w:rsidRPr="000B0A54">
          <w:rPr>
            <w:rStyle w:val="Hyperlink"/>
          </w:rPr>
          <w:t>1.7.5</w:t>
        </w:r>
        <w:r w:rsidR="005701C7" w:rsidRPr="009A3E51">
          <w:rPr>
            <w:rFonts w:ascii="Calibri" w:hAnsi="Calibri"/>
            <w:sz w:val="22"/>
            <w:szCs w:val="22"/>
            <w:lang w:eastAsia="en-US"/>
          </w:rPr>
          <w:tab/>
        </w:r>
        <w:r w:rsidR="005701C7" w:rsidRPr="000B0A54">
          <w:rPr>
            <w:rStyle w:val="Hyperlink"/>
          </w:rPr>
          <w:t>Relationship to Other Protocols</w:t>
        </w:r>
        <w:r w:rsidR="005701C7">
          <w:rPr>
            <w:webHidden/>
          </w:rPr>
          <w:tab/>
        </w:r>
        <w:r w:rsidR="005701C7">
          <w:rPr>
            <w:webHidden/>
          </w:rPr>
          <w:fldChar w:fldCharType="begin"/>
        </w:r>
        <w:r w:rsidR="005701C7">
          <w:rPr>
            <w:webHidden/>
          </w:rPr>
          <w:instrText xml:space="preserve"> PAGEREF _Toc28952337 \h </w:instrText>
        </w:r>
        <w:r w:rsidR="005701C7">
          <w:rPr>
            <w:webHidden/>
          </w:rPr>
        </w:r>
        <w:r w:rsidR="005701C7">
          <w:rPr>
            <w:webHidden/>
          </w:rPr>
          <w:fldChar w:fldCharType="separate"/>
        </w:r>
        <w:r w:rsidR="005701C7">
          <w:rPr>
            <w:webHidden/>
          </w:rPr>
          <w:t>1-14</w:t>
        </w:r>
        <w:r w:rsidR="005701C7">
          <w:rPr>
            <w:webHidden/>
          </w:rPr>
          <w:fldChar w:fldCharType="end"/>
        </w:r>
      </w:hyperlink>
    </w:p>
    <w:p w14:paraId="043D8FC5" w14:textId="12ECC0E0" w:rsidR="005701C7" w:rsidRPr="009A3E51" w:rsidRDefault="00000000">
      <w:pPr>
        <w:pStyle w:val="TOC2"/>
        <w:rPr>
          <w:rFonts w:ascii="Calibri" w:hAnsi="Calibri"/>
          <w:b w:val="0"/>
          <w:sz w:val="22"/>
          <w:szCs w:val="22"/>
          <w:lang w:eastAsia="en-US"/>
        </w:rPr>
      </w:pPr>
      <w:hyperlink w:anchor="_Toc28952338" w:history="1">
        <w:r w:rsidR="005701C7" w:rsidRPr="000B0A54">
          <w:rPr>
            <w:rStyle w:val="Hyperlink"/>
          </w:rPr>
          <w:t>1.8</w:t>
        </w:r>
        <w:r w:rsidR="005701C7" w:rsidRPr="009A3E51">
          <w:rPr>
            <w:rFonts w:ascii="Calibri" w:hAnsi="Calibri"/>
            <w:b w:val="0"/>
            <w:sz w:val="22"/>
            <w:szCs w:val="22"/>
            <w:lang w:eastAsia="en-US"/>
          </w:rPr>
          <w:tab/>
        </w:r>
        <w:r w:rsidR="005701C7" w:rsidRPr="000B0A54">
          <w:rPr>
            <w:rStyle w:val="Hyperlink"/>
          </w:rPr>
          <w:t>The Scope of HL7</w:t>
        </w:r>
        <w:r w:rsidR="005701C7">
          <w:rPr>
            <w:webHidden/>
          </w:rPr>
          <w:tab/>
        </w:r>
        <w:r w:rsidR="005701C7">
          <w:rPr>
            <w:webHidden/>
          </w:rPr>
          <w:fldChar w:fldCharType="begin"/>
        </w:r>
        <w:r w:rsidR="005701C7">
          <w:rPr>
            <w:webHidden/>
          </w:rPr>
          <w:instrText xml:space="preserve"> PAGEREF _Toc28952338 \h </w:instrText>
        </w:r>
        <w:r w:rsidR="005701C7">
          <w:rPr>
            <w:webHidden/>
          </w:rPr>
        </w:r>
        <w:r w:rsidR="005701C7">
          <w:rPr>
            <w:webHidden/>
          </w:rPr>
          <w:fldChar w:fldCharType="separate"/>
        </w:r>
        <w:r w:rsidR="005701C7">
          <w:rPr>
            <w:webHidden/>
          </w:rPr>
          <w:t>1-16</w:t>
        </w:r>
        <w:r w:rsidR="005701C7">
          <w:rPr>
            <w:webHidden/>
          </w:rPr>
          <w:fldChar w:fldCharType="end"/>
        </w:r>
      </w:hyperlink>
    </w:p>
    <w:p w14:paraId="48C131D0" w14:textId="371CA22D" w:rsidR="005701C7" w:rsidRPr="009A3E51" w:rsidRDefault="00000000">
      <w:pPr>
        <w:pStyle w:val="TOC3"/>
        <w:tabs>
          <w:tab w:val="left" w:pos="1429"/>
        </w:tabs>
        <w:rPr>
          <w:rFonts w:ascii="Calibri" w:hAnsi="Calibri"/>
          <w:sz w:val="22"/>
          <w:szCs w:val="22"/>
          <w:lang w:eastAsia="en-US"/>
        </w:rPr>
      </w:pPr>
      <w:hyperlink w:anchor="_Toc28952339" w:history="1">
        <w:r w:rsidR="005701C7" w:rsidRPr="000B0A54">
          <w:rPr>
            <w:rStyle w:val="Hyperlink"/>
          </w:rPr>
          <w:t>1.8.1</w:t>
        </w:r>
        <w:r w:rsidR="005701C7" w:rsidRPr="009A3E51">
          <w:rPr>
            <w:rFonts w:ascii="Calibri" w:hAnsi="Calibri"/>
            <w:sz w:val="22"/>
            <w:szCs w:val="22"/>
            <w:lang w:eastAsia="en-US"/>
          </w:rPr>
          <w:tab/>
        </w:r>
        <w:r w:rsidR="005701C7" w:rsidRPr="000B0A54">
          <w:rPr>
            <w:rStyle w:val="Hyperlink"/>
          </w:rPr>
          <w:t>A Complete Solution</w:t>
        </w:r>
        <w:r w:rsidR="005701C7">
          <w:rPr>
            <w:webHidden/>
          </w:rPr>
          <w:tab/>
        </w:r>
        <w:r w:rsidR="005701C7">
          <w:rPr>
            <w:webHidden/>
          </w:rPr>
          <w:fldChar w:fldCharType="begin"/>
        </w:r>
        <w:r w:rsidR="005701C7">
          <w:rPr>
            <w:webHidden/>
          </w:rPr>
          <w:instrText xml:space="preserve"> PAGEREF _Toc28952339 \h </w:instrText>
        </w:r>
        <w:r w:rsidR="005701C7">
          <w:rPr>
            <w:webHidden/>
          </w:rPr>
        </w:r>
        <w:r w:rsidR="005701C7">
          <w:rPr>
            <w:webHidden/>
          </w:rPr>
          <w:fldChar w:fldCharType="separate"/>
        </w:r>
        <w:r w:rsidR="005701C7">
          <w:rPr>
            <w:webHidden/>
          </w:rPr>
          <w:t>1-16</w:t>
        </w:r>
        <w:r w:rsidR="005701C7">
          <w:rPr>
            <w:webHidden/>
          </w:rPr>
          <w:fldChar w:fldCharType="end"/>
        </w:r>
      </w:hyperlink>
    </w:p>
    <w:p w14:paraId="36A0D535" w14:textId="206E0BFE" w:rsidR="005701C7" w:rsidRPr="009A3E51" w:rsidRDefault="00000000">
      <w:pPr>
        <w:pStyle w:val="TOC3"/>
        <w:tabs>
          <w:tab w:val="left" w:pos="1429"/>
        </w:tabs>
        <w:rPr>
          <w:rFonts w:ascii="Calibri" w:hAnsi="Calibri"/>
          <w:sz w:val="22"/>
          <w:szCs w:val="22"/>
          <w:lang w:eastAsia="en-US"/>
        </w:rPr>
      </w:pPr>
      <w:hyperlink w:anchor="_Toc28952340" w:history="1">
        <w:r w:rsidR="005701C7" w:rsidRPr="000B0A54">
          <w:rPr>
            <w:rStyle w:val="Hyperlink"/>
          </w:rPr>
          <w:t>1.8.2</w:t>
        </w:r>
        <w:r w:rsidR="005701C7" w:rsidRPr="009A3E51">
          <w:rPr>
            <w:rFonts w:ascii="Calibri" w:hAnsi="Calibri"/>
            <w:sz w:val="22"/>
            <w:szCs w:val="22"/>
            <w:lang w:eastAsia="en-US"/>
          </w:rPr>
          <w:tab/>
        </w:r>
        <w:r w:rsidR="005701C7" w:rsidRPr="000B0A54">
          <w:rPr>
            <w:rStyle w:val="Hyperlink"/>
          </w:rPr>
          <w:t>Protection of Healthcare Information</w:t>
        </w:r>
        <w:r w:rsidR="005701C7">
          <w:rPr>
            <w:webHidden/>
          </w:rPr>
          <w:tab/>
        </w:r>
        <w:r w:rsidR="005701C7">
          <w:rPr>
            <w:webHidden/>
          </w:rPr>
          <w:fldChar w:fldCharType="begin"/>
        </w:r>
        <w:r w:rsidR="005701C7">
          <w:rPr>
            <w:webHidden/>
          </w:rPr>
          <w:instrText xml:space="preserve"> PAGEREF _Toc28952340 \h </w:instrText>
        </w:r>
        <w:r w:rsidR="005701C7">
          <w:rPr>
            <w:webHidden/>
          </w:rPr>
        </w:r>
        <w:r w:rsidR="005701C7">
          <w:rPr>
            <w:webHidden/>
          </w:rPr>
          <w:fldChar w:fldCharType="separate"/>
        </w:r>
        <w:r w:rsidR="005701C7">
          <w:rPr>
            <w:webHidden/>
          </w:rPr>
          <w:t>1-18</w:t>
        </w:r>
        <w:r w:rsidR="005701C7">
          <w:rPr>
            <w:webHidden/>
          </w:rPr>
          <w:fldChar w:fldCharType="end"/>
        </w:r>
      </w:hyperlink>
    </w:p>
    <w:p w14:paraId="53202845" w14:textId="19A59EA4" w:rsidR="005701C7" w:rsidRPr="009A3E51" w:rsidRDefault="00000000">
      <w:pPr>
        <w:pStyle w:val="TOC3"/>
        <w:tabs>
          <w:tab w:val="left" w:pos="1429"/>
        </w:tabs>
        <w:rPr>
          <w:rFonts w:ascii="Calibri" w:hAnsi="Calibri"/>
          <w:sz w:val="22"/>
          <w:szCs w:val="22"/>
          <w:lang w:eastAsia="en-US"/>
        </w:rPr>
      </w:pPr>
      <w:hyperlink w:anchor="_Toc28952341" w:history="1">
        <w:r w:rsidR="005701C7" w:rsidRPr="000B0A54">
          <w:rPr>
            <w:rStyle w:val="Hyperlink"/>
          </w:rPr>
          <w:t>1.8.3</w:t>
        </w:r>
        <w:r w:rsidR="005701C7" w:rsidRPr="009A3E51">
          <w:rPr>
            <w:rFonts w:ascii="Calibri" w:hAnsi="Calibri"/>
            <w:sz w:val="22"/>
            <w:szCs w:val="22"/>
            <w:lang w:eastAsia="en-US"/>
          </w:rPr>
          <w:tab/>
        </w:r>
        <w:r w:rsidR="005701C7" w:rsidRPr="000B0A54">
          <w:rPr>
            <w:rStyle w:val="Hyperlink"/>
          </w:rPr>
          <w:t>Department of Defense (DOD) Requirements for Systems Security and Robustness</w:t>
        </w:r>
        <w:r w:rsidR="005701C7">
          <w:rPr>
            <w:webHidden/>
          </w:rPr>
          <w:tab/>
        </w:r>
        <w:r w:rsidR="005701C7">
          <w:rPr>
            <w:webHidden/>
          </w:rPr>
          <w:fldChar w:fldCharType="begin"/>
        </w:r>
        <w:r w:rsidR="005701C7">
          <w:rPr>
            <w:webHidden/>
          </w:rPr>
          <w:instrText xml:space="preserve"> PAGEREF _Toc28952341 \h </w:instrText>
        </w:r>
        <w:r w:rsidR="005701C7">
          <w:rPr>
            <w:webHidden/>
          </w:rPr>
        </w:r>
        <w:r w:rsidR="005701C7">
          <w:rPr>
            <w:webHidden/>
          </w:rPr>
          <w:fldChar w:fldCharType="separate"/>
        </w:r>
        <w:r w:rsidR="005701C7">
          <w:rPr>
            <w:webHidden/>
          </w:rPr>
          <w:t>1-18</w:t>
        </w:r>
        <w:r w:rsidR="005701C7">
          <w:rPr>
            <w:webHidden/>
          </w:rPr>
          <w:fldChar w:fldCharType="end"/>
        </w:r>
      </w:hyperlink>
    </w:p>
    <w:p w14:paraId="13B5CCFD" w14:textId="5A9BCA58" w:rsidR="005701C7" w:rsidRPr="009A3E51" w:rsidRDefault="00000000">
      <w:pPr>
        <w:pStyle w:val="TOC3"/>
        <w:tabs>
          <w:tab w:val="left" w:pos="1429"/>
        </w:tabs>
        <w:rPr>
          <w:rFonts w:ascii="Calibri" w:hAnsi="Calibri"/>
          <w:sz w:val="22"/>
          <w:szCs w:val="22"/>
          <w:lang w:eastAsia="en-US"/>
        </w:rPr>
      </w:pPr>
      <w:hyperlink w:anchor="_Toc28952342" w:history="1">
        <w:r w:rsidR="005701C7" w:rsidRPr="000B0A54">
          <w:rPr>
            <w:rStyle w:val="Hyperlink"/>
          </w:rPr>
          <w:t>1.8.4</w:t>
        </w:r>
        <w:r w:rsidR="005701C7" w:rsidRPr="009A3E51">
          <w:rPr>
            <w:rFonts w:ascii="Calibri" w:hAnsi="Calibri"/>
            <w:sz w:val="22"/>
            <w:szCs w:val="22"/>
            <w:lang w:eastAsia="en-US"/>
          </w:rPr>
          <w:tab/>
        </w:r>
        <w:r w:rsidR="005701C7" w:rsidRPr="000B0A54">
          <w:rPr>
            <w:rStyle w:val="Hyperlink"/>
          </w:rPr>
          <w:t>Enforcement of Organizational Security and Access Control Policies</w:t>
        </w:r>
        <w:r w:rsidR="005701C7">
          <w:rPr>
            <w:webHidden/>
          </w:rPr>
          <w:tab/>
        </w:r>
        <w:r w:rsidR="005701C7">
          <w:rPr>
            <w:webHidden/>
          </w:rPr>
          <w:fldChar w:fldCharType="begin"/>
        </w:r>
        <w:r w:rsidR="005701C7">
          <w:rPr>
            <w:webHidden/>
          </w:rPr>
          <w:instrText xml:space="preserve"> PAGEREF _Toc28952342 \h </w:instrText>
        </w:r>
        <w:r w:rsidR="005701C7">
          <w:rPr>
            <w:webHidden/>
          </w:rPr>
        </w:r>
        <w:r w:rsidR="005701C7">
          <w:rPr>
            <w:webHidden/>
          </w:rPr>
          <w:fldChar w:fldCharType="separate"/>
        </w:r>
        <w:r w:rsidR="005701C7">
          <w:rPr>
            <w:webHidden/>
          </w:rPr>
          <w:t>1-18</w:t>
        </w:r>
        <w:r w:rsidR="005701C7">
          <w:rPr>
            <w:webHidden/>
          </w:rPr>
          <w:fldChar w:fldCharType="end"/>
        </w:r>
      </w:hyperlink>
    </w:p>
    <w:p w14:paraId="4085CB4B" w14:textId="7FE2CD88" w:rsidR="005701C7" w:rsidRPr="009A3E51" w:rsidRDefault="00000000">
      <w:pPr>
        <w:pStyle w:val="TOC3"/>
        <w:tabs>
          <w:tab w:val="left" w:pos="1429"/>
        </w:tabs>
        <w:rPr>
          <w:rFonts w:ascii="Calibri" w:hAnsi="Calibri"/>
          <w:sz w:val="22"/>
          <w:szCs w:val="22"/>
          <w:lang w:eastAsia="en-US"/>
        </w:rPr>
      </w:pPr>
      <w:hyperlink w:anchor="_Toc28952343" w:history="1">
        <w:r w:rsidR="005701C7" w:rsidRPr="000B0A54">
          <w:rPr>
            <w:rStyle w:val="Hyperlink"/>
          </w:rPr>
          <w:t>1.8.5</w:t>
        </w:r>
        <w:r w:rsidR="005701C7" w:rsidRPr="009A3E51">
          <w:rPr>
            <w:rFonts w:ascii="Calibri" w:hAnsi="Calibri"/>
            <w:sz w:val="22"/>
            <w:szCs w:val="22"/>
            <w:lang w:eastAsia="en-US"/>
          </w:rPr>
          <w:tab/>
        </w:r>
        <w:r w:rsidR="005701C7" w:rsidRPr="000B0A54">
          <w:rPr>
            <w:rStyle w:val="Hyperlink"/>
          </w:rPr>
          <w:t>Security Classifications (Markings) and User Authentication and Identification</w:t>
        </w:r>
        <w:r w:rsidR="005701C7">
          <w:rPr>
            <w:webHidden/>
          </w:rPr>
          <w:tab/>
        </w:r>
        <w:r w:rsidR="005701C7">
          <w:rPr>
            <w:webHidden/>
          </w:rPr>
          <w:fldChar w:fldCharType="begin"/>
        </w:r>
        <w:r w:rsidR="005701C7">
          <w:rPr>
            <w:webHidden/>
          </w:rPr>
          <w:instrText xml:space="preserve"> PAGEREF _Toc28952343 \h </w:instrText>
        </w:r>
        <w:r w:rsidR="005701C7">
          <w:rPr>
            <w:webHidden/>
          </w:rPr>
        </w:r>
        <w:r w:rsidR="005701C7">
          <w:rPr>
            <w:webHidden/>
          </w:rPr>
          <w:fldChar w:fldCharType="separate"/>
        </w:r>
        <w:r w:rsidR="005701C7">
          <w:rPr>
            <w:webHidden/>
          </w:rPr>
          <w:t>1-18</w:t>
        </w:r>
        <w:r w:rsidR="005701C7">
          <w:rPr>
            <w:webHidden/>
          </w:rPr>
          <w:fldChar w:fldCharType="end"/>
        </w:r>
      </w:hyperlink>
    </w:p>
    <w:p w14:paraId="67D4DDBA" w14:textId="6B567B88" w:rsidR="005701C7" w:rsidRPr="009A3E51" w:rsidRDefault="00000000">
      <w:pPr>
        <w:pStyle w:val="TOC3"/>
        <w:tabs>
          <w:tab w:val="left" w:pos="1429"/>
        </w:tabs>
        <w:rPr>
          <w:rFonts w:ascii="Calibri" w:hAnsi="Calibri"/>
          <w:sz w:val="22"/>
          <w:szCs w:val="22"/>
          <w:lang w:eastAsia="en-US"/>
        </w:rPr>
      </w:pPr>
      <w:hyperlink w:anchor="_Toc28952344" w:history="1">
        <w:r w:rsidR="005701C7" w:rsidRPr="000B0A54">
          <w:rPr>
            <w:rStyle w:val="Hyperlink"/>
          </w:rPr>
          <w:t>1.8.6</w:t>
        </w:r>
        <w:r w:rsidR="005701C7" w:rsidRPr="009A3E51">
          <w:rPr>
            <w:rFonts w:ascii="Calibri" w:hAnsi="Calibri"/>
            <w:sz w:val="22"/>
            <w:szCs w:val="22"/>
            <w:lang w:eastAsia="en-US"/>
          </w:rPr>
          <w:tab/>
        </w:r>
        <w:r w:rsidR="005701C7" w:rsidRPr="000B0A54">
          <w:rPr>
            <w:rStyle w:val="Hyperlink"/>
          </w:rPr>
          <w:t>Roles and Relationships</w:t>
        </w:r>
        <w:r w:rsidR="005701C7">
          <w:rPr>
            <w:webHidden/>
          </w:rPr>
          <w:tab/>
        </w:r>
        <w:r w:rsidR="005701C7">
          <w:rPr>
            <w:webHidden/>
          </w:rPr>
          <w:fldChar w:fldCharType="begin"/>
        </w:r>
        <w:r w:rsidR="005701C7">
          <w:rPr>
            <w:webHidden/>
          </w:rPr>
          <w:instrText xml:space="preserve"> PAGEREF _Toc28952344 \h </w:instrText>
        </w:r>
        <w:r w:rsidR="005701C7">
          <w:rPr>
            <w:webHidden/>
          </w:rPr>
        </w:r>
        <w:r w:rsidR="005701C7">
          <w:rPr>
            <w:webHidden/>
          </w:rPr>
          <w:fldChar w:fldCharType="separate"/>
        </w:r>
        <w:r w:rsidR="005701C7">
          <w:rPr>
            <w:webHidden/>
          </w:rPr>
          <w:t>1-18</w:t>
        </w:r>
        <w:r w:rsidR="005701C7">
          <w:rPr>
            <w:webHidden/>
          </w:rPr>
          <w:fldChar w:fldCharType="end"/>
        </w:r>
      </w:hyperlink>
    </w:p>
    <w:p w14:paraId="6C4B0E78" w14:textId="73C743B8" w:rsidR="005701C7" w:rsidRPr="009A3E51" w:rsidRDefault="00000000">
      <w:pPr>
        <w:pStyle w:val="TOC3"/>
        <w:tabs>
          <w:tab w:val="left" w:pos="1429"/>
        </w:tabs>
        <w:rPr>
          <w:rFonts w:ascii="Calibri" w:hAnsi="Calibri"/>
          <w:sz w:val="22"/>
          <w:szCs w:val="22"/>
          <w:lang w:eastAsia="en-US"/>
        </w:rPr>
      </w:pPr>
      <w:hyperlink w:anchor="_Toc28952345" w:history="1">
        <w:r w:rsidR="005701C7" w:rsidRPr="000B0A54">
          <w:rPr>
            <w:rStyle w:val="Hyperlink"/>
          </w:rPr>
          <w:t>1.8.7</w:t>
        </w:r>
        <w:r w:rsidR="005701C7" w:rsidRPr="009A3E51">
          <w:rPr>
            <w:rFonts w:ascii="Calibri" w:hAnsi="Calibri"/>
            <w:sz w:val="22"/>
            <w:szCs w:val="22"/>
            <w:lang w:eastAsia="en-US"/>
          </w:rPr>
          <w:tab/>
        </w:r>
        <w:r w:rsidR="005701C7" w:rsidRPr="000B0A54">
          <w:rPr>
            <w:rStyle w:val="Hyperlink"/>
          </w:rPr>
          <w:t>Accountability, Audit Trails and Assigned Responsibility</w:t>
        </w:r>
        <w:r w:rsidR="005701C7">
          <w:rPr>
            <w:webHidden/>
          </w:rPr>
          <w:tab/>
        </w:r>
        <w:r w:rsidR="005701C7">
          <w:rPr>
            <w:webHidden/>
          </w:rPr>
          <w:fldChar w:fldCharType="begin"/>
        </w:r>
        <w:r w:rsidR="005701C7">
          <w:rPr>
            <w:webHidden/>
          </w:rPr>
          <w:instrText xml:space="preserve"> PAGEREF _Toc28952345 \h </w:instrText>
        </w:r>
        <w:r w:rsidR="005701C7">
          <w:rPr>
            <w:webHidden/>
          </w:rPr>
        </w:r>
        <w:r w:rsidR="005701C7">
          <w:rPr>
            <w:webHidden/>
          </w:rPr>
          <w:fldChar w:fldCharType="separate"/>
        </w:r>
        <w:r w:rsidR="005701C7">
          <w:rPr>
            <w:webHidden/>
          </w:rPr>
          <w:t>1-19</w:t>
        </w:r>
        <w:r w:rsidR="005701C7">
          <w:rPr>
            <w:webHidden/>
          </w:rPr>
          <w:fldChar w:fldCharType="end"/>
        </w:r>
      </w:hyperlink>
    </w:p>
    <w:p w14:paraId="167712FF" w14:textId="3C71CD9B" w:rsidR="005701C7" w:rsidRPr="009A3E51" w:rsidRDefault="00000000">
      <w:pPr>
        <w:pStyle w:val="TOC3"/>
        <w:tabs>
          <w:tab w:val="left" w:pos="1429"/>
        </w:tabs>
        <w:rPr>
          <w:rFonts w:ascii="Calibri" w:hAnsi="Calibri"/>
          <w:sz w:val="22"/>
          <w:szCs w:val="22"/>
          <w:lang w:eastAsia="en-US"/>
        </w:rPr>
      </w:pPr>
      <w:hyperlink w:anchor="_Toc28952346" w:history="1">
        <w:r w:rsidR="005701C7" w:rsidRPr="000B0A54">
          <w:rPr>
            <w:rStyle w:val="Hyperlink"/>
          </w:rPr>
          <w:t>1.8.8</w:t>
        </w:r>
        <w:r w:rsidR="005701C7" w:rsidRPr="009A3E51">
          <w:rPr>
            <w:rFonts w:ascii="Calibri" w:hAnsi="Calibri"/>
            <w:sz w:val="22"/>
            <w:szCs w:val="22"/>
            <w:lang w:eastAsia="en-US"/>
          </w:rPr>
          <w:tab/>
        </w:r>
        <w:r w:rsidR="005701C7" w:rsidRPr="000B0A54">
          <w:rPr>
            <w:rStyle w:val="Hyperlink"/>
          </w:rPr>
          <w:t>Central, Unified Hardware and Software Controls for Security and Trusted Continuous Protection</w:t>
        </w:r>
        <w:r w:rsidR="005701C7">
          <w:rPr>
            <w:webHidden/>
          </w:rPr>
          <w:tab/>
        </w:r>
        <w:r w:rsidR="005701C7">
          <w:rPr>
            <w:webHidden/>
          </w:rPr>
          <w:fldChar w:fldCharType="begin"/>
        </w:r>
        <w:r w:rsidR="005701C7">
          <w:rPr>
            <w:webHidden/>
          </w:rPr>
          <w:instrText xml:space="preserve"> PAGEREF _Toc28952346 \h </w:instrText>
        </w:r>
        <w:r w:rsidR="005701C7">
          <w:rPr>
            <w:webHidden/>
          </w:rPr>
        </w:r>
        <w:r w:rsidR="005701C7">
          <w:rPr>
            <w:webHidden/>
          </w:rPr>
          <w:fldChar w:fldCharType="separate"/>
        </w:r>
        <w:r w:rsidR="005701C7">
          <w:rPr>
            <w:webHidden/>
          </w:rPr>
          <w:t>1-19</w:t>
        </w:r>
        <w:r w:rsidR="005701C7">
          <w:rPr>
            <w:webHidden/>
          </w:rPr>
          <w:fldChar w:fldCharType="end"/>
        </w:r>
      </w:hyperlink>
    </w:p>
    <w:p w14:paraId="71208EC9" w14:textId="521A0952" w:rsidR="005701C7" w:rsidRPr="009A3E51" w:rsidRDefault="00000000">
      <w:pPr>
        <w:pStyle w:val="TOC3"/>
        <w:tabs>
          <w:tab w:val="left" w:pos="1429"/>
        </w:tabs>
        <w:rPr>
          <w:rFonts w:ascii="Calibri" w:hAnsi="Calibri"/>
          <w:sz w:val="22"/>
          <w:szCs w:val="22"/>
          <w:lang w:eastAsia="en-US"/>
        </w:rPr>
      </w:pPr>
      <w:hyperlink w:anchor="_Toc28952347" w:history="1">
        <w:r w:rsidR="005701C7" w:rsidRPr="000B0A54">
          <w:rPr>
            <w:rStyle w:val="Hyperlink"/>
          </w:rPr>
          <w:t>1.8.9</w:t>
        </w:r>
        <w:r w:rsidR="005701C7" w:rsidRPr="009A3E51">
          <w:rPr>
            <w:rFonts w:ascii="Calibri" w:hAnsi="Calibri"/>
            <w:sz w:val="22"/>
            <w:szCs w:val="22"/>
            <w:lang w:eastAsia="en-US"/>
          </w:rPr>
          <w:tab/>
        </w:r>
        <w:r w:rsidR="005701C7" w:rsidRPr="000B0A54">
          <w:rPr>
            <w:rStyle w:val="Hyperlink"/>
          </w:rPr>
          <w:t>Uniform Data Definition and Data Architecture</w:t>
        </w:r>
        <w:r w:rsidR="005701C7">
          <w:rPr>
            <w:webHidden/>
          </w:rPr>
          <w:tab/>
        </w:r>
        <w:r w:rsidR="005701C7">
          <w:rPr>
            <w:webHidden/>
          </w:rPr>
          <w:fldChar w:fldCharType="begin"/>
        </w:r>
        <w:r w:rsidR="005701C7">
          <w:rPr>
            <w:webHidden/>
          </w:rPr>
          <w:instrText xml:space="preserve"> PAGEREF _Toc28952347 \h </w:instrText>
        </w:r>
        <w:r w:rsidR="005701C7">
          <w:rPr>
            <w:webHidden/>
          </w:rPr>
        </w:r>
        <w:r w:rsidR="005701C7">
          <w:rPr>
            <w:webHidden/>
          </w:rPr>
          <w:fldChar w:fldCharType="separate"/>
        </w:r>
        <w:r w:rsidR="005701C7">
          <w:rPr>
            <w:webHidden/>
          </w:rPr>
          <w:t>1-19</w:t>
        </w:r>
        <w:r w:rsidR="005701C7">
          <w:rPr>
            <w:webHidden/>
          </w:rPr>
          <w:fldChar w:fldCharType="end"/>
        </w:r>
      </w:hyperlink>
    </w:p>
    <w:p w14:paraId="0912A02C" w14:textId="39ED5407" w:rsidR="005701C7" w:rsidRPr="009A3E51" w:rsidRDefault="00000000">
      <w:pPr>
        <w:pStyle w:val="TOC3"/>
        <w:tabs>
          <w:tab w:val="left" w:pos="1429"/>
        </w:tabs>
        <w:rPr>
          <w:rFonts w:ascii="Calibri" w:hAnsi="Calibri"/>
          <w:sz w:val="22"/>
          <w:szCs w:val="22"/>
          <w:lang w:eastAsia="en-US"/>
        </w:rPr>
      </w:pPr>
      <w:hyperlink w:anchor="_Toc28952348" w:history="1">
        <w:r w:rsidR="005701C7" w:rsidRPr="000B0A54">
          <w:rPr>
            <w:rStyle w:val="Hyperlink"/>
          </w:rPr>
          <w:t>1.8.10</w:t>
        </w:r>
        <w:r w:rsidR="005701C7" w:rsidRPr="009A3E51">
          <w:rPr>
            <w:rFonts w:ascii="Calibri" w:hAnsi="Calibri"/>
            <w:sz w:val="22"/>
            <w:szCs w:val="22"/>
            <w:lang w:eastAsia="en-US"/>
          </w:rPr>
          <w:tab/>
        </w:r>
        <w:r w:rsidR="005701C7" w:rsidRPr="000B0A54">
          <w:rPr>
            <w:rStyle w:val="Hyperlink"/>
          </w:rPr>
          <w:t>Controlled Disclosure, Notification of Disclosed Information as Protected and Tracking Exceptions of Protected Health Information</w:t>
        </w:r>
        <w:r w:rsidR="005701C7">
          <w:rPr>
            <w:webHidden/>
          </w:rPr>
          <w:tab/>
        </w:r>
        <w:r w:rsidR="005701C7">
          <w:rPr>
            <w:webHidden/>
          </w:rPr>
          <w:fldChar w:fldCharType="begin"/>
        </w:r>
        <w:r w:rsidR="005701C7">
          <w:rPr>
            <w:webHidden/>
          </w:rPr>
          <w:instrText xml:space="preserve"> PAGEREF _Toc28952348 \h </w:instrText>
        </w:r>
        <w:r w:rsidR="005701C7">
          <w:rPr>
            <w:webHidden/>
          </w:rPr>
        </w:r>
        <w:r w:rsidR="005701C7">
          <w:rPr>
            <w:webHidden/>
          </w:rPr>
          <w:fldChar w:fldCharType="separate"/>
        </w:r>
        <w:r w:rsidR="005701C7">
          <w:rPr>
            <w:webHidden/>
          </w:rPr>
          <w:t>1-19</w:t>
        </w:r>
        <w:r w:rsidR="005701C7">
          <w:rPr>
            <w:webHidden/>
          </w:rPr>
          <w:fldChar w:fldCharType="end"/>
        </w:r>
      </w:hyperlink>
    </w:p>
    <w:p w14:paraId="2A9761DF" w14:textId="526D58E5" w:rsidR="005701C7" w:rsidRPr="009A3E51" w:rsidRDefault="00000000">
      <w:pPr>
        <w:pStyle w:val="TOC3"/>
        <w:tabs>
          <w:tab w:val="left" w:pos="1429"/>
        </w:tabs>
        <w:rPr>
          <w:rFonts w:ascii="Calibri" w:hAnsi="Calibri"/>
          <w:sz w:val="22"/>
          <w:szCs w:val="22"/>
          <w:lang w:eastAsia="en-US"/>
        </w:rPr>
      </w:pPr>
      <w:hyperlink w:anchor="_Toc28952349" w:history="1">
        <w:r w:rsidR="005701C7" w:rsidRPr="000B0A54">
          <w:rPr>
            <w:rStyle w:val="Hyperlink"/>
          </w:rPr>
          <w:t>1.8.11</w:t>
        </w:r>
        <w:r w:rsidR="005701C7" w:rsidRPr="009A3E51">
          <w:rPr>
            <w:rFonts w:ascii="Calibri" w:hAnsi="Calibri"/>
            <w:sz w:val="22"/>
            <w:szCs w:val="22"/>
            <w:lang w:eastAsia="en-US"/>
          </w:rPr>
          <w:tab/>
        </w:r>
        <w:r w:rsidR="005701C7" w:rsidRPr="000B0A54">
          <w:rPr>
            <w:rStyle w:val="Hyperlink"/>
          </w:rPr>
          <w:t>Tracking of Corrections, Amendments or Refusals to Correct or Amend Protected Health Information</w:t>
        </w:r>
        <w:r w:rsidR="005701C7">
          <w:rPr>
            <w:webHidden/>
          </w:rPr>
          <w:tab/>
        </w:r>
        <w:r w:rsidR="005701C7">
          <w:rPr>
            <w:webHidden/>
          </w:rPr>
          <w:fldChar w:fldCharType="begin"/>
        </w:r>
        <w:r w:rsidR="005701C7">
          <w:rPr>
            <w:webHidden/>
          </w:rPr>
          <w:instrText xml:space="preserve"> PAGEREF _Toc28952349 \h </w:instrText>
        </w:r>
        <w:r w:rsidR="005701C7">
          <w:rPr>
            <w:webHidden/>
          </w:rPr>
        </w:r>
        <w:r w:rsidR="005701C7">
          <w:rPr>
            <w:webHidden/>
          </w:rPr>
          <w:fldChar w:fldCharType="separate"/>
        </w:r>
        <w:r w:rsidR="005701C7">
          <w:rPr>
            <w:webHidden/>
          </w:rPr>
          <w:t>1-19</w:t>
        </w:r>
        <w:r w:rsidR="005701C7">
          <w:rPr>
            <w:webHidden/>
          </w:rPr>
          <w:fldChar w:fldCharType="end"/>
        </w:r>
      </w:hyperlink>
    </w:p>
    <w:p w14:paraId="0C927019" w14:textId="62738A69" w:rsidR="005701C7" w:rsidRPr="009A3E51" w:rsidRDefault="00000000">
      <w:pPr>
        <w:pStyle w:val="TOC3"/>
        <w:tabs>
          <w:tab w:val="left" w:pos="1429"/>
        </w:tabs>
        <w:rPr>
          <w:rFonts w:ascii="Calibri" w:hAnsi="Calibri"/>
          <w:sz w:val="22"/>
          <w:szCs w:val="22"/>
          <w:lang w:eastAsia="en-US"/>
        </w:rPr>
      </w:pPr>
      <w:hyperlink w:anchor="_Toc28952350" w:history="1">
        <w:r w:rsidR="005701C7" w:rsidRPr="000B0A54">
          <w:rPr>
            <w:rStyle w:val="Hyperlink"/>
          </w:rPr>
          <w:t>1.8.12</w:t>
        </w:r>
        <w:r w:rsidR="005701C7" w:rsidRPr="009A3E51">
          <w:rPr>
            <w:rFonts w:ascii="Calibri" w:hAnsi="Calibri"/>
            <w:sz w:val="22"/>
            <w:szCs w:val="22"/>
            <w:lang w:eastAsia="en-US"/>
          </w:rPr>
          <w:tab/>
        </w:r>
        <w:r w:rsidR="005701C7" w:rsidRPr="000B0A54">
          <w:rPr>
            <w:rStyle w:val="Hyperlink"/>
          </w:rPr>
          <w:t>Disclosure of Disidentified Health Information</w:t>
        </w:r>
        <w:r w:rsidR="005701C7">
          <w:rPr>
            <w:webHidden/>
          </w:rPr>
          <w:tab/>
        </w:r>
        <w:r w:rsidR="005701C7">
          <w:rPr>
            <w:webHidden/>
          </w:rPr>
          <w:fldChar w:fldCharType="begin"/>
        </w:r>
        <w:r w:rsidR="005701C7">
          <w:rPr>
            <w:webHidden/>
          </w:rPr>
          <w:instrText xml:space="preserve"> PAGEREF _Toc28952350 \h </w:instrText>
        </w:r>
        <w:r w:rsidR="005701C7">
          <w:rPr>
            <w:webHidden/>
          </w:rPr>
        </w:r>
        <w:r w:rsidR="005701C7">
          <w:rPr>
            <w:webHidden/>
          </w:rPr>
          <w:fldChar w:fldCharType="separate"/>
        </w:r>
        <w:r w:rsidR="005701C7">
          <w:rPr>
            <w:webHidden/>
          </w:rPr>
          <w:t>1-19</w:t>
        </w:r>
        <w:r w:rsidR="005701C7">
          <w:rPr>
            <w:webHidden/>
          </w:rPr>
          <w:fldChar w:fldCharType="end"/>
        </w:r>
      </w:hyperlink>
    </w:p>
    <w:p w14:paraId="68E31884" w14:textId="4330D03D" w:rsidR="005701C7" w:rsidRPr="009A3E51" w:rsidRDefault="00000000">
      <w:pPr>
        <w:pStyle w:val="TOC3"/>
        <w:tabs>
          <w:tab w:val="left" w:pos="1429"/>
        </w:tabs>
        <w:rPr>
          <w:rFonts w:ascii="Calibri" w:hAnsi="Calibri"/>
          <w:sz w:val="22"/>
          <w:szCs w:val="22"/>
          <w:lang w:eastAsia="en-US"/>
        </w:rPr>
      </w:pPr>
      <w:hyperlink w:anchor="_Toc28952351" w:history="1">
        <w:r w:rsidR="005701C7" w:rsidRPr="000B0A54">
          <w:rPr>
            <w:rStyle w:val="Hyperlink"/>
          </w:rPr>
          <w:t>1.8.13</w:t>
        </w:r>
        <w:r w:rsidR="005701C7" w:rsidRPr="009A3E51">
          <w:rPr>
            <w:rFonts w:ascii="Calibri" w:hAnsi="Calibri"/>
            <w:sz w:val="22"/>
            <w:szCs w:val="22"/>
            <w:lang w:eastAsia="en-US"/>
          </w:rPr>
          <w:tab/>
        </w:r>
        <w:r w:rsidR="005701C7" w:rsidRPr="000B0A54">
          <w:rPr>
            <w:rStyle w:val="Hyperlink"/>
          </w:rPr>
          <w:t>Ensuring and Tracking Data Source Authentication and Non-alterability</w:t>
        </w:r>
        <w:r w:rsidR="005701C7">
          <w:rPr>
            <w:webHidden/>
          </w:rPr>
          <w:tab/>
        </w:r>
        <w:r w:rsidR="005701C7">
          <w:rPr>
            <w:webHidden/>
          </w:rPr>
          <w:fldChar w:fldCharType="begin"/>
        </w:r>
        <w:r w:rsidR="005701C7">
          <w:rPr>
            <w:webHidden/>
          </w:rPr>
          <w:instrText xml:space="preserve"> PAGEREF _Toc28952351 \h </w:instrText>
        </w:r>
        <w:r w:rsidR="005701C7">
          <w:rPr>
            <w:webHidden/>
          </w:rPr>
        </w:r>
        <w:r w:rsidR="005701C7">
          <w:rPr>
            <w:webHidden/>
          </w:rPr>
          <w:fldChar w:fldCharType="separate"/>
        </w:r>
        <w:r w:rsidR="005701C7">
          <w:rPr>
            <w:webHidden/>
          </w:rPr>
          <w:t>1-20</w:t>
        </w:r>
        <w:r w:rsidR="005701C7">
          <w:rPr>
            <w:webHidden/>
          </w:rPr>
          <w:fldChar w:fldCharType="end"/>
        </w:r>
      </w:hyperlink>
    </w:p>
    <w:p w14:paraId="6B306AF3" w14:textId="18951A04" w:rsidR="005701C7" w:rsidRPr="009A3E51" w:rsidRDefault="00000000">
      <w:pPr>
        <w:pStyle w:val="TOC3"/>
        <w:tabs>
          <w:tab w:val="left" w:pos="1429"/>
        </w:tabs>
        <w:rPr>
          <w:rFonts w:ascii="Calibri" w:hAnsi="Calibri"/>
          <w:sz w:val="22"/>
          <w:szCs w:val="22"/>
          <w:lang w:eastAsia="en-US"/>
        </w:rPr>
      </w:pPr>
      <w:hyperlink w:anchor="_Toc28952352" w:history="1">
        <w:r w:rsidR="005701C7" w:rsidRPr="000B0A54">
          <w:rPr>
            <w:rStyle w:val="Hyperlink"/>
          </w:rPr>
          <w:t>1.8.14</w:t>
        </w:r>
        <w:r w:rsidR="005701C7" w:rsidRPr="009A3E51">
          <w:rPr>
            <w:rFonts w:ascii="Calibri" w:hAnsi="Calibri"/>
            <w:sz w:val="22"/>
            <w:szCs w:val="22"/>
            <w:lang w:eastAsia="en-US"/>
          </w:rPr>
          <w:tab/>
        </w:r>
        <w:r w:rsidR="005701C7" w:rsidRPr="000B0A54">
          <w:rPr>
            <w:rStyle w:val="Hyperlink"/>
          </w:rPr>
          <w:t>Tracking Input Validation</w:t>
        </w:r>
        <w:r w:rsidR="005701C7">
          <w:rPr>
            <w:webHidden/>
          </w:rPr>
          <w:tab/>
        </w:r>
        <w:r w:rsidR="005701C7">
          <w:rPr>
            <w:webHidden/>
          </w:rPr>
          <w:fldChar w:fldCharType="begin"/>
        </w:r>
        <w:r w:rsidR="005701C7">
          <w:rPr>
            <w:webHidden/>
          </w:rPr>
          <w:instrText xml:space="preserve"> PAGEREF _Toc28952352 \h </w:instrText>
        </w:r>
        <w:r w:rsidR="005701C7">
          <w:rPr>
            <w:webHidden/>
          </w:rPr>
        </w:r>
        <w:r w:rsidR="005701C7">
          <w:rPr>
            <w:webHidden/>
          </w:rPr>
          <w:fldChar w:fldCharType="separate"/>
        </w:r>
        <w:r w:rsidR="005701C7">
          <w:rPr>
            <w:webHidden/>
          </w:rPr>
          <w:t>1-20</w:t>
        </w:r>
        <w:r w:rsidR="005701C7">
          <w:rPr>
            <w:webHidden/>
          </w:rPr>
          <w:fldChar w:fldCharType="end"/>
        </w:r>
      </w:hyperlink>
    </w:p>
    <w:p w14:paraId="3B83D4CE" w14:textId="013D16E2" w:rsidR="005701C7" w:rsidRPr="009A3E51" w:rsidRDefault="00000000">
      <w:pPr>
        <w:pStyle w:val="TOC3"/>
        <w:tabs>
          <w:tab w:val="left" w:pos="1429"/>
        </w:tabs>
        <w:rPr>
          <w:rFonts w:ascii="Calibri" w:hAnsi="Calibri"/>
          <w:sz w:val="22"/>
          <w:szCs w:val="22"/>
          <w:lang w:eastAsia="en-US"/>
        </w:rPr>
      </w:pPr>
      <w:hyperlink w:anchor="_Toc28952353" w:history="1">
        <w:r w:rsidR="005701C7" w:rsidRPr="000B0A54">
          <w:rPr>
            <w:rStyle w:val="Hyperlink"/>
          </w:rPr>
          <w:t>1.8.15</w:t>
        </w:r>
        <w:r w:rsidR="005701C7" w:rsidRPr="009A3E51">
          <w:rPr>
            <w:rFonts w:ascii="Calibri" w:hAnsi="Calibri"/>
            <w:sz w:val="22"/>
            <w:szCs w:val="22"/>
            <w:lang w:eastAsia="en-US"/>
          </w:rPr>
          <w:tab/>
        </w:r>
        <w:r w:rsidR="005701C7" w:rsidRPr="000B0A54">
          <w:rPr>
            <w:rStyle w:val="Hyperlink"/>
          </w:rPr>
          <w:t>The Longitudinal Health Record</w:t>
        </w:r>
        <w:r w:rsidR="005701C7">
          <w:rPr>
            <w:webHidden/>
          </w:rPr>
          <w:tab/>
        </w:r>
        <w:r w:rsidR="005701C7">
          <w:rPr>
            <w:webHidden/>
          </w:rPr>
          <w:fldChar w:fldCharType="begin"/>
        </w:r>
        <w:r w:rsidR="005701C7">
          <w:rPr>
            <w:webHidden/>
          </w:rPr>
          <w:instrText xml:space="preserve"> PAGEREF _Toc28952353 \h </w:instrText>
        </w:r>
        <w:r w:rsidR="005701C7">
          <w:rPr>
            <w:webHidden/>
          </w:rPr>
        </w:r>
        <w:r w:rsidR="005701C7">
          <w:rPr>
            <w:webHidden/>
          </w:rPr>
          <w:fldChar w:fldCharType="separate"/>
        </w:r>
        <w:r w:rsidR="005701C7">
          <w:rPr>
            <w:webHidden/>
          </w:rPr>
          <w:t>1-20</w:t>
        </w:r>
        <w:r w:rsidR="005701C7">
          <w:rPr>
            <w:webHidden/>
          </w:rPr>
          <w:fldChar w:fldCharType="end"/>
        </w:r>
      </w:hyperlink>
    </w:p>
    <w:p w14:paraId="4B87A54C" w14:textId="18FCC75A" w:rsidR="005701C7" w:rsidRPr="009A3E51" w:rsidRDefault="00000000">
      <w:pPr>
        <w:pStyle w:val="TOC3"/>
        <w:tabs>
          <w:tab w:val="left" w:pos="1429"/>
        </w:tabs>
        <w:rPr>
          <w:rFonts w:ascii="Calibri" w:hAnsi="Calibri"/>
          <w:sz w:val="22"/>
          <w:szCs w:val="22"/>
          <w:lang w:eastAsia="en-US"/>
        </w:rPr>
      </w:pPr>
      <w:hyperlink w:anchor="_Toc28952354" w:history="1">
        <w:r w:rsidR="005701C7" w:rsidRPr="000B0A54">
          <w:rPr>
            <w:rStyle w:val="Hyperlink"/>
          </w:rPr>
          <w:t>1.8.16</w:t>
        </w:r>
        <w:r w:rsidR="005701C7" w:rsidRPr="009A3E51">
          <w:rPr>
            <w:rFonts w:ascii="Calibri" w:hAnsi="Calibri"/>
            <w:sz w:val="22"/>
            <w:szCs w:val="22"/>
            <w:lang w:eastAsia="en-US"/>
          </w:rPr>
          <w:tab/>
        </w:r>
        <w:r w:rsidR="005701C7" w:rsidRPr="000B0A54">
          <w:rPr>
            <w:rStyle w:val="Hyperlink"/>
          </w:rPr>
          <w:t>Integration of the Health Record</w:t>
        </w:r>
        <w:r w:rsidR="005701C7">
          <w:rPr>
            <w:webHidden/>
          </w:rPr>
          <w:tab/>
        </w:r>
        <w:r w:rsidR="005701C7">
          <w:rPr>
            <w:webHidden/>
          </w:rPr>
          <w:fldChar w:fldCharType="begin"/>
        </w:r>
        <w:r w:rsidR="005701C7">
          <w:rPr>
            <w:webHidden/>
          </w:rPr>
          <w:instrText xml:space="preserve"> PAGEREF _Toc28952354 \h </w:instrText>
        </w:r>
        <w:r w:rsidR="005701C7">
          <w:rPr>
            <w:webHidden/>
          </w:rPr>
        </w:r>
        <w:r w:rsidR="005701C7">
          <w:rPr>
            <w:webHidden/>
          </w:rPr>
          <w:fldChar w:fldCharType="separate"/>
        </w:r>
        <w:r w:rsidR="005701C7">
          <w:rPr>
            <w:webHidden/>
          </w:rPr>
          <w:t>1-20</w:t>
        </w:r>
        <w:r w:rsidR="005701C7">
          <w:rPr>
            <w:webHidden/>
          </w:rPr>
          <w:fldChar w:fldCharType="end"/>
        </w:r>
      </w:hyperlink>
    </w:p>
    <w:p w14:paraId="2DDD32DF" w14:textId="5BDE6A8B" w:rsidR="005701C7" w:rsidRPr="009A3E51" w:rsidRDefault="00000000">
      <w:pPr>
        <w:pStyle w:val="TOC3"/>
        <w:tabs>
          <w:tab w:val="left" w:pos="1429"/>
        </w:tabs>
        <w:rPr>
          <w:rFonts w:ascii="Calibri" w:hAnsi="Calibri"/>
          <w:sz w:val="22"/>
          <w:szCs w:val="22"/>
          <w:lang w:eastAsia="en-US"/>
        </w:rPr>
      </w:pPr>
      <w:hyperlink w:anchor="_Toc28952355" w:history="1">
        <w:r w:rsidR="005701C7" w:rsidRPr="000B0A54">
          <w:rPr>
            <w:rStyle w:val="Hyperlink"/>
          </w:rPr>
          <w:t>1.8.17</w:t>
        </w:r>
        <w:r w:rsidR="005701C7" w:rsidRPr="009A3E51">
          <w:rPr>
            <w:rFonts w:ascii="Calibri" w:hAnsi="Calibri"/>
            <w:sz w:val="22"/>
            <w:szCs w:val="22"/>
            <w:lang w:eastAsia="en-US"/>
          </w:rPr>
          <w:tab/>
        </w:r>
        <w:r w:rsidR="005701C7" w:rsidRPr="000B0A54">
          <w:rPr>
            <w:rStyle w:val="Hyperlink"/>
          </w:rPr>
          <w:t>Data, Clock Synchrony</w:t>
        </w:r>
        <w:r w:rsidR="005701C7">
          <w:rPr>
            <w:webHidden/>
          </w:rPr>
          <w:tab/>
        </w:r>
        <w:r w:rsidR="005701C7">
          <w:rPr>
            <w:webHidden/>
          </w:rPr>
          <w:fldChar w:fldCharType="begin"/>
        </w:r>
        <w:r w:rsidR="005701C7">
          <w:rPr>
            <w:webHidden/>
          </w:rPr>
          <w:instrText xml:space="preserve"> PAGEREF _Toc28952355 \h </w:instrText>
        </w:r>
        <w:r w:rsidR="005701C7">
          <w:rPr>
            <w:webHidden/>
          </w:rPr>
        </w:r>
        <w:r w:rsidR="005701C7">
          <w:rPr>
            <w:webHidden/>
          </w:rPr>
          <w:fldChar w:fldCharType="separate"/>
        </w:r>
        <w:r w:rsidR="005701C7">
          <w:rPr>
            <w:webHidden/>
          </w:rPr>
          <w:t>1-20</w:t>
        </w:r>
        <w:r w:rsidR="005701C7">
          <w:rPr>
            <w:webHidden/>
          </w:rPr>
          <w:fldChar w:fldCharType="end"/>
        </w:r>
      </w:hyperlink>
    </w:p>
    <w:p w14:paraId="19F55BD2" w14:textId="0FF43F67" w:rsidR="005701C7" w:rsidRPr="009A3E51" w:rsidRDefault="00000000">
      <w:pPr>
        <w:pStyle w:val="TOC3"/>
        <w:tabs>
          <w:tab w:val="left" w:pos="1429"/>
        </w:tabs>
        <w:rPr>
          <w:rFonts w:ascii="Calibri" w:hAnsi="Calibri"/>
          <w:sz w:val="22"/>
          <w:szCs w:val="22"/>
          <w:lang w:eastAsia="en-US"/>
        </w:rPr>
      </w:pPr>
      <w:hyperlink w:anchor="_Toc28952356" w:history="1">
        <w:r w:rsidR="005701C7" w:rsidRPr="000B0A54">
          <w:rPr>
            <w:rStyle w:val="Hyperlink"/>
          </w:rPr>
          <w:t>1.8.18</w:t>
        </w:r>
        <w:r w:rsidR="005701C7" w:rsidRPr="009A3E51">
          <w:rPr>
            <w:rFonts w:ascii="Calibri" w:hAnsi="Calibri"/>
            <w:sz w:val="22"/>
            <w:szCs w:val="22"/>
            <w:lang w:eastAsia="en-US"/>
          </w:rPr>
          <w:tab/>
        </w:r>
        <w:r w:rsidR="005701C7" w:rsidRPr="000B0A54">
          <w:rPr>
            <w:rStyle w:val="Hyperlink"/>
          </w:rPr>
          <w:t>Intersystem Database Record Locking and Transaction Processing</w:t>
        </w:r>
        <w:r w:rsidR="005701C7">
          <w:rPr>
            <w:webHidden/>
          </w:rPr>
          <w:tab/>
        </w:r>
        <w:r w:rsidR="005701C7">
          <w:rPr>
            <w:webHidden/>
          </w:rPr>
          <w:fldChar w:fldCharType="begin"/>
        </w:r>
        <w:r w:rsidR="005701C7">
          <w:rPr>
            <w:webHidden/>
          </w:rPr>
          <w:instrText xml:space="preserve"> PAGEREF _Toc28952356 \h </w:instrText>
        </w:r>
        <w:r w:rsidR="005701C7">
          <w:rPr>
            <w:webHidden/>
          </w:rPr>
        </w:r>
        <w:r w:rsidR="005701C7">
          <w:rPr>
            <w:webHidden/>
          </w:rPr>
          <w:fldChar w:fldCharType="separate"/>
        </w:r>
        <w:r w:rsidR="005701C7">
          <w:rPr>
            <w:webHidden/>
          </w:rPr>
          <w:t>1-20</w:t>
        </w:r>
        <w:r w:rsidR="005701C7">
          <w:rPr>
            <w:webHidden/>
          </w:rPr>
          <w:fldChar w:fldCharType="end"/>
        </w:r>
      </w:hyperlink>
    </w:p>
    <w:p w14:paraId="74D053B7" w14:textId="21978716" w:rsidR="005701C7" w:rsidRPr="009A3E51" w:rsidRDefault="00000000">
      <w:pPr>
        <w:pStyle w:val="TOC3"/>
        <w:tabs>
          <w:tab w:val="left" w:pos="1429"/>
        </w:tabs>
        <w:rPr>
          <w:rFonts w:ascii="Calibri" w:hAnsi="Calibri"/>
          <w:sz w:val="22"/>
          <w:szCs w:val="22"/>
          <w:lang w:eastAsia="en-US"/>
        </w:rPr>
      </w:pPr>
      <w:hyperlink w:anchor="_Toc28952357" w:history="1">
        <w:r w:rsidR="005701C7" w:rsidRPr="000B0A54">
          <w:rPr>
            <w:rStyle w:val="Hyperlink"/>
          </w:rPr>
          <w:t>1.8.19</w:t>
        </w:r>
        <w:r w:rsidR="005701C7" w:rsidRPr="009A3E51">
          <w:rPr>
            <w:rFonts w:ascii="Calibri" w:hAnsi="Calibri"/>
            <w:sz w:val="22"/>
            <w:szCs w:val="22"/>
            <w:lang w:eastAsia="en-US"/>
          </w:rPr>
          <w:tab/>
        </w:r>
        <w:r w:rsidR="005701C7" w:rsidRPr="000B0A54">
          <w:rPr>
            <w:rStyle w:val="Hyperlink"/>
          </w:rPr>
          <w:t>Operations, Process and Other “Local” Support</w:t>
        </w:r>
        <w:r w:rsidR="005701C7">
          <w:rPr>
            <w:webHidden/>
          </w:rPr>
          <w:tab/>
        </w:r>
        <w:r w:rsidR="005701C7">
          <w:rPr>
            <w:webHidden/>
          </w:rPr>
          <w:fldChar w:fldCharType="begin"/>
        </w:r>
        <w:r w:rsidR="005701C7">
          <w:rPr>
            <w:webHidden/>
          </w:rPr>
          <w:instrText xml:space="preserve"> PAGEREF _Toc28952357 \h </w:instrText>
        </w:r>
        <w:r w:rsidR="005701C7">
          <w:rPr>
            <w:webHidden/>
          </w:rPr>
        </w:r>
        <w:r w:rsidR="005701C7">
          <w:rPr>
            <w:webHidden/>
          </w:rPr>
          <w:fldChar w:fldCharType="separate"/>
        </w:r>
        <w:r w:rsidR="005701C7">
          <w:rPr>
            <w:webHidden/>
          </w:rPr>
          <w:t>1-20</w:t>
        </w:r>
        <w:r w:rsidR="005701C7">
          <w:rPr>
            <w:webHidden/>
          </w:rPr>
          <w:fldChar w:fldCharType="end"/>
        </w:r>
      </w:hyperlink>
    </w:p>
    <w:p w14:paraId="772877CE" w14:textId="1DBA899A" w:rsidR="005701C7" w:rsidRPr="009A3E51" w:rsidRDefault="00000000">
      <w:pPr>
        <w:pStyle w:val="TOC3"/>
        <w:tabs>
          <w:tab w:val="left" w:pos="1429"/>
        </w:tabs>
        <w:rPr>
          <w:rFonts w:ascii="Calibri" w:hAnsi="Calibri"/>
          <w:sz w:val="22"/>
          <w:szCs w:val="22"/>
          <w:lang w:eastAsia="en-US"/>
        </w:rPr>
      </w:pPr>
      <w:hyperlink w:anchor="_Toc28952358" w:history="1">
        <w:r w:rsidR="005701C7" w:rsidRPr="000B0A54">
          <w:rPr>
            <w:rStyle w:val="Hyperlink"/>
          </w:rPr>
          <w:t>1.8.20</w:t>
        </w:r>
        <w:r w:rsidR="005701C7" w:rsidRPr="009A3E51">
          <w:rPr>
            <w:rFonts w:ascii="Calibri" w:hAnsi="Calibri"/>
            <w:sz w:val="22"/>
            <w:szCs w:val="22"/>
            <w:lang w:eastAsia="en-US"/>
          </w:rPr>
          <w:tab/>
        </w:r>
        <w:r w:rsidR="005701C7" w:rsidRPr="000B0A54">
          <w:rPr>
            <w:rStyle w:val="Hyperlink"/>
          </w:rPr>
          <w:t>Interface Engines</w:t>
        </w:r>
        <w:r w:rsidR="005701C7">
          <w:rPr>
            <w:webHidden/>
          </w:rPr>
          <w:tab/>
        </w:r>
        <w:r w:rsidR="005701C7">
          <w:rPr>
            <w:webHidden/>
          </w:rPr>
          <w:fldChar w:fldCharType="begin"/>
        </w:r>
        <w:r w:rsidR="005701C7">
          <w:rPr>
            <w:webHidden/>
          </w:rPr>
          <w:instrText xml:space="preserve"> PAGEREF _Toc28952358 \h </w:instrText>
        </w:r>
        <w:r w:rsidR="005701C7">
          <w:rPr>
            <w:webHidden/>
          </w:rPr>
        </w:r>
        <w:r w:rsidR="005701C7">
          <w:rPr>
            <w:webHidden/>
          </w:rPr>
          <w:fldChar w:fldCharType="separate"/>
        </w:r>
        <w:r w:rsidR="005701C7">
          <w:rPr>
            <w:webHidden/>
          </w:rPr>
          <w:t>1-20</w:t>
        </w:r>
        <w:r w:rsidR="005701C7">
          <w:rPr>
            <w:webHidden/>
          </w:rPr>
          <w:fldChar w:fldCharType="end"/>
        </w:r>
      </w:hyperlink>
    </w:p>
    <w:p w14:paraId="6689226E" w14:textId="246B74D0" w:rsidR="005701C7" w:rsidRPr="009A3E51" w:rsidRDefault="00000000">
      <w:pPr>
        <w:pStyle w:val="TOC3"/>
        <w:tabs>
          <w:tab w:val="left" w:pos="1429"/>
        </w:tabs>
        <w:rPr>
          <w:rFonts w:ascii="Calibri" w:hAnsi="Calibri"/>
          <w:sz w:val="22"/>
          <w:szCs w:val="22"/>
          <w:lang w:eastAsia="en-US"/>
        </w:rPr>
      </w:pPr>
      <w:hyperlink w:anchor="_Toc28952359" w:history="1">
        <w:r w:rsidR="005701C7" w:rsidRPr="000B0A54">
          <w:rPr>
            <w:rStyle w:val="Hyperlink"/>
          </w:rPr>
          <w:t>1.8.21</w:t>
        </w:r>
        <w:r w:rsidR="005701C7" w:rsidRPr="009A3E51">
          <w:rPr>
            <w:rFonts w:ascii="Calibri" w:hAnsi="Calibri"/>
            <w:sz w:val="22"/>
            <w:szCs w:val="22"/>
            <w:lang w:eastAsia="en-US"/>
          </w:rPr>
          <w:tab/>
        </w:r>
        <w:r w:rsidR="005701C7" w:rsidRPr="000B0A54">
          <w:rPr>
            <w:rStyle w:val="Hyperlink"/>
          </w:rPr>
          <w:t>Rules Engines</w:t>
        </w:r>
        <w:r w:rsidR="005701C7">
          <w:rPr>
            <w:webHidden/>
          </w:rPr>
          <w:tab/>
        </w:r>
        <w:r w:rsidR="005701C7">
          <w:rPr>
            <w:webHidden/>
          </w:rPr>
          <w:fldChar w:fldCharType="begin"/>
        </w:r>
        <w:r w:rsidR="005701C7">
          <w:rPr>
            <w:webHidden/>
          </w:rPr>
          <w:instrText xml:space="preserve"> PAGEREF _Toc28952359 \h </w:instrText>
        </w:r>
        <w:r w:rsidR="005701C7">
          <w:rPr>
            <w:webHidden/>
          </w:rPr>
        </w:r>
        <w:r w:rsidR="005701C7">
          <w:rPr>
            <w:webHidden/>
          </w:rPr>
          <w:fldChar w:fldCharType="separate"/>
        </w:r>
        <w:r w:rsidR="005701C7">
          <w:rPr>
            <w:webHidden/>
          </w:rPr>
          <w:t>1-21</w:t>
        </w:r>
        <w:r w:rsidR="005701C7">
          <w:rPr>
            <w:webHidden/>
          </w:rPr>
          <w:fldChar w:fldCharType="end"/>
        </w:r>
      </w:hyperlink>
    </w:p>
    <w:p w14:paraId="35FAB4E5" w14:textId="1F3E9C88" w:rsidR="005701C7" w:rsidRPr="009A3E51" w:rsidRDefault="00000000">
      <w:pPr>
        <w:pStyle w:val="TOC3"/>
        <w:tabs>
          <w:tab w:val="left" w:pos="1429"/>
        </w:tabs>
        <w:rPr>
          <w:rFonts w:ascii="Calibri" w:hAnsi="Calibri"/>
          <w:sz w:val="22"/>
          <w:szCs w:val="22"/>
          <w:lang w:eastAsia="en-US"/>
        </w:rPr>
      </w:pPr>
      <w:hyperlink w:anchor="_Toc28952360" w:history="1">
        <w:r w:rsidR="005701C7" w:rsidRPr="000B0A54">
          <w:rPr>
            <w:rStyle w:val="Hyperlink"/>
          </w:rPr>
          <w:t>1.8.22</w:t>
        </w:r>
        <w:r w:rsidR="005701C7" w:rsidRPr="009A3E51">
          <w:rPr>
            <w:rFonts w:ascii="Calibri" w:hAnsi="Calibri"/>
            <w:sz w:val="22"/>
            <w:szCs w:val="22"/>
            <w:lang w:eastAsia="en-US"/>
          </w:rPr>
          <w:tab/>
        </w:r>
        <w:r w:rsidR="005701C7" w:rsidRPr="000B0A54">
          <w:rPr>
            <w:rStyle w:val="Hyperlink"/>
          </w:rPr>
          <w:t>Infrastructure Based Applications</w:t>
        </w:r>
        <w:r w:rsidR="005701C7">
          <w:rPr>
            <w:webHidden/>
          </w:rPr>
          <w:tab/>
        </w:r>
        <w:r w:rsidR="005701C7">
          <w:rPr>
            <w:webHidden/>
          </w:rPr>
          <w:fldChar w:fldCharType="begin"/>
        </w:r>
        <w:r w:rsidR="005701C7">
          <w:rPr>
            <w:webHidden/>
          </w:rPr>
          <w:instrText xml:space="preserve"> PAGEREF _Toc28952360 \h </w:instrText>
        </w:r>
        <w:r w:rsidR="005701C7">
          <w:rPr>
            <w:webHidden/>
          </w:rPr>
        </w:r>
        <w:r w:rsidR="005701C7">
          <w:rPr>
            <w:webHidden/>
          </w:rPr>
          <w:fldChar w:fldCharType="separate"/>
        </w:r>
        <w:r w:rsidR="005701C7">
          <w:rPr>
            <w:webHidden/>
          </w:rPr>
          <w:t>1-21</w:t>
        </w:r>
        <w:r w:rsidR="005701C7">
          <w:rPr>
            <w:webHidden/>
          </w:rPr>
          <w:fldChar w:fldCharType="end"/>
        </w:r>
      </w:hyperlink>
    </w:p>
    <w:p w14:paraId="6DFA9459" w14:textId="280057BB" w:rsidR="005701C7" w:rsidRPr="009A3E51" w:rsidRDefault="00000000">
      <w:pPr>
        <w:pStyle w:val="TOC3"/>
        <w:tabs>
          <w:tab w:val="left" w:pos="1429"/>
        </w:tabs>
        <w:rPr>
          <w:rFonts w:ascii="Calibri" w:hAnsi="Calibri"/>
          <w:sz w:val="22"/>
          <w:szCs w:val="22"/>
          <w:lang w:eastAsia="en-US"/>
        </w:rPr>
      </w:pPr>
      <w:hyperlink w:anchor="_Toc28952361" w:history="1">
        <w:r w:rsidR="005701C7" w:rsidRPr="000B0A54">
          <w:rPr>
            <w:rStyle w:val="Hyperlink"/>
          </w:rPr>
          <w:t>1.8.23</w:t>
        </w:r>
        <w:r w:rsidR="005701C7" w:rsidRPr="009A3E51">
          <w:rPr>
            <w:rFonts w:ascii="Calibri" w:hAnsi="Calibri"/>
            <w:sz w:val="22"/>
            <w:szCs w:val="22"/>
            <w:lang w:eastAsia="en-US"/>
          </w:rPr>
          <w:tab/>
        </w:r>
        <w:r w:rsidR="005701C7" w:rsidRPr="000B0A54">
          <w:rPr>
            <w:rStyle w:val="Hyperlink"/>
          </w:rPr>
          <w:t>Support for Secondary Clinical Records</w:t>
        </w:r>
        <w:r w:rsidR="005701C7">
          <w:rPr>
            <w:webHidden/>
          </w:rPr>
          <w:tab/>
        </w:r>
        <w:r w:rsidR="005701C7">
          <w:rPr>
            <w:webHidden/>
          </w:rPr>
          <w:fldChar w:fldCharType="begin"/>
        </w:r>
        <w:r w:rsidR="005701C7">
          <w:rPr>
            <w:webHidden/>
          </w:rPr>
          <w:instrText xml:space="preserve"> PAGEREF _Toc28952361 \h </w:instrText>
        </w:r>
        <w:r w:rsidR="005701C7">
          <w:rPr>
            <w:webHidden/>
          </w:rPr>
        </w:r>
        <w:r w:rsidR="005701C7">
          <w:rPr>
            <w:webHidden/>
          </w:rPr>
          <w:fldChar w:fldCharType="separate"/>
        </w:r>
        <w:r w:rsidR="005701C7">
          <w:rPr>
            <w:webHidden/>
          </w:rPr>
          <w:t>1-21</w:t>
        </w:r>
        <w:r w:rsidR="005701C7">
          <w:rPr>
            <w:webHidden/>
          </w:rPr>
          <w:fldChar w:fldCharType="end"/>
        </w:r>
      </w:hyperlink>
    </w:p>
    <w:p w14:paraId="411A0E65" w14:textId="42348133" w:rsidR="005701C7" w:rsidRPr="009A3E51" w:rsidRDefault="00000000">
      <w:pPr>
        <w:pStyle w:val="TOC2"/>
        <w:rPr>
          <w:rFonts w:ascii="Calibri" w:hAnsi="Calibri"/>
          <w:b w:val="0"/>
          <w:sz w:val="22"/>
          <w:szCs w:val="22"/>
          <w:lang w:eastAsia="en-US"/>
        </w:rPr>
      </w:pPr>
      <w:hyperlink w:anchor="_Toc28952362" w:history="1">
        <w:r w:rsidR="005701C7" w:rsidRPr="000B0A54">
          <w:rPr>
            <w:rStyle w:val="Hyperlink"/>
          </w:rPr>
          <w:t>1.9</w:t>
        </w:r>
        <w:r w:rsidR="005701C7" w:rsidRPr="009A3E51">
          <w:rPr>
            <w:rFonts w:ascii="Calibri" w:hAnsi="Calibri"/>
            <w:b w:val="0"/>
            <w:sz w:val="22"/>
            <w:szCs w:val="22"/>
            <w:lang w:eastAsia="en-US"/>
          </w:rPr>
          <w:tab/>
        </w:r>
        <w:r w:rsidR="005701C7" w:rsidRPr="000B0A54">
          <w:rPr>
            <w:rStyle w:val="Hyperlink"/>
          </w:rPr>
          <w:t>Reference Documents</w:t>
        </w:r>
        <w:r w:rsidR="005701C7">
          <w:rPr>
            <w:webHidden/>
          </w:rPr>
          <w:tab/>
        </w:r>
        <w:r w:rsidR="005701C7">
          <w:rPr>
            <w:webHidden/>
          </w:rPr>
          <w:fldChar w:fldCharType="begin"/>
        </w:r>
        <w:r w:rsidR="005701C7">
          <w:rPr>
            <w:webHidden/>
          </w:rPr>
          <w:instrText xml:space="preserve"> PAGEREF _Toc28952362 \h </w:instrText>
        </w:r>
        <w:r w:rsidR="005701C7">
          <w:rPr>
            <w:webHidden/>
          </w:rPr>
        </w:r>
        <w:r w:rsidR="005701C7">
          <w:rPr>
            <w:webHidden/>
          </w:rPr>
          <w:fldChar w:fldCharType="separate"/>
        </w:r>
        <w:r w:rsidR="005701C7">
          <w:rPr>
            <w:webHidden/>
          </w:rPr>
          <w:t>1-21</w:t>
        </w:r>
        <w:r w:rsidR="005701C7">
          <w:rPr>
            <w:webHidden/>
          </w:rPr>
          <w:fldChar w:fldCharType="end"/>
        </w:r>
      </w:hyperlink>
    </w:p>
    <w:p w14:paraId="1FA72078" w14:textId="12C55435" w:rsidR="005701C7" w:rsidRPr="009A3E51" w:rsidRDefault="00000000">
      <w:pPr>
        <w:pStyle w:val="TOC3"/>
        <w:tabs>
          <w:tab w:val="left" w:pos="1429"/>
        </w:tabs>
        <w:rPr>
          <w:rFonts w:ascii="Calibri" w:hAnsi="Calibri"/>
          <w:sz w:val="22"/>
          <w:szCs w:val="22"/>
          <w:lang w:eastAsia="en-US"/>
        </w:rPr>
      </w:pPr>
      <w:hyperlink w:anchor="_Toc28952363" w:history="1">
        <w:r w:rsidR="005701C7" w:rsidRPr="000B0A54">
          <w:rPr>
            <w:rStyle w:val="Hyperlink"/>
          </w:rPr>
          <w:t>1.9.1</w:t>
        </w:r>
        <w:r w:rsidR="005701C7" w:rsidRPr="009A3E51">
          <w:rPr>
            <w:rFonts w:ascii="Calibri" w:hAnsi="Calibri"/>
            <w:sz w:val="22"/>
            <w:szCs w:val="22"/>
            <w:lang w:eastAsia="en-US"/>
          </w:rPr>
          <w:tab/>
        </w:r>
        <w:r w:rsidR="005701C7" w:rsidRPr="000B0A54">
          <w:rPr>
            <w:rStyle w:val="Hyperlink"/>
          </w:rPr>
          <w:t>ANSI Standards</w:t>
        </w:r>
        <w:r w:rsidR="005701C7">
          <w:rPr>
            <w:webHidden/>
          </w:rPr>
          <w:tab/>
        </w:r>
        <w:r w:rsidR="005701C7">
          <w:rPr>
            <w:webHidden/>
          </w:rPr>
          <w:fldChar w:fldCharType="begin"/>
        </w:r>
        <w:r w:rsidR="005701C7">
          <w:rPr>
            <w:webHidden/>
          </w:rPr>
          <w:instrText xml:space="preserve"> PAGEREF _Toc28952363 \h </w:instrText>
        </w:r>
        <w:r w:rsidR="005701C7">
          <w:rPr>
            <w:webHidden/>
          </w:rPr>
        </w:r>
        <w:r w:rsidR="005701C7">
          <w:rPr>
            <w:webHidden/>
          </w:rPr>
          <w:fldChar w:fldCharType="separate"/>
        </w:r>
        <w:r w:rsidR="005701C7">
          <w:rPr>
            <w:webHidden/>
          </w:rPr>
          <w:t>1-21</w:t>
        </w:r>
        <w:r w:rsidR="005701C7">
          <w:rPr>
            <w:webHidden/>
          </w:rPr>
          <w:fldChar w:fldCharType="end"/>
        </w:r>
      </w:hyperlink>
    </w:p>
    <w:p w14:paraId="69956505" w14:textId="42608B8E" w:rsidR="005701C7" w:rsidRPr="009A3E51" w:rsidRDefault="00000000">
      <w:pPr>
        <w:pStyle w:val="TOC3"/>
        <w:tabs>
          <w:tab w:val="left" w:pos="1429"/>
        </w:tabs>
        <w:rPr>
          <w:rFonts w:ascii="Calibri" w:hAnsi="Calibri"/>
          <w:sz w:val="22"/>
          <w:szCs w:val="22"/>
          <w:lang w:eastAsia="en-US"/>
        </w:rPr>
      </w:pPr>
      <w:hyperlink w:anchor="_Toc28952364" w:history="1">
        <w:r w:rsidR="005701C7" w:rsidRPr="000B0A54">
          <w:rPr>
            <w:rStyle w:val="Hyperlink"/>
          </w:rPr>
          <w:t>1.9.2</w:t>
        </w:r>
        <w:r w:rsidR="005701C7" w:rsidRPr="009A3E51">
          <w:rPr>
            <w:rFonts w:ascii="Calibri" w:hAnsi="Calibri"/>
            <w:sz w:val="22"/>
            <w:szCs w:val="22"/>
            <w:lang w:eastAsia="en-US"/>
          </w:rPr>
          <w:tab/>
        </w:r>
        <w:r w:rsidR="005701C7" w:rsidRPr="000B0A54">
          <w:rPr>
            <w:rStyle w:val="Hyperlink"/>
          </w:rPr>
          <w:t>ISO Standards</w:t>
        </w:r>
        <w:r w:rsidR="005701C7">
          <w:rPr>
            <w:webHidden/>
          </w:rPr>
          <w:tab/>
        </w:r>
        <w:r w:rsidR="005701C7">
          <w:rPr>
            <w:webHidden/>
          </w:rPr>
          <w:fldChar w:fldCharType="begin"/>
        </w:r>
        <w:r w:rsidR="005701C7">
          <w:rPr>
            <w:webHidden/>
          </w:rPr>
          <w:instrText xml:space="preserve"> PAGEREF _Toc28952364 \h </w:instrText>
        </w:r>
        <w:r w:rsidR="005701C7">
          <w:rPr>
            <w:webHidden/>
          </w:rPr>
        </w:r>
        <w:r w:rsidR="005701C7">
          <w:rPr>
            <w:webHidden/>
          </w:rPr>
          <w:fldChar w:fldCharType="separate"/>
        </w:r>
        <w:r w:rsidR="005701C7">
          <w:rPr>
            <w:webHidden/>
          </w:rPr>
          <w:t>1-22</w:t>
        </w:r>
        <w:r w:rsidR="005701C7">
          <w:rPr>
            <w:webHidden/>
          </w:rPr>
          <w:fldChar w:fldCharType="end"/>
        </w:r>
      </w:hyperlink>
    </w:p>
    <w:p w14:paraId="23517152" w14:textId="1D3CA014" w:rsidR="005701C7" w:rsidRPr="009A3E51" w:rsidRDefault="00000000">
      <w:pPr>
        <w:pStyle w:val="TOC3"/>
        <w:tabs>
          <w:tab w:val="left" w:pos="1429"/>
        </w:tabs>
        <w:rPr>
          <w:rFonts w:ascii="Calibri" w:hAnsi="Calibri"/>
          <w:sz w:val="22"/>
          <w:szCs w:val="22"/>
          <w:lang w:eastAsia="en-US"/>
        </w:rPr>
      </w:pPr>
      <w:hyperlink w:anchor="_Toc28952365" w:history="1">
        <w:r w:rsidR="005701C7" w:rsidRPr="000B0A54">
          <w:rPr>
            <w:rStyle w:val="Hyperlink"/>
          </w:rPr>
          <w:t>1.9.3</w:t>
        </w:r>
        <w:r w:rsidR="005701C7" w:rsidRPr="009A3E51">
          <w:rPr>
            <w:rFonts w:ascii="Calibri" w:hAnsi="Calibri"/>
            <w:sz w:val="22"/>
            <w:szCs w:val="22"/>
            <w:lang w:eastAsia="en-US"/>
          </w:rPr>
          <w:tab/>
        </w:r>
        <w:r w:rsidR="005701C7" w:rsidRPr="000B0A54">
          <w:rPr>
            <w:rStyle w:val="Hyperlink"/>
          </w:rPr>
          <w:t>Codes and Terminology Sources</w:t>
        </w:r>
        <w:r w:rsidR="005701C7">
          <w:rPr>
            <w:webHidden/>
          </w:rPr>
          <w:tab/>
        </w:r>
        <w:r w:rsidR="005701C7">
          <w:rPr>
            <w:webHidden/>
          </w:rPr>
          <w:fldChar w:fldCharType="begin"/>
        </w:r>
        <w:r w:rsidR="005701C7">
          <w:rPr>
            <w:webHidden/>
          </w:rPr>
          <w:instrText xml:space="preserve"> PAGEREF _Toc28952365 \h </w:instrText>
        </w:r>
        <w:r w:rsidR="005701C7">
          <w:rPr>
            <w:webHidden/>
          </w:rPr>
        </w:r>
        <w:r w:rsidR="005701C7">
          <w:rPr>
            <w:webHidden/>
          </w:rPr>
          <w:fldChar w:fldCharType="separate"/>
        </w:r>
        <w:r w:rsidR="005701C7">
          <w:rPr>
            <w:webHidden/>
          </w:rPr>
          <w:t>1-23</w:t>
        </w:r>
        <w:r w:rsidR="005701C7">
          <w:rPr>
            <w:webHidden/>
          </w:rPr>
          <w:fldChar w:fldCharType="end"/>
        </w:r>
      </w:hyperlink>
    </w:p>
    <w:p w14:paraId="06751DFA" w14:textId="22882B8A" w:rsidR="005701C7" w:rsidRPr="009A3E51" w:rsidRDefault="00000000">
      <w:pPr>
        <w:pStyle w:val="TOC3"/>
        <w:tabs>
          <w:tab w:val="left" w:pos="1429"/>
        </w:tabs>
        <w:rPr>
          <w:rFonts w:ascii="Calibri" w:hAnsi="Calibri"/>
          <w:sz w:val="22"/>
          <w:szCs w:val="22"/>
          <w:lang w:eastAsia="en-US"/>
        </w:rPr>
      </w:pPr>
      <w:hyperlink w:anchor="_Toc28952366" w:history="1">
        <w:r w:rsidR="005701C7" w:rsidRPr="000B0A54">
          <w:rPr>
            <w:rStyle w:val="Hyperlink"/>
          </w:rPr>
          <w:t>1.9.4</w:t>
        </w:r>
        <w:r w:rsidR="005701C7" w:rsidRPr="009A3E51">
          <w:rPr>
            <w:rFonts w:ascii="Calibri" w:hAnsi="Calibri"/>
            <w:sz w:val="22"/>
            <w:szCs w:val="22"/>
            <w:lang w:eastAsia="en-US"/>
          </w:rPr>
          <w:tab/>
        </w:r>
        <w:r w:rsidR="005701C7" w:rsidRPr="000B0A54">
          <w:rPr>
            <w:rStyle w:val="Hyperlink"/>
          </w:rPr>
          <w:t>Other Applicable Documents</w:t>
        </w:r>
        <w:r w:rsidR="005701C7">
          <w:rPr>
            <w:webHidden/>
          </w:rPr>
          <w:tab/>
        </w:r>
        <w:r w:rsidR="005701C7">
          <w:rPr>
            <w:webHidden/>
          </w:rPr>
          <w:fldChar w:fldCharType="begin"/>
        </w:r>
        <w:r w:rsidR="005701C7">
          <w:rPr>
            <w:webHidden/>
          </w:rPr>
          <w:instrText xml:space="preserve"> PAGEREF _Toc28952366 \h </w:instrText>
        </w:r>
        <w:r w:rsidR="005701C7">
          <w:rPr>
            <w:webHidden/>
          </w:rPr>
        </w:r>
        <w:r w:rsidR="005701C7">
          <w:rPr>
            <w:webHidden/>
          </w:rPr>
          <w:fldChar w:fldCharType="separate"/>
        </w:r>
        <w:r w:rsidR="005701C7">
          <w:rPr>
            <w:webHidden/>
          </w:rPr>
          <w:t>1-24</w:t>
        </w:r>
        <w:r w:rsidR="005701C7">
          <w:rPr>
            <w:webHidden/>
          </w:rPr>
          <w:fldChar w:fldCharType="end"/>
        </w:r>
      </w:hyperlink>
    </w:p>
    <w:p w14:paraId="560BA25C" w14:textId="3B193E0A" w:rsidR="005701C7" w:rsidRPr="009A3E51" w:rsidRDefault="00000000">
      <w:pPr>
        <w:pStyle w:val="TOC2"/>
        <w:rPr>
          <w:rFonts w:ascii="Calibri" w:hAnsi="Calibri"/>
          <w:b w:val="0"/>
          <w:sz w:val="22"/>
          <w:szCs w:val="22"/>
          <w:lang w:eastAsia="en-US"/>
        </w:rPr>
      </w:pPr>
      <w:hyperlink w:anchor="_Toc28952367" w:history="1">
        <w:r w:rsidR="005701C7" w:rsidRPr="000B0A54">
          <w:rPr>
            <w:rStyle w:val="Hyperlink"/>
          </w:rPr>
          <w:t>1.10</w:t>
        </w:r>
        <w:r w:rsidR="005701C7" w:rsidRPr="009A3E51">
          <w:rPr>
            <w:rFonts w:ascii="Calibri" w:hAnsi="Calibri"/>
            <w:b w:val="0"/>
            <w:sz w:val="22"/>
            <w:szCs w:val="22"/>
            <w:lang w:eastAsia="en-US"/>
          </w:rPr>
          <w:tab/>
        </w:r>
        <w:r w:rsidR="005701C7" w:rsidRPr="000B0A54">
          <w:rPr>
            <w:rStyle w:val="Hyperlink"/>
          </w:rPr>
          <w:t>Technical Editors</w:t>
        </w:r>
        <w:r w:rsidR="005701C7">
          <w:rPr>
            <w:webHidden/>
          </w:rPr>
          <w:tab/>
        </w:r>
        <w:r w:rsidR="005701C7">
          <w:rPr>
            <w:webHidden/>
          </w:rPr>
          <w:fldChar w:fldCharType="begin"/>
        </w:r>
        <w:r w:rsidR="005701C7">
          <w:rPr>
            <w:webHidden/>
          </w:rPr>
          <w:instrText xml:space="preserve"> PAGEREF _Toc28952367 \h </w:instrText>
        </w:r>
        <w:r w:rsidR="005701C7">
          <w:rPr>
            <w:webHidden/>
          </w:rPr>
        </w:r>
        <w:r w:rsidR="005701C7">
          <w:rPr>
            <w:webHidden/>
          </w:rPr>
          <w:fldChar w:fldCharType="separate"/>
        </w:r>
        <w:r w:rsidR="005701C7">
          <w:rPr>
            <w:webHidden/>
          </w:rPr>
          <w:t>1-25</w:t>
        </w:r>
        <w:r w:rsidR="005701C7">
          <w:rPr>
            <w:webHidden/>
          </w:rPr>
          <w:fldChar w:fldCharType="end"/>
        </w:r>
      </w:hyperlink>
    </w:p>
    <w:p w14:paraId="17609983" w14:textId="653AA095" w:rsidR="005701C7" w:rsidRPr="009A3E51" w:rsidRDefault="00000000">
      <w:pPr>
        <w:pStyle w:val="TOC2"/>
        <w:rPr>
          <w:rFonts w:ascii="Calibri" w:hAnsi="Calibri"/>
          <w:b w:val="0"/>
          <w:sz w:val="22"/>
          <w:szCs w:val="22"/>
          <w:lang w:eastAsia="en-US"/>
        </w:rPr>
      </w:pPr>
      <w:hyperlink w:anchor="_Toc28952368" w:history="1">
        <w:r w:rsidR="005701C7" w:rsidRPr="000B0A54">
          <w:rPr>
            <w:rStyle w:val="Hyperlink"/>
          </w:rPr>
          <w:t>1.11</w:t>
        </w:r>
        <w:r w:rsidR="005701C7" w:rsidRPr="009A3E51">
          <w:rPr>
            <w:rFonts w:ascii="Calibri" w:hAnsi="Calibri"/>
            <w:b w:val="0"/>
            <w:sz w:val="22"/>
            <w:szCs w:val="22"/>
            <w:lang w:eastAsia="en-US"/>
          </w:rPr>
          <w:tab/>
        </w:r>
        <w:r w:rsidR="005701C7" w:rsidRPr="000B0A54">
          <w:rPr>
            <w:rStyle w:val="Hyperlink"/>
          </w:rPr>
          <w:t>Suggestions and Comments</w:t>
        </w:r>
        <w:r w:rsidR="005701C7">
          <w:rPr>
            <w:webHidden/>
          </w:rPr>
          <w:tab/>
        </w:r>
        <w:r w:rsidR="005701C7">
          <w:rPr>
            <w:webHidden/>
          </w:rPr>
          <w:fldChar w:fldCharType="begin"/>
        </w:r>
        <w:r w:rsidR="005701C7">
          <w:rPr>
            <w:webHidden/>
          </w:rPr>
          <w:instrText xml:space="preserve"> PAGEREF _Toc28952368 \h </w:instrText>
        </w:r>
        <w:r w:rsidR="005701C7">
          <w:rPr>
            <w:webHidden/>
          </w:rPr>
        </w:r>
        <w:r w:rsidR="005701C7">
          <w:rPr>
            <w:webHidden/>
          </w:rPr>
          <w:fldChar w:fldCharType="separate"/>
        </w:r>
        <w:r w:rsidR="005701C7">
          <w:rPr>
            <w:webHidden/>
          </w:rPr>
          <w:t>1-25</w:t>
        </w:r>
        <w:r w:rsidR="005701C7">
          <w:rPr>
            <w:webHidden/>
          </w:rPr>
          <w:fldChar w:fldCharType="end"/>
        </w:r>
      </w:hyperlink>
    </w:p>
    <w:p w14:paraId="6FEDF441" w14:textId="0019C81F" w:rsidR="005701C7" w:rsidRPr="009A3E51" w:rsidRDefault="00000000">
      <w:pPr>
        <w:pStyle w:val="TOC2"/>
        <w:rPr>
          <w:rFonts w:ascii="Calibri" w:hAnsi="Calibri"/>
          <w:b w:val="0"/>
          <w:sz w:val="22"/>
          <w:szCs w:val="22"/>
          <w:lang w:eastAsia="en-US"/>
        </w:rPr>
      </w:pPr>
      <w:hyperlink w:anchor="_Toc28952369" w:history="1">
        <w:r w:rsidR="005701C7" w:rsidRPr="000B0A54">
          <w:rPr>
            <w:rStyle w:val="Hyperlink"/>
          </w:rPr>
          <w:t>1.12</w:t>
        </w:r>
        <w:r w:rsidR="005701C7" w:rsidRPr="009A3E51">
          <w:rPr>
            <w:rFonts w:ascii="Calibri" w:hAnsi="Calibri"/>
            <w:b w:val="0"/>
            <w:sz w:val="22"/>
            <w:szCs w:val="22"/>
            <w:lang w:eastAsia="en-US"/>
          </w:rPr>
          <w:tab/>
        </w:r>
        <w:r w:rsidR="005701C7" w:rsidRPr="000B0A54">
          <w:rPr>
            <w:rStyle w:val="Hyperlink"/>
          </w:rPr>
          <w:t>Errata</w:t>
        </w:r>
        <w:r w:rsidR="005701C7">
          <w:rPr>
            <w:webHidden/>
          </w:rPr>
          <w:tab/>
        </w:r>
        <w:r w:rsidR="005701C7">
          <w:rPr>
            <w:webHidden/>
          </w:rPr>
          <w:fldChar w:fldCharType="begin"/>
        </w:r>
        <w:r w:rsidR="005701C7">
          <w:rPr>
            <w:webHidden/>
          </w:rPr>
          <w:instrText xml:space="preserve"> PAGEREF _Toc28952369 \h </w:instrText>
        </w:r>
        <w:r w:rsidR="005701C7">
          <w:rPr>
            <w:webHidden/>
          </w:rPr>
        </w:r>
        <w:r w:rsidR="005701C7">
          <w:rPr>
            <w:webHidden/>
          </w:rPr>
          <w:fldChar w:fldCharType="separate"/>
        </w:r>
        <w:r w:rsidR="005701C7">
          <w:rPr>
            <w:webHidden/>
          </w:rPr>
          <w:t>1-25</w:t>
        </w:r>
        <w:r w:rsidR="005701C7">
          <w:rPr>
            <w:webHidden/>
          </w:rPr>
          <w:fldChar w:fldCharType="end"/>
        </w:r>
      </w:hyperlink>
    </w:p>
    <w:p w14:paraId="25C2971D" w14:textId="16C04E43"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6" w:name="_Toc28952327"/>
      <w:bookmarkEnd w:id="13"/>
      <w:r w:rsidRPr="00CA0A85">
        <w:rPr>
          <w:noProof/>
        </w:rPr>
        <w:t>P</w:t>
      </w:r>
      <w:r w:rsidR="00EE5C1B">
        <w:rPr>
          <w:noProof/>
        </w:rPr>
        <w:t>urpose</w:t>
      </w:r>
      <w:bookmarkEnd w:id="12"/>
      <w:bookmarkEnd w:id="14"/>
      <w:bookmarkEnd w:id="15"/>
      <w:bookmarkEnd w:id="16"/>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0B713E4B"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ins w:id="17" w:author="Craig Newman" w:date="2023-07-11T10:26:00Z">
        <w:r w:rsidR="002A736F">
          <w:rPr>
            <w:noProof/>
          </w:rPr>
          <w:t xml:space="preserve"> </w:t>
        </w:r>
      </w:ins>
      <w:r>
        <w:rPr>
          <w:noProof/>
        </w:rPr>
        <w:t xml:space="preserve">Cross-paradigm Implementation Guide under ballot at </w:t>
      </w:r>
      <w:hyperlink r:id="rId11" w:history="1">
        <w:r w:rsidR="006E4A54" w:rsidRPr="006E4A54">
          <w:t xml:space="preserve"> </w:t>
        </w:r>
        <w:bookmarkStart w:id="18" w:name="_Hlk113977693"/>
        <w:r w:rsidR="006E4A54" w:rsidRPr="006E4A54">
          <w:rPr>
            <w:rStyle w:val="Hyperlink"/>
            <w:noProof/>
            <w:kern w:val="0"/>
          </w:rPr>
          <w:t>http://www.hl7.org/permalink/?GenderHarmonyIGBallot</w:t>
        </w:r>
        <w:bookmarkEnd w:id="18"/>
        <w:r w:rsidRPr="002529E8">
          <w:rPr>
            <w:rStyle w:val="Hyperlink"/>
            <w:noProof/>
            <w:kern w:val="0"/>
          </w:rPr>
          <w:t>.</w:t>
        </w:r>
      </w:hyperlink>
      <w:r>
        <w:rPr>
          <w:noProof/>
        </w:rPr>
        <w:t xml:space="preserve"> </w:t>
      </w:r>
    </w:p>
    <w:p w14:paraId="767303A4" w14:textId="155F0619"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bookmarkStart w:id="19" w:name="_Hlk113963458"/>
      <w:r w:rsidRPr="00EB30D0">
        <w:fldChar w:fldCharType="begin"/>
      </w:r>
      <w:r w:rsidRPr="00EB30D0">
        <w:rPr>
          <w:sz w:val="22"/>
          <w:szCs w:val="22"/>
        </w:rPr>
        <w:instrText xml:space="preserve"> HYPERLINK "http://www.hl7.org/permalink/?GenderHarmonyIGBallot" </w:instrText>
      </w:r>
      <w:r w:rsidRPr="00EB30D0">
        <w:fldChar w:fldCharType="separate"/>
      </w:r>
      <w:r w:rsidR="006E4A54" w:rsidRPr="00EB30D0">
        <w:rPr>
          <w:rStyle w:val="Hyperlink"/>
          <w:kern w:val="0"/>
          <w:sz w:val="22"/>
          <w:szCs w:val="22"/>
        </w:rPr>
        <w:t>http://www.hl7.org/permalink/?GenderHarmonyIGBallot</w:t>
      </w:r>
      <w:r w:rsidRPr="00EB30D0">
        <w:rPr>
          <w:rStyle w:val="Hyperlink"/>
          <w:kern w:val="0"/>
          <w:sz w:val="22"/>
          <w:szCs w:val="22"/>
        </w:rPr>
        <w:fldChar w:fldCharType="end"/>
      </w:r>
      <w:bookmarkEnd w:id="19"/>
      <w:r w:rsidR="006E4A54">
        <w:t xml:space="preserve"> </w:t>
      </w:r>
      <w:r>
        <w:rPr>
          <w:noProof/>
        </w:rPr>
        <w:t>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ins w:id="20" w:author="Craig Newman" w:date="2023-07-28T10:22:00Z"/>
          <w:noProof/>
        </w:rPr>
      </w:pPr>
      <w:r>
        <w:rPr>
          <w:noProof/>
        </w:rPr>
        <w:lastRenderedPageBreak/>
        <w:t>Applied the errata that were identified with V2.9.</w:t>
      </w:r>
    </w:p>
    <w:p w14:paraId="15AC190D" w14:textId="30DFA408" w:rsidR="008D5AB1" w:rsidRDefault="00EA0EEA" w:rsidP="00E159E1">
      <w:pPr>
        <w:pStyle w:val="ListParagraph"/>
        <w:numPr>
          <w:ilvl w:val="1"/>
          <w:numId w:val="22"/>
        </w:numPr>
        <w:rPr>
          <w:noProof/>
        </w:rPr>
      </w:pPr>
      <w:ins w:id="21" w:author="Craig Newman" w:date="2023-07-28T10:23:00Z">
        <w:r>
          <w:rPr>
            <w:noProof/>
          </w:rPr>
          <w:t>Updated co-chairs in all chapter</w:t>
        </w:r>
      </w:ins>
    </w:p>
    <w:p w14:paraId="30BAC6DC" w14:textId="77777777" w:rsidR="00E159E1" w:rsidRDefault="00E159E1" w:rsidP="00E159E1">
      <w:pPr>
        <w:pStyle w:val="ListParagraph"/>
        <w:ind w:left="1440"/>
        <w:rPr>
          <w:noProof/>
        </w:rPr>
      </w:pPr>
    </w:p>
    <w:p w14:paraId="7B92C3D0" w14:textId="45FAD055" w:rsidR="008C1923" w:rsidRDefault="008C1923">
      <w:pPr>
        <w:pStyle w:val="ListParagraph"/>
        <w:numPr>
          <w:ilvl w:val="0"/>
          <w:numId w:val="22"/>
        </w:numPr>
        <w:rPr>
          <w:ins w:id="22" w:author="Craig Newman" w:date="2023-07-28T10:25:00Z"/>
          <w:noProof/>
        </w:rPr>
      </w:pPr>
      <w:ins w:id="23" w:author="Craig Newman" w:date="2023-07-28T10:25:00Z">
        <w:r>
          <w:rPr>
            <w:noProof/>
          </w:rPr>
          <w:t>Chapter 2</w:t>
        </w:r>
      </w:ins>
    </w:p>
    <w:p w14:paraId="599F96EE" w14:textId="53506EC3" w:rsidR="008C1923" w:rsidRDefault="003213F4" w:rsidP="008C1923">
      <w:pPr>
        <w:pStyle w:val="ListParagraph"/>
        <w:numPr>
          <w:ilvl w:val="1"/>
          <w:numId w:val="22"/>
        </w:numPr>
        <w:rPr>
          <w:ins w:id="24" w:author="Craig Newman" w:date="2023-07-28T10:47:00Z"/>
          <w:noProof/>
        </w:rPr>
      </w:pPr>
      <w:ins w:id="25" w:author="Craig Newman" w:date="2023-07-28T10:47:00Z">
        <w:r>
          <w:rPr>
            <w:noProof/>
          </w:rPr>
          <w:t xml:space="preserve">Fix repetition of </w:t>
        </w:r>
      </w:ins>
      <w:ins w:id="26" w:author="Craig Newman" w:date="2023-07-28T10:26:00Z">
        <w:r w:rsidR="002D699A">
          <w:rPr>
            <w:noProof/>
          </w:rPr>
          <w:t xml:space="preserve">MSH-6 </w:t>
        </w:r>
      </w:ins>
    </w:p>
    <w:p w14:paraId="6293F377" w14:textId="2990CC27" w:rsidR="00181FB8" w:rsidRDefault="00181FB8" w:rsidP="00181FB8">
      <w:pPr>
        <w:pStyle w:val="ListParagraph"/>
        <w:numPr>
          <w:ilvl w:val="0"/>
          <w:numId w:val="22"/>
        </w:numPr>
        <w:rPr>
          <w:ins w:id="27" w:author="Craig Newman" w:date="2023-07-28T10:47:00Z"/>
          <w:noProof/>
        </w:rPr>
      </w:pPr>
      <w:ins w:id="28" w:author="Craig Newman" w:date="2023-07-28T10:47:00Z">
        <w:r>
          <w:rPr>
            <w:noProof/>
          </w:rPr>
          <w:t>Chapter 2A</w:t>
        </w:r>
      </w:ins>
    </w:p>
    <w:p w14:paraId="675FF985" w14:textId="10A9BC4C" w:rsidR="00181FB8" w:rsidRDefault="00181FB8" w:rsidP="00181FB8">
      <w:pPr>
        <w:pStyle w:val="ListParagraph"/>
        <w:numPr>
          <w:ilvl w:val="1"/>
          <w:numId w:val="22"/>
        </w:numPr>
        <w:rPr>
          <w:ins w:id="29" w:author="Craig Newman" w:date="2023-07-28T10:25:00Z"/>
          <w:noProof/>
        </w:rPr>
      </w:pPr>
      <w:ins w:id="30" w:author="Craig Newman" w:date="2023-07-28T10:47:00Z">
        <w:r>
          <w:rPr>
            <w:noProof/>
          </w:rPr>
          <w:t>Update RFR data type</w:t>
        </w:r>
      </w:ins>
    </w:p>
    <w:p w14:paraId="031E61A7" w14:textId="0BE216D6"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2" w:history="1">
        <w:r>
          <w:rPr>
            <w:rStyle w:val="Hyperlink"/>
          </w:rPr>
          <w:t>V2-25378</w:t>
        </w:r>
      </w:hyperlink>
    </w:p>
    <w:p w14:paraId="24A98125" w14:textId="02EB7EC0" w:rsidR="00EF2774" w:rsidRDefault="00EF2774" w:rsidP="003003AF">
      <w:pPr>
        <w:pStyle w:val="ListParagraph"/>
        <w:numPr>
          <w:ilvl w:val="1"/>
          <w:numId w:val="22"/>
        </w:numPr>
        <w:rPr>
          <w:ins w:id="31" w:author="Craig Newman" w:date="2023-07-28T10:49:00Z"/>
          <w:noProof/>
        </w:rPr>
      </w:pPr>
      <w:r>
        <w:rPr>
          <w:noProof/>
        </w:rPr>
        <w:t>Updated example message in 3.5.1 for A01</w:t>
      </w:r>
    </w:p>
    <w:p w14:paraId="690F36D8" w14:textId="06100D7E" w:rsidR="002331C7" w:rsidRDefault="002331C7" w:rsidP="003003AF">
      <w:pPr>
        <w:pStyle w:val="ListParagraph"/>
        <w:numPr>
          <w:ilvl w:val="1"/>
          <w:numId w:val="22"/>
        </w:numPr>
        <w:rPr>
          <w:noProof/>
        </w:rPr>
      </w:pPr>
      <w:ins w:id="32" w:author="Craig Newman" w:date="2023-07-28T10:49:00Z">
        <w:r>
          <w:rPr>
            <w:noProof/>
          </w:rPr>
          <w:t>Address technical corrections for the OH* segments</w:t>
        </w:r>
      </w:ins>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ins w:id="33" w:author="Craig Newman" w:date="2023-07-28T10:50:00Z"/>
          <w:noProof/>
        </w:rPr>
      </w:pPr>
      <w:r w:rsidRPr="00B1538F">
        <w:t>Order Entry: General, Laboratory, Dietary, Supply, Blood Transfusion – updates to events and segments such as OMG, OML, ORC, OBR, BPO</w:t>
      </w:r>
      <w:r>
        <w:rPr>
          <w:noProof/>
        </w:rPr>
        <w:t xml:space="preserve"> </w:t>
      </w:r>
    </w:p>
    <w:p w14:paraId="5D1CD565" w14:textId="3AE9A4C3" w:rsidR="003864F3" w:rsidRDefault="003864F3" w:rsidP="00B1538F">
      <w:pPr>
        <w:pStyle w:val="ListParagraph"/>
        <w:numPr>
          <w:ilvl w:val="1"/>
          <w:numId w:val="22"/>
        </w:numPr>
        <w:rPr>
          <w:noProof/>
        </w:rPr>
      </w:pPr>
      <w:ins w:id="34" w:author="Craig Newman" w:date="2023-07-28T10:50:00Z">
        <w:r>
          <w:rPr>
            <w:noProof/>
          </w:rPr>
          <w:t xml:space="preserve">Typo per </w:t>
        </w:r>
      </w:ins>
      <w:ins w:id="35" w:author="Craig Newman" w:date="2023-07-28T10:51:00Z">
        <w:r w:rsidR="004D08E2">
          <w:fldChar w:fldCharType="begin"/>
        </w:r>
        <w:r w:rsidR="004D08E2">
          <w:instrText xml:space="preserve"> HYPERLINK "https://jira.hl7.org/browse/V2-25411" </w:instrText>
        </w:r>
        <w:r w:rsidR="004D08E2">
          <w:fldChar w:fldCharType="separate"/>
        </w:r>
        <w:r w:rsidRPr="004D08E2">
          <w:rPr>
            <w:rStyle w:val="Hyperlink"/>
            <w:kern w:val="0"/>
          </w:rPr>
          <w:t>V2-25411</w:t>
        </w:r>
        <w:r w:rsidR="004D08E2">
          <w:fldChar w:fldCharType="end"/>
        </w:r>
      </w:ins>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GSP, GSR, and GSC Segments added</w:t>
      </w:r>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5259579A" w:rsidR="00C80D0A" w:rsidRDefault="00C80D0A" w:rsidP="00C80D0A">
      <w:pPr>
        <w:pStyle w:val="ListParagraph"/>
        <w:numPr>
          <w:ilvl w:val="1"/>
          <w:numId w:val="22"/>
        </w:numPr>
        <w:rPr>
          <w:noProof/>
        </w:rPr>
      </w:pPr>
      <w:r>
        <w:rPr>
          <w:noProof/>
        </w:rPr>
        <w:t>Definitions ch</w:t>
      </w:r>
      <w:r w:rsidR="00441828">
        <w:rPr>
          <w:noProof/>
        </w:rPr>
        <w:t>an</w:t>
      </w:r>
      <w:r>
        <w:rPr>
          <w:noProof/>
        </w:rPr>
        <w:t>ged in IN2-8 in 6.5.7.8; 6.5.7.25 IN2-25; 6.5.7.26 IN2-26; 6.5.7.27 IN2-27</w:t>
      </w:r>
      <w:ins w:id="36" w:author="Craig Newman" w:date="2023-07-28T10:52:00Z">
        <w:r w:rsidR="005722EB">
          <w:rPr>
            <w:noProof/>
          </w:rPr>
          <w:t xml:space="preserve">; </w:t>
        </w:r>
        <w:r w:rsidR="00736BA8">
          <w:rPr>
            <w:noProof/>
          </w:rPr>
          <w:t>6.5.8.</w:t>
        </w:r>
      </w:ins>
      <w:ins w:id="37" w:author="Craig Newman" w:date="2023-07-28T10:53:00Z">
        <w:r w:rsidR="00736BA8">
          <w:rPr>
            <w:noProof/>
          </w:rPr>
          <w:t>1 IN3-1</w:t>
        </w:r>
      </w:ins>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ins w:id="38" w:author="Craig Newman" w:date="2023-07-28T10:54:00Z"/>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0D89A1E5" w14:textId="0EFE4BD8" w:rsidR="000501BB" w:rsidRDefault="005D0414">
      <w:pPr>
        <w:pStyle w:val="ListParagraph"/>
        <w:numPr>
          <w:ilvl w:val="1"/>
          <w:numId w:val="22"/>
        </w:numPr>
        <w:rPr>
          <w:ins w:id="39" w:author="Craig Newman" w:date="2023-07-28T10:55:00Z"/>
          <w:noProof/>
        </w:rPr>
      </w:pPr>
      <w:ins w:id="40" w:author="Craig Newman" w:date="2023-07-28T10:54:00Z">
        <w:r>
          <w:t>Reflect</w:t>
        </w:r>
      </w:ins>
      <w:ins w:id="41" w:author="Craig Newman" w:date="2023-07-28T10:57:00Z">
        <w:r w:rsidR="001B4103">
          <w:t>ed</w:t>
        </w:r>
      </w:ins>
      <w:ins w:id="42" w:author="Craig Newman" w:date="2023-07-28T10:54:00Z">
        <w:r>
          <w:t xml:space="preserve"> RFR data type change in OM2 segment</w:t>
        </w:r>
      </w:ins>
    </w:p>
    <w:p w14:paraId="4E7D6EDD" w14:textId="31889850" w:rsidR="001F0ED9" w:rsidRDefault="001F0ED9">
      <w:pPr>
        <w:pStyle w:val="ListParagraph"/>
        <w:numPr>
          <w:ilvl w:val="1"/>
          <w:numId w:val="22"/>
        </w:numPr>
        <w:rPr>
          <w:noProof/>
        </w:rPr>
      </w:pPr>
      <w:ins w:id="43" w:author="Craig Newman" w:date="2023-07-28T10:55:00Z">
        <w:r>
          <w:t>Update</w:t>
        </w:r>
      </w:ins>
      <w:ins w:id="44" w:author="Craig Newman" w:date="2023-07-28T10:57:00Z">
        <w:r w:rsidR="00994E87">
          <w:t>d</w:t>
        </w:r>
      </w:ins>
      <w:ins w:id="45" w:author="Craig Newman" w:date="2023-07-28T10:55:00Z">
        <w:r>
          <w:t xml:space="preserve"> table reference for OM1-50</w:t>
        </w:r>
      </w:ins>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3"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46" w:name="_Hlk113549815"/>
      <w:r>
        <w:rPr>
          <w:noProof/>
        </w:rPr>
        <w:t xml:space="preserve">Added GSP, GSR, GSC segments </w:t>
      </w:r>
      <w:r w:rsidRPr="00320DB7">
        <w:rPr>
          <w:noProof/>
        </w:rPr>
        <w:t xml:space="preserve">into the message structure for </w:t>
      </w:r>
      <w:bookmarkEnd w:id="46"/>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lastRenderedPageBreak/>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5314E720" w14:textId="1468E78A" w:rsidR="00372445" w:rsidRDefault="00372445" w:rsidP="00D647BA">
      <w:pPr>
        <w:pStyle w:val="ListParagraph"/>
        <w:numPr>
          <w:ilvl w:val="0"/>
          <w:numId w:val="22"/>
        </w:numPr>
        <w:rPr>
          <w:ins w:id="47" w:author="Craig Newman" w:date="2023-07-28T10:57:00Z"/>
          <w:noProof/>
        </w:rPr>
      </w:pPr>
      <w:ins w:id="48" w:author="Craig Newman" w:date="2023-07-28T10:57:00Z">
        <w:r>
          <w:rPr>
            <w:noProof/>
          </w:rPr>
          <w:t>Chapter 15</w:t>
        </w:r>
      </w:ins>
    </w:p>
    <w:p w14:paraId="1BEC82B6" w14:textId="24DF1937" w:rsidR="00372445" w:rsidRDefault="00994E87" w:rsidP="00372445">
      <w:pPr>
        <w:pStyle w:val="ListParagraph"/>
        <w:numPr>
          <w:ilvl w:val="1"/>
          <w:numId w:val="22"/>
        </w:numPr>
        <w:rPr>
          <w:ins w:id="49" w:author="Craig Newman" w:date="2023-07-28T10:57:00Z"/>
          <w:noProof/>
        </w:rPr>
        <w:pPrChange w:id="50" w:author="Craig Newman" w:date="2023-07-28T10:57:00Z">
          <w:pPr>
            <w:pStyle w:val="ListParagraph"/>
            <w:numPr>
              <w:numId w:val="22"/>
            </w:numPr>
            <w:ind w:hanging="360"/>
          </w:pPr>
        </w:pPrChange>
      </w:pPr>
      <w:ins w:id="51" w:author="Craig Newman" w:date="2023-07-28T10:57:00Z">
        <w:r>
          <w:rPr>
            <w:noProof/>
          </w:rPr>
          <w:t xml:space="preserve">Added GSP, GSR, GSC segments </w:t>
        </w:r>
        <w:r w:rsidRPr="00320DB7">
          <w:rPr>
            <w:noProof/>
          </w:rPr>
          <w:t>into the message structure</w:t>
        </w:r>
      </w:ins>
      <w:ins w:id="52" w:author="Craig Newman" w:date="2023-07-28T10:58:00Z">
        <w:r w:rsidR="001B4103">
          <w:rPr>
            <w:noProof/>
          </w:rPr>
          <w:t xml:space="preserve">s </w:t>
        </w:r>
      </w:ins>
      <w:ins w:id="53" w:author="Craig Newman" w:date="2023-07-28T10:59:00Z">
        <w:r w:rsidR="00D128C4">
          <w:rPr>
            <w:noProof/>
          </w:rPr>
          <w:t xml:space="preserve">for events </w:t>
        </w:r>
        <w:r w:rsidR="00805E2C">
          <w:rPr>
            <w:noProof/>
          </w:rPr>
          <w:t>B01</w:t>
        </w:r>
      </w:ins>
      <w:ins w:id="54" w:author="Craig Newman" w:date="2023-07-28T11:00:00Z">
        <w:r w:rsidR="006E7C47">
          <w:rPr>
            <w:noProof/>
          </w:rPr>
          <w:t xml:space="preserve"> and</w:t>
        </w:r>
      </w:ins>
      <w:ins w:id="55" w:author="Craig Newman" w:date="2023-07-28T10:59:00Z">
        <w:r w:rsidR="00805E2C">
          <w:rPr>
            <w:noProof/>
          </w:rPr>
          <w:t xml:space="preserve"> B02</w:t>
        </w:r>
      </w:ins>
    </w:p>
    <w:p w14:paraId="2DAC1530" w14:textId="2EC4E86A"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ins w:id="56" w:author="Craig Newman" w:date="2023-07-28T10:58:00Z"/>
          <w:noProof/>
        </w:rPr>
      </w:pPr>
      <w:r>
        <w:rPr>
          <w:noProof/>
        </w:rPr>
        <w:t xml:space="preserve">Added </w:t>
      </w:r>
      <w:r w:rsidR="00D04CAA">
        <w:rPr>
          <w:noProof/>
        </w:rPr>
        <w:t>GSP, GSR, GSC segments to EHC^E01 in 16.3.1.</w:t>
      </w:r>
    </w:p>
    <w:p w14:paraId="64AE7151" w14:textId="4D52DC5E" w:rsidR="006B09EF" w:rsidRDefault="006B09EF" w:rsidP="006B09EF">
      <w:pPr>
        <w:pStyle w:val="ListParagraph"/>
        <w:numPr>
          <w:ilvl w:val="0"/>
          <w:numId w:val="22"/>
        </w:numPr>
        <w:rPr>
          <w:ins w:id="57" w:author="Craig Newman" w:date="2023-07-28T10:58:00Z"/>
          <w:noProof/>
        </w:rPr>
      </w:pPr>
      <w:ins w:id="58" w:author="Craig Newman" w:date="2023-07-28T10:58:00Z">
        <w:r>
          <w:rPr>
            <w:noProof/>
          </w:rPr>
          <w:t>Chapter 17</w:t>
        </w:r>
      </w:ins>
    </w:p>
    <w:p w14:paraId="421C7718" w14:textId="57135975" w:rsidR="006B09EF" w:rsidRDefault="006B09EF" w:rsidP="006B09EF">
      <w:pPr>
        <w:pStyle w:val="ListParagraph"/>
        <w:numPr>
          <w:ilvl w:val="1"/>
          <w:numId w:val="22"/>
        </w:numPr>
        <w:rPr>
          <w:noProof/>
        </w:rPr>
      </w:pPr>
      <w:ins w:id="59" w:author="Craig Newman" w:date="2023-07-28T10:58:00Z">
        <w:r>
          <w:rPr>
            <w:noProof/>
          </w:rPr>
          <w:t>Updated Item# for DEV-1</w:t>
        </w:r>
      </w:ins>
      <w:ins w:id="60" w:author="Craig Newman" w:date="2023-07-28T10:59:00Z">
        <w:r>
          <w:rPr>
            <w:noProof/>
          </w:rPr>
          <w:t xml:space="preserve"> field</w:t>
        </w:r>
      </w:ins>
    </w:p>
    <w:p w14:paraId="2F10E32B" w14:textId="77777777" w:rsidR="00D647BA" w:rsidRDefault="00D647BA" w:rsidP="00D647BA">
      <w:pPr>
        <w:pStyle w:val="ListParagraph"/>
        <w:rPr>
          <w:noProof/>
        </w:rPr>
      </w:pPr>
    </w:p>
    <w:p w14:paraId="59D72627" w14:textId="77777777" w:rsidR="000D493C" w:rsidRPr="000D493C" w:rsidRDefault="000D493C">
      <w:pPr>
        <w:rPr>
          <w:ins w:id="61" w:author="Craig Newman" w:date="2023-06-21T08:03:00Z"/>
          <w:noProof/>
        </w:rPr>
      </w:pPr>
      <w:ins w:id="62" w:author="Craig Newman" w:date="2023-06-21T08:03:00Z">
        <w:r w:rsidRPr="000D493C">
          <w:rPr>
            <w:noProof/>
          </w:rPr>
          <w:t>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option to adopt new standards as needed by their use case requirements. This ideal has always been implicit in the v2 standard but has now been explicitly described.</w:t>
        </w:r>
      </w:ins>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4"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63" w:name="_Toc163965637"/>
      <w:bookmarkStart w:id="64" w:name="_Toc163965638"/>
      <w:bookmarkStart w:id="65" w:name="_Toc359235969"/>
      <w:bookmarkStart w:id="66" w:name="_Toc496417781"/>
      <w:bookmarkStart w:id="67" w:name="_Toc496417859"/>
      <w:bookmarkStart w:id="68" w:name="_Toc28952328"/>
      <w:bookmarkEnd w:id="63"/>
      <w:bookmarkEnd w:id="64"/>
      <w:r w:rsidRPr="00EE5C1B">
        <w:lastRenderedPageBreak/>
        <w:t>B</w:t>
      </w:r>
      <w:r w:rsidR="00EE5C1B" w:rsidRPr="00EE5C1B">
        <w:t>ackground</w:t>
      </w:r>
      <w:bookmarkEnd w:id="65"/>
      <w:bookmarkEnd w:id="66"/>
      <w:bookmarkEnd w:id="67"/>
      <w:bookmarkEnd w:id="68"/>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5"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lastRenderedPageBreak/>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lastRenderedPageBreak/>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69" w:name="_Toc359235970"/>
      <w:bookmarkStart w:id="70" w:name="_Toc496417782"/>
      <w:bookmarkStart w:id="71" w:name="_Toc496417860"/>
      <w:bookmarkStart w:id="72" w:name="_Toc28952329"/>
      <w:r w:rsidRPr="00CA0A85">
        <w:rPr>
          <w:noProof/>
        </w:rPr>
        <w:t>N</w:t>
      </w:r>
      <w:r w:rsidR="00EE5C1B">
        <w:rPr>
          <w:noProof/>
        </w:rPr>
        <w:t>eed for a Standard</w:t>
      </w:r>
      <w:bookmarkEnd w:id="69"/>
      <w:bookmarkEnd w:id="70"/>
      <w:bookmarkEnd w:id="71"/>
      <w:bookmarkEnd w:id="72"/>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w:t>
      </w:r>
      <w:r w:rsidRPr="00CA0A85">
        <w:rPr>
          <w:noProof/>
        </w:rPr>
        <w:lastRenderedPageBreak/>
        <w:t xml:space="preserve">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73" w:name="_Toc359235971"/>
      <w:bookmarkStart w:id="74" w:name="_Toc496417783"/>
      <w:bookmarkStart w:id="75" w:name="_Toc496417861"/>
      <w:bookmarkStart w:id="76" w:name="_Toc28952330"/>
      <w:r w:rsidRPr="00CA0A85">
        <w:rPr>
          <w:noProof/>
        </w:rPr>
        <w:t>G</w:t>
      </w:r>
      <w:r w:rsidR="00EE5C1B">
        <w:rPr>
          <w:noProof/>
        </w:rPr>
        <w:t>oals of the Standard</w:t>
      </w:r>
      <w:bookmarkEnd w:id="73"/>
      <w:bookmarkEnd w:id="74"/>
      <w:bookmarkEnd w:id="75"/>
      <w:bookmarkEnd w:id="76"/>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77" w:name="_Toc359235972"/>
      <w:bookmarkStart w:id="78" w:name="_Toc496417784"/>
      <w:bookmarkStart w:id="79" w:name="_Toc496417862"/>
      <w:bookmarkStart w:id="80" w:name="_Toc28952331"/>
      <w:r w:rsidRPr="00EE5C1B">
        <w:t>H</w:t>
      </w:r>
      <w:r w:rsidR="00EE5C1B" w:rsidRPr="00EE5C1B">
        <w:t>istory of HL7 Ver</w:t>
      </w:r>
      <w:r w:rsidR="00007F30">
        <w:t>s</w:t>
      </w:r>
      <w:r w:rsidR="00EE5C1B" w:rsidRPr="00EE5C1B">
        <w:t>ion 1.0 to 2.9 Development</w:t>
      </w:r>
      <w:bookmarkEnd w:id="77"/>
      <w:bookmarkEnd w:id="78"/>
      <w:bookmarkEnd w:id="79"/>
      <w:bookmarkEnd w:id="80"/>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 xml:space="preserve">roups to address each of the functional interfaces </w:t>
      </w:r>
      <w:r w:rsidRPr="00CA0A85">
        <w:rPr>
          <w:noProof/>
        </w:rPr>
        <w:lastRenderedPageBreak/>
        <w:t>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6"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1E3B8B1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xml:space="preserve">, 2.7, 2.7.1, 2.8, 2.8.1, </w:t>
      </w:r>
      <w:del w:id="81" w:author="Craig Newman" w:date="2023-06-21T08:00:00Z">
        <w:r w:rsidDel="002D6A1F">
          <w:rPr>
            <w:noProof/>
          </w:rPr>
          <w:delText xml:space="preserve">and </w:delText>
        </w:r>
      </w:del>
      <w:r>
        <w:rPr>
          <w:noProof/>
        </w:rPr>
        <w:t>2.8.2</w:t>
      </w:r>
      <w:ins w:id="82" w:author="Craig Newman" w:date="2023-06-21T08:01:00Z">
        <w:r w:rsidR="00244FCC">
          <w:rPr>
            <w:noProof/>
          </w:rPr>
          <w:t>, 2.9 and 2.9.1</w:t>
        </w:r>
      </w:ins>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7"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lastRenderedPageBreak/>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 xml:space="preserve">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w:t>
      </w:r>
      <w:r w:rsidRPr="00CA0A85">
        <w:rPr>
          <w:noProof/>
        </w:rPr>
        <w:lastRenderedPageBreak/>
        <w:t>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83" w:name="_Toc359235973"/>
      <w:bookmarkStart w:id="84" w:name="_Toc496417785"/>
      <w:bookmarkStart w:id="85" w:name="_Toc496417863"/>
      <w:bookmarkStart w:id="86" w:name="_Toc28952332"/>
      <w:r w:rsidRPr="00CA0A85">
        <w:rPr>
          <w:noProof/>
        </w:rPr>
        <w:t>O</w:t>
      </w:r>
      <w:r w:rsidR="00EE5C1B">
        <w:rPr>
          <w:noProof/>
        </w:rPr>
        <w:t>verview</w:t>
      </w:r>
      <w:bookmarkEnd w:id="83"/>
      <w:bookmarkEnd w:id="84"/>
      <w:bookmarkEnd w:id="85"/>
      <w:bookmarkEnd w:id="86"/>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87" w:name="_Toc359235974"/>
      <w:bookmarkStart w:id="88" w:name="_Toc496417786"/>
      <w:bookmarkStart w:id="89" w:name="_Toc496417864"/>
      <w:bookmarkStart w:id="90" w:name="_Toc28952333"/>
      <w:r w:rsidRPr="00CA0A85">
        <w:rPr>
          <w:noProof/>
        </w:rPr>
        <w:t>HL7 Encoding Rules</w:t>
      </w:r>
      <w:bookmarkEnd w:id="87"/>
      <w:bookmarkEnd w:id="88"/>
      <w:bookmarkEnd w:id="89"/>
      <w:bookmarkEnd w:id="90"/>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lastRenderedPageBreak/>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8"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91" w:name="_Toc359235975"/>
      <w:bookmarkStart w:id="92" w:name="_Toc496417787"/>
      <w:bookmarkStart w:id="93" w:name="_Toc496417865"/>
      <w:bookmarkStart w:id="94" w:name="_Toc28952334"/>
      <w:r w:rsidRPr="00CA0A85">
        <w:rPr>
          <w:noProof/>
        </w:rPr>
        <w:t>Local Variations</w:t>
      </w:r>
      <w:bookmarkEnd w:id="91"/>
      <w:bookmarkEnd w:id="92"/>
      <w:bookmarkEnd w:id="93"/>
      <w:bookmarkEnd w:id="94"/>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lastRenderedPageBreak/>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95" w:name="_Toc359235976"/>
      <w:bookmarkStart w:id="96" w:name="_Toc496417788"/>
      <w:bookmarkStart w:id="97" w:name="_Toc496417866"/>
      <w:bookmarkStart w:id="98" w:name="_Toc28952335"/>
      <w:r w:rsidRPr="00CA0A85">
        <w:rPr>
          <w:noProof/>
        </w:rPr>
        <w:t>Evolutionary Changes to the Standards</w:t>
      </w:r>
      <w:bookmarkEnd w:id="95"/>
      <w:bookmarkEnd w:id="96"/>
      <w:bookmarkEnd w:id="97"/>
      <w:bookmarkEnd w:id="98"/>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99" w:name="_Toc359235977"/>
      <w:bookmarkStart w:id="100" w:name="_Toc496417789"/>
      <w:bookmarkStart w:id="101" w:name="_Toc496417867"/>
      <w:bookmarkStart w:id="102" w:name="_Toc28952336"/>
      <w:r w:rsidRPr="00CA0A85">
        <w:rPr>
          <w:noProof/>
        </w:rPr>
        <w:t>Applicability to File Transfers (Batch Processing)</w:t>
      </w:r>
      <w:bookmarkEnd w:id="99"/>
      <w:bookmarkEnd w:id="100"/>
      <w:bookmarkEnd w:id="101"/>
      <w:bookmarkEnd w:id="102"/>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103" w:name="_Toc359235978"/>
      <w:bookmarkStart w:id="104" w:name="_Toc496417790"/>
      <w:bookmarkStart w:id="105" w:name="_Toc496417868"/>
      <w:bookmarkStart w:id="106" w:name="_Toc28952337"/>
      <w:r w:rsidRPr="00CA0A85">
        <w:rPr>
          <w:noProof/>
        </w:rPr>
        <w:t>Relationship to Other Protocols</w:t>
      </w:r>
      <w:bookmarkEnd w:id="103"/>
      <w:bookmarkEnd w:id="104"/>
      <w:bookmarkEnd w:id="105"/>
      <w:bookmarkEnd w:id="106"/>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107" w:name="_Toc496417791"/>
      <w:bookmarkStart w:id="108" w:name="_Toc496417869"/>
      <w:r w:rsidRPr="00CA0A85">
        <w:rPr>
          <w:noProof/>
        </w:rPr>
        <w:t>Lower layer protocols</w:t>
      </w:r>
      <w:bookmarkEnd w:id="107"/>
      <w:bookmarkEnd w:id="108"/>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lastRenderedPageBreak/>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109" w:name="_Toc496417792"/>
      <w:bookmarkStart w:id="110" w:name="_Toc496417870"/>
      <w:r w:rsidRPr="00CA0A85">
        <w:rPr>
          <w:noProof/>
        </w:rPr>
        <w:t>Other application protocols</w:t>
      </w:r>
      <w:bookmarkEnd w:id="109"/>
      <w:bookmarkEnd w:id="110"/>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lastRenderedPageBreak/>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111" w:name="_Toc496417793"/>
      <w:bookmarkStart w:id="112" w:name="_Toc496417871"/>
      <w:bookmarkStart w:id="113" w:name="_Toc28952338"/>
      <w:bookmarkStart w:id="114" w:name="_Toc359235979"/>
      <w:r w:rsidRPr="00CA0A85">
        <w:rPr>
          <w:noProof/>
        </w:rPr>
        <w:t>T</w:t>
      </w:r>
      <w:r w:rsidR="00EE5C1B">
        <w:rPr>
          <w:noProof/>
        </w:rPr>
        <w:t xml:space="preserve">he Scope of </w:t>
      </w:r>
      <w:r w:rsidRPr="00CA0A85">
        <w:rPr>
          <w:noProof/>
        </w:rPr>
        <w:t>HL7</w:t>
      </w:r>
      <w:bookmarkEnd w:id="111"/>
      <w:bookmarkEnd w:id="112"/>
      <w:bookmarkEnd w:id="113"/>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115" w:name="_Toc496417794"/>
      <w:bookmarkStart w:id="116" w:name="_Toc496417872"/>
      <w:bookmarkStart w:id="117" w:name="_Toc28952339"/>
      <w:r w:rsidRPr="00CA0A85">
        <w:rPr>
          <w:noProof/>
        </w:rPr>
        <w:t xml:space="preserve">A </w:t>
      </w:r>
      <w:r w:rsidRPr="00CA0A85">
        <w:rPr>
          <w:noProof/>
          <w:u w:val="single"/>
        </w:rPr>
        <w:t>Complete</w:t>
      </w:r>
      <w:r w:rsidRPr="00CA0A85">
        <w:rPr>
          <w:noProof/>
        </w:rPr>
        <w:t xml:space="preserve"> Solution</w:t>
      </w:r>
      <w:bookmarkEnd w:id="115"/>
      <w:bookmarkEnd w:id="116"/>
      <w:bookmarkEnd w:id="117"/>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lastRenderedPageBreak/>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118" w:name="_Ref379864862"/>
      <w:bookmarkStart w:id="119" w:name="_Toc496417795"/>
      <w:bookmarkStart w:id="120" w:name="_Toc496417873"/>
      <w:bookmarkStart w:id="121" w:name="_Toc28952340"/>
      <w:r w:rsidRPr="00CA0A85">
        <w:rPr>
          <w:noProof/>
        </w:rPr>
        <w:t>Protection of Healthcare Information</w:t>
      </w:r>
      <w:bookmarkEnd w:id="118"/>
      <w:bookmarkEnd w:id="119"/>
      <w:bookmarkEnd w:id="120"/>
      <w:bookmarkEnd w:id="121"/>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lastRenderedPageBreak/>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19"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122" w:name="_Toc496417796"/>
      <w:bookmarkStart w:id="123" w:name="_Toc496417874"/>
      <w:bookmarkStart w:id="124" w:name="_Toc28952341"/>
      <w:r w:rsidRPr="00CA0A85">
        <w:rPr>
          <w:noProof/>
        </w:rPr>
        <w:t>Department of Defense (DOD) Requirements for Systems Security and Robustness</w:t>
      </w:r>
      <w:bookmarkEnd w:id="122"/>
      <w:bookmarkEnd w:id="123"/>
      <w:bookmarkEnd w:id="124"/>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125" w:name="_Toc496417797"/>
      <w:bookmarkStart w:id="126" w:name="_Toc496417875"/>
      <w:bookmarkStart w:id="127" w:name="_Toc28952342"/>
      <w:r w:rsidRPr="00CA0A85">
        <w:rPr>
          <w:noProof/>
        </w:rPr>
        <w:t>Enforcement of Organizational Security and Access Control Policies</w:t>
      </w:r>
      <w:bookmarkEnd w:id="125"/>
      <w:bookmarkEnd w:id="126"/>
      <w:bookmarkEnd w:id="127"/>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128" w:name="_Toc496417798"/>
      <w:bookmarkStart w:id="129" w:name="_Toc496417876"/>
      <w:bookmarkStart w:id="130" w:name="_Toc28952343"/>
      <w:r w:rsidRPr="00CA0A85">
        <w:rPr>
          <w:noProof/>
        </w:rPr>
        <w:t>Security Classifications (Markings) and User Authentication and Identification</w:t>
      </w:r>
      <w:bookmarkEnd w:id="128"/>
      <w:bookmarkEnd w:id="129"/>
      <w:bookmarkEnd w:id="130"/>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131" w:name="_Toc496417799"/>
      <w:bookmarkStart w:id="132" w:name="_Toc496417877"/>
      <w:bookmarkStart w:id="133" w:name="_Toc28952344"/>
      <w:r w:rsidRPr="00CA0A85">
        <w:rPr>
          <w:noProof/>
        </w:rPr>
        <w:t>Roles and Relationships</w:t>
      </w:r>
      <w:bookmarkEnd w:id="131"/>
      <w:bookmarkEnd w:id="132"/>
      <w:bookmarkEnd w:id="133"/>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134" w:name="_Toc496417800"/>
      <w:bookmarkStart w:id="135" w:name="_Toc496417878"/>
      <w:bookmarkStart w:id="136" w:name="_Toc28952345"/>
      <w:r w:rsidRPr="00CA0A85">
        <w:rPr>
          <w:noProof/>
        </w:rPr>
        <w:t>Accountability, Audit Trails and Assigned Responsibility</w:t>
      </w:r>
      <w:bookmarkEnd w:id="134"/>
      <w:bookmarkEnd w:id="135"/>
      <w:bookmarkEnd w:id="136"/>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137" w:name="_Toc496417801"/>
      <w:bookmarkStart w:id="138" w:name="_Toc496417879"/>
      <w:bookmarkStart w:id="139" w:name="_Toc28952346"/>
      <w:r w:rsidRPr="00CA0A85">
        <w:rPr>
          <w:noProof/>
        </w:rPr>
        <w:t>Central, Unified Hardware and Software Controls for Security and Trusted Continuous Protection</w:t>
      </w:r>
      <w:bookmarkEnd w:id="137"/>
      <w:bookmarkEnd w:id="138"/>
      <w:bookmarkEnd w:id="139"/>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w:t>
      </w:r>
      <w:r w:rsidRPr="00CA0A85">
        <w:rPr>
          <w:noProof/>
        </w:rPr>
        <w:lastRenderedPageBreak/>
        <w:t xml:space="preserve">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140" w:name="_Toc496417802"/>
      <w:bookmarkStart w:id="141" w:name="_Toc496417880"/>
      <w:bookmarkStart w:id="142" w:name="_Toc28952347"/>
      <w:r w:rsidRPr="00CA0A85">
        <w:rPr>
          <w:noProof/>
        </w:rPr>
        <w:t>Uniform Data Definition and Data Architecture</w:t>
      </w:r>
      <w:bookmarkEnd w:id="140"/>
      <w:bookmarkEnd w:id="141"/>
      <w:bookmarkEnd w:id="142"/>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143" w:name="_Toc496417803"/>
      <w:bookmarkStart w:id="144" w:name="_Toc496417881"/>
      <w:bookmarkStart w:id="145" w:name="_Toc28952348"/>
      <w:r w:rsidRPr="00CA0A85">
        <w:rPr>
          <w:noProof/>
        </w:rPr>
        <w:t>Controlled Disclosure, Notification of Disclosed Information as Protected and Tracking Exceptions of Protected Health Information</w:t>
      </w:r>
      <w:bookmarkEnd w:id="143"/>
      <w:bookmarkEnd w:id="144"/>
      <w:bookmarkEnd w:id="145"/>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146" w:name="_Toc496417804"/>
      <w:bookmarkStart w:id="147" w:name="_Toc496417882"/>
      <w:bookmarkStart w:id="148" w:name="_Toc28952349"/>
      <w:r w:rsidRPr="00CA0A85">
        <w:rPr>
          <w:noProof/>
        </w:rPr>
        <w:t>Tracking of Corrections, Amendments or Refusals to Correct or Amend Protected Health Information</w:t>
      </w:r>
      <w:bookmarkEnd w:id="146"/>
      <w:bookmarkEnd w:id="147"/>
      <w:bookmarkEnd w:id="148"/>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149" w:name="_Toc496417805"/>
      <w:bookmarkStart w:id="150" w:name="_Toc496417883"/>
      <w:bookmarkStart w:id="151" w:name="_Toc28952350"/>
      <w:r w:rsidRPr="00CA0A85">
        <w:rPr>
          <w:noProof/>
        </w:rPr>
        <w:t>Disclosure of Disidentified Health Information</w:t>
      </w:r>
      <w:bookmarkEnd w:id="149"/>
      <w:bookmarkEnd w:id="150"/>
      <w:bookmarkEnd w:id="151"/>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52" w:name="_Toc496417806"/>
      <w:bookmarkStart w:id="153" w:name="_Toc496417884"/>
      <w:bookmarkStart w:id="154" w:name="_Toc28952351"/>
      <w:r w:rsidRPr="00CA0A85">
        <w:rPr>
          <w:noProof/>
        </w:rPr>
        <w:t>Ensuring and Tracking Data Source Authentication and Non-alterability</w:t>
      </w:r>
      <w:bookmarkEnd w:id="152"/>
      <w:bookmarkEnd w:id="153"/>
      <w:bookmarkEnd w:id="154"/>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55" w:name="_Toc496417807"/>
      <w:bookmarkStart w:id="156" w:name="_Toc496417885"/>
      <w:bookmarkStart w:id="157" w:name="_Toc28952352"/>
      <w:r w:rsidRPr="00CA0A85">
        <w:rPr>
          <w:noProof/>
        </w:rPr>
        <w:t>Tracking Input Validation</w:t>
      </w:r>
      <w:bookmarkEnd w:id="155"/>
      <w:bookmarkEnd w:id="156"/>
      <w:bookmarkEnd w:id="157"/>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58" w:name="_Toc496417808"/>
      <w:bookmarkStart w:id="159" w:name="_Toc496417886"/>
      <w:bookmarkStart w:id="160" w:name="_Toc28952353"/>
      <w:r w:rsidRPr="00CA0A85">
        <w:rPr>
          <w:noProof/>
        </w:rPr>
        <w:t>The Longitudinal Health Record</w:t>
      </w:r>
      <w:bookmarkEnd w:id="158"/>
      <w:bookmarkEnd w:id="159"/>
      <w:bookmarkEnd w:id="160"/>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61" w:name="_Toc496417809"/>
      <w:bookmarkStart w:id="162" w:name="_Toc496417887"/>
      <w:bookmarkStart w:id="163" w:name="_Toc28952354"/>
      <w:r w:rsidRPr="00CA0A85">
        <w:rPr>
          <w:noProof/>
        </w:rPr>
        <w:lastRenderedPageBreak/>
        <w:t>Integration of the Health Record</w:t>
      </w:r>
      <w:bookmarkEnd w:id="161"/>
      <w:bookmarkEnd w:id="162"/>
      <w:bookmarkEnd w:id="163"/>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64" w:name="_Toc496417810"/>
      <w:bookmarkStart w:id="165" w:name="_Toc496417888"/>
      <w:bookmarkStart w:id="166" w:name="_Toc28952355"/>
      <w:r w:rsidRPr="00CA0A85">
        <w:rPr>
          <w:noProof/>
        </w:rPr>
        <w:t>Data, Clock Synchrony</w:t>
      </w:r>
      <w:bookmarkEnd w:id="164"/>
      <w:bookmarkEnd w:id="165"/>
      <w:bookmarkEnd w:id="166"/>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67" w:name="_Toc496417811"/>
      <w:bookmarkStart w:id="168" w:name="_Toc496417889"/>
      <w:bookmarkStart w:id="169" w:name="_Toc28952356"/>
      <w:r w:rsidRPr="00CA0A85">
        <w:rPr>
          <w:noProof/>
        </w:rPr>
        <w:t>Intersystem Database Record Locking and Transaction Processing</w:t>
      </w:r>
      <w:bookmarkEnd w:id="167"/>
      <w:bookmarkEnd w:id="168"/>
      <w:bookmarkEnd w:id="169"/>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70" w:name="_Toc496417812"/>
      <w:bookmarkStart w:id="171" w:name="_Toc496417890"/>
      <w:bookmarkStart w:id="172" w:name="_Toc28952357"/>
      <w:r w:rsidRPr="00CA0A85">
        <w:rPr>
          <w:noProof/>
        </w:rPr>
        <w:t>Operations, Process and Other “Local” Support</w:t>
      </w:r>
      <w:bookmarkEnd w:id="170"/>
      <w:bookmarkEnd w:id="171"/>
      <w:bookmarkEnd w:id="172"/>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73" w:name="_Toc496417813"/>
      <w:bookmarkStart w:id="174" w:name="_Toc496417891"/>
      <w:bookmarkStart w:id="175" w:name="_Toc28952358"/>
      <w:r w:rsidRPr="00CA0A85">
        <w:rPr>
          <w:noProof/>
        </w:rPr>
        <w:t>Interface Engines</w:t>
      </w:r>
      <w:bookmarkEnd w:id="173"/>
      <w:bookmarkEnd w:id="174"/>
      <w:bookmarkEnd w:id="175"/>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76" w:name="_Toc496417814"/>
      <w:bookmarkStart w:id="177" w:name="_Toc496417892"/>
      <w:bookmarkStart w:id="178" w:name="_Toc28952359"/>
      <w:r w:rsidRPr="00CA0A85">
        <w:rPr>
          <w:noProof/>
        </w:rPr>
        <w:t>Rules Engines</w:t>
      </w:r>
      <w:bookmarkEnd w:id="176"/>
      <w:bookmarkEnd w:id="177"/>
      <w:bookmarkEnd w:id="178"/>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79" w:name="_Toc28952360"/>
      <w:r w:rsidRPr="00CA0A85">
        <w:rPr>
          <w:noProof/>
        </w:rPr>
        <w:t>Infrastructure Based Applications</w:t>
      </w:r>
      <w:bookmarkEnd w:id="179"/>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r>
      <w:r w:rsidRPr="00CA0A85">
        <w:rPr>
          <w:noProof/>
        </w:rPr>
        <w:lastRenderedPageBreak/>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80" w:name="_Toc496417816"/>
      <w:bookmarkStart w:id="181" w:name="_Toc496417894"/>
      <w:bookmarkStart w:id="182" w:name="_Toc28952361"/>
      <w:r w:rsidRPr="00CA0A85">
        <w:rPr>
          <w:noProof/>
        </w:rPr>
        <w:t>Support for Secondary Clinical Records</w:t>
      </w:r>
      <w:bookmarkEnd w:id="180"/>
      <w:bookmarkEnd w:id="181"/>
      <w:bookmarkEnd w:id="182"/>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83" w:name="_Toc496417817"/>
      <w:bookmarkStart w:id="184" w:name="_Toc496417895"/>
      <w:bookmarkStart w:id="185" w:name="_Toc28952362"/>
      <w:r w:rsidRPr="00EE5C1B">
        <w:t>R</w:t>
      </w:r>
      <w:r w:rsidR="00EE5C1B" w:rsidRPr="00EE5C1B">
        <w:t>eference Documents</w:t>
      </w:r>
      <w:bookmarkEnd w:id="114"/>
      <w:bookmarkEnd w:id="183"/>
      <w:bookmarkEnd w:id="184"/>
      <w:bookmarkEnd w:id="185"/>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86" w:name="_Toc359235980"/>
      <w:bookmarkStart w:id="187" w:name="_Toc496417818"/>
      <w:bookmarkStart w:id="188" w:name="_Toc496417896"/>
      <w:bookmarkStart w:id="189" w:name="_Toc28952363"/>
      <w:r w:rsidRPr="00CA0A85">
        <w:rPr>
          <w:noProof/>
        </w:rPr>
        <w:t>ANSI Standards</w:t>
      </w:r>
      <w:r w:rsidRPr="00CA0A85">
        <w:rPr>
          <w:rStyle w:val="FootnoteReference"/>
          <w:noProof/>
        </w:rPr>
        <w:footnoteReference w:id="1"/>
      </w:r>
      <w:bookmarkEnd w:id="186"/>
      <w:bookmarkEnd w:id="187"/>
      <w:bookmarkEnd w:id="188"/>
      <w:bookmarkEnd w:id="189"/>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90" w:name="_Toc359235981"/>
      <w:bookmarkStart w:id="191" w:name="_Toc496417819"/>
      <w:bookmarkStart w:id="192" w:name="_Toc496417897"/>
      <w:bookmarkStart w:id="193" w:name="_Toc28952364"/>
      <w:r w:rsidRPr="00CA0A85">
        <w:rPr>
          <w:noProof/>
        </w:rPr>
        <w:t>ISO Standards</w:t>
      </w:r>
      <w:r w:rsidRPr="00CA0A85">
        <w:rPr>
          <w:rStyle w:val="FootnoteReference"/>
          <w:noProof/>
        </w:rPr>
        <w:footnoteReference w:id="2"/>
      </w:r>
      <w:bookmarkEnd w:id="190"/>
      <w:bookmarkEnd w:id="191"/>
      <w:bookmarkEnd w:id="192"/>
      <w:bookmarkEnd w:id="193"/>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lastRenderedPageBreak/>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94" w:name="_Toc359235982"/>
      <w:bookmarkStart w:id="195" w:name="_Toc496417820"/>
      <w:bookmarkStart w:id="196" w:name="_Toc496417898"/>
      <w:bookmarkStart w:id="197" w:name="_Toc28952365"/>
      <w:r w:rsidRPr="00CA0A85">
        <w:rPr>
          <w:noProof/>
        </w:rPr>
        <w:t>Codes and Terminology Sources</w:t>
      </w:r>
      <w:bookmarkEnd w:id="194"/>
      <w:bookmarkEnd w:id="195"/>
      <w:bookmarkEnd w:id="196"/>
      <w:bookmarkEnd w:id="197"/>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lastRenderedPageBreak/>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0"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1"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98" w:name="_Toc359235983"/>
      <w:bookmarkStart w:id="199" w:name="_Toc496417821"/>
      <w:bookmarkStart w:id="200" w:name="_Toc496417899"/>
      <w:bookmarkStart w:id="201" w:name="_Toc28952366"/>
      <w:r w:rsidRPr="00CA0A85">
        <w:rPr>
          <w:noProof/>
        </w:rPr>
        <w:t>Other Applicable Documents</w:t>
      </w:r>
      <w:bookmarkEnd w:id="198"/>
      <w:bookmarkEnd w:id="199"/>
      <w:bookmarkEnd w:id="200"/>
      <w:bookmarkEnd w:id="201"/>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lastRenderedPageBreak/>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202" w:name="_Toc359235984"/>
      <w:bookmarkStart w:id="203" w:name="_Toc496417822"/>
      <w:bookmarkStart w:id="204" w:name="_Toc496417900"/>
      <w:bookmarkStart w:id="205" w:name="_Toc28952367"/>
      <w:r w:rsidRPr="00CA0A85">
        <w:rPr>
          <w:noProof/>
        </w:rPr>
        <w:t>T</w:t>
      </w:r>
      <w:r w:rsidR="00EE5C1B">
        <w:rPr>
          <w:noProof/>
        </w:rPr>
        <w:t>echnical Editors</w:t>
      </w:r>
      <w:bookmarkEnd w:id="202"/>
      <w:bookmarkEnd w:id="203"/>
      <w:bookmarkEnd w:id="204"/>
      <w:bookmarkEnd w:id="205"/>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22"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3"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4"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5"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206" w:name="_Toc28952368"/>
      <w:r w:rsidRPr="00CA0A85">
        <w:rPr>
          <w:noProof/>
        </w:rPr>
        <w:t>S</w:t>
      </w:r>
      <w:r w:rsidR="00EE5C1B">
        <w:rPr>
          <w:noProof/>
        </w:rPr>
        <w:t>uggestions and Comments</w:t>
      </w:r>
      <w:bookmarkEnd w:id="206"/>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lastRenderedPageBreak/>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6"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7"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207" w:name="_Toc28952369"/>
      <w:r>
        <w:rPr>
          <w:noProof/>
        </w:rPr>
        <w:t>Errata</w:t>
      </w:r>
      <w:bookmarkEnd w:id="207"/>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8"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29"/>
      <w:headerReference w:type="default" r:id="rId30"/>
      <w:footerReference w:type="even" r:id="rId31"/>
      <w:footerReference w:type="default" r:id="rId32"/>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5391E" w14:textId="77777777" w:rsidR="005B5343" w:rsidRDefault="005B5343">
      <w:pPr>
        <w:spacing w:line="20" w:lineRule="exact"/>
        <w:rPr>
          <w:sz w:val="24"/>
        </w:rPr>
      </w:pPr>
    </w:p>
    <w:p w14:paraId="535D1B00" w14:textId="77777777" w:rsidR="005B5343" w:rsidRDefault="005B5343"/>
  </w:endnote>
  <w:endnote w:type="continuationSeparator" w:id="0">
    <w:p w14:paraId="2CBB15EB" w14:textId="77777777" w:rsidR="005B5343" w:rsidRDefault="005B5343">
      <w:r>
        <w:rPr>
          <w:sz w:val="24"/>
        </w:rPr>
        <w:t xml:space="preserve"> </w:t>
      </w:r>
    </w:p>
    <w:p w14:paraId="20449C2F" w14:textId="77777777" w:rsidR="005B5343" w:rsidRDefault="005B5343"/>
  </w:endnote>
  <w:endnote w:type="continuationNotice" w:id="1">
    <w:p w14:paraId="42C2BB6B" w14:textId="77777777" w:rsidR="005B5343" w:rsidRDefault="005B5343">
      <w:r>
        <w:rPr>
          <w:sz w:val="24"/>
        </w:rPr>
        <w:t xml:space="preserve"> </w:t>
      </w:r>
    </w:p>
    <w:p w14:paraId="439CCB0B" w14:textId="77777777" w:rsidR="005B5343" w:rsidRDefault="005B53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51C2E937"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t>2.9.1</w:t>
      </w:r>
    </w:fldSimple>
  </w:p>
  <w:p w14:paraId="07C4BB42" w14:textId="2CB622D3" w:rsidR="00DD1DC4" w:rsidRPr="00ED5A7A" w:rsidRDefault="00000000" w:rsidP="00ED5A7A">
    <w:pPr>
      <w:pStyle w:val="Footer"/>
    </w:pPr>
    <w:fldSimple w:instr=" DOCPROPERTY  release_year  \* MERGEFORMAT ">
      <w:r w:rsidR="00ED5A7A">
        <w:t>2022</w:t>
      </w:r>
    </w:fldSimple>
    <w:r w:rsidR="00ED5A7A">
      <w:t xml:space="preserve"> </w:t>
    </w:r>
    <w:fldSimple w:instr=" DOCPROPERTY  release_month  \* MERGEFORMAT ">
      <w:r w:rsidR="00ED5A7A">
        <w:t>September</w:t>
      </w:r>
    </w:fldSimple>
    <w:r w:rsidR="00ED5A7A">
      <w:t xml:space="preserve"> </w:t>
    </w:r>
    <w:fldSimple w:instr=" DOCPROPERTY  release_status  \* MERGEFORMAT ">
      <w:r w:rsidR="00ED5A7A">
        <w:t>Normative Ballot #1</w:t>
      </w:r>
    </w:fldSimple>
    <w:r w:rsidR="00ED5A7A">
      <w:tab/>
    </w:r>
    <w:r w:rsidR="00ED5A7A">
      <w:tab/>
      <w:t xml:space="preserve">© </w:t>
    </w:r>
    <w:fldSimple w:instr=" DOCPROPERTY  release_year  \* MERGEFORMAT ">
      <w:r w:rsidR="00ED5A7A">
        <w:t>2022</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2DCB6126" w:rsidR="00B86FC5" w:rsidRDefault="00B86FC5" w:rsidP="00B86FC5">
    <w:pPr>
      <w:pStyle w:val="Footer"/>
    </w:pPr>
    <w:r>
      <w:t xml:space="preserve">HL7 Version </w:t>
    </w:r>
    <w:fldSimple w:instr=" DOCPROPERTY  release_version  \* MERGEFORMAT ">
      <w:r w:rsidR="00A9539D">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3049F1DF" w:rsidR="00DD1DC4" w:rsidRPr="00B86FC5" w:rsidRDefault="00000000" w:rsidP="00B86FC5">
    <w:pPr>
      <w:pStyle w:val="Footer"/>
    </w:pPr>
    <w:fldSimple w:instr=" DOCPROPERTY  release_year  \* MERGEFORMAT ">
      <w:r w:rsidR="00A9539D">
        <w:t>2022</w:t>
      </w:r>
    </w:fldSimple>
    <w:r w:rsidR="00B86FC5">
      <w:t xml:space="preserve"> </w:t>
    </w:r>
    <w:fldSimple w:instr=" DOCPROPERTY  release_month  \* MERGEFORMAT ">
      <w:r w:rsidR="00A9539D">
        <w:t>September</w:t>
      </w:r>
    </w:fldSimple>
    <w:r w:rsidR="00B86FC5">
      <w:t xml:space="preserve"> </w:t>
    </w:r>
    <w:fldSimple w:instr=" DOCPROPERTY  release_status  \* MERGEFORMAT ">
      <w:r w:rsidR="00A9539D">
        <w:t>Normative Ballot #1</w:t>
      </w:r>
    </w:fldSimple>
    <w:r w:rsidR="00B86FC5">
      <w:tab/>
    </w:r>
    <w:r w:rsidR="00B86FC5">
      <w:tab/>
      <w:t xml:space="preserve">© </w:t>
    </w:r>
    <w:fldSimple w:instr=" DOCPROPERTY  release_year  \* MERGEFORMAT ">
      <w:r w:rsidR="00A9539D">
        <w:t>2022</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B597" w14:textId="77777777" w:rsidR="005B5343" w:rsidRDefault="005B5343">
      <w:r>
        <w:rPr>
          <w:sz w:val="24"/>
        </w:rPr>
        <w:separator/>
      </w:r>
    </w:p>
    <w:p w14:paraId="04B111E3" w14:textId="77777777" w:rsidR="005B5343" w:rsidRDefault="005B5343"/>
  </w:footnote>
  <w:footnote w:type="continuationSeparator" w:id="0">
    <w:p w14:paraId="046206A5" w14:textId="77777777" w:rsidR="005B5343" w:rsidRDefault="005B5343">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33217"/>
    <w:rsid w:val="00043220"/>
    <w:rsid w:val="000501BB"/>
    <w:rsid w:val="000633A6"/>
    <w:rsid w:val="00087599"/>
    <w:rsid w:val="00096BA0"/>
    <w:rsid w:val="000B5808"/>
    <w:rsid w:val="000D493C"/>
    <w:rsid w:val="000F6CDD"/>
    <w:rsid w:val="000F7801"/>
    <w:rsid w:val="001039A6"/>
    <w:rsid w:val="00105A28"/>
    <w:rsid w:val="00113548"/>
    <w:rsid w:val="0013180A"/>
    <w:rsid w:val="001329A4"/>
    <w:rsid w:val="001652EF"/>
    <w:rsid w:val="00181FB8"/>
    <w:rsid w:val="00187496"/>
    <w:rsid w:val="001931F9"/>
    <w:rsid w:val="001A19C6"/>
    <w:rsid w:val="001A7AC4"/>
    <w:rsid w:val="001B4103"/>
    <w:rsid w:val="001C60C0"/>
    <w:rsid w:val="001D3C96"/>
    <w:rsid w:val="001E3B7A"/>
    <w:rsid w:val="001E46C9"/>
    <w:rsid w:val="001E5CF2"/>
    <w:rsid w:val="001F0ED9"/>
    <w:rsid w:val="001F6E7F"/>
    <w:rsid w:val="00214438"/>
    <w:rsid w:val="002331C7"/>
    <w:rsid w:val="00242B87"/>
    <w:rsid w:val="00244FCC"/>
    <w:rsid w:val="002529E8"/>
    <w:rsid w:val="00264688"/>
    <w:rsid w:val="00281134"/>
    <w:rsid w:val="00291452"/>
    <w:rsid w:val="002A736F"/>
    <w:rsid w:val="002B0E1E"/>
    <w:rsid w:val="002B57A5"/>
    <w:rsid w:val="002D10A5"/>
    <w:rsid w:val="002D1BE6"/>
    <w:rsid w:val="002D699A"/>
    <w:rsid w:val="002D6A1F"/>
    <w:rsid w:val="002F698F"/>
    <w:rsid w:val="003003AF"/>
    <w:rsid w:val="00302BB7"/>
    <w:rsid w:val="0030574D"/>
    <w:rsid w:val="00310BE2"/>
    <w:rsid w:val="0031116B"/>
    <w:rsid w:val="00314478"/>
    <w:rsid w:val="00320DB7"/>
    <w:rsid w:val="003213F4"/>
    <w:rsid w:val="003524E0"/>
    <w:rsid w:val="00372445"/>
    <w:rsid w:val="003864F3"/>
    <w:rsid w:val="003B0362"/>
    <w:rsid w:val="003B28E1"/>
    <w:rsid w:val="003B3265"/>
    <w:rsid w:val="003B4E30"/>
    <w:rsid w:val="003C391C"/>
    <w:rsid w:val="003D50A9"/>
    <w:rsid w:val="003D562E"/>
    <w:rsid w:val="00413D36"/>
    <w:rsid w:val="00432AA1"/>
    <w:rsid w:val="00441828"/>
    <w:rsid w:val="00451361"/>
    <w:rsid w:val="0045213B"/>
    <w:rsid w:val="00483DF1"/>
    <w:rsid w:val="00486022"/>
    <w:rsid w:val="004867EA"/>
    <w:rsid w:val="00494473"/>
    <w:rsid w:val="00495F51"/>
    <w:rsid w:val="004B0CDE"/>
    <w:rsid w:val="004B56DC"/>
    <w:rsid w:val="004C2426"/>
    <w:rsid w:val="004D08E2"/>
    <w:rsid w:val="004D1C9C"/>
    <w:rsid w:val="00501A15"/>
    <w:rsid w:val="00517454"/>
    <w:rsid w:val="0052007A"/>
    <w:rsid w:val="005339C9"/>
    <w:rsid w:val="0053724C"/>
    <w:rsid w:val="00543E51"/>
    <w:rsid w:val="0055072B"/>
    <w:rsid w:val="00551C9E"/>
    <w:rsid w:val="005701C7"/>
    <w:rsid w:val="005722EB"/>
    <w:rsid w:val="00590117"/>
    <w:rsid w:val="00596E60"/>
    <w:rsid w:val="005B5343"/>
    <w:rsid w:val="005C2704"/>
    <w:rsid w:val="005C6D5B"/>
    <w:rsid w:val="005D0414"/>
    <w:rsid w:val="005F30B2"/>
    <w:rsid w:val="005F64E0"/>
    <w:rsid w:val="00606A24"/>
    <w:rsid w:val="006078C4"/>
    <w:rsid w:val="00613977"/>
    <w:rsid w:val="006234D5"/>
    <w:rsid w:val="006364CF"/>
    <w:rsid w:val="0065798E"/>
    <w:rsid w:val="00663EAA"/>
    <w:rsid w:val="00665B7D"/>
    <w:rsid w:val="0067766C"/>
    <w:rsid w:val="00687149"/>
    <w:rsid w:val="00687CA6"/>
    <w:rsid w:val="00691086"/>
    <w:rsid w:val="00694278"/>
    <w:rsid w:val="006A475C"/>
    <w:rsid w:val="006B09EF"/>
    <w:rsid w:val="006E4A54"/>
    <w:rsid w:val="006E72DF"/>
    <w:rsid w:val="006E7C47"/>
    <w:rsid w:val="006F7485"/>
    <w:rsid w:val="007103BD"/>
    <w:rsid w:val="007208B5"/>
    <w:rsid w:val="007228F9"/>
    <w:rsid w:val="00722E5E"/>
    <w:rsid w:val="00733504"/>
    <w:rsid w:val="00736BA8"/>
    <w:rsid w:val="00746505"/>
    <w:rsid w:val="00780564"/>
    <w:rsid w:val="00793242"/>
    <w:rsid w:val="00795383"/>
    <w:rsid w:val="007A2E48"/>
    <w:rsid w:val="007C0AB9"/>
    <w:rsid w:val="007C5E5C"/>
    <w:rsid w:val="007C7987"/>
    <w:rsid w:val="007D1A54"/>
    <w:rsid w:val="007D75D9"/>
    <w:rsid w:val="00800363"/>
    <w:rsid w:val="00805E2C"/>
    <w:rsid w:val="00833CE1"/>
    <w:rsid w:val="008658E1"/>
    <w:rsid w:val="00866DB0"/>
    <w:rsid w:val="00872AF0"/>
    <w:rsid w:val="0089507B"/>
    <w:rsid w:val="008A1FBA"/>
    <w:rsid w:val="008B57AA"/>
    <w:rsid w:val="008B6492"/>
    <w:rsid w:val="008C1923"/>
    <w:rsid w:val="008D5AB1"/>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92682"/>
    <w:rsid w:val="00994E87"/>
    <w:rsid w:val="009A3E51"/>
    <w:rsid w:val="009B153E"/>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A563D"/>
    <w:rsid w:val="00AC56D9"/>
    <w:rsid w:val="00AD04DB"/>
    <w:rsid w:val="00AD5B61"/>
    <w:rsid w:val="00B02AD8"/>
    <w:rsid w:val="00B07683"/>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28C4"/>
    <w:rsid w:val="00D1651A"/>
    <w:rsid w:val="00D30D0B"/>
    <w:rsid w:val="00D43702"/>
    <w:rsid w:val="00D55EAB"/>
    <w:rsid w:val="00D647BA"/>
    <w:rsid w:val="00D64CA0"/>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0EEA"/>
    <w:rsid w:val="00EA5D55"/>
    <w:rsid w:val="00EB30D0"/>
    <w:rsid w:val="00EB7F59"/>
    <w:rsid w:val="00EC515A"/>
    <w:rsid w:val="00ED020B"/>
    <w:rsid w:val="00ED1A60"/>
    <w:rsid w:val="00ED5A7A"/>
    <w:rsid w:val="00EE5C1B"/>
    <w:rsid w:val="00EF2774"/>
    <w:rsid w:val="00EF2983"/>
    <w:rsid w:val="00F05167"/>
    <w:rsid w:val="00F30D9F"/>
    <w:rsid w:val="00F31A45"/>
    <w:rsid w:val="00F52968"/>
    <w:rsid w:val="00F60AF0"/>
    <w:rsid w:val="00F625C9"/>
    <w:rsid w:val="00F81846"/>
    <w:rsid w:val="00F82CFF"/>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007F30"/>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ira.hl7.org/browse/V2-25365" TargetMode="External"/><Relationship Id="rId18" Type="http://schemas.openxmlformats.org/officeDocument/2006/relationships/hyperlink" Target="https://www.hl7.org/implement/standards/product_brief.cfm?product_id=275" TargetMode="External"/><Relationship Id="rId26" Type="http://schemas.openxmlformats.org/officeDocument/2006/relationships/hyperlink" Target="mailto:andrew.j.truscott%40accenture.com/" TargetMode="External"/><Relationship Id="rId3" Type="http://schemas.openxmlformats.org/officeDocument/2006/relationships/styles" Target="styles.xml"/><Relationship Id="rId21" Type="http://schemas.openxmlformats.org/officeDocument/2006/relationships/hyperlink" Target="http://www.loinc.org"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file:///C:\Users\riki.merrick\OneDrive%20-%20Association%20of%20Public%20Health%20Laboratories\Documents\Supporting%20docs\HL7\HL7V291_Sep2022\V2-25378" TargetMode="External"/><Relationship Id="rId17" Type="http://schemas.openxmlformats.org/officeDocument/2006/relationships/hyperlink" Target="http://www.hl7.org/about/agreements.cfm" TargetMode="External"/><Relationship Id="rId25" Type="http://schemas.openxmlformats.org/officeDocument/2006/relationships/hyperlink" Target="mailto:hl7@oemig.d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l7.org/fhir" TargetMode="External"/><Relationship Id="rId20" Type="http://schemas.openxmlformats.org/officeDocument/2006/relationships/hyperlink" Target="http://www.snomed.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rikimerrick@gmail.com"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hl7.org/legal/ippolicy.cfm" TargetMode="External"/><Relationship Id="rId23" Type="http://schemas.openxmlformats.org/officeDocument/2006/relationships/hyperlink" Target="mailto:Freida.X.Hall@QuestDiagnostics.com" TargetMode="External"/><Relationship Id="rId28" Type="http://schemas.openxmlformats.org/officeDocument/2006/relationships/hyperlink" Target="http://www.HL7.org" TargetMode="Externa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www.hl7.org/implement/standards/product_brief.cfm?product_id=34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hl7.org" TargetMode="External"/><Relationship Id="rId22" Type="http://schemas.openxmlformats.org/officeDocument/2006/relationships/hyperlink" Target="mailto:Hans.Buitendijk@Cerner.com" TargetMode="External"/><Relationship Id="rId27" Type="http://schemas.openxmlformats.org/officeDocument/2006/relationships/hyperlink" Target="mailto:dan@HL7.org" TargetMode="Externa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26</Pages>
  <Words>14062</Words>
  <Characters>80156</Characters>
  <Application>Microsoft Office Word</Application>
  <DocSecurity>0</DocSecurity>
  <Lines>667</Lines>
  <Paragraphs>188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AMG</Company>
  <LinksUpToDate>false</LinksUpToDate>
  <CharactersWithSpaces>94030</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Craig Newman</cp:lastModifiedBy>
  <cp:revision>35</cp:revision>
  <cp:lastPrinted>2015-07-03T23:20:00Z</cp:lastPrinted>
  <dcterms:created xsi:type="dcterms:W3CDTF">2023-06-21T12:59:00Z</dcterms:created>
  <dcterms:modified xsi:type="dcterms:W3CDTF">2023-07-28T16:00:00Z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2022</vt:lpwstr>
  </property>
  <property fmtid="{D5CDD505-2E9C-101B-9397-08002B2CF9AE}" pid="5" name="release_version">
    <vt:lpwstr>2.9.1</vt:lpwstr>
  </property>
  <property fmtid="{D5CDD505-2E9C-101B-9397-08002B2CF9AE}" pid="6" name="release_status">
    <vt:lpwstr>Normative Ballot #1</vt:lpwstr>
  </property>
  <property fmtid="{D5CDD505-2E9C-101B-9397-08002B2CF9AE}" pid="7" name="fo_checked">
    <vt:filetime>2022-09-05T10:00:00Z</vt:filetime>
  </property>
</Properties>
</file>